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6115966"/>
      <w:ins w:id="3" w:author="DELab-Sam" w:date="2020-07-16T15:07:00Z">
        <w:r>
          <w:rPr>
            <w:rFonts w:ascii="Times New Roman" w:hAnsi="Times New Roman" w:cs="Times New Roman"/>
          </w:rPr>
          <w:lastRenderedPageBreak/>
          <w:softHyphen/>
        </w:r>
      </w:ins>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4" w:name="_Toc46115967"/>
      <w:r w:rsidRPr="00A016E8">
        <w:rPr>
          <w:rFonts w:ascii="Times New Roman" w:hAnsi="Times New Roman" w:cs="Times New Roman"/>
        </w:rPr>
        <w:lastRenderedPageBreak/>
        <w:t>Abstract</w:t>
      </w:r>
      <w:bookmarkStart w:id="5" w:name="_GoBack"/>
      <w:bookmarkEnd w:id="4"/>
      <w:bookmarkEnd w:id="5"/>
    </w:p>
    <w:p w14:paraId="6469411E" w14:textId="533C0980"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 xml:space="preserve"> nowadays,</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 xml:space="preserve">problem however </w:t>
      </w:r>
      <w:r w:rsidR="00CF7525">
        <w:rPr>
          <w:rFonts w:cs="Times New Roman"/>
          <w:noProof/>
          <w:szCs w:val="24"/>
        </w:rPr>
        <w:t xml:space="preserve">would be 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3A49AB">
        <w:rPr>
          <w:rFonts w:cs="Times New Roman"/>
          <w:noProof/>
          <w:szCs w:val="24"/>
        </w:rPr>
        <w:t xml:space="preserve">will be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F344C0">
        <w:rPr>
          <w:rFonts w:cs="Times New Roman"/>
          <w:noProof/>
          <w:szCs w:val="24"/>
        </w:rPr>
        <w:t xml:space="preserve">, </w:t>
      </w:r>
      <w:r w:rsidR="001E1946">
        <w:rPr>
          <w:rFonts w:cs="Times New Roman"/>
          <w:noProof/>
          <w:szCs w:val="24"/>
        </w:rPr>
        <w:t>is adopted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w:t>
      </w:r>
      <w:r w:rsidR="00E304E9">
        <w:rPr>
          <w:rFonts w:cs="Times New Roman"/>
          <w:noProof/>
          <w:szCs w:val="24"/>
        </w:rPr>
        <w:t>s</w:t>
      </w:r>
      <w:r w:rsidR="008845DF" w:rsidRPr="008845DF">
        <w:rPr>
          <w:rFonts w:cs="Times New Roman"/>
          <w:noProof/>
          <w:szCs w:val="24"/>
        </w:rPr>
        <w:t xml:space="preserve">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the k-</w:t>
      </w:r>
      <w:r w:rsidR="001E04D4">
        <w:rPr>
          <w:rFonts w:cs="Times New Roman"/>
          <w:noProof/>
          <w:szCs w:val="24"/>
        </w:rPr>
        <w:t>nearest neighbor</w:t>
      </w:r>
      <w:r w:rsidR="008A27A8">
        <w:rPr>
          <w:rFonts w:cs="Times New Roman"/>
          <w:noProof/>
          <w:szCs w:val="24"/>
        </w:rPr>
        <w:t xml:space="preserve">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more than 80%, the </w:t>
      </w:r>
      <w:r w:rsidR="001E1946">
        <w:rPr>
          <w:rFonts w:cs="Times New Roman"/>
          <w:noProof/>
          <w:szCs w:val="24"/>
        </w:rPr>
        <w:t>closeness from 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for skyline queries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6" w:name="_Toc46115968"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6"/>
        </w:p>
        <w:p w14:paraId="187CA700" w14:textId="4C01F5BE" w:rsidR="00492D85"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115966" w:history="1">
            <w:r w:rsidR="00492D85" w:rsidRPr="00654353">
              <w:rPr>
                <w:rStyle w:val="ab"/>
                <w:rFonts w:cs="Times New Roman" w:hint="eastAsia"/>
              </w:rPr>
              <w:t>摘要</w:t>
            </w:r>
            <w:r w:rsidR="00492D85">
              <w:rPr>
                <w:webHidden/>
              </w:rPr>
              <w:tab/>
            </w:r>
            <w:r w:rsidR="00492D85">
              <w:rPr>
                <w:webHidden/>
              </w:rPr>
              <w:fldChar w:fldCharType="begin"/>
            </w:r>
            <w:r w:rsidR="00492D85">
              <w:rPr>
                <w:webHidden/>
              </w:rPr>
              <w:instrText xml:space="preserve"> PAGEREF _Toc46115966 \h </w:instrText>
            </w:r>
            <w:r w:rsidR="00492D85">
              <w:rPr>
                <w:webHidden/>
              </w:rPr>
            </w:r>
            <w:r w:rsidR="00492D85">
              <w:rPr>
                <w:webHidden/>
              </w:rPr>
              <w:fldChar w:fldCharType="separate"/>
            </w:r>
            <w:r w:rsidR="00492D85">
              <w:rPr>
                <w:webHidden/>
              </w:rPr>
              <w:t>1</w:t>
            </w:r>
            <w:r w:rsidR="00492D85">
              <w:rPr>
                <w:webHidden/>
              </w:rPr>
              <w:fldChar w:fldCharType="end"/>
            </w:r>
          </w:hyperlink>
        </w:p>
        <w:p w14:paraId="011F5C4F" w14:textId="5D89EE4F" w:rsidR="00492D85" w:rsidRDefault="00B95A30">
          <w:pPr>
            <w:pStyle w:val="11"/>
            <w:rPr>
              <w:rFonts w:asciiTheme="minorHAnsi" w:eastAsiaTheme="minorEastAsia" w:hAnsiTheme="minorHAnsi"/>
            </w:rPr>
          </w:pPr>
          <w:hyperlink w:anchor="_Toc46115967" w:history="1">
            <w:r w:rsidR="00492D85" w:rsidRPr="00654353">
              <w:rPr>
                <w:rStyle w:val="ab"/>
                <w:rFonts w:cs="Times New Roman"/>
              </w:rPr>
              <w:t>Abstract</w:t>
            </w:r>
            <w:r w:rsidR="00492D85">
              <w:rPr>
                <w:webHidden/>
              </w:rPr>
              <w:tab/>
            </w:r>
            <w:r w:rsidR="00492D85">
              <w:rPr>
                <w:webHidden/>
              </w:rPr>
              <w:fldChar w:fldCharType="begin"/>
            </w:r>
            <w:r w:rsidR="00492D85">
              <w:rPr>
                <w:webHidden/>
              </w:rPr>
              <w:instrText xml:space="preserve"> PAGEREF _Toc46115967 \h </w:instrText>
            </w:r>
            <w:r w:rsidR="00492D85">
              <w:rPr>
                <w:webHidden/>
              </w:rPr>
            </w:r>
            <w:r w:rsidR="00492D85">
              <w:rPr>
                <w:webHidden/>
              </w:rPr>
              <w:fldChar w:fldCharType="separate"/>
            </w:r>
            <w:r w:rsidR="00492D85">
              <w:rPr>
                <w:webHidden/>
              </w:rPr>
              <w:t>2</w:t>
            </w:r>
            <w:r w:rsidR="00492D85">
              <w:rPr>
                <w:webHidden/>
              </w:rPr>
              <w:fldChar w:fldCharType="end"/>
            </w:r>
          </w:hyperlink>
        </w:p>
        <w:p w14:paraId="2B24E3BF" w14:textId="3652BD4F" w:rsidR="00492D85" w:rsidRDefault="00B95A30">
          <w:pPr>
            <w:pStyle w:val="11"/>
            <w:rPr>
              <w:rFonts w:asciiTheme="minorHAnsi" w:eastAsiaTheme="minorEastAsia" w:hAnsiTheme="minorHAnsi"/>
            </w:rPr>
          </w:pPr>
          <w:hyperlink w:anchor="_Toc46115968" w:history="1">
            <w:r w:rsidR="00492D85" w:rsidRPr="00654353">
              <w:rPr>
                <w:rStyle w:val="ab"/>
                <w:rFonts w:cs="Times New Roman" w:hint="eastAsia"/>
              </w:rPr>
              <w:t>目次</w:t>
            </w:r>
            <w:r w:rsidR="00492D85">
              <w:rPr>
                <w:webHidden/>
              </w:rPr>
              <w:tab/>
            </w:r>
            <w:r w:rsidR="00492D85">
              <w:rPr>
                <w:webHidden/>
              </w:rPr>
              <w:fldChar w:fldCharType="begin"/>
            </w:r>
            <w:r w:rsidR="00492D85">
              <w:rPr>
                <w:webHidden/>
              </w:rPr>
              <w:instrText xml:space="preserve"> PAGEREF _Toc46115968 \h </w:instrText>
            </w:r>
            <w:r w:rsidR="00492D85">
              <w:rPr>
                <w:webHidden/>
              </w:rPr>
            </w:r>
            <w:r w:rsidR="00492D85">
              <w:rPr>
                <w:webHidden/>
              </w:rPr>
              <w:fldChar w:fldCharType="separate"/>
            </w:r>
            <w:r w:rsidR="00492D85">
              <w:rPr>
                <w:webHidden/>
              </w:rPr>
              <w:t>3</w:t>
            </w:r>
            <w:r w:rsidR="00492D85">
              <w:rPr>
                <w:webHidden/>
              </w:rPr>
              <w:fldChar w:fldCharType="end"/>
            </w:r>
          </w:hyperlink>
        </w:p>
        <w:p w14:paraId="4141CDD6" w14:textId="4EA0B48A" w:rsidR="00492D85" w:rsidRDefault="00B95A30">
          <w:pPr>
            <w:pStyle w:val="11"/>
            <w:rPr>
              <w:rFonts w:asciiTheme="minorHAnsi" w:eastAsiaTheme="minorEastAsia" w:hAnsiTheme="minorHAnsi"/>
            </w:rPr>
          </w:pPr>
          <w:hyperlink w:anchor="_Toc46115969" w:history="1">
            <w:r w:rsidR="00492D85" w:rsidRPr="00654353">
              <w:rPr>
                <w:rStyle w:val="ab"/>
                <w:rFonts w:cs="Times New Roman" w:hint="eastAsia"/>
              </w:rPr>
              <w:t>表目次</w:t>
            </w:r>
            <w:r w:rsidR="00492D85">
              <w:rPr>
                <w:webHidden/>
              </w:rPr>
              <w:tab/>
            </w:r>
            <w:r w:rsidR="00492D85">
              <w:rPr>
                <w:webHidden/>
              </w:rPr>
              <w:fldChar w:fldCharType="begin"/>
            </w:r>
            <w:r w:rsidR="00492D85">
              <w:rPr>
                <w:webHidden/>
              </w:rPr>
              <w:instrText xml:space="preserve"> PAGEREF _Toc46115969 \h </w:instrText>
            </w:r>
            <w:r w:rsidR="00492D85">
              <w:rPr>
                <w:webHidden/>
              </w:rPr>
            </w:r>
            <w:r w:rsidR="00492D85">
              <w:rPr>
                <w:webHidden/>
              </w:rPr>
              <w:fldChar w:fldCharType="separate"/>
            </w:r>
            <w:r w:rsidR="00492D85">
              <w:rPr>
                <w:webHidden/>
              </w:rPr>
              <w:t>5</w:t>
            </w:r>
            <w:r w:rsidR="00492D85">
              <w:rPr>
                <w:webHidden/>
              </w:rPr>
              <w:fldChar w:fldCharType="end"/>
            </w:r>
          </w:hyperlink>
        </w:p>
        <w:p w14:paraId="1482599B" w14:textId="7C6AE3FC" w:rsidR="00492D85" w:rsidRDefault="00B95A30">
          <w:pPr>
            <w:pStyle w:val="11"/>
            <w:rPr>
              <w:rFonts w:asciiTheme="minorHAnsi" w:eastAsiaTheme="minorEastAsia" w:hAnsiTheme="minorHAnsi"/>
            </w:rPr>
          </w:pPr>
          <w:hyperlink w:anchor="_Toc46115970" w:history="1">
            <w:r w:rsidR="00492D85" w:rsidRPr="00654353">
              <w:rPr>
                <w:rStyle w:val="ab"/>
                <w:rFonts w:cs="Times New Roman" w:hint="eastAsia"/>
              </w:rPr>
              <w:t>圖目次</w:t>
            </w:r>
            <w:r w:rsidR="00492D85">
              <w:rPr>
                <w:webHidden/>
              </w:rPr>
              <w:tab/>
            </w:r>
            <w:r w:rsidR="00492D85">
              <w:rPr>
                <w:webHidden/>
              </w:rPr>
              <w:fldChar w:fldCharType="begin"/>
            </w:r>
            <w:r w:rsidR="00492D85">
              <w:rPr>
                <w:webHidden/>
              </w:rPr>
              <w:instrText xml:space="preserve"> PAGEREF _Toc46115970 \h </w:instrText>
            </w:r>
            <w:r w:rsidR="00492D85">
              <w:rPr>
                <w:webHidden/>
              </w:rPr>
            </w:r>
            <w:r w:rsidR="00492D85">
              <w:rPr>
                <w:webHidden/>
              </w:rPr>
              <w:fldChar w:fldCharType="separate"/>
            </w:r>
            <w:r w:rsidR="00492D85">
              <w:rPr>
                <w:webHidden/>
              </w:rPr>
              <w:t>6</w:t>
            </w:r>
            <w:r w:rsidR="00492D85">
              <w:rPr>
                <w:webHidden/>
              </w:rPr>
              <w:fldChar w:fldCharType="end"/>
            </w:r>
          </w:hyperlink>
        </w:p>
        <w:p w14:paraId="67B45CC8" w14:textId="4EC9E67B" w:rsidR="00492D85" w:rsidRDefault="00B95A30">
          <w:pPr>
            <w:pStyle w:val="11"/>
            <w:rPr>
              <w:rFonts w:asciiTheme="minorHAnsi" w:eastAsiaTheme="minorEastAsia" w:hAnsiTheme="minorHAnsi"/>
            </w:rPr>
          </w:pPr>
          <w:hyperlink w:anchor="_Toc46115971" w:history="1">
            <w:r w:rsidR="00492D85" w:rsidRPr="00654353">
              <w:rPr>
                <w:rStyle w:val="ab"/>
                <w:rFonts w:hint="eastAsia"/>
              </w:rPr>
              <w:t>第</w:t>
            </w:r>
            <w:r w:rsidR="00492D85" w:rsidRPr="00654353">
              <w:rPr>
                <w:rStyle w:val="ab"/>
                <w:rFonts w:hint="eastAsia"/>
              </w:rPr>
              <w:t xml:space="preserve"> 1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簡介</w:t>
            </w:r>
            <w:r w:rsidR="00492D85">
              <w:rPr>
                <w:webHidden/>
              </w:rPr>
              <w:tab/>
            </w:r>
            <w:r w:rsidR="00492D85">
              <w:rPr>
                <w:webHidden/>
              </w:rPr>
              <w:fldChar w:fldCharType="begin"/>
            </w:r>
            <w:r w:rsidR="00492D85">
              <w:rPr>
                <w:webHidden/>
              </w:rPr>
              <w:instrText xml:space="preserve"> PAGEREF _Toc46115971 \h </w:instrText>
            </w:r>
            <w:r w:rsidR="00492D85">
              <w:rPr>
                <w:webHidden/>
              </w:rPr>
            </w:r>
            <w:r w:rsidR="00492D85">
              <w:rPr>
                <w:webHidden/>
              </w:rPr>
              <w:fldChar w:fldCharType="separate"/>
            </w:r>
            <w:r w:rsidR="00492D85">
              <w:rPr>
                <w:webHidden/>
              </w:rPr>
              <w:t>7</w:t>
            </w:r>
            <w:r w:rsidR="00492D85">
              <w:rPr>
                <w:webHidden/>
              </w:rPr>
              <w:fldChar w:fldCharType="end"/>
            </w:r>
          </w:hyperlink>
        </w:p>
        <w:p w14:paraId="0D585DD2" w14:textId="1FF7B915" w:rsidR="00492D85" w:rsidRDefault="00B95A30">
          <w:pPr>
            <w:pStyle w:val="11"/>
            <w:rPr>
              <w:rFonts w:asciiTheme="minorHAnsi" w:eastAsiaTheme="minorEastAsia" w:hAnsiTheme="minorHAnsi"/>
            </w:rPr>
          </w:pPr>
          <w:hyperlink w:anchor="_Toc46115972" w:history="1">
            <w:r w:rsidR="00492D85" w:rsidRPr="00654353">
              <w:rPr>
                <w:rStyle w:val="ab"/>
                <w:rFonts w:hint="eastAsia"/>
              </w:rPr>
              <w:t>第</w:t>
            </w:r>
            <w:r w:rsidR="00492D85" w:rsidRPr="00654353">
              <w:rPr>
                <w:rStyle w:val="ab"/>
                <w:rFonts w:hint="eastAsia"/>
              </w:rPr>
              <w:t xml:space="preserve"> 2 </w:t>
            </w:r>
            <w:r w:rsidR="00492D85" w:rsidRPr="00654353">
              <w:rPr>
                <w:rStyle w:val="ab"/>
                <w:rFonts w:hint="eastAsia"/>
              </w:rPr>
              <w:t>章</w:t>
            </w:r>
            <w:r w:rsidR="00492D85" w:rsidRPr="00654353">
              <w:rPr>
                <w:rStyle w:val="ab"/>
                <w:rFonts w:hint="eastAsia"/>
                <w:shd w:val="clear" w:color="auto" w:fill="FFFFFF"/>
              </w:rPr>
              <w:t xml:space="preserve"> </w:t>
            </w:r>
            <w:r w:rsidR="00492D85" w:rsidRPr="00654353">
              <w:rPr>
                <w:rStyle w:val="ab"/>
                <w:rFonts w:hint="eastAsia"/>
                <w:shd w:val="clear" w:color="auto" w:fill="FFFFFF"/>
              </w:rPr>
              <w:t>相關研究</w:t>
            </w:r>
            <w:r w:rsidR="00492D85">
              <w:rPr>
                <w:webHidden/>
              </w:rPr>
              <w:tab/>
            </w:r>
            <w:r w:rsidR="00492D85">
              <w:rPr>
                <w:webHidden/>
              </w:rPr>
              <w:fldChar w:fldCharType="begin"/>
            </w:r>
            <w:r w:rsidR="00492D85">
              <w:rPr>
                <w:webHidden/>
              </w:rPr>
              <w:instrText xml:space="preserve"> PAGEREF _Toc46115972 \h </w:instrText>
            </w:r>
            <w:r w:rsidR="00492D85">
              <w:rPr>
                <w:webHidden/>
              </w:rPr>
            </w:r>
            <w:r w:rsidR="00492D85">
              <w:rPr>
                <w:webHidden/>
              </w:rPr>
              <w:fldChar w:fldCharType="separate"/>
            </w:r>
            <w:r w:rsidR="00492D85">
              <w:rPr>
                <w:webHidden/>
              </w:rPr>
              <w:t>8</w:t>
            </w:r>
            <w:r w:rsidR="00492D85">
              <w:rPr>
                <w:webHidden/>
              </w:rPr>
              <w:fldChar w:fldCharType="end"/>
            </w:r>
          </w:hyperlink>
        </w:p>
        <w:p w14:paraId="1213E9C1" w14:textId="355E9BFF" w:rsidR="00492D85" w:rsidRDefault="00B95A30">
          <w:pPr>
            <w:pStyle w:val="21"/>
            <w:rPr>
              <w:rFonts w:asciiTheme="minorHAnsi" w:eastAsiaTheme="minorEastAsia" w:hAnsiTheme="minorHAnsi" w:cstheme="minorBidi"/>
              <w:noProof/>
              <w:kern w:val="2"/>
            </w:rPr>
          </w:pPr>
          <w:hyperlink w:anchor="_Toc46115973" w:history="1">
            <w:r w:rsidR="00492D85" w:rsidRPr="00654353">
              <w:rPr>
                <w:rStyle w:val="ab"/>
                <w:noProof/>
              </w:rPr>
              <w:t>2.1</w:t>
            </w:r>
            <w:r w:rsidR="00492D85" w:rsidRPr="00654353">
              <w:rPr>
                <w:rStyle w:val="ab"/>
                <w:rFonts w:hint="eastAsia"/>
                <w:noProof/>
              </w:rPr>
              <w:t>天際線問題概述與完整資料集對天際線問題之影響</w:t>
            </w:r>
            <w:r w:rsidR="00492D85">
              <w:rPr>
                <w:noProof/>
                <w:webHidden/>
              </w:rPr>
              <w:tab/>
            </w:r>
            <w:r w:rsidR="00492D85">
              <w:rPr>
                <w:noProof/>
                <w:webHidden/>
              </w:rPr>
              <w:fldChar w:fldCharType="begin"/>
            </w:r>
            <w:r w:rsidR="00492D85">
              <w:rPr>
                <w:noProof/>
                <w:webHidden/>
              </w:rPr>
              <w:instrText xml:space="preserve"> PAGEREF _Toc46115973 \h </w:instrText>
            </w:r>
            <w:r w:rsidR="00492D85">
              <w:rPr>
                <w:noProof/>
                <w:webHidden/>
              </w:rPr>
            </w:r>
            <w:r w:rsidR="00492D85">
              <w:rPr>
                <w:noProof/>
                <w:webHidden/>
              </w:rPr>
              <w:fldChar w:fldCharType="separate"/>
            </w:r>
            <w:r w:rsidR="00492D85">
              <w:rPr>
                <w:noProof/>
                <w:webHidden/>
              </w:rPr>
              <w:t>8</w:t>
            </w:r>
            <w:r w:rsidR="00492D85">
              <w:rPr>
                <w:noProof/>
                <w:webHidden/>
              </w:rPr>
              <w:fldChar w:fldCharType="end"/>
            </w:r>
          </w:hyperlink>
        </w:p>
        <w:p w14:paraId="20FB47E3" w14:textId="4C10886F" w:rsidR="00492D85" w:rsidRDefault="00B95A30">
          <w:pPr>
            <w:pStyle w:val="21"/>
            <w:rPr>
              <w:rFonts w:asciiTheme="minorHAnsi" w:eastAsiaTheme="minorEastAsia" w:hAnsiTheme="minorHAnsi" w:cstheme="minorBidi"/>
              <w:noProof/>
              <w:kern w:val="2"/>
            </w:rPr>
          </w:pPr>
          <w:hyperlink w:anchor="_Toc46115974" w:history="1">
            <w:r w:rsidR="00492D85" w:rsidRPr="00654353">
              <w:rPr>
                <w:rStyle w:val="ab"/>
                <w:noProof/>
              </w:rPr>
              <w:t>2.2</w:t>
            </w:r>
            <w:r w:rsidR="00492D85" w:rsidRPr="00654353">
              <w:rPr>
                <w:rStyle w:val="ab"/>
                <w:rFonts w:hint="eastAsia"/>
                <w:noProof/>
              </w:rPr>
              <w:t>缺失資料類型與缺失值處理技術</w:t>
            </w:r>
            <w:r w:rsidR="00492D85">
              <w:rPr>
                <w:noProof/>
                <w:webHidden/>
              </w:rPr>
              <w:tab/>
            </w:r>
            <w:r w:rsidR="00492D85">
              <w:rPr>
                <w:noProof/>
                <w:webHidden/>
              </w:rPr>
              <w:fldChar w:fldCharType="begin"/>
            </w:r>
            <w:r w:rsidR="00492D85">
              <w:rPr>
                <w:noProof/>
                <w:webHidden/>
              </w:rPr>
              <w:instrText xml:space="preserve"> PAGEREF _Toc46115974 \h </w:instrText>
            </w:r>
            <w:r w:rsidR="00492D85">
              <w:rPr>
                <w:noProof/>
                <w:webHidden/>
              </w:rPr>
            </w:r>
            <w:r w:rsidR="00492D85">
              <w:rPr>
                <w:noProof/>
                <w:webHidden/>
              </w:rPr>
              <w:fldChar w:fldCharType="separate"/>
            </w:r>
            <w:r w:rsidR="00492D85">
              <w:rPr>
                <w:noProof/>
                <w:webHidden/>
              </w:rPr>
              <w:t>8</w:t>
            </w:r>
            <w:r w:rsidR="00492D85">
              <w:rPr>
                <w:noProof/>
                <w:webHidden/>
              </w:rPr>
              <w:fldChar w:fldCharType="end"/>
            </w:r>
          </w:hyperlink>
        </w:p>
        <w:p w14:paraId="6301A0D6" w14:textId="6EDF8A72" w:rsidR="00492D85" w:rsidRDefault="00B95A30">
          <w:pPr>
            <w:pStyle w:val="31"/>
            <w:tabs>
              <w:tab w:val="right" w:leader="dot" w:pos="8494"/>
            </w:tabs>
            <w:rPr>
              <w:rFonts w:asciiTheme="minorHAnsi" w:eastAsiaTheme="minorEastAsia" w:hAnsiTheme="minorHAnsi" w:cstheme="minorBidi"/>
              <w:noProof/>
              <w:kern w:val="2"/>
              <w:sz w:val="24"/>
            </w:rPr>
          </w:pPr>
          <w:hyperlink w:anchor="_Toc46115975" w:history="1">
            <w:r w:rsidR="00492D85" w:rsidRPr="00654353">
              <w:rPr>
                <w:rStyle w:val="ab"/>
                <w:noProof/>
              </w:rPr>
              <w:t>2.2.1</w:t>
            </w:r>
            <w:r w:rsidR="00492D85" w:rsidRPr="00654353">
              <w:rPr>
                <w:rStyle w:val="ab"/>
                <w:rFonts w:hint="eastAsia"/>
                <w:noProof/>
              </w:rPr>
              <w:t>資料缺失類型</w:t>
            </w:r>
            <w:r w:rsidR="00492D85">
              <w:rPr>
                <w:noProof/>
                <w:webHidden/>
              </w:rPr>
              <w:tab/>
            </w:r>
            <w:r w:rsidR="00492D85">
              <w:rPr>
                <w:noProof/>
                <w:webHidden/>
              </w:rPr>
              <w:fldChar w:fldCharType="begin"/>
            </w:r>
            <w:r w:rsidR="00492D85">
              <w:rPr>
                <w:noProof/>
                <w:webHidden/>
              </w:rPr>
              <w:instrText xml:space="preserve"> PAGEREF _Toc46115975 \h </w:instrText>
            </w:r>
            <w:r w:rsidR="00492D85">
              <w:rPr>
                <w:noProof/>
                <w:webHidden/>
              </w:rPr>
            </w:r>
            <w:r w:rsidR="00492D85">
              <w:rPr>
                <w:noProof/>
                <w:webHidden/>
              </w:rPr>
              <w:fldChar w:fldCharType="separate"/>
            </w:r>
            <w:r w:rsidR="00492D85">
              <w:rPr>
                <w:noProof/>
                <w:webHidden/>
              </w:rPr>
              <w:t>8</w:t>
            </w:r>
            <w:r w:rsidR="00492D85">
              <w:rPr>
                <w:noProof/>
                <w:webHidden/>
              </w:rPr>
              <w:fldChar w:fldCharType="end"/>
            </w:r>
          </w:hyperlink>
        </w:p>
        <w:p w14:paraId="5084159F" w14:textId="150114E5" w:rsidR="00492D85" w:rsidRDefault="00B95A30">
          <w:pPr>
            <w:pStyle w:val="31"/>
            <w:tabs>
              <w:tab w:val="right" w:leader="dot" w:pos="8494"/>
            </w:tabs>
            <w:rPr>
              <w:rFonts w:asciiTheme="minorHAnsi" w:eastAsiaTheme="minorEastAsia" w:hAnsiTheme="minorHAnsi" w:cstheme="minorBidi"/>
              <w:noProof/>
              <w:kern w:val="2"/>
              <w:sz w:val="24"/>
            </w:rPr>
          </w:pPr>
          <w:hyperlink w:anchor="_Toc46115976" w:history="1">
            <w:r w:rsidR="00492D85" w:rsidRPr="00654353">
              <w:rPr>
                <w:rStyle w:val="ab"/>
                <w:noProof/>
              </w:rPr>
              <w:t>2.2.2</w:t>
            </w:r>
            <w:r w:rsidR="00492D85" w:rsidRPr="00654353">
              <w:rPr>
                <w:rStyle w:val="ab"/>
                <w:rFonts w:hint="eastAsia"/>
                <w:noProof/>
              </w:rPr>
              <w:t>缺失值的處理技術</w:t>
            </w:r>
            <w:r w:rsidR="00492D85">
              <w:rPr>
                <w:noProof/>
                <w:webHidden/>
              </w:rPr>
              <w:tab/>
            </w:r>
            <w:r w:rsidR="00492D85">
              <w:rPr>
                <w:noProof/>
                <w:webHidden/>
              </w:rPr>
              <w:fldChar w:fldCharType="begin"/>
            </w:r>
            <w:r w:rsidR="00492D85">
              <w:rPr>
                <w:noProof/>
                <w:webHidden/>
              </w:rPr>
              <w:instrText xml:space="preserve"> PAGEREF _Toc46115976 \h </w:instrText>
            </w:r>
            <w:r w:rsidR="00492D85">
              <w:rPr>
                <w:noProof/>
                <w:webHidden/>
              </w:rPr>
            </w:r>
            <w:r w:rsidR="00492D85">
              <w:rPr>
                <w:noProof/>
                <w:webHidden/>
              </w:rPr>
              <w:fldChar w:fldCharType="separate"/>
            </w:r>
            <w:r w:rsidR="00492D85">
              <w:rPr>
                <w:noProof/>
                <w:webHidden/>
              </w:rPr>
              <w:t>9</w:t>
            </w:r>
            <w:r w:rsidR="00492D85">
              <w:rPr>
                <w:noProof/>
                <w:webHidden/>
              </w:rPr>
              <w:fldChar w:fldCharType="end"/>
            </w:r>
          </w:hyperlink>
        </w:p>
        <w:p w14:paraId="763E5378" w14:textId="5503E9EF" w:rsidR="00492D85" w:rsidRDefault="00B95A30">
          <w:pPr>
            <w:pStyle w:val="21"/>
            <w:rPr>
              <w:rFonts w:asciiTheme="minorHAnsi" w:eastAsiaTheme="minorEastAsia" w:hAnsiTheme="minorHAnsi" w:cstheme="minorBidi"/>
              <w:noProof/>
              <w:kern w:val="2"/>
            </w:rPr>
          </w:pPr>
          <w:hyperlink w:anchor="_Toc46115977" w:history="1">
            <w:r w:rsidR="00492D85" w:rsidRPr="00654353">
              <w:rPr>
                <w:rStyle w:val="ab"/>
                <w:noProof/>
              </w:rPr>
              <w:t>2.3</w:t>
            </w:r>
            <w:r w:rsidR="00492D85" w:rsidRPr="00654353">
              <w:rPr>
                <w:rStyle w:val="ab"/>
                <w:rFonts w:hint="eastAsia"/>
                <w:noProof/>
              </w:rPr>
              <w:t>填補法</w:t>
            </w:r>
            <w:r w:rsidR="00492D85">
              <w:rPr>
                <w:noProof/>
                <w:webHidden/>
              </w:rPr>
              <w:tab/>
            </w:r>
            <w:r w:rsidR="00492D85">
              <w:rPr>
                <w:noProof/>
                <w:webHidden/>
              </w:rPr>
              <w:fldChar w:fldCharType="begin"/>
            </w:r>
            <w:r w:rsidR="00492D85">
              <w:rPr>
                <w:noProof/>
                <w:webHidden/>
              </w:rPr>
              <w:instrText xml:space="preserve"> PAGEREF _Toc46115977 \h </w:instrText>
            </w:r>
            <w:r w:rsidR="00492D85">
              <w:rPr>
                <w:noProof/>
                <w:webHidden/>
              </w:rPr>
            </w:r>
            <w:r w:rsidR="00492D85">
              <w:rPr>
                <w:noProof/>
                <w:webHidden/>
              </w:rPr>
              <w:fldChar w:fldCharType="separate"/>
            </w:r>
            <w:r w:rsidR="00492D85">
              <w:rPr>
                <w:noProof/>
                <w:webHidden/>
              </w:rPr>
              <w:t>10</w:t>
            </w:r>
            <w:r w:rsidR="00492D85">
              <w:rPr>
                <w:noProof/>
                <w:webHidden/>
              </w:rPr>
              <w:fldChar w:fldCharType="end"/>
            </w:r>
          </w:hyperlink>
        </w:p>
        <w:p w14:paraId="50151336" w14:textId="3D32BFF8" w:rsidR="00492D85" w:rsidRDefault="00B95A30">
          <w:pPr>
            <w:pStyle w:val="21"/>
            <w:rPr>
              <w:rFonts w:asciiTheme="minorHAnsi" w:eastAsiaTheme="minorEastAsia" w:hAnsiTheme="minorHAnsi" w:cstheme="minorBidi"/>
              <w:noProof/>
              <w:kern w:val="2"/>
            </w:rPr>
          </w:pPr>
          <w:hyperlink w:anchor="_Toc46115978" w:history="1">
            <w:r w:rsidR="00492D85" w:rsidRPr="00654353">
              <w:rPr>
                <w:rStyle w:val="ab"/>
                <w:noProof/>
              </w:rPr>
              <w:t>2.4 k</w:t>
            </w:r>
            <w:r w:rsidR="00492D85" w:rsidRPr="00654353">
              <w:rPr>
                <w:rStyle w:val="ab"/>
                <w:rFonts w:hint="eastAsia"/>
                <w:noProof/>
              </w:rPr>
              <w:t>鄰近填補法</w:t>
            </w:r>
            <w:r w:rsidR="00492D85">
              <w:rPr>
                <w:noProof/>
                <w:webHidden/>
              </w:rPr>
              <w:tab/>
            </w:r>
            <w:r w:rsidR="00492D85">
              <w:rPr>
                <w:noProof/>
                <w:webHidden/>
              </w:rPr>
              <w:fldChar w:fldCharType="begin"/>
            </w:r>
            <w:r w:rsidR="00492D85">
              <w:rPr>
                <w:noProof/>
                <w:webHidden/>
              </w:rPr>
              <w:instrText xml:space="preserve"> PAGEREF _Toc46115978 \h </w:instrText>
            </w:r>
            <w:r w:rsidR="00492D85">
              <w:rPr>
                <w:noProof/>
                <w:webHidden/>
              </w:rPr>
            </w:r>
            <w:r w:rsidR="00492D85">
              <w:rPr>
                <w:noProof/>
                <w:webHidden/>
              </w:rPr>
              <w:fldChar w:fldCharType="separate"/>
            </w:r>
            <w:r w:rsidR="00492D85">
              <w:rPr>
                <w:noProof/>
                <w:webHidden/>
              </w:rPr>
              <w:t>10</w:t>
            </w:r>
            <w:r w:rsidR="00492D85">
              <w:rPr>
                <w:noProof/>
                <w:webHidden/>
              </w:rPr>
              <w:fldChar w:fldCharType="end"/>
            </w:r>
          </w:hyperlink>
        </w:p>
        <w:p w14:paraId="538ED8C1" w14:textId="6EF9CDA0" w:rsidR="00492D85" w:rsidRDefault="00B95A30">
          <w:pPr>
            <w:pStyle w:val="11"/>
            <w:rPr>
              <w:rFonts w:asciiTheme="minorHAnsi" w:eastAsiaTheme="minorEastAsia" w:hAnsiTheme="minorHAnsi"/>
            </w:rPr>
          </w:pPr>
          <w:hyperlink w:anchor="_Toc46115979" w:history="1">
            <w:r w:rsidR="00492D85" w:rsidRPr="00654353">
              <w:rPr>
                <w:rStyle w:val="ab"/>
                <w:rFonts w:hint="eastAsia"/>
              </w:rPr>
              <w:t>第</w:t>
            </w:r>
            <w:r w:rsidR="00492D85" w:rsidRPr="00654353">
              <w:rPr>
                <w:rStyle w:val="ab"/>
                <w:rFonts w:hint="eastAsia"/>
              </w:rPr>
              <w:t xml:space="preserve"> 3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問題與方法</w:t>
            </w:r>
            <w:r w:rsidR="00492D85">
              <w:rPr>
                <w:webHidden/>
              </w:rPr>
              <w:tab/>
            </w:r>
            <w:r w:rsidR="00492D85">
              <w:rPr>
                <w:webHidden/>
              </w:rPr>
              <w:fldChar w:fldCharType="begin"/>
            </w:r>
            <w:r w:rsidR="00492D85">
              <w:rPr>
                <w:webHidden/>
              </w:rPr>
              <w:instrText xml:space="preserve"> PAGEREF _Toc46115979 \h </w:instrText>
            </w:r>
            <w:r w:rsidR="00492D85">
              <w:rPr>
                <w:webHidden/>
              </w:rPr>
            </w:r>
            <w:r w:rsidR="00492D85">
              <w:rPr>
                <w:webHidden/>
              </w:rPr>
              <w:fldChar w:fldCharType="separate"/>
            </w:r>
            <w:r w:rsidR="00492D85">
              <w:rPr>
                <w:webHidden/>
              </w:rPr>
              <w:t>12</w:t>
            </w:r>
            <w:r w:rsidR="00492D85">
              <w:rPr>
                <w:webHidden/>
              </w:rPr>
              <w:fldChar w:fldCharType="end"/>
            </w:r>
          </w:hyperlink>
        </w:p>
        <w:p w14:paraId="2A1E51A9" w14:textId="6F0B50D8" w:rsidR="00492D85" w:rsidRDefault="00B95A30">
          <w:pPr>
            <w:pStyle w:val="21"/>
            <w:rPr>
              <w:rFonts w:asciiTheme="minorHAnsi" w:eastAsiaTheme="minorEastAsia" w:hAnsiTheme="minorHAnsi" w:cstheme="minorBidi"/>
              <w:noProof/>
              <w:kern w:val="2"/>
            </w:rPr>
          </w:pPr>
          <w:hyperlink w:anchor="_Toc46115980" w:history="1">
            <w:r w:rsidR="00492D85" w:rsidRPr="00654353">
              <w:rPr>
                <w:rStyle w:val="ab"/>
                <w:noProof/>
              </w:rPr>
              <w:t>3.1</w:t>
            </w:r>
            <w:r w:rsidR="00492D85" w:rsidRPr="00654353">
              <w:rPr>
                <w:rStyle w:val="ab"/>
                <w:rFonts w:hint="eastAsia"/>
                <w:noProof/>
              </w:rPr>
              <w:t>符號定義</w:t>
            </w:r>
            <w:r w:rsidR="00492D85">
              <w:rPr>
                <w:noProof/>
                <w:webHidden/>
              </w:rPr>
              <w:tab/>
            </w:r>
            <w:r w:rsidR="00492D85">
              <w:rPr>
                <w:noProof/>
                <w:webHidden/>
              </w:rPr>
              <w:fldChar w:fldCharType="begin"/>
            </w:r>
            <w:r w:rsidR="00492D85">
              <w:rPr>
                <w:noProof/>
                <w:webHidden/>
              </w:rPr>
              <w:instrText xml:space="preserve"> PAGEREF _Toc46115980 \h </w:instrText>
            </w:r>
            <w:r w:rsidR="00492D85">
              <w:rPr>
                <w:noProof/>
                <w:webHidden/>
              </w:rPr>
            </w:r>
            <w:r w:rsidR="00492D85">
              <w:rPr>
                <w:noProof/>
                <w:webHidden/>
              </w:rPr>
              <w:fldChar w:fldCharType="separate"/>
            </w:r>
            <w:r w:rsidR="00492D85">
              <w:rPr>
                <w:noProof/>
                <w:webHidden/>
              </w:rPr>
              <w:t>12</w:t>
            </w:r>
            <w:r w:rsidR="00492D85">
              <w:rPr>
                <w:noProof/>
                <w:webHidden/>
              </w:rPr>
              <w:fldChar w:fldCharType="end"/>
            </w:r>
          </w:hyperlink>
        </w:p>
        <w:p w14:paraId="682F894C" w14:textId="7A2CA5B8" w:rsidR="00492D85" w:rsidRDefault="00B95A30">
          <w:pPr>
            <w:pStyle w:val="21"/>
            <w:rPr>
              <w:rFonts w:asciiTheme="minorHAnsi" w:eastAsiaTheme="minorEastAsia" w:hAnsiTheme="minorHAnsi" w:cstheme="minorBidi"/>
              <w:noProof/>
              <w:kern w:val="2"/>
            </w:rPr>
          </w:pPr>
          <w:hyperlink w:anchor="_Toc46115981" w:history="1">
            <w:r w:rsidR="00492D85" w:rsidRPr="00654353">
              <w:rPr>
                <w:rStyle w:val="ab"/>
                <w:noProof/>
                <w:shd w:val="clear" w:color="auto" w:fill="FFFFFF"/>
              </w:rPr>
              <w:t>3.2</w:t>
            </w:r>
            <w:r w:rsidR="00492D85" w:rsidRPr="00654353">
              <w:rPr>
                <w:rStyle w:val="ab"/>
                <w:rFonts w:hint="eastAsia"/>
                <w:noProof/>
                <w:shd w:val="clear" w:color="auto" w:fill="FFFFFF"/>
              </w:rPr>
              <w:t>研究動機</w:t>
            </w:r>
            <w:r w:rsidR="00492D85">
              <w:rPr>
                <w:noProof/>
                <w:webHidden/>
              </w:rPr>
              <w:tab/>
            </w:r>
            <w:r w:rsidR="00492D85">
              <w:rPr>
                <w:noProof/>
                <w:webHidden/>
              </w:rPr>
              <w:fldChar w:fldCharType="begin"/>
            </w:r>
            <w:r w:rsidR="00492D85">
              <w:rPr>
                <w:noProof/>
                <w:webHidden/>
              </w:rPr>
              <w:instrText xml:space="preserve"> PAGEREF _Toc46115981 \h </w:instrText>
            </w:r>
            <w:r w:rsidR="00492D85">
              <w:rPr>
                <w:noProof/>
                <w:webHidden/>
              </w:rPr>
            </w:r>
            <w:r w:rsidR="00492D85">
              <w:rPr>
                <w:noProof/>
                <w:webHidden/>
              </w:rPr>
              <w:fldChar w:fldCharType="separate"/>
            </w:r>
            <w:r w:rsidR="00492D85">
              <w:rPr>
                <w:noProof/>
                <w:webHidden/>
              </w:rPr>
              <w:t>14</w:t>
            </w:r>
            <w:r w:rsidR="00492D85">
              <w:rPr>
                <w:noProof/>
                <w:webHidden/>
              </w:rPr>
              <w:fldChar w:fldCharType="end"/>
            </w:r>
          </w:hyperlink>
        </w:p>
        <w:p w14:paraId="02B31EB3" w14:textId="7BC47DC4" w:rsidR="00492D85" w:rsidRDefault="00B95A30">
          <w:pPr>
            <w:pStyle w:val="21"/>
            <w:rPr>
              <w:rFonts w:asciiTheme="minorHAnsi" w:eastAsiaTheme="minorEastAsia" w:hAnsiTheme="minorHAnsi" w:cstheme="minorBidi"/>
              <w:noProof/>
              <w:kern w:val="2"/>
            </w:rPr>
          </w:pPr>
          <w:hyperlink w:anchor="_Toc46115982" w:history="1">
            <w:r w:rsidR="00492D85" w:rsidRPr="00654353">
              <w:rPr>
                <w:rStyle w:val="ab"/>
                <w:noProof/>
              </w:rPr>
              <w:t>3.3</w:t>
            </w:r>
            <w:r w:rsidR="00492D85" w:rsidRPr="00654353">
              <w:rPr>
                <w:rStyle w:val="ab"/>
                <w:rFonts w:hint="eastAsia"/>
                <w:noProof/>
              </w:rPr>
              <w:t>問題定義</w:t>
            </w:r>
            <w:r w:rsidR="00492D85">
              <w:rPr>
                <w:noProof/>
                <w:webHidden/>
              </w:rPr>
              <w:tab/>
            </w:r>
            <w:r w:rsidR="00492D85">
              <w:rPr>
                <w:noProof/>
                <w:webHidden/>
              </w:rPr>
              <w:fldChar w:fldCharType="begin"/>
            </w:r>
            <w:r w:rsidR="00492D85">
              <w:rPr>
                <w:noProof/>
                <w:webHidden/>
              </w:rPr>
              <w:instrText xml:space="preserve"> PAGEREF _Toc46115982 \h </w:instrText>
            </w:r>
            <w:r w:rsidR="00492D85">
              <w:rPr>
                <w:noProof/>
                <w:webHidden/>
              </w:rPr>
            </w:r>
            <w:r w:rsidR="00492D85">
              <w:rPr>
                <w:noProof/>
                <w:webHidden/>
              </w:rPr>
              <w:fldChar w:fldCharType="separate"/>
            </w:r>
            <w:r w:rsidR="00492D85">
              <w:rPr>
                <w:noProof/>
                <w:webHidden/>
              </w:rPr>
              <w:t>14</w:t>
            </w:r>
            <w:r w:rsidR="00492D85">
              <w:rPr>
                <w:noProof/>
                <w:webHidden/>
              </w:rPr>
              <w:fldChar w:fldCharType="end"/>
            </w:r>
          </w:hyperlink>
        </w:p>
        <w:p w14:paraId="2CAD76B2" w14:textId="205CC98A" w:rsidR="00492D85" w:rsidRDefault="00B95A30">
          <w:pPr>
            <w:pStyle w:val="21"/>
            <w:rPr>
              <w:rFonts w:asciiTheme="minorHAnsi" w:eastAsiaTheme="minorEastAsia" w:hAnsiTheme="minorHAnsi" w:cstheme="minorBidi"/>
              <w:noProof/>
              <w:kern w:val="2"/>
            </w:rPr>
          </w:pPr>
          <w:hyperlink w:anchor="_Toc46115983" w:history="1">
            <w:r w:rsidR="00492D85" w:rsidRPr="00654353">
              <w:rPr>
                <w:rStyle w:val="ab"/>
                <w:noProof/>
              </w:rPr>
              <w:t>3.4</w:t>
            </w:r>
            <w:r w:rsidR="00492D85" w:rsidRPr="00654353">
              <w:rPr>
                <w:rStyle w:val="ab"/>
                <w:rFonts w:hint="eastAsia"/>
                <w:noProof/>
              </w:rPr>
              <w:t>問題分析</w:t>
            </w:r>
            <w:r w:rsidR="00492D85">
              <w:rPr>
                <w:noProof/>
                <w:webHidden/>
              </w:rPr>
              <w:tab/>
            </w:r>
            <w:r w:rsidR="00492D85">
              <w:rPr>
                <w:noProof/>
                <w:webHidden/>
              </w:rPr>
              <w:fldChar w:fldCharType="begin"/>
            </w:r>
            <w:r w:rsidR="00492D85">
              <w:rPr>
                <w:noProof/>
                <w:webHidden/>
              </w:rPr>
              <w:instrText xml:space="preserve"> PAGEREF _Toc46115983 \h </w:instrText>
            </w:r>
            <w:r w:rsidR="00492D85">
              <w:rPr>
                <w:noProof/>
                <w:webHidden/>
              </w:rPr>
            </w:r>
            <w:r w:rsidR="00492D85">
              <w:rPr>
                <w:noProof/>
                <w:webHidden/>
              </w:rPr>
              <w:fldChar w:fldCharType="separate"/>
            </w:r>
            <w:r w:rsidR="00492D85">
              <w:rPr>
                <w:noProof/>
                <w:webHidden/>
              </w:rPr>
              <w:t>14</w:t>
            </w:r>
            <w:r w:rsidR="00492D85">
              <w:rPr>
                <w:noProof/>
                <w:webHidden/>
              </w:rPr>
              <w:fldChar w:fldCharType="end"/>
            </w:r>
          </w:hyperlink>
        </w:p>
        <w:p w14:paraId="15AF50F4" w14:textId="2941CC57" w:rsidR="00492D85" w:rsidRDefault="00B95A30">
          <w:pPr>
            <w:pStyle w:val="21"/>
            <w:rPr>
              <w:rFonts w:asciiTheme="minorHAnsi" w:eastAsiaTheme="minorEastAsia" w:hAnsiTheme="minorHAnsi" w:cstheme="minorBidi"/>
              <w:noProof/>
              <w:kern w:val="2"/>
            </w:rPr>
          </w:pPr>
          <w:hyperlink w:anchor="_Toc46115984" w:history="1">
            <w:r w:rsidR="00492D85" w:rsidRPr="00654353">
              <w:rPr>
                <w:rStyle w:val="ab"/>
                <w:noProof/>
              </w:rPr>
              <w:t xml:space="preserve">3.5 sk-NN imputation </w:t>
            </w:r>
            <w:r w:rsidR="00492D85" w:rsidRPr="00654353">
              <w:rPr>
                <w:rStyle w:val="ab"/>
                <w:rFonts w:hint="eastAsia"/>
                <w:noProof/>
              </w:rPr>
              <w:t>演算法</w:t>
            </w:r>
            <w:r w:rsidR="00492D85">
              <w:rPr>
                <w:noProof/>
                <w:webHidden/>
              </w:rPr>
              <w:tab/>
            </w:r>
            <w:r w:rsidR="00492D85">
              <w:rPr>
                <w:noProof/>
                <w:webHidden/>
              </w:rPr>
              <w:fldChar w:fldCharType="begin"/>
            </w:r>
            <w:r w:rsidR="00492D85">
              <w:rPr>
                <w:noProof/>
                <w:webHidden/>
              </w:rPr>
              <w:instrText xml:space="preserve"> PAGEREF _Toc46115984 \h </w:instrText>
            </w:r>
            <w:r w:rsidR="00492D85">
              <w:rPr>
                <w:noProof/>
                <w:webHidden/>
              </w:rPr>
            </w:r>
            <w:r w:rsidR="00492D85">
              <w:rPr>
                <w:noProof/>
                <w:webHidden/>
              </w:rPr>
              <w:fldChar w:fldCharType="separate"/>
            </w:r>
            <w:r w:rsidR="00492D85">
              <w:rPr>
                <w:noProof/>
                <w:webHidden/>
              </w:rPr>
              <w:t>16</w:t>
            </w:r>
            <w:r w:rsidR="00492D85">
              <w:rPr>
                <w:noProof/>
                <w:webHidden/>
              </w:rPr>
              <w:fldChar w:fldCharType="end"/>
            </w:r>
          </w:hyperlink>
        </w:p>
        <w:p w14:paraId="01C1534C" w14:textId="61F4E7E5" w:rsidR="00492D85" w:rsidRDefault="00B95A30">
          <w:pPr>
            <w:pStyle w:val="21"/>
            <w:rPr>
              <w:rFonts w:asciiTheme="minorHAnsi" w:eastAsiaTheme="minorEastAsia" w:hAnsiTheme="minorHAnsi" w:cstheme="minorBidi"/>
              <w:noProof/>
              <w:kern w:val="2"/>
            </w:rPr>
          </w:pPr>
          <w:hyperlink w:anchor="_Toc46115985" w:history="1">
            <w:r w:rsidR="00492D85" w:rsidRPr="00654353">
              <w:rPr>
                <w:rStyle w:val="ab"/>
                <w:noProof/>
              </w:rPr>
              <w:t>3.6</w:t>
            </w:r>
            <w:r w:rsidR="00492D85" w:rsidRPr="00654353">
              <w:rPr>
                <w:rStyle w:val="ab"/>
                <w:rFonts w:hint="eastAsia"/>
                <w:noProof/>
              </w:rPr>
              <w:t>以原</w:t>
            </w:r>
            <w:r w:rsidR="00492D85" w:rsidRPr="00654353">
              <w:rPr>
                <w:rStyle w:val="ab"/>
                <w:noProof/>
              </w:rPr>
              <w:t>skyline</w:t>
            </w:r>
            <w:r w:rsidR="00492D85" w:rsidRPr="00654353">
              <w:rPr>
                <w:rStyle w:val="ab"/>
                <w:rFonts w:hint="eastAsia"/>
                <w:noProof/>
              </w:rPr>
              <w:t>評斷填補法的表現優劣</w:t>
            </w:r>
            <w:r w:rsidR="00492D85">
              <w:rPr>
                <w:noProof/>
                <w:webHidden/>
              </w:rPr>
              <w:tab/>
            </w:r>
            <w:r w:rsidR="00492D85">
              <w:rPr>
                <w:noProof/>
                <w:webHidden/>
              </w:rPr>
              <w:fldChar w:fldCharType="begin"/>
            </w:r>
            <w:r w:rsidR="00492D85">
              <w:rPr>
                <w:noProof/>
                <w:webHidden/>
              </w:rPr>
              <w:instrText xml:space="preserve"> PAGEREF _Toc46115985 \h </w:instrText>
            </w:r>
            <w:r w:rsidR="00492D85">
              <w:rPr>
                <w:noProof/>
                <w:webHidden/>
              </w:rPr>
            </w:r>
            <w:r w:rsidR="00492D85">
              <w:rPr>
                <w:noProof/>
                <w:webHidden/>
              </w:rPr>
              <w:fldChar w:fldCharType="separate"/>
            </w:r>
            <w:r w:rsidR="00492D85">
              <w:rPr>
                <w:noProof/>
                <w:webHidden/>
              </w:rPr>
              <w:t>19</w:t>
            </w:r>
            <w:r w:rsidR="00492D85">
              <w:rPr>
                <w:noProof/>
                <w:webHidden/>
              </w:rPr>
              <w:fldChar w:fldCharType="end"/>
            </w:r>
          </w:hyperlink>
        </w:p>
        <w:p w14:paraId="70A535FD" w14:textId="1DCCAD19" w:rsidR="00492D85" w:rsidRDefault="00B95A30">
          <w:pPr>
            <w:pStyle w:val="11"/>
            <w:rPr>
              <w:rFonts w:asciiTheme="minorHAnsi" w:eastAsiaTheme="minorEastAsia" w:hAnsiTheme="minorHAnsi"/>
            </w:rPr>
          </w:pPr>
          <w:hyperlink w:anchor="_Toc46115986" w:history="1">
            <w:r w:rsidR="00492D85" w:rsidRPr="00654353">
              <w:rPr>
                <w:rStyle w:val="ab"/>
                <w:rFonts w:hint="eastAsia"/>
              </w:rPr>
              <w:t>第</w:t>
            </w:r>
            <w:r w:rsidR="00492D85" w:rsidRPr="00654353">
              <w:rPr>
                <w:rStyle w:val="ab"/>
                <w:rFonts w:hint="eastAsia"/>
              </w:rPr>
              <w:t xml:space="preserve"> 4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實驗結果與分析</w:t>
            </w:r>
            <w:r w:rsidR="00492D85">
              <w:rPr>
                <w:webHidden/>
              </w:rPr>
              <w:tab/>
            </w:r>
            <w:r w:rsidR="00492D85">
              <w:rPr>
                <w:webHidden/>
              </w:rPr>
              <w:fldChar w:fldCharType="begin"/>
            </w:r>
            <w:r w:rsidR="00492D85">
              <w:rPr>
                <w:webHidden/>
              </w:rPr>
              <w:instrText xml:space="preserve"> PAGEREF _Toc46115986 \h </w:instrText>
            </w:r>
            <w:r w:rsidR="00492D85">
              <w:rPr>
                <w:webHidden/>
              </w:rPr>
            </w:r>
            <w:r w:rsidR="00492D85">
              <w:rPr>
                <w:webHidden/>
              </w:rPr>
              <w:fldChar w:fldCharType="separate"/>
            </w:r>
            <w:r w:rsidR="00492D85">
              <w:rPr>
                <w:webHidden/>
              </w:rPr>
              <w:t>20</w:t>
            </w:r>
            <w:r w:rsidR="00492D85">
              <w:rPr>
                <w:webHidden/>
              </w:rPr>
              <w:fldChar w:fldCharType="end"/>
            </w:r>
          </w:hyperlink>
        </w:p>
        <w:p w14:paraId="0D1531A3" w14:textId="2BFF5B2D" w:rsidR="00492D85" w:rsidRDefault="00B95A30">
          <w:pPr>
            <w:pStyle w:val="21"/>
            <w:rPr>
              <w:rFonts w:asciiTheme="minorHAnsi" w:eastAsiaTheme="minorEastAsia" w:hAnsiTheme="minorHAnsi" w:cstheme="minorBidi"/>
              <w:noProof/>
              <w:kern w:val="2"/>
            </w:rPr>
          </w:pPr>
          <w:hyperlink w:anchor="_Toc46115987" w:history="1">
            <w:r w:rsidR="00492D85" w:rsidRPr="00654353">
              <w:rPr>
                <w:rStyle w:val="ab"/>
                <w:noProof/>
                <w:shd w:val="clear" w:color="auto" w:fill="FFFFFF"/>
              </w:rPr>
              <w:t>4.1</w:t>
            </w:r>
            <w:r w:rsidR="00492D85" w:rsidRPr="00654353">
              <w:rPr>
                <w:rStyle w:val="ab"/>
                <w:rFonts w:hint="eastAsia"/>
                <w:noProof/>
                <w:shd w:val="clear" w:color="auto" w:fill="FFFFFF"/>
              </w:rPr>
              <w:t>實驗環境與資料來源</w:t>
            </w:r>
            <w:r w:rsidR="00492D85">
              <w:rPr>
                <w:noProof/>
                <w:webHidden/>
              </w:rPr>
              <w:tab/>
            </w:r>
            <w:r w:rsidR="00492D85">
              <w:rPr>
                <w:noProof/>
                <w:webHidden/>
              </w:rPr>
              <w:fldChar w:fldCharType="begin"/>
            </w:r>
            <w:r w:rsidR="00492D85">
              <w:rPr>
                <w:noProof/>
                <w:webHidden/>
              </w:rPr>
              <w:instrText xml:space="preserve"> PAGEREF _Toc46115987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011DF50A" w14:textId="6B54C399" w:rsidR="00492D85" w:rsidRDefault="00B95A30">
          <w:pPr>
            <w:pStyle w:val="21"/>
            <w:rPr>
              <w:rFonts w:asciiTheme="minorHAnsi" w:eastAsiaTheme="minorEastAsia" w:hAnsiTheme="minorHAnsi" w:cstheme="minorBidi"/>
              <w:noProof/>
              <w:kern w:val="2"/>
            </w:rPr>
          </w:pPr>
          <w:hyperlink w:anchor="_Toc46115988" w:history="1">
            <w:r w:rsidR="00492D85" w:rsidRPr="00654353">
              <w:rPr>
                <w:rStyle w:val="ab"/>
                <w:noProof/>
              </w:rPr>
              <w:t>4.2</w:t>
            </w:r>
            <w:r w:rsidR="00492D85" w:rsidRPr="00654353">
              <w:rPr>
                <w:rStyle w:val="ab"/>
                <w:rFonts w:hint="eastAsia"/>
                <w:noProof/>
              </w:rPr>
              <w:t>實驗一</w:t>
            </w:r>
            <w:r w:rsidR="00492D85" w:rsidRPr="00654353">
              <w:rPr>
                <w:rStyle w:val="ab"/>
                <w:noProof/>
              </w:rPr>
              <w:t>: k</w:t>
            </w:r>
            <w:r w:rsidR="00492D85" w:rsidRPr="00654353">
              <w:rPr>
                <w:rStyle w:val="ab"/>
                <w:rFonts w:hint="eastAsia"/>
                <w:noProof/>
              </w:rPr>
              <w:t>值大小與缺失值比例對</w:t>
            </w:r>
            <w:r w:rsidR="00492D85" w:rsidRPr="00654353">
              <w:rPr>
                <w:rStyle w:val="ab"/>
                <w:noProof/>
              </w:rPr>
              <w:t>skyline</w:t>
            </w:r>
            <w:r w:rsidR="00492D85" w:rsidRPr="00654353">
              <w:rPr>
                <w:rStyle w:val="ab"/>
                <w:rFonts w:hint="eastAsia"/>
                <w:noProof/>
              </w:rPr>
              <w:t>結果的影響</w:t>
            </w:r>
            <w:r w:rsidR="00492D85">
              <w:rPr>
                <w:noProof/>
                <w:webHidden/>
              </w:rPr>
              <w:tab/>
            </w:r>
            <w:r w:rsidR="00492D85">
              <w:rPr>
                <w:noProof/>
                <w:webHidden/>
              </w:rPr>
              <w:fldChar w:fldCharType="begin"/>
            </w:r>
            <w:r w:rsidR="00492D85">
              <w:rPr>
                <w:noProof/>
                <w:webHidden/>
              </w:rPr>
              <w:instrText xml:space="preserve"> PAGEREF _Toc46115988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754E244C" w14:textId="13E0EFEC" w:rsidR="00492D85" w:rsidRDefault="00B95A30">
          <w:pPr>
            <w:pStyle w:val="31"/>
            <w:tabs>
              <w:tab w:val="right" w:leader="dot" w:pos="8494"/>
            </w:tabs>
            <w:rPr>
              <w:rFonts w:asciiTheme="minorHAnsi" w:eastAsiaTheme="minorEastAsia" w:hAnsiTheme="minorHAnsi" w:cstheme="minorBidi"/>
              <w:noProof/>
              <w:kern w:val="2"/>
              <w:sz w:val="24"/>
            </w:rPr>
          </w:pPr>
          <w:hyperlink w:anchor="_Toc46115989" w:history="1">
            <w:r w:rsidR="00492D85" w:rsidRPr="00654353">
              <w:rPr>
                <w:rStyle w:val="ab"/>
                <w:noProof/>
              </w:rPr>
              <w:t>4.2.1</w:t>
            </w:r>
            <w:r w:rsidR="00492D85" w:rsidRPr="00654353">
              <w:rPr>
                <w:rStyle w:val="ab"/>
                <w:rFonts w:hint="eastAsia"/>
                <w:noProof/>
              </w:rPr>
              <w:t>實驗目的與設計</w:t>
            </w:r>
            <w:r w:rsidR="00492D85">
              <w:rPr>
                <w:noProof/>
                <w:webHidden/>
              </w:rPr>
              <w:tab/>
            </w:r>
            <w:r w:rsidR="00492D85">
              <w:rPr>
                <w:noProof/>
                <w:webHidden/>
              </w:rPr>
              <w:fldChar w:fldCharType="begin"/>
            </w:r>
            <w:r w:rsidR="00492D85">
              <w:rPr>
                <w:noProof/>
                <w:webHidden/>
              </w:rPr>
              <w:instrText xml:space="preserve"> PAGEREF _Toc46115989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51D36322" w14:textId="1BB6107D" w:rsidR="00492D85" w:rsidRDefault="00B95A30">
          <w:pPr>
            <w:pStyle w:val="31"/>
            <w:tabs>
              <w:tab w:val="right" w:leader="dot" w:pos="8494"/>
            </w:tabs>
            <w:rPr>
              <w:rFonts w:asciiTheme="minorHAnsi" w:eastAsiaTheme="minorEastAsia" w:hAnsiTheme="minorHAnsi" w:cstheme="minorBidi"/>
              <w:noProof/>
              <w:kern w:val="2"/>
              <w:sz w:val="24"/>
            </w:rPr>
          </w:pPr>
          <w:hyperlink w:anchor="_Toc46115990" w:history="1">
            <w:r w:rsidR="00492D85" w:rsidRPr="00654353">
              <w:rPr>
                <w:rStyle w:val="ab"/>
                <w:noProof/>
              </w:rPr>
              <w:t>4.2.2</w:t>
            </w:r>
            <w:r w:rsidR="00492D85" w:rsidRPr="00654353">
              <w:rPr>
                <w:rStyle w:val="ab"/>
                <w:rFonts w:hint="eastAsia"/>
                <w:noProof/>
              </w:rPr>
              <w:t>實驗方法</w:t>
            </w:r>
            <w:r w:rsidR="00492D85">
              <w:rPr>
                <w:noProof/>
                <w:webHidden/>
              </w:rPr>
              <w:tab/>
            </w:r>
            <w:r w:rsidR="00492D85">
              <w:rPr>
                <w:noProof/>
                <w:webHidden/>
              </w:rPr>
              <w:fldChar w:fldCharType="begin"/>
            </w:r>
            <w:r w:rsidR="00492D85">
              <w:rPr>
                <w:noProof/>
                <w:webHidden/>
              </w:rPr>
              <w:instrText xml:space="preserve"> PAGEREF _Toc46115990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358EE78B" w14:textId="7E3459BA" w:rsidR="00492D85" w:rsidRDefault="00B95A30">
          <w:pPr>
            <w:pStyle w:val="31"/>
            <w:tabs>
              <w:tab w:val="right" w:leader="dot" w:pos="8494"/>
            </w:tabs>
            <w:rPr>
              <w:rFonts w:asciiTheme="minorHAnsi" w:eastAsiaTheme="minorEastAsia" w:hAnsiTheme="minorHAnsi" w:cstheme="minorBidi"/>
              <w:noProof/>
              <w:kern w:val="2"/>
              <w:sz w:val="24"/>
            </w:rPr>
          </w:pPr>
          <w:hyperlink w:anchor="_Toc46115991" w:history="1">
            <w:r w:rsidR="00492D85" w:rsidRPr="00654353">
              <w:rPr>
                <w:rStyle w:val="ab"/>
                <w:noProof/>
              </w:rPr>
              <w:t>4.2.3</w:t>
            </w:r>
            <w:r w:rsidR="00492D85" w:rsidRPr="00654353">
              <w:rPr>
                <w:rStyle w:val="ab"/>
                <w:rFonts w:hint="eastAsia"/>
                <w:noProof/>
              </w:rPr>
              <w:t>實驗結果與分析</w:t>
            </w:r>
            <w:r w:rsidR="00492D85">
              <w:rPr>
                <w:noProof/>
                <w:webHidden/>
              </w:rPr>
              <w:tab/>
            </w:r>
            <w:r w:rsidR="00492D85">
              <w:rPr>
                <w:noProof/>
                <w:webHidden/>
              </w:rPr>
              <w:fldChar w:fldCharType="begin"/>
            </w:r>
            <w:r w:rsidR="00492D85">
              <w:rPr>
                <w:noProof/>
                <w:webHidden/>
              </w:rPr>
              <w:instrText xml:space="preserve"> PAGEREF _Toc46115991 \h </w:instrText>
            </w:r>
            <w:r w:rsidR="00492D85">
              <w:rPr>
                <w:noProof/>
                <w:webHidden/>
              </w:rPr>
            </w:r>
            <w:r w:rsidR="00492D85">
              <w:rPr>
                <w:noProof/>
                <w:webHidden/>
              </w:rPr>
              <w:fldChar w:fldCharType="separate"/>
            </w:r>
            <w:r w:rsidR="00492D85">
              <w:rPr>
                <w:noProof/>
                <w:webHidden/>
              </w:rPr>
              <w:t>21</w:t>
            </w:r>
            <w:r w:rsidR="00492D85">
              <w:rPr>
                <w:noProof/>
                <w:webHidden/>
              </w:rPr>
              <w:fldChar w:fldCharType="end"/>
            </w:r>
          </w:hyperlink>
        </w:p>
        <w:p w14:paraId="46559151" w14:textId="7D9D9C1C" w:rsidR="00492D85" w:rsidRDefault="00B95A30">
          <w:pPr>
            <w:pStyle w:val="21"/>
            <w:rPr>
              <w:rFonts w:asciiTheme="minorHAnsi" w:eastAsiaTheme="minorEastAsia" w:hAnsiTheme="minorHAnsi" w:cstheme="minorBidi"/>
              <w:noProof/>
              <w:kern w:val="2"/>
            </w:rPr>
          </w:pPr>
          <w:hyperlink w:anchor="_Toc46115992" w:history="1">
            <w:r w:rsidR="00492D85" w:rsidRPr="00654353">
              <w:rPr>
                <w:rStyle w:val="ab"/>
                <w:noProof/>
              </w:rPr>
              <w:t>4.3</w:t>
            </w:r>
            <w:r w:rsidR="00492D85" w:rsidRPr="00654353">
              <w:rPr>
                <w:rStyle w:val="ab"/>
                <w:rFonts w:hint="eastAsia"/>
                <w:noProof/>
              </w:rPr>
              <w:t>實驗二</w:t>
            </w:r>
            <w:r w:rsidR="00492D85" w:rsidRPr="00654353">
              <w:rPr>
                <w:rStyle w:val="ab"/>
                <w:noProof/>
              </w:rPr>
              <w:t xml:space="preserve">: </w:t>
            </w:r>
            <w:r w:rsidR="00492D85" w:rsidRPr="00654353">
              <w:rPr>
                <w:rStyle w:val="ab"/>
                <w:rFonts w:hint="eastAsia"/>
                <w:noProof/>
              </w:rPr>
              <w:t>各填補法產生的天際線與原天際線之相似度</w:t>
            </w:r>
            <w:r w:rsidR="00492D85">
              <w:rPr>
                <w:noProof/>
                <w:webHidden/>
              </w:rPr>
              <w:tab/>
            </w:r>
            <w:r w:rsidR="00492D85">
              <w:rPr>
                <w:noProof/>
                <w:webHidden/>
              </w:rPr>
              <w:fldChar w:fldCharType="begin"/>
            </w:r>
            <w:r w:rsidR="00492D85">
              <w:rPr>
                <w:noProof/>
                <w:webHidden/>
              </w:rPr>
              <w:instrText xml:space="preserve"> PAGEREF _Toc46115992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5BB4B7C0" w14:textId="7F807997" w:rsidR="00492D85" w:rsidRDefault="00B95A30">
          <w:pPr>
            <w:pStyle w:val="31"/>
            <w:tabs>
              <w:tab w:val="right" w:leader="dot" w:pos="8494"/>
            </w:tabs>
            <w:rPr>
              <w:rFonts w:asciiTheme="minorHAnsi" w:eastAsiaTheme="minorEastAsia" w:hAnsiTheme="minorHAnsi" w:cstheme="minorBidi"/>
              <w:noProof/>
              <w:kern w:val="2"/>
              <w:sz w:val="24"/>
            </w:rPr>
          </w:pPr>
          <w:hyperlink w:anchor="_Toc46115993" w:history="1">
            <w:r w:rsidR="00492D85" w:rsidRPr="00654353">
              <w:rPr>
                <w:rStyle w:val="ab"/>
                <w:noProof/>
              </w:rPr>
              <w:t>4.3.1</w:t>
            </w:r>
            <w:r w:rsidR="00492D85" w:rsidRPr="00654353">
              <w:rPr>
                <w:rStyle w:val="ab"/>
                <w:rFonts w:hint="eastAsia"/>
                <w:noProof/>
              </w:rPr>
              <w:t>實驗目的與設計</w:t>
            </w:r>
            <w:r w:rsidR="00492D85">
              <w:rPr>
                <w:noProof/>
                <w:webHidden/>
              </w:rPr>
              <w:tab/>
            </w:r>
            <w:r w:rsidR="00492D85">
              <w:rPr>
                <w:noProof/>
                <w:webHidden/>
              </w:rPr>
              <w:fldChar w:fldCharType="begin"/>
            </w:r>
            <w:r w:rsidR="00492D85">
              <w:rPr>
                <w:noProof/>
                <w:webHidden/>
              </w:rPr>
              <w:instrText xml:space="preserve"> PAGEREF _Toc46115993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3EFA2D19" w14:textId="1EDB5111" w:rsidR="00492D85" w:rsidRDefault="00B95A30">
          <w:pPr>
            <w:pStyle w:val="31"/>
            <w:tabs>
              <w:tab w:val="right" w:leader="dot" w:pos="8494"/>
            </w:tabs>
            <w:rPr>
              <w:rFonts w:asciiTheme="minorHAnsi" w:eastAsiaTheme="minorEastAsia" w:hAnsiTheme="minorHAnsi" w:cstheme="minorBidi"/>
              <w:noProof/>
              <w:kern w:val="2"/>
              <w:sz w:val="24"/>
            </w:rPr>
          </w:pPr>
          <w:hyperlink w:anchor="_Toc46115994" w:history="1">
            <w:r w:rsidR="00492D85" w:rsidRPr="00654353">
              <w:rPr>
                <w:rStyle w:val="ab"/>
                <w:noProof/>
              </w:rPr>
              <w:t>4.3.2</w:t>
            </w:r>
            <w:r w:rsidR="00492D85" w:rsidRPr="00654353">
              <w:rPr>
                <w:rStyle w:val="ab"/>
                <w:rFonts w:hint="eastAsia"/>
                <w:noProof/>
              </w:rPr>
              <w:t>實驗方法</w:t>
            </w:r>
            <w:r w:rsidR="00492D85">
              <w:rPr>
                <w:noProof/>
                <w:webHidden/>
              </w:rPr>
              <w:tab/>
            </w:r>
            <w:r w:rsidR="00492D85">
              <w:rPr>
                <w:noProof/>
                <w:webHidden/>
              </w:rPr>
              <w:fldChar w:fldCharType="begin"/>
            </w:r>
            <w:r w:rsidR="00492D85">
              <w:rPr>
                <w:noProof/>
                <w:webHidden/>
              </w:rPr>
              <w:instrText xml:space="preserve"> PAGEREF _Toc46115994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1EA0E496" w14:textId="2CD4EB6C" w:rsidR="00492D85" w:rsidRDefault="00B95A30">
          <w:pPr>
            <w:pStyle w:val="31"/>
            <w:tabs>
              <w:tab w:val="right" w:leader="dot" w:pos="8494"/>
            </w:tabs>
            <w:rPr>
              <w:rFonts w:asciiTheme="minorHAnsi" w:eastAsiaTheme="minorEastAsia" w:hAnsiTheme="minorHAnsi" w:cstheme="minorBidi"/>
              <w:noProof/>
              <w:kern w:val="2"/>
              <w:sz w:val="24"/>
            </w:rPr>
          </w:pPr>
          <w:hyperlink w:anchor="_Toc46115995" w:history="1">
            <w:r w:rsidR="00492D85" w:rsidRPr="00654353">
              <w:rPr>
                <w:rStyle w:val="ab"/>
                <w:noProof/>
              </w:rPr>
              <w:t>4.3.3</w:t>
            </w:r>
            <w:r w:rsidR="00492D85" w:rsidRPr="00654353">
              <w:rPr>
                <w:rStyle w:val="ab"/>
                <w:rFonts w:hint="eastAsia"/>
                <w:noProof/>
              </w:rPr>
              <w:t>實驗結果與分析</w:t>
            </w:r>
            <w:r w:rsidR="00492D85">
              <w:rPr>
                <w:noProof/>
                <w:webHidden/>
              </w:rPr>
              <w:tab/>
            </w:r>
            <w:r w:rsidR="00492D85">
              <w:rPr>
                <w:noProof/>
                <w:webHidden/>
              </w:rPr>
              <w:fldChar w:fldCharType="begin"/>
            </w:r>
            <w:r w:rsidR="00492D85">
              <w:rPr>
                <w:noProof/>
                <w:webHidden/>
              </w:rPr>
              <w:instrText xml:space="preserve"> PAGEREF _Toc46115995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1D6E136E" w14:textId="2731C75E" w:rsidR="00492D85" w:rsidRDefault="00B95A30">
          <w:pPr>
            <w:pStyle w:val="21"/>
            <w:rPr>
              <w:rFonts w:asciiTheme="minorHAnsi" w:eastAsiaTheme="minorEastAsia" w:hAnsiTheme="minorHAnsi" w:cstheme="minorBidi"/>
              <w:noProof/>
              <w:kern w:val="2"/>
            </w:rPr>
          </w:pPr>
          <w:hyperlink w:anchor="_Toc46115996" w:history="1">
            <w:r w:rsidR="00492D85" w:rsidRPr="00654353">
              <w:rPr>
                <w:rStyle w:val="ab"/>
                <w:noProof/>
              </w:rPr>
              <w:t>4.4</w:t>
            </w:r>
            <w:r w:rsidR="00492D85" w:rsidRPr="00654353">
              <w:rPr>
                <w:rStyle w:val="ab"/>
                <w:rFonts w:hint="eastAsia"/>
                <w:noProof/>
              </w:rPr>
              <w:t>實驗結論</w:t>
            </w:r>
            <w:r w:rsidR="00492D85">
              <w:rPr>
                <w:noProof/>
                <w:webHidden/>
              </w:rPr>
              <w:tab/>
            </w:r>
            <w:r w:rsidR="00492D85">
              <w:rPr>
                <w:noProof/>
                <w:webHidden/>
              </w:rPr>
              <w:fldChar w:fldCharType="begin"/>
            </w:r>
            <w:r w:rsidR="00492D85">
              <w:rPr>
                <w:noProof/>
                <w:webHidden/>
              </w:rPr>
              <w:instrText xml:space="preserve"> PAGEREF _Toc46115996 \h </w:instrText>
            </w:r>
            <w:r w:rsidR="00492D85">
              <w:rPr>
                <w:noProof/>
                <w:webHidden/>
              </w:rPr>
            </w:r>
            <w:r w:rsidR="00492D85">
              <w:rPr>
                <w:noProof/>
                <w:webHidden/>
              </w:rPr>
              <w:fldChar w:fldCharType="separate"/>
            </w:r>
            <w:r w:rsidR="00492D85">
              <w:rPr>
                <w:noProof/>
                <w:webHidden/>
              </w:rPr>
              <w:t>26</w:t>
            </w:r>
            <w:r w:rsidR="00492D85">
              <w:rPr>
                <w:noProof/>
                <w:webHidden/>
              </w:rPr>
              <w:fldChar w:fldCharType="end"/>
            </w:r>
          </w:hyperlink>
        </w:p>
        <w:p w14:paraId="22EC1AA2" w14:textId="6D6A4E37" w:rsidR="00492D85" w:rsidRDefault="00B95A30">
          <w:pPr>
            <w:pStyle w:val="11"/>
            <w:rPr>
              <w:rFonts w:asciiTheme="minorHAnsi" w:eastAsiaTheme="minorEastAsia" w:hAnsiTheme="minorHAnsi"/>
            </w:rPr>
          </w:pPr>
          <w:hyperlink w:anchor="_Toc46115997" w:history="1">
            <w:r w:rsidR="00492D85" w:rsidRPr="00654353">
              <w:rPr>
                <w:rStyle w:val="ab"/>
                <w:rFonts w:hint="eastAsia"/>
              </w:rPr>
              <w:t>第</w:t>
            </w:r>
            <w:r w:rsidR="00492D85" w:rsidRPr="00654353">
              <w:rPr>
                <w:rStyle w:val="ab"/>
                <w:rFonts w:hint="eastAsia"/>
              </w:rPr>
              <w:t xml:space="preserve"> 5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結論與未來方向</w:t>
            </w:r>
            <w:r w:rsidR="00492D85">
              <w:rPr>
                <w:webHidden/>
              </w:rPr>
              <w:tab/>
            </w:r>
            <w:r w:rsidR="00492D85">
              <w:rPr>
                <w:webHidden/>
              </w:rPr>
              <w:fldChar w:fldCharType="begin"/>
            </w:r>
            <w:r w:rsidR="00492D85">
              <w:rPr>
                <w:webHidden/>
              </w:rPr>
              <w:instrText xml:space="preserve"> PAGEREF _Toc46115997 \h </w:instrText>
            </w:r>
            <w:r w:rsidR="00492D85">
              <w:rPr>
                <w:webHidden/>
              </w:rPr>
            </w:r>
            <w:r w:rsidR="00492D85">
              <w:rPr>
                <w:webHidden/>
              </w:rPr>
              <w:fldChar w:fldCharType="separate"/>
            </w:r>
            <w:r w:rsidR="00492D85">
              <w:rPr>
                <w:webHidden/>
              </w:rPr>
              <w:t>27</w:t>
            </w:r>
            <w:r w:rsidR="00492D85">
              <w:rPr>
                <w:webHidden/>
              </w:rPr>
              <w:fldChar w:fldCharType="end"/>
            </w:r>
          </w:hyperlink>
        </w:p>
        <w:p w14:paraId="56C6911E" w14:textId="0E0E2352" w:rsidR="00492D85" w:rsidRDefault="00B95A30">
          <w:pPr>
            <w:pStyle w:val="21"/>
            <w:rPr>
              <w:rFonts w:asciiTheme="minorHAnsi" w:eastAsiaTheme="minorEastAsia" w:hAnsiTheme="minorHAnsi" w:cstheme="minorBidi"/>
              <w:noProof/>
              <w:kern w:val="2"/>
            </w:rPr>
          </w:pPr>
          <w:hyperlink w:anchor="_Toc46115998" w:history="1">
            <w:r w:rsidR="00492D85" w:rsidRPr="00654353">
              <w:rPr>
                <w:rStyle w:val="ab"/>
                <w:noProof/>
                <w:shd w:val="clear" w:color="auto" w:fill="FFFFFF"/>
              </w:rPr>
              <w:t>5.1</w:t>
            </w:r>
            <w:r w:rsidR="00492D85" w:rsidRPr="00654353">
              <w:rPr>
                <w:rStyle w:val="ab"/>
                <w:rFonts w:hint="eastAsia"/>
                <w:noProof/>
                <w:shd w:val="clear" w:color="auto" w:fill="FFFFFF"/>
              </w:rPr>
              <w:t>結論</w:t>
            </w:r>
            <w:r w:rsidR="00492D85">
              <w:rPr>
                <w:noProof/>
                <w:webHidden/>
              </w:rPr>
              <w:tab/>
            </w:r>
            <w:r w:rsidR="00492D85">
              <w:rPr>
                <w:noProof/>
                <w:webHidden/>
              </w:rPr>
              <w:fldChar w:fldCharType="begin"/>
            </w:r>
            <w:r w:rsidR="00492D85">
              <w:rPr>
                <w:noProof/>
                <w:webHidden/>
              </w:rPr>
              <w:instrText xml:space="preserve"> PAGEREF _Toc46115998 \h </w:instrText>
            </w:r>
            <w:r w:rsidR="00492D85">
              <w:rPr>
                <w:noProof/>
                <w:webHidden/>
              </w:rPr>
            </w:r>
            <w:r w:rsidR="00492D85">
              <w:rPr>
                <w:noProof/>
                <w:webHidden/>
              </w:rPr>
              <w:fldChar w:fldCharType="separate"/>
            </w:r>
            <w:r w:rsidR="00492D85">
              <w:rPr>
                <w:noProof/>
                <w:webHidden/>
              </w:rPr>
              <w:t>27</w:t>
            </w:r>
            <w:r w:rsidR="00492D85">
              <w:rPr>
                <w:noProof/>
                <w:webHidden/>
              </w:rPr>
              <w:fldChar w:fldCharType="end"/>
            </w:r>
          </w:hyperlink>
        </w:p>
        <w:p w14:paraId="1ABA04B1" w14:textId="79B45FD0" w:rsidR="00492D85" w:rsidRDefault="00B95A30">
          <w:pPr>
            <w:pStyle w:val="21"/>
            <w:rPr>
              <w:rFonts w:asciiTheme="minorHAnsi" w:eastAsiaTheme="minorEastAsia" w:hAnsiTheme="minorHAnsi" w:cstheme="minorBidi"/>
              <w:noProof/>
              <w:kern w:val="2"/>
            </w:rPr>
          </w:pPr>
          <w:hyperlink w:anchor="_Toc46115999" w:history="1">
            <w:r w:rsidR="00492D85" w:rsidRPr="00654353">
              <w:rPr>
                <w:rStyle w:val="ab"/>
                <w:noProof/>
              </w:rPr>
              <w:t>5.2</w:t>
            </w:r>
            <w:r w:rsidR="00492D85" w:rsidRPr="00654353">
              <w:rPr>
                <w:rStyle w:val="ab"/>
                <w:rFonts w:hint="eastAsia"/>
                <w:noProof/>
              </w:rPr>
              <w:t>未來工作與方向</w:t>
            </w:r>
            <w:r w:rsidR="00492D85">
              <w:rPr>
                <w:noProof/>
                <w:webHidden/>
              </w:rPr>
              <w:tab/>
            </w:r>
            <w:r w:rsidR="00492D85">
              <w:rPr>
                <w:noProof/>
                <w:webHidden/>
              </w:rPr>
              <w:fldChar w:fldCharType="begin"/>
            </w:r>
            <w:r w:rsidR="00492D85">
              <w:rPr>
                <w:noProof/>
                <w:webHidden/>
              </w:rPr>
              <w:instrText xml:space="preserve"> PAGEREF _Toc46115999 \h </w:instrText>
            </w:r>
            <w:r w:rsidR="00492D85">
              <w:rPr>
                <w:noProof/>
                <w:webHidden/>
              </w:rPr>
            </w:r>
            <w:r w:rsidR="00492D85">
              <w:rPr>
                <w:noProof/>
                <w:webHidden/>
              </w:rPr>
              <w:fldChar w:fldCharType="separate"/>
            </w:r>
            <w:r w:rsidR="00492D85">
              <w:rPr>
                <w:noProof/>
                <w:webHidden/>
              </w:rPr>
              <w:t>27</w:t>
            </w:r>
            <w:r w:rsidR="00492D85">
              <w:rPr>
                <w:noProof/>
                <w:webHidden/>
              </w:rPr>
              <w:fldChar w:fldCharType="end"/>
            </w:r>
          </w:hyperlink>
        </w:p>
        <w:p w14:paraId="6D52B724" w14:textId="4BB84E5F" w:rsidR="00492D85" w:rsidRDefault="00B95A30">
          <w:pPr>
            <w:pStyle w:val="11"/>
            <w:rPr>
              <w:rFonts w:asciiTheme="minorHAnsi" w:eastAsiaTheme="minorEastAsia" w:hAnsiTheme="minorHAnsi"/>
            </w:rPr>
          </w:pPr>
          <w:hyperlink w:anchor="_Toc46116000" w:history="1">
            <w:r w:rsidR="00492D85" w:rsidRPr="00654353">
              <w:rPr>
                <w:rStyle w:val="ab"/>
                <w:rFonts w:cs="Times New Roman" w:hint="eastAsia"/>
              </w:rPr>
              <w:t>參考文獻</w:t>
            </w:r>
            <w:r w:rsidR="00492D85">
              <w:rPr>
                <w:webHidden/>
              </w:rPr>
              <w:tab/>
            </w:r>
            <w:r w:rsidR="00492D85">
              <w:rPr>
                <w:webHidden/>
              </w:rPr>
              <w:fldChar w:fldCharType="begin"/>
            </w:r>
            <w:r w:rsidR="00492D85">
              <w:rPr>
                <w:webHidden/>
              </w:rPr>
              <w:instrText xml:space="preserve"> PAGEREF _Toc46116000 \h </w:instrText>
            </w:r>
            <w:r w:rsidR="00492D85">
              <w:rPr>
                <w:webHidden/>
              </w:rPr>
            </w:r>
            <w:r w:rsidR="00492D85">
              <w:rPr>
                <w:webHidden/>
              </w:rPr>
              <w:fldChar w:fldCharType="separate"/>
            </w:r>
            <w:r w:rsidR="00492D85">
              <w:rPr>
                <w:webHidden/>
              </w:rPr>
              <w:t>28</w:t>
            </w:r>
            <w:r w:rsidR="00492D85">
              <w:rPr>
                <w:webHidden/>
              </w:rPr>
              <w:fldChar w:fldCharType="end"/>
            </w:r>
          </w:hyperlink>
        </w:p>
        <w:p w14:paraId="30B92013" w14:textId="1E6884CA"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5E7A75FB" w14:textId="77777777" w:rsidR="00FD727E" w:rsidRDefault="002E604C" w:rsidP="00A56CE4">
      <w:pPr>
        <w:pStyle w:val="1"/>
        <w:numPr>
          <w:ilvl w:val="0"/>
          <w:numId w:val="0"/>
        </w:numPr>
        <w:rPr>
          <w:noProof/>
        </w:rPr>
      </w:pPr>
      <w:bookmarkStart w:id="7" w:name="_Toc46115969"/>
      <w:r w:rsidRPr="00A016E8">
        <w:rPr>
          <w:rFonts w:ascii="Times New Roman" w:hAnsi="Times New Roman" w:cs="Times New Roman"/>
        </w:rPr>
        <w:lastRenderedPageBreak/>
        <w:t>表目次</w:t>
      </w:r>
      <w:bookmarkEnd w:id="7"/>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0D1566" w14:textId="24CDB0F3" w:rsidR="00FD727E" w:rsidRDefault="00B95A30">
      <w:pPr>
        <w:pStyle w:val="af8"/>
        <w:tabs>
          <w:tab w:val="right" w:leader="dot" w:pos="8494"/>
        </w:tabs>
        <w:ind w:left="1440" w:hanging="480"/>
        <w:rPr>
          <w:rFonts w:asciiTheme="minorHAnsi" w:eastAsiaTheme="minorEastAsia" w:hAnsiTheme="minorHAnsi"/>
          <w:noProof/>
        </w:rPr>
      </w:pPr>
      <w:hyperlink w:anchor="_Toc46110361" w:history="1">
        <w:r w:rsidR="00FD727E" w:rsidRPr="002B5398">
          <w:rPr>
            <w:rStyle w:val="ab"/>
            <w:rFonts w:hint="eastAsia"/>
            <w:noProof/>
          </w:rPr>
          <w:t>表</w:t>
        </w:r>
        <w:r w:rsidR="00FD727E" w:rsidRPr="002B5398">
          <w:rPr>
            <w:rStyle w:val="ab"/>
            <w:noProof/>
          </w:rPr>
          <w:t xml:space="preserve"> 3.1 sk-NN imputation</w:t>
        </w:r>
        <w:r w:rsidR="00FD727E" w:rsidRPr="002B5398">
          <w:rPr>
            <w:rStyle w:val="ab"/>
            <w:rFonts w:hint="eastAsia"/>
            <w:noProof/>
          </w:rPr>
          <w:t>演算法符號定義表</w:t>
        </w:r>
        <w:r w:rsidR="00FD727E">
          <w:rPr>
            <w:noProof/>
            <w:webHidden/>
          </w:rPr>
          <w:tab/>
        </w:r>
        <w:r w:rsidR="00FD727E">
          <w:rPr>
            <w:noProof/>
            <w:webHidden/>
          </w:rPr>
          <w:fldChar w:fldCharType="begin"/>
        </w:r>
        <w:r w:rsidR="00FD727E">
          <w:rPr>
            <w:noProof/>
            <w:webHidden/>
          </w:rPr>
          <w:instrText xml:space="preserve"> PAGEREF _Toc46110361 \h </w:instrText>
        </w:r>
        <w:r w:rsidR="00FD727E">
          <w:rPr>
            <w:noProof/>
            <w:webHidden/>
          </w:rPr>
        </w:r>
        <w:r w:rsidR="00FD727E">
          <w:rPr>
            <w:noProof/>
            <w:webHidden/>
          </w:rPr>
          <w:fldChar w:fldCharType="separate"/>
        </w:r>
        <w:r w:rsidR="00FD727E">
          <w:rPr>
            <w:noProof/>
            <w:webHidden/>
          </w:rPr>
          <w:t>13</w:t>
        </w:r>
        <w:r w:rsidR="00FD727E">
          <w:rPr>
            <w:noProof/>
            <w:webHidden/>
          </w:rPr>
          <w:fldChar w:fldCharType="end"/>
        </w:r>
      </w:hyperlink>
    </w:p>
    <w:p w14:paraId="5FFA9D27" w14:textId="492EA114" w:rsidR="00FD727E" w:rsidRDefault="00B95A30">
      <w:pPr>
        <w:pStyle w:val="af8"/>
        <w:tabs>
          <w:tab w:val="right" w:leader="dot" w:pos="8494"/>
        </w:tabs>
        <w:ind w:left="1440" w:hanging="480"/>
        <w:rPr>
          <w:rFonts w:asciiTheme="minorHAnsi" w:eastAsiaTheme="minorEastAsia" w:hAnsiTheme="minorHAnsi"/>
          <w:noProof/>
        </w:rPr>
      </w:pPr>
      <w:hyperlink w:anchor="_Toc46110362" w:history="1">
        <w:r w:rsidR="00FD727E" w:rsidRPr="002B5398">
          <w:rPr>
            <w:rStyle w:val="ab"/>
            <w:rFonts w:hint="eastAsia"/>
            <w:noProof/>
          </w:rPr>
          <w:t>表</w:t>
        </w:r>
        <w:r w:rsidR="00FD727E" w:rsidRPr="002B5398">
          <w:rPr>
            <w:rStyle w:val="ab"/>
            <w:noProof/>
          </w:rPr>
          <w:t xml:space="preserve"> 4.1 k=1</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_Toc46110362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2C6BDCBA" w14:textId="18EE1174" w:rsidR="00FD727E" w:rsidRDefault="00B95A30">
      <w:pPr>
        <w:pStyle w:val="af8"/>
        <w:tabs>
          <w:tab w:val="right" w:leader="dot" w:pos="8494"/>
        </w:tabs>
        <w:ind w:left="1440" w:hanging="480"/>
        <w:rPr>
          <w:rFonts w:asciiTheme="minorHAnsi" w:eastAsiaTheme="minorEastAsia" w:hAnsiTheme="minorHAnsi"/>
          <w:noProof/>
        </w:rPr>
      </w:pPr>
      <w:hyperlink w:anchor="_Toc46110363" w:history="1">
        <w:r w:rsidR="00FD727E" w:rsidRPr="002B5398">
          <w:rPr>
            <w:rStyle w:val="ab"/>
            <w:rFonts w:hint="eastAsia"/>
            <w:noProof/>
          </w:rPr>
          <w:t>表</w:t>
        </w:r>
        <w:r w:rsidR="00FD727E" w:rsidRPr="002B5398">
          <w:rPr>
            <w:rStyle w:val="ab"/>
            <w:noProof/>
          </w:rPr>
          <w:t xml:space="preserve"> 4.2 k=5</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_Toc46110363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40FF9334" w14:textId="61E7B533" w:rsidR="00FD727E" w:rsidRDefault="00B95A30">
      <w:pPr>
        <w:pStyle w:val="af8"/>
        <w:tabs>
          <w:tab w:val="right" w:leader="dot" w:pos="8494"/>
        </w:tabs>
        <w:ind w:left="1440" w:hanging="480"/>
        <w:rPr>
          <w:rFonts w:asciiTheme="minorHAnsi" w:eastAsiaTheme="minorEastAsia" w:hAnsiTheme="minorHAnsi"/>
          <w:noProof/>
        </w:rPr>
      </w:pPr>
      <w:hyperlink w:anchor="_Toc46110364" w:history="1">
        <w:r w:rsidR="00FD727E" w:rsidRPr="002B5398">
          <w:rPr>
            <w:rStyle w:val="ab"/>
            <w:rFonts w:hint="eastAsia"/>
            <w:noProof/>
          </w:rPr>
          <w:t>表</w:t>
        </w:r>
        <w:r w:rsidR="00FD727E" w:rsidRPr="002B5398">
          <w:rPr>
            <w:rStyle w:val="ab"/>
            <w:noProof/>
          </w:rPr>
          <w:t xml:space="preserve"> 4.3 k=13</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_Toc46110364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2FF9DEC9" w14:textId="77777777" w:rsidR="00FD727E" w:rsidRDefault="00551F2D" w:rsidP="00537377">
      <w:pPr>
        <w:pStyle w:val="1"/>
        <w:numPr>
          <w:ilvl w:val="0"/>
          <w:numId w:val="0"/>
        </w:numPr>
        <w:rPr>
          <w:noProof/>
        </w:rPr>
      </w:pPr>
      <w:bookmarkStart w:id="8" w:name="_Toc46115970"/>
      <w:r w:rsidRPr="00A016E8">
        <w:rPr>
          <w:rFonts w:ascii="Times New Roman" w:hAnsi="Times New Roman" w:cs="Times New Roman"/>
        </w:rPr>
        <w:lastRenderedPageBreak/>
        <w:t>圖目次</w:t>
      </w:r>
      <w:bookmarkEnd w:id="8"/>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1FE498F1" w14:textId="672D4360" w:rsidR="00FD727E" w:rsidRDefault="00B95A30">
      <w:pPr>
        <w:pStyle w:val="af8"/>
        <w:tabs>
          <w:tab w:val="right" w:leader="dot" w:pos="8494"/>
        </w:tabs>
        <w:ind w:left="1440" w:hanging="480"/>
        <w:rPr>
          <w:rFonts w:asciiTheme="minorHAnsi" w:eastAsiaTheme="minorEastAsia" w:hAnsiTheme="minorHAnsi"/>
          <w:noProof/>
        </w:rPr>
      </w:pPr>
      <w:hyperlink w:anchor="_Toc46110369" w:history="1">
        <w:r w:rsidR="00FD727E" w:rsidRPr="003351D0">
          <w:rPr>
            <w:rStyle w:val="ab"/>
            <w:rFonts w:hint="eastAsia"/>
            <w:noProof/>
          </w:rPr>
          <w:t>圖</w:t>
        </w:r>
        <w:r w:rsidR="00FD727E" w:rsidRPr="003351D0">
          <w:rPr>
            <w:rStyle w:val="ab"/>
            <w:noProof/>
          </w:rPr>
          <w:t xml:space="preserve"> 3.1 NaN-Euclidean distance</w:t>
        </w:r>
        <w:r w:rsidR="00FD727E">
          <w:rPr>
            <w:noProof/>
            <w:webHidden/>
          </w:rPr>
          <w:tab/>
        </w:r>
        <w:r w:rsidR="00FD727E">
          <w:rPr>
            <w:noProof/>
            <w:webHidden/>
          </w:rPr>
          <w:fldChar w:fldCharType="begin"/>
        </w:r>
        <w:r w:rsidR="00FD727E">
          <w:rPr>
            <w:noProof/>
            <w:webHidden/>
          </w:rPr>
          <w:instrText xml:space="preserve"> PAGEREF _Toc46110369 \h </w:instrText>
        </w:r>
        <w:r w:rsidR="00FD727E">
          <w:rPr>
            <w:noProof/>
            <w:webHidden/>
          </w:rPr>
        </w:r>
        <w:r w:rsidR="00FD727E">
          <w:rPr>
            <w:noProof/>
            <w:webHidden/>
          </w:rPr>
          <w:fldChar w:fldCharType="separate"/>
        </w:r>
        <w:r w:rsidR="00FD727E">
          <w:rPr>
            <w:noProof/>
            <w:webHidden/>
          </w:rPr>
          <w:t>15</w:t>
        </w:r>
        <w:r w:rsidR="00FD727E">
          <w:rPr>
            <w:noProof/>
            <w:webHidden/>
          </w:rPr>
          <w:fldChar w:fldCharType="end"/>
        </w:r>
      </w:hyperlink>
    </w:p>
    <w:p w14:paraId="1FCC19D0" w14:textId="76BA07B5" w:rsidR="00FD727E" w:rsidRDefault="00B95A30">
      <w:pPr>
        <w:pStyle w:val="af8"/>
        <w:tabs>
          <w:tab w:val="right" w:leader="dot" w:pos="8494"/>
        </w:tabs>
        <w:ind w:left="1440" w:hanging="480"/>
        <w:rPr>
          <w:rFonts w:asciiTheme="minorHAnsi" w:eastAsiaTheme="minorEastAsia" w:hAnsiTheme="minorHAnsi"/>
          <w:noProof/>
        </w:rPr>
      </w:pPr>
      <w:hyperlink w:anchor="_Toc46110370" w:history="1">
        <w:r w:rsidR="00FD727E" w:rsidRPr="003351D0">
          <w:rPr>
            <w:rStyle w:val="ab"/>
            <w:rFonts w:hint="eastAsia"/>
            <w:noProof/>
          </w:rPr>
          <w:t>圖</w:t>
        </w:r>
        <w:r w:rsidR="00FD727E" w:rsidRPr="003351D0">
          <w:rPr>
            <w:rStyle w:val="ab"/>
            <w:noProof/>
          </w:rPr>
          <w:t xml:space="preserve"> 3.2 sk-NN imputation</w:t>
        </w:r>
        <w:r w:rsidR="00FD727E" w:rsidRPr="003351D0">
          <w:rPr>
            <w:rStyle w:val="ab"/>
            <w:rFonts w:hint="eastAsia"/>
            <w:noProof/>
          </w:rPr>
          <w:t>演算法</w:t>
        </w:r>
        <w:r w:rsidR="00FD727E">
          <w:rPr>
            <w:noProof/>
            <w:webHidden/>
          </w:rPr>
          <w:tab/>
        </w:r>
        <w:r w:rsidR="00FD727E">
          <w:rPr>
            <w:noProof/>
            <w:webHidden/>
          </w:rPr>
          <w:fldChar w:fldCharType="begin"/>
        </w:r>
        <w:r w:rsidR="00FD727E">
          <w:rPr>
            <w:noProof/>
            <w:webHidden/>
          </w:rPr>
          <w:instrText xml:space="preserve"> PAGEREF _Toc46110370 \h </w:instrText>
        </w:r>
        <w:r w:rsidR="00FD727E">
          <w:rPr>
            <w:noProof/>
            <w:webHidden/>
          </w:rPr>
        </w:r>
        <w:r w:rsidR="00FD727E">
          <w:rPr>
            <w:noProof/>
            <w:webHidden/>
          </w:rPr>
          <w:fldChar w:fldCharType="separate"/>
        </w:r>
        <w:r w:rsidR="00FD727E">
          <w:rPr>
            <w:noProof/>
            <w:webHidden/>
          </w:rPr>
          <w:t>17</w:t>
        </w:r>
        <w:r w:rsidR="00FD727E">
          <w:rPr>
            <w:noProof/>
            <w:webHidden/>
          </w:rPr>
          <w:fldChar w:fldCharType="end"/>
        </w:r>
      </w:hyperlink>
    </w:p>
    <w:p w14:paraId="7407063E" w14:textId="4C0BC72B" w:rsidR="00FD727E" w:rsidRDefault="00B95A30">
      <w:pPr>
        <w:pStyle w:val="af8"/>
        <w:tabs>
          <w:tab w:val="right" w:leader="dot" w:pos="8494"/>
        </w:tabs>
        <w:ind w:left="1440" w:hanging="480"/>
        <w:rPr>
          <w:rFonts w:asciiTheme="minorHAnsi" w:eastAsiaTheme="minorEastAsia" w:hAnsiTheme="minorHAnsi"/>
          <w:noProof/>
        </w:rPr>
      </w:pPr>
      <w:hyperlink w:anchor="_Toc46110371" w:history="1">
        <w:r w:rsidR="00FD727E" w:rsidRPr="003351D0">
          <w:rPr>
            <w:rStyle w:val="ab"/>
            <w:rFonts w:hint="eastAsia"/>
            <w:noProof/>
          </w:rPr>
          <w:t>圖</w:t>
        </w:r>
        <w:r w:rsidR="00FD727E" w:rsidRPr="003351D0">
          <w:rPr>
            <w:rStyle w:val="ab"/>
            <w:noProof/>
          </w:rPr>
          <w:t xml:space="preserve"> 3.3 Procedure Impute_Process()</w:t>
        </w:r>
        <w:r w:rsidR="00FD727E">
          <w:rPr>
            <w:noProof/>
            <w:webHidden/>
          </w:rPr>
          <w:tab/>
        </w:r>
        <w:r w:rsidR="00FD727E">
          <w:rPr>
            <w:noProof/>
            <w:webHidden/>
          </w:rPr>
          <w:fldChar w:fldCharType="begin"/>
        </w:r>
        <w:r w:rsidR="00FD727E">
          <w:rPr>
            <w:noProof/>
            <w:webHidden/>
          </w:rPr>
          <w:instrText xml:space="preserve"> PAGEREF _Toc46110371 \h </w:instrText>
        </w:r>
        <w:r w:rsidR="00FD727E">
          <w:rPr>
            <w:noProof/>
            <w:webHidden/>
          </w:rPr>
        </w:r>
        <w:r w:rsidR="00FD727E">
          <w:rPr>
            <w:noProof/>
            <w:webHidden/>
          </w:rPr>
          <w:fldChar w:fldCharType="separate"/>
        </w:r>
        <w:r w:rsidR="00FD727E">
          <w:rPr>
            <w:noProof/>
            <w:webHidden/>
          </w:rPr>
          <w:t>18</w:t>
        </w:r>
        <w:r w:rsidR="00FD727E">
          <w:rPr>
            <w:noProof/>
            <w:webHidden/>
          </w:rPr>
          <w:fldChar w:fldCharType="end"/>
        </w:r>
      </w:hyperlink>
    </w:p>
    <w:p w14:paraId="4C8775E1" w14:textId="693BDCFF" w:rsidR="00FD727E" w:rsidRDefault="00B95A30">
      <w:pPr>
        <w:pStyle w:val="af8"/>
        <w:tabs>
          <w:tab w:val="right" w:leader="dot" w:pos="8494"/>
        </w:tabs>
        <w:ind w:left="1440" w:hanging="480"/>
        <w:rPr>
          <w:rFonts w:asciiTheme="minorHAnsi" w:eastAsiaTheme="minorEastAsia" w:hAnsiTheme="minorHAnsi"/>
          <w:noProof/>
        </w:rPr>
      </w:pPr>
      <w:hyperlink w:anchor="_Toc46110372" w:history="1">
        <w:r w:rsidR="00FD727E" w:rsidRPr="003351D0">
          <w:rPr>
            <w:rStyle w:val="ab"/>
            <w:rFonts w:hint="eastAsia"/>
            <w:noProof/>
          </w:rPr>
          <w:t>圖</w:t>
        </w:r>
        <w:r w:rsidR="00FD727E" w:rsidRPr="003351D0">
          <w:rPr>
            <w:rStyle w:val="ab"/>
            <w:noProof/>
          </w:rPr>
          <w:t xml:space="preserve"> 4.1 k=1</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_Toc46110372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03C20E3C" w14:textId="2187D6CC" w:rsidR="00FD727E" w:rsidRDefault="00B95A30">
      <w:pPr>
        <w:pStyle w:val="af8"/>
        <w:tabs>
          <w:tab w:val="right" w:leader="dot" w:pos="8494"/>
        </w:tabs>
        <w:ind w:left="1440" w:hanging="480"/>
        <w:rPr>
          <w:rFonts w:asciiTheme="minorHAnsi" w:eastAsiaTheme="minorEastAsia" w:hAnsiTheme="minorHAnsi"/>
          <w:noProof/>
        </w:rPr>
      </w:pPr>
      <w:hyperlink w:anchor="_Toc46110373" w:history="1">
        <w:r w:rsidR="00FD727E" w:rsidRPr="003351D0">
          <w:rPr>
            <w:rStyle w:val="ab"/>
            <w:rFonts w:hint="eastAsia"/>
            <w:noProof/>
          </w:rPr>
          <w:t>圖</w:t>
        </w:r>
        <w:r w:rsidR="00FD727E" w:rsidRPr="003351D0">
          <w:rPr>
            <w:rStyle w:val="ab"/>
            <w:noProof/>
          </w:rPr>
          <w:t xml:space="preserve"> 4.2 </w:t>
        </w:r>
        <w:r w:rsidR="00FD727E" w:rsidRPr="003351D0">
          <w:rPr>
            <w:rStyle w:val="ab"/>
            <w:rFonts w:cs="Times New Roman"/>
            <w:noProof/>
          </w:rPr>
          <w:t>k=4</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_Toc46110373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46A8D0F0" w14:textId="523EE0D5" w:rsidR="00FD727E" w:rsidRDefault="00B95A30">
      <w:pPr>
        <w:pStyle w:val="af8"/>
        <w:tabs>
          <w:tab w:val="right" w:leader="dot" w:pos="8494"/>
        </w:tabs>
        <w:ind w:left="1440" w:hanging="480"/>
        <w:rPr>
          <w:rFonts w:asciiTheme="minorHAnsi" w:eastAsiaTheme="minorEastAsia" w:hAnsiTheme="minorHAnsi"/>
          <w:noProof/>
        </w:rPr>
      </w:pPr>
      <w:hyperlink w:anchor="_Toc46110374" w:history="1">
        <w:r w:rsidR="00FD727E" w:rsidRPr="003351D0">
          <w:rPr>
            <w:rStyle w:val="ab"/>
            <w:rFonts w:hint="eastAsia"/>
            <w:noProof/>
          </w:rPr>
          <w:t>圖</w:t>
        </w:r>
        <w:r w:rsidR="00FD727E" w:rsidRPr="003351D0">
          <w:rPr>
            <w:rStyle w:val="ab"/>
            <w:noProof/>
          </w:rPr>
          <w:t xml:space="preserve"> 4.3 k=1</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_Toc46110374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5564696B" w14:textId="18948E40" w:rsidR="00FD727E" w:rsidRDefault="00B95A30">
      <w:pPr>
        <w:pStyle w:val="af8"/>
        <w:tabs>
          <w:tab w:val="right" w:leader="dot" w:pos="8494"/>
        </w:tabs>
        <w:ind w:left="1440" w:hanging="480"/>
        <w:rPr>
          <w:rFonts w:asciiTheme="minorHAnsi" w:eastAsiaTheme="minorEastAsia" w:hAnsiTheme="minorHAnsi"/>
          <w:noProof/>
        </w:rPr>
      </w:pPr>
      <w:hyperlink w:anchor="_Toc46110375" w:history="1">
        <w:r w:rsidR="00FD727E" w:rsidRPr="003351D0">
          <w:rPr>
            <w:rStyle w:val="ab"/>
            <w:rFonts w:hint="eastAsia"/>
            <w:noProof/>
          </w:rPr>
          <w:t>圖</w:t>
        </w:r>
        <w:r w:rsidR="00FD727E" w:rsidRPr="003351D0">
          <w:rPr>
            <w:rStyle w:val="ab"/>
            <w:noProof/>
          </w:rPr>
          <w:t xml:space="preserve"> 4.4 k=5</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_Toc46110375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082D0CBC" w14:textId="7F159A0A" w:rsidR="00FD727E" w:rsidRDefault="00B95A30">
      <w:pPr>
        <w:pStyle w:val="af8"/>
        <w:tabs>
          <w:tab w:val="right" w:leader="dot" w:pos="8494"/>
        </w:tabs>
        <w:ind w:left="1440" w:hanging="480"/>
        <w:rPr>
          <w:rFonts w:asciiTheme="minorHAnsi" w:eastAsiaTheme="minorEastAsia" w:hAnsiTheme="minorHAnsi"/>
          <w:noProof/>
        </w:rPr>
      </w:pPr>
      <w:hyperlink w:anchor="_Toc46110376" w:history="1">
        <w:r w:rsidR="00FD727E" w:rsidRPr="003351D0">
          <w:rPr>
            <w:rStyle w:val="ab"/>
            <w:rFonts w:hint="eastAsia"/>
            <w:noProof/>
          </w:rPr>
          <w:t>圖</w:t>
        </w:r>
        <w:r w:rsidR="00FD727E" w:rsidRPr="003351D0">
          <w:rPr>
            <w:rStyle w:val="ab"/>
            <w:noProof/>
          </w:rPr>
          <w:t xml:space="preserve"> 4.5 k=13</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_Toc46110376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9" w:name="_Toc46115971"/>
      <w:r>
        <w:rPr>
          <w:rFonts w:hint="eastAsia"/>
        </w:rPr>
        <w:lastRenderedPageBreak/>
        <w:t>簡介</w:t>
      </w:r>
      <w:bookmarkEnd w:id="9"/>
    </w:p>
    <w:p w14:paraId="4208DA75" w14:textId="260941C1" w:rsidR="00DE4135" w:rsidRPr="00377987" w:rsidRDefault="00502D99" w:rsidP="003D0066">
      <w:pPr>
        <w:ind w:firstLine="425"/>
      </w:pPr>
      <w:r>
        <w:rPr>
          <w:rFonts w:hint="eastAsia"/>
        </w:rPr>
        <w:t>現實生活中，在蒐集資料的過程當中難免會面臨到資料不齊全的狀況</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資料當中不全具有值。</w:t>
      </w:r>
    </w:p>
    <w:p w14:paraId="787528E0" w14:textId="2B0EBD3D" w:rsidR="00111FFE" w:rsidRPr="003D0066" w:rsidRDefault="00A34BDE" w:rsidP="003D0066">
      <w:pPr>
        <w:ind w:firstLine="425"/>
      </w:pPr>
      <w:r w:rsidRPr="00A34BDE">
        <w:t>在多維度資料集當中，資料難免會因為諸多因素造成資料集內有缺失的情形從而影響結果，而針對缺失值填補的演算法其中又以</w:t>
      </w:r>
      <w:r w:rsidR="0016197E">
        <w:t>k</w:t>
      </w:r>
      <w:r w:rsidR="0016197E">
        <w:rPr>
          <w:rFonts w:hint="eastAsia"/>
        </w:rPr>
        <w:t>鄰近填補法</w:t>
      </w:r>
      <w:r w:rsidRPr="00A34BDE">
        <w:t>對不同缺失狀況表現較好，然而，過往的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作為對所有缺失值</w:t>
      </w:r>
      <w:proofErr w:type="gramStart"/>
      <w:r w:rsidRPr="00A34BDE">
        <w:t>找</w:t>
      </w:r>
      <w:r w:rsidR="007B55C8">
        <w:rPr>
          <w:rFonts w:hint="eastAsia"/>
        </w:rPr>
        <w:t>到</w:t>
      </w:r>
      <w:r w:rsidR="00C86243">
        <w:rPr>
          <w:rFonts w:hint="eastAsia"/>
        </w:rPr>
        <w:t>該維度</w:t>
      </w:r>
      <w:proofErr w:type="gramEnd"/>
      <w:r w:rsidRPr="00A34BDE">
        <w:t>鄰近點的方法，但卻少有研究針對不同缺失情形</w:t>
      </w:r>
      <w:r w:rsidR="00C86243">
        <w:rPr>
          <w:rFonts w:hint="eastAsia"/>
        </w:rPr>
        <w:t>下做</w:t>
      </w:r>
      <w:r w:rsidRPr="00A34BDE">
        <w:t>個別處理，一般而言，在各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與該維度</w:t>
      </w:r>
      <w:proofErr w:type="gramEnd"/>
      <w:r w:rsidRPr="00A34BDE">
        <w:t>所佔有比例等等，均</w:t>
      </w:r>
      <w:r w:rsidR="007B55C8">
        <w:rPr>
          <w:rFonts w:hint="eastAsia"/>
        </w:rPr>
        <w:t>予</w:t>
      </w:r>
      <w:r w:rsidRPr="00A34BDE">
        <w:t>以同一機制搜尋</w:t>
      </w:r>
      <w:r w:rsidRPr="00A34BDE">
        <w:t>k</w:t>
      </w:r>
      <w:r w:rsidRPr="00A34BDE">
        <w:t>個鄰近點後，</w:t>
      </w:r>
      <w:r w:rsidR="00DA55B8">
        <w:rPr>
          <w:rFonts w:hint="eastAsia"/>
        </w:rPr>
        <w:t>並在此方法下所找到的鄰近點也予以相同權重，</w:t>
      </w:r>
      <w:r w:rsidRPr="00A34BDE">
        <w:t>將值填補回</w:t>
      </w:r>
      <w:r w:rsidR="00DA55B8">
        <w:rPr>
          <w:rFonts w:hint="eastAsia"/>
        </w:rPr>
        <w:t>該缺失值欄位</w:t>
      </w:r>
      <w:r w:rsidRPr="00A34BDE">
        <w:t>。</w:t>
      </w:r>
    </w:p>
    <w:p w14:paraId="00CE178C" w14:textId="70958270" w:rsidR="00DE4135" w:rsidRDefault="00A34BDE" w:rsidP="003D0066">
      <w:pPr>
        <w:ind w:firstLine="425"/>
      </w:pPr>
      <w:r w:rsidRPr="00A34BDE">
        <w:t>根據上述之情形，在以往經過傳統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本研究想觀察在對於缺失值分布不同的情況以及不同缺失情形下，基於</w:t>
      </w:r>
      <w:r w:rsidR="004A06C7">
        <w:rPr>
          <w:rFonts w:hint="eastAsia"/>
        </w:rPr>
        <w:t>原</w:t>
      </w:r>
      <w:r w:rsidR="004A06C7">
        <w:rPr>
          <w:rFonts w:hint="eastAsia"/>
        </w:rPr>
        <w:t>k</w:t>
      </w:r>
      <w:r w:rsidR="004A06C7">
        <w:rPr>
          <w:rFonts w:hint="eastAsia"/>
        </w:rPr>
        <w:t>鄰近填補</w:t>
      </w:r>
      <w:r w:rsidRPr="00A34BDE">
        <w:t>方法上做改</w:t>
      </w:r>
      <w:r w:rsidR="004A06C7">
        <w:rPr>
          <w:rFonts w:hint="eastAsia"/>
        </w:rPr>
        <w:t>善</w:t>
      </w:r>
      <w:r w:rsidRPr="00A34BDE">
        <w:t>，</w:t>
      </w:r>
      <w:r w:rsidR="004A06C7">
        <w:rPr>
          <w:rFonts w:hint="eastAsia"/>
        </w:rPr>
        <w:t>藉</w:t>
      </w:r>
      <w:r w:rsidRPr="00A34BDE">
        <w:t>以達到可以修正考慮某些缺失分布情形下，填補後的值可以更加合理</w:t>
      </w:r>
      <w:r w:rsidR="004A06C7">
        <w:rPr>
          <w:rFonts w:hint="eastAsia"/>
        </w:rPr>
        <w:t>且</w:t>
      </w:r>
      <w:r w:rsidRPr="00A34BDE">
        <w:t>完善，並提出一個改進的方法。</w:t>
      </w:r>
    </w:p>
    <w:p w14:paraId="32BA08BC" w14:textId="512C611F"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Pr>
          <w:rFonts w:cs="Times New Roman" w:hint="eastAsia"/>
          <w:color w:val="000000" w:themeColor="text1"/>
          <w:szCs w:val="24"/>
        </w:rPr>
        <w:t>的</w:t>
      </w:r>
      <w:r w:rsidRPr="00EA2253">
        <w:rPr>
          <w:rFonts w:cs="Times New Roman" w:hint="eastAsia"/>
          <w:color w:val="000000" w:themeColor="text1"/>
          <w:szCs w:val="24"/>
        </w:rPr>
        <w:t>章節結構</w:t>
      </w:r>
      <w:r>
        <w:rPr>
          <w:rFonts w:cs="Times New Roman" w:hint="eastAsia"/>
          <w:color w:val="000000" w:themeColor="text1"/>
          <w:szCs w:val="24"/>
        </w:rPr>
        <w:t xml:space="preserve"> : </w:t>
      </w:r>
      <w:r w:rsidRPr="00EA2253">
        <w:rPr>
          <w:rFonts w:cs="Times New Roman" w:hint="eastAsia"/>
          <w:color w:val="000000" w:themeColor="text1"/>
          <w:szCs w:val="24"/>
        </w:rPr>
        <w:t>第一章簡介、第二章相關研究、第三章問題與方法、第四章實驗結果與分析以及最後第五章結論與未來方向。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10" w:name="_Toc46115972"/>
      <w:r>
        <w:rPr>
          <w:rFonts w:hint="eastAsia"/>
          <w:shd w:val="clear" w:color="auto" w:fill="FFFFFF"/>
        </w:rPr>
        <w:lastRenderedPageBreak/>
        <w:t>相關研究</w:t>
      </w:r>
      <w:bookmarkEnd w:id="10"/>
    </w:p>
    <w:p w14:paraId="4826A6C5" w14:textId="5560684B" w:rsidR="007076AD" w:rsidRPr="007076AD" w:rsidRDefault="007076AD" w:rsidP="00F04621">
      <w:pPr>
        <w:ind w:firstLine="480"/>
      </w:pPr>
      <w:r>
        <w:rPr>
          <w:shd w:val="clear" w:color="auto" w:fill="FFFFFF"/>
        </w:rPr>
        <w:t>本論文所牽涉到的相關議題有</w:t>
      </w:r>
      <w:r w:rsidR="00023C5C">
        <w:rPr>
          <w:rFonts w:hint="eastAsia"/>
          <w:shd w:val="clear" w:color="auto" w:fill="FFFFFF"/>
        </w:rPr>
        <w:t>四</w:t>
      </w:r>
      <w:r>
        <w:rPr>
          <w:shd w:val="clear" w:color="auto" w:fill="FFFFFF"/>
        </w:rPr>
        <w:t>個面向</w:t>
      </w:r>
      <w:r>
        <w:rPr>
          <w:shd w:val="clear" w:color="auto" w:fill="FFFFFF"/>
        </w:rPr>
        <w:t xml:space="preserve"> :</w:t>
      </w:r>
      <w:r>
        <w:rPr>
          <w:shd w:val="clear" w:color="auto" w:fill="FFFFFF"/>
        </w:rPr>
        <w:t>天際線問題</w:t>
      </w:r>
      <w:r>
        <w:rPr>
          <w:shd w:val="clear" w:color="auto" w:fill="FFFFFF"/>
        </w:rPr>
        <w:t>(skyline problem)</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、填補法</w:t>
      </w:r>
      <w:r>
        <w:rPr>
          <w:shd w:val="clear" w:color="auto" w:fill="FFFFFF"/>
        </w:rPr>
        <w:t xml:space="preserve"> (imputation)</w:t>
      </w:r>
      <w:r>
        <w:rPr>
          <w:shd w:val="clear" w:color="auto" w:fill="FFFFFF"/>
        </w:rPr>
        <w:t>、</w:t>
      </w:r>
      <w:r>
        <w:rPr>
          <w:shd w:val="clear" w:color="auto" w:fill="FFFFFF"/>
        </w:rPr>
        <w:t>k</w:t>
      </w:r>
      <w:r>
        <w:rPr>
          <w:shd w:val="clear" w:color="auto" w:fill="FFFFFF"/>
        </w:rPr>
        <w:t>鄰近</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1360117A" w:rsidR="00A81C57" w:rsidRDefault="00C85D03" w:rsidP="00DE6D43">
      <w:pPr>
        <w:pStyle w:val="2"/>
      </w:pPr>
      <w:bookmarkStart w:id="11" w:name="_Toc46115973"/>
      <w:r>
        <w:rPr>
          <w:rFonts w:hint="eastAsia"/>
        </w:rPr>
        <w:t>2.1</w:t>
      </w:r>
      <w:r w:rsidR="00A81C57" w:rsidRPr="009F0A02">
        <w:rPr>
          <w:rFonts w:hint="eastAsia"/>
        </w:rPr>
        <w:t>天際線問題概述與完整資料集對天際線問題之影響</w:t>
      </w:r>
      <w:bookmarkEnd w:id="11"/>
    </w:p>
    <w:p w14:paraId="0F6D330E" w14:textId="4513C457" w:rsidR="00BA3108" w:rsidRDefault="00CA4544" w:rsidP="00A81C57">
      <w:pPr>
        <w:ind w:firstLine="480"/>
      </w:pPr>
      <w:r>
        <w:rPr>
          <w:rFonts w:hint="eastAsia"/>
        </w:rPr>
        <w:t>天際線</w:t>
      </w:r>
      <w:r w:rsidR="00BD080A">
        <w:rPr>
          <w:rFonts w:hint="eastAsia"/>
        </w:rPr>
        <w:t>問題</w:t>
      </w:r>
      <w:r w:rsidR="00125900">
        <w:rPr>
          <w:rFonts w:hint="eastAsia"/>
        </w:rPr>
        <w:t>主要目的是要找出所有不會被任何一點支配的資料點</w:t>
      </w:r>
      <w:r w:rsidR="009F7508">
        <w:rPr>
          <w:rFonts w:hint="eastAsia"/>
        </w:rPr>
        <w:t>集合</w:t>
      </w:r>
      <w:r w:rsidR="00870D61">
        <w:rPr>
          <w:rFonts w:hint="eastAsia"/>
        </w:rPr>
        <w:t>，其決定被支配與否的關鍵是在比較點</w:t>
      </w:r>
      <w:r w:rsidR="00870D61">
        <w:rPr>
          <w:rFonts w:hint="eastAsia"/>
        </w:rPr>
        <w:t>p</w:t>
      </w:r>
      <w:r w:rsidR="00870D61">
        <w:rPr>
          <w:rFonts w:hint="eastAsia"/>
        </w:rPr>
        <w:t>的</w:t>
      </w:r>
      <w:proofErr w:type="gramStart"/>
      <w:r w:rsidR="00870D61">
        <w:rPr>
          <w:rFonts w:hint="eastAsia"/>
        </w:rPr>
        <w:t>所有維</w:t>
      </w:r>
      <w:proofErr w:type="gramEnd"/>
      <w:r w:rsidR="00870D61">
        <w:rPr>
          <w:rFonts w:hint="eastAsia"/>
        </w:rPr>
        <w:t>度下的</w:t>
      </w:r>
      <w:proofErr w:type="gramStart"/>
      <w:r w:rsidR="00870D61">
        <w:rPr>
          <w:rFonts w:hint="eastAsia"/>
        </w:rPr>
        <w:t>值均不小於</w:t>
      </w:r>
      <w:proofErr w:type="gramEnd"/>
      <w:r w:rsidR="00870D61">
        <w:rPr>
          <w:rFonts w:hint="eastAsia"/>
        </w:rPr>
        <w:t>或等於點</w:t>
      </w:r>
      <w:r w:rsidR="00870D61">
        <w:rPr>
          <w:rFonts w:hint="eastAsia"/>
        </w:rPr>
        <w:t>q</w:t>
      </w:r>
      <w:r w:rsidR="00444E7C">
        <w:rPr>
          <w:rFonts w:hint="eastAsia"/>
        </w:rPr>
        <w:t>，</w:t>
      </w:r>
      <w:r w:rsidR="001F442E">
        <w:rPr>
          <w:rFonts w:hint="eastAsia"/>
        </w:rPr>
        <w:t>稱之為點</w:t>
      </w:r>
      <w:r w:rsidR="001F442E">
        <w:rPr>
          <w:rFonts w:hint="eastAsia"/>
        </w:rPr>
        <w:t>p</w:t>
      </w:r>
      <w:r w:rsidR="001F442E">
        <w:rPr>
          <w:rFonts w:hint="eastAsia"/>
        </w:rPr>
        <w:t>支配點</w:t>
      </w:r>
      <w:r w:rsidR="001F442E">
        <w:rPr>
          <w:rFonts w:hint="eastAsia"/>
        </w:rPr>
        <w:t>q</w:t>
      </w:r>
      <w:r w:rsidR="001F442E">
        <w:rPr>
          <w:rFonts w:hint="eastAsia"/>
        </w:rPr>
        <w:t>，</w:t>
      </w:r>
      <w:r w:rsidR="000B4D27">
        <w:rPr>
          <w:rFonts w:hint="eastAsia"/>
        </w:rPr>
        <w:t>但由於天際線問題必須比較所有的</w:t>
      </w:r>
      <w:proofErr w:type="gramStart"/>
      <w:r w:rsidR="000B4D27">
        <w:rPr>
          <w:rFonts w:hint="eastAsia"/>
        </w:rPr>
        <w:t>維度方</w:t>
      </w:r>
      <w:proofErr w:type="gramEnd"/>
      <w:r w:rsidR="000B4D27">
        <w:rPr>
          <w:rFonts w:hint="eastAsia"/>
        </w:rPr>
        <w:t>能決定支配性</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C32A2E">
        <w:rPr>
          <w:rFonts w:hint="eastAsia"/>
        </w:rPr>
        <w:t>問題</w:t>
      </w:r>
      <w:r w:rsidR="00DF2FD3">
        <w:rPr>
          <w:rFonts w:hint="eastAsia"/>
        </w:rPr>
        <w:t>具有舉足輕重的影響力，在缺失值的資料集下欲比較</w:t>
      </w:r>
      <w:proofErr w:type="gramStart"/>
      <w:r w:rsidR="00DF2FD3">
        <w:rPr>
          <w:rFonts w:hint="eastAsia"/>
        </w:rPr>
        <w:t>所有</w:t>
      </w:r>
      <w:proofErr w:type="gramEnd"/>
      <w:r w:rsidR="00DF2FD3">
        <w:rPr>
          <w:rFonts w:hint="eastAsia"/>
        </w:rPr>
        <w:t>維度是一項重大的困難</w:t>
      </w:r>
      <w:r w:rsidR="00C12A79">
        <w:rPr>
          <w:rFonts w:hint="eastAsia"/>
        </w:rPr>
        <w:t>所在</w:t>
      </w:r>
      <w:r w:rsidR="007E237F">
        <w:fldChar w:fldCharType="begin"/>
      </w:r>
      <w:r w:rsidR="004E765D">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4E765D" w:rsidRPr="004E765D">
        <w:rPr>
          <w:rFonts w:cs="Times New Roman"/>
        </w:rPr>
        <w:t>[8]</w:t>
      </w:r>
      <w:r w:rsidR="007E237F">
        <w:fldChar w:fldCharType="end"/>
      </w:r>
      <w:r w:rsidR="00C12A79">
        <w:rPr>
          <w:rFonts w:hint="eastAsia"/>
        </w:rPr>
        <w:t>。</w:t>
      </w:r>
    </w:p>
    <w:p w14:paraId="13F02B27" w14:textId="77777777" w:rsidR="00A81C57" w:rsidRPr="00A81C57" w:rsidRDefault="00A81C57" w:rsidP="00A81C57">
      <w:pPr>
        <w:ind w:firstLine="480"/>
      </w:pPr>
    </w:p>
    <w:p w14:paraId="38A9B685" w14:textId="696ED3B7" w:rsidR="00A81C57" w:rsidRDefault="00A81C57" w:rsidP="006C29D1">
      <w:pPr>
        <w:pStyle w:val="2"/>
      </w:pPr>
      <w:bookmarkStart w:id="12" w:name="_Toc46115974"/>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7EEF7AFB" w:rsidR="00A81C57" w:rsidRDefault="002568B1" w:rsidP="007B406D">
      <w:pPr>
        <w:ind w:firstLine="480"/>
        <w:rPr>
          <w:rFonts w:cs="Times New Roman"/>
        </w:rPr>
      </w:pPr>
      <w:r>
        <w:rPr>
          <w:rFonts w:cs="Times New Roman" w:hint="eastAsia"/>
        </w:rPr>
        <w:t>本節主要討論</w:t>
      </w:r>
      <w:r w:rsidR="00991A8D">
        <w:rPr>
          <w:rFonts w:cs="Times New Roman" w:hint="eastAsia"/>
        </w:rPr>
        <w:t>範圍</w:t>
      </w:r>
      <w:r w:rsidR="009C2BCA">
        <w:rPr>
          <w:rFonts w:cs="Times New Roman" w:hint="eastAsia"/>
        </w:rPr>
        <w:t>包含</w:t>
      </w:r>
      <w:r w:rsidR="00EB0219">
        <w:rPr>
          <w:rFonts w:cs="Times New Roman" w:hint="eastAsia"/>
        </w:rPr>
        <w:t>常見的</w:t>
      </w:r>
      <w:r w:rsidR="008B38A7">
        <w:rPr>
          <w:rFonts w:cs="Times New Roman" w:hint="eastAsia"/>
        </w:rPr>
        <w:t>資料</w:t>
      </w:r>
      <w:r w:rsidR="00EB0219">
        <w:rPr>
          <w:rFonts w:cs="Times New Roman" w:hint="eastAsia"/>
        </w:rPr>
        <w:t>集</w:t>
      </w:r>
      <w:r w:rsidR="008B38A7">
        <w:rPr>
          <w:rFonts w:cs="Times New Roman" w:hint="eastAsia"/>
        </w:rPr>
        <w:t>缺失類型以及缺失值處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6115975"/>
      <w:r>
        <w:rPr>
          <w:rFonts w:cs="Times New Roman" w:hint="eastAsia"/>
        </w:rPr>
        <w:t>2.2.1</w:t>
      </w:r>
      <w:r w:rsidR="008B38A7">
        <w:rPr>
          <w:rFonts w:cs="Times New Roman" w:hint="eastAsia"/>
        </w:rPr>
        <w:t>資料</w:t>
      </w:r>
      <w:r w:rsidR="00A81C57">
        <w:rPr>
          <w:rFonts w:cs="Times New Roman" w:hint="eastAsia"/>
        </w:rPr>
        <w:t>缺失類型</w:t>
      </w:r>
      <w:bookmarkEnd w:id="13"/>
    </w:p>
    <w:p w14:paraId="0DE00C7C" w14:textId="6571628C" w:rsidR="00195F16" w:rsidRPr="00D248A4" w:rsidRDefault="00C16104" w:rsidP="001E51CF">
      <w:pPr>
        <w:ind w:firstLine="480"/>
        <w:rPr>
          <w:rFonts w:cs="Times New Roman"/>
        </w:rPr>
      </w:pPr>
      <w:r w:rsidRPr="00D248A4">
        <w:rPr>
          <w:rFonts w:cs="Times New Roman"/>
        </w:rPr>
        <w:t>首先</w:t>
      </w:r>
      <w:r w:rsidR="00116768">
        <w:rPr>
          <w:rFonts w:cs="Times New Roman" w:hint="eastAsia"/>
        </w:rPr>
        <w:t>在</w:t>
      </w:r>
      <w:r w:rsidRPr="00D248A4">
        <w:rPr>
          <w:rFonts w:cs="Times New Roman"/>
        </w:rPr>
        <w:t>處理缺失值</w:t>
      </w:r>
      <w:r w:rsidR="000B7E41">
        <w:rPr>
          <w:rFonts w:cs="Times New Roman" w:hint="eastAsia"/>
        </w:rPr>
        <w:t>之</w:t>
      </w:r>
      <w:r w:rsidRPr="00D248A4">
        <w:rPr>
          <w:rFonts w:cs="Times New Roman"/>
        </w:rPr>
        <w:t>前，</w:t>
      </w:r>
      <w:r w:rsidR="000B7E41">
        <w:rPr>
          <w:rFonts w:cs="Times New Roman" w:hint="eastAsia"/>
        </w:rPr>
        <w:t>必須先了解即將面對的缺失類型，才能</w:t>
      </w:r>
      <w:r w:rsidR="007F4CFD">
        <w:rPr>
          <w:rFonts w:cs="Times New Roman" w:hint="eastAsia"/>
        </w:rPr>
        <w:t>對</w:t>
      </w:r>
      <w:r w:rsidR="000B7E41">
        <w:rPr>
          <w:rFonts w:cs="Times New Roman" w:hint="eastAsia"/>
        </w:rPr>
        <w:t>不同類型的</w:t>
      </w:r>
      <w:proofErr w:type="gramStart"/>
      <w:r w:rsidRPr="00D248A4">
        <w:rPr>
          <w:rFonts w:cs="Times New Roman"/>
        </w:rPr>
        <w:t>缺失值</w:t>
      </w:r>
      <w:r w:rsidR="008C3C47">
        <w:rPr>
          <w:rFonts w:cs="Times New Roman" w:hint="eastAsia"/>
        </w:rPr>
        <w:t>施予</w:t>
      </w:r>
      <w:proofErr w:type="gramEnd"/>
      <w:r w:rsidR="000B7E41">
        <w:rPr>
          <w:rFonts w:cs="Times New Roman" w:hint="eastAsia"/>
        </w:rPr>
        <w:t>適當地處裡技術</w:t>
      </w:r>
      <w:r w:rsidR="001E51CF">
        <w:rPr>
          <w:rFonts w:cs="Times New Roman" w:hint="eastAsia"/>
        </w:rPr>
        <w:t>，本節將資料集中常見的缺失值類型做簡單的分類</w:t>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A04CE">
        <w:rPr>
          <w:rFonts w:cs="Times New Roman" w:hint="eastAsia"/>
        </w:rPr>
        <w:t>。</w:t>
      </w:r>
    </w:p>
    <w:p w14:paraId="53A6393E" w14:textId="77C73955" w:rsidR="001972FD" w:rsidRPr="00EC69B5" w:rsidRDefault="00B94BDA" w:rsidP="000674C6">
      <w:pPr>
        <w:ind w:firstLine="480"/>
        <w:rPr>
          <w:rFonts w:cs="Times New Roman"/>
        </w:rPr>
      </w:pPr>
      <w:r>
        <w:rPr>
          <w:rFonts w:cs="Times New Roman" w:hint="eastAsia"/>
        </w:rPr>
        <w:t>在</w:t>
      </w:r>
      <w:r w:rsidR="009E3FB4" w:rsidRPr="00D248A4">
        <w:rPr>
          <w:rFonts w:cs="Times New Roman"/>
        </w:rPr>
        <w:t>隨機缺失值</w:t>
      </w:r>
      <w:r w:rsidR="00716A9E">
        <w:rPr>
          <w:rFonts w:cs="Times New Roman" w:hint="eastAsia"/>
        </w:rPr>
        <w:t>類型</w:t>
      </w:r>
      <w:r w:rsidR="00B21222">
        <w:rPr>
          <w:rFonts w:cs="Times New Roman" w:hint="eastAsia"/>
        </w:rPr>
        <w:t>中，</w:t>
      </w:r>
      <w:r w:rsidR="00195F16" w:rsidRPr="00D248A4">
        <w:rPr>
          <w:rFonts w:cs="Times New Roman"/>
        </w:rPr>
        <w:t>在分析當中控制了</w:t>
      </w:r>
      <w:r w:rsidR="00C26AE9" w:rsidRPr="00D248A4">
        <w:rPr>
          <w:rFonts w:cs="Times New Roman" w:hint="eastAsia"/>
        </w:rPr>
        <w:t>某些</w:t>
      </w:r>
      <w:r w:rsidR="00195F16" w:rsidRPr="00D248A4">
        <w:rPr>
          <w:rFonts w:cs="Times New Roman"/>
        </w:rPr>
        <w:t>變數，</w:t>
      </w:r>
      <w:r w:rsidR="00D47B0C" w:rsidRPr="00D248A4">
        <w:rPr>
          <w:rFonts w:cs="Times New Roman" w:hint="eastAsia"/>
        </w:rPr>
        <w:t>某一變數</w:t>
      </w:r>
      <w:r w:rsidR="00195F16"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00195F16"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00195F16" w:rsidRPr="00D248A4">
        <w:rPr>
          <w:rFonts w:cs="Times New Roman"/>
        </w:rPr>
        <w:t>，則此一類型缺失成為隨機缺失。</w:t>
      </w:r>
      <w:r w:rsidR="00FB2770" w:rsidRPr="00EC69B5">
        <w:rPr>
          <w:rFonts w:cs="Times New Roman" w:hint="eastAsia"/>
        </w:rPr>
        <w:t>例如</w:t>
      </w:r>
      <w:r w:rsidR="00FB2770" w:rsidRPr="00EC69B5">
        <w:rPr>
          <w:rFonts w:cs="Times New Roman" w:hint="eastAsia"/>
        </w:rPr>
        <w:t>:</w:t>
      </w:r>
      <w:r w:rsidR="000674C6">
        <w:rPr>
          <w:rFonts w:cs="Times New Roman" w:hint="eastAsia"/>
        </w:rPr>
        <w:t xml:space="preserve"> </w:t>
      </w:r>
      <w:r w:rsidR="00FB2770" w:rsidRPr="00EC69B5">
        <w:rPr>
          <w:rFonts w:cs="Times New Roman" w:hint="eastAsia"/>
        </w:rPr>
        <w:t>男性比較不願意填寫關於沮喪或失敗的調查問卷</w:t>
      </w:r>
      <w:r w:rsidR="00FB2770" w:rsidRPr="00EC69B5">
        <w:rPr>
          <w:rFonts w:cs="Times New Roman" w:hint="eastAsia"/>
        </w:rPr>
        <w:t>(</w:t>
      </w:r>
      <w:r w:rsidR="00FB2770" w:rsidRPr="00EC69B5">
        <w:rPr>
          <w:rFonts w:cs="Times New Roman" w:hint="eastAsia"/>
        </w:rPr>
        <w:t>觀察到的</w:t>
      </w:r>
      <w:r w:rsidR="00FB2770" w:rsidRPr="00EC69B5">
        <w:rPr>
          <w:rFonts w:cs="Times New Roman" w:hint="eastAsia"/>
        </w:rPr>
        <w:t>)</w:t>
      </w:r>
      <w:r w:rsidR="00FB2770"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，此一類型缺失方式就被歸類為隨機缺失值</w:t>
      </w:r>
      <w:r w:rsidR="00065C9D" w:rsidRPr="00EC69B5">
        <w:rPr>
          <w:rFonts w:cs="Times New Roman" w:hint="eastAsia"/>
        </w:rPr>
        <w:t>。</w:t>
      </w:r>
    </w:p>
    <w:p w14:paraId="311BA3D1" w14:textId="1082B139" w:rsidR="00F423E3" w:rsidRPr="00014F94" w:rsidRDefault="000674C6" w:rsidP="000674C6">
      <w:pPr>
        <w:ind w:firstLine="480"/>
        <w:rPr>
          <w:rFonts w:cs="Times New Roman"/>
        </w:rPr>
      </w:pPr>
      <w:r>
        <w:rPr>
          <w:rFonts w:cs="Times New Roman" w:hint="eastAsia"/>
        </w:rPr>
        <w:t>若為</w:t>
      </w:r>
      <w:r w:rsidR="00D123BE">
        <w:rPr>
          <w:rFonts w:cs="Times New Roman" w:hint="eastAsia"/>
        </w:rPr>
        <w:t>完全隨機缺失類型</w:t>
      </w:r>
      <w:r>
        <w:rPr>
          <w:rFonts w:cs="Times New Roman" w:hint="eastAsia"/>
        </w:rPr>
        <w:t>，</w:t>
      </w:r>
      <w:r w:rsidR="009B64AA" w:rsidRPr="00EC69B5">
        <w:rPr>
          <w:rFonts w:cs="Times New Roman"/>
        </w:rPr>
        <w:t>假設</w:t>
      </w:r>
      <w:r w:rsidR="008F0982">
        <w:rPr>
          <w:rFonts w:cs="Times New Roman" w:hint="eastAsia"/>
        </w:rPr>
        <w:t>有</w:t>
      </w:r>
      <w:r w:rsidR="009B64AA" w:rsidRPr="00EC69B5">
        <w:rPr>
          <w:rFonts w:cs="Times New Roman"/>
        </w:rPr>
        <w:t>一變數有缺失數據，若該缺失數據的機率</w:t>
      </w:r>
      <w:proofErr w:type="gramStart"/>
      <w:r w:rsidR="009B64AA" w:rsidRPr="00EC69B5">
        <w:rPr>
          <w:rFonts w:cs="Times New Roman"/>
        </w:rPr>
        <w:t>與該維度</w:t>
      </w:r>
      <w:proofErr w:type="gramEnd"/>
      <w:r w:rsidR="009B64AA" w:rsidRPr="00EC69B5">
        <w:rPr>
          <w:rFonts w:cs="Times New Roman"/>
        </w:rPr>
        <w:t>本身的值或該數據中任何其他</w:t>
      </w:r>
      <w:r w:rsidR="00C3125B" w:rsidRPr="00EC69B5">
        <w:rPr>
          <w:rFonts w:cs="Times New Roman" w:hint="eastAsia"/>
        </w:rPr>
        <w:t>變</w:t>
      </w:r>
      <w:r w:rsidR="009B64AA"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009B64AA" w:rsidRPr="00EC69B5">
        <w:rPr>
          <w:rFonts w:cs="Times New Roman"/>
        </w:rPr>
        <w:t>相關</w:t>
      </w:r>
      <w:r w:rsidR="00A97D7C">
        <w:rPr>
          <w:rFonts w:cs="Times New Roman" w:hint="eastAsia"/>
        </w:rPr>
        <w:t>性</w:t>
      </w:r>
      <w:r w:rsidR="009B64AA" w:rsidRPr="00EC69B5">
        <w:rPr>
          <w:rFonts w:cs="Times New Roman"/>
        </w:rPr>
        <w:t>，則可稱此一缺失類型為完全隨機缺失</w:t>
      </w:r>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r w:rsidR="008E147B" w:rsidRPr="00EC69B5">
        <w:rPr>
          <w:rFonts w:cs="Times New Roman" w:hint="eastAsia"/>
        </w:rPr>
        <w:t>則屬於</w:t>
      </w:r>
      <w:r w:rsidR="001A194B">
        <w:rPr>
          <w:rFonts w:cs="Times New Roman" w:hint="eastAsia"/>
        </w:rPr>
        <w:t>此</w:t>
      </w:r>
      <w:r w:rsidR="008E147B" w:rsidRPr="00EC69B5">
        <w:rPr>
          <w:rFonts w:cs="Times New Roman" w:hint="eastAsia"/>
        </w:rPr>
        <w:t>種，以確保缺失值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proofErr w:type="gramStart"/>
      <w:r w:rsidR="00C417F7" w:rsidRPr="00014F94">
        <w:rPr>
          <w:rFonts w:cs="Times New Roman"/>
        </w:rPr>
        <w:t>…</w:t>
      </w:r>
      <w:proofErr w:type="gramEnd"/>
      <w:r w:rsidR="00C417F7" w:rsidRPr="00014F94">
        <w:rPr>
          <w:rFonts w:cs="Times New Roman" w:hint="eastAsia"/>
        </w:rPr>
        <w:t>等等。</w:t>
      </w:r>
    </w:p>
    <w:p w14:paraId="7F38C361" w14:textId="144C2051" w:rsidR="001972FD" w:rsidRPr="00014F94" w:rsidRDefault="005C0E59" w:rsidP="00703B23">
      <w:pPr>
        <w:ind w:firstLine="480"/>
        <w:rPr>
          <w:rFonts w:cs="Times New Roman"/>
        </w:rPr>
      </w:pPr>
      <w:r>
        <w:rPr>
          <w:rFonts w:cs="Times New Roman" w:hint="eastAsia"/>
        </w:rPr>
        <w:lastRenderedPageBreak/>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proofErr w:type="gramStart"/>
      <w:r w:rsidR="00804E5A">
        <w:rPr>
          <w:rFonts w:cs="Times New Roman" w:hint="eastAsia"/>
        </w:rPr>
        <w:t>情形均不</w:t>
      </w:r>
      <w:r w:rsidR="002D22FE" w:rsidRPr="00014F94">
        <w:rPr>
          <w:rFonts w:cs="Times New Roman" w:hint="eastAsia"/>
        </w:rPr>
        <w:t>屬於</w:t>
      </w:r>
      <w:proofErr w:type="gramEnd"/>
      <w:r w:rsidR="002D22FE" w:rsidRPr="00014F94">
        <w:rPr>
          <w:rFonts w:cs="Times New Roman" w:hint="eastAsia"/>
        </w:rPr>
        <w:t>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r w:rsidR="00AD4A22" w:rsidRPr="00014F94">
        <w:rPr>
          <w:rFonts w:cs="Times New Roman" w:hint="eastAsia"/>
        </w:rPr>
        <w:t>，</w:t>
      </w:r>
      <w:r w:rsidR="00804E5A">
        <w:rPr>
          <w:rFonts w:cs="Times New Roman" w:hint="eastAsia"/>
        </w:rPr>
        <w:t>此一類型的</w:t>
      </w:r>
      <w:r w:rsidR="003D18FC" w:rsidRPr="00014F94">
        <w:rPr>
          <w:rFonts w:cs="Times New Roman" w:hint="eastAsia"/>
        </w:rPr>
        <w:t>缺失資料值</w:t>
      </w:r>
      <w:proofErr w:type="gramStart"/>
      <w:r w:rsidR="003D18FC" w:rsidRPr="00014F94">
        <w:rPr>
          <w:rFonts w:cs="Times New Roman" w:hint="eastAsia"/>
        </w:rPr>
        <w:t>與</w:t>
      </w:r>
      <w:r w:rsidR="00804E5A">
        <w:rPr>
          <w:rFonts w:cs="Times New Roman" w:hint="eastAsia"/>
        </w:rPr>
        <w:t>某</w:t>
      </w:r>
      <w:r w:rsidR="003D18FC" w:rsidRPr="00014F94">
        <w:rPr>
          <w:rFonts w:cs="Times New Roman" w:hint="eastAsia"/>
        </w:rPr>
        <w:t>維度</w:t>
      </w:r>
      <w:proofErr w:type="gramEnd"/>
      <w:r w:rsidR="003D18FC" w:rsidRPr="00014F94">
        <w:rPr>
          <w:rFonts w:cs="Times New Roman" w:hint="eastAsia"/>
        </w:rPr>
        <w:t>具有一定程度的關係或傾向</w:t>
      </w:r>
      <w:r w:rsidR="00803FA7" w:rsidRPr="00014F94">
        <w:rPr>
          <w:rFonts w:cs="Times New Roman" w:hint="eastAsia"/>
        </w:rPr>
        <w:t>，</w:t>
      </w:r>
      <w:r w:rsidR="00DA0233" w:rsidRPr="00014F94">
        <w:rPr>
          <w:rFonts w:cs="Times New Roman" w:hint="eastAsia"/>
        </w:rPr>
        <w:t>換句話說即與該缺失值有很高的相關性，</w:t>
      </w:r>
      <w:r w:rsidR="00803FA7" w:rsidRPr="00014F94">
        <w:rPr>
          <w:rFonts w:cs="Times New Roman" w:hint="eastAsia"/>
        </w:rPr>
        <w:t>屬於此一類型缺失資料會表現某一種資料特性，故又被稱作不可忽略缺失類型。</w:t>
      </w:r>
      <w:r w:rsidR="00D632B6" w:rsidRPr="00014F94">
        <w:rPr>
          <w:rFonts w:cs="Times New Roman" w:hint="eastAsia"/>
        </w:rPr>
        <w:t>例如</w:t>
      </w:r>
      <w:r w:rsidR="00D632B6" w:rsidRPr="00014F94">
        <w:rPr>
          <w:rFonts w:cs="Times New Roman" w:hint="eastAsia"/>
        </w:rPr>
        <w:t>:</w:t>
      </w:r>
    </w:p>
    <w:p w14:paraId="28453F65" w14:textId="021E3350" w:rsidR="00D632B6" w:rsidRPr="00014F94" w:rsidRDefault="00DA0233" w:rsidP="00A13FF7">
      <w:pPr>
        <w:rPr>
          <w:rFonts w:cs="Times New Roman"/>
        </w:rPr>
      </w:pPr>
      <w:r w:rsidRPr="00014F94">
        <w:rPr>
          <w:rFonts w:cs="Times New Roman" w:hint="eastAsia"/>
        </w:rPr>
        <w:t>薪資調查問卷時，高薪資與低薪資族群</w:t>
      </w:r>
      <w:r w:rsidR="006A6F0F" w:rsidRPr="00014F94">
        <w:rPr>
          <w:rFonts w:cs="Times New Roman" w:hint="eastAsia"/>
        </w:rPr>
        <w:t>因為不想透漏實際薪資而</w:t>
      </w:r>
      <w:r w:rsidRPr="00014F94">
        <w:rPr>
          <w:rFonts w:cs="Times New Roman" w:hint="eastAsia"/>
        </w:rPr>
        <w:t>拒絕填寫，</w:t>
      </w:r>
      <w:r w:rsidR="006A6F0F" w:rsidRPr="00014F94">
        <w:rPr>
          <w:rFonts w:cs="Times New Roman" w:hint="eastAsia"/>
        </w:rPr>
        <w:t>造成該資料缺失情況</w:t>
      </w:r>
      <w:r w:rsidR="005D4B55" w:rsidRPr="00014F94">
        <w:rPr>
          <w:rFonts w:cs="Times New Roman" w:hint="eastAsia"/>
        </w:rPr>
        <w:t>進而導致影響資料集真實性。</w:t>
      </w:r>
    </w:p>
    <w:p w14:paraId="2C42EA95" w14:textId="29846ED4" w:rsidR="00F4512A" w:rsidRPr="00014F94" w:rsidRDefault="00091598" w:rsidP="001B6AC8">
      <w:pPr>
        <w:ind w:firstLine="480"/>
        <w:rPr>
          <w:rFonts w:cs="Times New Roman"/>
        </w:rPr>
      </w:pPr>
      <w:r w:rsidRPr="00014F94">
        <w:rPr>
          <w:rFonts w:cs="Times New Roman" w:hint="eastAsia"/>
        </w:rPr>
        <w:t>缺失資料若屬於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r w:rsidR="004C1FEC" w:rsidRPr="00014F94">
        <w:rPr>
          <w:rFonts w:cs="Times New Roman" w:hint="eastAsia"/>
        </w:rPr>
        <w:t>，但若缺失資料屬於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且不建議受以任何缺失處理機制，以防止對資料集判斷與誤導。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14" w:name="_Toc46115976"/>
      <w:r>
        <w:rPr>
          <w:rFonts w:cs="Times New Roman" w:hint="eastAsia"/>
        </w:rPr>
        <w:t>2.2.2</w:t>
      </w:r>
      <w:r>
        <w:rPr>
          <w:rFonts w:cs="Times New Roman" w:hint="eastAsia"/>
        </w:rPr>
        <w:t>缺失值的處理技術</w:t>
      </w:r>
      <w:bookmarkEnd w:id="14"/>
    </w:p>
    <w:p w14:paraId="3B3A082A" w14:textId="00D59394" w:rsidR="005F3131" w:rsidRPr="00014F94" w:rsidRDefault="004B30E5" w:rsidP="00275DEE">
      <w:pPr>
        <w:ind w:firstLine="480"/>
        <w:rPr>
          <w:rFonts w:cs="Times New Roman"/>
        </w:rPr>
      </w:pPr>
      <w:r w:rsidRPr="004B30E5">
        <w:rPr>
          <w:rFonts w:cs="Times New Roman"/>
        </w:rPr>
        <w:t>根據以往經驗當中，</w:t>
      </w:r>
      <w:r w:rsidR="004F7305">
        <w:rPr>
          <w:rFonts w:cs="Times New Roman" w:hint="eastAsia"/>
        </w:rPr>
        <w:t>為了使具有缺失資料集具有完整性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w:t>
      </w:r>
      <w:r w:rsidRPr="004B30E5">
        <w:rPr>
          <w:rFonts w:cs="Times New Roman"/>
        </w:rPr>
        <w:t>不外乎</w:t>
      </w:r>
      <w:r w:rsidR="009308DA">
        <w:rPr>
          <w:rFonts w:cs="Times New Roman" w:hint="eastAsia"/>
        </w:rPr>
        <w:t>最常見的分別為丟棄法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r w:rsidR="004C043B">
        <w:rPr>
          <w:rFonts w:cs="Times New Roman" w:hint="eastAsia"/>
        </w:rPr>
        <w:t>主要</w:t>
      </w:r>
      <w:r w:rsidR="006B4026">
        <w:rPr>
          <w:rFonts w:cs="Times New Roman" w:hint="eastAsia"/>
        </w:rPr>
        <w:t>處裡</w:t>
      </w:r>
      <w:r w:rsidR="000626F4">
        <w:rPr>
          <w:rFonts w:cs="Times New Roman" w:hint="eastAsia"/>
        </w:rPr>
        <w:t>技術</w:t>
      </w:r>
      <w:r w:rsidR="00AD6274">
        <w:rPr>
          <w:rFonts w:cs="Times New Roman" w:hint="eastAsia"/>
        </w:rPr>
        <w:t>。</w:t>
      </w:r>
    </w:p>
    <w:p w14:paraId="218BDFC9" w14:textId="0645CBB5" w:rsidR="00FB69DD" w:rsidRDefault="00014F94" w:rsidP="00176249">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5713BC">
        <w:rPr>
          <w:rFonts w:cs="Times New Roman" w:hint="eastAsia"/>
        </w:rPr>
        <w:t>其</w:t>
      </w:r>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如果一個資料列裡面的欄位當中有觀察到具有缺失值，則將整筆資料列直接刪除</w:t>
      </w:r>
      <w:r w:rsidR="00C0754B">
        <w:rPr>
          <w:rFonts w:cs="Times New Roman" w:hint="eastAsia"/>
        </w:rPr>
        <w:t>，此種刪除方式可以</w:t>
      </w:r>
      <w:r w:rsidR="0076177D">
        <w:rPr>
          <w:rFonts w:cs="Times New Roman" w:hint="eastAsia"/>
        </w:rPr>
        <w:t>在整體資料集中含有少量缺失值時採用</w:t>
      </w:r>
      <w:r w:rsidR="00C0754B">
        <w:rPr>
          <w:rFonts w:cs="Times New Roman" w:hint="eastAsia"/>
        </w:rPr>
        <w:t>移除具有該缺失值之資料列，</w:t>
      </w:r>
      <w:r w:rsidR="00187002">
        <w:rPr>
          <w:rFonts w:cs="Times New Roman" w:hint="eastAsia"/>
        </w:rPr>
        <w:t>以達到</w:t>
      </w:r>
      <w:r w:rsidR="001B2595">
        <w:rPr>
          <w:rFonts w:cs="Times New Roman" w:hint="eastAsia"/>
        </w:rPr>
        <w:t>完整</w:t>
      </w:r>
      <w:r w:rsidR="00145C17">
        <w:rPr>
          <w:rFonts w:cs="Times New Roman" w:hint="eastAsia"/>
        </w:rPr>
        <w:t>性</w:t>
      </w:r>
      <w:r w:rsidR="001B2595">
        <w:rPr>
          <w:rFonts w:cs="Times New Roman" w:hint="eastAsia"/>
        </w:rPr>
        <w:t>資料集之目的</w:t>
      </w:r>
      <w:r w:rsidR="00187002">
        <w:rPr>
          <w:rFonts w:cs="Times New Roman" w:hint="eastAsia"/>
        </w:rPr>
        <w:t>，</w:t>
      </w:r>
      <w:r w:rsidR="00C0754B">
        <w:rPr>
          <w:rFonts w:cs="Times New Roman" w:hint="eastAsia"/>
        </w:rPr>
        <w:t>但</w:t>
      </w:r>
      <w:r w:rsidR="007B5757">
        <w:rPr>
          <w:rFonts w:cs="Times New Roman" w:hint="eastAsia"/>
        </w:rPr>
        <w:t>此處理技術</w:t>
      </w:r>
      <w:r w:rsidR="00C0754B">
        <w:rPr>
          <w:rFonts w:cs="Times New Roman" w:hint="eastAsia"/>
        </w:rPr>
        <w:t>並不適用於本實驗中</w:t>
      </w:r>
      <w:r w:rsidR="00285322">
        <w:rPr>
          <w:rFonts w:cs="Times New Roman" w:hint="eastAsia"/>
        </w:rPr>
        <w:t>模擬的</w:t>
      </w:r>
      <w:r w:rsidR="00C0754B">
        <w:rPr>
          <w:rFonts w:cs="Times New Roman" w:hint="eastAsia"/>
        </w:rPr>
        <w:t>資料集</w:t>
      </w:r>
      <w:r w:rsidR="00285322">
        <w:rPr>
          <w:rFonts w:cs="Times New Roman" w:hint="eastAsia"/>
        </w:rPr>
        <w:t>缺失類型</w:t>
      </w:r>
      <w:r w:rsidR="00A17A7C">
        <w:rPr>
          <w:rFonts w:cs="Times New Roman" w:hint="eastAsia"/>
        </w:rPr>
        <w:t>。</w:t>
      </w:r>
      <w:r w:rsidR="00F26040">
        <w:rPr>
          <w:rFonts w:cs="Times New Roman" w:hint="eastAsia"/>
        </w:rPr>
        <w:t>其中</w:t>
      </w:r>
      <w:r w:rsidR="00187002">
        <w:rPr>
          <w:rFonts w:cs="Times New Roman" w:hint="eastAsia"/>
        </w:rPr>
        <w:t>主要的原因</w:t>
      </w:r>
      <w:r w:rsidR="00FB69DD">
        <w:rPr>
          <w:rFonts w:cs="Times New Roman" w:hint="eastAsia"/>
        </w:rPr>
        <w:t>是</w:t>
      </w:r>
      <w:r w:rsidR="00B70F5D">
        <w:rPr>
          <w:rFonts w:cs="Times New Roman" w:hint="eastAsia"/>
        </w:rPr>
        <w:t>，</w:t>
      </w:r>
      <w:r w:rsidR="005B4BD1">
        <w:rPr>
          <w:rFonts w:cs="Times New Roman" w:hint="eastAsia"/>
        </w:rPr>
        <w:t>在</w:t>
      </w:r>
      <w:r w:rsidR="00285322">
        <w:rPr>
          <w:rFonts w:cs="Times New Roman" w:hint="eastAsia"/>
        </w:rPr>
        <w:t>模擬缺失值</w:t>
      </w:r>
      <w:proofErr w:type="gramStart"/>
      <w:r w:rsidR="00836E46">
        <w:rPr>
          <w:rFonts w:cs="Times New Roman" w:hint="eastAsia"/>
        </w:rPr>
        <w:t>佔</w:t>
      </w:r>
      <w:proofErr w:type="gramEnd"/>
      <w:r w:rsidR="00836E46">
        <w:rPr>
          <w:rFonts w:cs="Times New Roman" w:hint="eastAsia"/>
        </w:rPr>
        <w:t>資料集整體</w:t>
      </w:r>
      <w:r w:rsidR="00E30B13">
        <w:rPr>
          <w:rFonts w:cs="Times New Roman" w:hint="eastAsia"/>
        </w:rPr>
        <w:t>比例</w:t>
      </w:r>
      <w:r w:rsidR="005B4BD1">
        <w:rPr>
          <w:rFonts w:cs="Times New Roman" w:hint="eastAsia"/>
        </w:rPr>
        <w:t>越</w:t>
      </w:r>
      <w:r w:rsidR="0008512C">
        <w:rPr>
          <w:rFonts w:cs="Times New Roman" w:hint="eastAsia"/>
        </w:rPr>
        <w:t>來越</w:t>
      </w:r>
      <w:r w:rsidR="00285322">
        <w:rPr>
          <w:rFonts w:cs="Times New Roman" w:hint="eastAsia"/>
        </w:rPr>
        <w:t>高且完全隨機缺失類型模型下，</w:t>
      </w:r>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資料筆數非常少，</w:t>
      </w:r>
      <w:r w:rsidR="00EC5B1D">
        <w:rPr>
          <w:rFonts w:cs="Times New Roman" w:hint="eastAsia"/>
        </w:rPr>
        <w:t>也意味著可參考點也很少</w:t>
      </w:r>
      <w:r w:rsidR="00C13A1A">
        <w:rPr>
          <w:rFonts w:cs="Times New Roman" w:hint="eastAsia"/>
        </w:rPr>
        <w:t>，</w:t>
      </w:r>
      <w:r w:rsidR="007B5757">
        <w:rPr>
          <w:rFonts w:cs="Times New Roman" w:hint="eastAsia"/>
        </w:rPr>
        <w:t>致使最終填補法效果</w:t>
      </w:r>
      <w:proofErr w:type="gramStart"/>
      <w:r w:rsidR="007B5757">
        <w:rPr>
          <w:rFonts w:cs="Times New Roman" w:hint="eastAsia"/>
        </w:rPr>
        <w:t>不</w:t>
      </w:r>
      <w:proofErr w:type="gramEnd"/>
      <w:r w:rsidR="007B5757">
        <w:rPr>
          <w:rFonts w:cs="Times New Roman" w:hint="eastAsia"/>
        </w:rPr>
        <w:t>彰</w:t>
      </w:r>
      <w:r w:rsidR="004B30E5" w:rsidRPr="004B30E5">
        <w:rPr>
          <w:rFonts w:cs="Times New Roman"/>
        </w:rPr>
        <w:t>。</w:t>
      </w:r>
    </w:p>
    <w:p w14:paraId="72E8A89C" w14:textId="140601B0" w:rsidR="0033115C" w:rsidRDefault="004B30E5" w:rsidP="008D03CC">
      <w:pPr>
        <w:ind w:firstLine="480"/>
      </w:pPr>
      <w:r w:rsidRPr="004B30E5">
        <w:rPr>
          <w:rFonts w:cs="Times New Roman"/>
        </w:rPr>
        <w:t>若整體資料集的某一</w:t>
      </w:r>
      <w:r w:rsidR="00482346">
        <w:rPr>
          <w:rFonts w:cs="Times New Roman" w:hint="eastAsia"/>
        </w:rPr>
        <w:t>維度或某</w:t>
      </w:r>
      <w:r w:rsidR="00E5099B">
        <w:rPr>
          <w:rFonts w:cs="Times New Roman" w:hint="eastAsia"/>
        </w:rPr>
        <w:t>一</w:t>
      </w:r>
      <w:r w:rsidRPr="004B30E5">
        <w:rPr>
          <w:rFonts w:cs="Times New Roman"/>
        </w:rPr>
        <w:t>特徵欄位缺失筆數的數量太多，甚至遠多於其他特徵欄</w:t>
      </w:r>
      <w:r>
        <w:rPr>
          <w:rFonts w:hint="eastAsia"/>
        </w:rPr>
        <w:t>位缺失狀況時，則可選擇直接放棄該特徵欄位。遇缺失值時無論就上述採用</w:t>
      </w:r>
      <w:r w:rsidR="00EC4FDF">
        <w:rPr>
          <w:rFonts w:hint="eastAsia"/>
        </w:rPr>
        <w:t>刪除資料列或者是</w:t>
      </w:r>
      <w:r>
        <w:rPr>
          <w:rFonts w:hint="eastAsia"/>
        </w:rPr>
        <w:t>刪除</w:t>
      </w:r>
      <w:r w:rsidR="00EC4FDF">
        <w:rPr>
          <w:rFonts w:hint="eastAsia"/>
        </w:rPr>
        <w:t>特徵欄</w:t>
      </w:r>
      <w:r w:rsidR="00191F59">
        <w:rPr>
          <w:rFonts w:hint="eastAsia"/>
        </w:rPr>
        <w:t>位</w:t>
      </w:r>
      <w:r>
        <w:rPr>
          <w:rFonts w:hint="eastAsia"/>
        </w:rPr>
        <w:t>，雖然可能不需要面對因具有缺失值所造成的資料</w:t>
      </w:r>
      <w:proofErr w:type="gramStart"/>
      <w:r>
        <w:rPr>
          <w:rFonts w:hint="eastAsia"/>
        </w:rPr>
        <w:t>不</w:t>
      </w:r>
      <w:proofErr w:type="gramEnd"/>
      <w:r>
        <w:rPr>
          <w:rFonts w:hint="eastAsia"/>
        </w:rPr>
        <w:t>完整性，然而</w:t>
      </w:r>
      <w:r w:rsidR="00C42050">
        <w:rPr>
          <w:rFonts w:hint="eastAsia"/>
        </w:rPr>
        <w:t>在</w:t>
      </w:r>
      <w:r>
        <w:rPr>
          <w:rFonts w:hint="eastAsia"/>
        </w:rPr>
        <w:t>另一方面</w:t>
      </w:r>
      <w:r w:rsidR="00C42050">
        <w:rPr>
          <w:rFonts w:hint="eastAsia"/>
        </w:rPr>
        <w:t>，</w:t>
      </w:r>
      <w:r>
        <w:rPr>
          <w:rFonts w:hint="eastAsia"/>
        </w:rPr>
        <w:t>無論是丟棄資料列或是丟棄整個特徵欄位，仍然需要面臨因丟棄</w:t>
      </w:r>
      <w:r w:rsidR="004F3C12">
        <w:rPr>
          <w:rFonts w:hint="eastAsia"/>
        </w:rPr>
        <w:t>法</w:t>
      </w:r>
      <w:r>
        <w:rPr>
          <w:rFonts w:hint="eastAsia"/>
        </w:rPr>
        <w:t>所產生的額外問題</w:t>
      </w:r>
      <w:r w:rsidR="002762C9">
        <w:rPr>
          <w:rFonts w:hint="eastAsia"/>
        </w:rPr>
        <w:t xml:space="preserve"> </w:t>
      </w:r>
      <w:r>
        <w:rPr>
          <w:rFonts w:hint="eastAsia"/>
        </w:rPr>
        <w:t>:</w:t>
      </w:r>
      <w:r w:rsidR="002762C9">
        <w:rPr>
          <w:rFonts w:hint="eastAsia"/>
        </w:rPr>
        <w:t xml:space="preserve"> </w:t>
      </w:r>
      <w:r>
        <w:rPr>
          <w:rFonts w:hint="eastAsia"/>
        </w:rPr>
        <w:t>喪失資料</w:t>
      </w:r>
      <w:r w:rsidR="00A42FED">
        <w:rPr>
          <w:rFonts w:hint="eastAsia"/>
        </w:rPr>
        <w:t>表現</w:t>
      </w:r>
      <w:r>
        <w:rPr>
          <w:rFonts w:hint="eastAsia"/>
        </w:rPr>
        <w:t>特徵性質</w:t>
      </w:r>
      <w:r w:rsidR="00610890">
        <w:rPr>
          <w:rFonts w:hint="eastAsia"/>
        </w:rPr>
        <w:t>以及資料</w:t>
      </w:r>
      <w:r w:rsidR="00A42FED">
        <w:rPr>
          <w:rFonts w:hint="eastAsia"/>
        </w:rPr>
        <w:t>筆數來</w:t>
      </w:r>
      <w:r w:rsidR="00610890">
        <w:rPr>
          <w:rFonts w:hint="eastAsia"/>
        </w:rPr>
        <w:t>源不足</w:t>
      </w:r>
      <w:r>
        <w:rPr>
          <w:rFonts w:hint="eastAsia"/>
        </w:rPr>
        <w:t>。</w:t>
      </w:r>
    </w:p>
    <w:p w14:paraId="4BCA19A5" w14:textId="1DECB43E" w:rsidR="00584E0E" w:rsidRDefault="005D06B0" w:rsidP="00BD12D4">
      <w:pPr>
        <w:ind w:firstLine="480"/>
      </w:pPr>
      <w:r>
        <w:rPr>
          <w:rFonts w:cs="Times New Roman" w:hint="eastAsia"/>
        </w:rPr>
        <w:t>填補法</w:t>
      </w:r>
      <w:r w:rsidR="001B0C50">
        <w:rPr>
          <w:rFonts w:cs="Times New Roman" w:hint="eastAsia"/>
        </w:rPr>
        <w:t>最大的好處</w:t>
      </w:r>
      <w:r w:rsidR="007A23E4">
        <w:rPr>
          <w:rFonts w:cs="Times New Roman" w:hint="eastAsia"/>
        </w:rPr>
        <w:t>則</w:t>
      </w:r>
      <w:r w:rsidR="001B0C50">
        <w:rPr>
          <w:rFonts w:cs="Times New Roman" w:hint="eastAsia"/>
        </w:rPr>
        <w:t>是</w:t>
      </w:r>
      <w:r w:rsidR="007A23E4">
        <w:rPr>
          <w:rFonts w:cs="Times New Roman" w:hint="eastAsia"/>
        </w:rPr>
        <w:t>可</w:t>
      </w:r>
      <w:r w:rsidR="001B0C50">
        <w:rPr>
          <w:rFonts w:cs="Times New Roman" w:hint="eastAsia"/>
        </w:rPr>
        <w:t>以</w:t>
      </w:r>
      <w:r w:rsidR="00045320" w:rsidRPr="00B2534D">
        <w:rPr>
          <w:rFonts w:cs="Times New Roman"/>
        </w:rPr>
        <w:t>用簡單的統計方法來計算</w:t>
      </w:r>
      <w:r w:rsidR="00883E25">
        <w:rPr>
          <w:rFonts w:cs="Times New Roman" w:hint="eastAsia"/>
        </w:rPr>
        <w:t>最終</w:t>
      </w:r>
      <w:r w:rsidR="00045320" w:rsidRPr="00B2534D">
        <w:rPr>
          <w:rFonts w:cs="Times New Roman"/>
        </w:rPr>
        <w:t>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r w:rsidR="007A06D2">
        <w:rPr>
          <w:rFonts w:cs="Times New Roman" w:hint="eastAsia"/>
        </w:rPr>
        <w:t>最</w:t>
      </w:r>
      <w:proofErr w:type="gramStart"/>
      <w:r w:rsidR="00980A50">
        <w:rPr>
          <w:rFonts w:cs="Times New Roman" w:hint="eastAsia"/>
        </w:rPr>
        <w:t>簡易</w:t>
      </w:r>
      <w:r w:rsidR="00045320" w:rsidRPr="00B2534D">
        <w:rPr>
          <w:rFonts w:cs="Times New Roman"/>
        </w:rPr>
        <w:t>補值</w:t>
      </w:r>
      <w:r w:rsidR="007A06D2">
        <w:rPr>
          <w:rFonts w:cs="Times New Roman" w:hint="eastAsia"/>
        </w:rPr>
        <w:t>的</w:t>
      </w:r>
      <w:proofErr w:type="gramEnd"/>
      <w:r w:rsidR="00045320" w:rsidRPr="00B2534D">
        <w:rPr>
          <w:rFonts w:cs="Times New Roman"/>
        </w:rPr>
        <w:t>方法有</w:t>
      </w:r>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w:t>
      </w:r>
      <w:r w:rsidR="00BB7464">
        <w:rPr>
          <w:rFonts w:cs="Times New Roman" w:hint="eastAsia"/>
        </w:rPr>
        <w:t>例</w:t>
      </w:r>
      <w:r w:rsidR="00AC5395">
        <w:rPr>
          <w:rFonts w:cs="Times New Roman" w:hint="eastAsia"/>
        </w:rPr>
        <w:t>如</w:t>
      </w:r>
      <w:r w:rsidR="00AC5395">
        <w:rPr>
          <w:rFonts w:cs="Times New Roman" w:hint="eastAsia"/>
        </w:rPr>
        <w:t>:</w:t>
      </w:r>
      <w:r w:rsidR="00F93E5F">
        <w:rPr>
          <w:rFonts w:cs="Times New Roman" w:hint="eastAsia"/>
        </w:rPr>
        <w:t xml:space="preserve"> </w:t>
      </w:r>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r w:rsidR="00045320" w:rsidRPr="00B2534D">
        <w:rPr>
          <w:rFonts w:cs="Times New Roman"/>
        </w:rPr>
        <w:t>......</w:t>
      </w:r>
      <w:r w:rsidR="00045320" w:rsidRPr="00B2534D">
        <w:rPr>
          <w:rFonts w:cs="Times New Roman"/>
        </w:rPr>
        <w:t>等等</w:t>
      </w:r>
      <w:r w:rsidR="00FA6616">
        <w:rPr>
          <w:rFonts w:cs="Times New Roman" w:hint="eastAsia"/>
        </w:rPr>
        <w:t>。</w:t>
      </w:r>
      <w:r w:rsidR="00EA7BC5">
        <w:rPr>
          <w:rFonts w:cs="Times New Roman" w:hint="eastAsia"/>
        </w:rPr>
        <w:t>在不影響</w:t>
      </w:r>
      <w:r w:rsidR="00EF584F">
        <w:rPr>
          <w:rFonts w:cs="Times New Roman" w:hint="eastAsia"/>
        </w:rPr>
        <w:t>資料集分佈模型下，採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r w:rsidR="00B66343">
        <w:rPr>
          <w:rFonts w:hint="eastAsia"/>
        </w:rPr>
        <w:t>考量不影響整體</w:t>
      </w:r>
      <w:r w:rsidR="004F0D22">
        <w:rPr>
          <w:rFonts w:hint="eastAsia"/>
        </w:rPr>
        <w:t>輸入</w:t>
      </w:r>
      <w:r w:rsidR="00B66343">
        <w:rPr>
          <w:rFonts w:hint="eastAsia"/>
        </w:rPr>
        <w:t>資料集分佈</w:t>
      </w:r>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的數值作為缺失值</w:t>
      </w:r>
      <w:r w:rsidR="00E40F06">
        <w:rPr>
          <w:rFonts w:hint="eastAsia"/>
        </w:rPr>
        <w:t>填補</w:t>
      </w:r>
      <w:r w:rsidR="00897148">
        <w:rPr>
          <w:rFonts w:hint="eastAsia"/>
        </w:rPr>
        <w:t>依據</w:t>
      </w:r>
      <w:r w:rsidR="000A2509">
        <w:rPr>
          <w:rFonts w:hint="eastAsia"/>
        </w:rPr>
        <w:t>比較具有可參考性且預期</w:t>
      </w:r>
      <w:r w:rsidR="00E40F06">
        <w:rPr>
          <w:rFonts w:hint="eastAsia"/>
        </w:rPr>
        <w:t>會有比較好的</w:t>
      </w:r>
      <w:r w:rsidR="00195AC5">
        <w:rPr>
          <w:rFonts w:hint="eastAsia"/>
        </w:rPr>
        <w:t>效果</w:t>
      </w:r>
      <w:r w:rsidR="00D67544">
        <w:rPr>
          <w:rFonts w:hint="eastAsia"/>
        </w:rPr>
        <w:t>，</w:t>
      </w:r>
      <w:r w:rsidR="00375B7D">
        <w:rPr>
          <w:rFonts w:hint="eastAsia"/>
        </w:rPr>
        <w:t>本</w:t>
      </w:r>
      <w:r w:rsidR="00DC1113">
        <w:rPr>
          <w:rFonts w:hint="eastAsia"/>
        </w:rPr>
        <w:t>論文所採</w:t>
      </w:r>
      <w:r w:rsidR="00ED2A91">
        <w:rPr>
          <w:rFonts w:hint="eastAsia"/>
        </w:rPr>
        <w:t>用</w:t>
      </w:r>
      <w:r w:rsidR="00DC1113">
        <w:rPr>
          <w:rFonts w:hint="eastAsia"/>
        </w:rPr>
        <w:t>的</w:t>
      </w:r>
      <w:r w:rsidR="00375B7D">
        <w:rPr>
          <w:rFonts w:hint="eastAsia"/>
        </w:rPr>
        <w:t>研究</w:t>
      </w:r>
      <w:r w:rsidR="00DC1113">
        <w:rPr>
          <w:rFonts w:hint="eastAsia"/>
        </w:rPr>
        <w:t>方向</w:t>
      </w:r>
      <w:r w:rsidR="00A13893">
        <w:rPr>
          <w:rFonts w:hint="eastAsia"/>
        </w:rPr>
        <w:t>亦是屬於填補法的技術</w:t>
      </w:r>
      <w:r w:rsidR="00C8183C">
        <w:rPr>
          <w:rFonts w:hint="eastAsia"/>
        </w:rPr>
        <w:t>來</w:t>
      </w:r>
      <w:r w:rsidR="00A13893">
        <w:rPr>
          <w:rFonts w:hint="eastAsia"/>
        </w:rPr>
        <w:t>處理缺失值。</w:t>
      </w:r>
    </w:p>
    <w:p w14:paraId="3EFB43AE" w14:textId="018EB0D9" w:rsidR="00A81C57" w:rsidRDefault="00A81C57" w:rsidP="00DE0426">
      <w:pPr>
        <w:pStyle w:val="2"/>
      </w:pPr>
      <w:bookmarkStart w:id="15" w:name="_Toc46115977"/>
      <w:r>
        <w:rPr>
          <w:rFonts w:hint="eastAsia"/>
        </w:rPr>
        <w:lastRenderedPageBreak/>
        <w:t>2.3</w:t>
      </w:r>
      <w:r>
        <w:rPr>
          <w:rFonts w:hint="eastAsia"/>
        </w:rPr>
        <w:t>填補法</w:t>
      </w:r>
      <w:bookmarkEnd w:id="15"/>
    </w:p>
    <w:p w14:paraId="615DE969" w14:textId="271FDB89" w:rsidR="00A42E9D" w:rsidRPr="00AB148B" w:rsidRDefault="00FF0A0A" w:rsidP="00D31992">
      <w:pPr>
        <w:ind w:firstLine="480"/>
      </w:pPr>
      <w:r>
        <w:rPr>
          <w:rFonts w:hint="eastAsia"/>
        </w:rPr>
        <w:t>眾多填補法當中又可以分為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6957F8">
        <w:rPr>
          <w:rFonts w:hint="eastAsia"/>
        </w:rPr>
        <w:t>s</w:t>
      </w:r>
      <w:r w:rsidR="00BA08A1">
        <w:rPr>
          <w:rFonts w:hint="eastAsia"/>
        </w:rPr>
        <w:t>)</w:t>
      </w:r>
      <w:r w:rsidR="00230835">
        <w:rPr>
          <w:rFonts w:hint="eastAsia"/>
        </w:rPr>
        <w:t>兩者</w:t>
      </w:r>
      <w:r w:rsidR="00AD6274">
        <w:rPr>
          <w:rFonts w:hint="eastAsia"/>
        </w:rPr>
        <w:t>。</w:t>
      </w:r>
      <w:r w:rsidR="001B2854">
        <w:rPr>
          <w:rFonts w:hint="eastAsia"/>
        </w:rPr>
        <w:t xml:space="preserve"> </w:t>
      </w:r>
    </w:p>
    <w:p w14:paraId="3A7694D8" w14:textId="1A0464CF" w:rsidR="005E1D36" w:rsidRDefault="00610AB6" w:rsidP="005E1D36">
      <w:pPr>
        <w:ind w:firstLine="480"/>
      </w:pPr>
      <w:r>
        <w:rPr>
          <w:rFonts w:hint="eastAsia"/>
        </w:rPr>
        <w:t>單一填補法</w:t>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r w:rsidR="00C74FD0">
        <w:rPr>
          <w:rFonts w:hint="eastAsia"/>
        </w:rPr>
        <w:t>則不失為一種簡易卻又實用的方式</w:t>
      </w:r>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r w:rsidR="005E1D36">
        <w:rPr>
          <w:rFonts w:hint="eastAsia"/>
        </w:rPr>
        <w:t>相較於單一填補法，多重填補法更著重於分析與解決問題上</w:t>
      </w:r>
      <w:r w:rsidR="00D656B6">
        <w:rPr>
          <w:rFonts w:hint="eastAsia"/>
        </w:rPr>
        <w:t>。</w:t>
      </w:r>
      <w:r w:rsidR="005E1D36">
        <w:rPr>
          <w:rFonts w:hint="eastAsia"/>
        </w:rPr>
        <w:t>多重填補法仰賴於資料集上模擬</w:t>
      </w:r>
      <w:r w:rsidR="00C54998">
        <w:rPr>
          <w:rFonts w:hint="eastAsia"/>
        </w:rPr>
        <w:t>分佈</w:t>
      </w:r>
      <w:r w:rsidR="005E1D36">
        <w:rPr>
          <w:rFonts w:hint="eastAsia"/>
        </w:rPr>
        <w:t>模型，在遇到缺失資料時會根據模型</w:t>
      </w:r>
      <w:r w:rsidR="005C549C">
        <w:rPr>
          <w:rFonts w:hint="eastAsia"/>
        </w:rPr>
        <w:t>的分佈</w:t>
      </w:r>
      <w:r w:rsidR="005E1D36">
        <w:rPr>
          <w:rFonts w:hint="eastAsia"/>
        </w:rPr>
        <w:t>給予一群可能為</w:t>
      </w:r>
      <w:r w:rsidR="006D7684">
        <w:rPr>
          <w:rFonts w:hint="eastAsia"/>
        </w:rPr>
        <w:t>該缺失值的候選</w:t>
      </w:r>
      <w:r w:rsidR="005E1D36">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2CBEF7AA" w:rsidR="00AB148B" w:rsidRDefault="00AB148B" w:rsidP="00CF6989">
      <w:pPr>
        <w:pStyle w:val="2"/>
        <w:rPr>
          <w:rFonts w:cs="Times New Roman"/>
        </w:rPr>
      </w:pPr>
      <w:bookmarkStart w:id="16" w:name="_Toc46115978"/>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835491">
        <w:rPr>
          <w:rFonts w:cs="Times New Roman" w:hint="eastAsia"/>
        </w:rPr>
        <w:t>填補</w:t>
      </w:r>
      <w:r>
        <w:rPr>
          <w:rFonts w:cs="Times New Roman" w:hint="eastAsia"/>
        </w:rPr>
        <w:t>法</w:t>
      </w:r>
      <w:bookmarkEnd w:id="16"/>
    </w:p>
    <w:p w14:paraId="1BF3B3ED" w14:textId="109404F4" w:rsidR="00502AC4" w:rsidRDefault="007276B9" w:rsidP="00502AC4">
      <w:pPr>
        <w:ind w:firstLine="480"/>
        <w:rPr>
          <w:rFonts w:cs="Times New Roman"/>
        </w:rPr>
      </w:pPr>
      <w:r w:rsidRPr="00C40D58">
        <w:rPr>
          <w:rFonts w:cs="Times New Roman"/>
        </w:rPr>
        <w:t>k</w:t>
      </w:r>
      <w:r w:rsidR="00C40D58">
        <w:rPr>
          <w:rFonts w:cs="Times New Roman" w:hint="eastAsia"/>
        </w:rPr>
        <w:t>-</w:t>
      </w:r>
      <w:r w:rsidR="00C40D58">
        <w:rPr>
          <w:rFonts w:cs="Times New Roman"/>
        </w:rPr>
        <w:t>nearest neighbor</w:t>
      </w:r>
      <w:r w:rsidRPr="00C40D58">
        <w:rPr>
          <w:rFonts w:cs="Times New Roman"/>
        </w:rPr>
        <w:t xml:space="preserve"> imputation</w:t>
      </w:r>
      <w:r w:rsidR="00D77829">
        <w:rPr>
          <w:rFonts w:cs="Times New Roman" w:hint="eastAsia"/>
        </w:rPr>
        <w:t xml:space="preserve"> (</w:t>
      </w:r>
      <w:r w:rsidR="00D77829">
        <w:rPr>
          <w:rFonts w:cs="Times New Roman" w:hint="eastAsia"/>
        </w:rPr>
        <w:t>往後簡稱</w:t>
      </w:r>
      <w:proofErr w:type="spellStart"/>
      <w:r w:rsidR="00D77829">
        <w:rPr>
          <w:rFonts w:cs="Times New Roman" w:hint="eastAsia"/>
        </w:rPr>
        <w:t>k</w:t>
      </w:r>
      <w:r w:rsidR="00D77829">
        <w:rPr>
          <w:rFonts w:cs="Times New Roman"/>
        </w:rPr>
        <w:t>NN</w:t>
      </w:r>
      <w:proofErr w:type="spellEnd"/>
      <w:r w:rsidR="00D77829">
        <w:rPr>
          <w:rFonts w:cs="Times New Roman"/>
        </w:rPr>
        <w:t xml:space="preserve"> </w:t>
      </w:r>
      <w:r w:rsidR="00D77829">
        <w:rPr>
          <w:rFonts w:cs="Times New Roman" w:hint="eastAsia"/>
        </w:rPr>
        <w:t>或</w:t>
      </w:r>
      <w:r w:rsidR="00D77829">
        <w:rPr>
          <w:rFonts w:cs="Times New Roman" w:hint="eastAsia"/>
        </w:rPr>
        <w:t xml:space="preserve"> </w:t>
      </w:r>
      <w:r w:rsidR="00D77829">
        <w:rPr>
          <w:rFonts w:cs="Times New Roman"/>
        </w:rPr>
        <w:t>k</w:t>
      </w:r>
      <w:r w:rsidR="00D77829">
        <w:rPr>
          <w:rFonts w:cs="Times New Roman" w:hint="eastAsia"/>
        </w:rPr>
        <w:t>鄰近填補法</w:t>
      </w:r>
      <w:r w:rsidR="00D77829">
        <w:rPr>
          <w:rFonts w:cs="Times New Roman" w:hint="eastAsia"/>
        </w:rPr>
        <w:t>)</w:t>
      </w:r>
      <w:r w:rsidRPr="00C40D58">
        <w:rPr>
          <w:rFonts w:cs="Times New Roman"/>
        </w:rPr>
        <w:t>至今仍是一個</w:t>
      </w:r>
      <w:r w:rsidR="000625EF">
        <w:rPr>
          <w:rFonts w:cs="Times New Roman" w:hint="eastAsia"/>
        </w:rPr>
        <w:t>很實用且</w:t>
      </w:r>
      <w:r w:rsidR="00904D8F">
        <w:rPr>
          <w:rFonts w:cs="Times New Roman" w:hint="eastAsia"/>
        </w:rPr>
        <w:t>頗為主流</w:t>
      </w:r>
      <w:r w:rsidRPr="00C40D58">
        <w:rPr>
          <w:rFonts w:cs="Times New Roman"/>
        </w:rPr>
        <w:t>的填補</w:t>
      </w:r>
      <w:r w:rsidR="000625EF">
        <w:rPr>
          <w:rFonts w:cs="Times New Roman" w:hint="eastAsia"/>
        </w:rPr>
        <w:t>缺失值</w:t>
      </w:r>
      <w:r w:rsidRPr="00C40D58">
        <w:rPr>
          <w:rFonts w:cs="Times New Roman"/>
        </w:rPr>
        <w:t>方法，</w:t>
      </w:r>
      <w:r w:rsidR="004649E2">
        <w:rPr>
          <w:rFonts w:cs="Times New Roman" w:hint="eastAsia"/>
        </w:rPr>
        <w:t>k</w:t>
      </w:r>
      <w:r w:rsidR="004649E2">
        <w:rPr>
          <w:rFonts w:cs="Times New Roman" w:hint="eastAsia"/>
        </w:rPr>
        <w:t>鄰近填補法</w:t>
      </w:r>
      <w:r w:rsidR="006C518A">
        <w:rPr>
          <w:rFonts w:cs="Times New Roman" w:hint="eastAsia"/>
        </w:rPr>
        <w:t>的核心概念即</w:t>
      </w:r>
      <w:r w:rsidRPr="00C40D58">
        <w:rPr>
          <w:rFonts w:cs="Times New Roman"/>
        </w:rPr>
        <w:t>在多維度空間資料集中某參考點</w:t>
      </w:r>
      <w:r w:rsidR="006C518A">
        <w:rPr>
          <w:rFonts w:cs="Times New Roman" w:hint="eastAsia"/>
        </w:rPr>
        <w:t>p</w:t>
      </w:r>
      <w:r w:rsidRPr="00C40D58">
        <w:rPr>
          <w:rFonts w:cs="Times New Roman"/>
        </w:rPr>
        <w:t>，藉著找尋</w:t>
      </w:r>
      <w:r w:rsidR="006F18C7">
        <w:rPr>
          <w:rFonts w:cs="Times New Roman" w:hint="eastAsia"/>
        </w:rPr>
        <w:t>其他</w:t>
      </w:r>
      <w:r w:rsidR="006C518A">
        <w:rPr>
          <w:rFonts w:cs="Times New Roman" w:hint="eastAsia"/>
        </w:rPr>
        <w:t>k</w:t>
      </w:r>
      <w:proofErr w:type="gramStart"/>
      <w:r w:rsidRPr="00C40D58">
        <w:rPr>
          <w:rFonts w:cs="Times New Roman"/>
        </w:rPr>
        <w:t>個</w:t>
      </w:r>
      <w:proofErr w:type="gramEnd"/>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Pr="00C40D58">
        <w:rPr>
          <w:rFonts w:cs="Times New Roman"/>
        </w:rPr>
        <w:t>鄰</w:t>
      </w:r>
      <w:r w:rsidR="002720D2">
        <w:rPr>
          <w:rFonts w:cs="Times New Roman" w:hint="eastAsia"/>
        </w:rPr>
        <w:t>最接</w:t>
      </w:r>
      <w:r w:rsidRPr="00C40D58">
        <w:rPr>
          <w:rFonts w:cs="Times New Roman"/>
        </w:rPr>
        <w:t>近的點</w:t>
      </w:r>
      <w:r w:rsidR="002720D2">
        <w:rPr>
          <w:rFonts w:cs="Times New Roman" w:hint="eastAsia"/>
        </w:rPr>
        <w:t>在</w:t>
      </w:r>
      <w:r w:rsidR="002720D2">
        <w:rPr>
          <w:rFonts w:cs="Times New Roman" w:hint="eastAsia"/>
        </w:rPr>
        <w:t>p</w:t>
      </w:r>
      <w:r w:rsidR="002720D2">
        <w:rPr>
          <w:rFonts w:cs="Times New Roman" w:hint="eastAsia"/>
        </w:rPr>
        <w:t>點缺失的維度上作為填補點</w:t>
      </w:r>
      <w:r w:rsidR="002720D2">
        <w:rPr>
          <w:rFonts w:cs="Times New Roman" w:hint="eastAsia"/>
        </w:rPr>
        <w:t>p</w:t>
      </w:r>
      <w:r w:rsidR="002720D2">
        <w:rPr>
          <w:rFonts w:cs="Times New Roman" w:hint="eastAsia"/>
        </w:rPr>
        <w:t>的參考值，</w:t>
      </w:r>
      <w:r w:rsidR="00455C71">
        <w:rPr>
          <w:rFonts w:cs="Times New Roman" w:hint="eastAsia"/>
        </w:rPr>
        <w:t>k</w:t>
      </w:r>
      <w:r w:rsidR="00455C71">
        <w:rPr>
          <w:rFonts w:cs="Times New Roman" w:hint="eastAsia"/>
        </w:rPr>
        <w:t>鄰近填補法</w:t>
      </w:r>
      <w:r w:rsidRPr="00C40D58">
        <w:rPr>
          <w:rFonts w:cs="Times New Roman"/>
        </w:rPr>
        <w:t>可</w:t>
      </w:r>
      <w:r w:rsidR="001A18DA">
        <w:rPr>
          <w:rFonts w:cs="Times New Roman" w:hint="eastAsia"/>
        </w:rPr>
        <w:t>以</w:t>
      </w:r>
      <w:r w:rsidRPr="00C40D58">
        <w:rPr>
          <w:rFonts w:cs="Times New Roman"/>
        </w:rPr>
        <w:t>被應用於的資料種類不僅僅是連續型資料</w:t>
      </w:r>
      <w:r w:rsidRPr="00C40D58">
        <w:rPr>
          <w:rFonts w:cs="Times New Roman"/>
        </w:rPr>
        <w:t>(continuous data)</w:t>
      </w:r>
      <w:r w:rsidRPr="00C40D58">
        <w:rPr>
          <w:rFonts w:cs="Times New Roman"/>
        </w:rPr>
        <w:t>上，也可以被應用於離散型資料</w:t>
      </w:r>
      <w:r w:rsidRPr="00C40D58">
        <w:rPr>
          <w:rFonts w:cs="Times New Roman"/>
        </w:rPr>
        <w:t>(discrete data)</w:t>
      </w:r>
      <w:r w:rsidRPr="00C40D58">
        <w:rPr>
          <w:rFonts w:cs="Times New Roman"/>
        </w:rPr>
        <w:t>、</w:t>
      </w:r>
      <w:proofErr w:type="gramStart"/>
      <w:r w:rsidRPr="00C40D58">
        <w:rPr>
          <w:rFonts w:cs="Times New Roman"/>
        </w:rPr>
        <w:t>有序型資料</w:t>
      </w:r>
      <w:proofErr w:type="gramEnd"/>
      <w:r w:rsidRPr="00C40D58">
        <w:rPr>
          <w:rFonts w:cs="Times New Roman"/>
        </w:rPr>
        <w:t>(ordinal)</w:t>
      </w:r>
      <w:r w:rsidRPr="00C40D58">
        <w:rPr>
          <w:rFonts w:cs="Times New Roman"/>
        </w:rPr>
        <w:t>甚至是分類型資料</w:t>
      </w:r>
      <w:r w:rsidRPr="00C40D58">
        <w:rPr>
          <w:rFonts w:cs="Times New Roman"/>
        </w:rPr>
        <w:t>(categorical data)</w:t>
      </w:r>
      <w:r w:rsidRPr="00C40D58">
        <w:rPr>
          <w:rFonts w:cs="Times New Roman"/>
        </w:rPr>
        <w:t>，幾乎均適用在各式各樣的資料種類。</w:t>
      </w:r>
      <w:r w:rsidR="004B7793">
        <w:rPr>
          <w:rFonts w:cs="Times New Roman"/>
        </w:rPr>
        <w:t>k</w:t>
      </w:r>
      <w:r w:rsidR="004B7793">
        <w:rPr>
          <w:rFonts w:cs="Times New Roman" w:hint="eastAsia"/>
        </w:rPr>
        <w:t>鄰近填補法</w:t>
      </w:r>
      <w:r w:rsidRPr="00C40D58">
        <w:rPr>
          <w:rFonts w:cs="Times New Roman"/>
        </w:rPr>
        <w:t>為上述</w:t>
      </w:r>
      <w:proofErr w:type="gramStart"/>
      <w:r w:rsidRPr="00C40D58">
        <w:rPr>
          <w:rFonts w:cs="Times New Roman"/>
        </w:rPr>
        <w:t>所有補值方法</w:t>
      </w:r>
      <w:proofErr w:type="gramEnd"/>
      <w:r w:rsidRPr="00C40D58">
        <w:rPr>
          <w:rFonts w:cs="Times New Roman"/>
        </w:rPr>
        <w:t>當中，最為常見也是普遍被認為效果比較好的</w:t>
      </w:r>
      <w:proofErr w:type="gramStart"/>
      <w:r w:rsidRPr="00C40D58">
        <w:rPr>
          <w:rFonts w:cs="Times New Roman"/>
        </w:rPr>
        <w:t>補值法</w:t>
      </w:r>
      <w:proofErr w:type="gramEnd"/>
      <w:r w:rsidR="0028774F">
        <w:rPr>
          <w:rFonts w:cs="Times New Roman" w:hint="eastAsia"/>
        </w:rPr>
        <w:t>。</w:t>
      </w:r>
    </w:p>
    <w:p w14:paraId="068966A7" w14:textId="723ADD48" w:rsidR="007276B9" w:rsidRPr="00A93967" w:rsidRDefault="00182465" w:rsidP="006E3A18">
      <w:pPr>
        <w:ind w:firstLine="480"/>
        <w:rPr>
          <w:rFonts w:cs="Times New Roman"/>
        </w:rPr>
      </w:pPr>
      <w:proofErr w:type="spellStart"/>
      <w:r>
        <w:rPr>
          <w:rFonts w:cs="Times New Roman" w:hint="eastAsia"/>
        </w:rPr>
        <w:t>k</w:t>
      </w:r>
      <w:r>
        <w:rPr>
          <w:rFonts w:cs="Times New Roman"/>
        </w:rPr>
        <w:t>NN</w:t>
      </w:r>
      <w:proofErr w:type="spellEnd"/>
      <w:proofErr w:type="gramStart"/>
      <w:r>
        <w:rPr>
          <w:rFonts w:cs="Times New Roman" w:hint="eastAsia"/>
        </w:rPr>
        <w:t>補植法的</w:t>
      </w:r>
      <w:proofErr w:type="gramEnd"/>
      <w:r>
        <w:rPr>
          <w:rFonts w:cs="Times New Roman" w:hint="eastAsia"/>
        </w:rPr>
        <w:t>優點如下。</w:t>
      </w:r>
      <w:proofErr w:type="spellStart"/>
      <w:r w:rsidR="007276B9" w:rsidRPr="00C40D58">
        <w:rPr>
          <w:rFonts w:cs="Times New Roman"/>
        </w:rPr>
        <w:t>kNN</w:t>
      </w:r>
      <w:proofErr w:type="spellEnd"/>
      <w:r w:rsidR="007276B9" w:rsidRPr="00C40D58">
        <w:rPr>
          <w:rFonts w:cs="Times New Roman"/>
        </w:rPr>
        <w:t>會比單一填補值，如</w:t>
      </w:r>
      <w:r w:rsidR="007276B9" w:rsidRPr="00C40D58">
        <w:rPr>
          <w:rFonts w:cs="Times New Roman"/>
        </w:rPr>
        <w:t>:</w:t>
      </w:r>
      <w:r w:rsidR="000674C6">
        <w:rPr>
          <w:rFonts w:cs="Times New Roman" w:hint="eastAsia"/>
        </w:rPr>
        <w:t xml:space="preserve"> </w:t>
      </w:r>
      <w:r w:rsidR="007276B9" w:rsidRPr="00C40D58">
        <w:rPr>
          <w:rFonts w:cs="Times New Roman"/>
        </w:rPr>
        <w:t>平均數、中位數、</w:t>
      </w:r>
      <w:r w:rsidR="003409AA">
        <w:rPr>
          <w:rFonts w:cs="Times New Roman" w:hint="eastAsia"/>
        </w:rPr>
        <w:t>極值、</w:t>
      </w:r>
      <w:r w:rsidR="007276B9" w:rsidRPr="00C40D58">
        <w:rPr>
          <w:rFonts w:cs="Times New Roman"/>
        </w:rPr>
        <w:t>或是眾數等填補法還要來得準確許多，</w:t>
      </w:r>
      <w:r w:rsidR="005C0D12">
        <w:rPr>
          <w:rFonts w:cs="Times New Roman" w:hint="eastAsia"/>
        </w:rPr>
        <w:t>原因是該方法會同時參照其他該缺失值相鄰點</w:t>
      </w:r>
      <w:r w:rsidR="00D11FE3">
        <w:rPr>
          <w:rFonts w:cs="Times New Roman" w:hint="eastAsia"/>
        </w:rPr>
        <w:t>去預測其應該原有的合理值</w:t>
      </w:r>
      <w:r w:rsidR="005C0D12">
        <w:rPr>
          <w:rFonts w:cs="Times New Roman" w:hint="eastAsia"/>
        </w:rPr>
        <w:t>，</w:t>
      </w:r>
      <w:r w:rsidR="007276B9" w:rsidRPr="00C40D58">
        <w:rPr>
          <w:rFonts w:cs="Times New Roman"/>
        </w:rPr>
        <w:t>尤其當最終必須找出</w:t>
      </w:r>
      <w:r w:rsidR="007276B9" w:rsidRPr="00C40D58">
        <w:rPr>
          <w:rFonts w:cs="Times New Roman"/>
        </w:rPr>
        <w:t>skyline</w:t>
      </w:r>
      <w:r w:rsidR="007276B9" w:rsidRPr="00C40D58">
        <w:rPr>
          <w:rFonts w:cs="Times New Roman"/>
        </w:rPr>
        <w:t>的點時，單一值填補法對於尋找</w:t>
      </w:r>
      <w:r w:rsidR="007276B9" w:rsidRPr="00C40D58">
        <w:rPr>
          <w:rFonts w:cs="Times New Roman"/>
        </w:rPr>
        <w:t>skyline</w:t>
      </w:r>
      <w:r w:rsidR="007276B9" w:rsidRPr="00C40D58">
        <w:rPr>
          <w:rFonts w:cs="Times New Roman"/>
        </w:rPr>
        <w:t>不會有更好的幫助，反而會因此增加許多不必要的計算在比較</w:t>
      </w:r>
      <w:r w:rsidR="00CC6171">
        <w:rPr>
          <w:rFonts w:cs="Times New Roman" w:hint="eastAsia"/>
        </w:rPr>
        <w:t>相同維度上具有相同值，</w:t>
      </w:r>
      <w:r w:rsidR="00AC0D17">
        <w:rPr>
          <w:rFonts w:cs="Times New Roman" w:hint="eastAsia"/>
        </w:rPr>
        <w:t>因缺失</w:t>
      </w:r>
      <w:r w:rsidR="007276B9" w:rsidRPr="00C40D58">
        <w:rPr>
          <w:rFonts w:cs="Times New Roman"/>
        </w:rPr>
        <w:t>而被填補回去的相同值</w:t>
      </w:r>
      <w:r w:rsidR="00DE09DA">
        <w:rPr>
          <w:rFonts w:cs="Times New Roman" w:hint="eastAsia"/>
        </w:rPr>
        <w:t>。</w:t>
      </w:r>
      <w:r w:rsidR="007276B9" w:rsidRPr="00C40D58">
        <w:rPr>
          <w:rFonts w:cs="Times New Roman"/>
        </w:rPr>
        <w:t>類似這樣的問題在無論考慮</w:t>
      </w:r>
      <w:proofErr w:type="gramStart"/>
      <w:r w:rsidR="007276B9" w:rsidRPr="00C40D58">
        <w:rPr>
          <w:rFonts w:cs="Times New Roman"/>
        </w:rPr>
        <w:t>單一</w:t>
      </w:r>
      <w:r w:rsidR="003838B5">
        <w:rPr>
          <w:rFonts w:cs="Times New Roman" w:hint="eastAsia"/>
        </w:rPr>
        <w:t>維</w:t>
      </w:r>
      <w:proofErr w:type="gramEnd"/>
      <w:r w:rsidR="003838B5">
        <w:rPr>
          <w:rFonts w:cs="Times New Roman" w:hint="eastAsia"/>
        </w:rPr>
        <w:t>度</w:t>
      </w:r>
      <w:r w:rsidR="007276B9" w:rsidRPr="00C40D58">
        <w:rPr>
          <w:rFonts w:cs="Times New Roman"/>
        </w:rPr>
        <w:t>或整體資料集缺失值密度，當</w:t>
      </w:r>
      <w:r w:rsidR="007276B9" w:rsidRPr="00C40D58">
        <w:rPr>
          <w:rFonts w:cs="Times New Roman"/>
        </w:rPr>
        <w:t>missing rate</w:t>
      </w:r>
      <w:r w:rsidR="007276B9" w:rsidRPr="00C40D58">
        <w:rPr>
          <w:rFonts w:cs="Times New Roman"/>
        </w:rPr>
        <w:t>愈趨增加時，其餘具有完整資料值的</w:t>
      </w:r>
      <w:r w:rsidR="00A93967">
        <w:rPr>
          <w:rFonts w:cs="Times New Roman" w:hint="eastAsia"/>
        </w:rPr>
        <w:t>點</w:t>
      </w:r>
      <w:r w:rsidR="007276B9" w:rsidRPr="00C40D58">
        <w:rPr>
          <w:rFonts w:cs="Times New Roman"/>
        </w:rPr>
        <w:t>也會</w:t>
      </w:r>
      <w:r w:rsidR="00A93967">
        <w:rPr>
          <w:rFonts w:cs="Times New Roman" w:hint="eastAsia"/>
        </w:rPr>
        <w:t>越來越少</w:t>
      </w:r>
      <w:r w:rsidR="00C576FC">
        <w:rPr>
          <w:rFonts w:cs="Times New Roman" w:hint="eastAsia"/>
        </w:rPr>
        <w:t>。</w:t>
      </w:r>
      <w:r w:rsidR="00C576FC" w:rsidRPr="00C40D58">
        <w:rPr>
          <w:rFonts w:cs="Times New Roman"/>
        </w:rPr>
        <w:t xml:space="preserve"> </w:t>
      </w:r>
    </w:p>
    <w:p w14:paraId="4844CB73" w14:textId="151AF2B9" w:rsidR="00F306C7" w:rsidRDefault="00B84254" w:rsidP="00171D0C">
      <w:pPr>
        <w:ind w:firstLine="480"/>
        <w:rPr>
          <w:rFonts w:cs="Times New Roman"/>
        </w:rPr>
      </w:pPr>
      <w:r>
        <w:rPr>
          <w:rFonts w:cs="Times New Roman" w:hint="eastAsia"/>
        </w:rPr>
        <w:t>縱</w:t>
      </w:r>
      <w:r w:rsidR="00CA2F3D">
        <w:rPr>
          <w:rFonts w:cs="Times New Roman" w:hint="eastAsia"/>
        </w:rPr>
        <w:t>然如此，</w:t>
      </w:r>
      <w:proofErr w:type="spellStart"/>
      <w:r w:rsidR="007276B9" w:rsidRPr="00C40D58">
        <w:rPr>
          <w:rFonts w:cs="Times New Roman"/>
        </w:rPr>
        <w:t>kNN</w:t>
      </w:r>
      <w:proofErr w:type="spellEnd"/>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r w:rsidR="003013F3">
        <w:rPr>
          <w:rFonts w:cs="Times New Roman" w:hint="eastAsia"/>
        </w:rPr>
        <w:t>。</w:t>
      </w:r>
      <w:r w:rsidR="007276B9" w:rsidRPr="00C40D58">
        <w:rPr>
          <w:rFonts w:cs="Times New Roman"/>
        </w:rPr>
        <w:t>身為非監督式填補法會參考</w:t>
      </w:r>
      <w:r w:rsidR="0056440B">
        <w:rPr>
          <w:rFonts w:cs="Times New Roman" w:hint="eastAsia"/>
        </w:rPr>
        <w:t>其</w:t>
      </w:r>
      <w:r w:rsidR="00F66D14">
        <w:rPr>
          <w:rFonts w:cs="Times New Roman" w:hint="eastAsia"/>
        </w:rPr>
        <w:t>他</w:t>
      </w:r>
      <w:r w:rsidR="007276B9" w:rsidRPr="00C40D58">
        <w:rPr>
          <w:rFonts w:cs="Times New Roman"/>
        </w:rPr>
        <w:t>非缺失值</w:t>
      </w:r>
      <w:r w:rsidR="00F66D14">
        <w:rPr>
          <w:rFonts w:cs="Times New Roman" w:hint="eastAsia"/>
        </w:rPr>
        <w:t>。</w:t>
      </w:r>
      <w:r w:rsidR="007276B9" w:rsidRPr="00C40D58">
        <w:rPr>
          <w:rFonts w:cs="Times New Roman"/>
        </w:rPr>
        <w:t>換句話說，此類型填補法並不會對資料內容做任何過濾或預處理，</w:t>
      </w:r>
      <w:r w:rsidR="00120DFB">
        <w:rPr>
          <w:rFonts w:cs="Times New Roman" w:hint="eastAsia"/>
        </w:rPr>
        <w:t>對於</w:t>
      </w:r>
      <w:r w:rsidR="00F66D14">
        <w:rPr>
          <w:rFonts w:cs="Times New Roman" w:hint="eastAsia"/>
        </w:rPr>
        <w:t>已存在的</w:t>
      </w:r>
      <w:r w:rsidR="00120DFB">
        <w:rPr>
          <w:rFonts w:cs="Times New Roman" w:hint="eastAsia"/>
        </w:rPr>
        <w:t>資料</w:t>
      </w:r>
      <w:r w:rsidR="00F66D14">
        <w:rPr>
          <w:rFonts w:cs="Times New Roman" w:hint="eastAsia"/>
        </w:rPr>
        <w:t>極為</w:t>
      </w:r>
      <w:r w:rsidR="00120DFB">
        <w:rPr>
          <w:rFonts w:cs="Times New Roman" w:hint="eastAsia"/>
        </w:rPr>
        <w:t>敏感，</w:t>
      </w:r>
      <w:r w:rsidR="007276B9" w:rsidRPr="00C40D58">
        <w:rPr>
          <w:rFonts w:cs="Times New Roman"/>
        </w:rPr>
        <w:t>很容易受輸入資料集</w:t>
      </w:r>
      <w:r w:rsidR="00C21B07">
        <w:rPr>
          <w:rFonts w:cs="Times New Roman" w:hint="eastAsia"/>
        </w:rPr>
        <w:t>之</w:t>
      </w:r>
      <w:r w:rsidR="007276B9" w:rsidRPr="00C40D58">
        <w:rPr>
          <w:rFonts w:cs="Times New Roman"/>
        </w:rPr>
        <w:t>中非缺失值</w:t>
      </w:r>
      <w:r w:rsidR="00C21B07">
        <w:rPr>
          <w:rFonts w:cs="Times New Roman" w:hint="eastAsia"/>
        </w:rPr>
        <w:t>資料的影響。</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5354414" w14:textId="7AF39F57" w:rsidR="00A34BDE" w:rsidRDefault="00AB35F7" w:rsidP="00DA5FE5">
      <w:pPr>
        <w:ind w:firstLine="480"/>
        <w:rPr>
          <w:rFonts w:cs="Times New Roman"/>
        </w:rPr>
      </w:pPr>
      <w:r>
        <w:rPr>
          <w:rFonts w:cs="Times New Roman" w:hint="eastAsia"/>
        </w:rPr>
        <w:lastRenderedPageBreak/>
        <w:t>另外也需考量的點是，</w:t>
      </w:r>
      <w:r w:rsidR="005B04AF">
        <w:rPr>
          <w:rFonts w:cs="Times New Roman" w:hint="eastAsia"/>
        </w:rPr>
        <w:t>現今實際層面常常處理資料量大</w:t>
      </w:r>
      <w:proofErr w:type="gramStart"/>
      <w:r w:rsidR="005B04AF">
        <w:rPr>
          <w:rFonts w:cs="Times New Roman" w:hint="eastAsia"/>
        </w:rPr>
        <w:t>而且高維度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，可想而知</w:t>
      </w:r>
      <w:r w:rsidR="00842412">
        <w:rPr>
          <w:rFonts w:cs="Times New Roman" w:hint="eastAsia"/>
        </w:rPr>
        <w:t>其</w:t>
      </w:r>
      <w:r w:rsidR="00136C4E">
        <w:rPr>
          <w:rFonts w:cs="Times New Roman" w:hint="eastAsia"/>
        </w:rPr>
        <w:t>計算量所費不</w:t>
      </w:r>
      <w:proofErr w:type="gramStart"/>
      <w:r w:rsidR="00136C4E">
        <w:rPr>
          <w:rFonts w:cs="Times New Roman" w:hint="eastAsia"/>
        </w:rPr>
        <w:t>貲</w:t>
      </w:r>
      <w:proofErr w:type="gramEnd"/>
      <w:r w:rsidR="00136C4E">
        <w:rPr>
          <w:rFonts w:cs="Times New Roman" w:hint="eastAsia"/>
        </w:rPr>
        <w:t>。</w:t>
      </w:r>
      <w:r w:rsidR="00C40D58" w:rsidRPr="00C40D58">
        <w:rPr>
          <w:rFonts w:cs="Times New Roman"/>
        </w:rPr>
        <w:t>對某一個點</w:t>
      </w:r>
      <w:r w:rsidR="0096532A">
        <w:rPr>
          <w:rFonts w:cs="Times New Roman"/>
        </w:rPr>
        <w:t>p</w:t>
      </w:r>
      <w:r w:rsidR="00C40D58" w:rsidRPr="00C40D58">
        <w:rPr>
          <w:rFonts w:cs="Times New Roman"/>
        </w:rPr>
        <w:t>來說，</w:t>
      </w:r>
      <w:r w:rsidR="0096532A">
        <w:rPr>
          <w:rFonts w:cs="Times New Roman" w:hint="eastAsia"/>
        </w:rPr>
        <w:t>在找尋其相鄰近點集合過程裡，</w:t>
      </w:r>
      <w:r w:rsidR="00C40D58" w:rsidRPr="00C40D58">
        <w:rPr>
          <w:rFonts w:cs="Times New Roman"/>
        </w:rPr>
        <w:t>其所有相鄰近點之中從第一個至第</w:t>
      </w:r>
      <w:r w:rsidR="0096532A">
        <w:rPr>
          <w:rFonts w:cs="Times New Roman" w:hint="eastAsia"/>
        </w:rPr>
        <w:t>k</w:t>
      </w:r>
      <w:proofErr w:type="gramStart"/>
      <w:r w:rsidR="00C40D58" w:rsidRPr="00C40D58">
        <w:rPr>
          <w:rFonts w:cs="Times New Roman"/>
        </w:rPr>
        <w:t>個</w:t>
      </w:r>
      <w:proofErr w:type="gramEnd"/>
      <w:r w:rsidR="00C40D58" w:rsidRPr="00C40D58">
        <w:rPr>
          <w:rFonts w:cs="Times New Roman"/>
        </w:rPr>
        <w:t>相鄰近點都具有相同的權重值，但是在計算點</w:t>
      </w:r>
      <w:r w:rsidR="0096532A">
        <w:rPr>
          <w:rFonts w:cs="Times New Roman"/>
        </w:rPr>
        <w:t>p</w:t>
      </w:r>
      <w:r w:rsidR="00C40D58" w:rsidRPr="00C40D58">
        <w:rPr>
          <w:rFonts w:cs="Times New Roman"/>
        </w:rPr>
        <w:t>與資料集當中其他點</w:t>
      </w:r>
      <w:r w:rsidR="0096532A">
        <w:rPr>
          <w:rFonts w:cs="Times New Roman"/>
        </w:rPr>
        <w:t>q</w:t>
      </w:r>
      <w:r w:rsidR="00C40D58" w:rsidRPr="00C40D58">
        <w:rPr>
          <w:rFonts w:cs="Times New Roman"/>
        </w:rPr>
        <w:t>的</w:t>
      </w:r>
      <w:r w:rsidR="0096532A">
        <w:rPr>
          <w:rFonts w:cs="Times New Roman" w:hint="eastAsia"/>
        </w:rPr>
        <w:t>與點</w:t>
      </w:r>
      <w:r w:rsidR="0096532A">
        <w:rPr>
          <w:rFonts w:cs="Times New Roman" w:hint="eastAsia"/>
        </w:rPr>
        <w:t>p</w:t>
      </w:r>
      <w:r w:rsidR="00C40D58" w:rsidRPr="00C40D58">
        <w:rPr>
          <w:rFonts w:cs="Times New Roman"/>
        </w:rPr>
        <w:t>距離同時，並且對所有</w:t>
      </w:r>
      <w:r w:rsidR="003A07D0">
        <w:rPr>
          <w:rFonts w:cs="Times New Roman" w:hint="eastAsia"/>
        </w:rPr>
        <w:t>距離值先行</w:t>
      </w:r>
      <w:r w:rsidR="00C40D58" w:rsidRPr="00C40D58">
        <w:rPr>
          <w:rFonts w:cs="Times New Roman"/>
        </w:rPr>
        <w:t>排序，如此距離值的排序行為已經代表著點</w:t>
      </w:r>
      <w:r w:rsidR="00B85D58">
        <w:rPr>
          <w:rFonts w:cs="Times New Roman"/>
        </w:rPr>
        <w:t>p</w:t>
      </w:r>
      <w:r w:rsidR="00C40D58" w:rsidRPr="00C40D58">
        <w:rPr>
          <w:rFonts w:cs="Times New Roman"/>
        </w:rPr>
        <w:t>與點</w:t>
      </w:r>
      <w:r w:rsidR="00B85D58">
        <w:rPr>
          <w:rFonts w:cs="Times New Roman"/>
        </w:rPr>
        <w:t>q</w:t>
      </w:r>
      <w:r w:rsidR="00C40D58" w:rsidRPr="00C40D58">
        <w:rPr>
          <w:rFonts w:cs="Times New Roman"/>
        </w:rPr>
        <w:t>的距離</w:t>
      </w:r>
      <w:r w:rsidR="007D4BDA">
        <w:rPr>
          <w:rFonts w:cs="Times New Roman" w:hint="eastAsia"/>
        </w:rPr>
        <w:t>上的</w:t>
      </w:r>
      <w:r w:rsidR="00C40D58" w:rsidRPr="00C40D58">
        <w:rPr>
          <w:rFonts w:cs="Times New Roman"/>
        </w:rPr>
        <w:t>意義，我們應該利用這樣的排序關係設計出一個合理的權重比值，以表示被參考的其他點</w:t>
      </w:r>
      <w:r w:rsidR="001439F7">
        <w:rPr>
          <w:rFonts w:cs="Times New Roman"/>
        </w:rPr>
        <w:t>q</w:t>
      </w:r>
      <w:r w:rsidR="00C40D58" w:rsidRPr="00C40D58">
        <w:rPr>
          <w:rFonts w:cs="Times New Roman"/>
        </w:rPr>
        <w:t>在填補的演算過程中</w:t>
      </w:r>
      <w:r w:rsidR="001439F7">
        <w:rPr>
          <w:rFonts w:cs="Times New Roman" w:hint="eastAsia"/>
        </w:rPr>
        <w:t>應該</w:t>
      </w:r>
      <w:r w:rsidR="00C40D58" w:rsidRPr="00C40D58">
        <w:rPr>
          <w:rFonts w:cs="Times New Roman"/>
        </w:rPr>
        <w:t>被參考的價值有多少</w:t>
      </w:r>
      <w:r w:rsidR="001439F7">
        <w:rPr>
          <w:rFonts w:cs="Times New Roman" w:hint="eastAsia"/>
        </w:rPr>
        <w:t>分量</w:t>
      </w:r>
      <w:r w:rsidR="00C40D58" w:rsidRPr="00C40D58">
        <w:rPr>
          <w:rFonts w:cs="Times New Roman"/>
        </w:rPr>
        <w:t>，最常見也最簡易的權重表示方式即為</w:t>
      </w:r>
      <w:r w:rsidR="001439F7">
        <w:rPr>
          <w:rFonts w:cs="Times New Roman" w:hint="eastAsia"/>
        </w:rPr>
        <w:t>兩點</w:t>
      </w:r>
      <w:r w:rsidR="00C40D58" w:rsidRPr="00C40D58">
        <w:rPr>
          <w:rFonts w:cs="Times New Roman"/>
        </w:rPr>
        <w:t>距離的倒數</w:t>
      </w:r>
      <w:r w:rsidR="001439F7">
        <w:rPr>
          <w:rFonts w:cs="Times New Roman" w:hint="eastAsia"/>
        </w:rPr>
        <w:t>。</w:t>
      </w:r>
      <w:r w:rsidR="00C6285B">
        <w:rPr>
          <w:rFonts w:cs="Times New Roman"/>
        </w:rPr>
        <w:br w:type="page"/>
      </w:r>
    </w:p>
    <w:p w14:paraId="0A6D6559" w14:textId="74842081" w:rsidR="00AB148B" w:rsidRDefault="00413C2D" w:rsidP="00BC06C0">
      <w:pPr>
        <w:pStyle w:val="1"/>
        <w:jc w:val="left"/>
      </w:pPr>
      <w:bookmarkStart w:id="17" w:name="_Ref44814096"/>
      <w:bookmarkStart w:id="18" w:name="_Toc46115979"/>
      <w:r>
        <w:rPr>
          <w:rFonts w:hint="eastAsia"/>
        </w:rPr>
        <w:lastRenderedPageBreak/>
        <w:t>問題與方法</w:t>
      </w:r>
      <w:bookmarkEnd w:id="17"/>
      <w:bookmarkEnd w:id="18"/>
    </w:p>
    <w:p w14:paraId="0C2FFD58" w14:textId="533AF406"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w:t>
      </w:r>
      <w:r w:rsidR="00F1657D">
        <w:rPr>
          <w:rFonts w:hint="eastAsia"/>
        </w:rPr>
        <w:t>作為填補法的表現優劣</w:t>
      </w:r>
      <w:r w:rsidR="002A0CFC">
        <w:rPr>
          <w:rFonts w:hint="eastAsia"/>
        </w:rPr>
        <w:t>。</w:t>
      </w:r>
    </w:p>
    <w:p w14:paraId="639D1DC1" w14:textId="77777777" w:rsidR="00E3586D" w:rsidRDefault="00E3586D" w:rsidP="00274C8B">
      <w:pPr>
        <w:ind w:firstLine="480"/>
      </w:pPr>
    </w:p>
    <w:p w14:paraId="41794377" w14:textId="4171277E" w:rsidR="00AB148B" w:rsidRPr="00AB148B" w:rsidRDefault="00AB148B" w:rsidP="00A13FF7">
      <w:pPr>
        <w:pStyle w:val="2"/>
      </w:pPr>
      <w:bookmarkStart w:id="19" w:name="_Ref44809851"/>
      <w:bookmarkStart w:id="20" w:name="_Ref44809884"/>
      <w:bookmarkStart w:id="21" w:name="_Ref44809890"/>
      <w:bookmarkStart w:id="22" w:name="_Ref44814002"/>
      <w:bookmarkStart w:id="23" w:name="_Ref44814006"/>
      <w:bookmarkStart w:id="24" w:name="_Ref44814008"/>
      <w:bookmarkStart w:id="25" w:name="_Ref44814009"/>
      <w:bookmarkStart w:id="26" w:name="_Ref44814010"/>
      <w:bookmarkStart w:id="27" w:name="_Ref44814015"/>
      <w:bookmarkStart w:id="28" w:name="_Ref44814033"/>
      <w:bookmarkStart w:id="29" w:name="_Ref44814040"/>
      <w:bookmarkStart w:id="30" w:name="_Ref44814046"/>
      <w:bookmarkStart w:id="31" w:name="_Ref44814073"/>
      <w:bookmarkStart w:id="32" w:name="_Ref44814077"/>
      <w:bookmarkStart w:id="33" w:name="_Ref44814081"/>
      <w:bookmarkStart w:id="34" w:name="_Toc46115980"/>
      <w:r>
        <w:rPr>
          <w:rFonts w:hint="eastAsia"/>
        </w:rPr>
        <w:t>3.1</w:t>
      </w:r>
      <w:r>
        <w:rPr>
          <w:rFonts w:hint="eastAsia"/>
        </w:rPr>
        <w:t>符號定義</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w:t>
      </w:r>
      <w:proofErr w:type="gramStart"/>
      <w:r w:rsidR="00175F93">
        <w:rPr>
          <w:rFonts w:hint="eastAsia"/>
        </w:rPr>
        <w:t>一個</w:t>
      </w:r>
      <w:r>
        <w:rPr>
          <w:rFonts w:hint="eastAsia"/>
        </w:rPr>
        <w:t>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proofErr w:type="gramStart"/>
      <w:r w:rsidR="00306E82">
        <w:rPr>
          <w:rFonts w:hint="eastAsia"/>
        </w:rPr>
        <w:t>權重值</w:t>
      </w:r>
      <w:r w:rsidR="00E51EDA">
        <w:rPr>
          <w:rFonts w:hint="eastAsia"/>
        </w:rPr>
        <w:t>該</w:t>
      </w:r>
      <w:r w:rsidR="00306E82">
        <w:rPr>
          <w:rFonts w:hint="eastAsia"/>
        </w:rPr>
        <w:t>如何</w:t>
      </w:r>
      <w:proofErr w:type="gramEnd"/>
      <w:r w:rsidR="00306E82">
        <w:rPr>
          <w:rFonts w:hint="eastAsia"/>
        </w:rPr>
        <w:t>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proofErr w:type="gramStart"/>
      <w:r w:rsidR="00B17155">
        <w:rPr>
          <w:rFonts w:hint="eastAsia"/>
        </w:rPr>
        <w:t>所有權重值</w:t>
      </w:r>
      <w:proofErr w:type="gramEnd"/>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proofErr w:type="gramStart"/>
      <w:r w:rsidR="00EA54B9">
        <w:rPr>
          <w:rFonts w:hint="eastAsia"/>
        </w:rPr>
        <w:t>均被設</w:t>
      </w:r>
      <w:proofErr w:type="gramEnd"/>
      <w:r w:rsidR="00EA54B9">
        <w:rPr>
          <w:rFonts w:hint="eastAsia"/>
        </w:rPr>
        <w:t>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proofErr w:type="gramStart"/>
      <w:r w:rsidR="00BD1C8B">
        <w:rPr>
          <w:rFonts w:hint="eastAsia"/>
        </w:rPr>
        <w:t>個</w:t>
      </w:r>
      <w:proofErr w:type="gramEnd"/>
      <w:r w:rsidR="00BD1C8B">
        <w:rPr>
          <w:rFonts w:hint="eastAsia"/>
        </w:rPr>
        <w:t>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proofErr w:type="gramStart"/>
      <w:r w:rsidR="00D17F36">
        <w:rPr>
          <w:rFonts w:hint="eastAsia"/>
        </w:rPr>
        <w:t>個</w:t>
      </w:r>
      <w:proofErr w:type="gramEnd"/>
      <w:r w:rsidR="00D17F36">
        <w:rPr>
          <w:rFonts w:hint="eastAsia"/>
        </w:rPr>
        <w:t>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proofErr w:type="spellStart"/>
      <w:r w:rsidR="00D17F36">
        <w:rPr>
          <w:rFonts w:hint="eastAsia"/>
        </w:rPr>
        <w:t>N</w:t>
      </w:r>
      <w:r w:rsidR="00D17F36">
        <w:t>aN</w:t>
      </w:r>
      <w:proofErr w:type="spellEnd"/>
      <w:r w:rsidR="00034A11">
        <w:rPr>
          <w:rFonts w:hint="eastAsia"/>
        </w:rPr>
        <w:t>。</w:t>
      </w:r>
      <w:r w:rsidR="00D17F36">
        <w:rPr>
          <w:rFonts w:hint="eastAsia"/>
        </w:rPr>
        <w:t>若被參考的鄰近點在與該缺失值</w:t>
      </w:r>
      <w:proofErr w:type="gramStart"/>
      <w:r w:rsidR="00D17F36">
        <w:rPr>
          <w:rFonts w:hint="eastAsia"/>
        </w:rPr>
        <w:t>同一維</w:t>
      </w:r>
      <w:proofErr w:type="gramEnd"/>
      <w:r w:rsidR="00D17F36">
        <w:rPr>
          <w:rFonts w:hint="eastAsia"/>
        </w:rPr>
        <w:t>度值也為</w:t>
      </w:r>
      <w:proofErr w:type="spellStart"/>
      <w:r w:rsidR="00D17F36">
        <w:rPr>
          <w:rFonts w:hint="eastAsia"/>
        </w:rPr>
        <w:t>N</w:t>
      </w:r>
      <w:r w:rsidR="00D17F36">
        <w:t>aN</w:t>
      </w:r>
      <w:proofErr w:type="spellEnd"/>
      <w:r w:rsidR="00D17F36">
        <w:rPr>
          <w:rFonts w:hint="eastAsia"/>
        </w:rPr>
        <w:t>，則標</w:t>
      </w:r>
      <w:proofErr w:type="gramStart"/>
      <w:r w:rsidR="00D17F36">
        <w:rPr>
          <w:rFonts w:hint="eastAsia"/>
        </w:rPr>
        <w:t>註</w:t>
      </w:r>
      <w:proofErr w:type="gramEnd"/>
      <w:r w:rsidR="00D17F36">
        <w:rPr>
          <w:rFonts w:hint="eastAsia"/>
        </w:rPr>
        <w:t>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w:t>
      </w:r>
      <w:proofErr w:type="gramStart"/>
      <w:r w:rsidR="00E34566">
        <w:rPr>
          <w:rFonts w:hint="eastAsia"/>
        </w:rPr>
        <w:t>缺失值</w:t>
      </w:r>
      <w:r>
        <w:rPr>
          <w:rFonts w:hint="eastAsia"/>
        </w:rPr>
        <w:t>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3B26E4F4" w:rsidR="008A5F0D" w:rsidRPr="009E5A84" w:rsidRDefault="005E5922" w:rsidP="005E5922">
      <w:pPr>
        <w:pStyle w:val="af7"/>
        <w:jc w:val="center"/>
        <w:rPr>
          <w:sz w:val="24"/>
          <w:szCs w:val="24"/>
        </w:rPr>
      </w:pPr>
      <w:bookmarkStart w:id="35" w:name="_Ref44811120"/>
      <w:bookmarkStart w:id="36" w:name="_Toc46110361"/>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30642" w:rsidRPr="009E5A84">
        <w:rPr>
          <w:sz w:val="24"/>
          <w:szCs w:val="24"/>
        </w:rPr>
        <w:t>sk</w:t>
      </w:r>
      <w:proofErr w:type="spellEnd"/>
      <w:r w:rsidR="00430642" w:rsidRPr="009E5A84">
        <w:rPr>
          <w:sz w:val="24"/>
          <w:szCs w:val="24"/>
        </w:rPr>
        <w:t>-NN imputation</w:t>
      </w:r>
      <w:r w:rsidR="00430642" w:rsidRPr="009E5A84">
        <w:rPr>
          <w:rFonts w:hint="eastAsia"/>
          <w:sz w:val="24"/>
          <w:szCs w:val="24"/>
        </w:rPr>
        <w:t>演算法符號定義表</w:t>
      </w:r>
      <w:bookmarkEnd w:id="35"/>
      <w:bookmarkEnd w:id="36"/>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2823633F" w:rsidR="00C80BC0" w:rsidRDefault="005E5922" w:rsidP="00DF5C72">
            <w:pPr>
              <w:jc w:val="center"/>
            </w:pPr>
            <w:r>
              <w:rPr>
                <w:rFonts w:hint="eastAsia"/>
              </w:rPr>
              <w:t>n</w:t>
            </w:r>
            <w:r w:rsidR="002C3D5C">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4C77CB3A" w:rsidR="00DD0C2B" w:rsidRDefault="007469F0" w:rsidP="00AA4A14">
            <w:r>
              <w:t>n</w:t>
            </w:r>
            <w:r w:rsidR="00B932A9">
              <w:t>umber</w:t>
            </w:r>
            <w:r w:rsidR="009409BD">
              <w:t>s</w:t>
            </w:r>
            <w:r>
              <w:t xml:space="preserve"> of data instances</w:t>
            </w:r>
            <w:r w:rsidR="00DD0C2B">
              <w:t xml:space="preserve"> </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D069D" w:rsidRPr="00C80BC0" w14:paraId="6E830A72" w14:textId="77777777" w:rsidTr="00DF5C72">
        <w:tc>
          <w:tcPr>
            <w:tcW w:w="4247" w:type="dxa"/>
            <w:vAlign w:val="center"/>
          </w:tcPr>
          <w:p w14:paraId="0D602247" w14:textId="77777777" w:rsidR="006C6B37" w:rsidRDefault="00AD069D" w:rsidP="00AD069D">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84DE986" w14:textId="3C0FAFB2" w:rsidR="00AD069D" w:rsidRPr="00A51D40" w:rsidRDefault="00AD069D" w:rsidP="006C6B37">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4F1CAF7A" w14:textId="400494A5" w:rsidR="00AD069D" w:rsidRPr="00A51D40" w:rsidRDefault="00AD069D" w:rsidP="00AD069D">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1A84AA39" w14:textId="2F6C5127" w:rsidR="00AD069D" w:rsidRPr="00A51D40" w:rsidRDefault="00AD069D" w:rsidP="00AA4A14">
            <w:pPr>
              <w:rPr>
                <w:color w:val="000000" w:themeColor="text1"/>
              </w:rPr>
            </w:pPr>
            <w:r w:rsidRPr="00A51D40">
              <w:rPr>
                <w:color w:val="000000" w:themeColor="text1"/>
              </w:rPr>
              <w:t xml:space="preserve">an incomplete data set </w:t>
            </w:r>
            <w:r w:rsidR="00171D0C" w:rsidRPr="00A51D40">
              <w:rPr>
                <w:color w:val="000000" w:themeColor="text1"/>
              </w:rPr>
              <w:t xml:space="preserve">of size </w:t>
            </w:r>
            <m:oMath>
              <m:r>
                <m:rPr>
                  <m:sty m:val="p"/>
                </m:rPr>
                <w:rPr>
                  <w:rFonts w:ascii="Cambria Math" w:hAnsi="Cambria Math"/>
                  <w:color w:val="000000" w:themeColor="text1"/>
                </w:rPr>
                <m:t>n*m</m:t>
              </m:r>
            </m:oMath>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B95A30"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w:t>
            </w:r>
            <w:proofErr w:type="spellStart"/>
            <w:r w:rsidR="00961C7E">
              <w:t>NaN</w:t>
            </w:r>
            <w:proofErr w:type="spellEnd"/>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B95A30"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2289F48C"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5089386A" w:rsidR="00AD069D" w:rsidRDefault="00401F94" w:rsidP="00AD069D">
            <w:r>
              <w:t>a symmetric</w:t>
            </w:r>
            <w:r w:rsidR="00AD069D">
              <w:t xml:space="preserve"> distance matrix, records the distance between two pair</w:t>
            </w:r>
            <w:r w:rsidR="00AD069D">
              <w:rPr>
                <w:rFonts w:hint="eastAsia"/>
              </w:rPr>
              <w:t xml:space="preserve"> </w:t>
            </w:r>
            <w:r w:rsidR="00AD069D">
              <w:t>wised data instances</w:t>
            </w:r>
          </w:p>
        </w:tc>
      </w:tr>
      <w:tr w:rsidR="00AD069D" w14:paraId="562D9FC7" w14:textId="77777777" w:rsidTr="00DF5C72">
        <w:tc>
          <w:tcPr>
            <w:tcW w:w="4247" w:type="dxa"/>
            <w:vAlign w:val="center"/>
          </w:tcPr>
          <w:p w14:paraId="76EF1982" w14:textId="144D1BA4" w:rsidR="00AD069D" w:rsidRDefault="00B95A30"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B95A30"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C10B680" w:rsidR="00F41139" w:rsidRDefault="00F41139" w:rsidP="00F41139">
            <w:r>
              <w:t>type of weighting</w:t>
            </w:r>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B95A30"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B95A30"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B95A30"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proofErr w:type="spellStart"/>
            <w:r w:rsidR="00F41139">
              <w:t>earest</w:t>
            </w:r>
            <w:proofErr w:type="spellEnd"/>
            <w:r w:rsidR="00F41139">
              <w:t xml:space="preserve">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B95A30"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EC2A75E" w:rsidR="00F41139" w:rsidRPr="00AA15F7" w:rsidRDefault="00197E8E" w:rsidP="00F41139">
            <w:r>
              <w:t>v</w:t>
            </w:r>
            <w:r w:rsidR="00F41139">
              <w:t>alue</w:t>
            </w:r>
            <w:r w:rsidR="00171E1D">
              <w:rPr>
                <w:rFonts w:hint="eastAsia"/>
              </w:rPr>
              <w:t xml:space="preserve"> </w:t>
            </w:r>
            <w:r w:rsidR="00171E1D">
              <w:t>after</w:t>
            </w:r>
            <w:r w:rsidR="00F41139">
              <w:t xml:space="preserve"> be</w:t>
            </w:r>
            <w:r>
              <w:t>ing</w:t>
            </w:r>
            <w:r w:rsidR="00F41139">
              <w:t xml:space="preserve"> imputed </w:t>
            </w:r>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t>mask</w:t>
            </w:r>
          </w:p>
        </w:tc>
        <w:tc>
          <w:tcPr>
            <w:tcW w:w="4247" w:type="dxa"/>
          </w:tcPr>
          <w:p w14:paraId="26AE64E6" w14:textId="139FA7ED" w:rsidR="00F41139" w:rsidRPr="00742DEE" w:rsidRDefault="00F41139" w:rsidP="00F41139">
            <w:r>
              <w:t xml:space="preserve">a </w:t>
            </w:r>
            <w:proofErr w:type="spellStart"/>
            <w:r>
              <w:t>boolean</w:t>
            </w:r>
            <w:proofErr w:type="spellEnd"/>
            <w:r>
              <w:rPr>
                <w:rFonts w:hint="eastAsia"/>
              </w:rPr>
              <w:t xml:space="preserve"> t</w:t>
            </w:r>
            <w:r>
              <w:t xml:space="preserve">ype array of size k </w:t>
            </w:r>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non-NaN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594A8AD7" w:rsidR="00F41139" w:rsidRDefault="00F41139" w:rsidP="00F41139">
            <w:r>
              <w:t xml:space="preserve">a completed data of size </w:t>
            </w:r>
            <m:oMath>
              <m:r>
                <m:rPr>
                  <m:sty m:val="p"/>
                </m:rPr>
                <w:rPr>
                  <w:rFonts w:ascii="Cambria Math" w:hAnsi="Cambria Math"/>
                </w:rPr>
                <m:t>n*m</m:t>
              </m:r>
            </m:oMath>
          </w:p>
        </w:tc>
      </w:tr>
    </w:tbl>
    <w:p w14:paraId="38FB7EEA" w14:textId="4A6BBDBF" w:rsidR="00AB148B" w:rsidRDefault="00AB148B" w:rsidP="00A13FF7">
      <w:pPr>
        <w:pStyle w:val="2"/>
        <w:rPr>
          <w:shd w:val="clear" w:color="auto" w:fill="FFFFFF"/>
        </w:rPr>
      </w:pPr>
      <w:bookmarkStart w:id="37" w:name="_Toc46115981"/>
      <w:r>
        <w:rPr>
          <w:rFonts w:hint="eastAsia"/>
          <w:shd w:val="clear" w:color="auto" w:fill="FFFFFF"/>
        </w:rPr>
        <w:lastRenderedPageBreak/>
        <w:t>3.2</w:t>
      </w:r>
      <w:r>
        <w:rPr>
          <w:rFonts w:hint="eastAsia"/>
          <w:shd w:val="clear" w:color="auto" w:fill="FFFFFF"/>
        </w:rPr>
        <w:t>研究動機</w:t>
      </w:r>
      <w:bookmarkEnd w:id="37"/>
    </w:p>
    <w:p w14:paraId="7ED9D506" w14:textId="7828EC5A" w:rsidR="00EE0ED7"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6C5760E8" w14:textId="4009F47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38" w:name="_Toc46115982"/>
      <w:r>
        <w:rPr>
          <w:rFonts w:hint="eastAsia"/>
        </w:rPr>
        <w:t>3</w:t>
      </w:r>
      <w:r w:rsidR="00AB148B">
        <w:rPr>
          <w:rFonts w:hint="eastAsia"/>
        </w:rPr>
        <w:t>.3</w:t>
      </w:r>
      <w:r w:rsidR="00AB148B">
        <w:rPr>
          <w:rFonts w:hint="eastAsia"/>
        </w:rPr>
        <w:t>問題定義</w:t>
      </w:r>
      <w:bookmarkEnd w:id="38"/>
    </w:p>
    <w:p w14:paraId="2A77A2A0" w14:textId="08297BEF"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339078D8"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，並以原</w:t>
      </w:r>
      <w:r w:rsidR="005D45CB">
        <w:rPr>
          <w:rFonts w:cs="Times New Roman" w:hint="eastAsia"/>
        </w:rPr>
        <w:t>s</w:t>
      </w:r>
      <w:r w:rsidR="005D45CB">
        <w:rPr>
          <w:rFonts w:cs="Times New Roman"/>
        </w:rPr>
        <w:t>kyline</w:t>
      </w:r>
      <w:r w:rsidR="005D45CB">
        <w:rPr>
          <w:rFonts w:cs="Times New Roman" w:hint="eastAsia"/>
        </w:rPr>
        <w:t>的內容比較其與近似</w:t>
      </w:r>
      <w:r w:rsidR="005D45CB">
        <w:rPr>
          <w:rFonts w:cs="Times New Roman" w:hint="eastAsia"/>
        </w:rPr>
        <w:t>skyline</w:t>
      </w:r>
      <w:r w:rsidR="005D45CB">
        <w:rPr>
          <w:rFonts w:cs="Times New Roman" w:hint="eastAsia"/>
        </w:rPr>
        <w:t>的相似程度。若相似程度越高，則該填補法被評斷於某一缺失率下的填補效果越好。</w:t>
      </w:r>
    </w:p>
    <w:p w14:paraId="7A056281" w14:textId="77777777" w:rsidR="009E5E40" w:rsidRPr="00BC5E6C" w:rsidRDefault="009E5E40" w:rsidP="00BC5E6C">
      <w:pPr>
        <w:ind w:firstLine="480"/>
        <w:rPr>
          <w:shd w:val="clear" w:color="auto" w:fill="FFFFFF"/>
        </w:rPr>
      </w:pPr>
    </w:p>
    <w:p w14:paraId="389BDB54" w14:textId="3B9A533A" w:rsidR="00AB148B" w:rsidRDefault="00AB148B" w:rsidP="00A13FF7">
      <w:pPr>
        <w:pStyle w:val="2"/>
      </w:pPr>
      <w:bookmarkStart w:id="39" w:name="_Toc46115983"/>
      <w:r>
        <w:rPr>
          <w:rFonts w:hint="eastAsia"/>
        </w:rPr>
        <w:t>3.4</w:t>
      </w:r>
      <w:r>
        <w:rPr>
          <w:rFonts w:hint="eastAsia"/>
        </w:rPr>
        <w:t>問題分析</w:t>
      </w:r>
      <w:bookmarkEnd w:id="39"/>
    </w:p>
    <w:p w14:paraId="6A5C5F02" w14:textId="42790AB0" w:rsidR="00751D4F" w:rsidRDefault="00DA5EC9" w:rsidP="00DA50CD">
      <w:pPr>
        <w:ind w:firstLine="480"/>
      </w:pPr>
      <w:r>
        <w:rPr>
          <w:rFonts w:hint="eastAsia"/>
        </w:rPr>
        <w:t>所有計算距離公式中</w:t>
      </w:r>
      <w:r w:rsidR="007D0DD7">
        <w:rPr>
          <w:rFonts w:hint="eastAsia"/>
        </w:rPr>
        <w:t>，</w:t>
      </w:r>
      <w:r w:rsidR="00751D4F">
        <w:rPr>
          <w:rFonts w:hint="eastAsia"/>
        </w:rPr>
        <w:t>歐式距離的計算方法</w:t>
      </w:r>
      <w:r w:rsidR="007D0DD7">
        <w:rPr>
          <w:rFonts w:hint="eastAsia"/>
        </w:rPr>
        <w:t>是</w:t>
      </w:r>
      <w:proofErr w:type="gramStart"/>
      <w:r w:rsidR="007D0DD7">
        <w:rPr>
          <w:rFonts w:hint="eastAsia"/>
        </w:rPr>
        <w:t>採</w:t>
      </w:r>
      <w:proofErr w:type="gramEnd"/>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w:t>
      </w:r>
      <w:proofErr w:type="gramStart"/>
      <w:r w:rsidR="00D91AA2">
        <w:rPr>
          <w:rFonts w:hint="eastAsia"/>
        </w:rPr>
        <w:t>採</w:t>
      </w:r>
      <w:proofErr w:type="gramEnd"/>
      <w:r w:rsidR="00D91AA2">
        <w:rPr>
          <w:rFonts w:hint="eastAsia"/>
        </w:rPr>
        <w:t>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p>
    <w:p w14:paraId="0015066A" w14:textId="7A05C54D" w:rsidR="00D91AA2" w:rsidRDefault="00AF0ACB" w:rsidP="00AF0ACB">
      <w:r>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023196C5" w:rsidR="000A39A7" w:rsidRPr="00572A17" w:rsidRDefault="005E5922" w:rsidP="005E5922">
      <w:pPr>
        <w:pStyle w:val="af7"/>
        <w:jc w:val="center"/>
      </w:pPr>
      <w:bookmarkStart w:id="40" w:name="_Ref44811388"/>
      <w:bookmarkStart w:id="41" w:name="_Toc46110369"/>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40"/>
      <w:bookmarkEnd w:id="41"/>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因為該維度</w:t>
      </w:r>
      <w:proofErr w:type="gramEnd"/>
      <w:r w:rsidR="00A02665">
        <w:rPr>
          <w:rFonts w:hint="eastAsia"/>
        </w:rPr>
        <w:t>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42" w:name="_Toc46115984"/>
      <w:r>
        <w:rPr>
          <w:rFonts w:hint="eastAsia"/>
        </w:rPr>
        <w:lastRenderedPageBreak/>
        <w:t xml:space="preserve">3.5 </w:t>
      </w:r>
      <w:proofErr w:type="spellStart"/>
      <w:r>
        <w:t>sk</w:t>
      </w:r>
      <w:proofErr w:type="spellEnd"/>
      <w:r>
        <w:t xml:space="preserve">-NN imputation </w:t>
      </w:r>
      <w:r>
        <w:rPr>
          <w:rFonts w:hint="eastAsia"/>
        </w:rPr>
        <w:t>演算法</w:t>
      </w:r>
      <w:bookmarkEnd w:id="42"/>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proofErr w:type="gramStart"/>
            <w:r>
              <w:rPr>
                <w:rFonts w:hint="eastAsia"/>
              </w:rPr>
              <w:t>O</w:t>
            </w:r>
            <w:r>
              <w:t>utput :</w:t>
            </w:r>
            <w:proofErr w:type="gramEnd"/>
            <w:r>
              <w:t xml:space="preserve">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7FEBCF80" w:rsidR="00F87544" w:rsidRDefault="00731D65" w:rsidP="00414206">
            <w:r w:rsidRPr="008D729F">
              <w:rPr>
                <w:rFonts w:hint="eastAsia"/>
              </w:rPr>
              <w:t>s</w:t>
            </w:r>
            <w:r w:rsidRPr="008D729F">
              <w:t>tep 2.</w:t>
            </w:r>
            <w:r>
              <w:t xml:space="preserve">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092320BC" w14:textId="2B6915B4" w:rsidR="0096587C" w:rsidRPr="00EC7888" w:rsidRDefault="00C95E77" w:rsidP="00EC7888">
            <w:pPr>
              <w:ind w:firstLineChars="100" w:firstLine="240"/>
              <w:rPr>
                <w:b/>
              </w:rPr>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3759D8C1" w14:textId="19733C08" w:rsidR="0096587C" w:rsidRPr="00EC7888" w:rsidRDefault="00123A0A" w:rsidP="00414206">
            <w:pPr>
              <w:rPr>
                <w:b/>
              </w:rPr>
            </w:pPr>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296C50C8"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2D2A7957" w14:textId="087CD321" w:rsidR="00EC7888" w:rsidRDefault="00EC7888" w:rsidP="00414206">
            <w:pPr>
              <w:rPr>
                <w:b/>
              </w:rPr>
            </w:pPr>
            <w:r>
              <w:rPr>
                <w:rFonts w:hint="eastAsia"/>
              </w:rPr>
              <w:t xml:space="preserve"> </w:t>
            </w:r>
            <w:r>
              <w:t xml:space="preserve">         </w:t>
            </w:r>
            <w:r w:rsidRPr="00EC7888">
              <w:rPr>
                <w:b/>
              </w:rPr>
              <w:t>end for</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731656FA" w14:textId="0D8005DE" w:rsidR="0096587C" w:rsidRPr="0096587C" w:rsidRDefault="00C95E77" w:rsidP="0096587C">
            <w:pPr>
              <w:ind w:firstLineChars="100" w:firstLine="240"/>
              <w:rPr>
                <w:b/>
              </w:rPr>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529B101D" w14:textId="77777777" w:rsidR="0096587C" w:rsidRDefault="00C95E77" w:rsidP="0098352C">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222948D8" w14:textId="6A3AE153" w:rsidR="00D72EF2" w:rsidRDefault="002221A2" w:rsidP="003E576D">
            <w:pPr>
              <w:ind w:firstLineChars="100" w:firstLine="240"/>
            </w:pPr>
            <w:r>
              <w:rPr>
                <w:rFonts w:hint="eastAsia"/>
              </w:rPr>
              <w:t>4</w:t>
            </w:r>
            <w:r>
              <w:t>-3</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76952F9F" w14:textId="469687BF" w:rsidR="0096587C" w:rsidRDefault="0096587C" w:rsidP="00414206">
            <w:pPr>
              <w:rPr>
                <w:b/>
              </w:rPr>
            </w:pPr>
            <w:r>
              <w:rPr>
                <w:rFonts w:hint="eastAsia"/>
              </w:rPr>
              <w:t xml:space="preserve"> </w:t>
            </w:r>
            <w:r>
              <w:t xml:space="preserve">         </w:t>
            </w:r>
            <w:r w:rsidRPr="0096587C">
              <w:rPr>
                <w:b/>
              </w:rPr>
              <w:t>end for</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310DEC0C" w:rsidR="00267999" w:rsidRDefault="00C95E77" w:rsidP="00267999">
            <w:pPr>
              <w:ind w:firstLineChars="100" w:firstLine="240"/>
            </w:pPr>
            <w:r>
              <w:t>5</w:t>
            </w:r>
            <w:r w:rsidR="00C429C0">
              <w:t xml:space="preserve">-3.     </w:t>
            </w:r>
            <w:r w:rsidR="00160E66" w:rsidRPr="00160E66">
              <w:rPr>
                <w:b/>
              </w:rPr>
              <w:t>for</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r w:rsidR="00160E66">
              <w:rPr>
                <w:rFonts w:hint="eastAsia"/>
              </w:rPr>
              <w:t xml:space="preserve"> </w:t>
            </w:r>
            <w:r w:rsidR="00160E66" w:rsidRPr="00160E66">
              <w:rPr>
                <w:b/>
              </w:rPr>
              <w:t>do</w:t>
            </w:r>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BDB2B10" w:rsidR="00FD126E" w:rsidRDefault="00C95E77" w:rsidP="00FD126E">
            <w:pPr>
              <w:ind w:firstLineChars="100" w:firstLine="240"/>
            </w:pPr>
            <w:r>
              <w:t>5</w:t>
            </w:r>
            <w:r w:rsidR="00445DC1">
              <w:t xml:space="preserve">-10.    </w:t>
            </w:r>
            <w:r w:rsidR="003E576D">
              <w:t xml:space="preserve"> </w:t>
            </w:r>
            <w:r w:rsidR="00445DC1">
              <w:t xml:space="preserve">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7994CAA0" w14:textId="0FF613FD" w:rsidR="003E576D" w:rsidRPr="003E576D" w:rsidRDefault="003E576D" w:rsidP="00FD126E">
            <w:pPr>
              <w:ind w:firstLineChars="100" w:firstLine="240"/>
              <w:rPr>
                <w:b/>
              </w:rPr>
            </w:pPr>
            <w:r>
              <w:rPr>
                <w:rFonts w:hint="eastAsia"/>
              </w:rPr>
              <w:t xml:space="preserve"> </w:t>
            </w:r>
            <w:r>
              <w:t xml:space="preserve">        </w:t>
            </w:r>
            <w:r w:rsidRPr="003E576D">
              <w:rPr>
                <w:b/>
              </w:rPr>
              <w:t>end for</w:t>
            </w:r>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lastRenderedPageBreak/>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2396E840"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6F58A8E7" w14:textId="7B384DC8" w:rsidR="00205D51" w:rsidRPr="00205D51" w:rsidRDefault="00205D51" w:rsidP="00077E94">
            <w:pPr>
              <w:ind w:firstLineChars="100" w:firstLine="240"/>
              <w:rPr>
                <w:b/>
              </w:rPr>
            </w:pPr>
            <w:r>
              <w:rPr>
                <w:rFonts w:hint="eastAsia"/>
              </w:rPr>
              <w:t xml:space="preserve"> </w:t>
            </w:r>
            <w:r>
              <w:t xml:space="preserve">           </w:t>
            </w:r>
            <w:r w:rsidRPr="00205D51">
              <w:rPr>
                <w:b/>
              </w:rPr>
              <w:t>end if</w:t>
            </w:r>
          </w:p>
          <w:p w14:paraId="271B4E65" w14:textId="79300944" w:rsidR="00E8583D" w:rsidRPr="0088778C" w:rsidRDefault="0088778C" w:rsidP="00077E94">
            <w:pPr>
              <w:ind w:firstLineChars="100" w:firstLine="240"/>
              <w:rPr>
                <w:b/>
              </w:rPr>
            </w:pPr>
            <w:r>
              <w:rPr>
                <w:rFonts w:hint="eastAsia"/>
              </w:rPr>
              <w:t xml:space="preserve"> </w:t>
            </w:r>
            <w:r>
              <w:t xml:space="preserve">       </w:t>
            </w:r>
            <w:r w:rsidRPr="0088778C">
              <w:rPr>
                <w:b/>
              </w:rPr>
              <w:t>end for</w:t>
            </w:r>
          </w:p>
          <w:p w14:paraId="60ABBE58" w14:textId="4DC6D605"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E88288B" w:rsidR="00572A17" w:rsidRDefault="00AC4BAF" w:rsidP="00A1203C">
      <w:pPr>
        <w:pStyle w:val="af7"/>
        <w:jc w:val="center"/>
        <w:rPr>
          <w:rFonts w:cs="Times New Roman"/>
        </w:rPr>
      </w:pPr>
      <w:bookmarkStart w:id="43" w:name="_Toc44592097"/>
      <w:bookmarkStart w:id="44" w:name="_Toc46110370"/>
      <w:r>
        <w:rPr>
          <w:rFonts w:hint="eastAsia"/>
        </w:rPr>
        <w:lastRenderedPageBreak/>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proofErr w:type="spellStart"/>
      <w:r w:rsidR="00B67263">
        <w:t>sk</w:t>
      </w:r>
      <w:proofErr w:type="spellEnd"/>
      <w:r w:rsidR="00B67263">
        <w:t>-NN imputation</w:t>
      </w:r>
      <w:r w:rsidR="00572A17">
        <w:rPr>
          <w:rFonts w:hint="eastAsia"/>
        </w:rPr>
        <w:t>演算法</w:t>
      </w:r>
      <w:bookmarkEnd w:id="43"/>
      <w:bookmarkEnd w:id="44"/>
    </w:p>
    <w:p w14:paraId="7396F4AA" w14:textId="471C71DC" w:rsidR="00B9694C" w:rsidRDefault="00B9694C">
      <w:pPr>
        <w:widowControl/>
        <w:rPr>
          <w:rFonts w:cs="Times New Roman"/>
        </w:rPr>
      </w:pPr>
      <w:r>
        <w:rPr>
          <w:rFonts w:cs="Times New Roman"/>
        </w:rPr>
        <w:br w:type="page"/>
      </w:r>
    </w:p>
    <w:p w14:paraId="2948D014" w14:textId="77777777"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15749B7F"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r w:rsidR="00CB6551">
              <w:rPr>
                <w:rFonts w:cs="Times New Roman"/>
              </w:rPr>
              <w:t xml:space="preserve">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0D09A172"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45833E19" w14:textId="73615A8B" w:rsidR="009B5B65" w:rsidRPr="009B5B65" w:rsidRDefault="009B5B65" w:rsidP="008B0262">
            <w:pPr>
              <w:ind w:firstLineChars="100" w:firstLine="240"/>
              <w:rPr>
                <w:rFonts w:cs="Times New Roman"/>
                <w:b/>
              </w:rPr>
            </w:pPr>
            <w:r>
              <w:rPr>
                <w:rFonts w:cs="Times New Roman" w:hint="eastAsia"/>
              </w:rPr>
              <w:t xml:space="preserve"> </w:t>
            </w:r>
            <w:r>
              <w:rPr>
                <w:rFonts w:cs="Times New Roman"/>
              </w:rPr>
              <w:t xml:space="preserve">       </w:t>
            </w:r>
            <w:r w:rsidRPr="009B5B65">
              <w:rPr>
                <w:rFonts w:cs="Times New Roman"/>
                <w:b/>
              </w:rPr>
              <w:t xml:space="preserve">end </w:t>
            </w:r>
            <w:r w:rsidR="00093291">
              <w:rPr>
                <w:rFonts w:cs="Times New Roman"/>
                <w:b/>
              </w:rPr>
              <w:t>if</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23446060" w:rsidR="00572A17" w:rsidRDefault="00AC4BAF" w:rsidP="00A1203C">
      <w:pPr>
        <w:pStyle w:val="af7"/>
        <w:jc w:val="center"/>
        <w:rPr>
          <w:rFonts w:cs="Times New Roman"/>
        </w:rPr>
      </w:pPr>
      <w:bookmarkStart w:id="45" w:name="_Toc46110371"/>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45"/>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1934AED2" w:rsidR="00AB148B" w:rsidRDefault="00AB148B" w:rsidP="00B75D24">
      <w:pPr>
        <w:pStyle w:val="2"/>
      </w:pPr>
      <w:bookmarkStart w:id="46" w:name="_Toc46115985"/>
      <w:r>
        <w:rPr>
          <w:rFonts w:hint="eastAsia"/>
        </w:rPr>
        <w:lastRenderedPageBreak/>
        <w:t>3.6</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46"/>
    </w:p>
    <w:p w14:paraId="18E80F97" w14:textId="586A28CB" w:rsidR="005D4EB3" w:rsidRDefault="00A04E21" w:rsidP="007B1020">
      <w:pPr>
        <w:ind w:firstLine="480"/>
      </w:pPr>
      <w:r>
        <w:rPr>
          <w:rFonts w:hint="eastAsia"/>
        </w:rPr>
        <w:t>由於最終目的是為了看出對</w:t>
      </w:r>
      <w:r>
        <w:rPr>
          <w:rFonts w:hint="eastAsia"/>
        </w:rPr>
        <w:t>s</w:t>
      </w:r>
      <w:r>
        <w:t>kyline</w:t>
      </w:r>
      <w:r>
        <w:rPr>
          <w:rFonts w:hint="eastAsia"/>
        </w:rPr>
        <w:t>結果的填補效果，因此本論文設計了一套以</w:t>
      </w:r>
      <w:r>
        <w:rPr>
          <w:rFonts w:hint="eastAsia"/>
        </w:rPr>
        <w:t>skyline</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的</w:t>
      </w:r>
      <w:r w:rsidR="0078587A">
        <w:t>h</w:t>
      </w:r>
      <w:r w:rsidR="009F202F">
        <w:t>amming</w:t>
      </w:r>
      <w:r w:rsidR="009F202F">
        <w:rPr>
          <w:rFonts w:hint="eastAsia"/>
        </w:rPr>
        <w:t xml:space="preserve"> d</w:t>
      </w:r>
      <w:r w:rsidR="009F202F">
        <w:t>istance</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替換字符的</w:t>
      </w:r>
      <w:proofErr w:type="gramEnd"/>
      <w:r w:rsidR="00426A5D">
        <w:rPr>
          <w:rFonts w:hint="eastAsia"/>
        </w:rPr>
        <w:t>總個數，即為</w:t>
      </w:r>
      <w:r w:rsidR="0078587A">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w:t>
      </w:r>
      <w:proofErr w:type="gramEnd"/>
      <w:r w:rsidR="003E1207">
        <w:rPr>
          <w:rFonts w:hint="eastAsia"/>
        </w:rPr>
        <w:t>數的觀念，因此並沒有要求兩字串必須等長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F04E12">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2B35CB5D" w:rsidR="008A37B7"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2DED48E8" w14:textId="4AE1F8AC" w:rsidR="00E2759F" w:rsidRDefault="0009676B" w:rsidP="008A37B7">
      <w:r>
        <w:rPr>
          <w:rFonts w:hint="eastAsia"/>
        </w:rPr>
        <w:t>在判斷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81723B">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4763C166"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 xml:space="preserve">Hamming </w:t>
      </w:r>
      <w:r w:rsidR="0078587A">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C97D88F" w:rsidR="006A0B0F" w:rsidRDefault="007B0180" w:rsidP="0081723B">
      <w:pPr>
        <w:ind w:firstLine="360"/>
      </w:pPr>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554EBC9F"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4A1A9EA9"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42D40BE" w14:textId="610E43D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proofErr w:type="spellStart"/>
      <w:r>
        <w:t>ize</w:t>
      </w:r>
      <w:proofErr w:type="spellEnd"/>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753B79F6" w14:textId="7335CB32" w:rsidR="00F70FB9" w:rsidRDefault="00AB148B" w:rsidP="00BC06C0">
      <w:pPr>
        <w:pStyle w:val="1"/>
        <w:jc w:val="left"/>
      </w:pPr>
      <w:bookmarkStart w:id="47" w:name="_Toc46115986"/>
      <w:r>
        <w:rPr>
          <w:rFonts w:hint="eastAsia"/>
        </w:rPr>
        <w:lastRenderedPageBreak/>
        <w:t>實驗結果與分析</w:t>
      </w:r>
      <w:bookmarkEnd w:id="47"/>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48" w:name="_Toc46115987"/>
      <w:r>
        <w:rPr>
          <w:rFonts w:hint="eastAsia"/>
          <w:shd w:val="clear" w:color="auto" w:fill="FFFFFF"/>
        </w:rPr>
        <w:t>4.1</w:t>
      </w:r>
      <w:r>
        <w:rPr>
          <w:rFonts w:hint="eastAsia"/>
          <w:shd w:val="clear" w:color="auto" w:fill="FFFFFF"/>
        </w:rPr>
        <w:t>實驗環境與資料來源</w:t>
      </w:r>
      <w:bookmarkEnd w:id="48"/>
    </w:p>
    <w:p w14:paraId="0DDA4E5C" w14:textId="0E2F38BB"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49" w:name="_Toc46115988"/>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49"/>
    </w:p>
    <w:p w14:paraId="393DBEAC" w14:textId="3F6B2D59" w:rsidR="00A56CE4" w:rsidRPr="00A56CE4" w:rsidRDefault="00A56CE4" w:rsidP="00B4040F">
      <w:pPr>
        <w:pStyle w:val="3"/>
      </w:pPr>
      <w:bookmarkStart w:id="50" w:name="_Toc46115989"/>
      <w:r>
        <w:rPr>
          <w:rFonts w:hint="eastAsia"/>
        </w:rPr>
        <w:t>4.2.1</w:t>
      </w:r>
      <w:r>
        <w:rPr>
          <w:rFonts w:hint="eastAsia"/>
        </w:rPr>
        <w:t>實驗目的與設計</w:t>
      </w:r>
      <w:bookmarkEnd w:id="50"/>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51" w:name="_Toc46115990"/>
      <w:r>
        <w:rPr>
          <w:rFonts w:hint="eastAsia"/>
        </w:rPr>
        <w:t>4.2.2</w:t>
      </w:r>
      <w:r>
        <w:rPr>
          <w:rFonts w:hint="eastAsia"/>
        </w:rPr>
        <w:t>實驗方法</w:t>
      </w:r>
      <w:bookmarkEnd w:id="51"/>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37D44FE" w:rsidR="00C5616A" w:rsidRDefault="00C5616A" w:rsidP="00C5616A">
      <w:pPr>
        <w:rPr>
          <w:shd w:val="clear" w:color="auto" w:fill="FFFFFF"/>
        </w:rPr>
      </w:pPr>
      <w:r>
        <w:rPr>
          <w:shd w:val="clear" w:color="auto" w:fill="FFFFFF"/>
        </w:rPr>
        <w:t>衡量此實驗效果，本論文採用原完整資料集</w:t>
      </w:r>
      <w:r>
        <w:rPr>
          <w:shd w:val="clear" w:color="auto" w:fill="FFFFFF"/>
        </w:rPr>
        <w:t>complete data set</w:t>
      </w:r>
      <w:r>
        <w:rPr>
          <w:shd w:val="clear" w:color="auto" w:fill="FFFFFF"/>
        </w:rPr>
        <w:t>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52" w:name="_Toc46115991"/>
      <w:r>
        <w:rPr>
          <w:rFonts w:hint="eastAsia"/>
        </w:rPr>
        <w:lastRenderedPageBreak/>
        <w:t>4.2.3</w:t>
      </w:r>
      <w:r>
        <w:rPr>
          <w:rFonts w:hint="eastAsia"/>
        </w:rPr>
        <w:t>實驗結果與分析</w:t>
      </w:r>
      <w:bookmarkEnd w:id="52"/>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72032FF5" w:rsidR="00414C39" w:rsidRDefault="00AC4BAF" w:rsidP="00A1203C">
      <w:pPr>
        <w:pStyle w:val="af7"/>
        <w:jc w:val="center"/>
        <w:rPr>
          <w:rFonts w:cs="Times New Roman"/>
        </w:rPr>
      </w:pPr>
      <w:bookmarkStart w:id="53" w:name="_Toc44592099"/>
      <w:bookmarkStart w:id="54" w:name="_Toc46110372"/>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53"/>
      <w:r w:rsidR="00EC5073">
        <w:rPr>
          <w:rFonts w:cs="Times New Roman" w:hint="eastAsia"/>
        </w:rPr>
        <w:t>圖</w:t>
      </w:r>
      <w:bookmarkEnd w:id="54"/>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69490CBA" w:rsidR="00414C39" w:rsidRDefault="00AC4BAF" w:rsidP="00A1203C">
      <w:pPr>
        <w:pStyle w:val="af7"/>
        <w:jc w:val="center"/>
        <w:rPr>
          <w:rFonts w:cs="Times New Roman"/>
        </w:rPr>
      </w:pPr>
      <w:bookmarkStart w:id="55" w:name="_Toc46110373"/>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55"/>
    </w:p>
    <w:p w14:paraId="6991DA00" w14:textId="6BF0644A" w:rsidR="00A56CE4" w:rsidRPr="00A56CE4" w:rsidRDefault="00A56CE4" w:rsidP="00B75D24">
      <w:pPr>
        <w:pStyle w:val="2"/>
      </w:pPr>
      <w:bookmarkStart w:id="56" w:name="_Toc46115992"/>
      <w:r>
        <w:rPr>
          <w:rFonts w:hint="eastAsia"/>
        </w:rPr>
        <w:lastRenderedPageBreak/>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56"/>
    </w:p>
    <w:p w14:paraId="61CEAF07" w14:textId="50C3A3BE" w:rsidR="00A56CE4" w:rsidRDefault="00A56CE4" w:rsidP="00194E0B">
      <w:pPr>
        <w:pStyle w:val="3"/>
      </w:pPr>
      <w:bookmarkStart w:id="57" w:name="_Toc46115993"/>
      <w:r>
        <w:rPr>
          <w:rFonts w:hint="eastAsia"/>
        </w:rPr>
        <w:t>4.3.1</w:t>
      </w:r>
      <w:r>
        <w:rPr>
          <w:rFonts w:hint="eastAsia"/>
        </w:rPr>
        <w:t>實驗目的與設計</w:t>
      </w:r>
      <w:bookmarkEnd w:id="57"/>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58" w:name="_Toc46115994"/>
      <w:r>
        <w:rPr>
          <w:rFonts w:hint="eastAsia"/>
        </w:rPr>
        <w:t>4.3.2</w:t>
      </w:r>
      <w:r>
        <w:rPr>
          <w:rFonts w:hint="eastAsia"/>
        </w:rPr>
        <w:t>實驗方法</w:t>
      </w:r>
      <w:bookmarkEnd w:id="58"/>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59" w:name="_Toc46115995"/>
      <w:r>
        <w:rPr>
          <w:rFonts w:hint="eastAsia"/>
        </w:rPr>
        <w:t>4.3.3</w:t>
      </w:r>
      <w:r>
        <w:rPr>
          <w:rFonts w:hint="eastAsia"/>
        </w:rPr>
        <w:t>實驗結果與分析</w:t>
      </w:r>
      <w:bookmarkEnd w:id="59"/>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w:t>
      </w:r>
      <w:proofErr w:type="gramStart"/>
      <w:r w:rsidR="001C153A">
        <w:rPr>
          <w:rFonts w:hint="eastAsia"/>
        </w:rPr>
        <w:t>採</w:t>
      </w:r>
      <w:proofErr w:type="gramEnd"/>
      <w:r w:rsidR="001C153A">
        <w:rPr>
          <w:rFonts w:hint="eastAsia"/>
        </w:rPr>
        <w:t>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6FCE3DD1" w:rsidR="00E45374" w:rsidRDefault="00E45374" w:rsidP="001E58C6">
      <w:pPr>
        <w:pStyle w:val="af7"/>
        <w:jc w:val="center"/>
      </w:pPr>
    </w:p>
    <w:p w14:paraId="56266F97" w14:textId="77777777" w:rsidR="00556474" w:rsidRPr="00556474" w:rsidRDefault="00556474" w:rsidP="00556474">
      <w:pPr>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587E041A" w:rsidR="001E58C6" w:rsidRPr="001E58C6" w:rsidRDefault="0097520B" w:rsidP="00A1203C">
      <w:pPr>
        <w:pStyle w:val="af7"/>
        <w:jc w:val="center"/>
      </w:pPr>
      <w:bookmarkStart w:id="60" w:name="_Toc46110362"/>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60"/>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1B93C6A7" w:rsidR="00E45374" w:rsidRDefault="00E45374" w:rsidP="00F95350">
      <w:pPr>
        <w:jc w:val="center"/>
      </w:pPr>
    </w:p>
    <w:p w14:paraId="0F38C37F" w14:textId="77777777" w:rsidR="00556474" w:rsidRDefault="00556474"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AE8517" w:rsidR="001E58C6" w:rsidRPr="001E58C6" w:rsidRDefault="00AC4BAF" w:rsidP="00A1203C">
      <w:pPr>
        <w:pStyle w:val="af7"/>
        <w:jc w:val="center"/>
      </w:pPr>
      <w:bookmarkStart w:id="61" w:name="_Toc46110374"/>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61"/>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0FB095EA" w:rsidR="00E45374" w:rsidRDefault="00E45374" w:rsidP="001E58C6">
      <w:pPr>
        <w:pStyle w:val="af7"/>
        <w:jc w:val="center"/>
      </w:pPr>
    </w:p>
    <w:p w14:paraId="0473DD05" w14:textId="77777777" w:rsidR="00556474" w:rsidRPr="00556474" w:rsidRDefault="00556474" w:rsidP="00556474">
      <w:pPr>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0B76C3FB" w:rsidR="00982516" w:rsidRPr="001E58C6" w:rsidRDefault="0097520B" w:rsidP="00A1203C">
      <w:pPr>
        <w:pStyle w:val="af7"/>
        <w:jc w:val="center"/>
      </w:pPr>
      <w:bookmarkStart w:id="62" w:name="_Toc46110363"/>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62"/>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7DAEB9A4" w:rsidR="00BB3AE2" w:rsidRPr="001E58C6" w:rsidRDefault="00AC4BAF" w:rsidP="00A1203C">
      <w:pPr>
        <w:pStyle w:val="af7"/>
        <w:jc w:val="center"/>
      </w:pPr>
      <w:bookmarkStart w:id="63" w:name="_Toc46110375"/>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4</w:t>
      </w:r>
      <w:r w:rsidR="005E5922">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63"/>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6BF2C655" w:rsidR="008750F7" w:rsidRDefault="008750F7" w:rsidP="001E58C6">
      <w:pPr>
        <w:pStyle w:val="af7"/>
        <w:jc w:val="center"/>
      </w:pPr>
    </w:p>
    <w:p w14:paraId="5BAF8996" w14:textId="77777777" w:rsidR="00556474" w:rsidRPr="00556474" w:rsidRDefault="00556474" w:rsidP="00556474">
      <w:pPr>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62B7AAF8" w:rsidR="003739B3" w:rsidRPr="001E58C6" w:rsidRDefault="0097520B" w:rsidP="00A1203C">
      <w:pPr>
        <w:pStyle w:val="af7"/>
        <w:jc w:val="center"/>
      </w:pPr>
      <w:bookmarkStart w:id="64" w:name="_Toc46110364"/>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64"/>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3853CECE" w:rsidR="001C1116" w:rsidRDefault="00BC4B2D" w:rsidP="00A1203C">
      <w:pPr>
        <w:pStyle w:val="af7"/>
        <w:jc w:val="center"/>
      </w:pPr>
      <w:bookmarkStart w:id="65" w:name="_Toc44592103"/>
      <w:bookmarkStart w:id="66" w:name="_Toc46110376"/>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5</w:t>
      </w:r>
      <w:r w:rsidR="005E5922">
        <w:fldChar w:fldCharType="end"/>
      </w:r>
      <w:r w:rsidR="00A1203C">
        <w:t xml:space="preserve"> </w:t>
      </w:r>
      <w:r w:rsidR="00513ECF">
        <w:t>k=13</w:t>
      </w:r>
      <w:bookmarkEnd w:id="65"/>
      <w:proofErr w:type="gramStart"/>
      <w:r w:rsidR="001E58C6">
        <w:rPr>
          <w:rFonts w:hint="eastAsia"/>
        </w:rPr>
        <w:t>各</w:t>
      </w:r>
      <w:proofErr w:type="gramEnd"/>
      <w:r w:rsidR="00871746">
        <w:rPr>
          <w:rFonts w:hint="eastAsia"/>
        </w:rPr>
        <w:t>填補法比較圖</w:t>
      </w:r>
      <w:bookmarkEnd w:id="66"/>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67" w:name="_Toc46115996"/>
      <w:r>
        <w:rPr>
          <w:rFonts w:hint="eastAsia"/>
        </w:rPr>
        <w:lastRenderedPageBreak/>
        <w:t>4</w:t>
      </w:r>
      <w:r>
        <w:t>.4</w:t>
      </w:r>
      <w:r w:rsidR="00BF6E60">
        <w:rPr>
          <w:rFonts w:hint="eastAsia"/>
        </w:rPr>
        <w:t>實驗結論</w:t>
      </w:r>
      <w:bookmarkEnd w:id="67"/>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proofErr w:type="gramStart"/>
      <w:r>
        <w:rPr>
          <w:rFonts w:hint="eastAsia"/>
        </w:rPr>
        <w:t>個</w:t>
      </w:r>
      <w:proofErr w:type="gramEnd"/>
      <w:r>
        <w:rPr>
          <w:rFonts w:hint="eastAsia"/>
        </w:rPr>
        <w:t>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計算式中</w:t>
      </w:r>
      <w:proofErr w:type="gramEnd"/>
      <w:r w:rsidR="00222B92">
        <w:rPr>
          <w:rFonts w:hint="eastAsia"/>
        </w:rPr>
        <w:t>，</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1A018A55" w14:textId="77777777" w:rsidR="006D3F06" w:rsidRDefault="006D3F06" w:rsidP="006D3F06">
      <w:pPr>
        <w:ind w:firstLine="360"/>
      </w:pPr>
    </w:p>
    <w:p w14:paraId="769BAB0B" w14:textId="61371A87" w:rsidR="00CB31A2" w:rsidRPr="00AA1629" w:rsidRDefault="00263333" w:rsidP="006D3F06">
      <w:pPr>
        <w:ind w:firstLine="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68" w:name="_Toc46115997"/>
      <w:r>
        <w:rPr>
          <w:rFonts w:hint="eastAsia"/>
        </w:rPr>
        <w:lastRenderedPageBreak/>
        <w:t>結論與未來方向</w:t>
      </w:r>
      <w:bookmarkEnd w:id="68"/>
    </w:p>
    <w:p w14:paraId="06E40AE4" w14:textId="69EE6607"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69" w:name="_Toc46115998"/>
      <w:r>
        <w:rPr>
          <w:rFonts w:hint="eastAsia"/>
          <w:shd w:val="clear" w:color="auto" w:fill="FFFFFF"/>
        </w:rPr>
        <w:t>5.1</w:t>
      </w:r>
      <w:r>
        <w:rPr>
          <w:rFonts w:hint="eastAsia"/>
          <w:shd w:val="clear" w:color="auto" w:fill="FFFFFF"/>
        </w:rPr>
        <w:t>結論</w:t>
      </w:r>
      <w:bookmarkEnd w:id="69"/>
    </w:p>
    <w:p w14:paraId="23E99198" w14:textId="0910B36E"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skyline</w:t>
      </w:r>
      <w:r w:rsidR="00694550">
        <w:rPr>
          <w:rFonts w:hint="eastAsia"/>
          <w:shd w:val="clear" w:color="auto" w:fill="FFFFFF"/>
        </w:rPr>
        <w:t xml:space="preserve"> q</w:t>
      </w:r>
      <w:r w:rsidR="00694550">
        <w:rPr>
          <w:shd w:val="clear" w:color="auto" w:fill="FFFFFF"/>
        </w:rPr>
        <w:t>uery</w:t>
      </w:r>
      <w:r>
        <w:rPr>
          <w:shd w:val="clear" w:color="auto" w:fill="FFFFFF"/>
        </w:rPr>
        <w:t>是最為常見的，而</w:t>
      </w:r>
      <w:r>
        <w:rPr>
          <w:shd w:val="clear" w:color="auto" w:fill="FFFFFF"/>
        </w:rPr>
        <w:t>skyline</w:t>
      </w:r>
      <w:r w:rsidR="00694550">
        <w:rPr>
          <w:shd w:val="clear" w:color="auto" w:fill="FFFFFF"/>
        </w:rPr>
        <w:t xml:space="preserve"> query</w:t>
      </w:r>
      <w:r>
        <w:rPr>
          <w:shd w:val="clear" w:color="auto" w:fill="FFFFFF"/>
        </w:rPr>
        <w:t>又仰賴於輸入資料集的完整性</w:t>
      </w:r>
      <w:r>
        <w:rPr>
          <w:shd w:val="clear" w:color="auto" w:fill="FFFFFF"/>
        </w:rPr>
        <w:t>(completeness)</w:t>
      </w:r>
      <w:r w:rsidR="004E71B6">
        <w:rPr>
          <w:rFonts w:hint="eastAsia"/>
          <w:shd w:val="clear" w:color="auto" w:fill="FFFFFF"/>
        </w:rPr>
        <w:t>。</w:t>
      </w:r>
      <w:r>
        <w:rPr>
          <w:shd w:val="clear" w:color="auto" w:fill="FFFFFF"/>
        </w:rPr>
        <w:t>但若是無法順利取得完整的資料集、或是具有缺失值使得所能取得完整資料筆數不足，在大部分情況下某一缺失值是無法與該特徵欄位其他非缺失值相比較的</w:t>
      </w:r>
      <w:r w:rsidR="004E71B6">
        <w:rPr>
          <w:rFonts w:hint="eastAsia"/>
          <w:shd w:val="clear" w:color="auto" w:fill="FFFFFF"/>
        </w:rPr>
        <w:t>。</w:t>
      </w:r>
      <w:r>
        <w:rPr>
          <w:shd w:val="clear" w:color="auto" w:fill="FFFFFF"/>
        </w:rPr>
        <w:t>此時</w:t>
      </w:r>
      <w:r>
        <w:rPr>
          <w:shd w:val="clear" w:color="auto" w:fill="FFFFFF"/>
        </w:rPr>
        <w:t xml:space="preserve">skyline </w:t>
      </w:r>
      <w:r w:rsidR="00694550">
        <w:rPr>
          <w:shd w:val="clear" w:color="auto" w:fill="FFFFFF"/>
        </w:rPr>
        <w:t>query</w:t>
      </w:r>
      <w:r>
        <w:rPr>
          <w:shd w:val="clear" w:color="auto" w:fill="FFFFFF"/>
        </w:rPr>
        <w:t>就無法針對每一筆資料的所有特徵欄位做比較，導致最終無法得出</w:t>
      </w:r>
      <w:r>
        <w:rPr>
          <w:shd w:val="clear" w:color="auto" w:fill="FFFFFF"/>
        </w:rPr>
        <w:t>skyline</w:t>
      </w:r>
      <w:r w:rsidR="004E71B6">
        <w:rPr>
          <w:rFonts w:hint="eastAsia"/>
          <w:shd w:val="clear" w:color="auto" w:fill="FFFFFF"/>
        </w:rPr>
        <w:t>。</w:t>
      </w:r>
      <w:r>
        <w:rPr>
          <w:shd w:val="clear" w:color="auto" w:fill="FFFFFF"/>
        </w:rPr>
        <w:t>有</w:t>
      </w:r>
      <w:proofErr w:type="gramStart"/>
      <w:r>
        <w:rPr>
          <w:shd w:val="clear" w:color="auto" w:fill="FFFFFF"/>
        </w:rPr>
        <w:t>鑑</w:t>
      </w:r>
      <w:proofErr w:type="gramEnd"/>
      <w:r>
        <w:rPr>
          <w:shd w:val="clear" w:color="auto" w:fill="FFFFFF"/>
        </w:rPr>
        <w:t>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填補法之上考慮缺失情形與計算距離方式</w:t>
      </w:r>
      <w:r w:rsidR="004E71B6">
        <w:rPr>
          <w:rFonts w:hint="eastAsia"/>
          <w:shd w:val="clear" w:color="auto" w:fill="FFFFFF"/>
        </w:rPr>
        <w:t>並依照</w:t>
      </w:r>
      <w:r w:rsidR="00F256E2">
        <w:rPr>
          <w:rFonts w:hint="eastAsia"/>
          <w:shd w:val="clear" w:color="auto" w:fill="FFFFFF"/>
        </w:rPr>
        <w:t>相對應</w:t>
      </w:r>
      <w:r>
        <w:rPr>
          <w:shd w:val="clear" w:color="auto" w:fill="FFFFFF"/>
        </w:rPr>
        <w:t>權重</w:t>
      </w:r>
      <w:r>
        <w:rPr>
          <w:shd w:val="clear" w:color="auto" w:fill="FFFFFF"/>
        </w:rPr>
        <w:t>w</w:t>
      </w:r>
      <w:r>
        <w:rPr>
          <w:rFonts w:hint="eastAsia"/>
          <w:shd w:val="clear" w:color="auto" w:fill="FFFFFF"/>
        </w:rPr>
        <w:t>對其</w:t>
      </w:r>
      <w:r>
        <w:rPr>
          <w:rFonts w:hint="eastAsia"/>
          <w:shd w:val="clear" w:color="auto" w:fill="FFFFFF"/>
        </w:rPr>
        <w:t>k</w:t>
      </w:r>
      <w:proofErr w:type="gramStart"/>
      <w:r>
        <w:rPr>
          <w:rFonts w:hint="eastAsia"/>
          <w:shd w:val="clear" w:color="auto" w:fill="FFFFFF"/>
        </w:rPr>
        <w:t>個</w:t>
      </w:r>
      <w:proofErr w:type="gramEnd"/>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skyline</w:t>
      </w:r>
      <w:r>
        <w:rPr>
          <w:shd w:val="clear" w:color="auto" w:fill="FFFFFF"/>
        </w:rPr>
        <w:t>的影響也是本論文所關注的重點之一，其中也會對不同填補法所跑出來的</w:t>
      </w:r>
      <w:r>
        <w:rPr>
          <w:shd w:val="clear" w:color="auto" w:fill="FFFFFF"/>
        </w:rPr>
        <w:t>skyline</w:t>
      </w:r>
      <w:r>
        <w:rPr>
          <w:shd w:val="clear" w:color="auto" w:fill="FFFFFF"/>
        </w:rPr>
        <w:t>做評估。</w:t>
      </w:r>
    </w:p>
    <w:p w14:paraId="5E98D80E" w14:textId="45CD8165" w:rsidR="00FA22C8" w:rsidRPr="004F4B87" w:rsidRDefault="001D71CF" w:rsidP="006D3F06">
      <w:pPr>
        <w:ind w:firstLine="480"/>
      </w:pPr>
      <w:r>
        <w:rPr>
          <w:rFonts w:hint="eastAsia"/>
        </w:rPr>
        <w:t>本</w:t>
      </w:r>
      <w:r w:rsidR="006D3F06">
        <w:rPr>
          <w:rFonts w:hint="eastAsia"/>
        </w:rPr>
        <w:t>研究</w:t>
      </w:r>
      <w:r>
        <w:rPr>
          <w:rFonts w:hint="eastAsia"/>
        </w:rPr>
        <w:t>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r w:rsidR="004F4B87">
        <w:rPr>
          <w:rFonts w:hint="eastAsia"/>
          <w:shd w:val="clear" w:color="auto" w:fill="FFFFFF"/>
        </w:rPr>
        <w:t>。</w:t>
      </w:r>
    </w:p>
    <w:p w14:paraId="6E9EE546" w14:textId="303F4D45"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skyline</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skyline</w:t>
      </w:r>
      <w:r>
        <w:rPr>
          <w:shd w:val="clear" w:color="auto" w:fill="FFFFFF"/>
        </w:rPr>
        <w:t>中具有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70" w:name="_Toc46115999"/>
      <w:r>
        <w:rPr>
          <w:rFonts w:cs="Times New Roman" w:hint="eastAsia"/>
        </w:rPr>
        <w:t>5.2</w:t>
      </w:r>
      <w:r>
        <w:rPr>
          <w:rFonts w:cs="Times New Roman" w:hint="eastAsia"/>
        </w:rPr>
        <w:t>未來工作與方向</w:t>
      </w:r>
      <w:bookmarkEnd w:id="70"/>
    </w:p>
    <w:p w14:paraId="70E13808" w14:textId="6ABCAB74" w:rsidR="00BA4841" w:rsidRPr="00BA4841" w:rsidRDefault="00BA4841" w:rsidP="006C4E6C">
      <w:pPr>
        <w:ind w:firstLine="480"/>
      </w:pPr>
      <w:r w:rsidRPr="00124D33">
        <w:t>若是能夠透過資料集提供的資訊，</w:t>
      </w:r>
      <w:r w:rsidR="00BE4851">
        <w:rPr>
          <w:rFonts w:hint="eastAsia"/>
        </w:rPr>
        <w:t>經計算</w:t>
      </w:r>
      <w:r w:rsidRPr="00124D33">
        <w:t>後</w:t>
      </w:r>
      <w:r w:rsidR="00BE4851">
        <w:rPr>
          <w:rFonts w:hint="eastAsia"/>
        </w:rPr>
        <w:t>可</w:t>
      </w:r>
      <w:r w:rsidRPr="00124D33">
        <w:t>挑選出可能成為</w:t>
      </w:r>
      <w:r w:rsidRPr="00124D33">
        <w:t>skylin</w:t>
      </w:r>
      <w:r w:rsidR="00413D7D">
        <w:t>e</w:t>
      </w:r>
      <w:r w:rsidRPr="00124D33">
        <w:t>的</w:t>
      </w:r>
      <w:r w:rsidR="002F796E">
        <w:rPr>
          <w:rFonts w:hint="eastAsia"/>
        </w:rPr>
        <w:t>候選點集合</w:t>
      </w:r>
      <w:r w:rsidR="009C3AC5">
        <w:rPr>
          <w:rFonts w:hint="eastAsia"/>
        </w:rPr>
        <w:t>。</w:t>
      </w:r>
      <w:r w:rsidRPr="00124D33">
        <w:t>考慮</w:t>
      </w:r>
      <w:r w:rsidRPr="00124D33">
        <w:t>skyline</w:t>
      </w:r>
      <w:r w:rsidRPr="00124D33">
        <w:t>與</w:t>
      </w:r>
      <w:r w:rsidRPr="00124D33">
        <w:t>non-skyline</w:t>
      </w:r>
      <w:r w:rsidR="009C3AC5">
        <w:rPr>
          <w:rFonts w:hint="eastAsia"/>
        </w:rPr>
        <w:t>為</w:t>
      </w:r>
      <w:r w:rsidRPr="00124D33">
        <w:t>鄰近點</w:t>
      </w:r>
      <w:r w:rsidR="009C3AC5">
        <w:rPr>
          <w:rFonts w:hint="eastAsia"/>
        </w:rPr>
        <w:t>的機率</w:t>
      </w:r>
      <w:r w:rsidRPr="00124D33">
        <w:t>也可能</w:t>
      </w:r>
      <w:r w:rsidR="009C3AC5">
        <w:rPr>
          <w:rFonts w:hint="eastAsia"/>
        </w:rPr>
        <w:t>有不同程度的影響</w:t>
      </w:r>
      <w:r w:rsidR="00510EE4">
        <w:rPr>
          <w:rFonts w:hint="eastAsia"/>
        </w:rPr>
        <w:t>，</w:t>
      </w:r>
      <w:r w:rsidR="009C3AC5">
        <w:rPr>
          <w:rFonts w:hint="eastAsia"/>
        </w:rPr>
        <w:t>進而決定被</w:t>
      </w:r>
      <w:r w:rsidRPr="00124D33">
        <w:t>填補</w:t>
      </w:r>
      <w:r w:rsidR="009C3AC5">
        <w:rPr>
          <w:rFonts w:hint="eastAsia"/>
        </w:rPr>
        <w:t>的缺失值</w:t>
      </w:r>
      <w:r w:rsidRPr="00124D33">
        <w:t>的準確程度</w:t>
      </w:r>
      <w:r w:rsidR="00510EE4">
        <w:rPr>
          <w:rFonts w:hint="eastAsia"/>
        </w:rPr>
        <w:t>。</w:t>
      </w:r>
      <w:r w:rsidR="00BE0909">
        <w:rPr>
          <w:rFonts w:hint="eastAsia"/>
        </w:rPr>
        <w:t>若填補後</w:t>
      </w:r>
      <w:r w:rsidR="007F6028" w:rsidRPr="00124D33">
        <w:t>該缺失值的點</w:t>
      </w:r>
      <w:r w:rsidR="007F6028">
        <w:rPr>
          <w:rFonts w:hint="eastAsia"/>
        </w:rPr>
        <w:t>為</w:t>
      </w:r>
      <w:r w:rsidR="007F6028" w:rsidRPr="00124D33">
        <w:t>skyline</w:t>
      </w:r>
      <w:r w:rsidR="007F6028" w:rsidRPr="00124D33">
        <w:t>的</w:t>
      </w:r>
      <w:r w:rsidR="00BE0909">
        <w:rPr>
          <w:rFonts w:hint="eastAsia"/>
        </w:rPr>
        <w:t>機會</w:t>
      </w:r>
      <w:r w:rsidR="007F6028" w:rsidRPr="00124D33">
        <w:t>越大</w:t>
      </w:r>
      <w:r w:rsidRPr="00124D33">
        <w:t>，則</w:t>
      </w:r>
      <w:r w:rsidR="007F6028">
        <w:rPr>
          <w:rFonts w:hint="eastAsia"/>
        </w:rPr>
        <w:t>被</w:t>
      </w:r>
      <w:r w:rsidR="007F6028" w:rsidRPr="00124D33">
        <w:t>考慮的</w:t>
      </w:r>
      <w:r w:rsidR="007F6028">
        <w:rPr>
          <w:rFonts w:hint="eastAsia"/>
        </w:rPr>
        <w:t>鄰近點為</w:t>
      </w:r>
      <w:r w:rsidR="007F6028" w:rsidRPr="00124D33">
        <w:t>skyline</w:t>
      </w:r>
      <w:r w:rsidR="007F6028">
        <w:rPr>
          <w:rFonts w:hint="eastAsia"/>
        </w:rPr>
        <w:t>機會</w:t>
      </w:r>
      <w:r w:rsidR="007F6028" w:rsidRPr="00124D33">
        <w:t>越</w:t>
      </w:r>
      <w:r w:rsidR="007F6028">
        <w:rPr>
          <w:rFonts w:hint="eastAsia"/>
        </w:rPr>
        <w:t>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71" w:name="_Toc46116000"/>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71"/>
    </w:p>
    <w:p w14:paraId="08541DC0" w14:textId="77777777" w:rsidR="00D55B85" w:rsidRPr="00D55B85" w:rsidRDefault="007E237F" w:rsidP="00D55B85">
      <w:pPr>
        <w:pStyle w:val="afc"/>
        <w:rPr>
          <w:rFonts w:cs="Times New Roman"/>
          <w:kern w:val="0"/>
          <w:szCs w:val="24"/>
        </w:rPr>
      </w:pPr>
      <w:r>
        <w:fldChar w:fldCharType="begin"/>
      </w:r>
      <w:r w:rsidR="00D55B85">
        <w:instrText xml:space="preserve"> ADDIN ZOTERO_BIBL {"uncited":[["http://zotero.org/users/local/L0Xd75Ms/items/WZLA6P2A"],["http://zotero.org/users/local/L0Xd75Ms/items/Z9YNFS7T"],["http://zotero.org/users/local/L0Xd75Ms/items/NRJ7GLVN"],["http://zotero.org/users/local/L0Xd75Ms/items/BZ7S8F9E"],["http://zotero.org/users/local/L0Xd75Ms/items/V7XBQQXM"],["http://zotero.org/users/local/L0Xd75Ms/items/WF5X77ZJ"],["http://zotero.org/users/local/L0Xd75Ms/items/3CMGCRCQ"],["http://zotero.org/users/local/L0Xd75Ms/items/MEFCLPPC"],["http://zotero.org/users/local/L0Xd75Ms/items/E97ZH2B8"],["http://zotero.org/users/local/L0Xd75Ms/items/URMXXMRZ"],["http://zotero.org/users/local/L0Xd75Ms/items/DBNSZKDC"],["http://zotero.org/users/local/L0Xd75Ms/items/CKDK42M8"],["http://zotero.org/users/local/L0Xd75Ms/items/CDDV3ES7"],["http://zotero.org/users/local/L0Xd75Ms/items/EHPJ4JQF"],["http://zotero.org/users/local/L0Xd75Ms/items/AC7X3U7Q"],["http://zotero.org/users/local/L0Xd75Ms/items/MRKF3HF5"],["http://zotero.org/users/local/L0Xd75Ms/items/HD2TNPAE"],["http://zotero.org/users/local/L0Xd75Ms/items/RYV4XTGL"]],"omitted":[],"custom":[]} CSL_BIBLIOGRAPHY </w:instrText>
      </w:r>
      <w:r>
        <w:fldChar w:fldCharType="separate"/>
      </w:r>
      <w:r w:rsidR="00D55B85" w:rsidRPr="00D55B85">
        <w:rPr>
          <w:rFonts w:cs="Times New Roman"/>
          <w:kern w:val="0"/>
          <w:szCs w:val="24"/>
        </w:rPr>
        <w:t>[1]</w:t>
      </w:r>
      <w:r w:rsidR="00D55B85" w:rsidRPr="00D55B85">
        <w:rPr>
          <w:rFonts w:cs="Times New Roman"/>
          <w:kern w:val="0"/>
          <w:szCs w:val="24"/>
        </w:rPr>
        <w:tab/>
        <w:t xml:space="preserve">A. A. Alwan, H. Ibrahim, N. Udzir, and F. Sidi, “Missing Values Estimation for Skylines in Incomplete Database,” </w:t>
      </w:r>
      <w:r w:rsidR="00D55B85" w:rsidRPr="00D55B85">
        <w:rPr>
          <w:rFonts w:cs="Times New Roman"/>
          <w:i/>
          <w:iCs/>
          <w:kern w:val="0"/>
          <w:szCs w:val="24"/>
        </w:rPr>
        <w:t>the International Arab Journal of Information Technology</w:t>
      </w:r>
      <w:r w:rsidR="00D55B85" w:rsidRPr="00D55B85">
        <w:rPr>
          <w:rFonts w:cs="Times New Roman"/>
          <w:kern w:val="0"/>
          <w:szCs w:val="24"/>
        </w:rPr>
        <w:t>, vol. 15, no. 1, pp. 66–75, 2018.</w:t>
      </w:r>
    </w:p>
    <w:p w14:paraId="1E05FD5C" w14:textId="77777777" w:rsidR="00D55B85" w:rsidRPr="00D55B85" w:rsidRDefault="00D55B85" w:rsidP="00D55B85">
      <w:pPr>
        <w:pStyle w:val="afc"/>
        <w:rPr>
          <w:rFonts w:cs="Times New Roman"/>
          <w:kern w:val="0"/>
          <w:szCs w:val="24"/>
        </w:rPr>
      </w:pPr>
      <w:r w:rsidRPr="00D55B85">
        <w:rPr>
          <w:rFonts w:cs="Times New Roman"/>
          <w:kern w:val="0"/>
          <w:szCs w:val="24"/>
        </w:rPr>
        <w:t>[2]</w:t>
      </w:r>
      <w:r w:rsidRPr="00D55B85">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D55B85">
        <w:rPr>
          <w:rFonts w:cs="Times New Roman"/>
          <w:i/>
          <w:iCs/>
          <w:kern w:val="0"/>
          <w:szCs w:val="24"/>
        </w:rPr>
        <w:t>Proceedings of the International Conference on Data Science and Communication (IconDSC)</w:t>
      </w:r>
      <w:r w:rsidRPr="00D55B85">
        <w:rPr>
          <w:rFonts w:cs="Times New Roman"/>
          <w:kern w:val="0"/>
          <w:szCs w:val="24"/>
        </w:rPr>
        <w:t>, pp. 1–5, 2019.</w:t>
      </w:r>
    </w:p>
    <w:p w14:paraId="66D56525" w14:textId="77777777" w:rsidR="00D55B85" w:rsidRPr="00D55B85" w:rsidRDefault="00D55B85" w:rsidP="00D55B85">
      <w:pPr>
        <w:pStyle w:val="afc"/>
        <w:rPr>
          <w:rFonts w:cs="Times New Roman"/>
          <w:kern w:val="0"/>
          <w:szCs w:val="24"/>
        </w:rPr>
      </w:pPr>
      <w:r w:rsidRPr="00D55B85">
        <w:rPr>
          <w:rFonts w:cs="Times New Roman"/>
          <w:kern w:val="0"/>
          <w:szCs w:val="24"/>
        </w:rPr>
        <w:t>[3]</w:t>
      </w:r>
      <w:r w:rsidRPr="00D55B85">
        <w:rPr>
          <w:rFonts w:cs="Times New Roman"/>
          <w:kern w:val="0"/>
          <w:szCs w:val="24"/>
        </w:rPr>
        <w:tab/>
        <w:t xml:space="preserve">G. B. Dehaki, H. Ibrahim, N. I. Udzir, F. Sidi, and A. A. Alwan, “Efficient Skyline Processing Algorithm over Dynamic and Incomplete Database,” </w:t>
      </w:r>
      <w:r w:rsidRPr="00D55B85">
        <w:rPr>
          <w:rFonts w:cs="Times New Roman"/>
          <w:i/>
          <w:iCs/>
          <w:kern w:val="0"/>
          <w:szCs w:val="24"/>
        </w:rPr>
        <w:t>Proceedings of the 20th International Conference on Information Integration and Web-based Applications &amp; Services</w:t>
      </w:r>
      <w:r w:rsidRPr="00D55B85">
        <w:rPr>
          <w:rFonts w:cs="Times New Roman"/>
          <w:kern w:val="0"/>
          <w:szCs w:val="24"/>
        </w:rPr>
        <w:t>, pp. 190–199, 2018.</w:t>
      </w:r>
    </w:p>
    <w:p w14:paraId="23963B86" w14:textId="77777777" w:rsidR="00D55B85" w:rsidRPr="00D55B85" w:rsidRDefault="00D55B85" w:rsidP="00D55B85">
      <w:pPr>
        <w:pStyle w:val="afc"/>
        <w:rPr>
          <w:rFonts w:cs="Times New Roman"/>
          <w:kern w:val="0"/>
          <w:szCs w:val="24"/>
        </w:rPr>
      </w:pPr>
      <w:r w:rsidRPr="00D55B85">
        <w:rPr>
          <w:rFonts w:cs="Times New Roman"/>
          <w:kern w:val="0"/>
          <w:szCs w:val="24"/>
        </w:rPr>
        <w:t>[4]</w:t>
      </w:r>
      <w:r w:rsidRPr="00D55B85">
        <w:rPr>
          <w:rFonts w:cs="Times New Roman"/>
          <w:kern w:val="0"/>
          <w:szCs w:val="24"/>
        </w:rPr>
        <w:tab/>
        <w:t xml:space="preserve">Y. Gulzar, A. A. Alwan, N. Salleh, I. F. A. Shaikhli, and S. I. M. Alvi, “A Framework for Evaluating Skyline Queries over Incomplete Data,” </w:t>
      </w:r>
      <w:r w:rsidRPr="00D55B85">
        <w:rPr>
          <w:rFonts w:cs="Times New Roman"/>
          <w:i/>
          <w:iCs/>
          <w:kern w:val="0"/>
          <w:szCs w:val="24"/>
        </w:rPr>
        <w:t>Procedia Computer Science</w:t>
      </w:r>
      <w:r w:rsidRPr="00D55B85">
        <w:rPr>
          <w:rFonts w:cs="Times New Roman"/>
          <w:kern w:val="0"/>
          <w:szCs w:val="24"/>
        </w:rPr>
        <w:t>, vol. 94, pp. 191–198, 2016.</w:t>
      </w:r>
    </w:p>
    <w:p w14:paraId="5576398D" w14:textId="77777777" w:rsidR="00D55B85" w:rsidRPr="00D55B85" w:rsidRDefault="00D55B85" w:rsidP="00D55B85">
      <w:pPr>
        <w:pStyle w:val="afc"/>
        <w:rPr>
          <w:rFonts w:cs="Times New Roman"/>
          <w:kern w:val="0"/>
          <w:szCs w:val="24"/>
        </w:rPr>
      </w:pPr>
      <w:r w:rsidRPr="00D55B85">
        <w:rPr>
          <w:rFonts w:cs="Times New Roman"/>
          <w:kern w:val="0"/>
          <w:szCs w:val="24"/>
        </w:rPr>
        <w:t>[5]</w:t>
      </w:r>
      <w:r w:rsidRPr="00D55B85">
        <w:rPr>
          <w:rFonts w:cs="Times New Roman"/>
          <w:kern w:val="0"/>
          <w:szCs w:val="24"/>
        </w:rPr>
        <w:tab/>
        <w:t xml:space="preserve">Y. Gulzar, A. A. Alwan, and S. Turaev, “Optimizing Skyline Query Processing in Incomplete Data,” </w:t>
      </w:r>
      <w:r w:rsidRPr="00D55B85">
        <w:rPr>
          <w:rFonts w:cs="Times New Roman"/>
          <w:i/>
          <w:iCs/>
          <w:kern w:val="0"/>
          <w:szCs w:val="24"/>
        </w:rPr>
        <w:t>IEEE Access</w:t>
      </w:r>
      <w:r w:rsidRPr="00D55B85">
        <w:rPr>
          <w:rFonts w:cs="Times New Roman"/>
          <w:kern w:val="0"/>
          <w:szCs w:val="24"/>
        </w:rPr>
        <w:t>, vol. 7, pp. 178121–178138, 2019.</w:t>
      </w:r>
    </w:p>
    <w:p w14:paraId="338AC711" w14:textId="77777777" w:rsidR="00D55B85" w:rsidRPr="00D55B85" w:rsidRDefault="00D55B85" w:rsidP="00D55B85">
      <w:pPr>
        <w:pStyle w:val="afc"/>
        <w:rPr>
          <w:rFonts w:cs="Times New Roman"/>
          <w:kern w:val="0"/>
          <w:szCs w:val="24"/>
        </w:rPr>
      </w:pPr>
      <w:r w:rsidRPr="00D55B85">
        <w:rPr>
          <w:rFonts w:cs="Times New Roman"/>
          <w:kern w:val="0"/>
          <w:szCs w:val="24"/>
        </w:rPr>
        <w:t>[6]</w:t>
      </w:r>
      <w:r w:rsidRPr="00D55B85">
        <w:rPr>
          <w:rFonts w:cs="Times New Roman"/>
          <w:kern w:val="0"/>
          <w:szCs w:val="24"/>
        </w:rPr>
        <w:tab/>
        <w:t xml:space="preserve">C. Hasler and Y. Tille, “Balanced k-Nearest Neighbor Imputation,” </w:t>
      </w:r>
      <w:r w:rsidRPr="00D55B85">
        <w:rPr>
          <w:rFonts w:cs="Times New Roman"/>
          <w:i/>
          <w:iCs/>
          <w:kern w:val="0"/>
          <w:szCs w:val="24"/>
        </w:rPr>
        <w:t>Statistics</w:t>
      </w:r>
      <w:r w:rsidRPr="00D55B85">
        <w:rPr>
          <w:rFonts w:cs="Times New Roman"/>
          <w:kern w:val="0"/>
          <w:szCs w:val="24"/>
        </w:rPr>
        <w:t>, vol. 50, no. 6, pp. 1310–1331, 2016.</w:t>
      </w:r>
    </w:p>
    <w:p w14:paraId="6E039FC7" w14:textId="77777777" w:rsidR="00D55B85" w:rsidRPr="00D55B85" w:rsidRDefault="00D55B85" w:rsidP="00D55B85">
      <w:pPr>
        <w:pStyle w:val="afc"/>
        <w:rPr>
          <w:rFonts w:cs="Times New Roman"/>
          <w:kern w:val="0"/>
          <w:szCs w:val="24"/>
        </w:rPr>
      </w:pPr>
      <w:r w:rsidRPr="00D55B85">
        <w:rPr>
          <w:rFonts w:cs="Times New Roman"/>
          <w:kern w:val="0"/>
          <w:szCs w:val="24"/>
        </w:rPr>
        <w:t>[7]</w:t>
      </w:r>
      <w:r w:rsidRPr="00D55B85">
        <w:rPr>
          <w:rFonts w:cs="Times New Roman"/>
          <w:kern w:val="0"/>
          <w:szCs w:val="24"/>
        </w:rPr>
        <w:tab/>
        <w:t xml:space="preserve">J. Huang, J. W. Keung, F. Sarro, Y.-F. Li, Y. T. Yu, W. K. Chan, and H. Sun, “Cross-Validation Based k Nearest Neighbor Imputation for Software Quality Datasets: An Empirical Study,” </w:t>
      </w:r>
      <w:r w:rsidRPr="00D55B85">
        <w:rPr>
          <w:rFonts w:cs="Times New Roman"/>
          <w:i/>
          <w:iCs/>
          <w:kern w:val="0"/>
          <w:szCs w:val="24"/>
        </w:rPr>
        <w:t>Journal of Systems and Software</w:t>
      </w:r>
      <w:r w:rsidRPr="00D55B85">
        <w:rPr>
          <w:rFonts w:cs="Times New Roman"/>
          <w:kern w:val="0"/>
          <w:szCs w:val="24"/>
        </w:rPr>
        <w:t>, vol. 132, pp. 226–252, 2017.</w:t>
      </w:r>
    </w:p>
    <w:p w14:paraId="1C1595DF" w14:textId="77777777" w:rsidR="00D55B85" w:rsidRPr="00D55B85" w:rsidRDefault="00D55B85" w:rsidP="00D55B85">
      <w:pPr>
        <w:pStyle w:val="afc"/>
        <w:rPr>
          <w:rFonts w:cs="Times New Roman"/>
          <w:kern w:val="0"/>
          <w:szCs w:val="24"/>
        </w:rPr>
      </w:pPr>
      <w:r w:rsidRPr="00D55B85">
        <w:rPr>
          <w:rFonts w:cs="Times New Roman"/>
          <w:kern w:val="0"/>
          <w:szCs w:val="24"/>
        </w:rPr>
        <w:t>[8]</w:t>
      </w:r>
      <w:r w:rsidRPr="00D55B85">
        <w:rPr>
          <w:rFonts w:cs="Times New Roman"/>
          <w:kern w:val="0"/>
          <w:szCs w:val="24"/>
        </w:rPr>
        <w:tab/>
        <w:t xml:space="preserve">M. E. Khalefa, M. F. Mokbel, and J. J. Levandoski, “Skyline Query Processing for Incomplete Data,” </w:t>
      </w:r>
      <w:r w:rsidRPr="00D55B85">
        <w:rPr>
          <w:rFonts w:cs="Times New Roman"/>
          <w:i/>
          <w:iCs/>
          <w:kern w:val="0"/>
          <w:szCs w:val="24"/>
        </w:rPr>
        <w:t>Proceedings of the IEEE 24th International Conference on Data Engineering</w:t>
      </w:r>
      <w:r w:rsidRPr="00D55B85">
        <w:rPr>
          <w:rFonts w:cs="Times New Roman"/>
          <w:kern w:val="0"/>
          <w:szCs w:val="24"/>
        </w:rPr>
        <w:t>, pp. 556–565, 2008.</w:t>
      </w:r>
    </w:p>
    <w:p w14:paraId="03235A2A" w14:textId="77777777" w:rsidR="00D55B85" w:rsidRPr="00D55B85" w:rsidRDefault="00D55B85" w:rsidP="00D55B85">
      <w:pPr>
        <w:pStyle w:val="afc"/>
        <w:rPr>
          <w:rFonts w:cs="Times New Roman"/>
          <w:kern w:val="0"/>
          <w:szCs w:val="24"/>
        </w:rPr>
      </w:pPr>
      <w:r w:rsidRPr="00D55B85">
        <w:rPr>
          <w:rFonts w:cs="Times New Roman"/>
          <w:kern w:val="0"/>
          <w:szCs w:val="24"/>
        </w:rPr>
        <w:t>[9]</w:t>
      </w:r>
      <w:r w:rsidRPr="00D55B85">
        <w:rPr>
          <w:rFonts w:cs="Times New Roman"/>
          <w:kern w:val="0"/>
          <w:szCs w:val="24"/>
        </w:rPr>
        <w:tab/>
        <w:t xml:space="preserve">J. Lee, H. Im, and G. You, “Optimizing Skyline Queries over Incomplete Data,” </w:t>
      </w:r>
      <w:r w:rsidRPr="00D55B85">
        <w:rPr>
          <w:rFonts w:cs="Times New Roman"/>
          <w:i/>
          <w:iCs/>
          <w:kern w:val="0"/>
          <w:szCs w:val="24"/>
        </w:rPr>
        <w:t>Information Sciences</w:t>
      </w:r>
      <w:r w:rsidRPr="00D55B85">
        <w:rPr>
          <w:rFonts w:cs="Times New Roman"/>
          <w:kern w:val="0"/>
          <w:szCs w:val="24"/>
        </w:rPr>
        <w:t>, vol. 361, pp. 14–28, 2016.</w:t>
      </w:r>
    </w:p>
    <w:p w14:paraId="7E46C20A" w14:textId="77777777" w:rsidR="00D55B85" w:rsidRPr="00D55B85" w:rsidRDefault="00D55B85" w:rsidP="00D55B85">
      <w:pPr>
        <w:pStyle w:val="afc"/>
        <w:rPr>
          <w:rFonts w:cs="Times New Roman"/>
          <w:kern w:val="0"/>
          <w:szCs w:val="24"/>
        </w:rPr>
      </w:pPr>
      <w:r w:rsidRPr="00D55B85">
        <w:rPr>
          <w:rFonts w:cs="Times New Roman"/>
          <w:kern w:val="0"/>
          <w:szCs w:val="24"/>
        </w:rPr>
        <w:t>[10]</w:t>
      </w:r>
      <w:r w:rsidRPr="00D55B85">
        <w:rPr>
          <w:rFonts w:cs="Times New Roman"/>
          <w:kern w:val="0"/>
          <w:szCs w:val="24"/>
        </w:rPr>
        <w:tab/>
        <w:t xml:space="preserve">J. Lee, G. You, S. Hwang, J. Selke, and W.-T. Balke, “Interactive Skyline Queries,” </w:t>
      </w:r>
      <w:r w:rsidRPr="00D55B85">
        <w:rPr>
          <w:rFonts w:cs="Times New Roman"/>
          <w:i/>
          <w:iCs/>
          <w:kern w:val="0"/>
          <w:szCs w:val="24"/>
        </w:rPr>
        <w:t>Information Sciences</w:t>
      </w:r>
      <w:r w:rsidRPr="00D55B85">
        <w:rPr>
          <w:rFonts w:cs="Times New Roman"/>
          <w:kern w:val="0"/>
          <w:szCs w:val="24"/>
        </w:rPr>
        <w:t>, vol. 211, pp. 18–35, 2012.</w:t>
      </w:r>
    </w:p>
    <w:p w14:paraId="7B8EF018" w14:textId="77777777" w:rsidR="00D55B85" w:rsidRPr="00D55B85" w:rsidRDefault="00D55B85" w:rsidP="00D55B85">
      <w:pPr>
        <w:pStyle w:val="afc"/>
        <w:rPr>
          <w:rFonts w:cs="Times New Roman"/>
          <w:kern w:val="0"/>
          <w:szCs w:val="24"/>
        </w:rPr>
      </w:pPr>
      <w:r w:rsidRPr="00D55B85">
        <w:rPr>
          <w:rFonts w:cs="Times New Roman"/>
          <w:kern w:val="0"/>
          <w:szCs w:val="24"/>
        </w:rPr>
        <w:t>[11]</w:t>
      </w:r>
      <w:r w:rsidRPr="00D55B85">
        <w:rPr>
          <w:rFonts w:cs="Times New Roman"/>
          <w:kern w:val="0"/>
          <w:szCs w:val="24"/>
        </w:rPr>
        <w:tab/>
        <w:t xml:space="preserve">R. Malarvizhi and D. A. S. Thanamani, “K-Nearest Neighbor in Missing Data Imputation,” </w:t>
      </w:r>
      <w:r w:rsidRPr="00D55B85">
        <w:rPr>
          <w:rFonts w:cs="Times New Roman"/>
          <w:i/>
          <w:iCs/>
          <w:kern w:val="0"/>
          <w:szCs w:val="24"/>
        </w:rPr>
        <w:t>International Journal of Engineering Research and Development</w:t>
      </w:r>
      <w:r w:rsidRPr="00D55B85">
        <w:rPr>
          <w:rFonts w:cs="Times New Roman"/>
          <w:kern w:val="0"/>
          <w:szCs w:val="24"/>
        </w:rPr>
        <w:t>, vol. 5, no. 1, pp. 5–7, 2012.</w:t>
      </w:r>
    </w:p>
    <w:p w14:paraId="359DC03B" w14:textId="77777777" w:rsidR="00D55B85" w:rsidRPr="00D55B85" w:rsidRDefault="00D55B85" w:rsidP="00D55B85">
      <w:pPr>
        <w:pStyle w:val="afc"/>
        <w:rPr>
          <w:rFonts w:cs="Times New Roman"/>
          <w:kern w:val="0"/>
          <w:szCs w:val="24"/>
        </w:rPr>
      </w:pPr>
      <w:r w:rsidRPr="00D55B85">
        <w:rPr>
          <w:rFonts w:cs="Times New Roman"/>
          <w:kern w:val="0"/>
          <w:szCs w:val="24"/>
        </w:rPr>
        <w:t>[12]</w:t>
      </w:r>
      <w:r w:rsidRPr="00D55B85">
        <w:rPr>
          <w:rFonts w:cs="Times New Roman"/>
          <w:kern w:val="0"/>
          <w:szCs w:val="24"/>
        </w:rPr>
        <w:tab/>
        <w:t xml:space="preserve">X. Miao, Y. Gao, G. Chen, and T. Zhang, “k -Dominant Skyline Queries on Incomplete Data,” </w:t>
      </w:r>
      <w:r w:rsidRPr="00D55B85">
        <w:rPr>
          <w:rFonts w:cs="Times New Roman"/>
          <w:i/>
          <w:iCs/>
          <w:kern w:val="0"/>
          <w:szCs w:val="24"/>
        </w:rPr>
        <w:t>Information Sciences</w:t>
      </w:r>
      <w:r w:rsidRPr="00D55B85">
        <w:rPr>
          <w:rFonts w:cs="Times New Roman"/>
          <w:kern w:val="0"/>
          <w:szCs w:val="24"/>
        </w:rPr>
        <w:t>, vol. 367–368, pp. 990–1011, 2016.</w:t>
      </w:r>
    </w:p>
    <w:p w14:paraId="7FE4667B" w14:textId="77777777" w:rsidR="00D55B85" w:rsidRPr="00D55B85" w:rsidRDefault="00D55B85" w:rsidP="00D55B85">
      <w:pPr>
        <w:pStyle w:val="afc"/>
        <w:rPr>
          <w:rFonts w:cs="Times New Roman"/>
          <w:kern w:val="0"/>
          <w:szCs w:val="24"/>
        </w:rPr>
      </w:pPr>
      <w:r w:rsidRPr="00D55B85">
        <w:rPr>
          <w:rFonts w:cs="Times New Roman"/>
          <w:kern w:val="0"/>
          <w:szCs w:val="24"/>
        </w:rPr>
        <w:t>[13]</w:t>
      </w:r>
      <w:r w:rsidRPr="00D55B85">
        <w:rPr>
          <w:rFonts w:cs="Times New Roman"/>
          <w:kern w:val="0"/>
          <w:szCs w:val="24"/>
        </w:rPr>
        <w:tab/>
        <w:t xml:space="preserve">X. Miao, Y. Gao, G. Chen, B. Zheng, and H. Cui, “Processing Incomplete k Nearest Neighbor Search,” </w:t>
      </w:r>
      <w:r w:rsidRPr="00D55B85">
        <w:rPr>
          <w:rFonts w:cs="Times New Roman"/>
          <w:i/>
          <w:iCs/>
          <w:kern w:val="0"/>
          <w:szCs w:val="24"/>
        </w:rPr>
        <w:t>IEEE Transactions on Fuzzy Systems</w:t>
      </w:r>
      <w:r w:rsidRPr="00D55B85">
        <w:rPr>
          <w:rFonts w:cs="Times New Roman"/>
          <w:kern w:val="0"/>
          <w:szCs w:val="24"/>
        </w:rPr>
        <w:t xml:space="preserve">, vol. 24, no. 6, pp. </w:t>
      </w:r>
      <w:r w:rsidRPr="00D55B85">
        <w:rPr>
          <w:rFonts w:cs="Times New Roman"/>
          <w:kern w:val="0"/>
          <w:szCs w:val="24"/>
        </w:rPr>
        <w:lastRenderedPageBreak/>
        <w:t>1349–1363, 2016.</w:t>
      </w:r>
    </w:p>
    <w:p w14:paraId="783C6EB9" w14:textId="77777777" w:rsidR="00D55B85" w:rsidRPr="00D55B85" w:rsidRDefault="00D55B85" w:rsidP="00D55B85">
      <w:pPr>
        <w:pStyle w:val="afc"/>
        <w:rPr>
          <w:rFonts w:cs="Times New Roman"/>
          <w:kern w:val="0"/>
          <w:szCs w:val="24"/>
        </w:rPr>
      </w:pPr>
      <w:r w:rsidRPr="00D55B85">
        <w:rPr>
          <w:rFonts w:cs="Times New Roman"/>
          <w:kern w:val="0"/>
          <w:szCs w:val="24"/>
        </w:rPr>
        <w:t>[14]</w:t>
      </w:r>
      <w:r w:rsidRPr="00D55B85">
        <w:rPr>
          <w:rFonts w:cs="Times New Roman"/>
          <w:kern w:val="0"/>
          <w:szCs w:val="24"/>
        </w:rPr>
        <w:tab/>
        <w:t xml:space="preserve">W. Ren, X. Lian, and K. Ghazinour, “Skyline Queries over Incomplete Data Streams,” </w:t>
      </w:r>
      <w:r w:rsidRPr="00D55B85">
        <w:rPr>
          <w:rFonts w:cs="Times New Roman"/>
          <w:i/>
          <w:iCs/>
          <w:kern w:val="0"/>
          <w:szCs w:val="24"/>
        </w:rPr>
        <w:t>The VLDB Journal</w:t>
      </w:r>
      <w:r w:rsidRPr="00D55B85">
        <w:rPr>
          <w:rFonts w:cs="Times New Roman"/>
          <w:kern w:val="0"/>
          <w:szCs w:val="24"/>
        </w:rPr>
        <w:t>, vol. 28, no. 6, pp. 961–985, 2019.</w:t>
      </w:r>
    </w:p>
    <w:p w14:paraId="41709ABB" w14:textId="77777777" w:rsidR="00D55B85" w:rsidRPr="00D55B85" w:rsidRDefault="00D55B85" w:rsidP="00D55B85">
      <w:pPr>
        <w:pStyle w:val="afc"/>
        <w:rPr>
          <w:rFonts w:cs="Times New Roman"/>
          <w:kern w:val="0"/>
          <w:szCs w:val="24"/>
        </w:rPr>
      </w:pPr>
      <w:r w:rsidRPr="00D55B85">
        <w:rPr>
          <w:rFonts w:cs="Times New Roman"/>
          <w:kern w:val="0"/>
          <w:szCs w:val="24"/>
        </w:rPr>
        <w:t>[15]</w:t>
      </w:r>
      <w:r w:rsidRPr="00D55B85">
        <w:rPr>
          <w:rFonts w:cs="Times New Roman"/>
          <w:kern w:val="0"/>
          <w:szCs w:val="24"/>
        </w:rPr>
        <w:tab/>
        <w:t xml:space="preserve">G. Tutz and S. Ramzan, “Improved Methods for The Imputation of Missing Data by Nearest Neighbor Methods,” </w:t>
      </w:r>
      <w:r w:rsidRPr="00D55B85">
        <w:rPr>
          <w:rFonts w:cs="Times New Roman"/>
          <w:i/>
          <w:iCs/>
          <w:kern w:val="0"/>
          <w:szCs w:val="24"/>
        </w:rPr>
        <w:t>Computational Statistics &amp; Data Analysis</w:t>
      </w:r>
      <w:r w:rsidRPr="00D55B85">
        <w:rPr>
          <w:rFonts w:cs="Times New Roman"/>
          <w:kern w:val="0"/>
          <w:szCs w:val="24"/>
        </w:rPr>
        <w:t>, vol. 90, pp. 84–99, 2015.</w:t>
      </w:r>
    </w:p>
    <w:p w14:paraId="17ECC497" w14:textId="77777777" w:rsidR="00D55B85" w:rsidRPr="00D55B85" w:rsidRDefault="00D55B85" w:rsidP="00D55B85">
      <w:pPr>
        <w:pStyle w:val="afc"/>
        <w:rPr>
          <w:rFonts w:cs="Times New Roman"/>
          <w:kern w:val="0"/>
          <w:szCs w:val="24"/>
        </w:rPr>
      </w:pPr>
      <w:r w:rsidRPr="00D55B85">
        <w:rPr>
          <w:rFonts w:cs="Times New Roman"/>
          <w:kern w:val="0"/>
          <w:szCs w:val="24"/>
        </w:rPr>
        <w:t>[16]</w:t>
      </w:r>
      <w:r w:rsidRPr="00D55B85">
        <w:rPr>
          <w:rFonts w:cs="Times New Roman"/>
          <w:kern w:val="0"/>
          <w:szCs w:val="24"/>
        </w:rPr>
        <w:tab/>
        <w:t xml:space="preserve">J. Van Hulse and T. M. Khoshgoftaar, “Incomplete-Case Nearest Neighbor Imputation in Software Measurement Data,” </w:t>
      </w:r>
      <w:r w:rsidRPr="00D55B85">
        <w:rPr>
          <w:rFonts w:cs="Times New Roman"/>
          <w:i/>
          <w:iCs/>
          <w:kern w:val="0"/>
          <w:szCs w:val="24"/>
        </w:rPr>
        <w:t>Information Sciences</w:t>
      </w:r>
      <w:r w:rsidRPr="00D55B85">
        <w:rPr>
          <w:rFonts w:cs="Times New Roman"/>
          <w:kern w:val="0"/>
          <w:szCs w:val="24"/>
        </w:rPr>
        <w:t>, vol. 259, pp. 596–610, 2014.</w:t>
      </w:r>
    </w:p>
    <w:p w14:paraId="713E815C" w14:textId="77777777" w:rsidR="00D55B85" w:rsidRPr="00D55B85" w:rsidRDefault="00D55B85" w:rsidP="00D55B85">
      <w:pPr>
        <w:pStyle w:val="afc"/>
        <w:rPr>
          <w:rFonts w:cs="Times New Roman"/>
          <w:kern w:val="0"/>
          <w:szCs w:val="24"/>
        </w:rPr>
      </w:pPr>
      <w:r w:rsidRPr="00D55B85">
        <w:rPr>
          <w:rFonts w:cs="Times New Roman"/>
          <w:kern w:val="0"/>
          <w:szCs w:val="24"/>
        </w:rPr>
        <w:t>[17]</w:t>
      </w:r>
      <w:r w:rsidRPr="00D55B85">
        <w:rPr>
          <w:rFonts w:cs="Times New Roman"/>
          <w:kern w:val="0"/>
          <w:szCs w:val="24"/>
        </w:rPr>
        <w:tab/>
        <w:t xml:space="preserve">Y. Wang, Z. Shi, J. Wang, L. Sun, and B. Song, “Skyline Preference Query Based on Massive and Incomplete Dataset,” </w:t>
      </w:r>
      <w:r w:rsidRPr="00D55B85">
        <w:rPr>
          <w:rFonts w:cs="Times New Roman"/>
          <w:i/>
          <w:iCs/>
          <w:kern w:val="0"/>
          <w:szCs w:val="24"/>
        </w:rPr>
        <w:t>IEEE Access</w:t>
      </w:r>
      <w:r w:rsidRPr="00D55B85">
        <w:rPr>
          <w:rFonts w:cs="Times New Roman"/>
          <w:kern w:val="0"/>
          <w:szCs w:val="24"/>
        </w:rPr>
        <w:t>, vol. 5, pp. 3183–3192, 2017.</w:t>
      </w:r>
    </w:p>
    <w:p w14:paraId="05F5A295" w14:textId="77777777" w:rsidR="00D55B85" w:rsidRPr="00D55B85" w:rsidRDefault="00D55B85" w:rsidP="00D55B85">
      <w:pPr>
        <w:pStyle w:val="afc"/>
        <w:rPr>
          <w:rFonts w:cs="Times New Roman"/>
          <w:kern w:val="0"/>
          <w:szCs w:val="24"/>
        </w:rPr>
      </w:pPr>
      <w:r w:rsidRPr="00D55B85">
        <w:rPr>
          <w:rFonts w:cs="Times New Roman"/>
          <w:kern w:val="0"/>
          <w:szCs w:val="24"/>
        </w:rPr>
        <w:t>[18]</w:t>
      </w:r>
      <w:r w:rsidRPr="00D55B85">
        <w:rPr>
          <w:rFonts w:cs="Times New Roman"/>
          <w:kern w:val="0"/>
          <w:szCs w:val="24"/>
        </w:rPr>
        <w:tab/>
        <w:t xml:space="preserve">K. Zhang, H. Gao, X. Han, Z. Cai, and J. Li, “Modeling and Computing Probabilistic Skyline on Incomplete Data,” </w:t>
      </w:r>
      <w:r w:rsidRPr="00D55B85">
        <w:rPr>
          <w:rFonts w:cs="Times New Roman"/>
          <w:i/>
          <w:iCs/>
          <w:kern w:val="0"/>
          <w:szCs w:val="24"/>
        </w:rPr>
        <w:t>IEEE Transactions on Knowledge and Data Engineering</w:t>
      </w:r>
      <w:r w:rsidRPr="00D55B85">
        <w:rPr>
          <w:rFonts w:cs="Times New Roman"/>
          <w:kern w:val="0"/>
          <w:szCs w:val="24"/>
        </w:rPr>
        <w:t>, vol. 32, no. 7, pp. 1405–1418, 2019.</w:t>
      </w:r>
    </w:p>
    <w:p w14:paraId="3B6AE0DB" w14:textId="77777777" w:rsidR="00D55B85" w:rsidRPr="00D55B85" w:rsidRDefault="00D55B85" w:rsidP="00D55B85">
      <w:pPr>
        <w:pStyle w:val="afc"/>
        <w:rPr>
          <w:rFonts w:cs="Times New Roman"/>
          <w:kern w:val="0"/>
          <w:szCs w:val="24"/>
        </w:rPr>
      </w:pPr>
      <w:r w:rsidRPr="00D55B85">
        <w:rPr>
          <w:rFonts w:cs="Times New Roman"/>
          <w:kern w:val="0"/>
          <w:szCs w:val="24"/>
        </w:rPr>
        <w:t>[19]</w:t>
      </w:r>
      <w:r w:rsidRPr="00D55B85">
        <w:rPr>
          <w:rFonts w:cs="Times New Roman"/>
          <w:kern w:val="0"/>
          <w:szCs w:val="24"/>
        </w:rPr>
        <w:tab/>
        <w:t xml:space="preserve">S. Zhang, “Nearest Neighbor Selection for Iteratively kNN Imputation,” </w:t>
      </w:r>
      <w:r w:rsidRPr="00D55B85">
        <w:rPr>
          <w:rFonts w:cs="Times New Roman"/>
          <w:i/>
          <w:iCs/>
          <w:kern w:val="0"/>
          <w:szCs w:val="24"/>
        </w:rPr>
        <w:t>Journal of Systems and Software</w:t>
      </w:r>
      <w:r w:rsidRPr="00D55B85">
        <w:rPr>
          <w:rFonts w:cs="Times New Roman"/>
          <w:kern w:val="0"/>
          <w:szCs w:val="24"/>
        </w:rPr>
        <w:t>, vol. 85, no. 11, pp. 2541–2552, 2012.</w:t>
      </w:r>
    </w:p>
    <w:p w14:paraId="1E836218" w14:textId="0E410A47"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BEB60" w14:textId="77777777" w:rsidR="002B1FA7" w:rsidRDefault="002B1FA7" w:rsidP="00A83E90">
      <w:r>
        <w:separator/>
      </w:r>
    </w:p>
  </w:endnote>
  <w:endnote w:type="continuationSeparator" w:id="0">
    <w:p w14:paraId="359A5618" w14:textId="77777777" w:rsidR="002B1FA7" w:rsidRDefault="002B1FA7"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B95A30" w:rsidRDefault="00B95A30">
    <w:pPr>
      <w:pStyle w:val="af2"/>
      <w:jc w:val="center"/>
    </w:pPr>
  </w:p>
  <w:p w14:paraId="73660903" w14:textId="77777777" w:rsidR="00B95A30" w:rsidRDefault="00B95A30">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8126AAD" w:rsidR="00B95A30" w:rsidRDefault="00B95A30">
        <w:pPr>
          <w:pStyle w:val="af2"/>
          <w:jc w:val="center"/>
        </w:pPr>
        <w:r>
          <w:fldChar w:fldCharType="begin"/>
        </w:r>
        <w:r>
          <w:instrText>PAGE   \* MERGEFORMAT</w:instrText>
        </w:r>
        <w:r>
          <w:fldChar w:fldCharType="separate"/>
        </w:r>
        <w:r w:rsidRPr="002C31AF">
          <w:rPr>
            <w:noProof/>
            <w:lang w:val="zh-TW"/>
          </w:rPr>
          <w:t>2</w:t>
        </w:r>
        <w:r>
          <w:fldChar w:fldCharType="end"/>
        </w:r>
      </w:p>
    </w:sdtContent>
  </w:sdt>
  <w:p w14:paraId="3A291779" w14:textId="77777777" w:rsidR="00B95A30" w:rsidRDefault="00B95A3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652DD" w14:textId="77777777" w:rsidR="002B1FA7" w:rsidRDefault="002B1FA7" w:rsidP="00A83E90">
      <w:r>
        <w:separator/>
      </w:r>
    </w:p>
  </w:footnote>
  <w:footnote w:type="continuationSeparator" w:id="0">
    <w:p w14:paraId="08958DAE" w14:textId="77777777" w:rsidR="002B1FA7" w:rsidRDefault="002B1FA7"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B95A30" w:rsidRDefault="00B95A30">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B95A30" w:rsidRDefault="00B95A30">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B95A30" w:rsidRDefault="00B95A30">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B95A30" w:rsidRDefault="00B95A30">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B95A30" w:rsidRDefault="00B95A30">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B95A30" w:rsidRDefault="00B95A30">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Sam">
    <w15:presenceInfo w15:providerId="Windows Live" w15:userId="7c2ba490c7543e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6977"/>
    <w:rsid w:val="00037E55"/>
    <w:rsid w:val="00037F10"/>
    <w:rsid w:val="00041FDB"/>
    <w:rsid w:val="00044449"/>
    <w:rsid w:val="00045320"/>
    <w:rsid w:val="000459D5"/>
    <w:rsid w:val="000461FB"/>
    <w:rsid w:val="000462B3"/>
    <w:rsid w:val="00046CED"/>
    <w:rsid w:val="00047579"/>
    <w:rsid w:val="000519AC"/>
    <w:rsid w:val="0005249F"/>
    <w:rsid w:val="0005356D"/>
    <w:rsid w:val="000579E9"/>
    <w:rsid w:val="00057A71"/>
    <w:rsid w:val="00060662"/>
    <w:rsid w:val="000620F4"/>
    <w:rsid w:val="000625EF"/>
    <w:rsid w:val="000626F4"/>
    <w:rsid w:val="0006278C"/>
    <w:rsid w:val="00065C9D"/>
    <w:rsid w:val="00066D70"/>
    <w:rsid w:val="00067043"/>
    <w:rsid w:val="000674C6"/>
    <w:rsid w:val="00071668"/>
    <w:rsid w:val="00072179"/>
    <w:rsid w:val="00072966"/>
    <w:rsid w:val="00072A40"/>
    <w:rsid w:val="00073932"/>
    <w:rsid w:val="00073DF6"/>
    <w:rsid w:val="00073FB0"/>
    <w:rsid w:val="00074158"/>
    <w:rsid w:val="00074F31"/>
    <w:rsid w:val="000755BE"/>
    <w:rsid w:val="000757D1"/>
    <w:rsid w:val="000763FB"/>
    <w:rsid w:val="00076805"/>
    <w:rsid w:val="00076C3C"/>
    <w:rsid w:val="000770C3"/>
    <w:rsid w:val="00077E94"/>
    <w:rsid w:val="00080B74"/>
    <w:rsid w:val="0008110B"/>
    <w:rsid w:val="00081925"/>
    <w:rsid w:val="00081BB3"/>
    <w:rsid w:val="0008267E"/>
    <w:rsid w:val="0008512C"/>
    <w:rsid w:val="00085A03"/>
    <w:rsid w:val="00091598"/>
    <w:rsid w:val="00092475"/>
    <w:rsid w:val="00093291"/>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E26E6"/>
    <w:rsid w:val="000E35CF"/>
    <w:rsid w:val="000E43FE"/>
    <w:rsid w:val="000E6643"/>
    <w:rsid w:val="000E681E"/>
    <w:rsid w:val="000E74E3"/>
    <w:rsid w:val="000F27C0"/>
    <w:rsid w:val="000F4B17"/>
    <w:rsid w:val="000F4E2D"/>
    <w:rsid w:val="000F5D06"/>
    <w:rsid w:val="000F5F32"/>
    <w:rsid w:val="000F7942"/>
    <w:rsid w:val="00100E19"/>
    <w:rsid w:val="00103597"/>
    <w:rsid w:val="00103639"/>
    <w:rsid w:val="00103774"/>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D75"/>
    <w:rsid w:val="00174EE5"/>
    <w:rsid w:val="00175F0B"/>
    <w:rsid w:val="00175F93"/>
    <w:rsid w:val="001761E4"/>
    <w:rsid w:val="00176249"/>
    <w:rsid w:val="00176E46"/>
    <w:rsid w:val="001776EC"/>
    <w:rsid w:val="00177D62"/>
    <w:rsid w:val="00181802"/>
    <w:rsid w:val="001822E6"/>
    <w:rsid w:val="00182465"/>
    <w:rsid w:val="001827A6"/>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93"/>
    <w:rsid w:val="001A3448"/>
    <w:rsid w:val="001A40E6"/>
    <w:rsid w:val="001A4217"/>
    <w:rsid w:val="001A47AC"/>
    <w:rsid w:val="001A530F"/>
    <w:rsid w:val="001A53BD"/>
    <w:rsid w:val="001A5B9C"/>
    <w:rsid w:val="001A5C5A"/>
    <w:rsid w:val="001A7466"/>
    <w:rsid w:val="001A7495"/>
    <w:rsid w:val="001A78A5"/>
    <w:rsid w:val="001A7906"/>
    <w:rsid w:val="001B016F"/>
    <w:rsid w:val="001B0C50"/>
    <w:rsid w:val="001B1D48"/>
    <w:rsid w:val="001B2307"/>
    <w:rsid w:val="001B2595"/>
    <w:rsid w:val="001B2854"/>
    <w:rsid w:val="001B4986"/>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4C7B"/>
    <w:rsid w:val="001D54D4"/>
    <w:rsid w:val="001D57E4"/>
    <w:rsid w:val="001D71CF"/>
    <w:rsid w:val="001E04D4"/>
    <w:rsid w:val="001E0B40"/>
    <w:rsid w:val="001E0CBE"/>
    <w:rsid w:val="001E1257"/>
    <w:rsid w:val="001E1946"/>
    <w:rsid w:val="001E1C10"/>
    <w:rsid w:val="001E44BB"/>
    <w:rsid w:val="001E4A9C"/>
    <w:rsid w:val="001E51CF"/>
    <w:rsid w:val="001E56D3"/>
    <w:rsid w:val="001E58C6"/>
    <w:rsid w:val="001E5F49"/>
    <w:rsid w:val="001E668B"/>
    <w:rsid w:val="001E735B"/>
    <w:rsid w:val="001F18A0"/>
    <w:rsid w:val="001F1FFC"/>
    <w:rsid w:val="001F3681"/>
    <w:rsid w:val="001F442E"/>
    <w:rsid w:val="001F60D6"/>
    <w:rsid w:val="001F72ED"/>
    <w:rsid w:val="002026FB"/>
    <w:rsid w:val="0020442A"/>
    <w:rsid w:val="00205A24"/>
    <w:rsid w:val="00205D51"/>
    <w:rsid w:val="002060C0"/>
    <w:rsid w:val="0020732D"/>
    <w:rsid w:val="002079CF"/>
    <w:rsid w:val="00210060"/>
    <w:rsid w:val="00211BEB"/>
    <w:rsid w:val="0021209D"/>
    <w:rsid w:val="0021344F"/>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BCB"/>
    <w:rsid w:val="002A710F"/>
    <w:rsid w:val="002A77D7"/>
    <w:rsid w:val="002B00DB"/>
    <w:rsid w:val="002B0AF7"/>
    <w:rsid w:val="002B11F3"/>
    <w:rsid w:val="002B128D"/>
    <w:rsid w:val="002B1FA7"/>
    <w:rsid w:val="002B32C6"/>
    <w:rsid w:val="002B4226"/>
    <w:rsid w:val="002B44B3"/>
    <w:rsid w:val="002B4862"/>
    <w:rsid w:val="002B49E9"/>
    <w:rsid w:val="002B4A3B"/>
    <w:rsid w:val="002B59B2"/>
    <w:rsid w:val="002B5D25"/>
    <w:rsid w:val="002C0873"/>
    <w:rsid w:val="002C08AE"/>
    <w:rsid w:val="002C31AF"/>
    <w:rsid w:val="002C3450"/>
    <w:rsid w:val="002C3665"/>
    <w:rsid w:val="002C3D5C"/>
    <w:rsid w:val="002C45C0"/>
    <w:rsid w:val="002C4E52"/>
    <w:rsid w:val="002C5AA3"/>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96E"/>
    <w:rsid w:val="002F7BBE"/>
    <w:rsid w:val="003000D0"/>
    <w:rsid w:val="00300271"/>
    <w:rsid w:val="00300284"/>
    <w:rsid w:val="003013F3"/>
    <w:rsid w:val="00305362"/>
    <w:rsid w:val="0030548E"/>
    <w:rsid w:val="00306E82"/>
    <w:rsid w:val="00307309"/>
    <w:rsid w:val="0030781A"/>
    <w:rsid w:val="00307DD0"/>
    <w:rsid w:val="003102AE"/>
    <w:rsid w:val="003105F2"/>
    <w:rsid w:val="0031597B"/>
    <w:rsid w:val="00317B77"/>
    <w:rsid w:val="00320C2C"/>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5242"/>
    <w:rsid w:val="003474D5"/>
    <w:rsid w:val="00347CA7"/>
    <w:rsid w:val="0035074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1624"/>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F52"/>
    <w:rsid w:val="003C2B5B"/>
    <w:rsid w:val="003C2C65"/>
    <w:rsid w:val="003C2E7A"/>
    <w:rsid w:val="003C5C3D"/>
    <w:rsid w:val="003C5D29"/>
    <w:rsid w:val="003C60DF"/>
    <w:rsid w:val="003C6336"/>
    <w:rsid w:val="003C6C71"/>
    <w:rsid w:val="003C7672"/>
    <w:rsid w:val="003D0066"/>
    <w:rsid w:val="003D0B9D"/>
    <w:rsid w:val="003D18FC"/>
    <w:rsid w:val="003D22DC"/>
    <w:rsid w:val="003D2A54"/>
    <w:rsid w:val="003D423C"/>
    <w:rsid w:val="003D7475"/>
    <w:rsid w:val="003D7713"/>
    <w:rsid w:val="003D7F6F"/>
    <w:rsid w:val="003E1207"/>
    <w:rsid w:val="003E4376"/>
    <w:rsid w:val="003E4703"/>
    <w:rsid w:val="003E576D"/>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1F94"/>
    <w:rsid w:val="00403F9D"/>
    <w:rsid w:val="00404159"/>
    <w:rsid w:val="00404787"/>
    <w:rsid w:val="0040496F"/>
    <w:rsid w:val="00405374"/>
    <w:rsid w:val="00405D2E"/>
    <w:rsid w:val="00405DDB"/>
    <w:rsid w:val="00405FA5"/>
    <w:rsid w:val="004072C7"/>
    <w:rsid w:val="004106FB"/>
    <w:rsid w:val="0041216A"/>
    <w:rsid w:val="004122F1"/>
    <w:rsid w:val="0041230D"/>
    <w:rsid w:val="00412913"/>
    <w:rsid w:val="00412ECB"/>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41B99"/>
    <w:rsid w:val="00442BCF"/>
    <w:rsid w:val="00444387"/>
    <w:rsid w:val="00444E7C"/>
    <w:rsid w:val="00445503"/>
    <w:rsid w:val="00445DC1"/>
    <w:rsid w:val="00446005"/>
    <w:rsid w:val="004461EC"/>
    <w:rsid w:val="004472CD"/>
    <w:rsid w:val="0044743D"/>
    <w:rsid w:val="00447E9D"/>
    <w:rsid w:val="00451032"/>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514"/>
    <w:rsid w:val="00465CCE"/>
    <w:rsid w:val="004660E4"/>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3F1"/>
    <w:rsid w:val="0048789C"/>
    <w:rsid w:val="00490191"/>
    <w:rsid w:val="0049083F"/>
    <w:rsid w:val="0049147B"/>
    <w:rsid w:val="00492D85"/>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2D0"/>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1B6"/>
    <w:rsid w:val="004E7446"/>
    <w:rsid w:val="004E765D"/>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0EE4"/>
    <w:rsid w:val="0051340F"/>
    <w:rsid w:val="00513E90"/>
    <w:rsid w:val="00513ECF"/>
    <w:rsid w:val="005145A7"/>
    <w:rsid w:val="0051508B"/>
    <w:rsid w:val="0051624A"/>
    <w:rsid w:val="005169D2"/>
    <w:rsid w:val="00516E2D"/>
    <w:rsid w:val="00516F1E"/>
    <w:rsid w:val="00517867"/>
    <w:rsid w:val="00520666"/>
    <w:rsid w:val="005211BD"/>
    <w:rsid w:val="00522233"/>
    <w:rsid w:val="00527319"/>
    <w:rsid w:val="00527AA9"/>
    <w:rsid w:val="0053018A"/>
    <w:rsid w:val="00530E9C"/>
    <w:rsid w:val="00531071"/>
    <w:rsid w:val="0053237F"/>
    <w:rsid w:val="00534D4B"/>
    <w:rsid w:val="00536271"/>
    <w:rsid w:val="005368B0"/>
    <w:rsid w:val="005368D3"/>
    <w:rsid w:val="00537377"/>
    <w:rsid w:val="0054044E"/>
    <w:rsid w:val="005406BA"/>
    <w:rsid w:val="00540E5D"/>
    <w:rsid w:val="00541304"/>
    <w:rsid w:val="00541E8E"/>
    <w:rsid w:val="00541F7F"/>
    <w:rsid w:val="00542159"/>
    <w:rsid w:val="00542528"/>
    <w:rsid w:val="00542660"/>
    <w:rsid w:val="005438C5"/>
    <w:rsid w:val="00543D2F"/>
    <w:rsid w:val="00544482"/>
    <w:rsid w:val="00544D09"/>
    <w:rsid w:val="00545A66"/>
    <w:rsid w:val="0054626C"/>
    <w:rsid w:val="00546B4E"/>
    <w:rsid w:val="00551F2D"/>
    <w:rsid w:val="00553869"/>
    <w:rsid w:val="00554022"/>
    <w:rsid w:val="005544B9"/>
    <w:rsid w:val="00554522"/>
    <w:rsid w:val="00555C23"/>
    <w:rsid w:val="00555C38"/>
    <w:rsid w:val="00556474"/>
    <w:rsid w:val="005573F7"/>
    <w:rsid w:val="005577BA"/>
    <w:rsid w:val="005578F8"/>
    <w:rsid w:val="00557F2F"/>
    <w:rsid w:val="00561328"/>
    <w:rsid w:val="00561EAF"/>
    <w:rsid w:val="005623E9"/>
    <w:rsid w:val="005638B0"/>
    <w:rsid w:val="0056440B"/>
    <w:rsid w:val="005648FC"/>
    <w:rsid w:val="00565216"/>
    <w:rsid w:val="00567755"/>
    <w:rsid w:val="005713BC"/>
    <w:rsid w:val="00571C6D"/>
    <w:rsid w:val="005721A3"/>
    <w:rsid w:val="00572A17"/>
    <w:rsid w:val="00573B35"/>
    <w:rsid w:val="005744EA"/>
    <w:rsid w:val="005779A1"/>
    <w:rsid w:val="00577A31"/>
    <w:rsid w:val="00580B3B"/>
    <w:rsid w:val="005826AB"/>
    <w:rsid w:val="00582756"/>
    <w:rsid w:val="00584D1E"/>
    <w:rsid w:val="00584E0E"/>
    <w:rsid w:val="00585DD4"/>
    <w:rsid w:val="00590ACA"/>
    <w:rsid w:val="00591035"/>
    <w:rsid w:val="00591121"/>
    <w:rsid w:val="00592FBC"/>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D06B0"/>
    <w:rsid w:val="005D0B5B"/>
    <w:rsid w:val="005D20D1"/>
    <w:rsid w:val="005D414B"/>
    <w:rsid w:val="005D45CB"/>
    <w:rsid w:val="005D4B55"/>
    <w:rsid w:val="005D4EB3"/>
    <w:rsid w:val="005D5EC0"/>
    <w:rsid w:val="005D749C"/>
    <w:rsid w:val="005D7A2F"/>
    <w:rsid w:val="005D7E52"/>
    <w:rsid w:val="005D7F06"/>
    <w:rsid w:val="005E195E"/>
    <w:rsid w:val="005E1D36"/>
    <w:rsid w:val="005E5424"/>
    <w:rsid w:val="005E5922"/>
    <w:rsid w:val="005E6A05"/>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94550"/>
    <w:rsid w:val="006957F8"/>
    <w:rsid w:val="00696EFC"/>
    <w:rsid w:val="006A0B0F"/>
    <w:rsid w:val="006A0DC7"/>
    <w:rsid w:val="006A14B2"/>
    <w:rsid w:val="006A250A"/>
    <w:rsid w:val="006A460E"/>
    <w:rsid w:val="006A52C5"/>
    <w:rsid w:val="006A6F0F"/>
    <w:rsid w:val="006A73F3"/>
    <w:rsid w:val="006B0818"/>
    <w:rsid w:val="006B0DA0"/>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1551"/>
    <w:rsid w:val="006D1985"/>
    <w:rsid w:val="006D1A3E"/>
    <w:rsid w:val="006D3F06"/>
    <w:rsid w:val="006D48F9"/>
    <w:rsid w:val="006D5EEF"/>
    <w:rsid w:val="006D656F"/>
    <w:rsid w:val="006D689F"/>
    <w:rsid w:val="006D7684"/>
    <w:rsid w:val="006E060C"/>
    <w:rsid w:val="006E260D"/>
    <w:rsid w:val="006E3A18"/>
    <w:rsid w:val="006E6AEA"/>
    <w:rsid w:val="006E7C88"/>
    <w:rsid w:val="006F01AB"/>
    <w:rsid w:val="006F18C7"/>
    <w:rsid w:val="006F2100"/>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6EA2"/>
    <w:rsid w:val="007076AD"/>
    <w:rsid w:val="007078D0"/>
    <w:rsid w:val="00707D21"/>
    <w:rsid w:val="00711E0B"/>
    <w:rsid w:val="00712939"/>
    <w:rsid w:val="007141D0"/>
    <w:rsid w:val="00715095"/>
    <w:rsid w:val="0071651F"/>
    <w:rsid w:val="00716A9E"/>
    <w:rsid w:val="00717989"/>
    <w:rsid w:val="007204B1"/>
    <w:rsid w:val="00721B23"/>
    <w:rsid w:val="00721CC7"/>
    <w:rsid w:val="0072218A"/>
    <w:rsid w:val="00722CE4"/>
    <w:rsid w:val="007231A9"/>
    <w:rsid w:val="00723CD8"/>
    <w:rsid w:val="007244B7"/>
    <w:rsid w:val="00726A6E"/>
    <w:rsid w:val="00726AA5"/>
    <w:rsid w:val="00727601"/>
    <w:rsid w:val="007276B9"/>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48F2"/>
    <w:rsid w:val="00766933"/>
    <w:rsid w:val="00766CA2"/>
    <w:rsid w:val="00767221"/>
    <w:rsid w:val="007713F6"/>
    <w:rsid w:val="0077151B"/>
    <w:rsid w:val="00772A43"/>
    <w:rsid w:val="00774257"/>
    <w:rsid w:val="007768B1"/>
    <w:rsid w:val="007778ED"/>
    <w:rsid w:val="007800BC"/>
    <w:rsid w:val="00782A5A"/>
    <w:rsid w:val="0078304C"/>
    <w:rsid w:val="00783694"/>
    <w:rsid w:val="007854EB"/>
    <w:rsid w:val="0078587A"/>
    <w:rsid w:val="007867D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3D10"/>
    <w:rsid w:val="007B3FF1"/>
    <w:rsid w:val="007B406D"/>
    <w:rsid w:val="007B4D33"/>
    <w:rsid w:val="007B55C8"/>
    <w:rsid w:val="007B55D5"/>
    <w:rsid w:val="007B5757"/>
    <w:rsid w:val="007B64F0"/>
    <w:rsid w:val="007B6930"/>
    <w:rsid w:val="007B7A5F"/>
    <w:rsid w:val="007B7BE5"/>
    <w:rsid w:val="007C311C"/>
    <w:rsid w:val="007C3BF9"/>
    <w:rsid w:val="007C5A2A"/>
    <w:rsid w:val="007C7E70"/>
    <w:rsid w:val="007C7E84"/>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6531"/>
    <w:rsid w:val="007E7433"/>
    <w:rsid w:val="007E79AF"/>
    <w:rsid w:val="007E7D29"/>
    <w:rsid w:val="007E7E91"/>
    <w:rsid w:val="007E7FAF"/>
    <w:rsid w:val="007F1040"/>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14CFB"/>
    <w:rsid w:val="0081514F"/>
    <w:rsid w:val="00815E1F"/>
    <w:rsid w:val="00816C5F"/>
    <w:rsid w:val="00816EDC"/>
    <w:rsid w:val="0081723B"/>
    <w:rsid w:val="00817BF7"/>
    <w:rsid w:val="00821A3D"/>
    <w:rsid w:val="00822549"/>
    <w:rsid w:val="00825F21"/>
    <w:rsid w:val="0082687A"/>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95C"/>
    <w:rsid w:val="00857AB7"/>
    <w:rsid w:val="008602BE"/>
    <w:rsid w:val="008603B8"/>
    <w:rsid w:val="008606A0"/>
    <w:rsid w:val="008633AF"/>
    <w:rsid w:val="00863D15"/>
    <w:rsid w:val="00864E02"/>
    <w:rsid w:val="008663AB"/>
    <w:rsid w:val="00867C35"/>
    <w:rsid w:val="00870D61"/>
    <w:rsid w:val="00871746"/>
    <w:rsid w:val="00871818"/>
    <w:rsid w:val="00872F21"/>
    <w:rsid w:val="008737B4"/>
    <w:rsid w:val="00873DAD"/>
    <w:rsid w:val="00874A58"/>
    <w:rsid w:val="008750F7"/>
    <w:rsid w:val="008751C6"/>
    <w:rsid w:val="008768D5"/>
    <w:rsid w:val="00876E1B"/>
    <w:rsid w:val="008816FC"/>
    <w:rsid w:val="00881C04"/>
    <w:rsid w:val="00881DFD"/>
    <w:rsid w:val="008822D8"/>
    <w:rsid w:val="008830C0"/>
    <w:rsid w:val="00883534"/>
    <w:rsid w:val="00883E25"/>
    <w:rsid w:val="00884244"/>
    <w:rsid w:val="008845DF"/>
    <w:rsid w:val="00884942"/>
    <w:rsid w:val="0088778C"/>
    <w:rsid w:val="00887F10"/>
    <w:rsid w:val="008908C8"/>
    <w:rsid w:val="00890C24"/>
    <w:rsid w:val="00891762"/>
    <w:rsid w:val="00892542"/>
    <w:rsid w:val="00893495"/>
    <w:rsid w:val="00894B19"/>
    <w:rsid w:val="00895736"/>
    <w:rsid w:val="00896046"/>
    <w:rsid w:val="00896808"/>
    <w:rsid w:val="00896F96"/>
    <w:rsid w:val="00897148"/>
    <w:rsid w:val="008A04CE"/>
    <w:rsid w:val="008A27A8"/>
    <w:rsid w:val="008A32A1"/>
    <w:rsid w:val="008A37B7"/>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3171"/>
    <w:rsid w:val="008E348F"/>
    <w:rsid w:val="008E3B84"/>
    <w:rsid w:val="008E5720"/>
    <w:rsid w:val="008E662B"/>
    <w:rsid w:val="008F0053"/>
    <w:rsid w:val="008F0982"/>
    <w:rsid w:val="008F1AD2"/>
    <w:rsid w:val="008F1BD8"/>
    <w:rsid w:val="008F1F6C"/>
    <w:rsid w:val="008F28CA"/>
    <w:rsid w:val="008F3A33"/>
    <w:rsid w:val="008F5A18"/>
    <w:rsid w:val="008F5D95"/>
    <w:rsid w:val="008F6841"/>
    <w:rsid w:val="008F6C4B"/>
    <w:rsid w:val="00901253"/>
    <w:rsid w:val="00904B8F"/>
    <w:rsid w:val="00904D8F"/>
    <w:rsid w:val="009056F8"/>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4202"/>
    <w:rsid w:val="00925817"/>
    <w:rsid w:val="009308DA"/>
    <w:rsid w:val="00930C9E"/>
    <w:rsid w:val="009315F0"/>
    <w:rsid w:val="009326ED"/>
    <w:rsid w:val="00932F6E"/>
    <w:rsid w:val="00933D31"/>
    <w:rsid w:val="00934776"/>
    <w:rsid w:val="009355ED"/>
    <w:rsid w:val="00936132"/>
    <w:rsid w:val="00937DCB"/>
    <w:rsid w:val="009402D5"/>
    <w:rsid w:val="00940436"/>
    <w:rsid w:val="009409A7"/>
    <w:rsid w:val="009409BD"/>
    <w:rsid w:val="00941837"/>
    <w:rsid w:val="00943BC0"/>
    <w:rsid w:val="00946009"/>
    <w:rsid w:val="009461F5"/>
    <w:rsid w:val="0094662E"/>
    <w:rsid w:val="00947D41"/>
    <w:rsid w:val="00950B56"/>
    <w:rsid w:val="009524BC"/>
    <w:rsid w:val="00952AC8"/>
    <w:rsid w:val="0095640B"/>
    <w:rsid w:val="00957E4F"/>
    <w:rsid w:val="00961C7E"/>
    <w:rsid w:val="009620E1"/>
    <w:rsid w:val="0096215C"/>
    <w:rsid w:val="009638AA"/>
    <w:rsid w:val="0096508E"/>
    <w:rsid w:val="0096532A"/>
    <w:rsid w:val="0096587C"/>
    <w:rsid w:val="009708BD"/>
    <w:rsid w:val="00971275"/>
    <w:rsid w:val="00971438"/>
    <w:rsid w:val="00971DE4"/>
    <w:rsid w:val="009725BF"/>
    <w:rsid w:val="0097323A"/>
    <w:rsid w:val="00973255"/>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3720"/>
    <w:rsid w:val="00993E9D"/>
    <w:rsid w:val="009A0AEA"/>
    <w:rsid w:val="009A3525"/>
    <w:rsid w:val="009A4A84"/>
    <w:rsid w:val="009A5CD9"/>
    <w:rsid w:val="009A768A"/>
    <w:rsid w:val="009A79DA"/>
    <w:rsid w:val="009B0282"/>
    <w:rsid w:val="009B0F1E"/>
    <w:rsid w:val="009B1737"/>
    <w:rsid w:val="009B37CC"/>
    <w:rsid w:val="009B43B0"/>
    <w:rsid w:val="009B4937"/>
    <w:rsid w:val="009B5B65"/>
    <w:rsid w:val="009B64AA"/>
    <w:rsid w:val="009B6D5A"/>
    <w:rsid w:val="009B6DE9"/>
    <w:rsid w:val="009B6EC7"/>
    <w:rsid w:val="009B7AD8"/>
    <w:rsid w:val="009C1D1C"/>
    <w:rsid w:val="009C1F4C"/>
    <w:rsid w:val="009C2BCA"/>
    <w:rsid w:val="009C2C93"/>
    <w:rsid w:val="009C3A63"/>
    <w:rsid w:val="009C3AC5"/>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55BE"/>
    <w:rsid w:val="00A158C0"/>
    <w:rsid w:val="00A1649D"/>
    <w:rsid w:val="00A164E2"/>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5420"/>
    <w:rsid w:val="00A875CE"/>
    <w:rsid w:val="00A9186D"/>
    <w:rsid w:val="00A92853"/>
    <w:rsid w:val="00A92CA8"/>
    <w:rsid w:val="00A93967"/>
    <w:rsid w:val="00A93BC8"/>
    <w:rsid w:val="00A93E7D"/>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D3B"/>
    <w:rsid w:val="00AC4BAF"/>
    <w:rsid w:val="00AC5395"/>
    <w:rsid w:val="00AC6EB2"/>
    <w:rsid w:val="00AC6F5E"/>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073D9"/>
    <w:rsid w:val="00B11424"/>
    <w:rsid w:val="00B12A73"/>
    <w:rsid w:val="00B12DBB"/>
    <w:rsid w:val="00B12E50"/>
    <w:rsid w:val="00B13A01"/>
    <w:rsid w:val="00B1479D"/>
    <w:rsid w:val="00B1664C"/>
    <w:rsid w:val="00B17155"/>
    <w:rsid w:val="00B2052A"/>
    <w:rsid w:val="00B21222"/>
    <w:rsid w:val="00B2144F"/>
    <w:rsid w:val="00B21F58"/>
    <w:rsid w:val="00B24639"/>
    <w:rsid w:val="00B24DCA"/>
    <w:rsid w:val="00B2534D"/>
    <w:rsid w:val="00B26400"/>
    <w:rsid w:val="00B27225"/>
    <w:rsid w:val="00B27338"/>
    <w:rsid w:val="00B32C67"/>
    <w:rsid w:val="00B34186"/>
    <w:rsid w:val="00B343BC"/>
    <w:rsid w:val="00B34499"/>
    <w:rsid w:val="00B34FE7"/>
    <w:rsid w:val="00B35047"/>
    <w:rsid w:val="00B362F7"/>
    <w:rsid w:val="00B4040F"/>
    <w:rsid w:val="00B40B1B"/>
    <w:rsid w:val="00B4106C"/>
    <w:rsid w:val="00B44969"/>
    <w:rsid w:val="00B45682"/>
    <w:rsid w:val="00B46189"/>
    <w:rsid w:val="00B4627B"/>
    <w:rsid w:val="00B47488"/>
    <w:rsid w:val="00B47EFC"/>
    <w:rsid w:val="00B51458"/>
    <w:rsid w:val="00B53281"/>
    <w:rsid w:val="00B561D0"/>
    <w:rsid w:val="00B5624C"/>
    <w:rsid w:val="00B571EE"/>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7631"/>
    <w:rsid w:val="00B80780"/>
    <w:rsid w:val="00B83788"/>
    <w:rsid w:val="00B84254"/>
    <w:rsid w:val="00B85302"/>
    <w:rsid w:val="00B85D58"/>
    <w:rsid w:val="00B87046"/>
    <w:rsid w:val="00B8753C"/>
    <w:rsid w:val="00B9092D"/>
    <w:rsid w:val="00B91805"/>
    <w:rsid w:val="00B91A3D"/>
    <w:rsid w:val="00B932A9"/>
    <w:rsid w:val="00B937B2"/>
    <w:rsid w:val="00B93C42"/>
    <w:rsid w:val="00B93EC5"/>
    <w:rsid w:val="00B94BDA"/>
    <w:rsid w:val="00B95A30"/>
    <w:rsid w:val="00B95E87"/>
    <w:rsid w:val="00B95F4B"/>
    <w:rsid w:val="00B96670"/>
    <w:rsid w:val="00B9694C"/>
    <w:rsid w:val="00BA08A1"/>
    <w:rsid w:val="00BA1FE4"/>
    <w:rsid w:val="00BA3108"/>
    <w:rsid w:val="00BA39E7"/>
    <w:rsid w:val="00BA40BA"/>
    <w:rsid w:val="00BA43EC"/>
    <w:rsid w:val="00BA474D"/>
    <w:rsid w:val="00BA4841"/>
    <w:rsid w:val="00BA50B5"/>
    <w:rsid w:val="00BA52F7"/>
    <w:rsid w:val="00BA5D60"/>
    <w:rsid w:val="00BB1A5D"/>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09"/>
    <w:rsid w:val="00BE0943"/>
    <w:rsid w:val="00BE0D66"/>
    <w:rsid w:val="00BE2A7C"/>
    <w:rsid w:val="00BE3998"/>
    <w:rsid w:val="00BE4851"/>
    <w:rsid w:val="00BE57E2"/>
    <w:rsid w:val="00BF085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704"/>
    <w:rsid w:val="00C10F1A"/>
    <w:rsid w:val="00C12A79"/>
    <w:rsid w:val="00C13A1A"/>
    <w:rsid w:val="00C141C1"/>
    <w:rsid w:val="00C14F4D"/>
    <w:rsid w:val="00C15472"/>
    <w:rsid w:val="00C15BA8"/>
    <w:rsid w:val="00C15D37"/>
    <w:rsid w:val="00C16104"/>
    <w:rsid w:val="00C172CE"/>
    <w:rsid w:val="00C1768A"/>
    <w:rsid w:val="00C21A32"/>
    <w:rsid w:val="00C21B07"/>
    <w:rsid w:val="00C22997"/>
    <w:rsid w:val="00C23E1E"/>
    <w:rsid w:val="00C25DC0"/>
    <w:rsid w:val="00C26AE9"/>
    <w:rsid w:val="00C3125B"/>
    <w:rsid w:val="00C32440"/>
    <w:rsid w:val="00C32A2E"/>
    <w:rsid w:val="00C32F18"/>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2079"/>
    <w:rsid w:val="00C72508"/>
    <w:rsid w:val="00C73319"/>
    <w:rsid w:val="00C7440B"/>
    <w:rsid w:val="00C74FD0"/>
    <w:rsid w:val="00C75C6B"/>
    <w:rsid w:val="00C77E69"/>
    <w:rsid w:val="00C80BC0"/>
    <w:rsid w:val="00C80F2D"/>
    <w:rsid w:val="00C8183C"/>
    <w:rsid w:val="00C81CE0"/>
    <w:rsid w:val="00C83BF3"/>
    <w:rsid w:val="00C85D03"/>
    <w:rsid w:val="00C85D53"/>
    <w:rsid w:val="00C85DFC"/>
    <w:rsid w:val="00C86243"/>
    <w:rsid w:val="00C870C2"/>
    <w:rsid w:val="00C9025F"/>
    <w:rsid w:val="00C9051D"/>
    <w:rsid w:val="00C92130"/>
    <w:rsid w:val="00C9354D"/>
    <w:rsid w:val="00C95E77"/>
    <w:rsid w:val="00C96A4B"/>
    <w:rsid w:val="00C9718C"/>
    <w:rsid w:val="00CA03EE"/>
    <w:rsid w:val="00CA1418"/>
    <w:rsid w:val="00CA27C4"/>
    <w:rsid w:val="00CA2F3D"/>
    <w:rsid w:val="00CA32BC"/>
    <w:rsid w:val="00CA3541"/>
    <w:rsid w:val="00CA4544"/>
    <w:rsid w:val="00CA7DA2"/>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512"/>
    <w:rsid w:val="00D30C14"/>
    <w:rsid w:val="00D31992"/>
    <w:rsid w:val="00D34B26"/>
    <w:rsid w:val="00D40210"/>
    <w:rsid w:val="00D40955"/>
    <w:rsid w:val="00D4327C"/>
    <w:rsid w:val="00D43F40"/>
    <w:rsid w:val="00D44CA8"/>
    <w:rsid w:val="00D44E74"/>
    <w:rsid w:val="00D45A4D"/>
    <w:rsid w:val="00D47233"/>
    <w:rsid w:val="00D47B0C"/>
    <w:rsid w:val="00D536B1"/>
    <w:rsid w:val="00D541C8"/>
    <w:rsid w:val="00D54F16"/>
    <w:rsid w:val="00D55B85"/>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0878"/>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246F"/>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E29"/>
    <w:rsid w:val="00E134A0"/>
    <w:rsid w:val="00E136DA"/>
    <w:rsid w:val="00E13A76"/>
    <w:rsid w:val="00E14632"/>
    <w:rsid w:val="00E14643"/>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2B7E"/>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417A"/>
    <w:rsid w:val="00E656C9"/>
    <w:rsid w:val="00E672B5"/>
    <w:rsid w:val="00E67669"/>
    <w:rsid w:val="00E67AED"/>
    <w:rsid w:val="00E70B64"/>
    <w:rsid w:val="00E74EC6"/>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38F8"/>
    <w:rsid w:val="00E95928"/>
    <w:rsid w:val="00E95AF4"/>
    <w:rsid w:val="00E9748C"/>
    <w:rsid w:val="00E978E2"/>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C7888"/>
    <w:rsid w:val="00ED0DFE"/>
    <w:rsid w:val="00ED10E7"/>
    <w:rsid w:val="00ED2A91"/>
    <w:rsid w:val="00ED48F9"/>
    <w:rsid w:val="00ED569F"/>
    <w:rsid w:val="00ED741E"/>
    <w:rsid w:val="00ED792B"/>
    <w:rsid w:val="00ED7D44"/>
    <w:rsid w:val="00ED7D76"/>
    <w:rsid w:val="00EE0ED7"/>
    <w:rsid w:val="00EE1015"/>
    <w:rsid w:val="00EE10FB"/>
    <w:rsid w:val="00EE1189"/>
    <w:rsid w:val="00EE225E"/>
    <w:rsid w:val="00EE22E7"/>
    <w:rsid w:val="00EE326A"/>
    <w:rsid w:val="00EE4891"/>
    <w:rsid w:val="00EE74B0"/>
    <w:rsid w:val="00EE7AA0"/>
    <w:rsid w:val="00EE7B15"/>
    <w:rsid w:val="00EF0319"/>
    <w:rsid w:val="00EF19AC"/>
    <w:rsid w:val="00EF256A"/>
    <w:rsid w:val="00EF39E2"/>
    <w:rsid w:val="00EF4541"/>
    <w:rsid w:val="00EF51E4"/>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76A"/>
    <w:rsid w:val="00F064C0"/>
    <w:rsid w:val="00F06865"/>
    <w:rsid w:val="00F068A4"/>
    <w:rsid w:val="00F073F4"/>
    <w:rsid w:val="00F07631"/>
    <w:rsid w:val="00F07984"/>
    <w:rsid w:val="00F103F2"/>
    <w:rsid w:val="00F11596"/>
    <w:rsid w:val="00F12A9F"/>
    <w:rsid w:val="00F152E8"/>
    <w:rsid w:val="00F156D3"/>
    <w:rsid w:val="00F15D90"/>
    <w:rsid w:val="00F1657D"/>
    <w:rsid w:val="00F211B2"/>
    <w:rsid w:val="00F22AF2"/>
    <w:rsid w:val="00F23069"/>
    <w:rsid w:val="00F240DC"/>
    <w:rsid w:val="00F256E2"/>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3F78"/>
    <w:rsid w:val="00F65860"/>
    <w:rsid w:val="00F65C60"/>
    <w:rsid w:val="00F66964"/>
    <w:rsid w:val="00F66D14"/>
    <w:rsid w:val="00F67B95"/>
    <w:rsid w:val="00F70FB9"/>
    <w:rsid w:val="00F71AC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CE5"/>
    <w:rsid w:val="00F93E5F"/>
    <w:rsid w:val="00F94CC7"/>
    <w:rsid w:val="00F95350"/>
    <w:rsid w:val="00F95706"/>
    <w:rsid w:val="00F9694E"/>
    <w:rsid w:val="00F9750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B001D"/>
    <w:rsid w:val="00FB2770"/>
    <w:rsid w:val="00FB2ECE"/>
    <w:rsid w:val="00FB34DF"/>
    <w:rsid w:val="00FB3CB8"/>
    <w:rsid w:val="00FB3E51"/>
    <w:rsid w:val="00FB41D3"/>
    <w:rsid w:val="00FB69DD"/>
    <w:rsid w:val="00FC021A"/>
    <w:rsid w:val="00FC1B6D"/>
    <w:rsid w:val="00FC1E45"/>
    <w:rsid w:val="00FC4D3E"/>
    <w:rsid w:val="00FC630E"/>
    <w:rsid w:val="00FC6675"/>
    <w:rsid w:val="00FC740F"/>
    <w:rsid w:val="00FC7EE1"/>
    <w:rsid w:val="00FD0614"/>
    <w:rsid w:val="00FD10A6"/>
    <w:rsid w:val="00FD126E"/>
    <w:rsid w:val="00FD3D47"/>
    <w:rsid w:val="00FD44C6"/>
    <w:rsid w:val="00FD56A3"/>
    <w:rsid w:val="00FD727E"/>
    <w:rsid w:val="00FE01A5"/>
    <w:rsid w:val="00FE1C69"/>
    <w:rsid w:val="00FE4738"/>
    <w:rsid w:val="00FE4EA1"/>
    <w:rsid w:val="00FF0A0A"/>
    <w:rsid w:val="00FF12DB"/>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CDF29-50D3-4F21-A412-072FBB885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31</Pages>
  <Words>4526</Words>
  <Characters>25803</Characters>
  <Application>Microsoft Office Word</Application>
  <DocSecurity>0</DocSecurity>
  <Lines>215</Lines>
  <Paragraphs>60</Paragraphs>
  <ScaleCrop>false</ScaleCrop>
  <Company/>
  <LinksUpToDate>false</LinksUpToDate>
  <CharactersWithSpaces>30269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69</cp:revision>
  <cp:lastPrinted>2020-07-16T03:02:00Z</cp:lastPrinted>
  <dcterms:created xsi:type="dcterms:W3CDTF">2020-07-19T19:58:00Z</dcterms:created>
  <dcterms:modified xsi:type="dcterms:W3CDTF">2020-07-20T14:25:00Z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id="rTHy7YfH"/&gt;&lt;style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