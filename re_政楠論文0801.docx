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554074"/>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BFBBF9A"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Pr>
          <w:rFonts w:hint="eastAsia"/>
          <w:color w:val="0070C0"/>
        </w:rPr>
        <w:t>天際線查詢</w:t>
      </w:r>
      <w:r w:rsidR="00095AAC" w:rsidRPr="00095AAC">
        <w:rPr>
          <w:rFonts w:hint="eastAsia"/>
          <w:color w:val="0070C0"/>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w:t>
      </w:r>
      <w:r w:rsidR="00EC2CCB">
        <w:rPr>
          <w:rFonts w:cs="Times New Roman" w:hint="eastAsia"/>
          <w:szCs w:val="24"/>
        </w:rPr>
        <w:t>因</w:t>
      </w:r>
      <w:r w:rsidR="00B85302">
        <w:rPr>
          <w:rFonts w:cs="Times New Roman" w:hint="eastAsia"/>
          <w:szCs w:val="24"/>
        </w:rPr>
        <w:t>缺失</w:t>
      </w:r>
      <w:r w:rsidR="00076805">
        <w:rPr>
          <w:rFonts w:cs="Times New Roman" w:hint="eastAsia"/>
          <w:szCs w:val="24"/>
        </w:rPr>
        <w:t>資料</w:t>
      </w:r>
      <w:r w:rsidR="00EC2CCB">
        <w:rPr>
          <w:rFonts w:cs="Times New Roman" w:hint="eastAsia"/>
          <w:szCs w:val="24"/>
        </w:rPr>
        <w:t>而造成資料不完整就</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w:t>
      </w:r>
      <w:r w:rsidR="00EC2CCB">
        <w:rPr>
          <w:rFonts w:cs="Times New Roman" w:hint="eastAsia"/>
          <w:szCs w:val="24"/>
        </w:rPr>
        <w:t>提</w:t>
      </w:r>
      <w:r w:rsidR="00CB73DC">
        <w:rPr>
          <w:rFonts w:cs="Times New Roman" w:hint="eastAsia"/>
          <w:szCs w:val="24"/>
        </w:rPr>
        <w:t>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w:t>
      </w:r>
      <w:r w:rsidR="00EC2CCB">
        <w:rPr>
          <w:rFonts w:cs="Times New Roman" w:hint="eastAsia"/>
          <w:szCs w:val="24"/>
        </w:rPr>
        <w:t>點</w:t>
      </w:r>
      <w:r w:rsidR="00C22997" w:rsidRPr="007E6531">
        <w:rPr>
          <w:rFonts w:cs="Times New Roman" w:hint="eastAsia"/>
          <w:szCs w:val="24"/>
        </w:rPr>
        <w:t>填補</w:t>
      </w:r>
      <w:r w:rsidR="00D03C5A">
        <w:rPr>
          <w:rFonts w:cs="Times New Roman" w:hint="eastAsia"/>
          <w:szCs w:val="24"/>
        </w:rPr>
        <w:t>缺失資料的方法</w:t>
      </w:r>
      <w:r w:rsidR="00CB73DC">
        <w:rPr>
          <w:rFonts w:cs="Times New Roman" w:hint="eastAsia"/>
          <w:szCs w:val="24"/>
        </w:rPr>
        <w:t>，</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EC2CCB">
        <w:rPr>
          <w:rFonts w:cs="Times New Roman" w:hint="eastAsia"/>
          <w:szCs w:val="24"/>
        </w:rPr>
        <w:t>的情況</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proofErr w:type="gramEnd"/>
      <w:r w:rsidR="003E0880">
        <w:rPr>
          <w:rFonts w:cs="Times New Roman" w:hint="eastAsia"/>
          <w:szCs w:val="24"/>
        </w:rPr>
        <w:t>以</w:t>
      </w:r>
      <w:proofErr w:type="gramStart"/>
      <w:r w:rsidR="005779A1">
        <w:rPr>
          <w:rFonts w:cs="Times New Roman" w:hint="eastAsia"/>
          <w:szCs w:val="24"/>
        </w:rPr>
        <w:t>參考</w:t>
      </w:r>
      <w:r w:rsidR="00AB51AC">
        <w:rPr>
          <w:rFonts w:cs="Times New Roman" w:hint="eastAsia"/>
          <w:szCs w:val="24"/>
        </w:rPr>
        <w:t>該維度</w:t>
      </w:r>
      <w:proofErr w:type="gramEnd"/>
      <w:r w:rsidR="00AB51AC">
        <w:rPr>
          <w:rFonts w:cs="Times New Roman" w:hint="eastAsia"/>
          <w:szCs w:val="24"/>
        </w:rPr>
        <w:t>其他</w:t>
      </w:r>
      <w:r w:rsidR="00850636">
        <w:rPr>
          <w:rFonts w:cs="Times New Roman" w:hint="eastAsia"/>
          <w:szCs w:val="24"/>
        </w:rPr>
        <w:t>無</w:t>
      </w:r>
      <w:r w:rsidR="00850636" w:rsidRPr="007E6531">
        <w:rPr>
          <w:rFonts w:cs="Times New Roman" w:hint="eastAsia"/>
          <w:szCs w:val="24"/>
        </w:rPr>
        <w:t>缺失</w:t>
      </w:r>
      <w:r w:rsidR="00850636">
        <w:rPr>
          <w:rFonts w:cs="Times New Roman" w:hint="eastAsia"/>
          <w:szCs w:val="24"/>
        </w:rPr>
        <w:t>值的</w:t>
      </w:r>
      <w:r w:rsidR="00AB51AC">
        <w:rPr>
          <w:rFonts w:cs="Times New Roman" w:hint="eastAsia"/>
          <w:szCs w:val="24"/>
        </w:rPr>
        <w:t>鄰近點</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EC2CCB">
        <w:rPr>
          <w:rFonts w:cs="Times New Roman" w:hint="eastAsia"/>
          <w:szCs w:val="24"/>
        </w:rPr>
        <w:t>本研究</w:t>
      </w:r>
      <w:r w:rsidR="00AB51AC" w:rsidRPr="00AB51AC">
        <w:rPr>
          <w:rFonts w:cs="Times New Roman" w:hint="eastAsia"/>
          <w:color w:val="000000" w:themeColor="text1"/>
          <w:szCs w:val="24"/>
        </w:rPr>
        <w:t>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EC2CCB">
        <w:rPr>
          <w:rFonts w:cs="Times New Roman" w:hint="eastAsia"/>
          <w:color w:val="000000" w:themeColor="text1"/>
          <w:szCs w:val="24"/>
        </w:rPr>
        <w:t>的</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EC2CCB">
        <w:rPr>
          <w:rFonts w:cs="Times New Roman" w:hint="eastAsia"/>
          <w:color w:val="000000" w:themeColor="text1"/>
          <w:szCs w:val="24"/>
        </w:rPr>
        <w:t>我們的方法</w:t>
      </w:r>
      <w:r w:rsidR="00AB51AC" w:rsidRPr="00AB51AC">
        <w:rPr>
          <w:rFonts w:cs="Times New Roman" w:hint="eastAsia"/>
          <w:color w:val="000000" w:themeColor="text1"/>
          <w:szCs w:val="24"/>
        </w:rPr>
        <w:t>與</w:t>
      </w:r>
      <w:r w:rsidR="00850636">
        <w:rPr>
          <w:rFonts w:cs="Times New Roman" w:hint="eastAsia"/>
          <w:color w:val="000000" w:themeColor="text1"/>
          <w:szCs w:val="24"/>
        </w:rPr>
        <w:t>原始</w:t>
      </w:r>
      <w:r w:rsidR="00AB51AC" w:rsidRPr="00AB51AC">
        <w:rPr>
          <w:rFonts w:cs="Times New Roman"/>
          <w:color w:val="000000" w:themeColor="text1"/>
          <w:szCs w:val="24"/>
        </w:rPr>
        <w:t>k</w:t>
      </w:r>
      <w:r w:rsidR="00AB51AC" w:rsidRPr="00AB51AC">
        <w:rPr>
          <w:rFonts w:cs="Times New Roman" w:hint="eastAsia"/>
          <w:color w:val="000000" w:themeColor="text1"/>
          <w:szCs w:val="24"/>
        </w:rPr>
        <w:t>鄰近</w:t>
      </w:r>
      <w:r w:rsidR="00850636">
        <w:rPr>
          <w:rFonts w:cs="Times New Roman" w:hint="eastAsia"/>
          <w:color w:val="000000" w:themeColor="text1"/>
          <w:szCs w:val="24"/>
        </w:rPr>
        <w:t>點</w:t>
      </w:r>
      <w:r w:rsidR="00AB51AC" w:rsidRPr="00AB51AC">
        <w:rPr>
          <w:rFonts w:cs="Times New Roman" w:hint="eastAsia"/>
          <w:color w:val="000000" w:themeColor="text1"/>
          <w:szCs w:val="24"/>
        </w:rPr>
        <w:t>填補法</w:t>
      </w:r>
      <w:r w:rsidR="00850636">
        <w:rPr>
          <w:rFonts w:cs="Times New Roman" w:hint="eastAsia"/>
          <w:color w:val="000000" w:themeColor="text1"/>
          <w:szCs w:val="24"/>
        </w:rPr>
        <w:t>的填補效果</w:t>
      </w:r>
      <w:r w:rsidR="00AB51AC" w:rsidRPr="00AB51AC">
        <w:rPr>
          <w:rFonts w:cs="Times New Roman" w:hint="eastAsia"/>
          <w:color w:val="000000" w:themeColor="text1"/>
          <w:szCs w:val="24"/>
        </w:rPr>
        <w:t>比較</w:t>
      </w:r>
      <w:r w:rsidR="00850636">
        <w:rPr>
          <w:rFonts w:cs="Times New Roman" w:hint="eastAsia"/>
          <w:color w:val="000000" w:themeColor="text1"/>
          <w:szCs w:val="24"/>
        </w:rPr>
        <w:t>標準</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方法在低缺失</w:t>
      </w:r>
      <w:r w:rsidR="00EB02E0">
        <w:rPr>
          <w:rFonts w:cs="Times New Roman" w:hint="eastAsia"/>
          <w:szCs w:val="24"/>
        </w:rPr>
        <w:t>率</w:t>
      </w:r>
      <w:r w:rsidR="00393483" w:rsidRPr="007E6531">
        <w:rPr>
          <w:rFonts w:cs="Times New Roman" w:hint="eastAsia"/>
          <w:szCs w:val="24"/>
        </w:rPr>
        <w:t>時與</w:t>
      </w:r>
      <w:r w:rsidR="00850636" w:rsidRPr="003B1E16">
        <w:rPr>
          <w:rFonts w:cs="Times New Roman" w:hint="eastAsia"/>
          <w:color w:val="0070C0"/>
          <w:szCs w:val="24"/>
        </w:rPr>
        <w:t>原始</w:t>
      </w:r>
      <w:r w:rsidR="00393483" w:rsidRPr="003B1E16">
        <w:rPr>
          <w:rFonts w:cs="Times New Roman" w:hint="eastAsia"/>
          <w:color w:val="0070C0"/>
          <w:szCs w:val="24"/>
        </w:rPr>
        <w:t>k</w:t>
      </w:r>
      <w:r w:rsidR="00393483" w:rsidRPr="003B1E16">
        <w:rPr>
          <w:rFonts w:cs="Times New Roman" w:hint="eastAsia"/>
          <w:color w:val="0070C0"/>
          <w:szCs w:val="24"/>
        </w:rPr>
        <w:t>鄰近</w:t>
      </w:r>
      <w:r w:rsidR="00850636" w:rsidRPr="003B1E16">
        <w:rPr>
          <w:rFonts w:cs="Times New Roman" w:hint="eastAsia"/>
          <w:color w:val="0070C0"/>
          <w:szCs w:val="24"/>
        </w:rPr>
        <w:t>點</w:t>
      </w:r>
      <w:r w:rsidR="00393483" w:rsidRPr="003B1E16">
        <w:rPr>
          <w:rFonts w:cs="Times New Roman" w:hint="eastAsia"/>
          <w:color w:val="0070C0"/>
          <w:szCs w:val="24"/>
        </w:rPr>
        <w:t>填補法</w:t>
      </w:r>
      <w:r w:rsidR="00850636">
        <w:rPr>
          <w:rFonts w:cs="Times New Roman" w:hint="eastAsia"/>
          <w:szCs w:val="24"/>
        </w:rPr>
        <w:t>的填補效果</w:t>
      </w:r>
      <w:r w:rsidR="00B77631">
        <w:rPr>
          <w:rFonts w:cs="Times New Roman" w:hint="eastAsia"/>
          <w:szCs w:val="24"/>
        </w:rPr>
        <w:t>相近</w:t>
      </w:r>
      <w:r w:rsidR="00850636">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850636">
        <w:rPr>
          <w:rFonts w:cs="Times New Roman" w:hint="eastAsia"/>
          <w:szCs w:val="24"/>
        </w:rPr>
        <w:t>，</w:t>
      </w:r>
      <w:r w:rsidR="002351DB">
        <w:rPr>
          <w:rFonts w:cs="Times New Roman" w:hint="eastAsia"/>
          <w:szCs w:val="24"/>
        </w:rPr>
        <w:t>其</w:t>
      </w:r>
      <w:r w:rsidR="00850636">
        <w:rPr>
          <w:rFonts w:cs="Times New Roman" w:hint="eastAsia"/>
          <w:szCs w:val="24"/>
        </w:rPr>
        <w:t>填補</w:t>
      </w:r>
      <w:r w:rsidR="00404787">
        <w:rPr>
          <w:rFonts w:cs="Times New Roman" w:hint="eastAsia"/>
          <w:szCs w:val="24"/>
        </w:rPr>
        <w:t>效果</w:t>
      </w:r>
      <w:r w:rsidR="00696EFC">
        <w:rPr>
          <w:rFonts w:cs="Times New Roman" w:hint="eastAsia"/>
          <w:szCs w:val="24"/>
        </w:rPr>
        <w:t>較</w:t>
      </w:r>
      <w:r w:rsidR="00850636">
        <w:rPr>
          <w:rFonts w:cs="Times New Roman" w:hint="eastAsia"/>
          <w:szCs w:val="24"/>
        </w:rPr>
        <w:t>原始</w:t>
      </w:r>
      <w:r w:rsidR="00E413D7">
        <w:rPr>
          <w:rFonts w:cs="Times New Roman" w:hint="eastAsia"/>
          <w:szCs w:val="24"/>
        </w:rPr>
        <w:t>k</w:t>
      </w:r>
      <w:r w:rsidR="00E413D7">
        <w:rPr>
          <w:rFonts w:cs="Times New Roman" w:hint="eastAsia"/>
          <w:szCs w:val="24"/>
        </w:rPr>
        <w:t>鄰近</w:t>
      </w:r>
      <w:r w:rsidR="00B117A0">
        <w:rPr>
          <w:rFonts w:cs="Times New Roman" w:hint="eastAsia"/>
          <w:szCs w:val="24"/>
        </w:rPr>
        <w:t>點</w:t>
      </w:r>
      <w:r w:rsidR="00B117A0" w:rsidRPr="007E6531">
        <w:rPr>
          <w:rFonts w:cs="Times New Roman" w:hint="eastAsia"/>
          <w:szCs w:val="24"/>
        </w:rPr>
        <w:t>填補法</w:t>
      </w:r>
      <w:r w:rsidR="00E413D7">
        <w:rPr>
          <w:rFonts w:cs="Times New Roman" w:hint="eastAsia"/>
          <w:szCs w:val="24"/>
        </w:rPr>
        <w:t>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B117A0">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B117A0">
        <w:rPr>
          <w:rFonts w:cs="Times New Roman" w:hint="eastAsia"/>
          <w:szCs w:val="24"/>
        </w:rPr>
        <w:t>原始</w:t>
      </w:r>
      <w:r w:rsidR="00D92D8E" w:rsidRPr="007E6531">
        <w:rPr>
          <w:rFonts w:cs="Times New Roman" w:hint="eastAsia"/>
          <w:szCs w:val="24"/>
        </w:rPr>
        <w:t>k</w:t>
      </w:r>
      <w:r w:rsidR="00D92D8E" w:rsidRPr="007E6531">
        <w:rPr>
          <w:rFonts w:cs="Times New Roman" w:hint="eastAsia"/>
          <w:szCs w:val="24"/>
        </w:rPr>
        <w:t>鄰近</w:t>
      </w:r>
      <w:r w:rsidR="00B117A0">
        <w:rPr>
          <w:rFonts w:cs="Times New Roman" w:hint="eastAsia"/>
          <w:szCs w:val="24"/>
        </w:rPr>
        <w:t>點</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38946AEA"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sidRPr="00095AAC">
        <w:rPr>
          <w:rFonts w:cs="Times New Roman" w:hint="eastAsia"/>
          <w:noProof/>
          <w:color w:val="0070C0"/>
          <w:szCs w:val="24"/>
        </w:rPr>
        <w:t>天際線</w:t>
      </w:r>
      <w:r w:rsidR="00640BF9" w:rsidRPr="00095AAC">
        <w:rPr>
          <w:rFonts w:cs="Times New Roman" w:hint="eastAsia"/>
          <w:noProof/>
          <w:color w:val="0070C0"/>
          <w:szCs w:val="24"/>
        </w:rPr>
        <w:t>查詢演算法</w:t>
      </w:r>
      <w:r w:rsidR="007E6531">
        <w:rPr>
          <w:rFonts w:cs="Times New Roman" w:hint="eastAsia"/>
          <w:noProof/>
          <w:szCs w:val="24"/>
        </w:rPr>
        <w:t>，缺失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7554075"/>
      <w:r w:rsidRPr="00A016E8">
        <w:rPr>
          <w:rFonts w:ascii="Times New Roman" w:hAnsi="Times New Roman" w:cs="Times New Roman"/>
        </w:rPr>
        <w:lastRenderedPageBreak/>
        <w:t>Abstract</w:t>
      </w:r>
      <w:bookmarkEnd w:id="3"/>
    </w:p>
    <w:p w14:paraId="6469411E" w14:textId="4C5AB4A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w:t>
      </w:r>
      <w:r w:rsidR="00A17D7C">
        <w:rPr>
          <w:rFonts w:cs="Times New Roman"/>
          <w:noProof/>
          <w:szCs w:val="24"/>
        </w:rPr>
        <w:t>s</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826F9B">
        <w:rPr>
          <w:rFonts w:cs="Times New Roman"/>
          <w:noProof/>
          <w:color w:val="0070C0"/>
          <w:szCs w:val="24"/>
        </w:rPr>
        <w:t xml:space="preserve">original </w:t>
      </w:r>
      <w:r w:rsidR="008845DF" w:rsidRPr="008845DF">
        <w:rPr>
          <w:rFonts w:cs="Times New Roman"/>
          <w:noProof/>
          <w:szCs w:val="24"/>
        </w:rPr>
        <w:t>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Pr>
          <w:rFonts w:cs="Times New Roman"/>
          <w:noProof/>
          <w:szCs w:val="24"/>
        </w:rPr>
        <w:t xml:space="preserve"> </w:t>
      </w:r>
      <w:r w:rsidR="00324A4F" w:rsidRPr="00826F9B">
        <w:rPr>
          <w:rFonts w:cs="Times New Roman"/>
          <w:noProof/>
          <w:color w:val="0070C0"/>
          <w:szCs w:val="24"/>
        </w:rPr>
        <w:t xml:space="preserve">imputation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640BF9" w:rsidRPr="00826F9B">
        <w:rPr>
          <w:rFonts w:cs="Times New Roman"/>
          <w:noProof/>
          <w:color w:val="0070C0"/>
          <w:szCs w:val="24"/>
        </w:rPr>
        <w:t xml:space="preserve">original </w:t>
      </w:r>
      <w:r w:rsidR="00E03C01" w:rsidRPr="008845DF">
        <w:rPr>
          <w:rFonts w:cs="Times New Roman"/>
          <w:noProof/>
          <w:szCs w:val="24"/>
        </w:rPr>
        <w:t>k-</w:t>
      </w:r>
      <w:r w:rsidR="00E03C01">
        <w:rPr>
          <w:rFonts w:cs="Times New Roman"/>
          <w:noProof/>
          <w:szCs w:val="24"/>
        </w:rPr>
        <w:t>nearest neighbor</w:t>
      </w:r>
      <w:r w:rsidR="00324A4F" w:rsidRPr="00826F9B">
        <w:rPr>
          <w:rFonts w:cs="Times New Roman"/>
          <w:noProof/>
          <w:color w:val="0070C0"/>
          <w:szCs w:val="24"/>
        </w:rPr>
        <w:t xml:space="preserve"> imputation</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 xml:space="preserve">for skyline </w:t>
      </w:r>
      <w:r w:rsidR="00324A4F" w:rsidRPr="00826F9B">
        <w:rPr>
          <w:rFonts w:cs="Times New Roman"/>
          <w:noProof/>
          <w:color w:val="0070C0"/>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640BF9" w:rsidRPr="00535083">
        <w:rPr>
          <w:rFonts w:cs="Times New Roman"/>
          <w:color w:val="0070C0"/>
          <w:szCs w:val="24"/>
        </w:rPr>
        <w:t xml:space="preserve">query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755407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21A050E6" w14:textId="101EA75C" w:rsidR="00373CA2"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554074" w:history="1">
            <w:r w:rsidR="00373CA2" w:rsidRPr="00160780">
              <w:rPr>
                <w:rStyle w:val="ab"/>
                <w:rFonts w:cs="Times New Roman" w:hint="eastAsia"/>
              </w:rPr>
              <w:t>摘要</w:t>
            </w:r>
            <w:r w:rsidR="00373CA2">
              <w:rPr>
                <w:webHidden/>
              </w:rPr>
              <w:tab/>
            </w:r>
            <w:r w:rsidR="00373CA2">
              <w:rPr>
                <w:webHidden/>
              </w:rPr>
              <w:fldChar w:fldCharType="begin"/>
            </w:r>
            <w:r w:rsidR="00373CA2">
              <w:rPr>
                <w:webHidden/>
              </w:rPr>
              <w:instrText xml:space="preserve"> PAGEREF _Toc47554074 \h </w:instrText>
            </w:r>
            <w:r w:rsidR="00373CA2">
              <w:rPr>
                <w:webHidden/>
              </w:rPr>
            </w:r>
            <w:r w:rsidR="00373CA2">
              <w:rPr>
                <w:webHidden/>
              </w:rPr>
              <w:fldChar w:fldCharType="separate"/>
            </w:r>
            <w:r w:rsidR="00373CA2">
              <w:rPr>
                <w:webHidden/>
              </w:rPr>
              <w:t>1</w:t>
            </w:r>
            <w:r w:rsidR="00373CA2">
              <w:rPr>
                <w:webHidden/>
              </w:rPr>
              <w:fldChar w:fldCharType="end"/>
            </w:r>
          </w:hyperlink>
        </w:p>
        <w:p w14:paraId="1E4C57BB" w14:textId="52686662" w:rsidR="00373CA2" w:rsidRDefault="00373CA2">
          <w:pPr>
            <w:pStyle w:val="11"/>
            <w:rPr>
              <w:rFonts w:asciiTheme="minorHAnsi" w:eastAsiaTheme="minorEastAsia" w:hAnsiTheme="minorHAnsi"/>
            </w:rPr>
          </w:pPr>
          <w:hyperlink w:anchor="_Toc47554075" w:history="1">
            <w:r w:rsidRPr="00160780">
              <w:rPr>
                <w:rStyle w:val="ab"/>
                <w:rFonts w:cs="Times New Roman"/>
              </w:rPr>
              <w:t>Abstract</w:t>
            </w:r>
            <w:r>
              <w:rPr>
                <w:webHidden/>
              </w:rPr>
              <w:tab/>
            </w:r>
            <w:r>
              <w:rPr>
                <w:webHidden/>
              </w:rPr>
              <w:fldChar w:fldCharType="begin"/>
            </w:r>
            <w:r>
              <w:rPr>
                <w:webHidden/>
              </w:rPr>
              <w:instrText xml:space="preserve"> PAGEREF _Toc47554075 \h </w:instrText>
            </w:r>
            <w:r>
              <w:rPr>
                <w:webHidden/>
              </w:rPr>
            </w:r>
            <w:r>
              <w:rPr>
                <w:webHidden/>
              </w:rPr>
              <w:fldChar w:fldCharType="separate"/>
            </w:r>
            <w:r>
              <w:rPr>
                <w:webHidden/>
              </w:rPr>
              <w:t>2</w:t>
            </w:r>
            <w:r>
              <w:rPr>
                <w:webHidden/>
              </w:rPr>
              <w:fldChar w:fldCharType="end"/>
            </w:r>
          </w:hyperlink>
        </w:p>
        <w:p w14:paraId="71CE620B" w14:textId="09864C0B" w:rsidR="00373CA2" w:rsidRDefault="00373CA2">
          <w:pPr>
            <w:pStyle w:val="11"/>
            <w:rPr>
              <w:rFonts w:asciiTheme="minorHAnsi" w:eastAsiaTheme="minorEastAsia" w:hAnsiTheme="minorHAnsi"/>
            </w:rPr>
          </w:pPr>
          <w:hyperlink w:anchor="_Toc47554076" w:history="1">
            <w:r w:rsidRPr="00160780">
              <w:rPr>
                <w:rStyle w:val="ab"/>
                <w:rFonts w:cs="Times New Roman" w:hint="eastAsia"/>
              </w:rPr>
              <w:t>目次</w:t>
            </w:r>
            <w:r>
              <w:rPr>
                <w:webHidden/>
              </w:rPr>
              <w:tab/>
            </w:r>
            <w:r>
              <w:rPr>
                <w:webHidden/>
              </w:rPr>
              <w:fldChar w:fldCharType="begin"/>
            </w:r>
            <w:r>
              <w:rPr>
                <w:webHidden/>
              </w:rPr>
              <w:instrText xml:space="preserve"> PAGEREF _Toc47554076 \h </w:instrText>
            </w:r>
            <w:r>
              <w:rPr>
                <w:webHidden/>
              </w:rPr>
            </w:r>
            <w:r>
              <w:rPr>
                <w:webHidden/>
              </w:rPr>
              <w:fldChar w:fldCharType="separate"/>
            </w:r>
            <w:r>
              <w:rPr>
                <w:webHidden/>
              </w:rPr>
              <w:t>3</w:t>
            </w:r>
            <w:r>
              <w:rPr>
                <w:webHidden/>
              </w:rPr>
              <w:fldChar w:fldCharType="end"/>
            </w:r>
          </w:hyperlink>
        </w:p>
        <w:p w14:paraId="15943A48" w14:textId="36663973" w:rsidR="00373CA2" w:rsidRDefault="00373CA2">
          <w:pPr>
            <w:pStyle w:val="11"/>
            <w:rPr>
              <w:rFonts w:asciiTheme="minorHAnsi" w:eastAsiaTheme="minorEastAsia" w:hAnsiTheme="minorHAnsi"/>
            </w:rPr>
          </w:pPr>
          <w:hyperlink w:anchor="_Toc47554077" w:history="1">
            <w:r w:rsidRPr="00160780">
              <w:rPr>
                <w:rStyle w:val="ab"/>
                <w:rFonts w:cs="Times New Roman" w:hint="eastAsia"/>
              </w:rPr>
              <w:t>表目次</w:t>
            </w:r>
            <w:r>
              <w:rPr>
                <w:webHidden/>
              </w:rPr>
              <w:tab/>
            </w:r>
            <w:r>
              <w:rPr>
                <w:webHidden/>
              </w:rPr>
              <w:fldChar w:fldCharType="begin"/>
            </w:r>
            <w:r>
              <w:rPr>
                <w:webHidden/>
              </w:rPr>
              <w:instrText xml:space="preserve"> PAGEREF _Toc47554077 \h </w:instrText>
            </w:r>
            <w:r>
              <w:rPr>
                <w:webHidden/>
              </w:rPr>
            </w:r>
            <w:r>
              <w:rPr>
                <w:webHidden/>
              </w:rPr>
              <w:fldChar w:fldCharType="separate"/>
            </w:r>
            <w:r>
              <w:rPr>
                <w:webHidden/>
              </w:rPr>
              <w:t>5</w:t>
            </w:r>
            <w:r>
              <w:rPr>
                <w:webHidden/>
              </w:rPr>
              <w:fldChar w:fldCharType="end"/>
            </w:r>
          </w:hyperlink>
        </w:p>
        <w:p w14:paraId="728CA06A" w14:textId="6D73D4CD" w:rsidR="00373CA2" w:rsidRDefault="00373CA2">
          <w:pPr>
            <w:pStyle w:val="11"/>
            <w:rPr>
              <w:rFonts w:asciiTheme="minorHAnsi" w:eastAsiaTheme="minorEastAsia" w:hAnsiTheme="minorHAnsi"/>
            </w:rPr>
          </w:pPr>
          <w:hyperlink w:anchor="_Toc47554078" w:history="1">
            <w:r w:rsidRPr="00160780">
              <w:rPr>
                <w:rStyle w:val="ab"/>
                <w:rFonts w:cs="Times New Roman" w:hint="eastAsia"/>
              </w:rPr>
              <w:t>圖目次</w:t>
            </w:r>
            <w:r>
              <w:rPr>
                <w:webHidden/>
              </w:rPr>
              <w:tab/>
            </w:r>
            <w:r>
              <w:rPr>
                <w:webHidden/>
              </w:rPr>
              <w:fldChar w:fldCharType="begin"/>
            </w:r>
            <w:r>
              <w:rPr>
                <w:webHidden/>
              </w:rPr>
              <w:instrText xml:space="preserve"> PAGEREF _Toc47554078 \h </w:instrText>
            </w:r>
            <w:r>
              <w:rPr>
                <w:webHidden/>
              </w:rPr>
            </w:r>
            <w:r>
              <w:rPr>
                <w:webHidden/>
              </w:rPr>
              <w:fldChar w:fldCharType="separate"/>
            </w:r>
            <w:r>
              <w:rPr>
                <w:webHidden/>
              </w:rPr>
              <w:t>6</w:t>
            </w:r>
            <w:r>
              <w:rPr>
                <w:webHidden/>
              </w:rPr>
              <w:fldChar w:fldCharType="end"/>
            </w:r>
          </w:hyperlink>
        </w:p>
        <w:p w14:paraId="17F2EE8F" w14:textId="370B9AE6" w:rsidR="00373CA2" w:rsidRDefault="00373CA2">
          <w:pPr>
            <w:pStyle w:val="11"/>
            <w:rPr>
              <w:rFonts w:asciiTheme="minorHAnsi" w:eastAsiaTheme="minorEastAsia" w:hAnsiTheme="minorHAnsi"/>
            </w:rPr>
          </w:pPr>
          <w:hyperlink w:anchor="_Toc47554079" w:history="1">
            <w:r w:rsidRPr="00160780">
              <w:rPr>
                <w:rStyle w:val="ab"/>
                <w:rFonts w:hint="eastAsia"/>
              </w:rPr>
              <w:t>第</w:t>
            </w:r>
            <w:r w:rsidRPr="00160780">
              <w:rPr>
                <w:rStyle w:val="ab"/>
                <w:rFonts w:hint="eastAsia"/>
              </w:rPr>
              <w:t xml:space="preserve"> 1 </w:t>
            </w:r>
            <w:r w:rsidRPr="00160780">
              <w:rPr>
                <w:rStyle w:val="ab"/>
                <w:rFonts w:hint="eastAsia"/>
              </w:rPr>
              <w:t>章</w:t>
            </w:r>
            <w:r w:rsidRPr="00160780">
              <w:rPr>
                <w:rStyle w:val="ab"/>
                <w:rFonts w:hint="eastAsia"/>
              </w:rPr>
              <w:t xml:space="preserve"> </w:t>
            </w:r>
            <w:r w:rsidRPr="00160780">
              <w:rPr>
                <w:rStyle w:val="ab"/>
                <w:rFonts w:hint="eastAsia"/>
              </w:rPr>
              <w:t>簡介</w:t>
            </w:r>
            <w:r>
              <w:rPr>
                <w:webHidden/>
              </w:rPr>
              <w:tab/>
            </w:r>
            <w:r>
              <w:rPr>
                <w:webHidden/>
              </w:rPr>
              <w:fldChar w:fldCharType="begin"/>
            </w:r>
            <w:r>
              <w:rPr>
                <w:webHidden/>
              </w:rPr>
              <w:instrText xml:space="preserve"> PAGEREF _Toc47554079 \h </w:instrText>
            </w:r>
            <w:r>
              <w:rPr>
                <w:webHidden/>
              </w:rPr>
            </w:r>
            <w:r>
              <w:rPr>
                <w:webHidden/>
              </w:rPr>
              <w:fldChar w:fldCharType="separate"/>
            </w:r>
            <w:r>
              <w:rPr>
                <w:webHidden/>
              </w:rPr>
              <w:t>7</w:t>
            </w:r>
            <w:r>
              <w:rPr>
                <w:webHidden/>
              </w:rPr>
              <w:fldChar w:fldCharType="end"/>
            </w:r>
          </w:hyperlink>
        </w:p>
        <w:p w14:paraId="5DB694BA" w14:textId="2084343A" w:rsidR="00373CA2" w:rsidRDefault="00373CA2">
          <w:pPr>
            <w:pStyle w:val="11"/>
            <w:rPr>
              <w:rFonts w:asciiTheme="minorHAnsi" w:eastAsiaTheme="minorEastAsia" w:hAnsiTheme="minorHAnsi"/>
            </w:rPr>
          </w:pPr>
          <w:hyperlink w:anchor="_Toc47554080" w:history="1">
            <w:r w:rsidRPr="00160780">
              <w:rPr>
                <w:rStyle w:val="ab"/>
                <w:rFonts w:hint="eastAsia"/>
              </w:rPr>
              <w:t>第</w:t>
            </w:r>
            <w:r w:rsidRPr="00160780">
              <w:rPr>
                <w:rStyle w:val="ab"/>
                <w:rFonts w:hint="eastAsia"/>
              </w:rPr>
              <w:t xml:space="preserve"> 2 </w:t>
            </w:r>
            <w:r w:rsidRPr="00160780">
              <w:rPr>
                <w:rStyle w:val="ab"/>
                <w:rFonts w:hint="eastAsia"/>
              </w:rPr>
              <w:t>章</w:t>
            </w:r>
            <w:r w:rsidRPr="00160780">
              <w:rPr>
                <w:rStyle w:val="ab"/>
                <w:rFonts w:hint="eastAsia"/>
                <w:shd w:val="clear" w:color="auto" w:fill="FFFFFF"/>
              </w:rPr>
              <w:t xml:space="preserve"> </w:t>
            </w:r>
            <w:r w:rsidRPr="00160780">
              <w:rPr>
                <w:rStyle w:val="ab"/>
                <w:rFonts w:hint="eastAsia"/>
                <w:shd w:val="clear" w:color="auto" w:fill="FFFFFF"/>
              </w:rPr>
              <w:t>相關研究</w:t>
            </w:r>
            <w:r>
              <w:rPr>
                <w:webHidden/>
              </w:rPr>
              <w:tab/>
            </w:r>
            <w:r>
              <w:rPr>
                <w:webHidden/>
              </w:rPr>
              <w:fldChar w:fldCharType="begin"/>
            </w:r>
            <w:r>
              <w:rPr>
                <w:webHidden/>
              </w:rPr>
              <w:instrText xml:space="preserve"> PAGEREF _Toc47554080 \h </w:instrText>
            </w:r>
            <w:r>
              <w:rPr>
                <w:webHidden/>
              </w:rPr>
            </w:r>
            <w:r>
              <w:rPr>
                <w:webHidden/>
              </w:rPr>
              <w:fldChar w:fldCharType="separate"/>
            </w:r>
            <w:r>
              <w:rPr>
                <w:webHidden/>
              </w:rPr>
              <w:t>10</w:t>
            </w:r>
            <w:r>
              <w:rPr>
                <w:webHidden/>
              </w:rPr>
              <w:fldChar w:fldCharType="end"/>
            </w:r>
          </w:hyperlink>
        </w:p>
        <w:p w14:paraId="407486ED" w14:textId="4F562B41" w:rsidR="00373CA2" w:rsidRDefault="00373CA2">
          <w:pPr>
            <w:pStyle w:val="21"/>
            <w:rPr>
              <w:rFonts w:asciiTheme="minorHAnsi" w:eastAsiaTheme="minorEastAsia" w:hAnsiTheme="minorHAnsi" w:cstheme="minorBidi"/>
              <w:noProof/>
              <w:kern w:val="2"/>
            </w:rPr>
          </w:pPr>
          <w:hyperlink w:anchor="_Toc47554081" w:history="1">
            <w:r w:rsidRPr="00160780">
              <w:rPr>
                <w:rStyle w:val="ab"/>
                <w:noProof/>
              </w:rPr>
              <w:t>2.1</w:t>
            </w:r>
            <w:r w:rsidRPr="00160780">
              <w:rPr>
                <w:rStyle w:val="ab"/>
                <w:rFonts w:hint="eastAsia"/>
                <w:noProof/>
              </w:rPr>
              <w:t>天際線查詢演算法與完整資料集</w:t>
            </w:r>
            <w:r>
              <w:rPr>
                <w:noProof/>
                <w:webHidden/>
              </w:rPr>
              <w:tab/>
            </w:r>
            <w:r>
              <w:rPr>
                <w:noProof/>
                <w:webHidden/>
              </w:rPr>
              <w:fldChar w:fldCharType="begin"/>
            </w:r>
            <w:r>
              <w:rPr>
                <w:noProof/>
                <w:webHidden/>
              </w:rPr>
              <w:instrText xml:space="preserve"> PAGEREF _Toc47554081 \h </w:instrText>
            </w:r>
            <w:r>
              <w:rPr>
                <w:noProof/>
                <w:webHidden/>
              </w:rPr>
            </w:r>
            <w:r>
              <w:rPr>
                <w:noProof/>
                <w:webHidden/>
              </w:rPr>
              <w:fldChar w:fldCharType="separate"/>
            </w:r>
            <w:r>
              <w:rPr>
                <w:noProof/>
                <w:webHidden/>
              </w:rPr>
              <w:t>10</w:t>
            </w:r>
            <w:r>
              <w:rPr>
                <w:noProof/>
                <w:webHidden/>
              </w:rPr>
              <w:fldChar w:fldCharType="end"/>
            </w:r>
          </w:hyperlink>
        </w:p>
        <w:p w14:paraId="51690664" w14:textId="63D2BCEB" w:rsidR="00373CA2" w:rsidRDefault="00373CA2">
          <w:pPr>
            <w:pStyle w:val="21"/>
            <w:rPr>
              <w:rFonts w:asciiTheme="minorHAnsi" w:eastAsiaTheme="minorEastAsia" w:hAnsiTheme="minorHAnsi" w:cstheme="minorBidi"/>
              <w:noProof/>
              <w:kern w:val="2"/>
            </w:rPr>
          </w:pPr>
          <w:hyperlink w:anchor="_Toc47554082" w:history="1">
            <w:r w:rsidRPr="00160780">
              <w:rPr>
                <w:rStyle w:val="ab"/>
                <w:noProof/>
              </w:rPr>
              <w:t>2.2</w:t>
            </w:r>
            <w:r w:rsidRPr="00160780">
              <w:rPr>
                <w:rStyle w:val="ab"/>
                <w:rFonts w:hint="eastAsia"/>
                <w:noProof/>
              </w:rPr>
              <w:t>缺失資料類型與缺失值處理技術</w:t>
            </w:r>
            <w:r>
              <w:rPr>
                <w:noProof/>
                <w:webHidden/>
              </w:rPr>
              <w:tab/>
            </w:r>
            <w:r>
              <w:rPr>
                <w:noProof/>
                <w:webHidden/>
              </w:rPr>
              <w:fldChar w:fldCharType="begin"/>
            </w:r>
            <w:r>
              <w:rPr>
                <w:noProof/>
                <w:webHidden/>
              </w:rPr>
              <w:instrText xml:space="preserve"> PAGEREF _Toc47554082 \h </w:instrText>
            </w:r>
            <w:r>
              <w:rPr>
                <w:noProof/>
                <w:webHidden/>
              </w:rPr>
            </w:r>
            <w:r>
              <w:rPr>
                <w:noProof/>
                <w:webHidden/>
              </w:rPr>
              <w:fldChar w:fldCharType="separate"/>
            </w:r>
            <w:r>
              <w:rPr>
                <w:noProof/>
                <w:webHidden/>
              </w:rPr>
              <w:t>10</w:t>
            </w:r>
            <w:r>
              <w:rPr>
                <w:noProof/>
                <w:webHidden/>
              </w:rPr>
              <w:fldChar w:fldCharType="end"/>
            </w:r>
          </w:hyperlink>
        </w:p>
        <w:p w14:paraId="4527116E" w14:textId="50E7B159" w:rsidR="00373CA2" w:rsidRDefault="00373CA2">
          <w:pPr>
            <w:pStyle w:val="31"/>
            <w:tabs>
              <w:tab w:val="right" w:leader="dot" w:pos="8494"/>
            </w:tabs>
            <w:rPr>
              <w:rFonts w:asciiTheme="minorHAnsi" w:eastAsiaTheme="minorEastAsia" w:hAnsiTheme="minorHAnsi" w:cstheme="minorBidi"/>
              <w:noProof/>
              <w:kern w:val="2"/>
              <w:sz w:val="24"/>
            </w:rPr>
          </w:pPr>
          <w:hyperlink w:anchor="_Toc47554083" w:history="1">
            <w:r w:rsidRPr="00160780">
              <w:rPr>
                <w:rStyle w:val="ab"/>
                <w:noProof/>
              </w:rPr>
              <w:t>2.2.1</w:t>
            </w:r>
            <w:r w:rsidRPr="00160780">
              <w:rPr>
                <w:rStyle w:val="ab"/>
                <w:rFonts w:hint="eastAsia"/>
                <w:noProof/>
              </w:rPr>
              <w:t>資料缺失類型</w:t>
            </w:r>
            <w:r>
              <w:rPr>
                <w:noProof/>
                <w:webHidden/>
              </w:rPr>
              <w:tab/>
            </w:r>
            <w:r>
              <w:rPr>
                <w:noProof/>
                <w:webHidden/>
              </w:rPr>
              <w:fldChar w:fldCharType="begin"/>
            </w:r>
            <w:r>
              <w:rPr>
                <w:noProof/>
                <w:webHidden/>
              </w:rPr>
              <w:instrText xml:space="preserve"> PAGEREF _Toc47554083 \h </w:instrText>
            </w:r>
            <w:r>
              <w:rPr>
                <w:noProof/>
                <w:webHidden/>
              </w:rPr>
            </w:r>
            <w:r>
              <w:rPr>
                <w:noProof/>
                <w:webHidden/>
              </w:rPr>
              <w:fldChar w:fldCharType="separate"/>
            </w:r>
            <w:r>
              <w:rPr>
                <w:noProof/>
                <w:webHidden/>
              </w:rPr>
              <w:t>10</w:t>
            </w:r>
            <w:r>
              <w:rPr>
                <w:noProof/>
                <w:webHidden/>
              </w:rPr>
              <w:fldChar w:fldCharType="end"/>
            </w:r>
          </w:hyperlink>
        </w:p>
        <w:p w14:paraId="06D48068" w14:textId="5005BEFB" w:rsidR="00373CA2" w:rsidRDefault="00373CA2">
          <w:pPr>
            <w:pStyle w:val="31"/>
            <w:tabs>
              <w:tab w:val="right" w:leader="dot" w:pos="8494"/>
            </w:tabs>
            <w:rPr>
              <w:rFonts w:asciiTheme="minorHAnsi" w:eastAsiaTheme="minorEastAsia" w:hAnsiTheme="minorHAnsi" w:cstheme="minorBidi"/>
              <w:noProof/>
              <w:kern w:val="2"/>
              <w:sz w:val="24"/>
            </w:rPr>
          </w:pPr>
          <w:hyperlink w:anchor="_Toc47554084" w:history="1">
            <w:r w:rsidRPr="00160780">
              <w:rPr>
                <w:rStyle w:val="ab"/>
                <w:noProof/>
              </w:rPr>
              <w:t>2.2.2</w:t>
            </w:r>
            <w:r w:rsidRPr="00160780">
              <w:rPr>
                <w:rStyle w:val="ab"/>
                <w:rFonts w:hint="eastAsia"/>
                <w:noProof/>
              </w:rPr>
              <w:t>缺失值的處理技術</w:t>
            </w:r>
            <w:r>
              <w:rPr>
                <w:noProof/>
                <w:webHidden/>
              </w:rPr>
              <w:tab/>
            </w:r>
            <w:r>
              <w:rPr>
                <w:noProof/>
                <w:webHidden/>
              </w:rPr>
              <w:fldChar w:fldCharType="begin"/>
            </w:r>
            <w:r>
              <w:rPr>
                <w:noProof/>
                <w:webHidden/>
              </w:rPr>
              <w:instrText xml:space="preserve"> PAGEREF _Toc47554084 \h </w:instrText>
            </w:r>
            <w:r>
              <w:rPr>
                <w:noProof/>
                <w:webHidden/>
              </w:rPr>
            </w:r>
            <w:r>
              <w:rPr>
                <w:noProof/>
                <w:webHidden/>
              </w:rPr>
              <w:fldChar w:fldCharType="separate"/>
            </w:r>
            <w:r>
              <w:rPr>
                <w:noProof/>
                <w:webHidden/>
              </w:rPr>
              <w:t>11</w:t>
            </w:r>
            <w:r>
              <w:rPr>
                <w:noProof/>
                <w:webHidden/>
              </w:rPr>
              <w:fldChar w:fldCharType="end"/>
            </w:r>
          </w:hyperlink>
        </w:p>
        <w:p w14:paraId="214EC849" w14:textId="0ED30F27" w:rsidR="00373CA2" w:rsidRDefault="00373CA2">
          <w:pPr>
            <w:pStyle w:val="21"/>
            <w:rPr>
              <w:rFonts w:asciiTheme="minorHAnsi" w:eastAsiaTheme="minorEastAsia" w:hAnsiTheme="minorHAnsi" w:cstheme="minorBidi"/>
              <w:noProof/>
              <w:kern w:val="2"/>
            </w:rPr>
          </w:pPr>
          <w:hyperlink w:anchor="_Toc47554085" w:history="1">
            <w:r w:rsidRPr="00160780">
              <w:rPr>
                <w:rStyle w:val="ab"/>
                <w:noProof/>
              </w:rPr>
              <w:t>2.3</w:t>
            </w:r>
            <w:r w:rsidRPr="00160780">
              <w:rPr>
                <w:rStyle w:val="ab"/>
                <w:rFonts w:hint="eastAsia"/>
                <w:noProof/>
              </w:rPr>
              <w:t>缺失值填補法</w:t>
            </w:r>
            <w:r>
              <w:rPr>
                <w:noProof/>
                <w:webHidden/>
              </w:rPr>
              <w:tab/>
            </w:r>
            <w:r>
              <w:rPr>
                <w:noProof/>
                <w:webHidden/>
              </w:rPr>
              <w:fldChar w:fldCharType="begin"/>
            </w:r>
            <w:r>
              <w:rPr>
                <w:noProof/>
                <w:webHidden/>
              </w:rPr>
              <w:instrText xml:space="preserve"> PAGEREF _Toc47554085 \h </w:instrText>
            </w:r>
            <w:r>
              <w:rPr>
                <w:noProof/>
                <w:webHidden/>
              </w:rPr>
            </w:r>
            <w:r>
              <w:rPr>
                <w:noProof/>
                <w:webHidden/>
              </w:rPr>
              <w:fldChar w:fldCharType="separate"/>
            </w:r>
            <w:r>
              <w:rPr>
                <w:noProof/>
                <w:webHidden/>
              </w:rPr>
              <w:t>12</w:t>
            </w:r>
            <w:r>
              <w:rPr>
                <w:noProof/>
                <w:webHidden/>
              </w:rPr>
              <w:fldChar w:fldCharType="end"/>
            </w:r>
          </w:hyperlink>
        </w:p>
        <w:p w14:paraId="66665C54" w14:textId="74D7E8E6" w:rsidR="00373CA2" w:rsidRDefault="00373CA2">
          <w:pPr>
            <w:pStyle w:val="21"/>
            <w:rPr>
              <w:rFonts w:asciiTheme="minorHAnsi" w:eastAsiaTheme="minorEastAsia" w:hAnsiTheme="minorHAnsi" w:cstheme="minorBidi"/>
              <w:noProof/>
              <w:kern w:val="2"/>
            </w:rPr>
          </w:pPr>
          <w:hyperlink w:anchor="_Toc47554086" w:history="1">
            <w:r w:rsidRPr="00160780">
              <w:rPr>
                <w:rStyle w:val="ab"/>
                <w:noProof/>
              </w:rPr>
              <w:t>2.4 k</w:t>
            </w:r>
            <w:r w:rsidRPr="00160780">
              <w:rPr>
                <w:rStyle w:val="ab"/>
                <w:rFonts w:hint="eastAsia"/>
                <w:noProof/>
              </w:rPr>
              <w:t>鄰近點填補法</w:t>
            </w:r>
            <w:r>
              <w:rPr>
                <w:noProof/>
                <w:webHidden/>
              </w:rPr>
              <w:tab/>
            </w:r>
            <w:r>
              <w:rPr>
                <w:noProof/>
                <w:webHidden/>
              </w:rPr>
              <w:fldChar w:fldCharType="begin"/>
            </w:r>
            <w:r>
              <w:rPr>
                <w:noProof/>
                <w:webHidden/>
              </w:rPr>
              <w:instrText xml:space="preserve"> PAGEREF _Toc47554086 \h </w:instrText>
            </w:r>
            <w:r>
              <w:rPr>
                <w:noProof/>
                <w:webHidden/>
              </w:rPr>
            </w:r>
            <w:r>
              <w:rPr>
                <w:noProof/>
                <w:webHidden/>
              </w:rPr>
              <w:fldChar w:fldCharType="separate"/>
            </w:r>
            <w:r>
              <w:rPr>
                <w:noProof/>
                <w:webHidden/>
              </w:rPr>
              <w:t>12</w:t>
            </w:r>
            <w:r>
              <w:rPr>
                <w:noProof/>
                <w:webHidden/>
              </w:rPr>
              <w:fldChar w:fldCharType="end"/>
            </w:r>
          </w:hyperlink>
        </w:p>
        <w:p w14:paraId="7FF0EB1D" w14:textId="10C4F454" w:rsidR="00373CA2" w:rsidRDefault="00373CA2">
          <w:pPr>
            <w:pStyle w:val="11"/>
            <w:rPr>
              <w:rFonts w:asciiTheme="minorHAnsi" w:eastAsiaTheme="minorEastAsia" w:hAnsiTheme="minorHAnsi"/>
            </w:rPr>
          </w:pPr>
          <w:hyperlink w:anchor="_Toc47554087" w:history="1">
            <w:r w:rsidRPr="00160780">
              <w:rPr>
                <w:rStyle w:val="ab"/>
                <w:rFonts w:hint="eastAsia"/>
              </w:rPr>
              <w:t>第</w:t>
            </w:r>
            <w:r w:rsidRPr="00160780">
              <w:rPr>
                <w:rStyle w:val="ab"/>
                <w:rFonts w:hint="eastAsia"/>
              </w:rPr>
              <w:t xml:space="preserve"> 3 </w:t>
            </w:r>
            <w:r w:rsidRPr="00160780">
              <w:rPr>
                <w:rStyle w:val="ab"/>
                <w:rFonts w:hint="eastAsia"/>
              </w:rPr>
              <w:t>章</w:t>
            </w:r>
            <w:r w:rsidRPr="00160780">
              <w:rPr>
                <w:rStyle w:val="ab"/>
                <w:rFonts w:hint="eastAsia"/>
              </w:rPr>
              <w:t xml:space="preserve"> </w:t>
            </w:r>
            <w:r w:rsidRPr="00160780">
              <w:rPr>
                <w:rStyle w:val="ab"/>
                <w:rFonts w:hint="eastAsia"/>
              </w:rPr>
              <w:t>問題與方法</w:t>
            </w:r>
            <w:r>
              <w:rPr>
                <w:webHidden/>
              </w:rPr>
              <w:tab/>
            </w:r>
            <w:r>
              <w:rPr>
                <w:webHidden/>
              </w:rPr>
              <w:fldChar w:fldCharType="begin"/>
            </w:r>
            <w:r>
              <w:rPr>
                <w:webHidden/>
              </w:rPr>
              <w:instrText xml:space="preserve"> PAGEREF _Toc47554087 \h </w:instrText>
            </w:r>
            <w:r>
              <w:rPr>
                <w:webHidden/>
              </w:rPr>
            </w:r>
            <w:r>
              <w:rPr>
                <w:webHidden/>
              </w:rPr>
              <w:fldChar w:fldCharType="separate"/>
            </w:r>
            <w:r>
              <w:rPr>
                <w:webHidden/>
              </w:rPr>
              <w:t>14</w:t>
            </w:r>
            <w:r>
              <w:rPr>
                <w:webHidden/>
              </w:rPr>
              <w:fldChar w:fldCharType="end"/>
            </w:r>
          </w:hyperlink>
        </w:p>
        <w:p w14:paraId="5878A741" w14:textId="0B8DD527" w:rsidR="00373CA2" w:rsidRDefault="00373CA2">
          <w:pPr>
            <w:pStyle w:val="21"/>
            <w:rPr>
              <w:rFonts w:asciiTheme="minorHAnsi" w:eastAsiaTheme="minorEastAsia" w:hAnsiTheme="minorHAnsi" w:cstheme="minorBidi"/>
              <w:noProof/>
              <w:kern w:val="2"/>
            </w:rPr>
          </w:pPr>
          <w:hyperlink w:anchor="_Toc47554088" w:history="1">
            <w:r w:rsidRPr="00160780">
              <w:rPr>
                <w:rStyle w:val="ab"/>
                <w:noProof/>
                <w:shd w:val="clear" w:color="auto" w:fill="FFFFFF"/>
              </w:rPr>
              <w:t>3.1</w:t>
            </w:r>
            <w:r w:rsidRPr="00160780">
              <w:rPr>
                <w:rStyle w:val="ab"/>
                <w:rFonts w:hint="eastAsia"/>
                <w:noProof/>
                <w:shd w:val="clear" w:color="auto" w:fill="FFFFFF"/>
              </w:rPr>
              <w:t>研究動機</w:t>
            </w:r>
            <w:r>
              <w:rPr>
                <w:noProof/>
                <w:webHidden/>
              </w:rPr>
              <w:tab/>
            </w:r>
            <w:r>
              <w:rPr>
                <w:noProof/>
                <w:webHidden/>
              </w:rPr>
              <w:fldChar w:fldCharType="begin"/>
            </w:r>
            <w:r>
              <w:rPr>
                <w:noProof/>
                <w:webHidden/>
              </w:rPr>
              <w:instrText xml:space="preserve"> PAGEREF _Toc47554088 \h </w:instrText>
            </w:r>
            <w:r>
              <w:rPr>
                <w:noProof/>
                <w:webHidden/>
              </w:rPr>
            </w:r>
            <w:r>
              <w:rPr>
                <w:noProof/>
                <w:webHidden/>
              </w:rPr>
              <w:fldChar w:fldCharType="separate"/>
            </w:r>
            <w:r>
              <w:rPr>
                <w:noProof/>
                <w:webHidden/>
              </w:rPr>
              <w:t>14</w:t>
            </w:r>
            <w:r>
              <w:rPr>
                <w:noProof/>
                <w:webHidden/>
              </w:rPr>
              <w:fldChar w:fldCharType="end"/>
            </w:r>
          </w:hyperlink>
        </w:p>
        <w:p w14:paraId="27B53BDC" w14:textId="2BC2E3AB" w:rsidR="00373CA2" w:rsidRDefault="00373CA2">
          <w:pPr>
            <w:pStyle w:val="21"/>
            <w:rPr>
              <w:rFonts w:asciiTheme="minorHAnsi" w:eastAsiaTheme="minorEastAsia" w:hAnsiTheme="minorHAnsi" w:cstheme="minorBidi"/>
              <w:noProof/>
              <w:kern w:val="2"/>
            </w:rPr>
          </w:pPr>
          <w:hyperlink w:anchor="_Toc47554089" w:history="1">
            <w:r w:rsidRPr="00160780">
              <w:rPr>
                <w:rStyle w:val="ab"/>
                <w:noProof/>
              </w:rPr>
              <w:t>3.2</w:t>
            </w:r>
            <w:r w:rsidRPr="00160780">
              <w:rPr>
                <w:rStyle w:val="ab"/>
                <w:rFonts w:hint="eastAsia"/>
                <w:noProof/>
              </w:rPr>
              <w:t>問題定義</w:t>
            </w:r>
            <w:r>
              <w:rPr>
                <w:noProof/>
                <w:webHidden/>
              </w:rPr>
              <w:tab/>
            </w:r>
            <w:r>
              <w:rPr>
                <w:noProof/>
                <w:webHidden/>
              </w:rPr>
              <w:fldChar w:fldCharType="begin"/>
            </w:r>
            <w:r>
              <w:rPr>
                <w:noProof/>
                <w:webHidden/>
              </w:rPr>
              <w:instrText xml:space="preserve"> PAGEREF _Toc47554089 \h </w:instrText>
            </w:r>
            <w:r>
              <w:rPr>
                <w:noProof/>
                <w:webHidden/>
              </w:rPr>
            </w:r>
            <w:r>
              <w:rPr>
                <w:noProof/>
                <w:webHidden/>
              </w:rPr>
              <w:fldChar w:fldCharType="separate"/>
            </w:r>
            <w:r>
              <w:rPr>
                <w:noProof/>
                <w:webHidden/>
              </w:rPr>
              <w:t>14</w:t>
            </w:r>
            <w:r>
              <w:rPr>
                <w:noProof/>
                <w:webHidden/>
              </w:rPr>
              <w:fldChar w:fldCharType="end"/>
            </w:r>
          </w:hyperlink>
        </w:p>
        <w:p w14:paraId="6EC63931" w14:textId="3F02E364" w:rsidR="00373CA2" w:rsidRDefault="00373CA2">
          <w:pPr>
            <w:pStyle w:val="21"/>
            <w:rPr>
              <w:rFonts w:asciiTheme="minorHAnsi" w:eastAsiaTheme="minorEastAsia" w:hAnsiTheme="minorHAnsi" w:cstheme="minorBidi"/>
              <w:noProof/>
              <w:kern w:val="2"/>
            </w:rPr>
          </w:pPr>
          <w:hyperlink w:anchor="_Toc47554090" w:history="1">
            <w:r w:rsidRPr="00160780">
              <w:rPr>
                <w:rStyle w:val="ab"/>
                <w:noProof/>
              </w:rPr>
              <w:t>3.3</w:t>
            </w:r>
            <w:r w:rsidRPr="00160780">
              <w:rPr>
                <w:rStyle w:val="ab"/>
                <w:rFonts w:hint="eastAsia"/>
                <w:noProof/>
              </w:rPr>
              <w:t>問題分析</w:t>
            </w:r>
            <w:r>
              <w:rPr>
                <w:noProof/>
                <w:webHidden/>
              </w:rPr>
              <w:tab/>
            </w:r>
            <w:r>
              <w:rPr>
                <w:noProof/>
                <w:webHidden/>
              </w:rPr>
              <w:fldChar w:fldCharType="begin"/>
            </w:r>
            <w:r>
              <w:rPr>
                <w:noProof/>
                <w:webHidden/>
              </w:rPr>
              <w:instrText xml:space="preserve"> PAGEREF _Toc47554090 \h </w:instrText>
            </w:r>
            <w:r>
              <w:rPr>
                <w:noProof/>
                <w:webHidden/>
              </w:rPr>
            </w:r>
            <w:r>
              <w:rPr>
                <w:noProof/>
                <w:webHidden/>
              </w:rPr>
              <w:fldChar w:fldCharType="separate"/>
            </w:r>
            <w:r>
              <w:rPr>
                <w:noProof/>
                <w:webHidden/>
              </w:rPr>
              <w:t>15</w:t>
            </w:r>
            <w:r>
              <w:rPr>
                <w:noProof/>
                <w:webHidden/>
              </w:rPr>
              <w:fldChar w:fldCharType="end"/>
            </w:r>
          </w:hyperlink>
        </w:p>
        <w:p w14:paraId="458CF793" w14:textId="2071D082" w:rsidR="00373CA2" w:rsidRDefault="00373CA2">
          <w:pPr>
            <w:pStyle w:val="21"/>
            <w:rPr>
              <w:rFonts w:asciiTheme="minorHAnsi" w:eastAsiaTheme="minorEastAsia" w:hAnsiTheme="minorHAnsi" w:cstheme="minorBidi"/>
              <w:noProof/>
              <w:kern w:val="2"/>
            </w:rPr>
          </w:pPr>
          <w:hyperlink w:anchor="_Toc47554091" w:history="1">
            <w:r w:rsidRPr="00160780">
              <w:rPr>
                <w:rStyle w:val="ab"/>
                <w:noProof/>
              </w:rPr>
              <w:t xml:space="preserve">3.4 sk-NN imputation </w:t>
            </w:r>
            <w:r w:rsidRPr="00160780">
              <w:rPr>
                <w:rStyle w:val="ab"/>
                <w:rFonts w:hint="eastAsia"/>
                <w:noProof/>
              </w:rPr>
              <w:t>演算法</w:t>
            </w:r>
            <w:r>
              <w:rPr>
                <w:noProof/>
                <w:webHidden/>
              </w:rPr>
              <w:tab/>
            </w:r>
            <w:r>
              <w:rPr>
                <w:noProof/>
                <w:webHidden/>
              </w:rPr>
              <w:fldChar w:fldCharType="begin"/>
            </w:r>
            <w:r>
              <w:rPr>
                <w:noProof/>
                <w:webHidden/>
              </w:rPr>
              <w:instrText xml:space="preserve"> PAGEREF _Toc47554091 \h </w:instrText>
            </w:r>
            <w:r>
              <w:rPr>
                <w:noProof/>
                <w:webHidden/>
              </w:rPr>
            </w:r>
            <w:r>
              <w:rPr>
                <w:noProof/>
                <w:webHidden/>
              </w:rPr>
              <w:fldChar w:fldCharType="separate"/>
            </w:r>
            <w:r>
              <w:rPr>
                <w:noProof/>
                <w:webHidden/>
              </w:rPr>
              <w:t>16</w:t>
            </w:r>
            <w:r>
              <w:rPr>
                <w:noProof/>
                <w:webHidden/>
              </w:rPr>
              <w:fldChar w:fldCharType="end"/>
            </w:r>
          </w:hyperlink>
        </w:p>
        <w:p w14:paraId="4C029619" w14:textId="3FA6D272" w:rsidR="00373CA2" w:rsidRDefault="00373CA2">
          <w:pPr>
            <w:pStyle w:val="21"/>
            <w:rPr>
              <w:rFonts w:asciiTheme="minorHAnsi" w:eastAsiaTheme="minorEastAsia" w:hAnsiTheme="minorHAnsi" w:cstheme="minorBidi"/>
              <w:noProof/>
              <w:kern w:val="2"/>
            </w:rPr>
          </w:pPr>
          <w:hyperlink w:anchor="_Toc47554092" w:history="1">
            <w:r w:rsidRPr="00160780">
              <w:rPr>
                <w:rStyle w:val="ab"/>
                <w:noProof/>
              </w:rPr>
              <w:t>3.5</w:t>
            </w:r>
            <w:r w:rsidRPr="00160780">
              <w:rPr>
                <w:rStyle w:val="ab"/>
                <w:rFonts w:hint="eastAsia"/>
                <w:noProof/>
              </w:rPr>
              <w:t>以原</w:t>
            </w:r>
            <w:r w:rsidRPr="00160780">
              <w:rPr>
                <w:rStyle w:val="ab"/>
                <w:noProof/>
              </w:rPr>
              <w:t>skyline</w:t>
            </w:r>
            <w:r w:rsidRPr="00160780">
              <w:rPr>
                <w:rStyle w:val="ab"/>
                <w:rFonts w:hint="eastAsia"/>
                <w:noProof/>
              </w:rPr>
              <w:t>評斷填補法的表現優劣</w:t>
            </w:r>
            <w:r>
              <w:rPr>
                <w:noProof/>
                <w:webHidden/>
              </w:rPr>
              <w:tab/>
            </w:r>
            <w:r>
              <w:rPr>
                <w:noProof/>
                <w:webHidden/>
              </w:rPr>
              <w:fldChar w:fldCharType="begin"/>
            </w:r>
            <w:r>
              <w:rPr>
                <w:noProof/>
                <w:webHidden/>
              </w:rPr>
              <w:instrText xml:space="preserve"> PAGEREF _Toc47554092 \h </w:instrText>
            </w:r>
            <w:r>
              <w:rPr>
                <w:noProof/>
                <w:webHidden/>
              </w:rPr>
            </w:r>
            <w:r>
              <w:rPr>
                <w:noProof/>
                <w:webHidden/>
              </w:rPr>
              <w:fldChar w:fldCharType="separate"/>
            </w:r>
            <w:r>
              <w:rPr>
                <w:noProof/>
                <w:webHidden/>
              </w:rPr>
              <w:t>20</w:t>
            </w:r>
            <w:r>
              <w:rPr>
                <w:noProof/>
                <w:webHidden/>
              </w:rPr>
              <w:fldChar w:fldCharType="end"/>
            </w:r>
          </w:hyperlink>
        </w:p>
        <w:p w14:paraId="1A4512CD" w14:textId="13051ACD" w:rsidR="00373CA2" w:rsidRDefault="00373CA2">
          <w:pPr>
            <w:pStyle w:val="11"/>
            <w:rPr>
              <w:rFonts w:asciiTheme="minorHAnsi" w:eastAsiaTheme="minorEastAsia" w:hAnsiTheme="minorHAnsi"/>
            </w:rPr>
          </w:pPr>
          <w:hyperlink w:anchor="_Toc47554093" w:history="1">
            <w:r w:rsidRPr="00160780">
              <w:rPr>
                <w:rStyle w:val="ab"/>
                <w:rFonts w:hint="eastAsia"/>
              </w:rPr>
              <w:t>第</w:t>
            </w:r>
            <w:r w:rsidRPr="00160780">
              <w:rPr>
                <w:rStyle w:val="ab"/>
                <w:rFonts w:hint="eastAsia"/>
              </w:rPr>
              <w:t xml:space="preserve"> 4 </w:t>
            </w:r>
            <w:r w:rsidRPr="00160780">
              <w:rPr>
                <w:rStyle w:val="ab"/>
                <w:rFonts w:hint="eastAsia"/>
              </w:rPr>
              <w:t>章</w:t>
            </w:r>
            <w:r w:rsidRPr="00160780">
              <w:rPr>
                <w:rStyle w:val="ab"/>
                <w:rFonts w:hint="eastAsia"/>
              </w:rPr>
              <w:t xml:space="preserve"> </w:t>
            </w:r>
            <w:r w:rsidRPr="00160780">
              <w:rPr>
                <w:rStyle w:val="ab"/>
                <w:rFonts w:hint="eastAsia"/>
              </w:rPr>
              <w:t>實驗結果與分析</w:t>
            </w:r>
            <w:r>
              <w:rPr>
                <w:webHidden/>
              </w:rPr>
              <w:tab/>
            </w:r>
            <w:r>
              <w:rPr>
                <w:webHidden/>
              </w:rPr>
              <w:fldChar w:fldCharType="begin"/>
            </w:r>
            <w:r>
              <w:rPr>
                <w:webHidden/>
              </w:rPr>
              <w:instrText xml:space="preserve"> PAGEREF _Toc47554093 \h </w:instrText>
            </w:r>
            <w:r>
              <w:rPr>
                <w:webHidden/>
              </w:rPr>
            </w:r>
            <w:r>
              <w:rPr>
                <w:webHidden/>
              </w:rPr>
              <w:fldChar w:fldCharType="separate"/>
            </w:r>
            <w:r>
              <w:rPr>
                <w:webHidden/>
              </w:rPr>
              <w:t>21</w:t>
            </w:r>
            <w:r>
              <w:rPr>
                <w:webHidden/>
              </w:rPr>
              <w:fldChar w:fldCharType="end"/>
            </w:r>
          </w:hyperlink>
        </w:p>
        <w:p w14:paraId="66EF1484" w14:textId="44FE0607" w:rsidR="00373CA2" w:rsidRDefault="00373CA2">
          <w:pPr>
            <w:pStyle w:val="21"/>
            <w:rPr>
              <w:rFonts w:asciiTheme="minorHAnsi" w:eastAsiaTheme="minorEastAsia" w:hAnsiTheme="minorHAnsi" w:cstheme="minorBidi"/>
              <w:noProof/>
              <w:kern w:val="2"/>
            </w:rPr>
          </w:pPr>
          <w:hyperlink w:anchor="_Toc47554094" w:history="1">
            <w:r w:rsidRPr="00160780">
              <w:rPr>
                <w:rStyle w:val="ab"/>
                <w:noProof/>
                <w:shd w:val="clear" w:color="auto" w:fill="FFFFFF"/>
              </w:rPr>
              <w:t>4.1</w:t>
            </w:r>
            <w:r w:rsidRPr="00160780">
              <w:rPr>
                <w:rStyle w:val="ab"/>
                <w:rFonts w:hint="eastAsia"/>
                <w:noProof/>
                <w:shd w:val="clear" w:color="auto" w:fill="FFFFFF"/>
              </w:rPr>
              <w:t>實驗環境與資料來源</w:t>
            </w:r>
            <w:r>
              <w:rPr>
                <w:noProof/>
                <w:webHidden/>
              </w:rPr>
              <w:tab/>
            </w:r>
            <w:r>
              <w:rPr>
                <w:noProof/>
                <w:webHidden/>
              </w:rPr>
              <w:fldChar w:fldCharType="begin"/>
            </w:r>
            <w:r>
              <w:rPr>
                <w:noProof/>
                <w:webHidden/>
              </w:rPr>
              <w:instrText xml:space="preserve"> PAGEREF _Toc47554094 \h </w:instrText>
            </w:r>
            <w:r>
              <w:rPr>
                <w:noProof/>
                <w:webHidden/>
              </w:rPr>
            </w:r>
            <w:r>
              <w:rPr>
                <w:noProof/>
                <w:webHidden/>
              </w:rPr>
              <w:fldChar w:fldCharType="separate"/>
            </w:r>
            <w:r>
              <w:rPr>
                <w:noProof/>
                <w:webHidden/>
              </w:rPr>
              <w:t>21</w:t>
            </w:r>
            <w:r>
              <w:rPr>
                <w:noProof/>
                <w:webHidden/>
              </w:rPr>
              <w:fldChar w:fldCharType="end"/>
            </w:r>
          </w:hyperlink>
        </w:p>
        <w:p w14:paraId="7CF3082E" w14:textId="796F3318" w:rsidR="00373CA2" w:rsidRDefault="00373CA2">
          <w:pPr>
            <w:pStyle w:val="21"/>
            <w:rPr>
              <w:rFonts w:asciiTheme="minorHAnsi" w:eastAsiaTheme="minorEastAsia" w:hAnsiTheme="minorHAnsi" w:cstheme="minorBidi"/>
              <w:noProof/>
              <w:kern w:val="2"/>
            </w:rPr>
          </w:pPr>
          <w:hyperlink w:anchor="_Toc47554095" w:history="1">
            <w:r w:rsidRPr="00160780">
              <w:rPr>
                <w:rStyle w:val="ab"/>
                <w:noProof/>
              </w:rPr>
              <w:t>4.2</w:t>
            </w:r>
            <w:r w:rsidRPr="00160780">
              <w:rPr>
                <w:rStyle w:val="ab"/>
                <w:rFonts w:hint="eastAsia"/>
                <w:noProof/>
              </w:rPr>
              <w:t>實驗一</w:t>
            </w:r>
            <w:r w:rsidRPr="00160780">
              <w:rPr>
                <w:rStyle w:val="ab"/>
                <w:noProof/>
              </w:rPr>
              <w:t>: k</w:t>
            </w:r>
            <w:r w:rsidRPr="00160780">
              <w:rPr>
                <w:rStyle w:val="ab"/>
                <w:rFonts w:hint="eastAsia"/>
                <w:noProof/>
              </w:rPr>
              <w:t>值大小與缺失值比例對</w:t>
            </w:r>
            <w:r w:rsidRPr="00160780">
              <w:rPr>
                <w:rStyle w:val="ab"/>
                <w:noProof/>
              </w:rPr>
              <w:t>skyline</w:t>
            </w:r>
            <w:r w:rsidRPr="00160780">
              <w:rPr>
                <w:rStyle w:val="ab"/>
                <w:rFonts w:hint="eastAsia"/>
                <w:noProof/>
              </w:rPr>
              <w:t>結果的影響</w:t>
            </w:r>
            <w:r>
              <w:rPr>
                <w:noProof/>
                <w:webHidden/>
              </w:rPr>
              <w:tab/>
            </w:r>
            <w:r>
              <w:rPr>
                <w:noProof/>
                <w:webHidden/>
              </w:rPr>
              <w:fldChar w:fldCharType="begin"/>
            </w:r>
            <w:r>
              <w:rPr>
                <w:noProof/>
                <w:webHidden/>
              </w:rPr>
              <w:instrText xml:space="preserve"> PAGEREF _Toc47554095 \h </w:instrText>
            </w:r>
            <w:r>
              <w:rPr>
                <w:noProof/>
                <w:webHidden/>
              </w:rPr>
            </w:r>
            <w:r>
              <w:rPr>
                <w:noProof/>
                <w:webHidden/>
              </w:rPr>
              <w:fldChar w:fldCharType="separate"/>
            </w:r>
            <w:r>
              <w:rPr>
                <w:noProof/>
                <w:webHidden/>
              </w:rPr>
              <w:t>21</w:t>
            </w:r>
            <w:r>
              <w:rPr>
                <w:noProof/>
                <w:webHidden/>
              </w:rPr>
              <w:fldChar w:fldCharType="end"/>
            </w:r>
          </w:hyperlink>
        </w:p>
        <w:p w14:paraId="128DD30F" w14:textId="2D0651E1" w:rsidR="00373CA2" w:rsidRDefault="00373CA2">
          <w:pPr>
            <w:pStyle w:val="31"/>
            <w:tabs>
              <w:tab w:val="right" w:leader="dot" w:pos="8494"/>
            </w:tabs>
            <w:rPr>
              <w:rFonts w:asciiTheme="minorHAnsi" w:eastAsiaTheme="minorEastAsia" w:hAnsiTheme="minorHAnsi" w:cstheme="minorBidi"/>
              <w:noProof/>
              <w:kern w:val="2"/>
              <w:sz w:val="24"/>
            </w:rPr>
          </w:pPr>
          <w:hyperlink w:anchor="_Toc47554096" w:history="1">
            <w:r w:rsidRPr="00160780">
              <w:rPr>
                <w:rStyle w:val="ab"/>
                <w:noProof/>
              </w:rPr>
              <w:t>4.2.1</w:t>
            </w:r>
            <w:r w:rsidRPr="00160780">
              <w:rPr>
                <w:rStyle w:val="ab"/>
                <w:rFonts w:hint="eastAsia"/>
                <w:noProof/>
              </w:rPr>
              <w:t>實驗目的與設計</w:t>
            </w:r>
            <w:r>
              <w:rPr>
                <w:noProof/>
                <w:webHidden/>
              </w:rPr>
              <w:tab/>
            </w:r>
            <w:r>
              <w:rPr>
                <w:noProof/>
                <w:webHidden/>
              </w:rPr>
              <w:fldChar w:fldCharType="begin"/>
            </w:r>
            <w:r>
              <w:rPr>
                <w:noProof/>
                <w:webHidden/>
              </w:rPr>
              <w:instrText xml:space="preserve"> PAGEREF _Toc47554096 \h </w:instrText>
            </w:r>
            <w:r>
              <w:rPr>
                <w:noProof/>
                <w:webHidden/>
              </w:rPr>
            </w:r>
            <w:r>
              <w:rPr>
                <w:noProof/>
                <w:webHidden/>
              </w:rPr>
              <w:fldChar w:fldCharType="separate"/>
            </w:r>
            <w:r>
              <w:rPr>
                <w:noProof/>
                <w:webHidden/>
              </w:rPr>
              <w:t>21</w:t>
            </w:r>
            <w:r>
              <w:rPr>
                <w:noProof/>
                <w:webHidden/>
              </w:rPr>
              <w:fldChar w:fldCharType="end"/>
            </w:r>
          </w:hyperlink>
        </w:p>
        <w:p w14:paraId="65E6B426" w14:textId="01D77079" w:rsidR="00373CA2" w:rsidRDefault="00373CA2">
          <w:pPr>
            <w:pStyle w:val="31"/>
            <w:tabs>
              <w:tab w:val="right" w:leader="dot" w:pos="8494"/>
            </w:tabs>
            <w:rPr>
              <w:rFonts w:asciiTheme="minorHAnsi" w:eastAsiaTheme="minorEastAsia" w:hAnsiTheme="minorHAnsi" w:cstheme="minorBidi"/>
              <w:noProof/>
              <w:kern w:val="2"/>
              <w:sz w:val="24"/>
            </w:rPr>
          </w:pPr>
          <w:hyperlink w:anchor="_Toc47554097" w:history="1">
            <w:r w:rsidRPr="00160780">
              <w:rPr>
                <w:rStyle w:val="ab"/>
                <w:noProof/>
              </w:rPr>
              <w:t>4.2.2</w:t>
            </w:r>
            <w:r w:rsidRPr="00160780">
              <w:rPr>
                <w:rStyle w:val="ab"/>
                <w:rFonts w:hint="eastAsia"/>
                <w:noProof/>
              </w:rPr>
              <w:t>實驗方法</w:t>
            </w:r>
            <w:r>
              <w:rPr>
                <w:noProof/>
                <w:webHidden/>
              </w:rPr>
              <w:tab/>
            </w:r>
            <w:r>
              <w:rPr>
                <w:noProof/>
                <w:webHidden/>
              </w:rPr>
              <w:fldChar w:fldCharType="begin"/>
            </w:r>
            <w:r>
              <w:rPr>
                <w:noProof/>
                <w:webHidden/>
              </w:rPr>
              <w:instrText xml:space="preserve"> PAGEREF _Toc47554097 \h </w:instrText>
            </w:r>
            <w:r>
              <w:rPr>
                <w:noProof/>
                <w:webHidden/>
              </w:rPr>
            </w:r>
            <w:r>
              <w:rPr>
                <w:noProof/>
                <w:webHidden/>
              </w:rPr>
              <w:fldChar w:fldCharType="separate"/>
            </w:r>
            <w:r>
              <w:rPr>
                <w:noProof/>
                <w:webHidden/>
              </w:rPr>
              <w:t>21</w:t>
            </w:r>
            <w:r>
              <w:rPr>
                <w:noProof/>
                <w:webHidden/>
              </w:rPr>
              <w:fldChar w:fldCharType="end"/>
            </w:r>
          </w:hyperlink>
        </w:p>
        <w:p w14:paraId="5E99FD81" w14:textId="4120B625" w:rsidR="00373CA2" w:rsidRDefault="00373CA2">
          <w:pPr>
            <w:pStyle w:val="31"/>
            <w:tabs>
              <w:tab w:val="right" w:leader="dot" w:pos="8494"/>
            </w:tabs>
            <w:rPr>
              <w:rFonts w:asciiTheme="minorHAnsi" w:eastAsiaTheme="minorEastAsia" w:hAnsiTheme="minorHAnsi" w:cstheme="minorBidi"/>
              <w:noProof/>
              <w:kern w:val="2"/>
              <w:sz w:val="24"/>
            </w:rPr>
          </w:pPr>
          <w:hyperlink w:anchor="_Toc47554098" w:history="1">
            <w:r w:rsidRPr="00160780">
              <w:rPr>
                <w:rStyle w:val="ab"/>
                <w:noProof/>
              </w:rPr>
              <w:t>4.2.3</w:t>
            </w:r>
            <w:r w:rsidRPr="00160780">
              <w:rPr>
                <w:rStyle w:val="ab"/>
                <w:rFonts w:hint="eastAsia"/>
                <w:noProof/>
              </w:rPr>
              <w:t>實驗結果與分析</w:t>
            </w:r>
            <w:r>
              <w:rPr>
                <w:noProof/>
                <w:webHidden/>
              </w:rPr>
              <w:tab/>
            </w:r>
            <w:r>
              <w:rPr>
                <w:noProof/>
                <w:webHidden/>
              </w:rPr>
              <w:fldChar w:fldCharType="begin"/>
            </w:r>
            <w:r>
              <w:rPr>
                <w:noProof/>
                <w:webHidden/>
              </w:rPr>
              <w:instrText xml:space="preserve"> PAGEREF _Toc47554098 \h </w:instrText>
            </w:r>
            <w:r>
              <w:rPr>
                <w:noProof/>
                <w:webHidden/>
              </w:rPr>
            </w:r>
            <w:r>
              <w:rPr>
                <w:noProof/>
                <w:webHidden/>
              </w:rPr>
              <w:fldChar w:fldCharType="separate"/>
            </w:r>
            <w:r>
              <w:rPr>
                <w:noProof/>
                <w:webHidden/>
              </w:rPr>
              <w:t>22</w:t>
            </w:r>
            <w:r>
              <w:rPr>
                <w:noProof/>
                <w:webHidden/>
              </w:rPr>
              <w:fldChar w:fldCharType="end"/>
            </w:r>
          </w:hyperlink>
        </w:p>
        <w:p w14:paraId="549F26B0" w14:textId="763374F8" w:rsidR="00373CA2" w:rsidRDefault="00373CA2">
          <w:pPr>
            <w:pStyle w:val="21"/>
            <w:rPr>
              <w:rFonts w:asciiTheme="minorHAnsi" w:eastAsiaTheme="minorEastAsia" w:hAnsiTheme="minorHAnsi" w:cstheme="minorBidi"/>
              <w:noProof/>
              <w:kern w:val="2"/>
            </w:rPr>
          </w:pPr>
          <w:hyperlink w:anchor="_Toc47554099" w:history="1">
            <w:r w:rsidRPr="00160780">
              <w:rPr>
                <w:rStyle w:val="ab"/>
                <w:noProof/>
              </w:rPr>
              <w:t>4.3</w:t>
            </w:r>
            <w:r w:rsidRPr="00160780">
              <w:rPr>
                <w:rStyle w:val="ab"/>
                <w:rFonts w:hint="eastAsia"/>
                <w:noProof/>
              </w:rPr>
              <w:t>實驗二</w:t>
            </w:r>
            <w:r w:rsidRPr="00160780">
              <w:rPr>
                <w:rStyle w:val="ab"/>
                <w:noProof/>
              </w:rPr>
              <w:t xml:space="preserve">: </w:t>
            </w:r>
            <w:r w:rsidRPr="00160780">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_Toc47554099 \h </w:instrText>
            </w:r>
            <w:r>
              <w:rPr>
                <w:noProof/>
                <w:webHidden/>
              </w:rPr>
            </w:r>
            <w:r>
              <w:rPr>
                <w:noProof/>
                <w:webHidden/>
              </w:rPr>
              <w:fldChar w:fldCharType="separate"/>
            </w:r>
            <w:r>
              <w:rPr>
                <w:noProof/>
                <w:webHidden/>
              </w:rPr>
              <w:t>24</w:t>
            </w:r>
            <w:r>
              <w:rPr>
                <w:noProof/>
                <w:webHidden/>
              </w:rPr>
              <w:fldChar w:fldCharType="end"/>
            </w:r>
          </w:hyperlink>
        </w:p>
        <w:p w14:paraId="789C0C32" w14:textId="23AFD2BC" w:rsidR="00373CA2" w:rsidRDefault="00373CA2">
          <w:pPr>
            <w:pStyle w:val="31"/>
            <w:tabs>
              <w:tab w:val="right" w:leader="dot" w:pos="8494"/>
            </w:tabs>
            <w:rPr>
              <w:rFonts w:asciiTheme="minorHAnsi" w:eastAsiaTheme="minorEastAsia" w:hAnsiTheme="minorHAnsi" w:cstheme="minorBidi"/>
              <w:noProof/>
              <w:kern w:val="2"/>
              <w:sz w:val="24"/>
            </w:rPr>
          </w:pPr>
          <w:hyperlink w:anchor="_Toc47554100" w:history="1">
            <w:r w:rsidRPr="00160780">
              <w:rPr>
                <w:rStyle w:val="ab"/>
                <w:noProof/>
              </w:rPr>
              <w:t>4.3.1</w:t>
            </w:r>
            <w:r w:rsidRPr="00160780">
              <w:rPr>
                <w:rStyle w:val="ab"/>
                <w:rFonts w:hint="eastAsia"/>
                <w:noProof/>
              </w:rPr>
              <w:t>實驗目的與設計</w:t>
            </w:r>
            <w:r>
              <w:rPr>
                <w:noProof/>
                <w:webHidden/>
              </w:rPr>
              <w:tab/>
            </w:r>
            <w:r>
              <w:rPr>
                <w:noProof/>
                <w:webHidden/>
              </w:rPr>
              <w:fldChar w:fldCharType="begin"/>
            </w:r>
            <w:r>
              <w:rPr>
                <w:noProof/>
                <w:webHidden/>
              </w:rPr>
              <w:instrText xml:space="preserve"> PAGEREF _Toc47554100 \h </w:instrText>
            </w:r>
            <w:r>
              <w:rPr>
                <w:noProof/>
                <w:webHidden/>
              </w:rPr>
            </w:r>
            <w:r>
              <w:rPr>
                <w:noProof/>
                <w:webHidden/>
              </w:rPr>
              <w:fldChar w:fldCharType="separate"/>
            </w:r>
            <w:r>
              <w:rPr>
                <w:noProof/>
                <w:webHidden/>
              </w:rPr>
              <w:t>24</w:t>
            </w:r>
            <w:r>
              <w:rPr>
                <w:noProof/>
                <w:webHidden/>
              </w:rPr>
              <w:fldChar w:fldCharType="end"/>
            </w:r>
          </w:hyperlink>
        </w:p>
        <w:p w14:paraId="158CC756" w14:textId="3DE482C1" w:rsidR="00373CA2" w:rsidRDefault="00373CA2">
          <w:pPr>
            <w:pStyle w:val="31"/>
            <w:tabs>
              <w:tab w:val="right" w:leader="dot" w:pos="8494"/>
            </w:tabs>
            <w:rPr>
              <w:rFonts w:asciiTheme="minorHAnsi" w:eastAsiaTheme="minorEastAsia" w:hAnsiTheme="minorHAnsi" w:cstheme="minorBidi"/>
              <w:noProof/>
              <w:kern w:val="2"/>
              <w:sz w:val="24"/>
            </w:rPr>
          </w:pPr>
          <w:hyperlink w:anchor="_Toc47554101" w:history="1">
            <w:r w:rsidRPr="00160780">
              <w:rPr>
                <w:rStyle w:val="ab"/>
                <w:noProof/>
              </w:rPr>
              <w:t>4.3.2</w:t>
            </w:r>
            <w:r w:rsidRPr="00160780">
              <w:rPr>
                <w:rStyle w:val="ab"/>
                <w:rFonts w:hint="eastAsia"/>
                <w:noProof/>
              </w:rPr>
              <w:t>實驗方法</w:t>
            </w:r>
            <w:r>
              <w:rPr>
                <w:noProof/>
                <w:webHidden/>
              </w:rPr>
              <w:tab/>
            </w:r>
            <w:r>
              <w:rPr>
                <w:noProof/>
                <w:webHidden/>
              </w:rPr>
              <w:fldChar w:fldCharType="begin"/>
            </w:r>
            <w:r>
              <w:rPr>
                <w:noProof/>
                <w:webHidden/>
              </w:rPr>
              <w:instrText xml:space="preserve"> PAGEREF _Toc47554101 \h </w:instrText>
            </w:r>
            <w:r>
              <w:rPr>
                <w:noProof/>
                <w:webHidden/>
              </w:rPr>
            </w:r>
            <w:r>
              <w:rPr>
                <w:noProof/>
                <w:webHidden/>
              </w:rPr>
              <w:fldChar w:fldCharType="separate"/>
            </w:r>
            <w:r>
              <w:rPr>
                <w:noProof/>
                <w:webHidden/>
              </w:rPr>
              <w:t>24</w:t>
            </w:r>
            <w:r>
              <w:rPr>
                <w:noProof/>
                <w:webHidden/>
              </w:rPr>
              <w:fldChar w:fldCharType="end"/>
            </w:r>
          </w:hyperlink>
        </w:p>
        <w:p w14:paraId="54C7FABE" w14:textId="7BC4AFE6" w:rsidR="00373CA2" w:rsidRDefault="00373CA2">
          <w:pPr>
            <w:pStyle w:val="31"/>
            <w:tabs>
              <w:tab w:val="right" w:leader="dot" w:pos="8494"/>
            </w:tabs>
            <w:rPr>
              <w:rFonts w:asciiTheme="minorHAnsi" w:eastAsiaTheme="minorEastAsia" w:hAnsiTheme="minorHAnsi" w:cstheme="minorBidi"/>
              <w:noProof/>
              <w:kern w:val="2"/>
              <w:sz w:val="24"/>
            </w:rPr>
          </w:pPr>
          <w:hyperlink w:anchor="_Toc47554102" w:history="1">
            <w:r w:rsidRPr="00160780">
              <w:rPr>
                <w:rStyle w:val="ab"/>
                <w:noProof/>
              </w:rPr>
              <w:t>4.3.3</w:t>
            </w:r>
            <w:r w:rsidRPr="00160780">
              <w:rPr>
                <w:rStyle w:val="ab"/>
                <w:rFonts w:hint="eastAsia"/>
                <w:noProof/>
              </w:rPr>
              <w:t>實驗結果與分析</w:t>
            </w:r>
            <w:r>
              <w:rPr>
                <w:noProof/>
                <w:webHidden/>
              </w:rPr>
              <w:tab/>
            </w:r>
            <w:r>
              <w:rPr>
                <w:noProof/>
                <w:webHidden/>
              </w:rPr>
              <w:fldChar w:fldCharType="begin"/>
            </w:r>
            <w:r>
              <w:rPr>
                <w:noProof/>
                <w:webHidden/>
              </w:rPr>
              <w:instrText xml:space="preserve"> PAGEREF _Toc47554102 \h </w:instrText>
            </w:r>
            <w:r>
              <w:rPr>
                <w:noProof/>
                <w:webHidden/>
              </w:rPr>
            </w:r>
            <w:r>
              <w:rPr>
                <w:noProof/>
                <w:webHidden/>
              </w:rPr>
              <w:fldChar w:fldCharType="separate"/>
            </w:r>
            <w:r>
              <w:rPr>
                <w:noProof/>
                <w:webHidden/>
              </w:rPr>
              <w:t>24</w:t>
            </w:r>
            <w:r>
              <w:rPr>
                <w:noProof/>
                <w:webHidden/>
              </w:rPr>
              <w:fldChar w:fldCharType="end"/>
            </w:r>
          </w:hyperlink>
        </w:p>
        <w:p w14:paraId="16EB3653" w14:textId="7658231B" w:rsidR="00373CA2" w:rsidRDefault="00373CA2">
          <w:pPr>
            <w:pStyle w:val="21"/>
            <w:rPr>
              <w:rFonts w:asciiTheme="minorHAnsi" w:eastAsiaTheme="minorEastAsia" w:hAnsiTheme="minorHAnsi" w:cstheme="minorBidi"/>
              <w:noProof/>
              <w:kern w:val="2"/>
            </w:rPr>
          </w:pPr>
          <w:hyperlink w:anchor="_Toc47554103" w:history="1">
            <w:r w:rsidRPr="00160780">
              <w:rPr>
                <w:rStyle w:val="ab"/>
                <w:noProof/>
              </w:rPr>
              <w:t>4.4</w:t>
            </w:r>
            <w:r w:rsidRPr="00160780">
              <w:rPr>
                <w:rStyle w:val="ab"/>
                <w:rFonts w:hint="eastAsia"/>
                <w:noProof/>
              </w:rPr>
              <w:t>實驗結論</w:t>
            </w:r>
            <w:r>
              <w:rPr>
                <w:noProof/>
                <w:webHidden/>
              </w:rPr>
              <w:tab/>
            </w:r>
            <w:r>
              <w:rPr>
                <w:noProof/>
                <w:webHidden/>
              </w:rPr>
              <w:fldChar w:fldCharType="begin"/>
            </w:r>
            <w:r>
              <w:rPr>
                <w:noProof/>
                <w:webHidden/>
              </w:rPr>
              <w:instrText xml:space="preserve"> PAGEREF _Toc47554103 \h </w:instrText>
            </w:r>
            <w:r>
              <w:rPr>
                <w:noProof/>
                <w:webHidden/>
              </w:rPr>
            </w:r>
            <w:r>
              <w:rPr>
                <w:noProof/>
                <w:webHidden/>
              </w:rPr>
              <w:fldChar w:fldCharType="separate"/>
            </w:r>
            <w:r>
              <w:rPr>
                <w:noProof/>
                <w:webHidden/>
              </w:rPr>
              <w:t>29</w:t>
            </w:r>
            <w:r>
              <w:rPr>
                <w:noProof/>
                <w:webHidden/>
              </w:rPr>
              <w:fldChar w:fldCharType="end"/>
            </w:r>
          </w:hyperlink>
        </w:p>
        <w:p w14:paraId="588FC5D3" w14:textId="0CBBDFAA" w:rsidR="00373CA2" w:rsidRDefault="00373CA2">
          <w:pPr>
            <w:pStyle w:val="11"/>
            <w:rPr>
              <w:rFonts w:asciiTheme="minorHAnsi" w:eastAsiaTheme="minorEastAsia" w:hAnsiTheme="minorHAnsi"/>
            </w:rPr>
          </w:pPr>
          <w:hyperlink w:anchor="_Toc47554104" w:history="1">
            <w:r w:rsidRPr="00160780">
              <w:rPr>
                <w:rStyle w:val="ab"/>
                <w:rFonts w:hint="eastAsia"/>
              </w:rPr>
              <w:t>第</w:t>
            </w:r>
            <w:r w:rsidRPr="00160780">
              <w:rPr>
                <w:rStyle w:val="ab"/>
                <w:rFonts w:hint="eastAsia"/>
              </w:rPr>
              <w:t xml:space="preserve"> 5 </w:t>
            </w:r>
            <w:r w:rsidRPr="00160780">
              <w:rPr>
                <w:rStyle w:val="ab"/>
                <w:rFonts w:hint="eastAsia"/>
              </w:rPr>
              <w:t>章</w:t>
            </w:r>
            <w:r w:rsidRPr="00160780">
              <w:rPr>
                <w:rStyle w:val="ab"/>
                <w:rFonts w:hint="eastAsia"/>
              </w:rPr>
              <w:t xml:space="preserve"> </w:t>
            </w:r>
            <w:r w:rsidRPr="00160780">
              <w:rPr>
                <w:rStyle w:val="ab"/>
                <w:rFonts w:hint="eastAsia"/>
              </w:rPr>
              <w:t>結論與未來方向</w:t>
            </w:r>
            <w:r>
              <w:rPr>
                <w:webHidden/>
              </w:rPr>
              <w:tab/>
            </w:r>
            <w:r>
              <w:rPr>
                <w:webHidden/>
              </w:rPr>
              <w:fldChar w:fldCharType="begin"/>
            </w:r>
            <w:r>
              <w:rPr>
                <w:webHidden/>
              </w:rPr>
              <w:instrText xml:space="preserve"> PAGEREF _Toc47554104 \h </w:instrText>
            </w:r>
            <w:r>
              <w:rPr>
                <w:webHidden/>
              </w:rPr>
            </w:r>
            <w:r>
              <w:rPr>
                <w:webHidden/>
              </w:rPr>
              <w:fldChar w:fldCharType="separate"/>
            </w:r>
            <w:r>
              <w:rPr>
                <w:webHidden/>
              </w:rPr>
              <w:t>30</w:t>
            </w:r>
            <w:r>
              <w:rPr>
                <w:webHidden/>
              </w:rPr>
              <w:fldChar w:fldCharType="end"/>
            </w:r>
          </w:hyperlink>
        </w:p>
        <w:p w14:paraId="1EA507EC" w14:textId="202B71A4" w:rsidR="00373CA2" w:rsidRDefault="00373CA2">
          <w:pPr>
            <w:pStyle w:val="21"/>
            <w:rPr>
              <w:rFonts w:asciiTheme="minorHAnsi" w:eastAsiaTheme="minorEastAsia" w:hAnsiTheme="minorHAnsi" w:cstheme="minorBidi"/>
              <w:noProof/>
              <w:kern w:val="2"/>
            </w:rPr>
          </w:pPr>
          <w:hyperlink w:anchor="_Toc47554105" w:history="1">
            <w:r w:rsidRPr="00160780">
              <w:rPr>
                <w:rStyle w:val="ab"/>
                <w:noProof/>
                <w:shd w:val="clear" w:color="auto" w:fill="FFFFFF"/>
              </w:rPr>
              <w:t>5.1</w:t>
            </w:r>
            <w:r w:rsidRPr="00160780">
              <w:rPr>
                <w:rStyle w:val="ab"/>
                <w:rFonts w:hint="eastAsia"/>
                <w:noProof/>
                <w:shd w:val="clear" w:color="auto" w:fill="FFFFFF"/>
              </w:rPr>
              <w:t>結論</w:t>
            </w:r>
            <w:r>
              <w:rPr>
                <w:noProof/>
                <w:webHidden/>
              </w:rPr>
              <w:tab/>
            </w:r>
            <w:r>
              <w:rPr>
                <w:noProof/>
                <w:webHidden/>
              </w:rPr>
              <w:fldChar w:fldCharType="begin"/>
            </w:r>
            <w:r>
              <w:rPr>
                <w:noProof/>
                <w:webHidden/>
              </w:rPr>
              <w:instrText xml:space="preserve"> PAGEREF _Toc47554105 \h </w:instrText>
            </w:r>
            <w:r>
              <w:rPr>
                <w:noProof/>
                <w:webHidden/>
              </w:rPr>
            </w:r>
            <w:r>
              <w:rPr>
                <w:noProof/>
                <w:webHidden/>
              </w:rPr>
              <w:fldChar w:fldCharType="separate"/>
            </w:r>
            <w:r>
              <w:rPr>
                <w:noProof/>
                <w:webHidden/>
              </w:rPr>
              <w:t>30</w:t>
            </w:r>
            <w:r>
              <w:rPr>
                <w:noProof/>
                <w:webHidden/>
              </w:rPr>
              <w:fldChar w:fldCharType="end"/>
            </w:r>
          </w:hyperlink>
        </w:p>
        <w:p w14:paraId="3C2D9B29" w14:textId="0B84C6B4" w:rsidR="00373CA2" w:rsidRDefault="00373CA2">
          <w:pPr>
            <w:pStyle w:val="21"/>
            <w:rPr>
              <w:rFonts w:asciiTheme="minorHAnsi" w:eastAsiaTheme="minorEastAsia" w:hAnsiTheme="minorHAnsi" w:cstheme="minorBidi"/>
              <w:noProof/>
              <w:kern w:val="2"/>
            </w:rPr>
          </w:pPr>
          <w:hyperlink w:anchor="_Toc47554106" w:history="1">
            <w:r w:rsidRPr="00160780">
              <w:rPr>
                <w:rStyle w:val="ab"/>
                <w:noProof/>
              </w:rPr>
              <w:t>5.2</w:t>
            </w:r>
            <w:r w:rsidRPr="00160780">
              <w:rPr>
                <w:rStyle w:val="ab"/>
                <w:rFonts w:hint="eastAsia"/>
                <w:noProof/>
              </w:rPr>
              <w:t>未來研究方向</w:t>
            </w:r>
            <w:r>
              <w:rPr>
                <w:noProof/>
                <w:webHidden/>
              </w:rPr>
              <w:tab/>
            </w:r>
            <w:r>
              <w:rPr>
                <w:noProof/>
                <w:webHidden/>
              </w:rPr>
              <w:fldChar w:fldCharType="begin"/>
            </w:r>
            <w:r>
              <w:rPr>
                <w:noProof/>
                <w:webHidden/>
              </w:rPr>
              <w:instrText xml:space="preserve"> PAGEREF _Toc47554106 \h </w:instrText>
            </w:r>
            <w:r>
              <w:rPr>
                <w:noProof/>
                <w:webHidden/>
              </w:rPr>
            </w:r>
            <w:r>
              <w:rPr>
                <w:noProof/>
                <w:webHidden/>
              </w:rPr>
              <w:fldChar w:fldCharType="separate"/>
            </w:r>
            <w:r>
              <w:rPr>
                <w:noProof/>
                <w:webHidden/>
              </w:rPr>
              <w:t>30</w:t>
            </w:r>
            <w:r>
              <w:rPr>
                <w:noProof/>
                <w:webHidden/>
              </w:rPr>
              <w:fldChar w:fldCharType="end"/>
            </w:r>
          </w:hyperlink>
        </w:p>
        <w:p w14:paraId="3CA6571A" w14:textId="74E5556F" w:rsidR="00373CA2" w:rsidRDefault="00373CA2">
          <w:pPr>
            <w:pStyle w:val="11"/>
            <w:rPr>
              <w:rFonts w:asciiTheme="minorHAnsi" w:eastAsiaTheme="minorEastAsia" w:hAnsiTheme="minorHAnsi"/>
            </w:rPr>
          </w:pPr>
          <w:hyperlink w:anchor="_Toc47554107" w:history="1">
            <w:r w:rsidRPr="00160780">
              <w:rPr>
                <w:rStyle w:val="ab"/>
                <w:rFonts w:hint="eastAsia"/>
              </w:rPr>
              <w:t>參考文獻</w:t>
            </w:r>
            <w:r>
              <w:rPr>
                <w:webHidden/>
              </w:rPr>
              <w:tab/>
            </w:r>
            <w:r>
              <w:rPr>
                <w:webHidden/>
              </w:rPr>
              <w:fldChar w:fldCharType="begin"/>
            </w:r>
            <w:r>
              <w:rPr>
                <w:webHidden/>
              </w:rPr>
              <w:instrText xml:space="preserve"> PAGEREF _Toc47554107 \h </w:instrText>
            </w:r>
            <w:r>
              <w:rPr>
                <w:webHidden/>
              </w:rPr>
            </w:r>
            <w:r>
              <w:rPr>
                <w:webHidden/>
              </w:rPr>
              <w:fldChar w:fldCharType="separate"/>
            </w:r>
            <w:r>
              <w:rPr>
                <w:webHidden/>
              </w:rPr>
              <w:t>31</w:t>
            </w:r>
            <w:r>
              <w:rPr>
                <w:webHidden/>
              </w:rPr>
              <w:fldChar w:fldCharType="end"/>
            </w:r>
          </w:hyperlink>
        </w:p>
        <w:p w14:paraId="30B92013" w14:textId="5AD111AF"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702FDB27" w14:textId="77777777" w:rsidR="00373CA2" w:rsidRDefault="002E604C" w:rsidP="00A56CE4">
      <w:pPr>
        <w:pStyle w:val="1"/>
        <w:numPr>
          <w:ilvl w:val="0"/>
          <w:numId w:val="0"/>
        </w:numPr>
        <w:rPr>
          <w:noProof/>
        </w:rPr>
      </w:pPr>
      <w:bookmarkStart w:id="5" w:name="_Toc47554077"/>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76F7686B" w14:textId="511C2E7F" w:rsidR="00373CA2" w:rsidRDefault="00373CA2">
      <w:pPr>
        <w:pStyle w:val="af8"/>
        <w:tabs>
          <w:tab w:val="right" w:leader="dot" w:pos="8494"/>
        </w:tabs>
        <w:ind w:left="1440" w:hanging="480"/>
        <w:rPr>
          <w:rFonts w:asciiTheme="minorHAnsi" w:eastAsiaTheme="minorEastAsia" w:hAnsiTheme="minorHAnsi"/>
          <w:noProof/>
        </w:rPr>
      </w:pPr>
      <w:hyperlink w:anchor="_Toc47554108" w:history="1">
        <w:r w:rsidRPr="004131D5">
          <w:rPr>
            <w:rStyle w:val="ab"/>
            <w:rFonts w:hint="eastAsia"/>
            <w:noProof/>
          </w:rPr>
          <w:t>表</w:t>
        </w:r>
        <w:r w:rsidRPr="004131D5">
          <w:rPr>
            <w:rStyle w:val="ab"/>
            <w:noProof/>
          </w:rPr>
          <w:t xml:space="preserve"> 3.1 sk-NN imputation</w:t>
        </w:r>
        <w:r w:rsidRPr="004131D5">
          <w:rPr>
            <w:rStyle w:val="ab"/>
            <w:rFonts w:hint="eastAsia"/>
            <w:noProof/>
          </w:rPr>
          <w:t>演算法符號定義表</w:t>
        </w:r>
        <w:r>
          <w:rPr>
            <w:noProof/>
            <w:webHidden/>
          </w:rPr>
          <w:tab/>
        </w:r>
        <w:r>
          <w:rPr>
            <w:noProof/>
            <w:webHidden/>
          </w:rPr>
          <w:fldChar w:fldCharType="begin"/>
        </w:r>
        <w:r>
          <w:rPr>
            <w:noProof/>
            <w:webHidden/>
          </w:rPr>
          <w:instrText xml:space="preserve"> PAGEREF _Toc47554108 \h </w:instrText>
        </w:r>
        <w:r>
          <w:rPr>
            <w:noProof/>
            <w:webHidden/>
          </w:rPr>
        </w:r>
        <w:r>
          <w:rPr>
            <w:noProof/>
            <w:webHidden/>
          </w:rPr>
          <w:fldChar w:fldCharType="separate"/>
        </w:r>
        <w:r>
          <w:rPr>
            <w:noProof/>
            <w:webHidden/>
          </w:rPr>
          <w:t>17</w:t>
        </w:r>
        <w:r>
          <w:rPr>
            <w:noProof/>
            <w:webHidden/>
          </w:rPr>
          <w:fldChar w:fldCharType="end"/>
        </w:r>
      </w:hyperlink>
    </w:p>
    <w:p w14:paraId="0C6DCE61" w14:textId="63CA8E62" w:rsidR="00373CA2" w:rsidRDefault="00373CA2">
      <w:pPr>
        <w:pStyle w:val="af8"/>
        <w:tabs>
          <w:tab w:val="right" w:leader="dot" w:pos="8494"/>
        </w:tabs>
        <w:ind w:left="1440" w:hanging="480"/>
        <w:rPr>
          <w:rFonts w:asciiTheme="minorHAnsi" w:eastAsiaTheme="minorEastAsia" w:hAnsiTheme="minorHAnsi"/>
          <w:noProof/>
        </w:rPr>
      </w:pPr>
      <w:hyperlink w:anchor="_Toc47554109" w:history="1">
        <w:r w:rsidRPr="004131D5">
          <w:rPr>
            <w:rStyle w:val="ab"/>
            <w:rFonts w:hint="eastAsia"/>
            <w:noProof/>
          </w:rPr>
          <w:t>表</w:t>
        </w:r>
        <w:r w:rsidRPr="004131D5">
          <w:rPr>
            <w:rStyle w:val="ab"/>
            <w:noProof/>
          </w:rPr>
          <w:t xml:space="preserve"> 4.1 k=1</w:t>
        </w:r>
        <w:r w:rsidRPr="004131D5">
          <w:rPr>
            <w:rStyle w:val="ab"/>
            <w:rFonts w:hint="eastAsia"/>
            <w:noProof/>
          </w:rPr>
          <w:t>各填補法比較表</w:t>
        </w:r>
        <w:r>
          <w:rPr>
            <w:noProof/>
            <w:webHidden/>
          </w:rPr>
          <w:tab/>
        </w:r>
        <w:r>
          <w:rPr>
            <w:noProof/>
            <w:webHidden/>
          </w:rPr>
          <w:fldChar w:fldCharType="begin"/>
        </w:r>
        <w:r>
          <w:rPr>
            <w:noProof/>
            <w:webHidden/>
          </w:rPr>
          <w:instrText xml:space="preserve"> PAGEREF _Toc47554109 \h </w:instrText>
        </w:r>
        <w:r>
          <w:rPr>
            <w:noProof/>
            <w:webHidden/>
          </w:rPr>
        </w:r>
        <w:r>
          <w:rPr>
            <w:noProof/>
            <w:webHidden/>
          </w:rPr>
          <w:fldChar w:fldCharType="separate"/>
        </w:r>
        <w:r>
          <w:rPr>
            <w:noProof/>
            <w:webHidden/>
          </w:rPr>
          <w:t>26</w:t>
        </w:r>
        <w:r>
          <w:rPr>
            <w:noProof/>
            <w:webHidden/>
          </w:rPr>
          <w:fldChar w:fldCharType="end"/>
        </w:r>
      </w:hyperlink>
    </w:p>
    <w:p w14:paraId="6B931C4D" w14:textId="570BCC91" w:rsidR="00373CA2" w:rsidRDefault="00373CA2">
      <w:pPr>
        <w:pStyle w:val="af8"/>
        <w:tabs>
          <w:tab w:val="right" w:leader="dot" w:pos="8494"/>
        </w:tabs>
        <w:ind w:left="1440" w:hanging="480"/>
        <w:rPr>
          <w:rFonts w:asciiTheme="minorHAnsi" w:eastAsiaTheme="minorEastAsia" w:hAnsiTheme="minorHAnsi"/>
          <w:noProof/>
        </w:rPr>
      </w:pPr>
      <w:hyperlink w:anchor="_Toc47554110" w:history="1">
        <w:r w:rsidRPr="004131D5">
          <w:rPr>
            <w:rStyle w:val="ab"/>
            <w:rFonts w:hint="eastAsia"/>
            <w:noProof/>
          </w:rPr>
          <w:t>表</w:t>
        </w:r>
        <w:r w:rsidRPr="004131D5">
          <w:rPr>
            <w:rStyle w:val="ab"/>
            <w:noProof/>
          </w:rPr>
          <w:t xml:space="preserve"> 4.2 k=5</w:t>
        </w:r>
        <w:r w:rsidRPr="004131D5">
          <w:rPr>
            <w:rStyle w:val="ab"/>
            <w:rFonts w:hint="eastAsia"/>
            <w:noProof/>
          </w:rPr>
          <w:t>各填補法比較表</w:t>
        </w:r>
        <w:r>
          <w:rPr>
            <w:noProof/>
            <w:webHidden/>
          </w:rPr>
          <w:tab/>
        </w:r>
        <w:r>
          <w:rPr>
            <w:noProof/>
            <w:webHidden/>
          </w:rPr>
          <w:fldChar w:fldCharType="begin"/>
        </w:r>
        <w:r>
          <w:rPr>
            <w:noProof/>
            <w:webHidden/>
          </w:rPr>
          <w:instrText xml:space="preserve"> PAGEREF _Toc47554110 \h </w:instrText>
        </w:r>
        <w:r>
          <w:rPr>
            <w:noProof/>
            <w:webHidden/>
          </w:rPr>
        </w:r>
        <w:r>
          <w:rPr>
            <w:noProof/>
            <w:webHidden/>
          </w:rPr>
          <w:fldChar w:fldCharType="separate"/>
        </w:r>
        <w:r>
          <w:rPr>
            <w:noProof/>
            <w:webHidden/>
          </w:rPr>
          <w:t>27</w:t>
        </w:r>
        <w:r>
          <w:rPr>
            <w:noProof/>
            <w:webHidden/>
          </w:rPr>
          <w:fldChar w:fldCharType="end"/>
        </w:r>
      </w:hyperlink>
    </w:p>
    <w:p w14:paraId="05B1B79A" w14:textId="22412DAC" w:rsidR="00373CA2" w:rsidRDefault="00373CA2">
      <w:pPr>
        <w:pStyle w:val="af8"/>
        <w:tabs>
          <w:tab w:val="right" w:leader="dot" w:pos="8494"/>
        </w:tabs>
        <w:ind w:left="1440" w:hanging="480"/>
        <w:rPr>
          <w:rFonts w:asciiTheme="minorHAnsi" w:eastAsiaTheme="minorEastAsia" w:hAnsiTheme="minorHAnsi"/>
          <w:noProof/>
        </w:rPr>
      </w:pPr>
      <w:hyperlink w:anchor="_Toc47554111" w:history="1">
        <w:r w:rsidRPr="004131D5">
          <w:rPr>
            <w:rStyle w:val="ab"/>
            <w:rFonts w:hint="eastAsia"/>
            <w:noProof/>
          </w:rPr>
          <w:t>表</w:t>
        </w:r>
        <w:r w:rsidRPr="004131D5">
          <w:rPr>
            <w:rStyle w:val="ab"/>
            <w:noProof/>
          </w:rPr>
          <w:t xml:space="preserve"> 4.3 k=13</w:t>
        </w:r>
        <w:r w:rsidRPr="004131D5">
          <w:rPr>
            <w:rStyle w:val="ab"/>
            <w:rFonts w:hint="eastAsia"/>
            <w:noProof/>
          </w:rPr>
          <w:t>各填補法比較表</w:t>
        </w:r>
        <w:r>
          <w:rPr>
            <w:noProof/>
            <w:webHidden/>
          </w:rPr>
          <w:tab/>
        </w:r>
        <w:r>
          <w:rPr>
            <w:noProof/>
            <w:webHidden/>
          </w:rPr>
          <w:fldChar w:fldCharType="begin"/>
        </w:r>
        <w:r>
          <w:rPr>
            <w:noProof/>
            <w:webHidden/>
          </w:rPr>
          <w:instrText xml:space="preserve"> PAGEREF _Toc47554111 \h </w:instrText>
        </w:r>
        <w:r>
          <w:rPr>
            <w:noProof/>
            <w:webHidden/>
          </w:rPr>
        </w:r>
        <w:r>
          <w:rPr>
            <w:noProof/>
            <w:webHidden/>
          </w:rPr>
          <w:fldChar w:fldCharType="separate"/>
        </w:r>
        <w:r>
          <w:rPr>
            <w:noProof/>
            <w:webHidden/>
          </w:rPr>
          <w:t>28</w:t>
        </w:r>
        <w:r>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458C6342" w14:textId="77777777" w:rsidR="00373CA2" w:rsidRDefault="00551F2D" w:rsidP="00537377">
      <w:pPr>
        <w:pStyle w:val="1"/>
        <w:numPr>
          <w:ilvl w:val="0"/>
          <w:numId w:val="0"/>
        </w:numPr>
        <w:rPr>
          <w:noProof/>
        </w:rPr>
      </w:pPr>
      <w:bookmarkStart w:id="6" w:name="_Toc47554078"/>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35C8A801" w14:textId="3A1900ED" w:rsidR="00373CA2" w:rsidRDefault="00373CA2">
      <w:pPr>
        <w:pStyle w:val="af8"/>
        <w:tabs>
          <w:tab w:val="right" w:leader="dot" w:pos="8494"/>
        </w:tabs>
        <w:ind w:left="1440" w:hanging="480"/>
        <w:rPr>
          <w:rFonts w:asciiTheme="minorHAnsi" w:eastAsiaTheme="minorEastAsia" w:hAnsiTheme="minorHAnsi"/>
          <w:noProof/>
        </w:rPr>
      </w:pPr>
      <w:hyperlink w:anchor="_Toc47554112" w:history="1">
        <w:r w:rsidRPr="008467FF">
          <w:rPr>
            <w:rStyle w:val="ab"/>
            <w:rFonts w:hint="eastAsia"/>
            <w:noProof/>
          </w:rPr>
          <w:t>圖</w:t>
        </w:r>
        <w:r w:rsidRPr="008467FF">
          <w:rPr>
            <w:rStyle w:val="ab"/>
            <w:noProof/>
          </w:rPr>
          <w:t xml:space="preserve"> 3.1 NaN-Euclidean distance</w:t>
        </w:r>
        <w:r>
          <w:rPr>
            <w:noProof/>
            <w:webHidden/>
          </w:rPr>
          <w:tab/>
        </w:r>
        <w:r>
          <w:rPr>
            <w:noProof/>
            <w:webHidden/>
          </w:rPr>
          <w:fldChar w:fldCharType="begin"/>
        </w:r>
        <w:r>
          <w:rPr>
            <w:noProof/>
            <w:webHidden/>
          </w:rPr>
          <w:instrText xml:space="preserve"> PAGEREF _Toc47554112 \h </w:instrText>
        </w:r>
        <w:r>
          <w:rPr>
            <w:noProof/>
            <w:webHidden/>
          </w:rPr>
        </w:r>
        <w:r>
          <w:rPr>
            <w:noProof/>
            <w:webHidden/>
          </w:rPr>
          <w:fldChar w:fldCharType="separate"/>
        </w:r>
        <w:r>
          <w:rPr>
            <w:noProof/>
            <w:webHidden/>
          </w:rPr>
          <w:t>15</w:t>
        </w:r>
        <w:r>
          <w:rPr>
            <w:noProof/>
            <w:webHidden/>
          </w:rPr>
          <w:fldChar w:fldCharType="end"/>
        </w:r>
      </w:hyperlink>
    </w:p>
    <w:p w14:paraId="6DE1FDB6" w14:textId="613A32B5" w:rsidR="00373CA2" w:rsidRDefault="00373CA2">
      <w:pPr>
        <w:pStyle w:val="af8"/>
        <w:tabs>
          <w:tab w:val="right" w:leader="dot" w:pos="8494"/>
        </w:tabs>
        <w:ind w:left="1440" w:hanging="480"/>
        <w:rPr>
          <w:rFonts w:asciiTheme="minorHAnsi" w:eastAsiaTheme="minorEastAsia" w:hAnsiTheme="minorHAnsi"/>
          <w:noProof/>
        </w:rPr>
      </w:pPr>
      <w:hyperlink w:anchor="_Toc47554113" w:history="1">
        <w:r w:rsidRPr="008467FF">
          <w:rPr>
            <w:rStyle w:val="ab"/>
            <w:rFonts w:hint="eastAsia"/>
            <w:noProof/>
          </w:rPr>
          <w:t>圖</w:t>
        </w:r>
        <w:r w:rsidRPr="008467FF">
          <w:rPr>
            <w:rStyle w:val="ab"/>
            <w:noProof/>
          </w:rPr>
          <w:t xml:space="preserve"> 3.2 sk-NN imputation</w:t>
        </w:r>
        <w:r w:rsidRPr="008467FF">
          <w:rPr>
            <w:rStyle w:val="ab"/>
            <w:rFonts w:hint="eastAsia"/>
            <w:noProof/>
          </w:rPr>
          <w:t>演算法</w:t>
        </w:r>
        <w:r>
          <w:rPr>
            <w:noProof/>
            <w:webHidden/>
          </w:rPr>
          <w:tab/>
        </w:r>
        <w:r>
          <w:rPr>
            <w:noProof/>
            <w:webHidden/>
          </w:rPr>
          <w:fldChar w:fldCharType="begin"/>
        </w:r>
        <w:r>
          <w:rPr>
            <w:noProof/>
            <w:webHidden/>
          </w:rPr>
          <w:instrText xml:space="preserve"> PAGEREF _Toc47554113 \h </w:instrText>
        </w:r>
        <w:r>
          <w:rPr>
            <w:noProof/>
            <w:webHidden/>
          </w:rPr>
        </w:r>
        <w:r>
          <w:rPr>
            <w:noProof/>
            <w:webHidden/>
          </w:rPr>
          <w:fldChar w:fldCharType="separate"/>
        </w:r>
        <w:r>
          <w:rPr>
            <w:noProof/>
            <w:webHidden/>
          </w:rPr>
          <w:t>18</w:t>
        </w:r>
        <w:r>
          <w:rPr>
            <w:noProof/>
            <w:webHidden/>
          </w:rPr>
          <w:fldChar w:fldCharType="end"/>
        </w:r>
      </w:hyperlink>
    </w:p>
    <w:p w14:paraId="11CF16AC" w14:textId="67E8955C" w:rsidR="00373CA2" w:rsidRDefault="00373CA2">
      <w:pPr>
        <w:pStyle w:val="af8"/>
        <w:tabs>
          <w:tab w:val="right" w:leader="dot" w:pos="8494"/>
        </w:tabs>
        <w:ind w:left="1440" w:hanging="480"/>
        <w:rPr>
          <w:rFonts w:asciiTheme="minorHAnsi" w:eastAsiaTheme="minorEastAsia" w:hAnsiTheme="minorHAnsi"/>
          <w:noProof/>
        </w:rPr>
      </w:pPr>
      <w:hyperlink w:anchor="_Toc47554114" w:history="1">
        <w:r w:rsidRPr="008467FF">
          <w:rPr>
            <w:rStyle w:val="ab"/>
            <w:rFonts w:hint="eastAsia"/>
            <w:noProof/>
          </w:rPr>
          <w:t>圖</w:t>
        </w:r>
        <w:r w:rsidRPr="008467FF">
          <w:rPr>
            <w:rStyle w:val="ab"/>
            <w:noProof/>
          </w:rPr>
          <w:t xml:space="preserve"> 3.3 Procedure Impute_Process()</w:t>
        </w:r>
        <w:r>
          <w:rPr>
            <w:noProof/>
            <w:webHidden/>
          </w:rPr>
          <w:tab/>
        </w:r>
        <w:r>
          <w:rPr>
            <w:noProof/>
            <w:webHidden/>
          </w:rPr>
          <w:fldChar w:fldCharType="begin"/>
        </w:r>
        <w:r>
          <w:rPr>
            <w:noProof/>
            <w:webHidden/>
          </w:rPr>
          <w:instrText xml:space="preserve"> PAGEREF _Toc47554114 \h </w:instrText>
        </w:r>
        <w:r>
          <w:rPr>
            <w:noProof/>
            <w:webHidden/>
          </w:rPr>
        </w:r>
        <w:r>
          <w:rPr>
            <w:noProof/>
            <w:webHidden/>
          </w:rPr>
          <w:fldChar w:fldCharType="separate"/>
        </w:r>
        <w:r>
          <w:rPr>
            <w:noProof/>
            <w:webHidden/>
          </w:rPr>
          <w:t>19</w:t>
        </w:r>
        <w:r>
          <w:rPr>
            <w:noProof/>
            <w:webHidden/>
          </w:rPr>
          <w:fldChar w:fldCharType="end"/>
        </w:r>
      </w:hyperlink>
    </w:p>
    <w:p w14:paraId="50A57929" w14:textId="600F8BD8" w:rsidR="00373CA2" w:rsidRDefault="00373CA2">
      <w:pPr>
        <w:pStyle w:val="af8"/>
        <w:tabs>
          <w:tab w:val="right" w:leader="dot" w:pos="8494"/>
        </w:tabs>
        <w:ind w:left="1440" w:hanging="480"/>
        <w:rPr>
          <w:rFonts w:asciiTheme="minorHAnsi" w:eastAsiaTheme="minorEastAsia" w:hAnsiTheme="minorHAnsi"/>
          <w:noProof/>
        </w:rPr>
      </w:pPr>
      <w:hyperlink w:anchor="_Toc47554115" w:history="1">
        <w:r w:rsidRPr="008467FF">
          <w:rPr>
            <w:rStyle w:val="ab"/>
            <w:rFonts w:hint="eastAsia"/>
            <w:noProof/>
          </w:rPr>
          <w:t>圖</w:t>
        </w:r>
        <w:r w:rsidRPr="008467FF">
          <w:rPr>
            <w:rStyle w:val="ab"/>
            <w:noProof/>
          </w:rPr>
          <w:t xml:space="preserve"> 4.1 k=1</w:t>
        </w:r>
        <w:r w:rsidRPr="008467FF">
          <w:rPr>
            <w:rStyle w:val="ab"/>
            <w:rFonts w:cs="Times New Roman" w:hint="eastAsia"/>
            <w:noProof/>
          </w:rPr>
          <w:t>時</w:t>
        </w:r>
        <w:r w:rsidRPr="008467FF">
          <w:rPr>
            <w:rStyle w:val="ab"/>
            <w:rFonts w:cs="Times New Roman"/>
            <w:noProof/>
          </w:rPr>
          <w:t>hit ratio versus missing rate</w:t>
        </w:r>
        <w:r w:rsidRPr="008467FF">
          <w:rPr>
            <w:rStyle w:val="ab"/>
            <w:rFonts w:cs="Times New Roman" w:hint="eastAsia"/>
            <w:noProof/>
          </w:rPr>
          <w:t>圖</w:t>
        </w:r>
        <w:r>
          <w:rPr>
            <w:noProof/>
            <w:webHidden/>
          </w:rPr>
          <w:tab/>
        </w:r>
        <w:r>
          <w:rPr>
            <w:noProof/>
            <w:webHidden/>
          </w:rPr>
          <w:fldChar w:fldCharType="begin"/>
        </w:r>
        <w:r>
          <w:rPr>
            <w:noProof/>
            <w:webHidden/>
          </w:rPr>
          <w:instrText xml:space="preserve"> PAGEREF _Toc47554115 \h </w:instrText>
        </w:r>
        <w:r>
          <w:rPr>
            <w:noProof/>
            <w:webHidden/>
          </w:rPr>
        </w:r>
        <w:r>
          <w:rPr>
            <w:noProof/>
            <w:webHidden/>
          </w:rPr>
          <w:fldChar w:fldCharType="separate"/>
        </w:r>
        <w:r>
          <w:rPr>
            <w:noProof/>
            <w:webHidden/>
          </w:rPr>
          <w:t>22</w:t>
        </w:r>
        <w:r>
          <w:rPr>
            <w:noProof/>
            <w:webHidden/>
          </w:rPr>
          <w:fldChar w:fldCharType="end"/>
        </w:r>
      </w:hyperlink>
    </w:p>
    <w:p w14:paraId="7725E7F7" w14:textId="6EA055FF" w:rsidR="00373CA2" w:rsidRDefault="00373CA2">
      <w:pPr>
        <w:pStyle w:val="af8"/>
        <w:tabs>
          <w:tab w:val="right" w:leader="dot" w:pos="8494"/>
        </w:tabs>
        <w:ind w:left="1440" w:hanging="480"/>
        <w:rPr>
          <w:rFonts w:asciiTheme="minorHAnsi" w:eastAsiaTheme="minorEastAsia" w:hAnsiTheme="minorHAnsi"/>
          <w:noProof/>
        </w:rPr>
      </w:pPr>
      <w:hyperlink w:anchor="_Toc47554116" w:history="1">
        <w:r w:rsidRPr="008467FF">
          <w:rPr>
            <w:rStyle w:val="ab"/>
            <w:rFonts w:hint="eastAsia"/>
            <w:noProof/>
          </w:rPr>
          <w:t>圖</w:t>
        </w:r>
        <w:r w:rsidRPr="008467FF">
          <w:rPr>
            <w:rStyle w:val="ab"/>
            <w:noProof/>
          </w:rPr>
          <w:t xml:space="preserve"> 4.2</w:t>
        </w:r>
        <w:r w:rsidRPr="008467FF">
          <w:rPr>
            <w:rStyle w:val="ab"/>
            <w:rFonts w:cs="Times New Roman"/>
            <w:noProof/>
          </w:rPr>
          <w:t xml:space="preserve"> k=2</w:t>
        </w:r>
        <w:r w:rsidRPr="008467FF">
          <w:rPr>
            <w:rStyle w:val="ab"/>
            <w:rFonts w:cs="Times New Roman" w:hint="eastAsia"/>
            <w:noProof/>
          </w:rPr>
          <w:t>時</w:t>
        </w:r>
        <w:r w:rsidRPr="008467FF">
          <w:rPr>
            <w:rStyle w:val="ab"/>
            <w:rFonts w:cs="Times New Roman"/>
            <w:noProof/>
          </w:rPr>
          <w:t>hit ratio versus missing rate</w:t>
        </w:r>
        <w:r w:rsidRPr="008467FF">
          <w:rPr>
            <w:rStyle w:val="ab"/>
            <w:rFonts w:cs="Times New Roman" w:hint="eastAsia"/>
            <w:noProof/>
          </w:rPr>
          <w:t>圖</w:t>
        </w:r>
        <w:r>
          <w:rPr>
            <w:noProof/>
            <w:webHidden/>
          </w:rPr>
          <w:tab/>
        </w:r>
        <w:r>
          <w:rPr>
            <w:noProof/>
            <w:webHidden/>
          </w:rPr>
          <w:fldChar w:fldCharType="begin"/>
        </w:r>
        <w:r>
          <w:rPr>
            <w:noProof/>
            <w:webHidden/>
          </w:rPr>
          <w:instrText xml:space="preserve"> PAGEREF _Toc47554116 \h </w:instrText>
        </w:r>
        <w:r>
          <w:rPr>
            <w:noProof/>
            <w:webHidden/>
          </w:rPr>
        </w:r>
        <w:r>
          <w:rPr>
            <w:noProof/>
            <w:webHidden/>
          </w:rPr>
          <w:fldChar w:fldCharType="separate"/>
        </w:r>
        <w:r>
          <w:rPr>
            <w:noProof/>
            <w:webHidden/>
          </w:rPr>
          <w:t>23</w:t>
        </w:r>
        <w:r>
          <w:rPr>
            <w:noProof/>
            <w:webHidden/>
          </w:rPr>
          <w:fldChar w:fldCharType="end"/>
        </w:r>
      </w:hyperlink>
    </w:p>
    <w:p w14:paraId="0440F947" w14:textId="7FC905CD" w:rsidR="00373CA2" w:rsidRDefault="00373CA2">
      <w:pPr>
        <w:pStyle w:val="af8"/>
        <w:tabs>
          <w:tab w:val="right" w:leader="dot" w:pos="8494"/>
        </w:tabs>
        <w:ind w:left="1440" w:hanging="480"/>
        <w:rPr>
          <w:rFonts w:asciiTheme="minorHAnsi" w:eastAsiaTheme="minorEastAsia" w:hAnsiTheme="minorHAnsi"/>
          <w:noProof/>
        </w:rPr>
      </w:pPr>
      <w:hyperlink w:anchor="_Toc47554117" w:history="1">
        <w:r w:rsidRPr="008467FF">
          <w:rPr>
            <w:rStyle w:val="ab"/>
            <w:rFonts w:hint="eastAsia"/>
            <w:noProof/>
          </w:rPr>
          <w:t>圖</w:t>
        </w:r>
        <w:r w:rsidRPr="008467FF">
          <w:rPr>
            <w:rStyle w:val="ab"/>
            <w:noProof/>
          </w:rPr>
          <w:t xml:space="preserve"> 4.3 </w:t>
        </w:r>
        <w:r w:rsidRPr="008467FF">
          <w:rPr>
            <w:rStyle w:val="ab"/>
            <w:rFonts w:cs="Times New Roman"/>
            <w:noProof/>
          </w:rPr>
          <w:t>k=3</w:t>
        </w:r>
        <w:r w:rsidRPr="008467FF">
          <w:rPr>
            <w:rStyle w:val="ab"/>
            <w:rFonts w:cs="Times New Roman" w:hint="eastAsia"/>
            <w:noProof/>
          </w:rPr>
          <w:t>時</w:t>
        </w:r>
        <w:r w:rsidRPr="008467FF">
          <w:rPr>
            <w:rStyle w:val="ab"/>
            <w:rFonts w:cs="Times New Roman"/>
            <w:noProof/>
          </w:rPr>
          <w:t>hit ratio versus missing rate</w:t>
        </w:r>
        <w:r w:rsidRPr="008467FF">
          <w:rPr>
            <w:rStyle w:val="ab"/>
            <w:rFonts w:cs="Times New Roman" w:hint="eastAsia"/>
            <w:noProof/>
          </w:rPr>
          <w:t>圖</w:t>
        </w:r>
        <w:r>
          <w:rPr>
            <w:noProof/>
            <w:webHidden/>
          </w:rPr>
          <w:tab/>
        </w:r>
        <w:r>
          <w:rPr>
            <w:noProof/>
            <w:webHidden/>
          </w:rPr>
          <w:fldChar w:fldCharType="begin"/>
        </w:r>
        <w:r>
          <w:rPr>
            <w:noProof/>
            <w:webHidden/>
          </w:rPr>
          <w:instrText xml:space="preserve"> PAGEREF _Toc47554117 \h </w:instrText>
        </w:r>
        <w:r>
          <w:rPr>
            <w:noProof/>
            <w:webHidden/>
          </w:rPr>
        </w:r>
        <w:r>
          <w:rPr>
            <w:noProof/>
            <w:webHidden/>
          </w:rPr>
          <w:fldChar w:fldCharType="separate"/>
        </w:r>
        <w:r>
          <w:rPr>
            <w:noProof/>
            <w:webHidden/>
          </w:rPr>
          <w:t>23</w:t>
        </w:r>
        <w:r>
          <w:rPr>
            <w:noProof/>
            <w:webHidden/>
          </w:rPr>
          <w:fldChar w:fldCharType="end"/>
        </w:r>
      </w:hyperlink>
    </w:p>
    <w:p w14:paraId="4BA7C6B9" w14:textId="32E31E15" w:rsidR="00373CA2" w:rsidRDefault="00373CA2">
      <w:pPr>
        <w:pStyle w:val="af8"/>
        <w:tabs>
          <w:tab w:val="right" w:leader="dot" w:pos="8494"/>
        </w:tabs>
        <w:ind w:left="1440" w:hanging="480"/>
        <w:rPr>
          <w:rFonts w:asciiTheme="minorHAnsi" w:eastAsiaTheme="minorEastAsia" w:hAnsiTheme="minorHAnsi"/>
          <w:noProof/>
        </w:rPr>
      </w:pPr>
      <w:hyperlink w:anchor="_Toc47554118" w:history="1">
        <w:r w:rsidRPr="008467FF">
          <w:rPr>
            <w:rStyle w:val="ab"/>
            <w:rFonts w:hint="eastAsia"/>
            <w:noProof/>
          </w:rPr>
          <w:t>圖</w:t>
        </w:r>
        <w:r w:rsidRPr="008467FF">
          <w:rPr>
            <w:rStyle w:val="ab"/>
            <w:noProof/>
          </w:rPr>
          <w:t xml:space="preserve"> 4.4 </w:t>
        </w:r>
        <w:r w:rsidRPr="008467FF">
          <w:rPr>
            <w:rStyle w:val="ab"/>
            <w:rFonts w:cs="Times New Roman"/>
            <w:noProof/>
          </w:rPr>
          <w:t>k=4</w:t>
        </w:r>
        <w:r w:rsidRPr="008467FF">
          <w:rPr>
            <w:rStyle w:val="ab"/>
            <w:rFonts w:cs="Times New Roman" w:hint="eastAsia"/>
            <w:noProof/>
          </w:rPr>
          <w:t>時</w:t>
        </w:r>
        <w:r w:rsidRPr="008467FF">
          <w:rPr>
            <w:rStyle w:val="ab"/>
            <w:rFonts w:cs="Times New Roman"/>
            <w:noProof/>
          </w:rPr>
          <w:t>hit ratio versus missing rate</w:t>
        </w:r>
        <w:r w:rsidRPr="008467FF">
          <w:rPr>
            <w:rStyle w:val="ab"/>
            <w:rFonts w:cs="Times New Roman" w:hint="eastAsia"/>
            <w:noProof/>
          </w:rPr>
          <w:t>圖</w:t>
        </w:r>
        <w:r>
          <w:rPr>
            <w:noProof/>
            <w:webHidden/>
          </w:rPr>
          <w:tab/>
        </w:r>
        <w:r>
          <w:rPr>
            <w:noProof/>
            <w:webHidden/>
          </w:rPr>
          <w:fldChar w:fldCharType="begin"/>
        </w:r>
        <w:r>
          <w:rPr>
            <w:noProof/>
            <w:webHidden/>
          </w:rPr>
          <w:instrText xml:space="preserve"> PAGEREF _Toc47554118 \h </w:instrText>
        </w:r>
        <w:r>
          <w:rPr>
            <w:noProof/>
            <w:webHidden/>
          </w:rPr>
        </w:r>
        <w:r>
          <w:rPr>
            <w:noProof/>
            <w:webHidden/>
          </w:rPr>
          <w:fldChar w:fldCharType="separate"/>
        </w:r>
        <w:r>
          <w:rPr>
            <w:noProof/>
            <w:webHidden/>
          </w:rPr>
          <w:t>24</w:t>
        </w:r>
        <w:r>
          <w:rPr>
            <w:noProof/>
            <w:webHidden/>
          </w:rPr>
          <w:fldChar w:fldCharType="end"/>
        </w:r>
      </w:hyperlink>
    </w:p>
    <w:p w14:paraId="7E7F8E4E" w14:textId="1A4DED2D" w:rsidR="00373CA2" w:rsidRDefault="00373CA2">
      <w:pPr>
        <w:pStyle w:val="af8"/>
        <w:tabs>
          <w:tab w:val="right" w:leader="dot" w:pos="8494"/>
        </w:tabs>
        <w:ind w:left="1440" w:hanging="480"/>
        <w:rPr>
          <w:rFonts w:asciiTheme="minorHAnsi" w:eastAsiaTheme="minorEastAsia" w:hAnsiTheme="minorHAnsi"/>
          <w:noProof/>
        </w:rPr>
      </w:pPr>
      <w:hyperlink w:anchor="_Toc47554119" w:history="1">
        <w:r w:rsidRPr="008467FF">
          <w:rPr>
            <w:rStyle w:val="ab"/>
            <w:rFonts w:hint="eastAsia"/>
            <w:noProof/>
          </w:rPr>
          <w:t>圖</w:t>
        </w:r>
        <w:r w:rsidRPr="008467FF">
          <w:rPr>
            <w:rStyle w:val="ab"/>
            <w:noProof/>
          </w:rPr>
          <w:t xml:space="preserve"> 4.5 k=1</w:t>
        </w:r>
        <w:r w:rsidRPr="008467FF">
          <w:rPr>
            <w:rStyle w:val="ab"/>
            <w:rFonts w:hint="eastAsia"/>
            <w:noProof/>
          </w:rPr>
          <w:t>各填補法比較圖</w:t>
        </w:r>
        <w:r>
          <w:rPr>
            <w:noProof/>
            <w:webHidden/>
          </w:rPr>
          <w:tab/>
        </w:r>
        <w:r>
          <w:rPr>
            <w:noProof/>
            <w:webHidden/>
          </w:rPr>
          <w:fldChar w:fldCharType="begin"/>
        </w:r>
        <w:r>
          <w:rPr>
            <w:noProof/>
            <w:webHidden/>
          </w:rPr>
          <w:instrText xml:space="preserve"> PAGEREF _Toc47554119 \h </w:instrText>
        </w:r>
        <w:r>
          <w:rPr>
            <w:noProof/>
            <w:webHidden/>
          </w:rPr>
        </w:r>
        <w:r>
          <w:rPr>
            <w:noProof/>
            <w:webHidden/>
          </w:rPr>
          <w:fldChar w:fldCharType="separate"/>
        </w:r>
        <w:r>
          <w:rPr>
            <w:noProof/>
            <w:webHidden/>
          </w:rPr>
          <w:t>26</w:t>
        </w:r>
        <w:r>
          <w:rPr>
            <w:noProof/>
            <w:webHidden/>
          </w:rPr>
          <w:fldChar w:fldCharType="end"/>
        </w:r>
      </w:hyperlink>
    </w:p>
    <w:p w14:paraId="7E834423" w14:textId="4F37FC5E" w:rsidR="00373CA2" w:rsidRDefault="00373CA2">
      <w:pPr>
        <w:pStyle w:val="af8"/>
        <w:tabs>
          <w:tab w:val="right" w:leader="dot" w:pos="8494"/>
        </w:tabs>
        <w:ind w:left="1440" w:hanging="480"/>
        <w:rPr>
          <w:rFonts w:asciiTheme="minorHAnsi" w:eastAsiaTheme="minorEastAsia" w:hAnsiTheme="minorHAnsi"/>
          <w:noProof/>
        </w:rPr>
      </w:pPr>
      <w:hyperlink w:anchor="_Toc47554120" w:history="1">
        <w:r w:rsidRPr="008467FF">
          <w:rPr>
            <w:rStyle w:val="ab"/>
            <w:rFonts w:hint="eastAsia"/>
            <w:noProof/>
          </w:rPr>
          <w:t>圖</w:t>
        </w:r>
        <w:r w:rsidRPr="008467FF">
          <w:rPr>
            <w:rStyle w:val="ab"/>
            <w:noProof/>
          </w:rPr>
          <w:t xml:space="preserve"> 4.6 k=5</w:t>
        </w:r>
        <w:r w:rsidRPr="008467FF">
          <w:rPr>
            <w:rStyle w:val="ab"/>
            <w:rFonts w:hint="eastAsia"/>
            <w:noProof/>
          </w:rPr>
          <w:t>各填補法比較圖</w:t>
        </w:r>
        <w:r>
          <w:rPr>
            <w:noProof/>
            <w:webHidden/>
          </w:rPr>
          <w:tab/>
        </w:r>
        <w:r>
          <w:rPr>
            <w:noProof/>
            <w:webHidden/>
          </w:rPr>
          <w:fldChar w:fldCharType="begin"/>
        </w:r>
        <w:r>
          <w:rPr>
            <w:noProof/>
            <w:webHidden/>
          </w:rPr>
          <w:instrText xml:space="preserve"> PAGEREF _Toc47554120 \h </w:instrText>
        </w:r>
        <w:r>
          <w:rPr>
            <w:noProof/>
            <w:webHidden/>
          </w:rPr>
        </w:r>
        <w:r>
          <w:rPr>
            <w:noProof/>
            <w:webHidden/>
          </w:rPr>
          <w:fldChar w:fldCharType="separate"/>
        </w:r>
        <w:r>
          <w:rPr>
            <w:noProof/>
            <w:webHidden/>
          </w:rPr>
          <w:t>27</w:t>
        </w:r>
        <w:r>
          <w:rPr>
            <w:noProof/>
            <w:webHidden/>
          </w:rPr>
          <w:fldChar w:fldCharType="end"/>
        </w:r>
      </w:hyperlink>
    </w:p>
    <w:p w14:paraId="0CD9F205" w14:textId="36AC0CA2" w:rsidR="00373CA2" w:rsidRDefault="00373CA2">
      <w:pPr>
        <w:pStyle w:val="af8"/>
        <w:tabs>
          <w:tab w:val="right" w:leader="dot" w:pos="8494"/>
        </w:tabs>
        <w:ind w:left="1440" w:hanging="480"/>
        <w:rPr>
          <w:rFonts w:asciiTheme="minorHAnsi" w:eastAsiaTheme="minorEastAsia" w:hAnsiTheme="minorHAnsi"/>
          <w:noProof/>
        </w:rPr>
      </w:pPr>
      <w:hyperlink w:anchor="_Toc47554121" w:history="1">
        <w:r w:rsidRPr="008467FF">
          <w:rPr>
            <w:rStyle w:val="ab"/>
            <w:rFonts w:hint="eastAsia"/>
            <w:noProof/>
          </w:rPr>
          <w:t>圖</w:t>
        </w:r>
        <w:r w:rsidRPr="008467FF">
          <w:rPr>
            <w:rStyle w:val="ab"/>
            <w:noProof/>
          </w:rPr>
          <w:t xml:space="preserve"> 4.7 k=13</w:t>
        </w:r>
        <w:r w:rsidRPr="008467FF">
          <w:rPr>
            <w:rStyle w:val="ab"/>
            <w:rFonts w:hint="eastAsia"/>
            <w:noProof/>
          </w:rPr>
          <w:t>各填補法比較圖</w:t>
        </w:r>
        <w:r>
          <w:rPr>
            <w:noProof/>
            <w:webHidden/>
          </w:rPr>
          <w:tab/>
        </w:r>
        <w:r>
          <w:rPr>
            <w:noProof/>
            <w:webHidden/>
          </w:rPr>
          <w:fldChar w:fldCharType="begin"/>
        </w:r>
        <w:r>
          <w:rPr>
            <w:noProof/>
            <w:webHidden/>
          </w:rPr>
          <w:instrText xml:space="preserve"> PAGEREF _Toc47554121 \h </w:instrText>
        </w:r>
        <w:r>
          <w:rPr>
            <w:noProof/>
            <w:webHidden/>
          </w:rPr>
        </w:r>
        <w:r>
          <w:rPr>
            <w:noProof/>
            <w:webHidden/>
          </w:rPr>
          <w:fldChar w:fldCharType="separate"/>
        </w:r>
        <w:r>
          <w:rPr>
            <w:noProof/>
            <w:webHidden/>
          </w:rPr>
          <w:t>28</w:t>
        </w:r>
        <w:r>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7554079"/>
      <w:r>
        <w:rPr>
          <w:rFonts w:hint="eastAsia"/>
        </w:rPr>
        <w:lastRenderedPageBreak/>
        <w:t>簡介</w:t>
      </w:r>
      <w:bookmarkEnd w:id="7"/>
    </w:p>
    <w:p w14:paraId="4008A34B" w14:textId="1BA0DE5A" w:rsidR="00F6411E" w:rsidRPr="004F1EFF" w:rsidRDefault="005D62C1" w:rsidP="00CF168A">
      <w:pPr>
        <w:ind w:firstLine="425"/>
      </w:pPr>
      <w:r w:rsidRPr="004F1EFF">
        <w:rPr>
          <w:rFonts w:hint="eastAsia"/>
        </w:rPr>
        <w:t>在現今的大數據資料分析中，</w:t>
      </w:r>
      <w:r w:rsidR="006F6DCB" w:rsidRPr="004F1EFF">
        <w:rPr>
          <w:rFonts w:hint="eastAsia"/>
        </w:rPr>
        <w:t>當面臨需要做多準則決策與使用者偏好相關的應用問題時，天際線查詢</w:t>
      </w:r>
      <w:r w:rsidR="00095AAC" w:rsidRPr="00373CA2">
        <w:rPr>
          <w:rFonts w:hint="eastAsia"/>
          <w:color w:val="000000" w:themeColor="text1"/>
        </w:rPr>
        <w:t>演算法</w:t>
      </w:r>
      <w:r w:rsidR="004F1EFF" w:rsidRPr="004F1EFF">
        <w:rPr>
          <w:rFonts w:hint="eastAsia"/>
        </w:rPr>
        <w:t>是</w:t>
      </w:r>
      <w:r w:rsidR="000C2646" w:rsidRPr="004F1EFF">
        <w:rPr>
          <w:rFonts w:hint="eastAsia"/>
        </w:rPr>
        <w:t>最佳化問題範疇</w:t>
      </w:r>
      <w:r w:rsidR="00C768AF" w:rsidRPr="004F1EFF">
        <w:rPr>
          <w:rFonts w:hint="eastAsia"/>
        </w:rPr>
        <w:t>中</w:t>
      </w:r>
      <w:r w:rsidR="00B81BA9" w:rsidRPr="004F1EFF">
        <w:rPr>
          <w:rFonts w:hint="eastAsia"/>
        </w:rPr>
        <w:t>最常廣泛被應用在多偏好分析</w:t>
      </w:r>
      <w:r w:rsidR="00B81BA9" w:rsidRPr="004F1EFF">
        <w:rPr>
          <w:rFonts w:hint="eastAsia"/>
        </w:rPr>
        <w:t>(</w:t>
      </w:r>
      <w:r w:rsidR="00807154" w:rsidRPr="004F1EFF">
        <w:t>multi-preference analysis</w:t>
      </w:r>
      <w:r w:rsidR="00B81BA9" w:rsidRPr="004F1EFF">
        <w:rPr>
          <w:rFonts w:hint="eastAsia"/>
        </w:rPr>
        <w:t>)</w:t>
      </w:r>
      <w:r w:rsidR="00B81BA9" w:rsidRPr="004F1EFF">
        <w:rPr>
          <w:rFonts w:hint="eastAsia"/>
        </w:rPr>
        <w:t>與多準則分析</w:t>
      </w:r>
      <w:r w:rsidR="00B81BA9" w:rsidRPr="004F1EFF">
        <w:rPr>
          <w:rFonts w:hint="eastAsia"/>
        </w:rPr>
        <w:t>(</w:t>
      </w:r>
      <w:r w:rsidR="00807154" w:rsidRPr="004F1EFF">
        <w:t>multi-criteria decision making</w:t>
      </w:r>
      <w:r w:rsidR="00B81BA9" w:rsidRPr="004F1EFF">
        <w:rPr>
          <w:rFonts w:hint="eastAsia"/>
        </w:rPr>
        <w:t>)</w:t>
      </w:r>
      <w:r w:rsidR="00B81BA9" w:rsidRPr="004F1EFF">
        <w:rPr>
          <w:rFonts w:hint="eastAsia"/>
        </w:rPr>
        <w:t>的方法之</w:t>
      </w:r>
      <w:proofErr w:type="gramStart"/>
      <w:r w:rsidR="00B81BA9" w:rsidRPr="004F1EFF">
        <w:rPr>
          <w:rFonts w:hint="eastAsia"/>
        </w:rPr>
        <w:t>一</w:t>
      </w:r>
      <w:proofErr w:type="gramEnd"/>
      <w:r w:rsidR="009B505F" w:rsidRPr="004F1EFF">
        <w:rPr>
          <w:rFonts w:hint="eastAsia"/>
        </w:rPr>
        <w:t>。</w:t>
      </w:r>
      <w:r w:rsidR="008C6E6B" w:rsidRPr="004F1EFF">
        <w:rPr>
          <w:rFonts w:hint="eastAsia"/>
        </w:rPr>
        <w:t>決定某一筆資料點是否會被納入於天際線中的充分條件為</w:t>
      </w:r>
      <w:r w:rsidR="008C6E6B" w:rsidRPr="004F1EFF">
        <w:rPr>
          <w:rFonts w:hint="eastAsia"/>
        </w:rPr>
        <w:t xml:space="preserve">: </w:t>
      </w:r>
      <w:r w:rsidR="008C6E6B" w:rsidRPr="004F1EFF">
        <w:rPr>
          <w:rFonts w:hint="eastAsia"/>
        </w:rPr>
        <w:t>若某一筆資料點</w:t>
      </w:r>
      <w:r w:rsidR="008C6E6B" w:rsidRPr="004F1EFF">
        <w:rPr>
          <w:rFonts w:hint="eastAsia"/>
        </w:rPr>
        <w:t>p</w:t>
      </w:r>
      <w:r w:rsidR="008C6E6B" w:rsidRPr="004F1EFF">
        <w:rPr>
          <w:rFonts w:hint="eastAsia"/>
        </w:rPr>
        <w:t>中</w:t>
      </w:r>
      <w:proofErr w:type="gramStart"/>
      <w:r w:rsidR="008C6E6B" w:rsidRPr="004F1EFF">
        <w:rPr>
          <w:rFonts w:hint="eastAsia"/>
        </w:rPr>
        <w:t>所有維</w:t>
      </w:r>
      <w:proofErr w:type="gramEnd"/>
      <w:r w:rsidR="008C6E6B" w:rsidRPr="004F1EFF">
        <w:rPr>
          <w:rFonts w:hint="eastAsia"/>
        </w:rPr>
        <w:t>度</w:t>
      </w:r>
      <w:r w:rsidR="004F1EFF" w:rsidRPr="004F1EFF">
        <w:rPr>
          <w:rFonts w:hint="eastAsia"/>
        </w:rPr>
        <w:t>的</w:t>
      </w:r>
      <w:r w:rsidR="008C6E6B" w:rsidRPr="004F1EFF">
        <w:rPr>
          <w:rFonts w:hint="eastAsia"/>
        </w:rPr>
        <w:t>值皆不比</w:t>
      </w:r>
      <w:r w:rsidR="004F1EFF">
        <w:rPr>
          <w:rFonts w:hint="eastAsia"/>
        </w:rPr>
        <w:t>其他</w:t>
      </w:r>
      <w:r w:rsidR="008C6E6B" w:rsidRPr="004F1EFF">
        <w:rPr>
          <w:rFonts w:hint="eastAsia"/>
        </w:rPr>
        <w:t>資料點</w:t>
      </w:r>
      <w:r w:rsidR="008C6E6B" w:rsidRPr="004F1EFF">
        <w:rPr>
          <w:rFonts w:hint="eastAsia"/>
        </w:rPr>
        <w:t>q</w:t>
      </w:r>
      <w:r w:rsidR="008C6E6B" w:rsidRPr="004F1EFF">
        <w:rPr>
          <w:rFonts w:hint="eastAsia"/>
        </w:rPr>
        <w:t>中</w:t>
      </w:r>
      <w:proofErr w:type="gramStart"/>
      <w:r w:rsidR="008C6E6B" w:rsidRPr="004F1EFF">
        <w:rPr>
          <w:rFonts w:hint="eastAsia"/>
        </w:rPr>
        <w:t>所有</w:t>
      </w:r>
      <w:proofErr w:type="gramEnd"/>
      <w:r w:rsidR="008C6E6B" w:rsidRPr="004F1EFF">
        <w:rPr>
          <w:rFonts w:hint="eastAsia"/>
        </w:rPr>
        <w:t>維度</w:t>
      </w:r>
      <w:r w:rsidR="004F1EFF" w:rsidRPr="004F1EFF">
        <w:rPr>
          <w:rFonts w:hint="eastAsia"/>
        </w:rPr>
        <w:t>的</w:t>
      </w:r>
      <w:r w:rsidR="008C6E6B" w:rsidRPr="004F1EFF">
        <w:rPr>
          <w:rFonts w:hint="eastAsia"/>
        </w:rPr>
        <w:t>值有優勢，</w:t>
      </w:r>
      <w:r w:rsidR="004F1EFF">
        <w:rPr>
          <w:rFonts w:hint="eastAsia"/>
        </w:rPr>
        <w:t>則</w:t>
      </w:r>
      <w:r w:rsidR="008C6E6B" w:rsidRPr="004F1EFF">
        <w:rPr>
          <w:rFonts w:hint="eastAsia"/>
        </w:rPr>
        <w:t>定義資料點</w:t>
      </w:r>
      <w:r w:rsidR="008C6E6B" w:rsidRPr="004F1EFF">
        <w:rPr>
          <w:rFonts w:hint="eastAsia"/>
        </w:rPr>
        <w:t>p</w:t>
      </w:r>
      <w:r w:rsidR="008C6E6B" w:rsidRPr="004F1EFF">
        <w:rPr>
          <w:rFonts w:hint="eastAsia"/>
        </w:rPr>
        <w:t>支配資料點</w:t>
      </w:r>
      <w:r w:rsidR="008C6E6B" w:rsidRPr="004F1EFF">
        <w:rPr>
          <w:rFonts w:hint="eastAsia"/>
        </w:rPr>
        <w:t>q</w:t>
      </w:r>
      <w:r w:rsidR="008C6E6B" w:rsidRPr="004F1EFF">
        <w:rPr>
          <w:rFonts w:hint="eastAsia"/>
        </w:rPr>
        <w:t>。</w:t>
      </w:r>
    </w:p>
    <w:p w14:paraId="6F957793" w14:textId="43D185B9" w:rsidR="000D0453" w:rsidRPr="00176E8A" w:rsidRDefault="004F1EFF" w:rsidP="00176E8A">
      <w:pPr>
        <w:ind w:firstLine="425"/>
        <w:rPr>
          <w:color w:val="0070C0"/>
        </w:rPr>
      </w:pPr>
      <w:r w:rsidRPr="00B70B8E">
        <w:rPr>
          <w:rFonts w:hint="eastAsia"/>
          <w:color w:val="000000" w:themeColor="text1"/>
        </w:rPr>
        <w:t>在一個資料集中，某</w:t>
      </w:r>
      <w:r w:rsidR="008566FF" w:rsidRPr="004F1EFF">
        <w:rPr>
          <w:rFonts w:hint="eastAsia"/>
        </w:rPr>
        <w:t>一群資料點</w:t>
      </w:r>
      <w:r w:rsidR="001B2798">
        <w:rPr>
          <w:rFonts w:hint="eastAsia"/>
        </w:rPr>
        <w:t>如果不被其他</w:t>
      </w:r>
      <w:r w:rsidR="00B12401">
        <w:rPr>
          <w:rFonts w:hint="eastAsia"/>
        </w:rPr>
        <w:t>任意</w:t>
      </w:r>
      <w:r w:rsidR="001B2798">
        <w:rPr>
          <w:rFonts w:hint="eastAsia"/>
        </w:rPr>
        <w:t>資料點所支配，這一群資料點所形成的</w:t>
      </w:r>
      <w:r w:rsidR="008566FF" w:rsidRPr="004F1EFF">
        <w:rPr>
          <w:rFonts w:hint="eastAsia"/>
        </w:rPr>
        <w:t>集合</w:t>
      </w:r>
      <w:r w:rsidR="001B2798">
        <w:rPr>
          <w:rFonts w:hint="eastAsia"/>
        </w:rPr>
        <w:t>就</w:t>
      </w:r>
      <w:r w:rsidR="008566FF" w:rsidRPr="004F1EFF">
        <w:rPr>
          <w:rFonts w:hint="eastAsia"/>
        </w:rPr>
        <w:t>稱為天際線。</w:t>
      </w:r>
      <w:r w:rsidR="005C79A1" w:rsidRPr="004F1EFF">
        <w:rPr>
          <w:rFonts w:hint="eastAsia"/>
        </w:rPr>
        <w:t>在</w:t>
      </w:r>
      <w:r w:rsidR="001B2798">
        <w:rPr>
          <w:rFonts w:hint="eastAsia"/>
        </w:rPr>
        <w:t>決定資料點彼此間之</w:t>
      </w:r>
      <w:r w:rsidR="005C79A1" w:rsidRPr="004F1EFF">
        <w:rPr>
          <w:rFonts w:hint="eastAsia"/>
        </w:rPr>
        <w:t>支配關係前，</w:t>
      </w:r>
      <w:r w:rsidR="00A60AFF" w:rsidRPr="004F1EFF">
        <w:rPr>
          <w:rFonts w:hint="eastAsia"/>
        </w:rPr>
        <w:t>必須先對每一維度定義出優勢。</w:t>
      </w:r>
      <w:r w:rsidR="00244973">
        <w:rPr>
          <w:rFonts w:hint="eastAsia"/>
          <w:color w:val="0070C0"/>
        </w:rPr>
        <w:t>且</w:t>
      </w:r>
      <w:r w:rsidR="003B3D00" w:rsidRPr="00244973">
        <w:rPr>
          <w:rFonts w:hint="eastAsia"/>
          <w:color w:val="0070C0"/>
        </w:rPr>
        <w:t>優勢會因需要考慮的問題層面不同，而有不同的優勢</w:t>
      </w:r>
      <w:r w:rsidR="00244973">
        <w:rPr>
          <w:rFonts w:hint="eastAsia"/>
          <w:color w:val="0070C0"/>
        </w:rPr>
        <w:t>決定方式</w:t>
      </w:r>
      <w:r w:rsidR="003B3D00" w:rsidRPr="00244973">
        <w:rPr>
          <w:rFonts w:hint="eastAsia"/>
          <w:color w:val="0070C0"/>
        </w:rPr>
        <w:t>。</w:t>
      </w:r>
      <w:r w:rsidR="009F7C89" w:rsidRPr="001B2798">
        <w:rPr>
          <w:rFonts w:hint="eastAsia"/>
          <w:color w:val="0070C0"/>
        </w:rPr>
        <w:t>以下</w:t>
      </w:r>
      <w:r w:rsidR="003000B6">
        <w:rPr>
          <w:rFonts w:hint="eastAsia"/>
          <w:color w:val="0070C0"/>
        </w:rPr>
        <w:t>為</w:t>
      </w:r>
      <w:r w:rsidR="0060000D">
        <w:rPr>
          <w:rFonts w:hint="eastAsia"/>
          <w:color w:val="0070C0"/>
        </w:rPr>
        <w:t>一個</w:t>
      </w:r>
      <w:r w:rsidR="009F7C89" w:rsidRPr="001B2798">
        <w:rPr>
          <w:rFonts w:hint="eastAsia"/>
          <w:color w:val="0070C0"/>
        </w:rPr>
        <w:t>天際線典型例子：出遊旅行</w:t>
      </w:r>
      <w:r w:rsidR="00BE62AC">
        <w:rPr>
          <w:rFonts w:hint="eastAsia"/>
          <w:color w:val="0070C0"/>
        </w:rPr>
        <w:t>找尋飯店時</w:t>
      </w:r>
      <w:r w:rsidR="009F7C89" w:rsidRPr="001B2798">
        <w:rPr>
          <w:rFonts w:hint="eastAsia"/>
          <w:color w:val="0070C0"/>
        </w:rPr>
        <w:t>，會期待</w:t>
      </w:r>
      <w:r w:rsidR="00832F40">
        <w:rPr>
          <w:rFonts w:hint="eastAsia"/>
          <w:color w:val="0070C0"/>
        </w:rPr>
        <w:t>能夠</w:t>
      </w:r>
      <w:r w:rsidR="009F7C89" w:rsidRPr="001B2798">
        <w:rPr>
          <w:rFonts w:hint="eastAsia"/>
          <w:color w:val="0070C0"/>
        </w:rPr>
        <w:t>找</w:t>
      </w:r>
      <w:r w:rsidR="00BE62AC">
        <w:rPr>
          <w:rFonts w:hint="eastAsia"/>
          <w:color w:val="0070C0"/>
        </w:rPr>
        <w:t>到</w:t>
      </w:r>
      <w:r w:rsidR="000D0453" w:rsidRPr="001B2798">
        <w:rPr>
          <w:rFonts w:hint="eastAsia"/>
          <w:color w:val="0070C0"/>
        </w:rPr>
        <w:t>既便宜且</w:t>
      </w:r>
      <w:r w:rsidR="00832F40">
        <w:rPr>
          <w:rFonts w:hint="eastAsia"/>
          <w:color w:val="0070C0"/>
        </w:rPr>
        <w:t>有良好視野</w:t>
      </w:r>
      <w:r w:rsidR="000D0453" w:rsidRPr="001B2798">
        <w:rPr>
          <w:rFonts w:hint="eastAsia"/>
          <w:color w:val="0070C0"/>
        </w:rPr>
        <w:t>的酒店。</w:t>
      </w:r>
      <w:r w:rsidR="00832F40">
        <w:rPr>
          <w:rFonts w:hint="eastAsia"/>
          <w:color w:val="0070C0"/>
        </w:rPr>
        <w:t>此時在</w:t>
      </w:r>
      <w:r w:rsidR="00BE62AC">
        <w:rPr>
          <w:rFonts w:hint="eastAsia"/>
          <w:color w:val="0070C0"/>
        </w:rPr>
        <w:t>價格</w:t>
      </w:r>
      <w:r w:rsidR="007D38D3">
        <w:rPr>
          <w:rFonts w:hint="eastAsia"/>
          <w:color w:val="0070C0"/>
        </w:rPr>
        <w:t>考量</w:t>
      </w:r>
      <w:r w:rsidR="00BE62AC">
        <w:rPr>
          <w:rFonts w:hint="eastAsia"/>
          <w:color w:val="0070C0"/>
        </w:rPr>
        <w:t>上為</w:t>
      </w:r>
      <w:r w:rsidR="00832F40">
        <w:rPr>
          <w:rFonts w:hint="eastAsia"/>
          <w:color w:val="0070C0"/>
        </w:rPr>
        <w:t>價格</w:t>
      </w:r>
      <w:proofErr w:type="gramStart"/>
      <w:r w:rsidR="00720320">
        <w:rPr>
          <w:rFonts w:hint="eastAsia"/>
          <w:color w:val="0070C0"/>
        </w:rPr>
        <w:t>越</w:t>
      </w:r>
      <w:r w:rsidR="00BE62AC">
        <w:rPr>
          <w:rFonts w:hint="eastAsia"/>
          <w:color w:val="0070C0"/>
        </w:rPr>
        <w:t>低越有</w:t>
      </w:r>
      <w:proofErr w:type="gramEnd"/>
      <w:r w:rsidR="00BE62AC">
        <w:rPr>
          <w:rFonts w:hint="eastAsia"/>
          <w:color w:val="0070C0"/>
        </w:rPr>
        <w:t>優勢</w:t>
      </w:r>
      <w:r w:rsidR="00832F40">
        <w:rPr>
          <w:rFonts w:hint="eastAsia"/>
          <w:color w:val="0070C0"/>
        </w:rPr>
        <w:t>，</w:t>
      </w:r>
      <w:r w:rsidR="009E3C99">
        <w:rPr>
          <w:rFonts w:hint="eastAsia"/>
          <w:color w:val="0070C0"/>
        </w:rPr>
        <w:t>而</w:t>
      </w:r>
      <w:r w:rsidR="00832F40">
        <w:rPr>
          <w:rFonts w:hint="eastAsia"/>
          <w:color w:val="0070C0"/>
        </w:rPr>
        <w:t>在飯店樓層高度</w:t>
      </w:r>
      <w:r w:rsidR="00CF7CE7">
        <w:rPr>
          <w:rFonts w:hint="eastAsia"/>
          <w:color w:val="0070C0"/>
        </w:rPr>
        <w:t>上</w:t>
      </w:r>
      <w:r w:rsidR="00832F40">
        <w:rPr>
          <w:rFonts w:hint="eastAsia"/>
          <w:color w:val="0070C0"/>
        </w:rPr>
        <w:t>則</w:t>
      </w:r>
      <w:r w:rsidR="00076949">
        <w:rPr>
          <w:rFonts w:hint="eastAsia"/>
          <w:color w:val="0070C0"/>
        </w:rPr>
        <w:t>考量</w:t>
      </w:r>
      <w:r w:rsidR="00832F40">
        <w:rPr>
          <w:rFonts w:hint="eastAsia"/>
          <w:color w:val="0070C0"/>
        </w:rPr>
        <w:t>越高樓層通常視野越好，</w:t>
      </w:r>
      <w:r w:rsidR="00F2452E">
        <w:rPr>
          <w:rFonts w:hint="eastAsia"/>
          <w:color w:val="0070C0"/>
        </w:rPr>
        <w:t>因此</w:t>
      </w:r>
      <w:r w:rsidR="00832F40">
        <w:rPr>
          <w:rFonts w:hint="eastAsia"/>
          <w:color w:val="0070C0"/>
        </w:rPr>
        <w:t>越具有優勢</w:t>
      </w:r>
      <w:r w:rsidR="00BE62AC">
        <w:rPr>
          <w:rFonts w:hint="eastAsia"/>
          <w:color w:val="0070C0"/>
        </w:rPr>
        <w:t>。</w:t>
      </w:r>
      <w:r w:rsidR="000D0453" w:rsidRPr="001B2798">
        <w:rPr>
          <w:rFonts w:hint="eastAsia"/>
          <w:color w:val="0070C0"/>
        </w:rPr>
        <w:t>但是事實</w:t>
      </w:r>
      <w:r w:rsidR="00766C95">
        <w:rPr>
          <w:rFonts w:hint="eastAsia"/>
          <w:color w:val="0070C0"/>
        </w:rPr>
        <w:t>的限制為</w:t>
      </w:r>
      <w:r w:rsidR="000D0453" w:rsidRPr="001B2798">
        <w:rPr>
          <w:rFonts w:hint="eastAsia"/>
          <w:color w:val="0070C0"/>
        </w:rPr>
        <w:t>，</w:t>
      </w:r>
      <w:r w:rsidR="00766C95" w:rsidRPr="001B2798">
        <w:rPr>
          <w:rFonts w:hint="eastAsia"/>
          <w:color w:val="0070C0"/>
        </w:rPr>
        <w:t>找到</w:t>
      </w:r>
      <w:r w:rsidR="00766C95">
        <w:rPr>
          <w:rFonts w:hint="eastAsia"/>
          <w:color w:val="0070C0"/>
        </w:rPr>
        <w:t>同時</w:t>
      </w:r>
      <w:r w:rsidR="00766C95" w:rsidRPr="001B2798">
        <w:rPr>
          <w:rFonts w:hint="eastAsia"/>
          <w:color w:val="0070C0"/>
        </w:rPr>
        <w:t>符合以上兩個條件的酒店</w:t>
      </w:r>
      <w:r w:rsidR="00766C95">
        <w:rPr>
          <w:rFonts w:hint="eastAsia"/>
          <w:color w:val="0070C0"/>
        </w:rPr>
        <w:t>並不容易，</w:t>
      </w:r>
      <w:r w:rsidR="000D0453" w:rsidRPr="001B2798">
        <w:rPr>
          <w:rFonts w:hint="eastAsia"/>
          <w:color w:val="0070C0"/>
        </w:rPr>
        <w:t>通常</w:t>
      </w:r>
      <w:r w:rsidR="00766C95">
        <w:rPr>
          <w:rFonts w:hint="eastAsia"/>
          <w:color w:val="0070C0"/>
        </w:rPr>
        <w:t>視野良好</w:t>
      </w:r>
      <w:r w:rsidR="000D0453" w:rsidRPr="001B2798">
        <w:rPr>
          <w:rFonts w:hint="eastAsia"/>
          <w:color w:val="0070C0"/>
        </w:rPr>
        <w:t>的酒店價格</w:t>
      </w:r>
      <w:r w:rsidR="00BB2B86" w:rsidRPr="001B2798">
        <w:rPr>
          <w:rFonts w:hint="eastAsia"/>
          <w:color w:val="0070C0"/>
        </w:rPr>
        <w:t>也不低</w:t>
      </w:r>
      <w:r w:rsidR="00931628" w:rsidRPr="001B2798">
        <w:rPr>
          <w:rFonts w:hint="eastAsia"/>
          <w:color w:val="0070C0"/>
        </w:rPr>
        <w:t>。</w:t>
      </w:r>
      <w:r w:rsidR="002C5558">
        <w:rPr>
          <w:rFonts w:hint="eastAsia"/>
          <w:color w:val="0070C0"/>
        </w:rPr>
        <w:t>最終</w:t>
      </w:r>
      <w:r w:rsidR="00931628" w:rsidRPr="001B2798">
        <w:rPr>
          <w:rFonts w:hint="eastAsia"/>
          <w:color w:val="0070C0"/>
        </w:rPr>
        <w:t>找尋的結果，無論是在價格上或是與</w:t>
      </w:r>
      <w:r w:rsidR="002C5558">
        <w:rPr>
          <w:rFonts w:hint="eastAsia"/>
          <w:color w:val="0070C0"/>
        </w:rPr>
        <w:t>樓層高度</w:t>
      </w:r>
      <w:r w:rsidR="00931628" w:rsidRPr="001B2798">
        <w:rPr>
          <w:rFonts w:hint="eastAsia"/>
          <w:color w:val="0070C0"/>
        </w:rPr>
        <w:t>上都可以接近消費者期待的酒店。</w:t>
      </w:r>
    </w:p>
    <w:p w14:paraId="775B0830" w14:textId="7FA55A55" w:rsidR="00336322" w:rsidRDefault="00A6117A" w:rsidP="00D65EA6">
      <w:pPr>
        <w:ind w:firstLine="425"/>
        <w:rPr>
          <w:color w:val="0070C0"/>
        </w:rPr>
      </w:pPr>
      <w:r>
        <w:rPr>
          <w:rFonts w:hint="eastAsia"/>
          <w:color w:val="0070C0"/>
        </w:rPr>
        <w:t>天際線查詢</w:t>
      </w:r>
      <w:r w:rsidR="00095AAC" w:rsidRPr="00095AAC">
        <w:rPr>
          <w:rFonts w:hint="eastAsia"/>
          <w:color w:val="0070C0"/>
        </w:rPr>
        <w:t>演算法</w:t>
      </w:r>
      <w:r>
        <w:rPr>
          <w:color w:val="0070C0"/>
        </w:rPr>
        <w:fldChar w:fldCharType="begin"/>
      </w:r>
      <w:r>
        <w:rPr>
          <w:color w:val="0070C0"/>
        </w:rPr>
        <w:instrText xml:space="preserve"> ADDIN ZOTERO_ITEM CSL_CITATION {"citationID":"hbU9FVHg","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Pr>
          <w:color w:val="0070C0"/>
        </w:rPr>
        <w:fldChar w:fldCharType="separate"/>
      </w:r>
      <w:r w:rsidRPr="00A6117A">
        <w:rPr>
          <w:rFonts w:cs="Times New Roman"/>
        </w:rPr>
        <w:t>[14]</w:t>
      </w:r>
      <w:r>
        <w:rPr>
          <w:color w:val="0070C0"/>
        </w:rPr>
        <w:fldChar w:fldCharType="end"/>
      </w:r>
      <w:r w:rsidR="00B53FC6">
        <w:rPr>
          <w:rFonts w:hint="eastAsia"/>
          <w:color w:val="0070C0"/>
        </w:rPr>
        <w:t>中會比較任意兩點間的所有維度值，若存在任一資料點</w:t>
      </w:r>
      <w:r w:rsidR="00B53FC6">
        <w:rPr>
          <w:rFonts w:hint="eastAsia"/>
          <w:color w:val="0070C0"/>
        </w:rPr>
        <w:t>p</w:t>
      </w:r>
      <w:r w:rsidR="00B53FC6">
        <w:rPr>
          <w:rFonts w:hint="eastAsia"/>
          <w:color w:val="0070C0"/>
        </w:rPr>
        <w:t>支配另一點</w:t>
      </w:r>
      <w:r w:rsidR="00B53FC6">
        <w:rPr>
          <w:rFonts w:hint="eastAsia"/>
          <w:color w:val="0070C0"/>
        </w:rPr>
        <w:t>q</w:t>
      </w:r>
      <w:r w:rsidR="00B53FC6">
        <w:rPr>
          <w:rFonts w:hint="eastAsia"/>
          <w:color w:val="0070C0"/>
        </w:rPr>
        <w:t>，則將資料點</w:t>
      </w:r>
      <w:r w:rsidR="00B53FC6">
        <w:rPr>
          <w:rFonts w:hint="eastAsia"/>
          <w:color w:val="0070C0"/>
        </w:rPr>
        <w:t>p</w:t>
      </w:r>
      <w:r w:rsidR="00B53FC6">
        <w:rPr>
          <w:rFonts w:hint="eastAsia"/>
          <w:color w:val="0070C0"/>
        </w:rPr>
        <w:t>納入目前的天際線之中。若</w:t>
      </w:r>
      <w:r w:rsidR="00B53FC6">
        <w:rPr>
          <w:rFonts w:hint="eastAsia"/>
          <w:color w:val="0070C0"/>
        </w:rPr>
        <w:t>p</w:t>
      </w:r>
      <w:r w:rsidR="00B53FC6">
        <w:rPr>
          <w:rFonts w:hint="eastAsia"/>
          <w:color w:val="0070C0"/>
        </w:rPr>
        <w:t>與</w:t>
      </w:r>
      <w:r w:rsidR="00B53FC6">
        <w:rPr>
          <w:rFonts w:hint="eastAsia"/>
          <w:color w:val="0070C0"/>
        </w:rPr>
        <w:t>q</w:t>
      </w:r>
      <w:r w:rsidR="00B53FC6">
        <w:rPr>
          <w:rFonts w:hint="eastAsia"/>
          <w:color w:val="0070C0"/>
        </w:rPr>
        <w:t>之間彼此同時存在至少</w:t>
      </w:r>
      <w:proofErr w:type="gramStart"/>
      <w:r w:rsidR="00B53FC6">
        <w:rPr>
          <w:rFonts w:hint="eastAsia"/>
          <w:color w:val="0070C0"/>
        </w:rPr>
        <w:t>一個維</w:t>
      </w:r>
      <w:proofErr w:type="gramEnd"/>
      <w:r w:rsidR="00B53FC6">
        <w:rPr>
          <w:rFonts w:hint="eastAsia"/>
          <w:color w:val="0070C0"/>
        </w:rPr>
        <w:t>度較對方優勢，表示</w:t>
      </w:r>
      <w:r w:rsidR="00B53FC6">
        <w:rPr>
          <w:rFonts w:hint="eastAsia"/>
          <w:color w:val="0070C0"/>
        </w:rPr>
        <w:t>p</w:t>
      </w:r>
      <w:r w:rsidR="00B53FC6">
        <w:rPr>
          <w:rFonts w:hint="eastAsia"/>
          <w:color w:val="0070C0"/>
        </w:rPr>
        <w:t>、</w:t>
      </w:r>
      <w:r w:rsidR="00B53FC6">
        <w:rPr>
          <w:rFonts w:hint="eastAsia"/>
          <w:color w:val="0070C0"/>
        </w:rPr>
        <w:t>q</w:t>
      </w:r>
      <w:r w:rsidR="00B53FC6">
        <w:rPr>
          <w:rFonts w:hint="eastAsia"/>
          <w:color w:val="0070C0"/>
        </w:rPr>
        <w:t>兩點不互相支配。此時將</w:t>
      </w:r>
      <w:r w:rsidR="00B53FC6">
        <w:rPr>
          <w:rFonts w:hint="eastAsia"/>
          <w:color w:val="0070C0"/>
        </w:rPr>
        <w:t>p</w:t>
      </w:r>
      <w:r w:rsidR="00B53FC6">
        <w:rPr>
          <w:rFonts w:hint="eastAsia"/>
          <w:color w:val="0070C0"/>
        </w:rPr>
        <w:t>、</w:t>
      </w:r>
      <w:r w:rsidR="00B53FC6">
        <w:rPr>
          <w:rFonts w:hint="eastAsia"/>
          <w:color w:val="0070C0"/>
        </w:rPr>
        <w:t>q</w:t>
      </w:r>
      <w:r w:rsidR="00B53FC6">
        <w:rPr>
          <w:rFonts w:hint="eastAsia"/>
          <w:color w:val="0070C0"/>
        </w:rPr>
        <w:t>兩點同時納入目前天際線之中，直到比較所有點之間的支配關係為止</w:t>
      </w:r>
      <w:r w:rsidR="008850AE">
        <w:rPr>
          <w:rFonts w:hint="eastAsia"/>
          <w:color w:val="0070C0"/>
        </w:rPr>
        <w:t>，此時天際線查詢</w:t>
      </w:r>
      <w:r w:rsidR="00095AAC" w:rsidRPr="00095AAC">
        <w:rPr>
          <w:rFonts w:hint="eastAsia"/>
          <w:color w:val="0070C0"/>
        </w:rPr>
        <w:t>演算法</w:t>
      </w:r>
      <w:r w:rsidR="008850AE">
        <w:rPr>
          <w:rFonts w:hint="eastAsia"/>
          <w:color w:val="0070C0"/>
        </w:rPr>
        <w:t>才結束</w:t>
      </w:r>
      <w:r w:rsidR="00B53FC6">
        <w:rPr>
          <w:rFonts w:hint="eastAsia"/>
          <w:color w:val="0070C0"/>
        </w:rPr>
        <w:t>。</w:t>
      </w:r>
      <w:r w:rsidR="00D26FFA">
        <w:rPr>
          <w:rFonts w:hint="eastAsia"/>
          <w:color w:val="0070C0"/>
        </w:rPr>
        <w:t>目前針對天際線查詢</w:t>
      </w:r>
      <w:r w:rsidR="00095AAC" w:rsidRPr="00095AAC">
        <w:rPr>
          <w:rFonts w:hint="eastAsia"/>
          <w:color w:val="0070C0"/>
        </w:rPr>
        <w:t>演算法</w:t>
      </w:r>
      <w:r w:rsidR="00832529">
        <w:rPr>
          <w:rFonts w:hint="eastAsia"/>
          <w:color w:val="0070C0"/>
        </w:rPr>
        <w:t>主要</w:t>
      </w:r>
      <w:r w:rsidR="00D26FFA">
        <w:rPr>
          <w:rFonts w:hint="eastAsia"/>
          <w:color w:val="0070C0"/>
        </w:rPr>
        <w:t>有</w:t>
      </w:r>
      <w:r w:rsidR="00832529">
        <w:rPr>
          <w:rFonts w:hint="eastAsia"/>
          <w:color w:val="0070C0"/>
        </w:rPr>
        <w:t>三種</w:t>
      </w:r>
      <w:r w:rsidR="00C3138E">
        <w:rPr>
          <w:rFonts w:hint="eastAsia"/>
          <w:color w:val="0070C0"/>
        </w:rPr>
        <w:t>，</w:t>
      </w:r>
      <w:r w:rsidR="00A075FB">
        <w:rPr>
          <w:rFonts w:hint="eastAsia"/>
          <w:color w:val="0070C0"/>
        </w:rPr>
        <w:t>分別為</w:t>
      </w:r>
      <w:r w:rsidR="00F00D12">
        <w:rPr>
          <w:rFonts w:hint="eastAsia"/>
          <w:color w:val="0070C0"/>
        </w:rPr>
        <w:t>B</w:t>
      </w:r>
      <w:r w:rsidR="00F00D12">
        <w:rPr>
          <w:color w:val="0070C0"/>
        </w:rPr>
        <w:t xml:space="preserve">lock Nested </w:t>
      </w:r>
      <w:r w:rsidR="00F800E7">
        <w:rPr>
          <w:rFonts w:hint="eastAsia"/>
          <w:color w:val="0070C0"/>
        </w:rPr>
        <w:t>L</w:t>
      </w:r>
      <w:r w:rsidR="00F00D12">
        <w:rPr>
          <w:color w:val="0070C0"/>
        </w:rPr>
        <w:t>oop</w:t>
      </w:r>
      <w:r w:rsidR="00F800E7">
        <w:rPr>
          <w:rFonts w:hint="eastAsia"/>
          <w:color w:val="0070C0"/>
        </w:rPr>
        <w:t xml:space="preserve"> </w:t>
      </w:r>
      <w:r w:rsidR="00F00D12">
        <w:rPr>
          <w:rFonts w:hint="eastAsia"/>
          <w:color w:val="0070C0"/>
        </w:rPr>
        <w:t>(BNL)</w:t>
      </w:r>
      <w:r w:rsidR="00F00D12">
        <w:rPr>
          <w:rFonts w:hint="eastAsia"/>
          <w:color w:val="0070C0"/>
        </w:rPr>
        <w:t>、</w:t>
      </w:r>
      <w:r w:rsidR="00F00D12">
        <w:rPr>
          <w:rFonts w:hint="eastAsia"/>
          <w:color w:val="0070C0"/>
        </w:rPr>
        <w:t>Br</w:t>
      </w:r>
      <w:r w:rsidR="00F00D12">
        <w:rPr>
          <w:color w:val="0070C0"/>
        </w:rPr>
        <w:t>anch and Bound</w:t>
      </w:r>
      <w:r w:rsidR="00DC3564">
        <w:rPr>
          <w:rFonts w:hint="eastAsia"/>
          <w:color w:val="0070C0"/>
        </w:rPr>
        <w:t xml:space="preserve"> S</w:t>
      </w:r>
      <w:r w:rsidR="00DC3564">
        <w:rPr>
          <w:color w:val="0070C0"/>
        </w:rPr>
        <w:t>kyline</w:t>
      </w:r>
      <w:r w:rsidR="00F800E7">
        <w:rPr>
          <w:rFonts w:hint="eastAsia"/>
          <w:color w:val="0070C0"/>
        </w:rPr>
        <w:t xml:space="preserve"> </w:t>
      </w:r>
      <w:r w:rsidR="00832529">
        <w:rPr>
          <w:color w:val="0070C0"/>
        </w:rPr>
        <w:t>(BBS)</w:t>
      </w:r>
      <w:r w:rsidR="00832529">
        <w:rPr>
          <w:rFonts w:hint="eastAsia"/>
          <w:color w:val="0070C0"/>
        </w:rPr>
        <w:t>以及</w:t>
      </w:r>
      <w:r w:rsidR="002523B6">
        <w:rPr>
          <w:rFonts w:hint="eastAsia"/>
          <w:color w:val="0070C0"/>
        </w:rPr>
        <w:t>S</w:t>
      </w:r>
      <w:r w:rsidR="002523B6">
        <w:rPr>
          <w:color w:val="0070C0"/>
        </w:rPr>
        <w:t>ort-Filter Skyline</w:t>
      </w:r>
      <w:r w:rsidR="00F800E7">
        <w:rPr>
          <w:rFonts w:hint="eastAsia"/>
          <w:color w:val="0070C0"/>
        </w:rPr>
        <w:t xml:space="preserve"> </w:t>
      </w:r>
      <w:r w:rsidR="002523B6">
        <w:rPr>
          <w:rFonts w:hint="eastAsia"/>
          <w:color w:val="0070C0"/>
        </w:rPr>
        <w:t>(SFS)</w:t>
      </w:r>
      <w:r w:rsidR="002523B6">
        <w:rPr>
          <w:rFonts w:hint="eastAsia"/>
          <w:color w:val="0070C0"/>
        </w:rPr>
        <w:t>方法。</w:t>
      </w:r>
      <w:r w:rsidR="00030909">
        <w:rPr>
          <w:rFonts w:hint="eastAsia"/>
          <w:color w:val="0070C0"/>
        </w:rPr>
        <w:t>此三種天際線查詢</w:t>
      </w:r>
      <w:r w:rsidR="00095AAC" w:rsidRPr="00095AAC">
        <w:rPr>
          <w:rFonts w:hint="eastAsia"/>
          <w:color w:val="0070C0"/>
        </w:rPr>
        <w:t>演算法</w:t>
      </w:r>
      <w:r w:rsidR="00030909">
        <w:rPr>
          <w:rFonts w:hint="eastAsia"/>
          <w:color w:val="0070C0"/>
        </w:rPr>
        <w:t>各以不同機制加速天際線查詢</w:t>
      </w:r>
      <w:r w:rsidR="00095AAC" w:rsidRPr="00095AAC">
        <w:rPr>
          <w:rFonts w:hint="eastAsia"/>
          <w:color w:val="0070C0"/>
        </w:rPr>
        <w:t>演算法</w:t>
      </w:r>
      <w:r w:rsidR="00030909">
        <w:rPr>
          <w:rFonts w:hint="eastAsia"/>
          <w:color w:val="0070C0"/>
        </w:rPr>
        <w:t>的速度</w:t>
      </w:r>
      <w:r w:rsidR="00EA66AB">
        <w:rPr>
          <w:rFonts w:hint="eastAsia"/>
          <w:color w:val="0070C0"/>
        </w:rPr>
        <w:t>，無論任何一種演算法共同點都是必須計算與比較任意兩資料點的維度值</w:t>
      </w:r>
      <w:r w:rsidR="00030909">
        <w:rPr>
          <w:rFonts w:hint="eastAsia"/>
          <w:color w:val="0070C0"/>
        </w:rPr>
        <w:t>。</w:t>
      </w:r>
    </w:p>
    <w:p w14:paraId="7DA7DEE2" w14:textId="3F854CE3" w:rsidR="0011381F" w:rsidRPr="00562759" w:rsidRDefault="00FA51B6" w:rsidP="00562759">
      <w:pPr>
        <w:ind w:firstLine="425"/>
        <w:rPr>
          <w:color w:val="0070C0"/>
        </w:rPr>
      </w:pPr>
      <w:r>
        <w:rPr>
          <w:rFonts w:hint="eastAsia"/>
          <w:color w:val="0070C0"/>
        </w:rPr>
        <w:t>由於天際線查詢</w:t>
      </w:r>
      <w:r w:rsidR="00095AAC" w:rsidRPr="00095AAC">
        <w:rPr>
          <w:rFonts w:hint="eastAsia"/>
          <w:color w:val="0070C0"/>
        </w:rPr>
        <w:t>演算法</w:t>
      </w:r>
      <w:r>
        <w:rPr>
          <w:rFonts w:hint="eastAsia"/>
          <w:color w:val="0070C0"/>
        </w:rPr>
        <w:t>過程中，</w:t>
      </w:r>
      <w:r w:rsidR="00D21A7A">
        <w:rPr>
          <w:rFonts w:hint="eastAsia"/>
          <w:color w:val="0070C0"/>
        </w:rPr>
        <w:t>必須比較</w:t>
      </w:r>
      <w:proofErr w:type="gramStart"/>
      <w:r w:rsidR="00D21A7A">
        <w:rPr>
          <w:rFonts w:hint="eastAsia"/>
          <w:color w:val="0070C0"/>
        </w:rPr>
        <w:t>所有維</w:t>
      </w:r>
      <w:proofErr w:type="gramEnd"/>
      <w:r w:rsidR="00D21A7A">
        <w:rPr>
          <w:rFonts w:hint="eastAsia"/>
          <w:color w:val="0070C0"/>
        </w:rPr>
        <w:t>度的優勢關係，</w:t>
      </w:r>
      <w:r w:rsidR="005E0F79">
        <w:rPr>
          <w:rFonts w:hint="eastAsia"/>
          <w:color w:val="0070C0"/>
        </w:rPr>
        <w:t>假設有兩資料點</w:t>
      </w:r>
      <w:r w:rsidR="005E0F79">
        <w:rPr>
          <w:rFonts w:hint="eastAsia"/>
          <w:color w:val="0070C0"/>
        </w:rPr>
        <w:t>p</w:t>
      </w:r>
      <w:r w:rsidR="005E0F79">
        <w:rPr>
          <w:rFonts w:hint="eastAsia"/>
          <w:color w:val="0070C0"/>
        </w:rPr>
        <w:t>與</w:t>
      </w:r>
      <w:r w:rsidR="005E0F79">
        <w:rPr>
          <w:rFonts w:hint="eastAsia"/>
          <w:color w:val="0070C0"/>
        </w:rPr>
        <w:t>q</w:t>
      </w:r>
      <w:r w:rsidR="005E0F79">
        <w:rPr>
          <w:rFonts w:hint="eastAsia"/>
          <w:color w:val="0070C0"/>
        </w:rPr>
        <w:t>，若其</w:t>
      </w:r>
      <w:r w:rsidR="005E0F79">
        <w:rPr>
          <w:rFonts w:hint="eastAsia"/>
          <w:color w:val="0070C0"/>
        </w:rPr>
        <w:t>p</w:t>
      </w:r>
      <w:r w:rsidR="005E0F79">
        <w:rPr>
          <w:rFonts w:hint="eastAsia"/>
          <w:color w:val="0070C0"/>
        </w:rPr>
        <w:t>在</w:t>
      </w:r>
      <w:proofErr w:type="gramStart"/>
      <w:r w:rsidR="005E0F79">
        <w:rPr>
          <w:rFonts w:hint="eastAsia"/>
          <w:color w:val="0070C0"/>
        </w:rPr>
        <w:t>所有維</w:t>
      </w:r>
      <w:proofErr w:type="gramEnd"/>
      <w:r w:rsidR="005E0F79">
        <w:rPr>
          <w:rFonts w:hint="eastAsia"/>
          <w:color w:val="0070C0"/>
        </w:rPr>
        <w:t>度中比起</w:t>
      </w:r>
      <w:r w:rsidR="005E0F79">
        <w:rPr>
          <w:rFonts w:hint="eastAsia"/>
          <w:color w:val="0070C0"/>
        </w:rPr>
        <w:t>q</w:t>
      </w:r>
      <w:r w:rsidR="005E0F79">
        <w:rPr>
          <w:rFonts w:hint="eastAsia"/>
          <w:color w:val="0070C0"/>
        </w:rPr>
        <w:t>一樣優勢或比較優勢，並且存在至少</w:t>
      </w:r>
      <w:proofErr w:type="gramStart"/>
      <w:r w:rsidR="005E0F79">
        <w:rPr>
          <w:rFonts w:hint="eastAsia"/>
          <w:color w:val="0070C0"/>
        </w:rPr>
        <w:t>一個維</w:t>
      </w:r>
      <w:proofErr w:type="gramEnd"/>
      <w:r w:rsidR="005E0F79">
        <w:rPr>
          <w:rFonts w:hint="eastAsia"/>
          <w:color w:val="0070C0"/>
        </w:rPr>
        <w:t>度比</w:t>
      </w:r>
      <w:r w:rsidR="005E0F79">
        <w:rPr>
          <w:rFonts w:hint="eastAsia"/>
          <w:color w:val="0070C0"/>
        </w:rPr>
        <w:t>q</w:t>
      </w:r>
      <w:r w:rsidR="005E0F79">
        <w:rPr>
          <w:rFonts w:hint="eastAsia"/>
          <w:color w:val="0070C0"/>
        </w:rPr>
        <w:t>較優勢時，則稱資料點</w:t>
      </w:r>
      <w:r w:rsidR="005E0F79">
        <w:rPr>
          <w:rFonts w:hint="eastAsia"/>
          <w:color w:val="0070C0"/>
        </w:rPr>
        <w:t>p</w:t>
      </w:r>
      <w:r w:rsidR="005E0F79">
        <w:rPr>
          <w:rFonts w:hint="eastAsia"/>
          <w:color w:val="0070C0"/>
        </w:rPr>
        <w:t>支配另一資料點</w:t>
      </w:r>
      <w:r w:rsidR="005E0F79">
        <w:rPr>
          <w:rFonts w:hint="eastAsia"/>
          <w:color w:val="0070C0"/>
        </w:rPr>
        <w:t>q</w:t>
      </w:r>
      <w:r w:rsidR="005E0F79">
        <w:rPr>
          <w:rFonts w:hint="eastAsia"/>
          <w:color w:val="0070C0"/>
        </w:rPr>
        <w:t>。</w:t>
      </w:r>
      <w:r w:rsidR="0093097D">
        <w:rPr>
          <w:rFonts w:hint="eastAsia"/>
          <w:color w:val="0070C0"/>
        </w:rPr>
        <w:t>查詢天際線的過程中可知，在決定支配</w:t>
      </w:r>
      <w:r w:rsidR="00CA1645">
        <w:rPr>
          <w:rFonts w:hint="eastAsia"/>
          <w:color w:val="0070C0"/>
        </w:rPr>
        <w:t>關係的</w:t>
      </w:r>
      <w:r w:rsidR="0093097D">
        <w:rPr>
          <w:rFonts w:hint="eastAsia"/>
          <w:color w:val="0070C0"/>
        </w:rPr>
        <w:t>過程中必須比較</w:t>
      </w:r>
      <w:r w:rsidR="0093097D">
        <w:rPr>
          <w:rFonts w:hint="eastAsia"/>
          <w:color w:val="0070C0"/>
        </w:rPr>
        <w:t>p</w:t>
      </w:r>
      <w:r w:rsidR="0093097D">
        <w:rPr>
          <w:rFonts w:hint="eastAsia"/>
          <w:color w:val="0070C0"/>
        </w:rPr>
        <w:t>與</w:t>
      </w:r>
      <w:r w:rsidR="0093097D">
        <w:rPr>
          <w:rFonts w:hint="eastAsia"/>
          <w:color w:val="0070C0"/>
        </w:rPr>
        <w:t>q</w:t>
      </w:r>
      <w:r w:rsidR="0093097D">
        <w:rPr>
          <w:rFonts w:hint="eastAsia"/>
          <w:color w:val="0070C0"/>
        </w:rPr>
        <w:t>的每</w:t>
      </w:r>
      <w:proofErr w:type="gramStart"/>
      <w:r w:rsidR="0093097D">
        <w:rPr>
          <w:rFonts w:hint="eastAsia"/>
          <w:color w:val="0070C0"/>
        </w:rPr>
        <w:t>一個維</w:t>
      </w:r>
      <w:proofErr w:type="gramEnd"/>
      <w:r w:rsidR="0093097D">
        <w:rPr>
          <w:rFonts w:hint="eastAsia"/>
          <w:color w:val="0070C0"/>
        </w:rPr>
        <w:t>度值</w:t>
      </w:r>
      <w:r w:rsidR="00E54ADB">
        <w:rPr>
          <w:rFonts w:hint="eastAsia"/>
          <w:color w:val="0070C0"/>
        </w:rPr>
        <w:t>，方能確定</w:t>
      </w:r>
      <w:r w:rsidR="00E54ADB">
        <w:rPr>
          <w:color w:val="0070C0"/>
        </w:rPr>
        <w:t>p</w:t>
      </w:r>
      <w:r w:rsidR="00E54ADB">
        <w:rPr>
          <w:rFonts w:hint="eastAsia"/>
          <w:color w:val="0070C0"/>
        </w:rPr>
        <w:t>與</w:t>
      </w:r>
      <w:r w:rsidR="00E54ADB">
        <w:rPr>
          <w:rFonts w:hint="eastAsia"/>
          <w:color w:val="0070C0"/>
        </w:rPr>
        <w:t>q</w:t>
      </w:r>
      <w:r w:rsidR="00E54ADB">
        <w:rPr>
          <w:rFonts w:hint="eastAsia"/>
          <w:color w:val="0070C0"/>
        </w:rPr>
        <w:t>的關係</w:t>
      </w:r>
      <w:r w:rsidR="009154DA">
        <w:rPr>
          <w:rFonts w:hint="eastAsia"/>
          <w:color w:val="0070C0"/>
        </w:rPr>
        <w:t>為何</w:t>
      </w:r>
      <w:r w:rsidR="00A00F3A">
        <w:rPr>
          <w:rFonts w:hint="eastAsia"/>
          <w:color w:val="0070C0"/>
        </w:rPr>
        <w:t>。</w:t>
      </w:r>
      <w:proofErr w:type="gramStart"/>
      <w:r w:rsidR="00D65EA6">
        <w:rPr>
          <w:rFonts w:hint="eastAsia"/>
          <w:color w:val="0070C0"/>
        </w:rPr>
        <w:t>若維度</w:t>
      </w:r>
      <w:proofErr w:type="gramEnd"/>
      <w:r w:rsidR="00D65EA6">
        <w:rPr>
          <w:rFonts w:hint="eastAsia"/>
          <w:color w:val="0070C0"/>
        </w:rPr>
        <w:t>值因為不齊全進而無法被充分比較下，無法確定缺失值的實際數值大小</w:t>
      </w:r>
      <w:r w:rsidR="006E0A78">
        <w:rPr>
          <w:rFonts w:hint="eastAsia"/>
          <w:color w:val="0070C0"/>
        </w:rPr>
        <w:t>關係</w:t>
      </w:r>
      <w:r w:rsidR="00D65EA6">
        <w:rPr>
          <w:rFonts w:hint="eastAsia"/>
          <w:color w:val="0070C0"/>
        </w:rPr>
        <w:t>，很難準確地判斷某資料點應否被置於天際線之中</w:t>
      </w:r>
      <w:r w:rsidR="00876B76">
        <w:rPr>
          <w:rFonts w:hint="eastAsia"/>
          <w:color w:val="0070C0"/>
        </w:rPr>
        <w:t>，更無法確立該資料點與其他相異資料點的支配關係</w:t>
      </w:r>
      <w:r w:rsidR="00D65EA6">
        <w:rPr>
          <w:rFonts w:hint="eastAsia"/>
          <w:color w:val="0070C0"/>
        </w:rPr>
        <w:t>。由此可見，</w:t>
      </w:r>
      <w:r w:rsidR="00866B15">
        <w:rPr>
          <w:rFonts w:hint="eastAsia"/>
          <w:color w:val="0070C0"/>
        </w:rPr>
        <w:t>資料集的完整性在</w:t>
      </w:r>
      <w:r w:rsidR="00095AAC">
        <w:rPr>
          <w:rFonts w:hint="eastAsia"/>
          <w:color w:val="0070C0"/>
        </w:rPr>
        <w:t>天際線查詢</w:t>
      </w:r>
      <w:r w:rsidR="00095AAC" w:rsidRPr="00095AAC">
        <w:rPr>
          <w:rFonts w:hint="eastAsia"/>
          <w:color w:val="0070C0"/>
        </w:rPr>
        <w:t>演算法</w:t>
      </w:r>
      <w:r w:rsidR="00866B15">
        <w:rPr>
          <w:rFonts w:hint="eastAsia"/>
          <w:color w:val="0070C0"/>
        </w:rPr>
        <w:t>上成為一個重要的議題。</w:t>
      </w:r>
      <w:r w:rsidR="00BC6CB8">
        <w:rPr>
          <w:rFonts w:hint="eastAsia"/>
          <w:color w:val="0070C0"/>
        </w:rPr>
        <w:t>然而在</w:t>
      </w:r>
      <w:r w:rsidR="00C8186D">
        <w:rPr>
          <w:rFonts w:hint="eastAsia"/>
        </w:rPr>
        <w:t>現實生活中，在</w:t>
      </w:r>
      <w:r w:rsidR="001C4635">
        <w:rPr>
          <w:rFonts w:hint="eastAsia"/>
        </w:rPr>
        <w:t>獲得</w:t>
      </w:r>
      <w:r w:rsidR="00C8186D">
        <w:rPr>
          <w:rFonts w:hint="eastAsia"/>
        </w:rPr>
        <w:t>資料的過程當中難免會面臨到資料不齊全的狀況</w:t>
      </w:r>
      <w:r w:rsidR="00C8186D">
        <w:fldChar w:fldCharType="begin"/>
      </w:r>
      <w:r w:rsidR="00C8186D">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C8186D">
        <w:fldChar w:fldCharType="separate"/>
      </w:r>
      <w:r w:rsidR="00C8186D" w:rsidRPr="006E7510">
        <w:rPr>
          <w:rFonts w:cs="Times New Roman"/>
        </w:rPr>
        <w:t>[17]</w:t>
      </w:r>
      <w:r w:rsidR="00C8186D">
        <w:fldChar w:fldCharType="end"/>
      </w:r>
      <w:r w:rsidR="00C8186D">
        <w:rPr>
          <w:rFonts w:hint="eastAsia"/>
        </w:rPr>
        <w:t>，例如蒐集過程中不慎讓內容流失或者</w:t>
      </w:r>
      <w:r w:rsidR="00C8186D" w:rsidRPr="00714F67">
        <w:rPr>
          <w:rFonts w:hint="eastAsia"/>
          <w:color w:val="0070C0"/>
        </w:rPr>
        <w:t>是某些因素資料數據</w:t>
      </w:r>
      <w:r w:rsidR="00C327F7">
        <w:rPr>
          <w:rFonts w:hint="eastAsia"/>
          <w:color w:val="0070C0"/>
        </w:rPr>
        <w:t>遺失</w:t>
      </w:r>
      <w:r w:rsidR="00C94423">
        <w:rPr>
          <w:color w:val="0070C0"/>
        </w:rPr>
        <w:fldChar w:fldCharType="begin"/>
      </w:r>
      <w:r w:rsidR="00C94423">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C94423">
        <w:rPr>
          <w:color w:val="0070C0"/>
        </w:rPr>
        <w:fldChar w:fldCharType="separate"/>
      </w:r>
      <w:r w:rsidR="00C94423" w:rsidRPr="00C94423">
        <w:rPr>
          <w:rFonts w:cs="Times New Roman"/>
        </w:rPr>
        <w:t>[4]</w:t>
      </w:r>
      <w:r w:rsidR="00C94423">
        <w:rPr>
          <w:color w:val="0070C0"/>
        </w:rPr>
        <w:fldChar w:fldCharType="end"/>
      </w:r>
      <w:r w:rsidR="00C8186D">
        <w:rPr>
          <w:rFonts w:hint="eastAsia"/>
        </w:rPr>
        <w:t>，使得蒐集到的資料值</w:t>
      </w:r>
      <w:r w:rsidR="00C327F7">
        <w:rPr>
          <w:rFonts w:hint="eastAsia"/>
        </w:rPr>
        <w:t>不</w:t>
      </w:r>
      <w:r w:rsidR="00C8186D" w:rsidRPr="00714F67">
        <w:rPr>
          <w:rFonts w:hint="eastAsia"/>
          <w:color w:val="0070C0"/>
        </w:rPr>
        <w:t>完備</w:t>
      </w:r>
      <w:r w:rsidR="00C8186D">
        <w:rPr>
          <w:rFonts w:hint="eastAsia"/>
        </w:rPr>
        <w:t>，此類資料集在資料科學領域中被稱之為</w:t>
      </w:r>
      <w:r w:rsidR="00C8186D">
        <w:rPr>
          <w:rFonts w:ascii="標楷體" w:hAnsi="標楷體" w:hint="eastAsia"/>
        </w:rPr>
        <w:t>「不完整資料集」，即資料</w:t>
      </w:r>
      <w:r w:rsidR="002B330B">
        <w:rPr>
          <w:rFonts w:ascii="標楷體" w:hAnsi="標楷體" w:hint="eastAsia"/>
        </w:rPr>
        <w:t>集</w:t>
      </w:r>
      <w:r w:rsidR="00C8186D">
        <w:rPr>
          <w:rFonts w:ascii="標楷體" w:hAnsi="標楷體" w:hint="eastAsia"/>
        </w:rPr>
        <w:t>當中某些屬性不全具有資料值。</w:t>
      </w:r>
    </w:p>
    <w:p w14:paraId="3FCC05C8" w14:textId="04B055FF" w:rsidR="00346ED0" w:rsidRPr="009C7702" w:rsidRDefault="006240BF" w:rsidP="00DA28BC">
      <w:pPr>
        <w:ind w:firstLine="425"/>
        <w:rPr>
          <w:color w:val="000000" w:themeColor="text1"/>
        </w:rPr>
      </w:pPr>
      <w:r w:rsidRPr="001B658B">
        <w:rPr>
          <w:rFonts w:hint="eastAsia"/>
          <w:color w:val="0070C0"/>
        </w:rPr>
        <w:t>然而在上述各種演算法當中，都有一個共同假設情況，已知輸入資料集為完</w:t>
      </w:r>
      <w:r w:rsidRPr="001B658B">
        <w:rPr>
          <w:rFonts w:hint="eastAsia"/>
          <w:color w:val="0070C0"/>
        </w:rPr>
        <w:lastRenderedPageBreak/>
        <w:t>整資料集</w:t>
      </w:r>
      <w:r w:rsidR="00D86630" w:rsidRPr="001B658B">
        <w:rPr>
          <w:rFonts w:hint="eastAsia"/>
          <w:color w:val="0070C0"/>
        </w:rPr>
        <w:t>。</w:t>
      </w:r>
      <w:r w:rsidR="00DA28BC" w:rsidRPr="001B658B">
        <w:rPr>
          <w:rFonts w:hint="eastAsia"/>
          <w:color w:val="0070C0"/>
        </w:rPr>
        <w:t>換句話說，上述</w:t>
      </w:r>
      <w:r w:rsidR="00C24A7D">
        <w:rPr>
          <w:rFonts w:hint="eastAsia"/>
          <w:color w:val="0070C0"/>
        </w:rPr>
        <w:t>三</w:t>
      </w:r>
      <w:r w:rsidR="00DA28BC" w:rsidRPr="001B658B">
        <w:rPr>
          <w:rFonts w:hint="eastAsia"/>
          <w:color w:val="0070C0"/>
        </w:rPr>
        <w:t>種</w:t>
      </w:r>
      <w:r w:rsidR="00C24A7D">
        <w:rPr>
          <w:rFonts w:hint="eastAsia"/>
          <w:color w:val="0070C0"/>
        </w:rPr>
        <w:t>天際線查詢</w:t>
      </w:r>
      <w:r w:rsidR="00DA28BC" w:rsidRPr="001B658B">
        <w:rPr>
          <w:rFonts w:hint="eastAsia"/>
          <w:color w:val="0070C0"/>
        </w:rPr>
        <w:t>演算法</w:t>
      </w:r>
      <w:r w:rsidR="000C0DF4">
        <w:rPr>
          <w:rFonts w:hint="eastAsia"/>
          <w:color w:val="0070C0"/>
        </w:rPr>
        <w:t>在</w:t>
      </w:r>
      <w:r w:rsidR="00DA28BC" w:rsidRPr="001B658B">
        <w:rPr>
          <w:rFonts w:hint="eastAsia"/>
          <w:color w:val="0070C0"/>
        </w:rPr>
        <w:t>不完整資料集</w:t>
      </w:r>
      <w:r w:rsidR="00F40696">
        <w:rPr>
          <w:rFonts w:hint="eastAsia"/>
          <w:color w:val="0070C0"/>
        </w:rPr>
        <w:t>中</w:t>
      </w:r>
      <w:r w:rsidR="00EC529B">
        <w:rPr>
          <w:rFonts w:hint="eastAsia"/>
          <w:color w:val="0070C0"/>
        </w:rPr>
        <w:t>，均</w:t>
      </w:r>
      <w:r w:rsidR="000C0DF4">
        <w:rPr>
          <w:rFonts w:hint="eastAsia"/>
          <w:color w:val="0070C0"/>
        </w:rPr>
        <w:t>無法直接</w:t>
      </w:r>
      <w:r w:rsidR="00DA28BC" w:rsidRPr="001B658B">
        <w:rPr>
          <w:rFonts w:hint="eastAsia"/>
          <w:color w:val="0070C0"/>
        </w:rPr>
        <w:t>執行</w:t>
      </w:r>
      <w:r w:rsidR="00095AAC">
        <w:rPr>
          <w:rFonts w:hint="eastAsia"/>
          <w:color w:val="0070C0"/>
        </w:rPr>
        <w:t>天際線查詢</w:t>
      </w:r>
      <w:r w:rsidR="00095AAC" w:rsidRPr="00095AAC">
        <w:rPr>
          <w:rFonts w:hint="eastAsia"/>
          <w:color w:val="0070C0"/>
        </w:rPr>
        <w:t>演算法</w:t>
      </w:r>
      <w:r w:rsidR="001410F3">
        <w:rPr>
          <w:rFonts w:hint="eastAsia"/>
          <w:color w:val="0070C0"/>
        </w:rPr>
        <w:t>的問題</w:t>
      </w:r>
      <w:r w:rsidR="00DA28BC" w:rsidRPr="001B658B">
        <w:rPr>
          <w:rFonts w:hint="eastAsia"/>
          <w:color w:val="0070C0"/>
        </w:rPr>
        <w:t>。</w:t>
      </w:r>
      <w:r w:rsidR="001116A6" w:rsidRPr="001116A6">
        <w:rPr>
          <w:rFonts w:hint="eastAsia"/>
          <w:color w:val="0070C0"/>
        </w:rPr>
        <w:t>目前</w:t>
      </w:r>
      <w:r w:rsidR="001116A6">
        <w:rPr>
          <w:rFonts w:hint="eastAsia"/>
          <w:color w:val="0070C0"/>
        </w:rPr>
        <w:t>可以在不完整資料集下查詢天際線的演算法，</w:t>
      </w:r>
      <w:r w:rsidR="00CB4FD0">
        <w:rPr>
          <w:rFonts w:hint="eastAsia"/>
          <w:color w:val="0070C0"/>
        </w:rPr>
        <w:t>是</w:t>
      </w:r>
      <w:r w:rsidR="00D44700">
        <w:rPr>
          <w:rFonts w:hint="eastAsia"/>
          <w:color w:val="0070C0"/>
        </w:rPr>
        <w:t>以</w:t>
      </w:r>
      <w:r w:rsidR="001116A6">
        <w:rPr>
          <w:rFonts w:hint="eastAsia"/>
          <w:color w:val="0070C0"/>
        </w:rPr>
        <w:t>b</w:t>
      </w:r>
      <w:r w:rsidR="001116A6">
        <w:rPr>
          <w:color w:val="0070C0"/>
        </w:rPr>
        <w:t>itmap</w:t>
      </w:r>
      <w:r w:rsidR="001116A6">
        <w:rPr>
          <w:rFonts w:hint="eastAsia"/>
          <w:color w:val="0070C0"/>
        </w:rPr>
        <w:t>方式</w:t>
      </w:r>
      <w:r w:rsidR="00CB4FD0">
        <w:rPr>
          <w:rFonts w:hint="eastAsia"/>
          <w:color w:val="0070C0"/>
        </w:rPr>
        <w:t>對不同缺失維度</w:t>
      </w:r>
      <w:r w:rsidR="00D44700">
        <w:rPr>
          <w:rFonts w:hint="eastAsia"/>
          <w:color w:val="0070C0"/>
        </w:rPr>
        <w:t>做二進制</w:t>
      </w:r>
      <w:r w:rsidR="001116A6">
        <w:rPr>
          <w:rFonts w:hint="eastAsia"/>
          <w:color w:val="0070C0"/>
        </w:rPr>
        <w:t>編碼</w:t>
      </w:r>
      <w:r w:rsidR="001116A6">
        <w:rPr>
          <w:color w:val="0070C0"/>
        </w:rPr>
        <w:fldChar w:fldCharType="begin"/>
      </w:r>
      <w:r w:rsidR="001116A6">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Pr>
          <w:color w:val="0070C0"/>
        </w:rPr>
        <w:fldChar w:fldCharType="separate"/>
      </w:r>
      <w:r w:rsidR="001116A6" w:rsidRPr="001116A6">
        <w:rPr>
          <w:rFonts w:cs="Times New Roman"/>
        </w:rPr>
        <w:t>[8]</w:t>
      </w:r>
      <w:r w:rsidR="001116A6">
        <w:rPr>
          <w:color w:val="0070C0"/>
        </w:rPr>
        <w:fldChar w:fldCharType="end"/>
      </w:r>
      <w:r w:rsidR="001116A6">
        <w:rPr>
          <w:rFonts w:hint="eastAsia"/>
          <w:color w:val="0070C0"/>
        </w:rPr>
        <w:t>。</w:t>
      </w:r>
      <w:r w:rsidR="00E52984">
        <w:rPr>
          <w:rFonts w:hint="eastAsia"/>
          <w:color w:val="0070C0"/>
        </w:rPr>
        <w:t>其</w:t>
      </w:r>
      <w:r w:rsidR="00F421CD">
        <w:rPr>
          <w:rFonts w:hint="eastAsia"/>
          <w:color w:val="0070C0"/>
        </w:rPr>
        <w:t>目的</w:t>
      </w:r>
      <w:r w:rsidR="00D2474E">
        <w:rPr>
          <w:rFonts w:hint="eastAsia"/>
          <w:color w:val="0070C0"/>
        </w:rPr>
        <w:t>是</w:t>
      </w:r>
      <w:r w:rsidR="00D44700">
        <w:rPr>
          <w:rFonts w:hint="eastAsia"/>
          <w:color w:val="0070C0"/>
        </w:rPr>
        <w:t>將相同缺失</w:t>
      </w:r>
      <w:r w:rsidR="00E52984">
        <w:rPr>
          <w:rFonts w:hint="eastAsia"/>
          <w:color w:val="0070C0"/>
        </w:rPr>
        <w:t>維度的</w:t>
      </w:r>
      <w:r w:rsidR="00CC4304">
        <w:rPr>
          <w:rFonts w:hint="eastAsia"/>
          <w:color w:val="0070C0"/>
        </w:rPr>
        <w:t>資料點收集在同一編碼方式的集合中，根據剩下未缺失的維度值以傳統方式</w:t>
      </w:r>
      <w:r w:rsidR="008F18A4">
        <w:rPr>
          <w:rFonts w:hint="eastAsia"/>
          <w:color w:val="0070C0"/>
        </w:rPr>
        <w:t>來</w:t>
      </w:r>
      <w:r w:rsidR="00CC4304">
        <w:rPr>
          <w:rFonts w:hint="eastAsia"/>
          <w:color w:val="0070C0"/>
        </w:rPr>
        <w:t>決定</w:t>
      </w:r>
      <w:r w:rsidR="0028465E">
        <w:rPr>
          <w:rFonts w:hint="eastAsia"/>
          <w:color w:val="0070C0"/>
        </w:rPr>
        <w:t>相</w:t>
      </w:r>
      <w:r w:rsidR="00CC4304">
        <w:rPr>
          <w:rFonts w:hint="eastAsia"/>
          <w:color w:val="0070C0"/>
        </w:rPr>
        <w:t>同缺失</w:t>
      </w:r>
      <w:r w:rsidR="00D2474E">
        <w:rPr>
          <w:rFonts w:hint="eastAsia"/>
          <w:color w:val="0070C0"/>
        </w:rPr>
        <w:t>維度</w:t>
      </w:r>
      <w:r w:rsidR="008F18A4">
        <w:rPr>
          <w:rFonts w:hint="eastAsia"/>
          <w:color w:val="0070C0"/>
        </w:rPr>
        <w:t>下</w:t>
      </w:r>
      <w:r w:rsidR="00CC4304">
        <w:rPr>
          <w:rFonts w:hint="eastAsia"/>
          <w:color w:val="0070C0"/>
        </w:rPr>
        <w:t>的</w:t>
      </w:r>
      <w:r w:rsidR="0028465E">
        <w:rPr>
          <w:rFonts w:hint="eastAsia"/>
          <w:color w:val="0070C0"/>
        </w:rPr>
        <w:t>子天際線</w:t>
      </w:r>
      <w:r w:rsidR="002D7360">
        <w:rPr>
          <w:rFonts w:hint="eastAsia"/>
          <w:color w:val="0070C0"/>
        </w:rPr>
        <w:t>，</w:t>
      </w:r>
      <w:r w:rsidR="0028465E">
        <w:rPr>
          <w:rFonts w:hint="eastAsia"/>
          <w:color w:val="0070C0"/>
        </w:rPr>
        <w:t>最終</w:t>
      </w:r>
      <w:r w:rsidR="00530DE5">
        <w:rPr>
          <w:rFonts w:hint="eastAsia"/>
          <w:color w:val="0070C0"/>
        </w:rPr>
        <w:t>天際線</w:t>
      </w:r>
      <w:r w:rsidR="00530DE5">
        <w:rPr>
          <w:rFonts w:hint="eastAsia"/>
          <w:color w:val="0070C0"/>
        </w:rPr>
        <w:t>結果</w:t>
      </w:r>
      <w:r w:rsidR="007D3872">
        <w:rPr>
          <w:rFonts w:hint="eastAsia"/>
          <w:color w:val="0070C0"/>
        </w:rPr>
        <w:t>由各</w:t>
      </w:r>
      <w:r w:rsidR="0028465E">
        <w:rPr>
          <w:rFonts w:hint="eastAsia"/>
          <w:color w:val="0070C0"/>
        </w:rPr>
        <w:t>子天際</w:t>
      </w:r>
      <w:proofErr w:type="gramStart"/>
      <w:r w:rsidR="0028465E">
        <w:rPr>
          <w:rFonts w:hint="eastAsia"/>
          <w:color w:val="0070C0"/>
        </w:rPr>
        <w:t>線</w:t>
      </w:r>
      <w:r w:rsidR="00402661">
        <w:rPr>
          <w:rFonts w:hint="eastAsia"/>
          <w:color w:val="0070C0"/>
        </w:rPr>
        <w:t>所</w:t>
      </w:r>
      <w:r w:rsidR="001D188B">
        <w:rPr>
          <w:rFonts w:hint="eastAsia"/>
          <w:color w:val="0070C0"/>
        </w:rPr>
        <w:t>聯集</w:t>
      </w:r>
      <w:proofErr w:type="gramEnd"/>
      <w:r w:rsidR="00402661">
        <w:rPr>
          <w:rFonts w:hint="eastAsia"/>
          <w:color w:val="0070C0"/>
        </w:rPr>
        <w:t>而</w:t>
      </w:r>
      <w:r w:rsidR="001D188B">
        <w:rPr>
          <w:rFonts w:hint="eastAsia"/>
          <w:color w:val="0070C0"/>
        </w:rPr>
        <w:t>成</w:t>
      </w:r>
      <w:r w:rsidR="0028465E">
        <w:rPr>
          <w:rFonts w:hint="eastAsia"/>
          <w:color w:val="0070C0"/>
        </w:rPr>
        <w:t>。</w:t>
      </w:r>
      <w:r w:rsidR="00693BD5">
        <w:rPr>
          <w:rFonts w:hint="eastAsia"/>
          <w:color w:val="0070C0"/>
        </w:rPr>
        <w:t>以編碼</w:t>
      </w:r>
      <w:r w:rsidR="0028465E">
        <w:rPr>
          <w:rFonts w:hint="eastAsia"/>
          <w:color w:val="0070C0"/>
        </w:rPr>
        <w:t>方式</w:t>
      </w:r>
      <w:r w:rsidR="00693BD5">
        <w:rPr>
          <w:rFonts w:hint="eastAsia"/>
          <w:color w:val="0070C0"/>
        </w:rPr>
        <w:t>分類缺失</w:t>
      </w:r>
      <w:r w:rsidR="0043357C">
        <w:rPr>
          <w:rFonts w:hint="eastAsia"/>
          <w:color w:val="0070C0"/>
        </w:rPr>
        <w:t>維度</w:t>
      </w:r>
      <w:r w:rsidR="002271C7">
        <w:rPr>
          <w:rFonts w:hint="eastAsia"/>
          <w:color w:val="0070C0"/>
        </w:rPr>
        <w:t>，</w:t>
      </w:r>
      <w:r w:rsidR="0028465E">
        <w:rPr>
          <w:rFonts w:hint="eastAsia"/>
          <w:color w:val="0070C0"/>
        </w:rPr>
        <w:t>雖然可解決相同缺失</w:t>
      </w:r>
      <w:r w:rsidR="000E6E19">
        <w:rPr>
          <w:rFonts w:hint="eastAsia"/>
          <w:color w:val="0070C0"/>
        </w:rPr>
        <w:t>維度</w:t>
      </w:r>
      <w:r w:rsidR="00BC5596">
        <w:rPr>
          <w:rFonts w:hint="eastAsia"/>
          <w:color w:val="0070C0"/>
        </w:rPr>
        <w:t>下</w:t>
      </w:r>
      <w:r w:rsidR="00693BD5">
        <w:rPr>
          <w:rFonts w:hint="eastAsia"/>
          <w:color w:val="0070C0"/>
        </w:rPr>
        <w:t>的</w:t>
      </w:r>
      <w:r w:rsidR="00F7711E">
        <w:rPr>
          <w:rFonts w:hint="eastAsia"/>
          <w:color w:val="0070C0"/>
        </w:rPr>
        <w:t>資料</w:t>
      </w:r>
      <w:r w:rsidR="00BF0063">
        <w:rPr>
          <w:rFonts w:hint="eastAsia"/>
          <w:color w:val="0070C0"/>
        </w:rPr>
        <w:t>與計算</w:t>
      </w:r>
      <w:r w:rsidR="00442055">
        <w:rPr>
          <w:rFonts w:hint="eastAsia"/>
          <w:color w:val="0070C0"/>
        </w:rPr>
        <w:t>出</w:t>
      </w:r>
      <w:r w:rsidR="00693BD5">
        <w:rPr>
          <w:rFonts w:hint="eastAsia"/>
          <w:color w:val="0070C0"/>
        </w:rPr>
        <w:t>子天際線</w:t>
      </w:r>
      <w:r w:rsidR="00CC259B">
        <w:rPr>
          <w:rFonts w:hint="eastAsia"/>
          <w:color w:val="0070C0"/>
        </w:rPr>
        <w:t>。對</w:t>
      </w:r>
      <w:r w:rsidR="0022728E">
        <w:rPr>
          <w:rFonts w:hint="eastAsia"/>
          <w:color w:val="0070C0"/>
        </w:rPr>
        <w:t>於</w:t>
      </w:r>
      <w:r w:rsidR="00CC259B">
        <w:rPr>
          <w:rFonts w:hint="eastAsia"/>
          <w:color w:val="0070C0"/>
        </w:rPr>
        <w:t>不同</w:t>
      </w:r>
      <w:r w:rsidR="007E046D">
        <w:rPr>
          <w:rFonts w:hint="eastAsia"/>
          <w:color w:val="0070C0"/>
        </w:rPr>
        <w:t>缺失維度</w:t>
      </w:r>
      <w:r w:rsidR="00CC259B">
        <w:rPr>
          <w:rFonts w:hint="eastAsia"/>
          <w:color w:val="0070C0"/>
        </w:rPr>
        <w:t>的子天際線</w:t>
      </w:r>
      <w:r w:rsidR="00194F02">
        <w:rPr>
          <w:rFonts w:hint="eastAsia"/>
          <w:color w:val="0070C0"/>
        </w:rPr>
        <w:t>而言，</w:t>
      </w:r>
      <w:r w:rsidR="00CC259B">
        <w:rPr>
          <w:rFonts w:hint="eastAsia"/>
          <w:color w:val="0070C0"/>
        </w:rPr>
        <w:t>彼此仍然具有缺失值</w:t>
      </w:r>
      <w:r w:rsidR="009D071E">
        <w:rPr>
          <w:rFonts w:hint="eastAsia"/>
          <w:color w:val="0070C0"/>
        </w:rPr>
        <w:t>。</w:t>
      </w:r>
      <w:r w:rsidR="00AA7D18">
        <w:rPr>
          <w:rFonts w:hint="eastAsia"/>
          <w:color w:val="0070C0"/>
        </w:rPr>
        <w:t>可見缺失值問題</w:t>
      </w:r>
      <w:r w:rsidR="00294BAB">
        <w:rPr>
          <w:rFonts w:hint="eastAsia"/>
          <w:color w:val="0070C0"/>
        </w:rPr>
        <w:t>仍然無法藉</w:t>
      </w:r>
      <w:r w:rsidR="00F97BCC">
        <w:rPr>
          <w:rFonts w:hint="eastAsia"/>
          <w:color w:val="0070C0"/>
        </w:rPr>
        <w:t>該</w:t>
      </w:r>
      <w:r w:rsidR="00294BAB">
        <w:rPr>
          <w:rFonts w:hint="eastAsia"/>
          <w:color w:val="0070C0"/>
        </w:rPr>
        <w:t>方式解決</w:t>
      </w:r>
      <w:r w:rsidR="00BE54C3">
        <w:rPr>
          <w:rFonts w:hint="eastAsia"/>
          <w:color w:val="0070C0"/>
        </w:rPr>
        <w:t>不同缺失</w:t>
      </w:r>
      <w:r w:rsidR="004D1B98">
        <w:rPr>
          <w:rFonts w:hint="eastAsia"/>
          <w:color w:val="0070C0"/>
        </w:rPr>
        <w:t>維度下</w:t>
      </w:r>
      <w:r w:rsidR="00BE54C3">
        <w:rPr>
          <w:rFonts w:hint="eastAsia"/>
          <w:color w:val="0070C0"/>
        </w:rPr>
        <w:t>的子天際線</w:t>
      </w:r>
      <w:r w:rsidR="004D1B98">
        <w:rPr>
          <w:rFonts w:hint="eastAsia"/>
          <w:color w:val="0070C0"/>
        </w:rPr>
        <w:t>之間的</w:t>
      </w:r>
      <w:r w:rsidR="00BE54C3">
        <w:rPr>
          <w:rFonts w:hint="eastAsia"/>
          <w:color w:val="0070C0"/>
        </w:rPr>
        <w:t>支配關係。</w:t>
      </w:r>
      <w:r w:rsidR="007C4199">
        <w:rPr>
          <w:rFonts w:hint="eastAsia"/>
          <w:color w:val="0070C0"/>
        </w:rPr>
        <w:t>本研究針對缺失值所</w:t>
      </w:r>
      <w:r w:rsidR="00033465">
        <w:rPr>
          <w:rFonts w:hint="eastAsia"/>
          <w:color w:val="0070C0"/>
        </w:rPr>
        <w:t>形</w:t>
      </w:r>
      <w:r w:rsidR="007C4199">
        <w:rPr>
          <w:rFonts w:hint="eastAsia"/>
          <w:color w:val="0070C0"/>
        </w:rPr>
        <w:t>成</w:t>
      </w:r>
      <w:r w:rsidR="00E06CFA">
        <w:rPr>
          <w:rFonts w:hint="eastAsia"/>
          <w:color w:val="0070C0"/>
        </w:rPr>
        <w:t>的</w:t>
      </w:r>
      <w:r w:rsidR="007C4199">
        <w:rPr>
          <w:rFonts w:hint="eastAsia"/>
          <w:color w:val="0070C0"/>
        </w:rPr>
        <w:t>不完整資料集，</w:t>
      </w:r>
      <w:r w:rsidR="0056465D">
        <w:rPr>
          <w:rFonts w:hint="eastAsia"/>
          <w:color w:val="0070C0"/>
        </w:rPr>
        <w:t>探討</w:t>
      </w:r>
      <w:r w:rsidR="00F85ECE">
        <w:rPr>
          <w:rFonts w:hint="eastAsia"/>
          <w:color w:val="0070C0"/>
        </w:rPr>
        <w:t>資料集</w:t>
      </w:r>
      <w:r w:rsidR="0056465D">
        <w:rPr>
          <w:rFonts w:hint="eastAsia"/>
          <w:color w:val="0070C0"/>
        </w:rPr>
        <w:t>完整性的問題。</w:t>
      </w:r>
    </w:p>
    <w:p w14:paraId="7993593C" w14:textId="3F97B263" w:rsidR="00DD3813" w:rsidRDefault="00DD3813" w:rsidP="003D0066">
      <w:pPr>
        <w:ind w:firstLine="425"/>
      </w:pPr>
      <w:r w:rsidRPr="009C7702">
        <w:rPr>
          <w:rFonts w:hint="eastAsia"/>
          <w:color w:val="0070C0"/>
        </w:rPr>
        <w:t>為了讓</w:t>
      </w:r>
      <w:r w:rsidR="0058311B">
        <w:rPr>
          <w:rFonts w:hint="eastAsia"/>
          <w:color w:val="0070C0"/>
        </w:rPr>
        <w:t>上述三種天際線查詢</w:t>
      </w:r>
      <w:r w:rsidRPr="009C7702">
        <w:rPr>
          <w:rFonts w:hint="eastAsia"/>
          <w:color w:val="0070C0"/>
        </w:rPr>
        <w:t>演算法可以在完整資料集中執行。本論文的研究動機便針對不完整資料集內的缺失值以不同缺失值處理技術後，形成新的完整資料集。</w:t>
      </w:r>
      <w:r w:rsidR="00A4204E">
        <w:rPr>
          <w:rFonts w:hint="eastAsia"/>
          <w:color w:val="0070C0"/>
        </w:rPr>
        <w:t>欲改善不完整資料集為完整資料集的</w:t>
      </w:r>
      <w:r w:rsidR="00707428">
        <w:rPr>
          <w:rFonts w:hint="eastAsia"/>
          <w:color w:val="0070C0"/>
        </w:rPr>
        <w:t>所有</w:t>
      </w:r>
      <w:r w:rsidR="00A4204E">
        <w:rPr>
          <w:rFonts w:hint="eastAsia"/>
          <w:color w:val="0070C0"/>
        </w:rPr>
        <w:t>方法中，</w:t>
      </w:r>
      <w:r w:rsidR="004F6A89">
        <w:rPr>
          <w:rFonts w:hint="eastAsia"/>
          <w:color w:val="0070C0"/>
        </w:rPr>
        <w:t>對輸入</w:t>
      </w:r>
      <w:r w:rsidR="00EE70DD">
        <w:rPr>
          <w:rFonts w:hint="eastAsia"/>
          <w:color w:val="0070C0"/>
        </w:rPr>
        <w:t>不完整資料集中具有缺失值的位置</w:t>
      </w:r>
      <w:r w:rsidR="00FB4206">
        <w:rPr>
          <w:rFonts w:hint="eastAsia"/>
          <w:color w:val="0070C0"/>
        </w:rPr>
        <w:t>執行填補法，使得所有具有缺失的維度值都有可參考的新值。</w:t>
      </w:r>
      <w:r w:rsidR="007F157F" w:rsidRPr="009C7702">
        <w:rPr>
          <w:rFonts w:hint="eastAsia"/>
          <w:color w:val="0070C0"/>
        </w:rPr>
        <w:t>如此一來</w:t>
      </w:r>
      <w:r w:rsidR="00EA2539" w:rsidRPr="009C7702">
        <w:rPr>
          <w:rFonts w:hint="eastAsia"/>
          <w:color w:val="0070C0"/>
        </w:rPr>
        <w:t>經</w:t>
      </w:r>
      <w:r w:rsidR="00CC3584" w:rsidRPr="009C7702">
        <w:rPr>
          <w:rFonts w:hint="eastAsia"/>
          <w:color w:val="0070C0"/>
        </w:rPr>
        <w:t>過</w:t>
      </w:r>
      <w:r w:rsidR="00EA2539" w:rsidRPr="009C7702">
        <w:rPr>
          <w:rFonts w:hint="eastAsia"/>
          <w:color w:val="0070C0"/>
        </w:rPr>
        <w:t>缺失值技術處理後的</w:t>
      </w:r>
      <w:r w:rsidR="007F157F" w:rsidRPr="009C7702">
        <w:rPr>
          <w:rFonts w:hint="eastAsia"/>
          <w:color w:val="0070C0"/>
        </w:rPr>
        <w:t>完整資料集</w:t>
      </w:r>
      <w:r w:rsidR="00CC3584" w:rsidRPr="009C7702">
        <w:rPr>
          <w:rFonts w:hint="eastAsia"/>
          <w:color w:val="0070C0"/>
        </w:rPr>
        <w:t>，先前描述的數種</w:t>
      </w:r>
      <w:r w:rsidR="00095AAC">
        <w:rPr>
          <w:rFonts w:hint="eastAsia"/>
          <w:color w:val="0070C0"/>
        </w:rPr>
        <w:t>天際線查詢</w:t>
      </w:r>
      <w:r w:rsidR="00095AAC" w:rsidRPr="00095AAC">
        <w:rPr>
          <w:rFonts w:hint="eastAsia"/>
          <w:color w:val="0070C0"/>
        </w:rPr>
        <w:t>演算法</w:t>
      </w:r>
      <w:r w:rsidR="00CC3584" w:rsidRPr="009C7702">
        <w:rPr>
          <w:rFonts w:hint="eastAsia"/>
          <w:color w:val="0070C0"/>
        </w:rPr>
        <w:t>便能夠</w:t>
      </w:r>
      <w:r w:rsidR="00F321C1" w:rsidRPr="009C7702">
        <w:rPr>
          <w:rFonts w:hint="eastAsia"/>
          <w:color w:val="0070C0"/>
        </w:rPr>
        <w:t>順利執行</w:t>
      </w:r>
      <w:r w:rsidR="007F157F" w:rsidRPr="009C7702">
        <w:rPr>
          <w:rFonts w:hint="eastAsia"/>
          <w:color w:val="0070C0"/>
        </w:rPr>
        <w:t>。</w:t>
      </w:r>
    </w:p>
    <w:p w14:paraId="2A81447B" w14:textId="7B025DAF" w:rsidR="004C7FEB" w:rsidRDefault="00A34BDE" w:rsidP="000D4AA2">
      <w:pPr>
        <w:ind w:firstLine="425"/>
      </w:pPr>
      <w:r w:rsidRPr="00A34BDE">
        <w:t>而針對缺失值填補的演算法</w:t>
      </w:r>
      <w:r w:rsidR="00075459">
        <w:rPr>
          <w:rFonts w:hint="eastAsia"/>
        </w:rPr>
        <w:t>，</w:t>
      </w:r>
      <w:r w:rsidRPr="00A34BDE">
        <w:t>其中又以</w:t>
      </w:r>
      <w:r w:rsidR="0016197E">
        <w:t>k</w:t>
      </w:r>
      <w:r w:rsidR="0016197E">
        <w:rPr>
          <w:rFonts w:hint="eastAsia"/>
        </w:rPr>
        <w:t>鄰近</w:t>
      </w:r>
      <w:r w:rsidR="003B1E16">
        <w:rPr>
          <w:rFonts w:hint="eastAsia"/>
        </w:rPr>
        <w:t>點</w:t>
      </w:r>
      <w:r w:rsidR="0016197E">
        <w:rPr>
          <w:rFonts w:hint="eastAsia"/>
        </w:rPr>
        <w:t>填補法</w:t>
      </w:r>
      <w:r w:rsidRPr="00A34BDE">
        <w:t>對不同缺失狀況表現較好</w:t>
      </w:r>
      <w:r w:rsidR="00075459">
        <w:rPr>
          <w:rFonts w:hint="eastAsia"/>
        </w:rPr>
        <w:t>。</w:t>
      </w:r>
      <w:r w:rsidRPr="00A34BDE">
        <w:t>然而，過往</w:t>
      </w:r>
      <w:r w:rsidR="00075459">
        <w:rPr>
          <w:rFonts w:hint="eastAsia"/>
        </w:rPr>
        <w:t>研究</w:t>
      </w:r>
      <w:r w:rsidRPr="00A34BDE">
        <w:t>的</w:t>
      </w:r>
      <w:r w:rsidR="0016197E">
        <w:t>k</w:t>
      </w:r>
      <w:r w:rsidR="0016197E">
        <w:rPr>
          <w:rFonts w:hint="eastAsia"/>
        </w:rPr>
        <w:t>鄰近</w:t>
      </w:r>
      <w:bookmarkStart w:id="8" w:name="_Hlk47553156"/>
      <w:r w:rsidR="003B1E16" w:rsidRPr="003B1E16">
        <w:rPr>
          <w:rFonts w:hint="eastAsia"/>
          <w:color w:val="0070C0"/>
        </w:rPr>
        <w:t>點</w:t>
      </w:r>
      <w:bookmarkEnd w:id="8"/>
      <w:r w:rsidR="0016197E">
        <w:rPr>
          <w:rFonts w:hint="eastAsia"/>
        </w:rPr>
        <w:t>填補法</w:t>
      </w:r>
      <w:r w:rsidRPr="00A34BDE">
        <w:t>都是以一個自定義常</w:t>
      </w:r>
      <w:r w:rsidR="00721B23">
        <w:rPr>
          <w:rFonts w:hint="eastAsia"/>
        </w:rPr>
        <w:t>數</w:t>
      </w:r>
      <w:r w:rsidRPr="00A34BDE">
        <w:t>k</w:t>
      </w:r>
      <w:r w:rsidRPr="00A34BDE">
        <w:t>作為對</w:t>
      </w:r>
      <w:r w:rsidR="00075459">
        <w:rPr>
          <w:rFonts w:hint="eastAsia"/>
        </w:rPr>
        <w:t>每</w:t>
      </w:r>
      <w:proofErr w:type="gramStart"/>
      <w:r w:rsidR="00075459">
        <w:rPr>
          <w:rFonts w:hint="eastAsia"/>
        </w:rPr>
        <w:t>個</w:t>
      </w:r>
      <w:proofErr w:type="gramEnd"/>
      <w:r w:rsidRPr="00A34BDE">
        <w:t>缺失值</w:t>
      </w:r>
      <w:proofErr w:type="gramStart"/>
      <w:r w:rsidRPr="00A34BDE">
        <w:t>找</w:t>
      </w:r>
      <w:r w:rsidR="007B55C8">
        <w:rPr>
          <w:rFonts w:hint="eastAsia"/>
        </w:rPr>
        <w:t>到</w:t>
      </w:r>
      <w:r w:rsidR="00C86243">
        <w:rPr>
          <w:rFonts w:hint="eastAsia"/>
        </w:rPr>
        <w:t>該維度</w:t>
      </w:r>
      <w:proofErr w:type="gramEnd"/>
      <w:r w:rsidR="00075459" w:rsidRPr="00A34BDE">
        <w:t>k</w:t>
      </w:r>
      <w:proofErr w:type="gramStart"/>
      <w:r w:rsidR="00075459">
        <w:rPr>
          <w:rFonts w:hint="eastAsia"/>
        </w:rPr>
        <w:t>個</w:t>
      </w:r>
      <w:proofErr w:type="gramEnd"/>
      <w:r w:rsidRPr="00A34BDE">
        <w:t>鄰近點的</w:t>
      </w:r>
      <w:r w:rsidR="00D51A8C">
        <w:rPr>
          <w:rFonts w:hint="eastAsia"/>
        </w:rPr>
        <w:t>值</w:t>
      </w:r>
      <w:r w:rsidR="00075459">
        <w:rPr>
          <w:rFonts w:hint="eastAsia"/>
        </w:rPr>
        <w:t>做填補</w:t>
      </w:r>
      <w:r w:rsidRPr="00A34BDE">
        <w:t>，但卻少有研究針對不同缺失情形</w:t>
      </w:r>
      <w:r w:rsidR="00C86243">
        <w:rPr>
          <w:rFonts w:hint="eastAsia"/>
        </w:rPr>
        <w:t>下做</w:t>
      </w:r>
      <w:r w:rsidRPr="00A34BDE">
        <w:t>個別處理</w:t>
      </w:r>
      <w:r w:rsidR="00075459">
        <w:rPr>
          <w:rFonts w:hint="eastAsia"/>
        </w:rPr>
        <w:t>。</w:t>
      </w:r>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w:t>
      </w:r>
      <w:r w:rsidR="003B1E16" w:rsidRPr="003B1E16">
        <w:rPr>
          <w:rFonts w:hint="eastAsia"/>
          <w:color w:val="0070C0"/>
        </w:rPr>
        <w:t>點</w:t>
      </w:r>
      <w:r w:rsidR="00721B23">
        <w:rPr>
          <w:rFonts w:hint="eastAsia"/>
        </w:rPr>
        <w:t>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與該維度</w:t>
      </w:r>
      <w:proofErr w:type="gramEnd"/>
      <w:r w:rsidRPr="00A34BDE">
        <w:t>所佔有比例等等，均</w:t>
      </w:r>
      <w:r w:rsidR="007B55C8">
        <w:rPr>
          <w:rFonts w:hint="eastAsia"/>
        </w:rPr>
        <w:t>予</w:t>
      </w:r>
      <w:r w:rsidRPr="00A34BDE">
        <w:t>以同一機制搜尋</w:t>
      </w:r>
      <w:r w:rsidRPr="00A34BDE">
        <w:t>k</w:t>
      </w:r>
      <w:proofErr w:type="gramStart"/>
      <w:r w:rsidRPr="00A34BDE">
        <w:t>個</w:t>
      </w:r>
      <w:proofErr w:type="gramEnd"/>
      <w:r w:rsidRPr="00A34BDE">
        <w:t>鄰近點後，</w:t>
      </w:r>
      <w:r w:rsidR="00DA55B8">
        <w:rPr>
          <w:rFonts w:hint="eastAsia"/>
        </w:rPr>
        <w:t>並予以相同權重，</w:t>
      </w:r>
      <w:r w:rsidRPr="00A34BDE">
        <w:t>將值填補回</w:t>
      </w:r>
      <w:r w:rsidR="00DA55B8">
        <w:rPr>
          <w:rFonts w:hint="eastAsia"/>
        </w:rPr>
        <w:t>該缺失值欄位</w:t>
      </w:r>
      <w:r w:rsidRPr="00A34BDE">
        <w:t>。根據上述之情形，經過</w:t>
      </w:r>
      <w:r w:rsidR="003B1E16">
        <w:rPr>
          <w:rFonts w:hint="eastAsia"/>
        </w:rPr>
        <w:t>原始</w:t>
      </w:r>
      <w:r w:rsidRPr="00A34BDE">
        <w:t>k</w:t>
      </w:r>
      <w:r w:rsidR="004A06C7">
        <w:rPr>
          <w:rFonts w:hint="eastAsia"/>
        </w:rPr>
        <w:t>鄰近</w:t>
      </w:r>
      <w:r w:rsidR="003B1E16" w:rsidRPr="003B1E16">
        <w:rPr>
          <w:rFonts w:hint="eastAsia"/>
          <w:color w:val="0070C0"/>
        </w:rPr>
        <w:t>點</w:t>
      </w:r>
      <w:r w:rsidR="004A06C7">
        <w:rPr>
          <w:rFonts w:hint="eastAsia"/>
        </w:rPr>
        <w:t>填補法</w:t>
      </w:r>
      <w:r w:rsidRPr="00A34BDE">
        <w:t>填補後的效果可能不會那麼好，因此</w:t>
      </w:r>
      <w:r w:rsidR="004A06C7">
        <w:rPr>
          <w:rFonts w:hint="eastAsia"/>
        </w:rPr>
        <w:t>，</w:t>
      </w:r>
      <w:r w:rsidRPr="00A34BDE">
        <w:t>本研究</w:t>
      </w:r>
      <w:r w:rsidR="00075459">
        <w:rPr>
          <w:rFonts w:hint="eastAsia"/>
        </w:rPr>
        <w:t>探討</w:t>
      </w:r>
      <w:r w:rsidRPr="00A34BDE">
        <w:t>對於缺失值分布不同的情況以及不同缺失情形，基於</w:t>
      </w:r>
      <w:r w:rsidR="004A06C7">
        <w:rPr>
          <w:rFonts w:hint="eastAsia"/>
        </w:rPr>
        <w:t>原</w:t>
      </w:r>
      <w:r w:rsidR="003B1E16">
        <w:rPr>
          <w:rFonts w:hint="eastAsia"/>
        </w:rPr>
        <w:t>始</w:t>
      </w:r>
      <w:r w:rsidR="004A06C7">
        <w:rPr>
          <w:rFonts w:hint="eastAsia"/>
        </w:rPr>
        <w:t>k</w:t>
      </w:r>
      <w:r w:rsidR="004A06C7">
        <w:rPr>
          <w:rFonts w:hint="eastAsia"/>
        </w:rPr>
        <w:t>鄰近</w:t>
      </w:r>
      <w:r w:rsidR="00075459">
        <w:rPr>
          <w:rFonts w:hint="eastAsia"/>
        </w:rPr>
        <w:t>點</w:t>
      </w:r>
      <w:r w:rsidR="004A06C7">
        <w:rPr>
          <w:rFonts w:hint="eastAsia"/>
        </w:rPr>
        <w:t>填補</w:t>
      </w:r>
      <w:r w:rsidRPr="00A34BDE">
        <w:t>方法上做改</w:t>
      </w:r>
      <w:r w:rsidR="004A06C7">
        <w:rPr>
          <w:rFonts w:hint="eastAsia"/>
        </w:rPr>
        <w:t>善</w:t>
      </w:r>
      <w:r w:rsidRPr="00A34BDE">
        <w:t>，並提出一個改進的方法。</w:t>
      </w:r>
    </w:p>
    <w:p w14:paraId="6E7159C6" w14:textId="681917B3" w:rsidR="000A779C" w:rsidRPr="004C7FEB" w:rsidRDefault="000A779C" w:rsidP="004C7FEB">
      <w:pPr>
        <w:ind w:firstLine="425"/>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Pr>
          <w:rFonts w:hint="eastAsia"/>
          <w:color w:val="0070C0"/>
        </w:rPr>
        <w:t>實</w:t>
      </w:r>
      <w:r w:rsidR="00B230D3" w:rsidRPr="00E47641">
        <w:rPr>
          <w:rFonts w:hint="eastAsia"/>
          <w:color w:val="0070C0"/>
        </w:rPr>
        <w:t>驗</w:t>
      </w:r>
      <w:proofErr w:type="gramStart"/>
      <w:r w:rsidR="00B230D3" w:rsidRPr="00E47641">
        <w:rPr>
          <w:rFonts w:hint="eastAsia"/>
          <w:color w:val="0070C0"/>
        </w:rPr>
        <w:t>一</w:t>
      </w:r>
      <w:proofErr w:type="gramEnd"/>
      <w:r w:rsidR="00653A1B" w:rsidRPr="00E47641">
        <w:rPr>
          <w:rFonts w:hint="eastAsia"/>
          <w:color w:val="0070C0"/>
        </w:rPr>
        <w:t>探討</w:t>
      </w:r>
      <w:r w:rsidR="00653A1B" w:rsidRPr="00E47641">
        <w:rPr>
          <w:rFonts w:hint="eastAsia"/>
          <w:color w:val="0070C0"/>
        </w:rPr>
        <w:t>k</w:t>
      </w:r>
      <w:r w:rsidR="00653A1B" w:rsidRPr="00E47641">
        <w:rPr>
          <w:rFonts w:hint="eastAsia"/>
          <w:color w:val="0070C0"/>
        </w:rPr>
        <w:t>鄰近</w:t>
      </w:r>
      <w:r w:rsidR="003B1E16" w:rsidRPr="003B1E16">
        <w:rPr>
          <w:rFonts w:hint="eastAsia"/>
          <w:color w:val="0070C0"/>
        </w:rPr>
        <w:t>點</w:t>
      </w:r>
      <w:r w:rsidR="00653A1B" w:rsidRPr="00E47641">
        <w:rPr>
          <w:rFonts w:hint="eastAsia"/>
          <w:color w:val="0070C0"/>
        </w:rPr>
        <w:t>填補法</w:t>
      </w:r>
      <w:r w:rsidR="00653A1B" w:rsidRPr="00E47641">
        <w:rPr>
          <w:rFonts w:hint="eastAsia"/>
          <w:color w:val="0070C0"/>
        </w:rPr>
        <w:t>k</w:t>
      </w:r>
      <w:r w:rsidR="00653A1B" w:rsidRPr="00E47641">
        <w:rPr>
          <w:rFonts w:hint="eastAsia"/>
          <w:color w:val="0070C0"/>
        </w:rPr>
        <w:t>值大小</w:t>
      </w:r>
      <w:r w:rsidR="00891ADF" w:rsidRPr="00E47641">
        <w:rPr>
          <w:rFonts w:hint="eastAsia"/>
          <w:color w:val="0070C0"/>
        </w:rPr>
        <w:t>與缺失比例對天際線結果的影響。實驗</w:t>
      </w:r>
      <w:proofErr w:type="gramStart"/>
      <w:r w:rsidR="00852839">
        <w:rPr>
          <w:rFonts w:hint="eastAsia"/>
          <w:color w:val="0070C0"/>
        </w:rPr>
        <w:t>一</w:t>
      </w:r>
      <w:proofErr w:type="gramEnd"/>
      <w:r w:rsidR="00891ADF" w:rsidRPr="00E47641">
        <w:rPr>
          <w:rFonts w:hint="eastAsia"/>
          <w:color w:val="0070C0"/>
        </w:rPr>
        <w:t>結果顯示</w:t>
      </w:r>
      <w:r w:rsidR="00E47641" w:rsidRPr="00E47641">
        <w:rPr>
          <w:rFonts w:hint="eastAsia"/>
          <w:color w:val="0070C0"/>
        </w:rPr>
        <w:t>，</w:t>
      </w:r>
      <w:r w:rsidR="00852839">
        <w:rPr>
          <w:rFonts w:hint="eastAsia"/>
          <w:color w:val="0070C0"/>
        </w:rPr>
        <w:t>當缺失比例夠大時，</w:t>
      </w:r>
      <w:r w:rsidR="00852839">
        <w:rPr>
          <w:rFonts w:hint="eastAsia"/>
          <w:color w:val="0070C0"/>
        </w:rPr>
        <w:t>k</w:t>
      </w:r>
      <w:r w:rsidR="00852839">
        <w:rPr>
          <w:rFonts w:hint="eastAsia"/>
          <w:color w:val="0070C0"/>
        </w:rPr>
        <w:t>值所能夠提供可參考的鄰近點效果會減少。故本研究方法所提出的演算法當中，不完全依賴</w:t>
      </w:r>
      <w:r w:rsidR="00852839">
        <w:rPr>
          <w:rFonts w:hint="eastAsia"/>
          <w:color w:val="0070C0"/>
        </w:rPr>
        <w:t>k</w:t>
      </w:r>
      <w:r w:rsidR="00852839">
        <w:rPr>
          <w:rFonts w:hint="eastAsia"/>
          <w:color w:val="0070C0"/>
        </w:rPr>
        <w:t>值所提供的鄰近點資訊做為參考</w:t>
      </w:r>
      <w:r w:rsidR="00AE710C">
        <w:rPr>
          <w:rFonts w:hint="eastAsia"/>
          <w:color w:val="0070C0"/>
        </w:rPr>
        <w:t>，</w:t>
      </w:r>
      <w:r w:rsidR="00142071">
        <w:rPr>
          <w:rFonts w:hint="eastAsia"/>
          <w:color w:val="0070C0"/>
        </w:rPr>
        <w:t>同時</w:t>
      </w:r>
      <w:r w:rsidR="004B454A">
        <w:rPr>
          <w:rFonts w:hint="eastAsia"/>
          <w:color w:val="0070C0"/>
        </w:rPr>
        <w:t>考慮了鄰近點的</w:t>
      </w:r>
      <w:r w:rsidR="00852839">
        <w:rPr>
          <w:rFonts w:hint="eastAsia"/>
          <w:color w:val="0070C0"/>
        </w:rPr>
        <w:t>缺失情形</w:t>
      </w:r>
      <w:r w:rsidR="004B454A">
        <w:rPr>
          <w:rFonts w:hint="eastAsia"/>
          <w:color w:val="0070C0"/>
        </w:rPr>
        <w:t>以</w:t>
      </w:r>
      <w:r w:rsidR="00852839">
        <w:rPr>
          <w:rFonts w:hint="eastAsia"/>
          <w:color w:val="0070C0"/>
        </w:rPr>
        <w:t>評估鄰近</w:t>
      </w:r>
      <w:r w:rsidR="004B454A">
        <w:rPr>
          <w:rFonts w:hint="eastAsia"/>
          <w:color w:val="0070C0"/>
        </w:rPr>
        <w:t>點數值</w:t>
      </w:r>
      <w:r w:rsidR="00852839">
        <w:rPr>
          <w:rFonts w:hint="eastAsia"/>
          <w:color w:val="0070C0"/>
        </w:rPr>
        <w:t>的可參考性</w:t>
      </w:r>
      <w:r w:rsidR="005A7706">
        <w:rPr>
          <w:rFonts w:hint="eastAsia"/>
          <w:color w:val="0070C0"/>
        </w:rPr>
        <w:t>。</w:t>
      </w:r>
      <w:r w:rsidR="00880A28">
        <w:rPr>
          <w:rFonts w:hint="eastAsia"/>
          <w:color w:val="0070C0"/>
        </w:rPr>
        <w:t>實驗二比較各填補法所產生的天際線與原天際線的相似程度，</w:t>
      </w:r>
      <w:r w:rsidR="00BC60E9">
        <w:rPr>
          <w:rFonts w:hint="eastAsia"/>
          <w:color w:val="0070C0"/>
        </w:rPr>
        <w:t>實驗二結果顯示</w:t>
      </w:r>
      <w:r w:rsidR="007C6F9E">
        <w:rPr>
          <w:rFonts w:hint="eastAsia"/>
          <w:color w:val="0070C0"/>
        </w:rPr>
        <w:t>在不同</w:t>
      </w:r>
      <w:r w:rsidR="007C6F9E">
        <w:rPr>
          <w:rFonts w:hint="eastAsia"/>
          <w:color w:val="0070C0"/>
        </w:rPr>
        <w:t>k</w:t>
      </w:r>
      <w:proofErr w:type="gramStart"/>
      <w:r w:rsidR="007C6F9E">
        <w:rPr>
          <w:rFonts w:hint="eastAsia"/>
          <w:color w:val="0070C0"/>
        </w:rPr>
        <w:t>值下</w:t>
      </w:r>
      <w:proofErr w:type="gramEnd"/>
      <w:r w:rsidR="007C6F9E">
        <w:rPr>
          <w:rFonts w:hint="eastAsia"/>
          <w:color w:val="0070C0"/>
        </w:rPr>
        <w:t>，本研究所提出的方法</w:t>
      </w:r>
      <w:r w:rsidR="009D40A5">
        <w:rPr>
          <w:rFonts w:hint="eastAsia"/>
          <w:color w:val="0070C0"/>
        </w:rPr>
        <w:t>與原天際線的相似度</w:t>
      </w:r>
      <w:r w:rsidR="007C6F9E">
        <w:rPr>
          <w:rFonts w:hint="eastAsia"/>
          <w:color w:val="0070C0"/>
        </w:rPr>
        <w:t>都比</w:t>
      </w:r>
      <w:r w:rsidR="003B1E16">
        <w:rPr>
          <w:rFonts w:hint="eastAsia"/>
          <w:color w:val="0070C0"/>
        </w:rPr>
        <w:t>原始</w:t>
      </w:r>
      <w:r w:rsidR="007C6F9E">
        <w:rPr>
          <w:rFonts w:hint="eastAsia"/>
          <w:color w:val="0070C0"/>
        </w:rPr>
        <w:t>k</w:t>
      </w:r>
      <w:r w:rsidR="007C6F9E">
        <w:rPr>
          <w:rFonts w:hint="eastAsia"/>
          <w:color w:val="0070C0"/>
        </w:rPr>
        <w:t>鄰近</w:t>
      </w:r>
      <w:r w:rsidR="003B1E16">
        <w:rPr>
          <w:rFonts w:hint="eastAsia"/>
          <w:color w:val="0070C0"/>
        </w:rPr>
        <w:t>點</w:t>
      </w:r>
      <w:r w:rsidR="007C6F9E">
        <w:rPr>
          <w:rFonts w:hint="eastAsia"/>
          <w:color w:val="0070C0"/>
        </w:rPr>
        <w:t>填補法</w:t>
      </w:r>
      <w:r w:rsidR="009D40A5">
        <w:rPr>
          <w:rFonts w:hint="eastAsia"/>
          <w:color w:val="0070C0"/>
        </w:rPr>
        <w:t>好</w:t>
      </w:r>
      <w:r w:rsidR="009D40A5">
        <w:rPr>
          <w:rFonts w:hint="eastAsia"/>
          <w:color w:val="0070C0"/>
        </w:rPr>
        <w:t>3</w:t>
      </w:r>
      <w:r w:rsidR="009D40A5">
        <w:rPr>
          <w:rFonts w:hint="eastAsia"/>
          <w:color w:val="0070C0"/>
        </w:rPr>
        <w:t>到</w:t>
      </w:r>
      <w:r w:rsidR="009D40A5">
        <w:rPr>
          <w:rFonts w:hint="eastAsia"/>
          <w:color w:val="0070C0"/>
        </w:rPr>
        <w:t>6</w:t>
      </w:r>
      <w:r w:rsidR="009D40A5">
        <w:rPr>
          <w:rFonts w:hint="eastAsia"/>
          <w:color w:val="0070C0"/>
        </w:rPr>
        <w:t>倍。即使在</w:t>
      </w:r>
      <w:r w:rsidR="009D40A5">
        <w:rPr>
          <w:rFonts w:hint="eastAsia"/>
          <w:color w:val="0070C0"/>
        </w:rPr>
        <w:t>k</w:t>
      </w:r>
      <w:r w:rsidR="009D40A5">
        <w:rPr>
          <w:rFonts w:hint="eastAsia"/>
          <w:color w:val="0070C0"/>
        </w:rPr>
        <w:t>值很大的時候，</w:t>
      </w:r>
      <w:r w:rsidR="003B1E16">
        <w:rPr>
          <w:rFonts w:hint="eastAsia"/>
          <w:color w:val="0070C0"/>
        </w:rPr>
        <w:t>原始</w:t>
      </w:r>
      <w:r w:rsidR="009D40A5">
        <w:rPr>
          <w:rFonts w:hint="eastAsia"/>
          <w:color w:val="0070C0"/>
        </w:rPr>
        <w:t>k</w:t>
      </w:r>
      <w:r w:rsidR="009D40A5">
        <w:rPr>
          <w:rFonts w:hint="eastAsia"/>
          <w:color w:val="0070C0"/>
        </w:rPr>
        <w:t>鄰近</w:t>
      </w:r>
      <w:r w:rsidR="003B1E16" w:rsidRPr="003B1E16">
        <w:rPr>
          <w:rFonts w:hint="eastAsia"/>
          <w:color w:val="0070C0"/>
        </w:rPr>
        <w:t>點</w:t>
      </w:r>
      <w:r w:rsidR="009D40A5">
        <w:rPr>
          <w:rFonts w:hint="eastAsia"/>
          <w:color w:val="0070C0"/>
        </w:rPr>
        <w:t>填補法最具有優勢下，當缺失值比例超過</w:t>
      </w:r>
      <w:r w:rsidR="009D40A5">
        <w:rPr>
          <w:rFonts w:hint="eastAsia"/>
          <w:color w:val="0070C0"/>
        </w:rPr>
        <w:t>35%</w:t>
      </w:r>
      <w:r w:rsidR="00DB479A">
        <w:rPr>
          <w:rFonts w:hint="eastAsia"/>
          <w:color w:val="0070C0"/>
        </w:rPr>
        <w:t>，其產生的天際線與原天際線的</w:t>
      </w:r>
      <w:r w:rsidR="009D40A5">
        <w:rPr>
          <w:rFonts w:hint="eastAsia"/>
          <w:color w:val="0070C0"/>
        </w:rPr>
        <w:t>相似度會驟降</w:t>
      </w:r>
      <w:r w:rsidR="009231B9">
        <w:rPr>
          <w:rFonts w:hint="eastAsia"/>
          <w:color w:val="0070C0"/>
        </w:rPr>
        <w:t>至</w:t>
      </w:r>
      <w:r w:rsidR="009231B9">
        <w:rPr>
          <w:rFonts w:hint="eastAsia"/>
          <w:color w:val="0070C0"/>
        </w:rPr>
        <w:t>50%</w:t>
      </w:r>
      <w:r w:rsidR="009231B9">
        <w:rPr>
          <w:rFonts w:hint="eastAsia"/>
          <w:color w:val="0070C0"/>
        </w:rPr>
        <w:t>至</w:t>
      </w:r>
      <w:r w:rsidR="009231B9">
        <w:rPr>
          <w:rFonts w:hint="eastAsia"/>
          <w:color w:val="0070C0"/>
        </w:rPr>
        <w:t>60%</w:t>
      </w:r>
      <w:r w:rsidR="009D40A5">
        <w:rPr>
          <w:rFonts w:hint="eastAsia"/>
          <w:color w:val="0070C0"/>
        </w:rPr>
        <w:t>，</w:t>
      </w:r>
      <w:r w:rsidR="00387406">
        <w:rPr>
          <w:rFonts w:hint="eastAsia"/>
          <w:color w:val="0070C0"/>
        </w:rPr>
        <w:t>而</w:t>
      </w:r>
      <w:r w:rsidR="009D40A5">
        <w:rPr>
          <w:rFonts w:hint="eastAsia"/>
          <w:color w:val="0070C0"/>
        </w:rPr>
        <w:t>本研究所提出的演算法</w:t>
      </w:r>
      <w:r w:rsidR="00663CB9">
        <w:rPr>
          <w:rFonts w:hint="eastAsia"/>
          <w:color w:val="0070C0"/>
        </w:rPr>
        <w:t>即使在高於</w:t>
      </w:r>
      <w:r w:rsidR="00663CB9">
        <w:rPr>
          <w:rFonts w:hint="eastAsia"/>
          <w:color w:val="0070C0"/>
        </w:rPr>
        <w:t>80%</w:t>
      </w:r>
      <w:r w:rsidR="00663CB9">
        <w:rPr>
          <w:rFonts w:hint="eastAsia"/>
          <w:color w:val="0070C0"/>
        </w:rPr>
        <w:t>的缺失值比例</w:t>
      </w:r>
      <w:r w:rsidR="000929CF">
        <w:rPr>
          <w:rFonts w:hint="eastAsia"/>
          <w:color w:val="0070C0"/>
        </w:rPr>
        <w:t>，相似度</w:t>
      </w:r>
      <w:r w:rsidR="009D40A5">
        <w:rPr>
          <w:rFonts w:hint="eastAsia"/>
          <w:color w:val="0070C0"/>
        </w:rPr>
        <w:t>仍能維持在</w:t>
      </w:r>
      <w:r w:rsidR="009D40A5">
        <w:rPr>
          <w:rFonts w:hint="eastAsia"/>
          <w:color w:val="0070C0"/>
        </w:rPr>
        <w:t>50%</w:t>
      </w:r>
      <w:r w:rsidR="009D40A5">
        <w:rPr>
          <w:rFonts w:hint="eastAsia"/>
          <w:color w:val="0070C0"/>
        </w:rPr>
        <w:t>的相似度左右</w:t>
      </w:r>
      <w:r w:rsidR="00387406">
        <w:rPr>
          <w:rFonts w:hint="eastAsia"/>
          <w:color w:val="0070C0"/>
        </w:rPr>
        <w:t>，顯示出</w:t>
      </w:r>
      <w:r w:rsidR="003B1E16">
        <w:rPr>
          <w:rFonts w:hint="eastAsia"/>
          <w:color w:val="0070C0"/>
        </w:rPr>
        <w:t>原始</w:t>
      </w:r>
      <w:r w:rsidR="00387406">
        <w:rPr>
          <w:rFonts w:hint="eastAsia"/>
          <w:color w:val="0070C0"/>
        </w:rPr>
        <w:t>k</w:t>
      </w:r>
      <w:r w:rsidR="00387406">
        <w:rPr>
          <w:rFonts w:hint="eastAsia"/>
          <w:color w:val="0070C0"/>
        </w:rPr>
        <w:t>鄰近</w:t>
      </w:r>
      <w:r w:rsidR="003B1E16" w:rsidRPr="003B1E16">
        <w:rPr>
          <w:rFonts w:hint="eastAsia"/>
          <w:color w:val="0070C0"/>
        </w:rPr>
        <w:t>點</w:t>
      </w:r>
      <w:r w:rsidR="00387406">
        <w:rPr>
          <w:rFonts w:hint="eastAsia"/>
          <w:color w:val="0070C0"/>
        </w:rPr>
        <w:t>填補法對缺失值較高的不完整資料集填補效果很有限</w:t>
      </w:r>
      <w:r w:rsidR="00077DC4">
        <w:rPr>
          <w:rFonts w:hint="eastAsia"/>
          <w:color w:val="0070C0"/>
        </w:rPr>
        <w:t>，本論文的方法大幅改善</w:t>
      </w:r>
      <w:r w:rsidR="003B1E16">
        <w:rPr>
          <w:rFonts w:hint="eastAsia"/>
          <w:color w:val="0070C0"/>
        </w:rPr>
        <w:t>原始</w:t>
      </w:r>
      <w:r w:rsidR="00077DC4">
        <w:rPr>
          <w:rFonts w:hint="eastAsia"/>
          <w:color w:val="0070C0"/>
        </w:rPr>
        <w:t>k</w:t>
      </w:r>
      <w:r w:rsidR="00077DC4">
        <w:rPr>
          <w:rFonts w:hint="eastAsia"/>
          <w:color w:val="0070C0"/>
        </w:rPr>
        <w:t>鄰近</w:t>
      </w:r>
      <w:r w:rsidR="003B1E16" w:rsidRPr="003B1E16">
        <w:rPr>
          <w:rFonts w:hint="eastAsia"/>
          <w:color w:val="0070C0"/>
        </w:rPr>
        <w:t>點</w:t>
      </w:r>
      <w:r w:rsidR="00077DC4">
        <w:rPr>
          <w:rFonts w:hint="eastAsia"/>
          <w:color w:val="0070C0"/>
        </w:rPr>
        <w:t>填補法的缺點</w:t>
      </w:r>
      <w:r w:rsidR="009D40A5">
        <w:rPr>
          <w:rFonts w:hint="eastAsia"/>
          <w:color w:val="0070C0"/>
        </w:rPr>
        <w:t>。</w:t>
      </w:r>
      <w:r w:rsidR="00E47641">
        <w:rPr>
          <w:rFonts w:hint="eastAsia"/>
        </w:rPr>
        <w:t xml:space="preserve">  </w:t>
      </w:r>
    </w:p>
    <w:p w14:paraId="28721604" w14:textId="1876AD25"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bookmarkStart w:id="9" w:name="_GoBack"/>
      <w:bookmarkEnd w:id="9"/>
      <w:r w:rsidR="00CE330A">
        <w:rPr>
          <w:rFonts w:cs="Times New Roman"/>
          <w:szCs w:val="24"/>
        </w:rPr>
        <w:br w:type="page"/>
      </w:r>
    </w:p>
    <w:p w14:paraId="01B0BF2F" w14:textId="07657928" w:rsidR="00A81C57" w:rsidRDefault="00A81C57" w:rsidP="000025E0">
      <w:pPr>
        <w:pStyle w:val="1"/>
        <w:rPr>
          <w:shd w:val="clear" w:color="auto" w:fill="FFFFFF"/>
        </w:rPr>
      </w:pPr>
      <w:bookmarkStart w:id="10" w:name="_Toc47554080"/>
      <w:r>
        <w:rPr>
          <w:rFonts w:hint="eastAsia"/>
          <w:shd w:val="clear" w:color="auto" w:fill="FFFFFF"/>
        </w:rPr>
        <w:lastRenderedPageBreak/>
        <w:t>相關研究</w:t>
      </w:r>
      <w:bookmarkEnd w:id="10"/>
    </w:p>
    <w:p w14:paraId="4826A6C5" w14:textId="505CC455"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095AAC" w:rsidRPr="00095AAC">
        <w:rPr>
          <w:rFonts w:hint="eastAsia"/>
          <w:color w:val="0070C0"/>
        </w:rPr>
        <w:t xml:space="preserve"> </w:t>
      </w:r>
      <w:r w:rsidR="00095AAC">
        <w:rPr>
          <w:rFonts w:hint="eastAsia"/>
          <w:color w:val="0070C0"/>
        </w:rPr>
        <w:t>天際線查詢</w:t>
      </w:r>
      <w:r w:rsidR="00095AAC" w:rsidRPr="00095AAC">
        <w:rPr>
          <w:rFonts w:hint="eastAsia"/>
          <w:color w:val="0070C0"/>
        </w:rPr>
        <w:t>演算法</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sidR="00BF3B3E">
        <w:rPr>
          <w:rFonts w:hint="eastAsia"/>
          <w:shd w:val="clear" w:color="auto" w:fill="FFFFFF"/>
        </w:rPr>
        <w:t xml:space="preserve"> a</w:t>
      </w:r>
      <w:r w:rsidR="00BF3B3E">
        <w:rPr>
          <w:shd w:val="clear" w:color="auto" w:fill="FFFFFF"/>
        </w:rPr>
        <w:t>lgorithm</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13E827FF" w:rsidR="00A81C57" w:rsidRPr="00537008" w:rsidRDefault="00C85D03" w:rsidP="00DE6D43">
      <w:pPr>
        <w:pStyle w:val="2"/>
      </w:pPr>
      <w:bookmarkStart w:id="11" w:name="_Toc47554081"/>
      <w:r>
        <w:rPr>
          <w:rFonts w:hint="eastAsia"/>
        </w:rPr>
        <w:t>2.1</w:t>
      </w:r>
      <w:r w:rsidR="00095AAC">
        <w:rPr>
          <w:rFonts w:hint="eastAsia"/>
          <w:color w:val="0070C0"/>
        </w:rPr>
        <w:t>天際線查詢</w:t>
      </w:r>
      <w:r w:rsidR="00095AAC" w:rsidRPr="00095AAC">
        <w:rPr>
          <w:rFonts w:hint="eastAsia"/>
          <w:color w:val="0070C0"/>
        </w:rPr>
        <w:t>演算法</w:t>
      </w:r>
      <w:r w:rsidR="00A81C57" w:rsidRPr="00537008">
        <w:rPr>
          <w:rFonts w:hint="eastAsia"/>
        </w:rPr>
        <w:t>與完整資料集</w:t>
      </w:r>
      <w:bookmarkEnd w:id="11"/>
    </w:p>
    <w:p w14:paraId="18C55E8C" w14:textId="72B70059" w:rsidR="000F40DD" w:rsidRPr="00537008" w:rsidRDefault="00095AAC" w:rsidP="005164A1">
      <w:pPr>
        <w:ind w:firstLine="480"/>
      </w:pPr>
      <w:r>
        <w:rPr>
          <w:rFonts w:hint="eastAsia"/>
          <w:color w:val="0070C0"/>
        </w:rPr>
        <w:t>天際線查詢</w:t>
      </w:r>
      <w:r w:rsidRPr="00095AAC">
        <w:rPr>
          <w:rFonts w:hint="eastAsia"/>
          <w:color w:val="0070C0"/>
        </w:rPr>
        <w:t>演算法</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w:t>
      </w:r>
      <w:proofErr w:type="gramEnd"/>
      <w:r w:rsidR="00870D61" w:rsidRPr="00537008">
        <w:rPr>
          <w:rFonts w:hint="eastAsia"/>
        </w:rPr>
        <w:t>維度的</w:t>
      </w:r>
      <w:proofErr w:type="gramStart"/>
      <w:r w:rsidR="00870D61" w:rsidRPr="00537008">
        <w:rPr>
          <w:rFonts w:hint="eastAsia"/>
        </w:rPr>
        <w:t>值均不小</w:t>
      </w:r>
      <w:proofErr w:type="gramEnd"/>
      <w:r w:rsidR="00870D61" w:rsidRPr="00537008">
        <w:rPr>
          <w:rFonts w:hint="eastAsia"/>
        </w:rPr>
        <w:t>於或等於點</w:t>
      </w:r>
      <w:r w:rsidR="00870D61" w:rsidRPr="00537008">
        <w:rPr>
          <w:rFonts w:hint="eastAsia"/>
        </w:rPr>
        <w:t>q</w:t>
      </w:r>
      <w:r w:rsidR="00D51A8C" w:rsidRPr="00537008">
        <w:rPr>
          <w:rFonts w:hint="eastAsia"/>
        </w:rPr>
        <w:t>的</w:t>
      </w:r>
      <w:proofErr w:type="gramStart"/>
      <w:r w:rsidR="00D51A8C" w:rsidRPr="00537008">
        <w:rPr>
          <w:rFonts w:hint="eastAsia"/>
        </w:rPr>
        <w:t>所有</w:t>
      </w:r>
      <w:proofErr w:type="gramEnd"/>
      <w:r w:rsidR="00D51A8C" w:rsidRPr="00537008">
        <w:rPr>
          <w:rFonts w:hint="eastAsia"/>
        </w:rPr>
        <w:t>維度的值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w:t>
      </w:r>
      <w:r>
        <w:rPr>
          <w:rFonts w:hint="eastAsia"/>
          <w:color w:val="0070C0"/>
        </w:rPr>
        <w:t>天際線查詢</w:t>
      </w:r>
      <w:r w:rsidRPr="00095AAC">
        <w:rPr>
          <w:rFonts w:hint="eastAsia"/>
          <w:color w:val="0070C0"/>
        </w:rPr>
        <w:t>演算法</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Pr>
          <w:rFonts w:hint="eastAsia"/>
          <w:color w:val="0070C0"/>
        </w:rPr>
        <w:t>天際線查詢</w:t>
      </w:r>
      <w:r w:rsidRPr="00095AAC">
        <w:rPr>
          <w:rFonts w:hint="eastAsia"/>
          <w:color w:val="0070C0"/>
        </w:rPr>
        <w:t>演算法</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所有維</w:t>
      </w:r>
      <w:proofErr w:type="gramEnd"/>
      <w:r w:rsidR="00DF2FD3" w:rsidRPr="00537008">
        <w:rPr>
          <w:rFonts w:hint="eastAsia"/>
        </w:rPr>
        <w:t>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09BB10CC"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w:t>
      </w:r>
      <w:r w:rsidR="00095AAC">
        <w:rPr>
          <w:rFonts w:hint="eastAsia"/>
          <w:color w:val="0070C0"/>
        </w:rPr>
        <w:t>天際線查詢</w:t>
      </w:r>
      <w:r w:rsidR="00095AAC" w:rsidRPr="00095AAC">
        <w:rPr>
          <w:rFonts w:hint="eastAsia"/>
          <w:color w:val="0070C0"/>
        </w:rPr>
        <w:t>演算法</w:t>
      </w:r>
      <w:r w:rsidR="005164A1" w:rsidRPr="00537008">
        <w:rPr>
          <w:rFonts w:hint="eastAsia"/>
        </w:rPr>
        <w:t>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2" w:name="_Toc47554082"/>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7554083"/>
      <w:r>
        <w:rPr>
          <w:rFonts w:cs="Times New Roman" w:hint="eastAsia"/>
        </w:rPr>
        <w:t>2.2.1</w:t>
      </w:r>
      <w:r w:rsidR="008B38A7">
        <w:rPr>
          <w:rFonts w:cs="Times New Roman" w:hint="eastAsia"/>
        </w:rPr>
        <w:t>資料</w:t>
      </w:r>
      <w:r w:rsidR="00A81C57">
        <w:rPr>
          <w:rFonts w:cs="Times New Roman" w:hint="eastAsia"/>
        </w:rPr>
        <w:t>缺失類型</w:t>
      </w:r>
      <w:bookmarkEnd w:id="13"/>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w:t>
      </w:r>
      <w:r w:rsidR="000F5F32" w:rsidRPr="00537008">
        <w:rPr>
          <w:rFonts w:cs="Times New Roman" w:hint="eastAsia"/>
        </w:rPr>
        <w:lastRenderedPageBreak/>
        <w:t>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4" w:name="_Toc47554084"/>
      <w:r>
        <w:rPr>
          <w:rFonts w:cs="Times New Roman" w:hint="eastAsia"/>
        </w:rPr>
        <w:t>2.2.2</w:t>
      </w:r>
      <w:r>
        <w:rPr>
          <w:rFonts w:cs="Times New Roman" w:hint="eastAsia"/>
        </w:rPr>
        <w:t>缺失值的處理技術</w:t>
      </w:r>
      <w:bookmarkEnd w:id="14"/>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w:t>
      </w:r>
      <w:r w:rsidR="00552507" w:rsidRPr="00B46F32">
        <w:rPr>
          <w:rFonts w:hint="eastAsia"/>
        </w:rPr>
        <w:lastRenderedPageBreak/>
        <w:t>徵</w:t>
      </w:r>
      <w:r w:rsidR="00552507" w:rsidRPr="00B46F32">
        <w:t>)</w:t>
      </w:r>
      <w:r w:rsidR="00A13893" w:rsidRPr="00B46F32">
        <w:rPr>
          <w:rFonts w:hint="eastAsia"/>
        </w:rPr>
        <w:t>。</w:t>
      </w:r>
    </w:p>
    <w:p w14:paraId="3EFB43AE" w14:textId="3B7F360A" w:rsidR="00A81C57" w:rsidRDefault="00A81C57" w:rsidP="00DE0426">
      <w:pPr>
        <w:pStyle w:val="2"/>
      </w:pPr>
      <w:bookmarkStart w:id="15" w:name="_Toc47554085"/>
      <w:r>
        <w:rPr>
          <w:rFonts w:hint="eastAsia"/>
        </w:rPr>
        <w:t>2.3</w:t>
      </w:r>
      <w:r w:rsidR="001F6983">
        <w:rPr>
          <w:rFonts w:hint="eastAsia"/>
        </w:rPr>
        <w:t>缺失值</w:t>
      </w:r>
      <w:r>
        <w:rPr>
          <w:rFonts w:hint="eastAsia"/>
        </w:rPr>
        <w:t>填補法</w:t>
      </w:r>
      <w:bookmarkEnd w:id="15"/>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6" w:name="_Toc47554086"/>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6"/>
    </w:p>
    <w:p w14:paraId="1BF3B3ED" w14:textId="1CDF27EF"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lastRenderedPageBreak/>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7" w:name="_Ref44814096"/>
      <w:bookmarkStart w:id="18" w:name="_Toc47554087"/>
      <w:r>
        <w:rPr>
          <w:rFonts w:hint="eastAsia"/>
        </w:rPr>
        <w:lastRenderedPageBreak/>
        <w:t>問題與方法</w:t>
      </w:r>
      <w:bookmarkEnd w:id="17"/>
      <w:bookmarkEnd w:id="18"/>
    </w:p>
    <w:p w14:paraId="0C2FFD58" w14:textId="6CB9E8D3"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BF3B3E">
        <w:t xml:space="preserve"> algorithm</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9" w:name="_Toc47554088"/>
      <w:r>
        <w:rPr>
          <w:rFonts w:hint="eastAsia"/>
          <w:shd w:val="clear" w:color="auto" w:fill="FFFFFF"/>
        </w:rPr>
        <w:t>3.</w:t>
      </w:r>
      <w:r w:rsidR="00182CDB">
        <w:rPr>
          <w:shd w:val="clear" w:color="auto" w:fill="FFFFFF"/>
        </w:rPr>
        <w:t>1</w:t>
      </w:r>
      <w:r>
        <w:rPr>
          <w:rFonts w:hint="eastAsia"/>
          <w:shd w:val="clear" w:color="auto" w:fill="FFFFFF"/>
        </w:rPr>
        <w:t>研究動機</w:t>
      </w:r>
      <w:bookmarkEnd w:id="19"/>
    </w:p>
    <w:p w14:paraId="0BDE5AD5" w14:textId="5DD7943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20" w:name="_Toc47554089"/>
      <w:r>
        <w:rPr>
          <w:rFonts w:hint="eastAsia"/>
        </w:rPr>
        <w:t>3</w:t>
      </w:r>
      <w:r w:rsidR="00AB148B">
        <w:rPr>
          <w:rFonts w:hint="eastAsia"/>
        </w:rPr>
        <w:t>.</w:t>
      </w:r>
      <w:r w:rsidR="001D147A">
        <w:t>2</w:t>
      </w:r>
      <w:r w:rsidR="00AB148B">
        <w:rPr>
          <w:rFonts w:hint="eastAsia"/>
        </w:rPr>
        <w:t>問題定義</w:t>
      </w:r>
      <w:bookmarkEnd w:id="20"/>
    </w:p>
    <w:p w14:paraId="2A77A2A0" w14:textId="31CDAE0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21" w:name="_Toc47554090"/>
      <w:r>
        <w:rPr>
          <w:rFonts w:hint="eastAsia"/>
        </w:rPr>
        <w:lastRenderedPageBreak/>
        <w:t>3.</w:t>
      </w:r>
      <w:r w:rsidR="001D147A">
        <w:t>3</w:t>
      </w:r>
      <w:r>
        <w:rPr>
          <w:rFonts w:hint="eastAsia"/>
        </w:rPr>
        <w:t>問題分析</w:t>
      </w:r>
      <w:bookmarkEnd w:id="21"/>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572A17" w:rsidRDefault="005E5922" w:rsidP="005E5922">
      <w:pPr>
        <w:pStyle w:val="af7"/>
        <w:jc w:val="center"/>
      </w:pPr>
      <w:bookmarkStart w:id="22" w:name="_Ref44811388"/>
      <w:bookmarkStart w:id="23" w:name="_Toc4755411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2"/>
      <w:bookmarkEnd w:id="23"/>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4" w:name="_Toc47554091"/>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4"/>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25" w:name="_Ref44811120"/>
      <w:r>
        <w:br w:type="page"/>
      </w:r>
    </w:p>
    <w:p w14:paraId="329A3C89" w14:textId="44FE230C" w:rsidR="00182CDB" w:rsidRPr="009E5A84" w:rsidRDefault="00182CDB" w:rsidP="00182CDB">
      <w:pPr>
        <w:pStyle w:val="af7"/>
        <w:jc w:val="center"/>
        <w:rPr>
          <w:sz w:val="24"/>
          <w:szCs w:val="24"/>
        </w:rPr>
      </w:pPr>
      <w:bookmarkStart w:id="26" w:name="_Toc47554108"/>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5"/>
      <w:bookmarkEnd w:id="26"/>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7" w:name="_Hlk46773980"/>
      <w:tr w:rsidR="00182CDB" w:rsidRPr="00961C7E" w14:paraId="427ED54A" w14:textId="77777777" w:rsidTr="006D01CF">
        <w:tc>
          <w:tcPr>
            <w:tcW w:w="4247" w:type="dxa"/>
            <w:vAlign w:val="center"/>
          </w:tcPr>
          <w:p w14:paraId="1958FC64" w14:textId="77777777" w:rsidR="00182CDB" w:rsidRPr="00DF5C72" w:rsidRDefault="003B1E16"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7"/>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3B1E16"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3B1E16"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3B1E16"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3B1E16"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3B1E16"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3B1E16"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3B1E16"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proofErr w:type="gramStart"/>
            <w:r>
              <w:t>a</w:t>
            </w:r>
            <w:proofErr w:type="spellEnd"/>
            <w:proofErr w:type="gram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37EA22D1" w:rsidR="00572A17" w:rsidRDefault="00AC4BAF" w:rsidP="00A1203C">
      <w:pPr>
        <w:pStyle w:val="af7"/>
        <w:jc w:val="center"/>
        <w:rPr>
          <w:rFonts w:cs="Times New Roman"/>
        </w:rPr>
      </w:pPr>
      <w:bookmarkStart w:id="28" w:name="_Toc44592097"/>
      <w:bookmarkStart w:id="29" w:name="_Toc4755411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28"/>
      <w:bookmarkEnd w:id="29"/>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Default="00AC4BAF" w:rsidP="00A1203C">
      <w:pPr>
        <w:pStyle w:val="af7"/>
        <w:jc w:val="center"/>
        <w:rPr>
          <w:rFonts w:cs="Times New Roman"/>
        </w:rPr>
      </w:pPr>
      <w:bookmarkStart w:id="30" w:name="_Toc4755411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30"/>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31" w:name="_Toc47554092"/>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31"/>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32" w:name="_Toc47554093"/>
      <w:r>
        <w:rPr>
          <w:rFonts w:hint="eastAsia"/>
        </w:rPr>
        <w:lastRenderedPageBreak/>
        <w:t>實驗結果與分析</w:t>
      </w:r>
      <w:bookmarkEnd w:id="32"/>
    </w:p>
    <w:p w14:paraId="35E2EA50" w14:textId="40BC045C"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3" w:name="_Toc47554094"/>
      <w:r>
        <w:rPr>
          <w:rFonts w:hint="eastAsia"/>
          <w:shd w:val="clear" w:color="auto" w:fill="FFFFFF"/>
        </w:rPr>
        <w:t>4.1</w:t>
      </w:r>
      <w:r>
        <w:rPr>
          <w:rFonts w:hint="eastAsia"/>
          <w:shd w:val="clear" w:color="auto" w:fill="FFFFFF"/>
        </w:rPr>
        <w:t>實驗環境與資料來源</w:t>
      </w:r>
      <w:bookmarkEnd w:id="33"/>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4" w:name="_Toc47554095"/>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4"/>
    </w:p>
    <w:p w14:paraId="393DBEAC" w14:textId="3F6B2D59" w:rsidR="00A56CE4" w:rsidRPr="00A56CE4" w:rsidRDefault="00A56CE4" w:rsidP="00B4040F">
      <w:pPr>
        <w:pStyle w:val="3"/>
      </w:pPr>
      <w:bookmarkStart w:id="35" w:name="_Toc47554096"/>
      <w:r>
        <w:rPr>
          <w:rFonts w:hint="eastAsia"/>
        </w:rPr>
        <w:t>4.2.1</w:t>
      </w:r>
      <w:r>
        <w:rPr>
          <w:rFonts w:hint="eastAsia"/>
        </w:rPr>
        <w:t>實驗目的與設計</w:t>
      </w:r>
      <w:bookmarkEnd w:id="35"/>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6" w:name="_Toc47554097"/>
      <w:r>
        <w:rPr>
          <w:rFonts w:hint="eastAsia"/>
        </w:rPr>
        <w:t>4.2.2</w:t>
      </w:r>
      <w:r>
        <w:rPr>
          <w:rFonts w:hint="eastAsia"/>
        </w:rPr>
        <w:t>實驗方法</w:t>
      </w:r>
      <w:bookmarkEnd w:id="36"/>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7" w:name="_Toc47554098"/>
      <w:r>
        <w:rPr>
          <w:rFonts w:hint="eastAsia"/>
        </w:rPr>
        <w:lastRenderedPageBreak/>
        <w:t>4.2.3</w:t>
      </w:r>
      <w:r>
        <w:rPr>
          <w:rFonts w:hint="eastAsia"/>
        </w:rPr>
        <w:t>實驗結果與分析</w:t>
      </w:r>
      <w:bookmarkEnd w:id="37"/>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Default="00AC4BAF" w:rsidP="00A1203C">
      <w:pPr>
        <w:pStyle w:val="af7"/>
        <w:jc w:val="center"/>
        <w:rPr>
          <w:rFonts w:cs="Times New Roman"/>
        </w:rPr>
      </w:pPr>
      <w:bookmarkStart w:id="38" w:name="_Toc44592099"/>
      <w:bookmarkStart w:id="39" w:name="_Toc4755411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38"/>
      <w:r w:rsidR="00EC5073">
        <w:rPr>
          <w:rFonts w:cs="Times New Roman" w:hint="eastAsia"/>
        </w:rPr>
        <w:t>圖</w:t>
      </w:r>
      <w:bookmarkEnd w:id="39"/>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Default="00C65C0E" w:rsidP="00C65C0E">
      <w:pPr>
        <w:pStyle w:val="af7"/>
        <w:jc w:val="center"/>
        <w:rPr>
          <w:rFonts w:cs="Times New Roman"/>
        </w:rPr>
      </w:pPr>
      <w:bookmarkStart w:id="40" w:name="_Toc47554116"/>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40"/>
    </w:p>
    <w:p w14:paraId="2CBD01B9" w14:textId="2A6B1EC1" w:rsidR="00C55786" w:rsidRPr="00C55786" w:rsidRDefault="00C55786" w:rsidP="00C55786">
      <w:pPr>
        <w:jc w:val="cente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Default="003E4639" w:rsidP="003E4639">
      <w:pPr>
        <w:pStyle w:val="af7"/>
        <w:jc w:val="center"/>
        <w:rPr>
          <w:rFonts w:cs="Times New Roman"/>
        </w:rPr>
      </w:pPr>
      <w:bookmarkStart w:id="41" w:name="_Toc47554117"/>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41"/>
    </w:p>
    <w:p w14:paraId="74530F87" w14:textId="68426D2E" w:rsidR="00C55786" w:rsidRPr="00C55786" w:rsidRDefault="00C55786" w:rsidP="00C55786">
      <w:pPr>
        <w:jc w:val="cente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Default="00AC4BAF" w:rsidP="00A1203C">
      <w:pPr>
        <w:pStyle w:val="af7"/>
        <w:jc w:val="center"/>
        <w:rPr>
          <w:rFonts w:cs="Times New Roman"/>
        </w:rPr>
      </w:pPr>
      <w:bookmarkStart w:id="42" w:name="_Toc4755411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42"/>
    </w:p>
    <w:p w14:paraId="6991DA00" w14:textId="6BF0644A" w:rsidR="00A56CE4" w:rsidRPr="00A56CE4" w:rsidRDefault="00A56CE4" w:rsidP="00B75D24">
      <w:pPr>
        <w:pStyle w:val="2"/>
      </w:pPr>
      <w:bookmarkStart w:id="43" w:name="_Toc47554099"/>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3"/>
    </w:p>
    <w:p w14:paraId="61CEAF07" w14:textId="50C3A3BE" w:rsidR="00A56CE4" w:rsidRDefault="00A56CE4" w:rsidP="00194E0B">
      <w:pPr>
        <w:pStyle w:val="3"/>
      </w:pPr>
      <w:bookmarkStart w:id="44" w:name="_Toc47554100"/>
      <w:r>
        <w:rPr>
          <w:rFonts w:hint="eastAsia"/>
        </w:rPr>
        <w:t>4.3.1</w:t>
      </w:r>
      <w:r>
        <w:rPr>
          <w:rFonts w:hint="eastAsia"/>
        </w:rPr>
        <w:t>實驗目的與設計</w:t>
      </w:r>
      <w:bookmarkEnd w:id="44"/>
    </w:p>
    <w:p w14:paraId="52C3A5B4" w14:textId="19AB3B2A"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5" w:name="_Toc47554101"/>
      <w:r>
        <w:rPr>
          <w:rFonts w:hint="eastAsia"/>
        </w:rPr>
        <w:t>4.3.2</w:t>
      </w:r>
      <w:r>
        <w:rPr>
          <w:rFonts w:hint="eastAsia"/>
        </w:rPr>
        <w:t>實驗方法</w:t>
      </w:r>
      <w:bookmarkEnd w:id="45"/>
    </w:p>
    <w:p w14:paraId="208F15D5" w14:textId="3E3A333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6" w:name="_Toc47554102"/>
      <w:r>
        <w:rPr>
          <w:rFonts w:hint="eastAsia"/>
        </w:rPr>
        <w:t>4.3.3</w:t>
      </w:r>
      <w:r>
        <w:rPr>
          <w:rFonts w:hint="eastAsia"/>
        </w:rPr>
        <w:t>實驗結果與分析</w:t>
      </w:r>
      <w:bookmarkEnd w:id="46"/>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47" w:name="_Toc47554109"/>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E58C6" w:rsidRDefault="00AC4BAF" w:rsidP="00A1203C">
      <w:pPr>
        <w:pStyle w:val="af7"/>
        <w:jc w:val="center"/>
      </w:pPr>
      <w:bookmarkStart w:id="48" w:name="_Toc4755411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49" w:name="_Toc47554110"/>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E58C6" w:rsidRDefault="00AC4BAF" w:rsidP="00A1203C">
      <w:pPr>
        <w:pStyle w:val="af7"/>
        <w:jc w:val="center"/>
      </w:pPr>
      <w:bookmarkStart w:id="50" w:name="_Toc4755412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51" w:name="_Toc47554111"/>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Default="00BC4B2D" w:rsidP="00A1203C">
      <w:pPr>
        <w:pStyle w:val="af7"/>
        <w:jc w:val="center"/>
      </w:pPr>
      <w:bookmarkStart w:id="52" w:name="_Toc44592103"/>
      <w:bookmarkStart w:id="53" w:name="_Toc4755412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7</w:t>
      </w:r>
      <w:r w:rsidR="003E4639">
        <w:fldChar w:fldCharType="end"/>
      </w:r>
      <w:r w:rsidR="00A1203C">
        <w:t xml:space="preserve"> </w:t>
      </w:r>
      <w:r w:rsidR="00513ECF">
        <w:t>k=13</w:t>
      </w:r>
      <w:bookmarkEnd w:id="52"/>
      <w:proofErr w:type="gramStart"/>
      <w:r w:rsidR="001E58C6">
        <w:rPr>
          <w:rFonts w:hint="eastAsia"/>
        </w:rPr>
        <w:t>各</w:t>
      </w:r>
      <w:proofErr w:type="gramEnd"/>
      <w:r w:rsidR="00871746">
        <w:rPr>
          <w:rFonts w:hint="eastAsia"/>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4" w:name="_Toc47554103"/>
      <w:r>
        <w:rPr>
          <w:rFonts w:hint="eastAsia"/>
        </w:rPr>
        <w:lastRenderedPageBreak/>
        <w:t>4</w:t>
      </w:r>
      <w:r>
        <w:t>.4</w:t>
      </w:r>
      <w:r w:rsidR="00BF6E60">
        <w:rPr>
          <w:rFonts w:hint="eastAsia"/>
        </w:rPr>
        <w:t>實驗結論</w:t>
      </w:r>
      <w:bookmarkEnd w:id="54"/>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proofErr w:type="gramStart"/>
      <w:r>
        <w:rPr>
          <w:rFonts w:hint="eastAsia"/>
        </w:rPr>
        <w:t>個</w:t>
      </w:r>
      <w:proofErr w:type="gramEnd"/>
      <w:r>
        <w:rPr>
          <w:rFonts w:hint="eastAsia"/>
        </w:rPr>
        <w:t>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proofErr w:type="gramStart"/>
      <w:r>
        <w:rPr>
          <w:rFonts w:hint="eastAsia"/>
        </w:rPr>
        <w:t>個</w:t>
      </w:r>
      <w:proofErr w:type="gramEnd"/>
      <w:r>
        <w:rPr>
          <w:rFonts w:hint="eastAsia"/>
        </w:rPr>
        <w:t>被參考鄰近</w:t>
      </w:r>
      <w:proofErr w:type="gramStart"/>
      <w:r>
        <w:rPr>
          <w:rFonts w:hint="eastAsia"/>
        </w:rPr>
        <w:t>點</w:t>
      </w:r>
      <w:r w:rsidR="00114268">
        <w:rPr>
          <w:rFonts w:hint="eastAsia"/>
        </w:rPr>
        <w:t>該維度</w:t>
      </w:r>
      <w:proofErr w:type="gramEnd"/>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計算式中</w:t>
      </w:r>
      <w:proofErr w:type="gramEnd"/>
      <w:r w:rsidR="00222B92">
        <w:rPr>
          <w:rFonts w:hint="eastAsia"/>
        </w:rPr>
        <w:t>，</w:t>
      </w:r>
      <w:proofErr w:type="gramStart"/>
      <w:r w:rsidR="00F07631">
        <w:rPr>
          <w:rFonts w:hint="eastAsia"/>
        </w:rPr>
        <w:t>使該維度</w:t>
      </w:r>
      <w:proofErr w:type="gramEnd"/>
      <w:r w:rsidR="00F07631">
        <w:rPr>
          <w:rFonts w:hint="eastAsia"/>
        </w:rPr>
        <w:t>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w:t>
      </w:r>
      <w:proofErr w:type="gramStart"/>
      <w:r w:rsidR="007A179D">
        <w:rPr>
          <w:rFonts w:hint="eastAsia"/>
        </w:rPr>
        <w:t>一</w:t>
      </w:r>
      <w:proofErr w:type="gramEnd"/>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7554104"/>
      <w:r>
        <w:rPr>
          <w:rFonts w:hint="eastAsia"/>
        </w:rPr>
        <w:lastRenderedPageBreak/>
        <w:t>結論與未來方向</w:t>
      </w:r>
      <w:bookmarkEnd w:id="55"/>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56" w:name="_Toc47554105"/>
      <w:r>
        <w:rPr>
          <w:rFonts w:hint="eastAsia"/>
          <w:shd w:val="clear" w:color="auto" w:fill="FFFFFF"/>
        </w:rPr>
        <w:t>5.1</w:t>
      </w:r>
      <w:r>
        <w:rPr>
          <w:rFonts w:hint="eastAsia"/>
          <w:shd w:val="clear" w:color="auto" w:fill="FFFFFF"/>
        </w:rPr>
        <w:t>結論</w:t>
      </w:r>
      <w:bookmarkEnd w:id="56"/>
    </w:p>
    <w:p w14:paraId="6980A857" w14:textId="1A3A04A6" w:rsidR="00E1552E" w:rsidRDefault="00C66726" w:rsidP="006C4E6C">
      <w:pPr>
        <w:ind w:firstLine="480"/>
        <w:rPr>
          <w:color w:val="0070C0"/>
          <w:shd w:val="clear" w:color="auto" w:fill="FFFFFF"/>
        </w:rPr>
      </w:pPr>
      <w:r>
        <w:rPr>
          <w:rFonts w:hint="eastAsia"/>
          <w:shd w:val="clear" w:color="auto" w:fill="FFFFFF"/>
        </w:rPr>
        <w:t>本研究探討</w:t>
      </w:r>
      <w:r w:rsidR="00615067">
        <w:rPr>
          <w:rFonts w:hint="eastAsia"/>
          <w:shd w:val="clear" w:color="auto" w:fill="FFFFFF"/>
        </w:rPr>
        <w:t>在</w:t>
      </w:r>
      <w:r>
        <w:rPr>
          <w:rFonts w:hint="eastAsia"/>
          <w:shd w:val="clear" w:color="auto" w:fill="FFFFFF"/>
        </w:rPr>
        <w:t>具有缺失值的資料集中</w:t>
      </w:r>
      <w:r w:rsidR="00BF3B3E">
        <w:rPr>
          <w:rFonts w:hint="eastAsia"/>
          <w:shd w:val="clear" w:color="auto" w:fill="FFFFFF"/>
        </w:rPr>
        <w:t>尋找</w:t>
      </w:r>
      <w:r>
        <w:rPr>
          <w:shd w:val="clear" w:color="auto" w:fill="FFFFFF"/>
        </w:rPr>
        <w:t>skyline</w:t>
      </w:r>
      <w:r w:rsidR="00615067">
        <w:rPr>
          <w:shd w:val="clear" w:color="auto" w:fill="FFFFFF"/>
        </w:rPr>
        <w:t>的問題</w:t>
      </w:r>
      <w:r w:rsidR="004E71B6">
        <w:rPr>
          <w:rFonts w:hint="eastAsia"/>
          <w:shd w:val="clear" w:color="auto" w:fill="FFFFFF"/>
        </w:rPr>
        <w:t>。</w:t>
      </w:r>
      <w:r w:rsidR="00615067" w:rsidRPr="00E1552E">
        <w:rPr>
          <w:rFonts w:hint="eastAsia"/>
          <w:color w:val="0070C0"/>
          <w:shd w:val="clear" w:color="auto" w:fill="FFFFFF"/>
        </w:rPr>
        <w:t>本論文提出的方法基於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E1552E">
        <w:rPr>
          <w:rFonts w:hint="eastAsia"/>
          <w:color w:val="0070C0"/>
          <w:shd w:val="clear" w:color="auto" w:fill="FFFFFF"/>
        </w:rPr>
        <w:t>填補法之上考慮缺失情形與計算距離方式</w:t>
      </w:r>
      <w:r w:rsidR="004E71B6" w:rsidRPr="00E1552E">
        <w:rPr>
          <w:rFonts w:hint="eastAsia"/>
          <w:color w:val="0070C0"/>
          <w:shd w:val="clear" w:color="auto" w:fill="FFFFFF"/>
        </w:rPr>
        <w:t>並依照</w:t>
      </w:r>
      <w:r w:rsidR="00F256E2" w:rsidRPr="00E1552E">
        <w:rPr>
          <w:rFonts w:hint="eastAsia"/>
          <w:color w:val="0070C0"/>
          <w:shd w:val="clear" w:color="auto" w:fill="FFFFFF"/>
        </w:rPr>
        <w:t>相對應</w:t>
      </w:r>
      <w:r w:rsidR="00615067" w:rsidRPr="00E1552E">
        <w:rPr>
          <w:rFonts w:hint="eastAsia"/>
          <w:color w:val="0070C0"/>
          <w:shd w:val="clear" w:color="auto" w:fill="FFFFFF"/>
        </w:rPr>
        <w:t>權重</w:t>
      </w:r>
      <w:r w:rsidR="00615067" w:rsidRPr="00E1552E">
        <w:rPr>
          <w:color w:val="0070C0"/>
          <w:shd w:val="clear" w:color="auto" w:fill="FFFFFF"/>
        </w:rPr>
        <w:t>w</w:t>
      </w:r>
      <w:r w:rsidR="00615067" w:rsidRPr="00E1552E">
        <w:rPr>
          <w:rFonts w:hint="eastAsia"/>
          <w:color w:val="0070C0"/>
          <w:shd w:val="clear" w:color="auto" w:fill="FFFFFF"/>
        </w:rPr>
        <w:t>對其</w:t>
      </w:r>
      <w:r w:rsidR="00615067" w:rsidRPr="00E1552E">
        <w:rPr>
          <w:color w:val="0070C0"/>
          <w:shd w:val="clear" w:color="auto" w:fill="FFFFFF"/>
        </w:rPr>
        <w:t>k</w:t>
      </w:r>
      <w:proofErr w:type="gramStart"/>
      <w:r w:rsidR="00615067" w:rsidRPr="00E1552E">
        <w:rPr>
          <w:rFonts w:hint="eastAsia"/>
          <w:color w:val="0070C0"/>
          <w:shd w:val="clear" w:color="auto" w:fill="FFFFFF"/>
        </w:rPr>
        <w:t>個</w:t>
      </w:r>
      <w:proofErr w:type="gramEnd"/>
      <w:r w:rsidR="00615067" w:rsidRPr="00E1552E">
        <w:rPr>
          <w:rFonts w:hint="eastAsia"/>
          <w:color w:val="0070C0"/>
          <w:shd w:val="clear" w:color="auto" w:fill="FFFFFF"/>
        </w:rPr>
        <w:t>鄰近點分配以新的權重值來做為</w:t>
      </w:r>
      <w:r w:rsidR="00FA22C8" w:rsidRPr="00E1552E">
        <w:rPr>
          <w:rFonts w:hint="eastAsia"/>
          <w:color w:val="0070C0"/>
          <w:shd w:val="clear" w:color="auto" w:fill="FFFFFF"/>
        </w:rPr>
        <w:t>原</w:t>
      </w:r>
      <w:r w:rsidR="00615067" w:rsidRPr="00E1552E">
        <w:rPr>
          <w:rFonts w:hint="eastAsia"/>
          <w:color w:val="0070C0"/>
          <w:shd w:val="clear" w:color="auto" w:fill="FFFFFF"/>
        </w:rPr>
        <w:t>缺失值</w:t>
      </w:r>
      <w:r w:rsidR="00760FD4" w:rsidRPr="00E1552E">
        <w:rPr>
          <w:rFonts w:hint="eastAsia"/>
          <w:color w:val="0070C0"/>
          <w:shd w:val="clear" w:color="auto" w:fill="FFFFFF"/>
        </w:rPr>
        <w:t>欄位</w:t>
      </w:r>
      <w:r w:rsidR="00615067" w:rsidRPr="00E1552E">
        <w:rPr>
          <w:rFonts w:hint="eastAsia"/>
          <w:color w:val="0070C0"/>
          <w:shd w:val="clear" w:color="auto" w:fill="FFFFFF"/>
        </w:rPr>
        <w:t>被填補的新值，</w:t>
      </w:r>
      <w:r w:rsidR="00E1552E">
        <w:rPr>
          <w:rFonts w:hint="eastAsia"/>
          <w:color w:val="0070C0"/>
          <w:shd w:val="clear" w:color="auto" w:fill="FFFFFF"/>
        </w:rPr>
        <w:t>以改善</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E1552E">
        <w:rPr>
          <w:rFonts w:hint="eastAsia"/>
          <w:color w:val="0070C0"/>
          <w:shd w:val="clear" w:color="auto" w:fill="FFFFFF"/>
        </w:rPr>
        <w:t>填補法對所有鄰近點重均相同的問題。並且在尋找鄰近點時，透過檢查鄰近點的缺失狀況來判斷是否具有可參考鄰近點。本論文方法採用了</w:t>
      </w:r>
      <w:proofErr w:type="gramStart"/>
      <w:r w:rsidR="00A94D1F">
        <w:rPr>
          <w:rFonts w:hint="eastAsia"/>
          <w:color w:val="0070C0"/>
          <w:shd w:val="clear" w:color="auto" w:fill="FFFFFF"/>
        </w:rPr>
        <w:t>採樣法</w:t>
      </w:r>
      <w:proofErr w:type="gramEnd"/>
      <w:r w:rsidR="00A94D1F">
        <w:rPr>
          <w:rFonts w:hint="eastAsia"/>
          <w:color w:val="0070C0"/>
          <w:shd w:val="clear" w:color="auto" w:fill="FFFFFF"/>
        </w:rPr>
        <w:t>以解決鄰近點不足的情況，</w:t>
      </w:r>
      <w:r w:rsidR="005625B1">
        <w:rPr>
          <w:rFonts w:hint="eastAsia"/>
          <w:color w:val="0070C0"/>
          <w:shd w:val="clear" w:color="auto" w:fill="FFFFFF"/>
        </w:rPr>
        <w:t>並使得在有足夠</w:t>
      </w:r>
      <w:r w:rsidR="00923843">
        <w:rPr>
          <w:rFonts w:hint="eastAsia"/>
          <w:color w:val="0070C0"/>
          <w:shd w:val="clear" w:color="auto" w:fill="FFFFFF"/>
        </w:rPr>
        <w:t>的參考鄰近點不會隨意觸發該機制。</w:t>
      </w:r>
    </w:p>
    <w:p w14:paraId="5E98D80E" w14:textId="34CF5521" w:rsidR="00FA22C8" w:rsidRPr="00787779" w:rsidRDefault="00F43877" w:rsidP="00787779">
      <w:pPr>
        <w:ind w:firstLine="480"/>
        <w:rPr>
          <w:color w:val="0070C0"/>
          <w:shd w:val="clear" w:color="auto" w:fill="FFFFFF"/>
        </w:rPr>
      </w:pPr>
      <w:r>
        <w:rPr>
          <w:rFonts w:hint="eastAsia"/>
          <w:color w:val="0070C0"/>
          <w:shd w:val="clear" w:color="auto" w:fill="FFFFFF"/>
        </w:rPr>
        <w:t>為</w:t>
      </w:r>
      <w:r w:rsidRPr="002F38ED">
        <w:rPr>
          <w:rFonts w:hint="eastAsia"/>
          <w:color w:val="0070C0"/>
        </w:rPr>
        <w:t>了改善資料集的完整性，遇到缺失值時本研究採取填補法而非丟棄法的處理技術。</w:t>
      </w:r>
      <w:r w:rsidR="00615067" w:rsidRPr="002F38ED">
        <w:rPr>
          <w:rFonts w:hint="eastAsia"/>
          <w:color w:val="0070C0"/>
        </w:rPr>
        <w:t>如此一來不僅不會因刪除而導致喪失關鍵的資料特徵，也可以填補比原本</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2F38ED">
        <w:rPr>
          <w:rFonts w:hint="eastAsia"/>
          <w:color w:val="0070C0"/>
        </w:rPr>
        <w:t>填補法更具有參考性的值</w:t>
      </w:r>
      <w:r w:rsidRPr="002F38ED">
        <w:rPr>
          <w:rFonts w:hint="eastAsia"/>
          <w:color w:val="0070C0"/>
        </w:rPr>
        <w:t>。</w:t>
      </w:r>
      <w:r w:rsidR="00615067" w:rsidRPr="002F38ED">
        <w:rPr>
          <w:rFonts w:hint="eastAsia"/>
          <w:color w:val="0070C0"/>
        </w:rPr>
        <w:t>填補後對於</w:t>
      </w:r>
      <w:r w:rsidR="00615067" w:rsidRPr="002F38ED">
        <w:rPr>
          <w:color w:val="0070C0"/>
        </w:rPr>
        <w:t>skyline</w:t>
      </w:r>
      <w:r w:rsidR="00615067" w:rsidRPr="002F38ED">
        <w:rPr>
          <w:rFonts w:hint="eastAsia"/>
          <w:color w:val="0070C0"/>
        </w:rPr>
        <w:t>的影響也是本論文所關注的重點之一，其中也會對不同填補法所跑出來的</w:t>
      </w:r>
      <w:r w:rsidR="00615067" w:rsidRPr="002F38ED">
        <w:rPr>
          <w:color w:val="0070C0"/>
        </w:rPr>
        <w:t>skyline</w:t>
      </w:r>
      <w:r w:rsidR="00BF3B3E">
        <w:rPr>
          <w:rFonts w:hint="eastAsia"/>
          <w:color w:val="0070C0"/>
        </w:rPr>
        <w:t>結果</w:t>
      </w:r>
      <w:r w:rsidR="00615067" w:rsidRPr="002F38ED">
        <w:rPr>
          <w:rFonts w:hint="eastAsia"/>
          <w:color w:val="0070C0"/>
        </w:rPr>
        <w:t>做評估。</w:t>
      </w:r>
      <w:r w:rsidR="001D71CF" w:rsidRPr="002F38ED">
        <w:rPr>
          <w:rFonts w:hint="eastAsia"/>
          <w:color w:val="0070C0"/>
        </w:rPr>
        <w:t>本論文所提出的方法則是對其周邊鄰近點根據缺失程度取</w:t>
      </w:r>
      <w:r w:rsidR="00F0164E" w:rsidRPr="002F38ED">
        <w:rPr>
          <w:rFonts w:hint="eastAsia"/>
          <w:color w:val="0070C0"/>
        </w:rPr>
        <w:t>加權</w:t>
      </w:r>
      <w:r w:rsidR="001D71CF" w:rsidRPr="002F38ED">
        <w:rPr>
          <w:rFonts w:hint="eastAsia"/>
          <w:color w:val="0070C0"/>
        </w:rPr>
        <w:t>平均</w:t>
      </w:r>
      <w:r w:rsidRPr="002F38ED">
        <w:rPr>
          <w:rFonts w:hint="eastAsia"/>
          <w:color w:val="0070C0"/>
        </w:rPr>
        <w:t>。在找尋鄰近點的選擇機制上</w:t>
      </w:r>
      <w:r w:rsidR="001D71CF" w:rsidRPr="002F38ED">
        <w:rPr>
          <w:rFonts w:hint="eastAsia"/>
          <w:color w:val="0070C0"/>
        </w:rPr>
        <w:t>，</w:t>
      </w:r>
      <w:r w:rsidRPr="002F38ED">
        <w:rPr>
          <w:rFonts w:hint="eastAsia"/>
          <w:color w:val="0070C0"/>
        </w:rPr>
        <w:t>也以</w:t>
      </w:r>
      <w:proofErr w:type="gramStart"/>
      <w:r w:rsidRPr="002F38ED">
        <w:rPr>
          <w:rFonts w:hint="eastAsia"/>
          <w:color w:val="0070C0"/>
        </w:rPr>
        <w:t>採樣法</w:t>
      </w:r>
      <w:proofErr w:type="gramEnd"/>
      <w:r w:rsidRPr="002F38ED">
        <w:rPr>
          <w:rFonts w:hint="eastAsia"/>
          <w:color w:val="0070C0"/>
        </w:rPr>
        <w:t>加強了面臨鄰近點個數不足的情況。透過以上兩種方法彌補了計算合理填補新值以及鄰近點不足的問題，</w:t>
      </w:r>
      <w:r w:rsidR="001D71CF" w:rsidRPr="002F38ED">
        <w:rPr>
          <w:rFonts w:hint="eastAsia"/>
          <w:color w:val="0070C0"/>
        </w:rPr>
        <w:t>以此來改善原方</w:t>
      </w:r>
      <w:r w:rsidR="001D71CF" w:rsidRPr="002F38ED">
        <w:rPr>
          <w:rFonts w:hint="eastAsia"/>
          <w:color w:val="0070C0"/>
          <w:shd w:val="clear" w:color="auto" w:fill="FFFFFF"/>
        </w:rPr>
        <w:t>法</w:t>
      </w:r>
      <w:r w:rsidR="004F4B87" w:rsidRPr="002F38ED">
        <w:rPr>
          <w:rFonts w:hint="eastAsia"/>
          <w:color w:val="0070C0"/>
          <w:shd w:val="clear" w:color="auto" w:fill="FFFFFF"/>
        </w:rPr>
        <w:t>。</w:t>
      </w:r>
      <w:r w:rsidR="008250C8" w:rsidRPr="00E1552E">
        <w:rPr>
          <w:rFonts w:hint="eastAsia"/>
          <w:color w:val="0070C0"/>
        </w:rPr>
        <w:t>本研究方法係</w:t>
      </w:r>
      <w:r w:rsidR="008250C8" w:rsidRPr="00E1552E">
        <w:rPr>
          <w:rFonts w:hint="eastAsia"/>
          <w:color w:val="0070C0"/>
          <w:shd w:val="clear" w:color="auto" w:fill="FFFFFF"/>
        </w:rPr>
        <w:t>鑒於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填補法概念當中的考量鄰近點的基礎之上，與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填補法最大的不同是在於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填補法對於某缺失值其考量所有的鄰近點在該特徵欄位上只單純取算術平均後以填補新值</w:t>
      </w:r>
      <w:r w:rsidR="008250C8">
        <w:rPr>
          <w:rFonts w:hint="eastAsia"/>
          <w:color w:val="0070C0"/>
          <w:shd w:val="clear" w:color="auto" w:fill="FFFFFF"/>
        </w:rPr>
        <w:t>。</w:t>
      </w:r>
    </w:p>
    <w:p w14:paraId="6E9EE546" w14:textId="2747B938" w:rsidR="00FA22C8" w:rsidRDefault="00FA22C8" w:rsidP="008B64DC">
      <w:pPr>
        <w:ind w:firstLine="480"/>
        <w:rPr>
          <w:shd w:val="clear" w:color="auto" w:fill="FFFFFF"/>
        </w:rPr>
      </w:pPr>
      <w:r>
        <w:rPr>
          <w:shd w:val="clear" w:color="auto" w:fill="FFFFFF"/>
        </w:rPr>
        <w:t>本論文</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法在</w:t>
      </w:r>
      <w:r>
        <w:rPr>
          <w:shd w:val="clear" w:color="auto" w:fill="FFFFFF"/>
        </w:rPr>
        <w:t>missing rate</w:t>
      </w:r>
      <w:r>
        <w:rPr>
          <w:shd w:val="clear" w:color="auto" w:fill="FFFFFF"/>
        </w:rPr>
        <w:t>介於</w:t>
      </w:r>
      <w:r>
        <w:rPr>
          <w:shd w:val="clear" w:color="auto" w:fill="FFFFFF"/>
        </w:rPr>
        <w:t xml:space="preserve"> 20% ~ </w:t>
      </w:r>
      <w:r w:rsidR="00666DD9">
        <w:rPr>
          <w:shd w:val="clear" w:color="auto" w:fill="FFFFFF"/>
        </w:rPr>
        <w:t>75</w:t>
      </w:r>
      <w:r>
        <w:rPr>
          <w:shd w:val="clear" w:color="auto" w:fill="FFFFFF"/>
        </w:rPr>
        <w:t>%</w:t>
      </w:r>
      <w:r w:rsidR="002F133F">
        <w:rPr>
          <w:rFonts w:hint="eastAsia"/>
          <w:shd w:val="clear" w:color="auto" w:fill="FFFFFF"/>
        </w:rPr>
        <w:t>時</w:t>
      </w:r>
      <w:r w:rsidR="000E373F">
        <w:rPr>
          <w:rFonts w:hint="eastAsia"/>
          <w:shd w:val="clear" w:color="auto" w:fill="FFFFFF"/>
        </w:rPr>
        <w:t>與原天際線至少都有</w:t>
      </w:r>
      <w:r w:rsidR="000E373F">
        <w:rPr>
          <w:rFonts w:hint="eastAsia"/>
          <w:shd w:val="clear" w:color="auto" w:fill="FFFFFF"/>
        </w:rPr>
        <w:t>45%</w:t>
      </w:r>
      <w:r w:rsidR="000E373F">
        <w:rPr>
          <w:rFonts w:hint="eastAsia"/>
          <w:shd w:val="clear" w:color="auto" w:fill="FFFFFF"/>
        </w:rPr>
        <w:t>的相似度</w:t>
      </w:r>
      <w:r>
        <w:rPr>
          <w:shd w:val="clear" w:color="auto" w:fill="FFFFFF"/>
        </w:rPr>
        <w:t>，尤其是欄位缺失很集中</w:t>
      </w:r>
      <w:r>
        <w:rPr>
          <w:rFonts w:hint="eastAsia"/>
          <w:shd w:val="clear" w:color="auto" w:fill="FFFFFF"/>
        </w:rPr>
        <w:t>或是缺失比例</w:t>
      </w:r>
      <w:r w:rsidR="000E373F">
        <w:rPr>
          <w:rFonts w:hint="eastAsia"/>
          <w:shd w:val="clear" w:color="auto" w:fill="FFFFFF"/>
        </w:rPr>
        <w:t>80%</w:t>
      </w:r>
      <w:r w:rsidR="000E373F">
        <w:rPr>
          <w:rFonts w:hint="eastAsia"/>
          <w:shd w:val="clear" w:color="auto" w:fill="FFFFFF"/>
        </w:rPr>
        <w:t>左右</w:t>
      </w:r>
      <w:r>
        <w:rPr>
          <w:shd w:val="clear" w:color="auto" w:fill="FFFFFF"/>
        </w:rPr>
        <w:t>的狀況下，其填補</w:t>
      </w:r>
      <w:r>
        <w:rPr>
          <w:rFonts w:hint="eastAsia"/>
          <w:shd w:val="clear" w:color="auto" w:fill="FFFFFF"/>
        </w:rPr>
        <w:t>後</w:t>
      </w:r>
      <w:r w:rsidR="002F133F">
        <w:rPr>
          <w:rFonts w:hint="eastAsia"/>
          <w:shd w:val="clear" w:color="auto" w:fill="FFFFFF"/>
        </w:rPr>
        <w:t>所得到的</w:t>
      </w:r>
      <w:r w:rsidR="002F133F">
        <w:rPr>
          <w:shd w:val="clear" w:color="auto" w:fill="FFFFFF"/>
        </w:rPr>
        <w:t>skyline</w:t>
      </w:r>
      <w:r w:rsidR="002F133F">
        <w:rPr>
          <w:rFonts w:hint="eastAsia"/>
          <w:shd w:val="clear" w:color="auto" w:fill="FFFFFF"/>
        </w:rPr>
        <w:t>與原先無缺失資料的</w:t>
      </w:r>
      <w:r w:rsidR="002F133F">
        <w:rPr>
          <w:shd w:val="clear" w:color="auto" w:fill="FFFFFF"/>
        </w:rPr>
        <w:t>skyline</w:t>
      </w:r>
      <w:r>
        <w:rPr>
          <w:shd w:val="clear" w:color="auto" w:fill="FFFFFF"/>
        </w:rPr>
        <w:t>以</w:t>
      </w:r>
      <w:r>
        <w:rPr>
          <w:shd w:val="clear" w:color="auto" w:fill="FFFFFF"/>
        </w:rPr>
        <w:t xml:space="preserve"> hamming distance </w:t>
      </w:r>
      <w:r>
        <w:rPr>
          <w:shd w:val="clear" w:color="auto" w:fill="FFFFFF"/>
        </w:rPr>
        <w:t>測量出來的</w:t>
      </w:r>
      <w:r w:rsidR="002F133F">
        <w:rPr>
          <w:rFonts w:hint="eastAsia"/>
          <w:shd w:val="clear" w:color="auto" w:fill="FFFFFF"/>
        </w:rPr>
        <w:t>相似度</w:t>
      </w:r>
      <w:r w:rsidR="000E373F">
        <w:rPr>
          <w:rFonts w:hint="eastAsia"/>
          <w:shd w:val="clear" w:color="auto" w:fill="FFFFFF"/>
        </w:rPr>
        <w:t>也有</w:t>
      </w:r>
      <w:r w:rsidR="000E373F">
        <w:rPr>
          <w:rFonts w:hint="eastAsia"/>
          <w:shd w:val="clear" w:color="auto" w:fill="FFFFFF"/>
        </w:rPr>
        <w:t>50%</w:t>
      </w:r>
      <w:r>
        <w:rPr>
          <w:shd w:val="clear" w:color="auto" w:fill="FFFFFF"/>
        </w:rPr>
        <w:t>，表示本論文</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解決有缺失值資料的</w:t>
      </w:r>
      <w:r>
        <w:rPr>
          <w:shd w:val="clear" w:color="auto" w:fill="FFFFFF"/>
        </w:rPr>
        <w:t>skyline</w:t>
      </w:r>
      <w:r w:rsidR="00E336DD">
        <w:rPr>
          <w:shd w:val="clear" w:color="auto" w:fill="FFFFFF"/>
        </w:rPr>
        <w:t xml:space="preserve"> </w:t>
      </w:r>
      <w:r w:rsidR="00F10040">
        <w:rPr>
          <w:rFonts w:hint="eastAsia"/>
          <w:shd w:val="clear" w:color="auto" w:fill="FFFFFF"/>
        </w:rPr>
        <w:t>q</w:t>
      </w:r>
      <w:r w:rsidR="00F10040">
        <w:rPr>
          <w:shd w:val="clear" w:color="auto" w:fill="FFFFFF"/>
        </w:rPr>
        <w:t>uery</w:t>
      </w:r>
      <w:r w:rsidR="00BF3B3E">
        <w:rPr>
          <w:rFonts w:hint="eastAsia"/>
          <w:shd w:val="clear" w:color="auto" w:fill="FFFFFF"/>
        </w:rPr>
        <w:t xml:space="preserve"> </w:t>
      </w:r>
      <w:r w:rsidR="00BF3B3E">
        <w:t>algorithm</w:t>
      </w:r>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57" w:name="_Toc47554106"/>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57"/>
    </w:p>
    <w:p w14:paraId="5AE16E22" w14:textId="5C16A6F3" w:rsidR="008250C8" w:rsidRPr="00A971B8"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22B4F077" w14:textId="052FA450" w:rsidR="002A0EB3" w:rsidRDefault="008222C4" w:rsidP="008222C4">
      <w:pPr>
        <w:pStyle w:val="1"/>
        <w:numPr>
          <w:ilvl w:val="0"/>
          <w:numId w:val="0"/>
        </w:numPr>
        <w:tabs>
          <w:tab w:val="left" w:pos="609"/>
        </w:tabs>
      </w:pPr>
      <w:bookmarkStart w:id="58" w:name="_Toc47554107"/>
      <w:r>
        <w:rPr>
          <w:rFonts w:hint="eastAsia"/>
        </w:rPr>
        <w:lastRenderedPageBreak/>
        <w:t>參考文獻</w:t>
      </w:r>
      <w:bookmarkEnd w:id="58"/>
    </w:p>
    <w:p w14:paraId="2AE87739" w14:textId="77777777" w:rsidR="00A6117A" w:rsidRPr="00A6117A" w:rsidRDefault="007E237F" w:rsidP="00A6117A">
      <w:pPr>
        <w:pStyle w:val="afc"/>
        <w:rPr>
          <w:rFonts w:cs="Times New Roman"/>
          <w:kern w:val="0"/>
          <w:szCs w:val="24"/>
        </w:rPr>
      </w:pPr>
      <w:r>
        <w:fldChar w:fldCharType="begin"/>
      </w:r>
      <w:r w:rsidR="00173590">
        <w:instrText xml:space="preserve"> ADDIN ZOTERO_BIBL {"uncited":[["http://zotero.org/users/local/L0Xd75Ms/items/BZ7S8F9E"],["http://zotero.org/users/local/L0Xd75Ms/items/93LWCGUV"]],"omitted":[],"custom":[]} CSL_BIBLIOGRAPHY </w:instrText>
      </w:r>
      <w:r>
        <w:fldChar w:fldCharType="separate"/>
      </w:r>
      <w:r w:rsidR="00A6117A" w:rsidRPr="00A6117A">
        <w:rPr>
          <w:rFonts w:cs="Times New Roman"/>
          <w:kern w:val="0"/>
          <w:szCs w:val="24"/>
        </w:rPr>
        <w:t>[1]</w:t>
      </w:r>
      <w:r w:rsidR="00A6117A" w:rsidRPr="00A6117A">
        <w:rPr>
          <w:rFonts w:cs="Times New Roman"/>
          <w:kern w:val="0"/>
          <w:szCs w:val="24"/>
        </w:rPr>
        <w:tab/>
        <w:t xml:space="preserve">A. A. Alwan, H. Ibrahim, N. Udzir, and F. Sidi, “Missing Values Estimation for Skylines in Incomplete Database,” </w:t>
      </w:r>
      <w:r w:rsidR="00A6117A" w:rsidRPr="00A6117A">
        <w:rPr>
          <w:rFonts w:cs="Times New Roman"/>
          <w:i/>
          <w:iCs/>
          <w:kern w:val="0"/>
          <w:szCs w:val="24"/>
        </w:rPr>
        <w:t>The International Arab Journal of Information Technology</w:t>
      </w:r>
      <w:r w:rsidR="00A6117A" w:rsidRPr="00A6117A">
        <w:rPr>
          <w:rFonts w:cs="Times New Roman"/>
          <w:kern w:val="0"/>
          <w:szCs w:val="24"/>
        </w:rPr>
        <w:t>, vol. 15, no. 1, pp. 66–75, 2018.</w:t>
      </w:r>
    </w:p>
    <w:p w14:paraId="3332871F" w14:textId="77777777" w:rsidR="00A6117A" w:rsidRPr="00A6117A" w:rsidRDefault="00A6117A" w:rsidP="00A6117A">
      <w:pPr>
        <w:pStyle w:val="afc"/>
        <w:rPr>
          <w:rFonts w:cs="Times New Roman"/>
          <w:kern w:val="0"/>
          <w:szCs w:val="24"/>
        </w:rPr>
      </w:pPr>
      <w:r w:rsidRPr="00A6117A">
        <w:rPr>
          <w:rFonts w:cs="Times New Roman"/>
          <w:kern w:val="0"/>
          <w:szCs w:val="24"/>
        </w:rPr>
        <w:t>[2]</w:t>
      </w:r>
      <w:r w:rsidRPr="00A6117A">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A6117A">
        <w:rPr>
          <w:rFonts w:cs="Times New Roman"/>
          <w:i/>
          <w:iCs/>
          <w:kern w:val="0"/>
          <w:szCs w:val="24"/>
        </w:rPr>
        <w:t>Proceedings of the International Conference on Data Science and Communication (IconDSC)</w:t>
      </w:r>
      <w:r w:rsidRPr="00A6117A">
        <w:rPr>
          <w:rFonts w:cs="Times New Roman"/>
          <w:kern w:val="0"/>
          <w:szCs w:val="24"/>
        </w:rPr>
        <w:t>, pp. 1–5, 2019.</w:t>
      </w:r>
    </w:p>
    <w:p w14:paraId="347679B1" w14:textId="77777777" w:rsidR="00A6117A" w:rsidRPr="00A6117A" w:rsidRDefault="00A6117A" w:rsidP="00A6117A">
      <w:pPr>
        <w:pStyle w:val="afc"/>
        <w:rPr>
          <w:rFonts w:cs="Times New Roman"/>
          <w:kern w:val="0"/>
          <w:szCs w:val="24"/>
        </w:rPr>
      </w:pPr>
      <w:r w:rsidRPr="00A6117A">
        <w:rPr>
          <w:rFonts w:cs="Times New Roman"/>
          <w:kern w:val="0"/>
          <w:szCs w:val="24"/>
        </w:rPr>
        <w:t>[3]</w:t>
      </w:r>
      <w:r w:rsidRPr="00A6117A">
        <w:rPr>
          <w:rFonts w:cs="Times New Roman"/>
          <w:kern w:val="0"/>
          <w:szCs w:val="24"/>
        </w:rPr>
        <w:tab/>
        <w:t xml:space="preserve">G. B. Dehaki, H. Ibrahim, N. I. Udzir, F. Sidi, and A. A. Alwan, “Efficient Skyline Processing Algorithm over Dynamic and Incomplete Database,” </w:t>
      </w:r>
      <w:r w:rsidRPr="00A6117A">
        <w:rPr>
          <w:rFonts w:cs="Times New Roman"/>
          <w:i/>
          <w:iCs/>
          <w:kern w:val="0"/>
          <w:szCs w:val="24"/>
        </w:rPr>
        <w:t>Proceedings of the 20th International Conference on Information Integration and Web-based Applications &amp; Services</w:t>
      </w:r>
      <w:r w:rsidRPr="00A6117A">
        <w:rPr>
          <w:rFonts w:cs="Times New Roman"/>
          <w:kern w:val="0"/>
          <w:szCs w:val="24"/>
        </w:rPr>
        <w:t>, pp. 190–199, 2018.</w:t>
      </w:r>
    </w:p>
    <w:p w14:paraId="40275571" w14:textId="77777777" w:rsidR="00A6117A" w:rsidRPr="00A6117A" w:rsidRDefault="00A6117A" w:rsidP="00A6117A">
      <w:pPr>
        <w:pStyle w:val="afc"/>
        <w:rPr>
          <w:rFonts w:cs="Times New Roman"/>
          <w:kern w:val="0"/>
          <w:szCs w:val="24"/>
        </w:rPr>
      </w:pPr>
      <w:r w:rsidRPr="00A6117A">
        <w:rPr>
          <w:rFonts w:cs="Times New Roman"/>
          <w:kern w:val="0"/>
          <w:szCs w:val="24"/>
        </w:rPr>
        <w:t>[4]</w:t>
      </w:r>
      <w:r w:rsidRPr="00A6117A">
        <w:rPr>
          <w:rFonts w:cs="Times New Roman"/>
          <w:kern w:val="0"/>
          <w:szCs w:val="24"/>
        </w:rPr>
        <w:tab/>
        <w:t xml:space="preserve">Y. Gulzar, A. A. Alwan, N. Salleh, I. F. A. Shaikhli, and S. I. M. Alvi, “A Framework for Evaluating Skyline Queries over Incomplete Data,” </w:t>
      </w:r>
      <w:r w:rsidRPr="00A6117A">
        <w:rPr>
          <w:rFonts w:cs="Times New Roman"/>
          <w:i/>
          <w:iCs/>
          <w:kern w:val="0"/>
          <w:szCs w:val="24"/>
        </w:rPr>
        <w:t>Procedia Computer Science</w:t>
      </w:r>
      <w:r w:rsidRPr="00A6117A">
        <w:rPr>
          <w:rFonts w:cs="Times New Roman"/>
          <w:kern w:val="0"/>
          <w:szCs w:val="24"/>
        </w:rPr>
        <w:t>, vol. 94, pp. 191–198, 2016.</w:t>
      </w:r>
    </w:p>
    <w:p w14:paraId="4005973C" w14:textId="77777777" w:rsidR="00A6117A" w:rsidRPr="00A6117A" w:rsidRDefault="00A6117A" w:rsidP="00A6117A">
      <w:pPr>
        <w:pStyle w:val="afc"/>
        <w:rPr>
          <w:rFonts w:cs="Times New Roman"/>
          <w:kern w:val="0"/>
          <w:szCs w:val="24"/>
        </w:rPr>
      </w:pPr>
      <w:r w:rsidRPr="00A6117A">
        <w:rPr>
          <w:rFonts w:cs="Times New Roman"/>
          <w:kern w:val="0"/>
          <w:szCs w:val="24"/>
        </w:rPr>
        <w:t>[5]</w:t>
      </w:r>
      <w:r w:rsidRPr="00A6117A">
        <w:rPr>
          <w:rFonts w:cs="Times New Roman"/>
          <w:kern w:val="0"/>
          <w:szCs w:val="24"/>
        </w:rPr>
        <w:tab/>
        <w:t xml:space="preserve">Y. Gulzar, A. A. Alwan, and S. Turaev, “Optimizing Skyline Query Processing in Incomplete Data,” </w:t>
      </w:r>
      <w:r w:rsidRPr="00A6117A">
        <w:rPr>
          <w:rFonts w:cs="Times New Roman"/>
          <w:i/>
          <w:iCs/>
          <w:kern w:val="0"/>
          <w:szCs w:val="24"/>
        </w:rPr>
        <w:t>IEEE Access</w:t>
      </w:r>
      <w:r w:rsidRPr="00A6117A">
        <w:rPr>
          <w:rFonts w:cs="Times New Roman"/>
          <w:kern w:val="0"/>
          <w:szCs w:val="24"/>
        </w:rPr>
        <w:t>, vol. 7, pp. 178121–178138, 2019.</w:t>
      </w:r>
    </w:p>
    <w:p w14:paraId="3187A1B4" w14:textId="77777777" w:rsidR="00A6117A" w:rsidRPr="00A6117A" w:rsidRDefault="00A6117A" w:rsidP="00A6117A">
      <w:pPr>
        <w:pStyle w:val="afc"/>
        <w:rPr>
          <w:rFonts w:cs="Times New Roman"/>
          <w:kern w:val="0"/>
          <w:szCs w:val="24"/>
        </w:rPr>
      </w:pPr>
      <w:r w:rsidRPr="00A6117A">
        <w:rPr>
          <w:rFonts w:cs="Times New Roman"/>
          <w:kern w:val="0"/>
          <w:szCs w:val="24"/>
        </w:rPr>
        <w:t>[6]</w:t>
      </w:r>
      <w:r w:rsidRPr="00A6117A">
        <w:rPr>
          <w:rFonts w:cs="Times New Roman"/>
          <w:kern w:val="0"/>
          <w:szCs w:val="24"/>
        </w:rPr>
        <w:tab/>
        <w:t xml:space="preserve">C. Hasler and Y. Tille, “Balanced k-Nearest Neighbor Imputation,” </w:t>
      </w:r>
      <w:r w:rsidRPr="00A6117A">
        <w:rPr>
          <w:rFonts w:cs="Times New Roman"/>
          <w:i/>
          <w:iCs/>
          <w:kern w:val="0"/>
          <w:szCs w:val="24"/>
        </w:rPr>
        <w:t>Statistics</w:t>
      </w:r>
      <w:r w:rsidRPr="00A6117A">
        <w:rPr>
          <w:rFonts w:cs="Times New Roman"/>
          <w:kern w:val="0"/>
          <w:szCs w:val="24"/>
        </w:rPr>
        <w:t>, vol. 50, no. 6, pp. 1310–1331, 2016.</w:t>
      </w:r>
    </w:p>
    <w:p w14:paraId="3B53461D" w14:textId="77777777" w:rsidR="00A6117A" w:rsidRPr="00A6117A" w:rsidRDefault="00A6117A" w:rsidP="00A6117A">
      <w:pPr>
        <w:pStyle w:val="afc"/>
        <w:rPr>
          <w:rFonts w:cs="Times New Roman"/>
          <w:kern w:val="0"/>
          <w:szCs w:val="24"/>
        </w:rPr>
      </w:pPr>
      <w:r w:rsidRPr="00A6117A">
        <w:rPr>
          <w:rFonts w:cs="Times New Roman"/>
          <w:kern w:val="0"/>
          <w:szCs w:val="24"/>
        </w:rPr>
        <w:t>[7]</w:t>
      </w:r>
      <w:r w:rsidRPr="00A6117A">
        <w:rPr>
          <w:rFonts w:cs="Times New Roman"/>
          <w:kern w:val="0"/>
          <w:szCs w:val="24"/>
        </w:rPr>
        <w:tab/>
        <w:t xml:space="preserve">J. Huang, J. W. Keung, F. Sarro, Y.-F. Li, Y. T. Yu, W. K. Chan, and H. Sun, “Cross-Validation Based k Nearest Neighbor Imputation for Software Quality Datasets: An Empirical Study,” </w:t>
      </w:r>
      <w:r w:rsidRPr="00A6117A">
        <w:rPr>
          <w:rFonts w:cs="Times New Roman"/>
          <w:i/>
          <w:iCs/>
          <w:kern w:val="0"/>
          <w:szCs w:val="24"/>
        </w:rPr>
        <w:t>Journal of Systems and Software</w:t>
      </w:r>
      <w:r w:rsidRPr="00A6117A">
        <w:rPr>
          <w:rFonts w:cs="Times New Roman"/>
          <w:kern w:val="0"/>
          <w:szCs w:val="24"/>
        </w:rPr>
        <w:t>, vol. 132, pp. 226–252, 2017.</w:t>
      </w:r>
    </w:p>
    <w:p w14:paraId="04B5AA92" w14:textId="77777777" w:rsidR="00A6117A" w:rsidRPr="00A6117A" w:rsidRDefault="00A6117A" w:rsidP="00A6117A">
      <w:pPr>
        <w:pStyle w:val="afc"/>
        <w:rPr>
          <w:rFonts w:cs="Times New Roman"/>
          <w:kern w:val="0"/>
          <w:szCs w:val="24"/>
        </w:rPr>
      </w:pPr>
      <w:r w:rsidRPr="00A6117A">
        <w:rPr>
          <w:rFonts w:cs="Times New Roman"/>
          <w:kern w:val="0"/>
          <w:szCs w:val="24"/>
        </w:rPr>
        <w:t>[8]</w:t>
      </w:r>
      <w:r w:rsidRPr="00A6117A">
        <w:rPr>
          <w:rFonts w:cs="Times New Roman"/>
          <w:kern w:val="0"/>
          <w:szCs w:val="24"/>
        </w:rPr>
        <w:tab/>
        <w:t xml:space="preserve">M. E. Khalefa, M. F. Mokbel, and J. J. Levandoski, “Skyline Query Processing for Incomplete Data,” </w:t>
      </w:r>
      <w:r w:rsidRPr="00A6117A">
        <w:rPr>
          <w:rFonts w:cs="Times New Roman"/>
          <w:i/>
          <w:iCs/>
          <w:kern w:val="0"/>
          <w:szCs w:val="24"/>
        </w:rPr>
        <w:t>Proceedings of the IEEE 24th International Conference on Data Engineering</w:t>
      </w:r>
      <w:r w:rsidRPr="00A6117A">
        <w:rPr>
          <w:rFonts w:cs="Times New Roman"/>
          <w:kern w:val="0"/>
          <w:szCs w:val="24"/>
        </w:rPr>
        <w:t>, pp. 556–565, 2008.</w:t>
      </w:r>
    </w:p>
    <w:p w14:paraId="485D42F5" w14:textId="77777777" w:rsidR="00A6117A" w:rsidRPr="00A6117A" w:rsidRDefault="00A6117A" w:rsidP="00A6117A">
      <w:pPr>
        <w:pStyle w:val="afc"/>
        <w:rPr>
          <w:rFonts w:cs="Times New Roman"/>
          <w:kern w:val="0"/>
          <w:szCs w:val="24"/>
        </w:rPr>
      </w:pPr>
      <w:r w:rsidRPr="00A6117A">
        <w:rPr>
          <w:rFonts w:cs="Times New Roman"/>
          <w:kern w:val="0"/>
          <w:szCs w:val="24"/>
        </w:rPr>
        <w:t>[9]</w:t>
      </w:r>
      <w:r w:rsidRPr="00A6117A">
        <w:rPr>
          <w:rFonts w:cs="Times New Roman"/>
          <w:kern w:val="0"/>
          <w:szCs w:val="24"/>
        </w:rPr>
        <w:tab/>
        <w:t xml:space="preserve">J. Lee, H. Im, and G. You, “Optimizing Skyline Queries over Incomplete Data,” </w:t>
      </w:r>
      <w:r w:rsidRPr="00A6117A">
        <w:rPr>
          <w:rFonts w:cs="Times New Roman"/>
          <w:i/>
          <w:iCs/>
          <w:kern w:val="0"/>
          <w:szCs w:val="24"/>
        </w:rPr>
        <w:t>Information Sciences</w:t>
      </w:r>
      <w:r w:rsidRPr="00A6117A">
        <w:rPr>
          <w:rFonts w:cs="Times New Roman"/>
          <w:kern w:val="0"/>
          <w:szCs w:val="24"/>
        </w:rPr>
        <w:t>, vol. 361, pp. 14–28, 2016.</w:t>
      </w:r>
    </w:p>
    <w:p w14:paraId="3CDE9961" w14:textId="77777777" w:rsidR="00A6117A" w:rsidRPr="00A6117A" w:rsidRDefault="00A6117A" w:rsidP="00A6117A">
      <w:pPr>
        <w:pStyle w:val="afc"/>
        <w:rPr>
          <w:rFonts w:cs="Times New Roman"/>
          <w:kern w:val="0"/>
          <w:szCs w:val="24"/>
        </w:rPr>
      </w:pPr>
      <w:r w:rsidRPr="00A6117A">
        <w:rPr>
          <w:rFonts w:cs="Times New Roman"/>
          <w:kern w:val="0"/>
          <w:szCs w:val="24"/>
        </w:rPr>
        <w:t>[10]</w:t>
      </w:r>
      <w:r w:rsidRPr="00A6117A">
        <w:rPr>
          <w:rFonts w:cs="Times New Roman"/>
          <w:kern w:val="0"/>
          <w:szCs w:val="24"/>
        </w:rPr>
        <w:tab/>
        <w:t xml:space="preserve">J. Lee, G. You, S. Hwang, J. Selke, and W.-T. Balke, “Interactive Skyline Queries,” </w:t>
      </w:r>
      <w:r w:rsidRPr="00A6117A">
        <w:rPr>
          <w:rFonts w:cs="Times New Roman"/>
          <w:i/>
          <w:iCs/>
          <w:kern w:val="0"/>
          <w:szCs w:val="24"/>
        </w:rPr>
        <w:t>Information Sciences</w:t>
      </w:r>
      <w:r w:rsidRPr="00A6117A">
        <w:rPr>
          <w:rFonts w:cs="Times New Roman"/>
          <w:kern w:val="0"/>
          <w:szCs w:val="24"/>
        </w:rPr>
        <w:t>, vol. 211, pp. 18–35, 2012.</w:t>
      </w:r>
    </w:p>
    <w:p w14:paraId="42AEF90D" w14:textId="77777777" w:rsidR="00A6117A" w:rsidRPr="00A6117A" w:rsidRDefault="00A6117A" w:rsidP="00A6117A">
      <w:pPr>
        <w:pStyle w:val="afc"/>
        <w:rPr>
          <w:rFonts w:cs="Times New Roman"/>
          <w:kern w:val="0"/>
          <w:szCs w:val="24"/>
        </w:rPr>
      </w:pPr>
      <w:r w:rsidRPr="00A6117A">
        <w:rPr>
          <w:rFonts w:cs="Times New Roman"/>
          <w:kern w:val="0"/>
          <w:szCs w:val="24"/>
        </w:rPr>
        <w:t>[11]</w:t>
      </w:r>
      <w:r w:rsidRPr="00A6117A">
        <w:rPr>
          <w:rFonts w:cs="Times New Roman"/>
          <w:kern w:val="0"/>
          <w:szCs w:val="24"/>
        </w:rPr>
        <w:tab/>
        <w:t xml:space="preserve">R. Malarvizhi and D. A. S. Thanamani, “K-Nearest Neighbor in Missing Data Imputation,” </w:t>
      </w:r>
      <w:r w:rsidRPr="00A6117A">
        <w:rPr>
          <w:rFonts w:cs="Times New Roman"/>
          <w:i/>
          <w:iCs/>
          <w:kern w:val="0"/>
          <w:szCs w:val="24"/>
        </w:rPr>
        <w:t>International Journal of Engineering Research and Development</w:t>
      </w:r>
      <w:r w:rsidRPr="00A6117A">
        <w:rPr>
          <w:rFonts w:cs="Times New Roman"/>
          <w:kern w:val="0"/>
          <w:szCs w:val="24"/>
        </w:rPr>
        <w:t>, vol. 5, no. 1, pp. 5–7, 2012.</w:t>
      </w:r>
    </w:p>
    <w:p w14:paraId="4D954741" w14:textId="77777777" w:rsidR="00A6117A" w:rsidRPr="00A6117A" w:rsidRDefault="00A6117A" w:rsidP="00A6117A">
      <w:pPr>
        <w:pStyle w:val="afc"/>
        <w:rPr>
          <w:rFonts w:cs="Times New Roman"/>
          <w:kern w:val="0"/>
          <w:szCs w:val="24"/>
        </w:rPr>
      </w:pPr>
      <w:r w:rsidRPr="00A6117A">
        <w:rPr>
          <w:rFonts w:cs="Times New Roman"/>
          <w:kern w:val="0"/>
          <w:szCs w:val="24"/>
        </w:rPr>
        <w:t>[12]</w:t>
      </w:r>
      <w:r w:rsidRPr="00A6117A">
        <w:rPr>
          <w:rFonts w:cs="Times New Roman"/>
          <w:kern w:val="0"/>
          <w:szCs w:val="24"/>
        </w:rPr>
        <w:tab/>
        <w:t xml:space="preserve">X. Miao, Y. Gao, G. Chen, and T. Zhang, “k -Dominant Skyline Queries on Incomplete Data,” </w:t>
      </w:r>
      <w:r w:rsidRPr="00A6117A">
        <w:rPr>
          <w:rFonts w:cs="Times New Roman"/>
          <w:i/>
          <w:iCs/>
          <w:kern w:val="0"/>
          <w:szCs w:val="24"/>
        </w:rPr>
        <w:t>Information Sciences</w:t>
      </w:r>
      <w:r w:rsidRPr="00A6117A">
        <w:rPr>
          <w:rFonts w:cs="Times New Roman"/>
          <w:kern w:val="0"/>
          <w:szCs w:val="24"/>
        </w:rPr>
        <w:t>, vol. 367–368, pp. 990–1011, 2016.</w:t>
      </w:r>
    </w:p>
    <w:p w14:paraId="72DB7927" w14:textId="77777777" w:rsidR="00A6117A" w:rsidRPr="00A6117A" w:rsidRDefault="00A6117A" w:rsidP="00A6117A">
      <w:pPr>
        <w:pStyle w:val="afc"/>
        <w:rPr>
          <w:rFonts w:cs="Times New Roman"/>
          <w:kern w:val="0"/>
          <w:szCs w:val="24"/>
        </w:rPr>
      </w:pPr>
      <w:r w:rsidRPr="00A6117A">
        <w:rPr>
          <w:rFonts w:cs="Times New Roman"/>
          <w:kern w:val="0"/>
          <w:szCs w:val="24"/>
        </w:rPr>
        <w:t>[13]</w:t>
      </w:r>
      <w:r w:rsidRPr="00A6117A">
        <w:rPr>
          <w:rFonts w:cs="Times New Roman"/>
          <w:kern w:val="0"/>
          <w:szCs w:val="24"/>
        </w:rPr>
        <w:tab/>
        <w:t xml:space="preserve">X. Miao, Y. Gao, G. Chen, B. Zheng, and H. Cui, “Processing Incomplete k Nearest Neighbor Search,” </w:t>
      </w:r>
      <w:r w:rsidRPr="00A6117A">
        <w:rPr>
          <w:rFonts w:cs="Times New Roman"/>
          <w:i/>
          <w:iCs/>
          <w:kern w:val="0"/>
          <w:szCs w:val="24"/>
        </w:rPr>
        <w:t>IEEE Transactions on Fuzzy Systems</w:t>
      </w:r>
      <w:r w:rsidRPr="00A6117A">
        <w:rPr>
          <w:rFonts w:cs="Times New Roman"/>
          <w:kern w:val="0"/>
          <w:szCs w:val="24"/>
        </w:rPr>
        <w:t xml:space="preserve">, vol. 24, no. 6, pp. </w:t>
      </w:r>
      <w:r w:rsidRPr="00A6117A">
        <w:rPr>
          <w:rFonts w:cs="Times New Roman"/>
          <w:kern w:val="0"/>
          <w:szCs w:val="24"/>
        </w:rPr>
        <w:lastRenderedPageBreak/>
        <w:t>1349–1363, 2016.</w:t>
      </w:r>
    </w:p>
    <w:p w14:paraId="68C3C6A0" w14:textId="77777777" w:rsidR="00A6117A" w:rsidRPr="00A6117A" w:rsidRDefault="00A6117A" w:rsidP="00A6117A">
      <w:pPr>
        <w:pStyle w:val="afc"/>
        <w:rPr>
          <w:rFonts w:cs="Times New Roman"/>
          <w:kern w:val="0"/>
          <w:szCs w:val="24"/>
        </w:rPr>
      </w:pPr>
      <w:r w:rsidRPr="00A6117A">
        <w:rPr>
          <w:rFonts w:cs="Times New Roman"/>
          <w:kern w:val="0"/>
          <w:szCs w:val="24"/>
        </w:rPr>
        <w:t>[14]</w:t>
      </w:r>
      <w:r w:rsidRPr="00A6117A">
        <w:rPr>
          <w:rFonts w:cs="Times New Roman"/>
          <w:kern w:val="0"/>
          <w:szCs w:val="24"/>
        </w:rPr>
        <w:tab/>
        <w:t xml:space="preserve">W. Ren, X. Lian, and K. Ghazinour, “Skyline Queries over Incomplete Data Streams,” </w:t>
      </w:r>
      <w:r w:rsidRPr="00A6117A">
        <w:rPr>
          <w:rFonts w:cs="Times New Roman"/>
          <w:i/>
          <w:iCs/>
          <w:kern w:val="0"/>
          <w:szCs w:val="24"/>
        </w:rPr>
        <w:t>The VLDB Journal</w:t>
      </w:r>
      <w:r w:rsidRPr="00A6117A">
        <w:rPr>
          <w:rFonts w:cs="Times New Roman"/>
          <w:kern w:val="0"/>
          <w:szCs w:val="24"/>
        </w:rPr>
        <w:t>, vol. 28, no. 6, pp. 961–985, 2019.</w:t>
      </w:r>
    </w:p>
    <w:p w14:paraId="39A7D2E6" w14:textId="77777777" w:rsidR="00A6117A" w:rsidRPr="00A6117A" w:rsidRDefault="00A6117A" w:rsidP="00A6117A">
      <w:pPr>
        <w:pStyle w:val="afc"/>
        <w:rPr>
          <w:rFonts w:cs="Times New Roman"/>
          <w:kern w:val="0"/>
          <w:szCs w:val="24"/>
        </w:rPr>
      </w:pPr>
      <w:r w:rsidRPr="00A6117A">
        <w:rPr>
          <w:rFonts w:cs="Times New Roman"/>
          <w:kern w:val="0"/>
          <w:szCs w:val="24"/>
        </w:rPr>
        <w:t>[15]</w:t>
      </w:r>
      <w:r w:rsidRPr="00A6117A">
        <w:rPr>
          <w:rFonts w:cs="Times New Roman"/>
          <w:kern w:val="0"/>
          <w:szCs w:val="24"/>
        </w:rPr>
        <w:tab/>
        <w:t xml:space="preserve">G. Tutz and S. Ramzan, “Improved Methods for The Imputation of Missing Data by Nearest Neighbor Methods,” </w:t>
      </w:r>
      <w:r w:rsidRPr="00A6117A">
        <w:rPr>
          <w:rFonts w:cs="Times New Roman"/>
          <w:i/>
          <w:iCs/>
          <w:kern w:val="0"/>
          <w:szCs w:val="24"/>
        </w:rPr>
        <w:t>Computational Statistics &amp; Data Analysis</w:t>
      </w:r>
      <w:r w:rsidRPr="00A6117A">
        <w:rPr>
          <w:rFonts w:cs="Times New Roman"/>
          <w:kern w:val="0"/>
          <w:szCs w:val="24"/>
        </w:rPr>
        <w:t>, vol. 90, pp. 84–99, 2015.</w:t>
      </w:r>
    </w:p>
    <w:p w14:paraId="7652952C" w14:textId="77777777" w:rsidR="00A6117A" w:rsidRPr="00A6117A" w:rsidRDefault="00A6117A" w:rsidP="00A6117A">
      <w:pPr>
        <w:pStyle w:val="afc"/>
        <w:rPr>
          <w:rFonts w:cs="Times New Roman"/>
          <w:kern w:val="0"/>
          <w:szCs w:val="24"/>
        </w:rPr>
      </w:pPr>
      <w:r w:rsidRPr="00A6117A">
        <w:rPr>
          <w:rFonts w:cs="Times New Roman"/>
          <w:kern w:val="0"/>
          <w:szCs w:val="24"/>
        </w:rPr>
        <w:t>[16]</w:t>
      </w:r>
      <w:r w:rsidRPr="00A6117A">
        <w:rPr>
          <w:rFonts w:cs="Times New Roman"/>
          <w:kern w:val="0"/>
          <w:szCs w:val="24"/>
        </w:rPr>
        <w:tab/>
        <w:t xml:space="preserve">J. Van Hulse and T. M. Khoshgoftaar, “Incomplete-Case Nearest Neighbor Imputation in Software Measurement Data,” </w:t>
      </w:r>
      <w:r w:rsidRPr="00A6117A">
        <w:rPr>
          <w:rFonts w:cs="Times New Roman"/>
          <w:i/>
          <w:iCs/>
          <w:kern w:val="0"/>
          <w:szCs w:val="24"/>
        </w:rPr>
        <w:t>Information Sciences</w:t>
      </w:r>
      <w:r w:rsidRPr="00A6117A">
        <w:rPr>
          <w:rFonts w:cs="Times New Roman"/>
          <w:kern w:val="0"/>
          <w:szCs w:val="24"/>
        </w:rPr>
        <w:t>, vol. 259, pp. 596–610, 2014.</w:t>
      </w:r>
    </w:p>
    <w:p w14:paraId="5931AE19" w14:textId="77777777" w:rsidR="00A6117A" w:rsidRPr="00A6117A" w:rsidRDefault="00A6117A" w:rsidP="00A6117A">
      <w:pPr>
        <w:pStyle w:val="afc"/>
        <w:rPr>
          <w:rFonts w:cs="Times New Roman"/>
          <w:kern w:val="0"/>
          <w:szCs w:val="24"/>
        </w:rPr>
      </w:pPr>
      <w:r w:rsidRPr="00A6117A">
        <w:rPr>
          <w:rFonts w:cs="Times New Roman"/>
          <w:kern w:val="0"/>
          <w:szCs w:val="24"/>
        </w:rPr>
        <w:t>[17]</w:t>
      </w:r>
      <w:r w:rsidRPr="00A6117A">
        <w:rPr>
          <w:rFonts w:cs="Times New Roman"/>
          <w:kern w:val="0"/>
          <w:szCs w:val="24"/>
        </w:rPr>
        <w:tab/>
        <w:t xml:space="preserve">Y. Wang, Z. Shi, J. Wang, L. Sun, and B. Song, “Skyline Preference Query Based on Massive and Incomplete Dataset,” </w:t>
      </w:r>
      <w:r w:rsidRPr="00A6117A">
        <w:rPr>
          <w:rFonts w:cs="Times New Roman"/>
          <w:i/>
          <w:iCs/>
          <w:kern w:val="0"/>
          <w:szCs w:val="24"/>
        </w:rPr>
        <w:t>IEEE Access</w:t>
      </w:r>
      <w:r w:rsidRPr="00A6117A">
        <w:rPr>
          <w:rFonts w:cs="Times New Roman"/>
          <w:kern w:val="0"/>
          <w:szCs w:val="24"/>
        </w:rPr>
        <w:t>, vol. 5, pp. 3183–3192, 2017.</w:t>
      </w:r>
    </w:p>
    <w:p w14:paraId="61F0CB53" w14:textId="77777777" w:rsidR="00A6117A" w:rsidRPr="00A6117A" w:rsidRDefault="00A6117A" w:rsidP="00A6117A">
      <w:pPr>
        <w:pStyle w:val="afc"/>
        <w:rPr>
          <w:rFonts w:cs="Times New Roman"/>
          <w:kern w:val="0"/>
          <w:szCs w:val="24"/>
        </w:rPr>
      </w:pPr>
      <w:r w:rsidRPr="00A6117A">
        <w:rPr>
          <w:rFonts w:cs="Times New Roman"/>
          <w:kern w:val="0"/>
          <w:szCs w:val="24"/>
        </w:rPr>
        <w:t>[18]</w:t>
      </w:r>
      <w:r w:rsidRPr="00A6117A">
        <w:rPr>
          <w:rFonts w:cs="Times New Roman"/>
          <w:kern w:val="0"/>
          <w:szCs w:val="24"/>
        </w:rPr>
        <w:tab/>
        <w:t xml:space="preserve">K. Zhang, H. Gao, X. Han, Z. Cai, and J. Li, “Modeling and Computing Probabilistic Skyline on Incomplete Data,” </w:t>
      </w:r>
      <w:r w:rsidRPr="00A6117A">
        <w:rPr>
          <w:rFonts w:cs="Times New Roman"/>
          <w:i/>
          <w:iCs/>
          <w:kern w:val="0"/>
          <w:szCs w:val="24"/>
        </w:rPr>
        <w:t>IEEE Transactions on Knowledge and Data Engineering</w:t>
      </w:r>
      <w:r w:rsidRPr="00A6117A">
        <w:rPr>
          <w:rFonts w:cs="Times New Roman"/>
          <w:kern w:val="0"/>
          <w:szCs w:val="24"/>
        </w:rPr>
        <w:t>, vol. 32, no. 7, pp. 1405–1418, 2019.</w:t>
      </w:r>
    </w:p>
    <w:p w14:paraId="6DB50B9D" w14:textId="77777777" w:rsidR="00A6117A" w:rsidRPr="00A6117A" w:rsidRDefault="00A6117A" w:rsidP="00A6117A">
      <w:pPr>
        <w:pStyle w:val="afc"/>
        <w:rPr>
          <w:rFonts w:cs="Times New Roman"/>
          <w:kern w:val="0"/>
          <w:szCs w:val="24"/>
        </w:rPr>
      </w:pPr>
      <w:r w:rsidRPr="00A6117A">
        <w:rPr>
          <w:rFonts w:cs="Times New Roman"/>
          <w:kern w:val="0"/>
          <w:szCs w:val="24"/>
        </w:rPr>
        <w:t>[19]</w:t>
      </w:r>
      <w:r w:rsidRPr="00A6117A">
        <w:rPr>
          <w:rFonts w:cs="Times New Roman"/>
          <w:kern w:val="0"/>
          <w:szCs w:val="24"/>
        </w:rPr>
        <w:tab/>
        <w:t xml:space="preserve">S. Zhang, “Nearest Neighbor Selection for Iteratively kNN Imputation,” </w:t>
      </w:r>
      <w:r w:rsidRPr="00A6117A">
        <w:rPr>
          <w:rFonts w:cs="Times New Roman"/>
          <w:i/>
          <w:iCs/>
          <w:kern w:val="0"/>
          <w:szCs w:val="24"/>
        </w:rPr>
        <w:t>Journal of Systems and Software</w:t>
      </w:r>
      <w:r w:rsidRPr="00A6117A">
        <w:rPr>
          <w:rFonts w:cs="Times New Roman"/>
          <w:kern w:val="0"/>
          <w:szCs w:val="24"/>
        </w:rPr>
        <w:t>, vol. 85, no. 11, pp. 2541–2552, 2012.</w:t>
      </w:r>
    </w:p>
    <w:p w14:paraId="558B656B" w14:textId="77777777" w:rsidR="00A6117A" w:rsidRPr="00A6117A" w:rsidRDefault="00A6117A" w:rsidP="00A6117A">
      <w:pPr>
        <w:pStyle w:val="afc"/>
        <w:rPr>
          <w:rFonts w:cs="Times New Roman"/>
          <w:kern w:val="0"/>
          <w:szCs w:val="24"/>
        </w:rPr>
      </w:pPr>
      <w:r w:rsidRPr="00A6117A">
        <w:rPr>
          <w:rFonts w:cs="Times New Roman"/>
          <w:kern w:val="0"/>
          <w:szCs w:val="24"/>
        </w:rPr>
        <w:t>[20]</w:t>
      </w:r>
      <w:r w:rsidRPr="00A6117A">
        <w:rPr>
          <w:rFonts w:cs="Times New Roman"/>
          <w:kern w:val="0"/>
          <w:szCs w:val="24"/>
        </w:rPr>
        <w:tab/>
        <w:t>“UCI Machine Learning Repository,” 2013. [Online]. Available: https://archive.ics.uci.edu/ml/index.php.</w:t>
      </w:r>
    </w:p>
    <w:p w14:paraId="1E836218" w14:textId="2E88AF88"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5A7DE" w14:textId="77777777" w:rsidR="00992D4F" w:rsidRDefault="00992D4F" w:rsidP="00A83E90">
      <w:r>
        <w:separator/>
      </w:r>
    </w:p>
  </w:endnote>
  <w:endnote w:type="continuationSeparator" w:id="0">
    <w:p w14:paraId="4FD919E6" w14:textId="77777777" w:rsidR="00992D4F" w:rsidRDefault="00992D4F"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C334D9" w:rsidRDefault="00C334D9">
    <w:pPr>
      <w:pStyle w:val="af2"/>
      <w:jc w:val="center"/>
    </w:pPr>
  </w:p>
  <w:p w14:paraId="73660903" w14:textId="77777777" w:rsidR="00C334D9" w:rsidRDefault="00C334D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512BF696" w:rsidR="00C334D9" w:rsidRDefault="00C334D9">
        <w:pPr>
          <w:pStyle w:val="af2"/>
          <w:jc w:val="center"/>
        </w:pPr>
        <w:r>
          <w:fldChar w:fldCharType="begin"/>
        </w:r>
        <w:r>
          <w:instrText>PAGE   \* MERGEFORMAT</w:instrText>
        </w:r>
        <w:r>
          <w:fldChar w:fldCharType="separate"/>
        </w:r>
        <w:r w:rsidRPr="001B2798">
          <w:rPr>
            <w:noProof/>
            <w:lang w:val="zh-TW"/>
          </w:rPr>
          <w:t>7</w:t>
        </w:r>
        <w:r>
          <w:fldChar w:fldCharType="end"/>
        </w:r>
      </w:p>
    </w:sdtContent>
  </w:sdt>
  <w:p w14:paraId="3A291779" w14:textId="77777777" w:rsidR="00C334D9" w:rsidRDefault="00C334D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61538" w14:textId="77777777" w:rsidR="00992D4F" w:rsidRDefault="00992D4F" w:rsidP="00A83E90">
      <w:r>
        <w:separator/>
      </w:r>
    </w:p>
  </w:footnote>
  <w:footnote w:type="continuationSeparator" w:id="0">
    <w:p w14:paraId="7C92E602" w14:textId="77777777" w:rsidR="00992D4F" w:rsidRDefault="00992D4F"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C334D9" w:rsidRDefault="00C334D9">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C334D9" w:rsidRDefault="00C334D9">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C334D9" w:rsidRDefault="00C334D9">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C334D9" w:rsidRDefault="00C334D9">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C334D9" w:rsidRDefault="00C334D9">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C334D9" w:rsidRDefault="00C334D9">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455A"/>
    <w:rsid w:val="00004A7C"/>
    <w:rsid w:val="00005EA2"/>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26A9"/>
    <w:rsid w:val="000233FA"/>
    <w:rsid w:val="00023439"/>
    <w:rsid w:val="00023C5C"/>
    <w:rsid w:val="0002411B"/>
    <w:rsid w:val="00025787"/>
    <w:rsid w:val="00025EDD"/>
    <w:rsid w:val="00026150"/>
    <w:rsid w:val="00027952"/>
    <w:rsid w:val="00027AB8"/>
    <w:rsid w:val="000301A1"/>
    <w:rsid w:val="00030909"/>
    <w:rsid w:val="00030989"/>
    <w:rsid w:val="00030ABE"/>
    <w:rsid w:val="00031FBE"/>
    <w:rsid w:val="00032FD3"/>
    <w:rsid w:val="00033465"/>
    <w:rsid w:val="00033F79"/>
    <w:rsid w:val="00034A11"/>
    <w:rsid w:val="00035A8D"/>
    <w:rsid w:val="00035CE6"/>
    <w:rsid w:val="00036526"/>
    <w:rsid w:val="00036977"/>
    <w:rsid w:val="00037E55"/>
    <w:rsid w:val="00037F10"/>
    <w:rsid w:val="000417FD"/>
    <w:rsid w:val="00041FDB"/>
    <w:rsid w:val="00042984"/>
    <w:rsid w:val="00044449"/>
    <w:rsid w:val="00045320"/>
    <w:rsid w:val="000459D5"/>
    <w:rsid w:val="000461FB"/>
    <w:rsid w:val="000462B3"/>
    <w:rsid w:val="00046CED"/>
    <w:rsid w:val="00047119"/>
    <w:rsid w:val="00047579"/>
    <w:rsid w:val="0004778C"/>
    <w:rsid w:val="000519AC"/>
    <w:rsid w:val="0005249F"/>
    <w:rsid w:val="0005356D"/>
    <w:rsid w:val="000579E9"/>
    <w:rsid w:val="00057A71"/>
    <w:rsid w:val="00060662"/>
    <w:rsid w:val="000620F4"/>
    <w:rsid w:val="000625EF"/>
    <w:rsid w:val="000626F4"/>
    <w:rsid w:val="0006278C"/>
    <w:rsid w:val="000634D3"/>
    <w:rsid w:val="00065C9D"/>
    <w:rsid w:val="00066737"/>
    <w:rsid w:val="00066D70"/>
    <w:rsid w:val="00067043"/>
    <w:rsid w:val="000674C6"/>
    <w:rsid w:val="00071668"/>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B74"/>
    <w:rsid w:val="0008110B"/>
    <w:rsid w:val="00081204"/>
    <w:rsid w:val="00081925"/>
    <w:rsid w:val="00081BB3"/>
    <w:rsid w:val="0008267E"/>
    <w:rsid w:val="0008512C"/>
    <w:rsid w:val="00085A03"/>
    <w:rsid w:val="00091598"/>
    <w:rsid w:val="00091764"/>
    <w:rsid w:val="00092475"/>
    <w:rsid w:val="000929CF"/>
    <w:rsid w:val="000931C2"/>
    <w:rsid w:val="00093291"/>
    <w:rsid w:val="00093578"/>
    <w:rsid w:val="00093D2D"/>
    <w:rsid w:val="0009545E"/>
    <w:rsid w:val="000955AC"/>
    <w:rsid w:val="00095AAC"/>
    <w:rsid w:val="00095E55"/>
    <w:rsid w:val="0009676B"/>
    <w:rsid w:val="0009745B"/>
    <w:rsid w:val="00097962"/>
    <w:rsid w:val="000A12EE"/>
    <w:rsid w:val="000A2509"/>
    <w:rsid w:val="000A275C"/>
    <w:rsid w:val="000A3239"/>
    <w:rsid w:val="000A3984"/>
    <w:rsid w:val="000A39A7"/>
    <w:rsid w:val="000A4B8B"/>
    <w:rsid w:val="000A6083"/>
    <w:rsid w:val="000A6150"/>
    <w:rsid w:val="000A64B5"/>
    <w:rsid w:val="000A779C"/>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C59"/>
    <w:rsid w:val="000B7964"/>
    <w:rsid w:val="000B7E41"/>
    <w:rsid w:val="000C0D08"/>
    <w:rsid w:val="000C0DF4"/>
    <w:rsid w:val="000C2646"/>
    <w:rsid w:val="000C3DF7"/>
    <w:rsid w:val="000C46E1"/>
    <w:rsid w:val="000C5CAF"/>
    <w:rsid w:val="000D0453"/>
    <w:rsid w:val="000D0AA6"/>
    <w:rsid w:val="000D0BD0"/>
    <w:rsid w:val="000D35A3"/>
    <w:rsid w:val="000D36A8"/>
    <w:rsid w:val="000D3DAE"/>
    <w:rsid w:val="000D43D8"/>
    <w:rsid w:val="000D4AA2"/>
    <w:rsid w:val="000D530D"/>
    <w:rsid w:val="000D5F8F"/>
    <w:rsid w:val="000D602E"/>
    <w:rsid w:val="000D7994"/>
    <w:rsid w:val="000D7F27"/>
    <w:rsid w:val="000D7FD5"/>
    <w:rsid w:val="000E26E6"/>
    <w:rsid w:val="000E35CF"/>
    <w:rsid w:val="000E373F"/>
    <w:rsid w:val="000E43FE"/>
    <w:rsid w:val="000E6643"/>
    <w:rsid w:val="000E681E"/>
    <w:rsid w:val="000E6E19"/>
    <w:rsid w:val="000E74E3"/>
    <w:rsid w:val="000F27C0"/>
    <w:rsid w:val="000F40DD"/>
    <w:rsid w:val="000F48EA"/>
    <w:rsid w:val="000F4B17"/>
    <w:rsid w:val="000F4E2D"/>
    <w:rsid w:val="000F5D06"/>
    <w:rsid w:val="000F5F32"/>
    <w:rsid w:val="000F68C5"/>
    <w:rsid w:val="000F6E24"/>
    <w:rsid w:val="000F7942"/>
    <w:rsid w:val="00100E19"/>
    <w:rsid w:val="00103597"/>
    <w:rsid w:val="00103639"/>
    <w:rsid w:val="00103774"/>
    <w:rsid w:val="00104157"/>
    <w:rsid w:val="001047E4"/>
    <w:rsid w:val="001058AA"/>
    <w:rsid w:val="00105BC9"/>
    <w:rsid w:val="00106EEE"/>
    <w:rsid w:val="001104B7"/>
    <w:rsid w:val="0011132D"/>
    <w:rsid w:val="0011166C"/>
    <w:rsid w:val="001116A6"/>
    <w:rsid w:val="001118B3"/>
    <w:rsid w:val="00111F09"/>
    <w:rsid w:val="00111FFE"/>
    <w:rsid w:val="0011217A"/>
    <w:rsid w:val="001129DB"/>
    <w:rsid w:val="00112F5C"/>
    <w:rsid w:val="0011381F"/>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0F3"/>
    <w:rsid w:val="0014122B"/>
    <w:rsid w:val="0014125F"/>
    <w:rsid w:val="00141A6B"/>
    <w:rsid w:val="00142071"/>
    <w:rsid w:val="00142F28"/>
    <w:rsid w:val="001433D9"/>
    <w:rsid w:val="001439F7"/>
    <w:rsid w:val="00144B99"/>
    <w:rsid w:val="00145976"/>
    <w:rsid w:val="00145C17"/>
    <w:rsid w:val="00146267"/>
    <w:rsid w:val="00146302"/>
    <w:rsid w:val="00146959"/>
    <w:rsid w:val="00147293"/>
    <w:rsid w:val="00147302"/>
    <w:rsid w:val="00150029"/>
    <w:rsid w:val="00151BCB"/>
    <w:rsid w:val="001524B3"/>
    <w:rsid w:val="00153DDB"/>
    <w:rsid w:val="0015481D"/>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69FE"/>
    <w:rsid w:val="00167714"/>
    <w:rsid w:val="00170947"/>
    <w:rsid w:val="001713AA"/>
    <w:rsid w:val="00171D0C"/>
    <w:rsid w:val="00171E1D"/>
    <w:rsid w:val="001720D8"/>
    <w:rsid w:val="00172665"/>
    <w:rsid w:val="00172E88"/>
    <w:rsid w:val="0017326C"/>
    <w:rsid w:val="00173590"/>
    <w:rsid w:val="00173D75"/>
    <w:rsid w:val="00174EE5"/>
    <w:rsid w:val="001755AE"/>
    <w:rsid w:val="00175F0B"/>
    <w:rsid w:val="00175F93"/>
    <w:rsid w:val="001761E4"/>
    <w:rsid w:val="00176249"/>
    <w:rsid w:val="00176E46"/>
    <w:rsid w:val="00176E8A"/>
    <w:rsid w:val="001776EC"/>
    <w:rsid w:val="00177D62"/>
    <w:rsid w:val="00181802"/>
    <w:rsid w:val="001822E6"/>
    <w:rsid w:val="00182465"/>
    <w:rsid w:val="001827A6"/>
    <w:rsid w:val="00182CDB"/>
    <w:rsid w:val="00183282"/>
    <w:rsid w:val="00183927"/>
    <w:rsid w:val="00184821"/>
    <w:rsid w:val="0018668E"/>
    <w:rsid w:val="001868FE"/>
    <w:rsid w:val="00187002"/>
    <w:rsid w:val="00187B91"/>
    <w:rsid w:val="0019016A"/>
    <w:rsid w:val="00190F3C"/>
    <w:rsid w:val="00191F59"/>
    <w:rsid w:val="001926C3"/>
    <w:rsid w:val="00193979"/>
    <w:rsid w:val="00194E0B"/>
    <w:rsid w:val="00194F02"/>
    <w:rsid w:val="00195AC5"/>
    <w:rsid w:val="00195C46"/>
    <w:rsid w:val="00195F16"/>
    <w:rsid w:val="001970B5"/>
    <w:rsid w:val="001972FD"/>
    <w:rsid w:val="00197E8E"/>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7466"/>
    <w:rsid w:val="001A7495"/>
    <w:rsid w:val="001A78A5"/>
    <w:rsid w:val="001A7906"/>
    <w:rsid w:val="001A7FA1"/>
    <w:rsid w:val="001B016F"/>
    <w:rsid w:val="001B0C50"/>
    <w:rsid w:val="001B1D48"/>
    <w:rsid w:val="001B2307"/>
    <w:rsid w:val="001B2595"/>
    <w:rsid w:val="001B2798"/>
    <w:rsid w:val="001B2854"/>
    <w:rsid w:val="001B3BE4"/>
    <w:rsid w:val="001B4561"/>
    <w:rsid w:val="001B4986"/>
    <w:rsid w:val="001B4D34"/>
    <w:rsid w:val="001B5F4F"/>
    <w:rsid w:val="001B658B"/>
    <w:rsid w:val="001B6AC8"/>
    <w:rsid w:val="001B79EE"/>
    <w:rsid w:val="001C0268"/>
    <w:rsid w:val="001C0EDB"/>
    <w:rsid w:val="001C1116"/>
    <w:rsid w:val="001C153A"/>
    <w:rsid w:val="001C1A97"/>
    <w:rsid w:val="001C1D45"/>
    <w:rsid w:val="001C1ED2"/>
    <w:rsid w:val="001C1EE9"/>
    <w:rsid w:val="001C2AC9"/>
    <w:rsid w:val="001C4635"/>
    <w:rsid w:val="001C68E5"/>
    <w:rsid w:val="001D0B78"/>
    <w:rsid w:val="001D0BDB"/>
    <w:rsid w:val="001D147A"/>
    <w:rsid w:val="001D188B"/>
    <w:rsid w:val="001D4C7B"/>
    <w:rsid w:val="001D54D4"/>
    <w:rsid w:val="001D57E4"/>
    <w:rsid w:val="001D6F31"/>
    <w:rsid w:val="001D71CF"/>
    <w:rsid w:val="001E04D4"/>
    <w:rsid w:val="001E0B40"/>
    <w:rsid w:val="001E0CBE"/>
    <w:rsid w:val="001E1257"/>
    <w:rsid w:val="001E16FC"/>
    <w:rsid w:val="001E1946"/>
    <w:rsid w:val="001E1C10"/>
    <w:rsid w:val="001E4417"/>
    <w:rsid w:val="001E44BB"/>
    <w:rsid w:val="001E4A9C"/>
    <w:rsid w:val="001E51CF"/>
    <w:rsid w:val="001E56D3"/>
    <w:rsid w:val="001E58C6"/>
    <w:rsid w:val="001E5F49"/>
    <w:rsid w:val="001E668B"/>
    <w:rsid w:val="001E735B"/>
    <w:rsid w:val="001F0AB9"/>
    <w:rsid w:val="001F18A0"/>
    <w:rsid w:val="001F1FFC"/>
    <w:rsid w:val="001F3681"/>
    <w:rsid w:val="001F442E"/>
    <w:rsid w:val="001F4753"/>
    <w:rsid w:val="001F5449"/>
    <w:rsid w:val="001F60D6"/>
    <w:rsid w:val="001F6983"/>
    <w:rsid w:val="001F72ED"/>
    <w:rsid w:val="002026FB"/>
    <w:rsid w:val="0020442A"/>
    <w:rsid w:val="00205A24"/>
    <w:rsid w:val="00205D51"/>
    <w:rsid w:val="002060C0"/>
    <w:rsid w:val="00206253"/>
    <w:rsid w:val="0020732D"/>
    <w:rsid w:val="002079CF"/>
    <w:rsid w:val="00207BF3"/>
    <w:rsid w:val="00210060"/>
    <w:rsid w:val="00211919"/>
    <w:rsid w:val="00211BEB"/>
    <w:rsid w:val="0021209D"/>
    <w:rsid w:val="0021344F"/>
    <w:rsid w:val="00213BFE"/>
    <w:rsid w:val="00213DA6"/>
    <w:rsid w:val="002151C4"/>
    <w:rsid w:val="00216B26"/>
    <w:rsid w:val="00220E06"/>
    <w:rsid w:val="00221727"/>
    <w:rsid w:val="00221A32"/>
    <w:rsid w:val="002221A2"/>
    <w:rsid w:val="0022251E"/>
    <w:rsid w:val="00222B92"/>
    <w:rsid w:val="00222F2F"/>
    <w:rsid w:val="00223596"/>
    <w:rsid w:val="00225EE8"/>
    <w:rsid w:val="002261BD"/>
    <w:rsid w:val="00226ABD"/>
    <w:rsid w:val="002271C7"/>
    <w:rsid w:val="0022728E"/>
    <w:rsid w:val="002272B6"/>
    <w:rsid w:val="00227E28"/>
    <w:rsid w:val="00230835"/>
    <w:rsid w:val="002351DB"/>
    <w:rsid w:val="00235795"/>
    <w:rsid w:val="0023730C"/>
    <w:rsid w:val="00237362"/>
    <w:rsid w:val="0023780D"/>
    <w:rsid w:val="0024168D"/>
    <w:rsid w:val="00243F02"/>
    <w:rsid w:val="00243F93"/>
    <w:rsid w:val="00244075"/>
    <w:rsid w:val="00244973"/>
    <w:rsid w:val="00246377"/>
    <w:rsid w:val="00247AD1"/>
    <w:rsid w:val="002505B8"/>
    <w:rsid w:val="00250A64"/>
    <w:rsid w:val="00250B08"/>
    <w:rsid w:val="0025154C"/>
    <w:rsid w:val="00252358"/>
    <w:rsid w:val="002523B6"/>
    <w:rsid w:val="00252E17"/>
    <w:rsid w:val="00253604"/>
    <w:rsid w:val="002568B1"/>
    <w:rsid w:val="00256A56"/>
    <w:rsid w:val="00256EA4"/>
    <w:rsid w:val="00257AFE"/>
    <w:rsid w:val="0026126A"/>
    <w:rsid w:val="00261D3B"/>
    <w:rsid w:val="00262360"/>
    <w:rsid w:val="00263333"/>
    <w:rsid w:val="00264569"/>
    <w:rsid w:val="00264848"/>
    <w:rsid w:val="00264A31"/>
    <w:rsid w:val="0026501C"/>
    <w:rsid w:val="002659A8"/>
    <w:rsid w:val="002667D9"/>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465E"/>
    <w:rsid w:val="00285322"/>
    <w:rsid w:val="0028599B"/>
    <w:rsid w:val="002865C9"/>
    <w:rsid w:val="00286ED8"/>
    <w:rsid w:val="002876FA"/>
    <w:rsid w:val="0028774F"/>
    <w:rsid w:val="002878E8"/>
    <w:rsid w:val="002907DC"/>
    <w:rsid w:val="00291E62"/>
    <w:rsid w:val="002921DB"/>
    <w:rsid w:val="0029476F"/>
    <w:rsid w:val="00294BAB"/>
    <w:rsid w:val="00294D3C"/>
    <w:rsid w:val="0029568A"/>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B00DB"/>
    <w:rsid w:val="002B0AF7"/>
    <w:rsid w:val="002B0F86"/>
    <w:rsid w:val="002B11F3"/>
    <w:rsid w:val="002B128D"/>
    <w:rsid w:val="002B1FA7"/>
    <w:rsid w:val="002B1FFC"/>
    <w:rsid w:val="002B32C6"/>
    <w:rsid w:val="002B330B"/>
    <w:rsid w:val="002B4226"/>
    <w:rsid w:val="002B44B3"/>
    <w:rsid w:val="002B4862"/>
    <w:rsid w:val="002B49E9"/>
    <w:rsid w:val="002B4A3B"/>
    <w:rsid w:val="002B59B2"/>
    <w:rsid w:val="002B5D25"/>
    <w:rsid w:val="002B7DF3"/>
    <w:rsid w:val="002C0873"/>
    <w:rsid w:val="002C08AE"/>
    <w:rsid w:val="002C270D"/>
    <w:rsid w:val="002C31AF"/>
    <w:rsid w:val="002C3450"/>
    <w:rsid w:val="002C3665"/>
    <w:rsid w:val="002C3D5C"/>
    <w:rsid w:val="002C45C0"/>
    <w:rsid w:val="002C4E52"/>
    <w:rsid w:val="002C5558"/>
    <w:rsid w:val="002C5AA3"/>
    <w:rsid w:val="002C6C5C"/>
    <w:rsid w:val="002C7958"/>
    <w:rsid w:val="002D0859"/>
    <w:rsid w:val="002D1491"/>
    <w:rsid w:val="002D1580"/>
    <w:rsid w:val="002D22FE"/>
    <w:rsid w:val="002D3D46"/>
    <w:rsid w:val="002D4EE9"/>
    <w:rsid w:val="002D56B4"/>
    <w:rsid w:val="002D6A7A"/>
    <w:rsid w:val="002D7360"/>
    <w:rsid w:val="002D75C5"/>
    <w:rsid w:val="002D77FE"/>
    <w:rsid w:val="002D7A00"/>
    <w:rsid w:val="002E1B8D"/>
    <w:rsid w:val="002E4E31"/>
    <w:rsid w:val="002E5CCB"/>
    <w:rsid w:val="002E604C"/>
    <w:rsid w:val="002E6991"/>
    <w:rsid w:val="002E6CD1"/>
    <w:rsid w:val="002F133F"/>
    <w:rsid w:val="002F1A1B"/>
    <w:rsid w:val="002F29DF"/>
    <w:rsid w:val="002F2F13"/>
    <w:rsid w:val="002F38ED"/>
    <w:rsid w:val="002F3E43"/>
    <w:rsid w:val="002F424B"/>
    <w:rsid w:val="002F584F"/>
    <w:rsid w:val="002F67F3"/>
    <w:rsid w:val="002F796E"/>
    <w:rsid w:val="002F7BBE"/>
    <w:rsid w:val="003000B6"/>
    <w:rsid w:val="003000D0"/>
    <w:rsid w:val="00300271"/>
    <w:rsid w:val="00300284"/>
    <w:rsid w:val="00301320"/>
    <w:rsid w:val="003013F3"/>
    <w:rsid w:val="00302D03"/>
    <w:rsid w:val="00303536"/>
    <w:rsid w:val="00304D5B"/>
    <w:rsid w:val="00305362"/>
    <w:rsid w:val="0030548E"/>
    <w:rsid w:val="00306E82"/>
    <w:rsid w:val="00307309"/>
    <w:rsid w:val="0030781A"/>
    <w:rsid w:val="00307DD0"/>
    <w:rsid w:val="003102AE"/>
    <w:rsid w:val="003105F2"/>
    <w:rsid w:val="00310F3F"/>
    <w:rsid w:val="0031597B"/>
    <w:rsid w:val="00315F09"/>
    <w:rsid w:val="00317B77"/>
    <w:rsid w:val="00320C2C"/>
    <w:rsid w:val="00320EA3"/>
    <w:rsid w:val="00322AB5"/>
    <w:rsid w:val="00324A4F"/>
    <w:rsid w:val="00324AE8"/>
    <w:rsid w:val="00324C50"/>
    <w:rsid w:val="0032512C"/>
    <w:rsid w:val="00327284"/>
    <w:rsid w:val="00327911"/>
    <w:rsid w:val="00330089"/>
    <w:rsid w:val="0033115C"/>
    <w:rsid w:val="00331C84"/>
    <w:rsid w:val="0033309C"/>
    <w:rsid w:val="0033349C"/>
    <w:rsid w:val="00334660"/>
    <w:rsid w:val="00334BDF"/>
    <w:rsid w:val="0033535B"/>
    <w:rsid w:val="00335758"/>
    <w:rsid w:val="00335FE2"/>
    <w:rsid w:val="003362DE"/>
    <w:rsid w:val="00336322"/>
    <w:rsid w:val="00336F7D"/>
    <w:rsid w:val="00337CB2"/>
    <w:rsid w:val="003409AA"/>
    <w:rsid w:val="003415E6"/>
    <w:rsid w:val="00342A08"/>
    <w:rsid w:val="00343A30"/>
    <w:rsid w:val="003448BF"/>
    <w:rsid w:val="003449FC"/>
    <w:rsid w:val="00345242"/>
    <w:rsid w:val="00346ED0"/>
    <w:rsid w:val="003474D5"/>
    <w:rsid w:val="00347CA7"/>
    <w:rsid w:val="00350747"/>
    <w:rsid w:val="00350760"/>
    <w:rsid w:val="003508FA"/>
    <w:rsid w:val="00350E2E"/>
    <w:rsid w:val="00351C06"/>
    <w:rsid w:val="00352652"/>
    <w:rsid w:val="0035364E"/>
    <w:rsid w:val="003539C6"/>
    <w:rsid w:val="00353A91"/>
    <w:rsid w:val="00353FC1"/>
    <w:rsid w:val="00354565"/>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0E02"/>
    <w:rsid w:val="00371C8B"/>
    <w:rsid w:val="0037371C"/>
    <w:rsid w:val="003739B3"/>
    <w:rsid w:val="00373CA2"/>
    <w:rsid w:val="0037447F"/>
    <w:rsid w:val="00375B7D"/>
    <w:rsid w:val="00375F51"/>
    <w:rsid w:val="003769C1"/>
    <w:rsid w:val="00376D85"/>
    <w:rsid w:val="00377987"/>
    <w:rsid w:val="003805FF"/>
    <w:rsid w:val="00382A3A"/>
    <w:rsid w:val="003838B5"/>
    <w:rsid w:val="00384648"/>
    <w:rsid w:val="00384FE3"/>
    <w:rsid w:val="003864D7"/>
    <w:rsid w:val="00387406"/>
    <w:rsid w:val="00391624"/>
    <w:rsid w:val="00391E9B"/>
    <w:rsid w:val="00392891"/>
    <w:rsid w:val="00392C30"/>
    <w:rsid w:val="00393262"/>
    <w:rsid w:val="00393483"/>
    <w:rsid w:val="003934A9"/>
    <w:rsid w:val="0039574B"/>
    <w:rsid w:val="00396354"/>
    <w:rsid w:val="0039667C"/>
    <w:rsid w:val="00397479"/>
    <w:rsid w:val="00397A5B"/>
    <w:rsid w:val="00397DD7"/>
    <w:rsid w:val="003A0014"/>
    <w:rsid w:val="003A07D0"/>
    <w:rsid w:val="003A0C22"/>
    <w:rsid w:val="003A1A98"/>
    <w:rsid w:val="003A1BC6"/>
    <w:rsid w:val="003A3919"/>
    <w:rsid w:val="003A4542"/>
    <w:rsid w:val="003A49AB"/>
    <w:rsid w:val="003A52CC"/>
    <w:rsid w:val="003A6400"/>
    <w:rsid w:val="003A6EA2"/>
    <w:rsid w:val="003B01C6"/>
    <w:rsid w:val="003B11BC"/>
    <w:rsid w:val="003B1E16"/>
    <w:rsid w:val="003B2386"/>
    <w:rsid w:val="003B24C2"/>
    <w:rsid w:val="003B35EA"/>
    <w:rsid w:val="003B3D00"/>
    <w:rsid w:val="003B3FB1"/>
    <w:rsid w:val="003B60C0"/>
    <w:rsid w:val="003B742B"/>
    <w:rsid w:val="003C0D28"/>
    <w:rsid w:val="003C0F52"/>
    <w:rsid w:val="003C2B5B"/>
    <w:rsid w:val="003C2C65"/>
    <w:rsid w:val="003C2E7A"/>
    <w:rsid w:val="003C5240"/>
    <w:rsid w:val="003C5C3D"/>
    <w:rsid w:val="003C5D29"/>
    <w:rsid w:val="003C60DF"/>
    <w:rsid w:val="003C6336"/>
    <w:rsid w:val="003C6C71"/>
    <w:rsid w:val="003C7672"/>
    <w:rsid w:val="003D0066"/>
    <w:rsid w:val="003D0B9D"/>
    <w:rsid w:val="003D18FC"/>
    <w:rsid w:val="003D22DC"/>
    <w:rsid w:val="003D2A54"/>
    <w:rsid w:val="003D3D43"/>
    <w:rsid w:val="003D423C"/>
    <w:rsid w:val="003D4996"/>
    <w:rsid w:val="003D7475"/>
    <w:rsid w:val="003D7713"/>
    <w:rsid w:val="003D7F6F"/>
    <w:rsid w:val="003E0880"/>
    <w:rsid w:val="003E1207"/>
    <w:rsid w:val="003E3E83"/>
    <w:rsid w:val="003E4376"/>
    <w:rsid w:val="003E4639"/>
    <w:rsid w:val="003E4703"/>
    <w:rsid w:val="003E576D"/>
    <w:rsid w:val="003E5C8C"/>
    <w:rsid w:val="003E6D60"/>
    <w:rsid w:val="003E6D97"/>
    <w:rsid w:val="003E78AF"/>
    <w:rsid w:val="003F0506"/>
    <w:rsid w:val="003F1B03"/>
    <w:rsid w:val="003F1BAA"/>
    <w:rsid w:val="003F3489"/>
    <w:rsid w:val="003F3B64"/>
    <w:rsid w:val="003F41E3"/>
    <w:rsid w:val="003F487F"/>
    <w:rsid w:val="003F57DC"/>
    <w:rsid w:val="003F6128"/>
    <w:rsid w:val="003F6CF9"/>
    <w:rsid w:val="003F6F67"/>
    <w:rsid w:val="003F7460"/>
    <w:rsid w:val="00400127"/>
    <w:rsid w:val="00401309"/>
    <w:rsid w:val="00401F94"/>
    <w:rsid w:val="00402411"/>
    <w:rsid w:val="00402661"/>
    <w:rsid w:val="00403F9D"/>
    <w:rsid w:val="00404159"/>
    <w:rsid w:val="00404314"/>
    <w:rsid w:val="00404787"/>
    <w:rsid w:val="0040496F"/>
    <w:rsid w:val="00405374"/>
    <w:rsid w:val="00405469"/>
    <w:rsid w:val="00405D2E"/>
    <w:rsid w:val="00405DDB"/>
    <w:rsid w:val="00405FA5"/>
    <w:rsid w:val="0040623A"/>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57C"/>
    <w:rsid w:val="0043374E"/>
    <w:rsid w:val="00433E02"/>
    <w:rsid w:val="00435C5E"/>
    <w:rsid w:val="004367A9"/>
    <w:rsid w:val="00441B99"/>
    <w:rsid w:val="00442055"/>
    <w:rsid w:val="00442BCF"/>
    <w:rsid w:val="00444387"/>
    <w:rsid w:val="00444E7C"/>
    <w:rsid w:val="00445503"/>
    <w:rsid w:val="00445DC1"/>
    <w:rsid w:val="00446005"/>
    <w:rsid w:val="004461EC"/>
    <w:rsid w:val="004472CD"/>
    <w:rsid w:val="0044743D"/>
    <w:rsid w:val="00447E9D"/>
    <w:rsid w:val="00450CE4"/>
    <w:rsid w:val="00451032"/>
    <w:rsid w:val="00451351"/>
    <w:rsid w:val="004516F0"/>
    <w:rsid w:val="00453538"/>
    <w:rsid w:val="00453E18"/>
    <w:rsid w:val="0045475F"/>
    <w:rsid w:val="0045507F"/>
    <w:rsid w:val="00455C71"/>
    <w:rsid w:val="00455E3C"/>
    <w:rsid w:val="00456E23"/>
    <w:rsid w:val="0046045B"/>
    <w:rsid w:val="0046127C"/>
    <w:rsid w:val="0046159C"/>
    <w:rsid w:val="0046214C"/>
    <w:rsid w:val="00462F41"/>
    <w:rsid w:val="004635D0"/>
    <w:rsid w:val="00463A8E"/>
    <w:rsid w:val="004649E2"/>
    <w:rsid w:val="00464C9E"/>
    <w:rsid w:val="00464EFF"/>
    <w:rsid w:val="00465434"/>
    <w:rsid w:val="00465514"/>
    <w:rsid w:val="00465851"/>
    <w:rsid w:val="00465CCE"/>
    <w:rsid w:val="004660E4"/>
    <w:rsid w:val="00466559"/>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9C"/>
    <w:rsid w:val="00490191"/>
    <w:rsid w:val="0049037F"/>
    <w:rsid w:val="0049083F"/>
    <w:rsid w:val="0049147B"/>
    <w:rsid w:val="00492080"/>
    <w:rsid w:val="00492D85"/>
    <w:rsid w:val="00494720"/>
    <w:rsid w:val="00494B57"/>
    <w:rsid w:val="00494E5E"/>
    <w:rsid w:val="00496FE6"/>
    <w:rsid w:val="004A00A7"/>
    <w:rsid w:val="004A06C7"/>
    <w:rsid w:val="004A2EDF"/>
    <w:rsid w:val="004A4568"/>
    <w:rsid w:val="004A4A98"/>
    <w:rsid w:val="004A4DE9"/>
    <w:rsid w:val="004A6FCA"/>
    <w:rsid w:val="004B01AB"/>
    <w:rsid w:val="004B2956"/>
    <w:rsid w:val="004B30E5"/>
    <w:rsid w:val="004B3278"/>
    <w:rsid w:val="004B3352"/>
    <w:rsid w:val="004B454A"/>
    <w:rsid w:val="004B4977"/>
    <w:rsid w:val="004B60A8"/>
    <w:rsid w:val="004B62D0"/>
    <w:rsid w:val="004B699B"/>
    <w:rsid w:val="004B7652"/>
    <w:rsid w:val="004B7793"/>
    <w:rsid w:val="004C043B"/>
    <w:rsid w:val="004C1112"/>
    <w:rsid w:val="004C1BDB"/>
    <w:rsid w:val="004C1FEC"/>
    <w:rsid w:val="004C3313"/>
    <w:rsid w:val="004C373F"/>
    <w:rsid w:val="004C3DB4"/>
    <w:rsid w:val="004C4E1A"/>
    <w:rsid w:val="004C52BC"/>
    <w:rsid w:val="004C54E5"/>
    <w:rsid w:val="004C58FE"/>
    <w:rsid w:val="004C641B"/>
    <w:rsid w:val="004C6A46"/>
    <w:rsid w:val="004C74F6"/>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981"/>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A89"/>
    <w:rsid w:val="004F7305"/>
    <w:rsid w:val="004F7D3F"/>
    <w:rsid w:val="00502AC4"/>
    <w:rsid w:val="00502B99"/>
    <w:rsid w:val="00502D99"/>
    <w:rsid w:val="00504D66"/>
    <w:rsid w:val="00506A2D"/>
    <w:rsid w:val="00506D1E"/>
    <w:rsid w:val="00507D1C"/>
    <w:rsid w:val="00510EE4"/>
    <w:rsid w:val="005111AC"/>
    <w:rsid w:val="0051340F"/>
    <w:rsid w:val="00513E90"/>
    <w:rsid w:val="00513ECF"/>
    <w:rsid w:val="005145A7"/>
    <w:rsid w:val="0051508B"/>
    <w:rsid w:val="0051624A"/>
    <w:rsid w:val="005164A1"/>
    <w:rsid w:val="005169D2"/>
    <w:rsid w:val="00516E2D"/>
    <w:rsid w:val="00516F1E"/>
    <w:rsid w:val="00517867"/>
    <w:rsid w:val="0051786A"/>
    <w:rsid w:val="00520666"/>
    <w:rsid w:val="00520FE1"/>
    <w:rsid w:val="005211BD"/>
    <w:rsid w:val="00522233"/>
    <w:rsid w:val="0052499B"/>
    <w:rsid w:val="00527319"/>
    <w:rsid w:val="00527699"/>
    <w:rsid w:val="00527AA9"/>
    <w:rsid w:val="0053018A"/>
    <w:rsid w:val="00530DE5"/>
    <w:rsid w:val="00530E9C"/>
    <w:rsid w:val="00531071"/>
    <w:rsid w:val="0053237F"/>
    <w:rsid w:val="00534D4B"/>
    <w:rsid w:val="00535083"/>
    <w:rsid w:val="00536271"/>
    <w:rsid w:val="005368B0"/>
    <w:rsid w:val="005368D3"/>
    <w:rsid w:val="00537008"/>
    <w:rsid w:val="00537377"/>
    <w:rsid w:val="0054044E"/>
    <w:rsid w:val="005406BA"/>
    <w:rsid w:val="00540E5D"/>
    <w:rsid w:val="00541304"/>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507"/>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D"/>
    <w:rsid w:val="005721A3"/>
    <w:rsid w:val="00572A17"/>
    <w:rsid w:val="00573B35"/>
    <w:rsid w:val="005744EA"/>
    <w:rsid w:val="005746FC"/>
    <w:rsid w:val="00575174"/>
    <w:rsid w:val="005779A1"/>
    <w:rsid w:val="00577A31"/>
    <w:rsid w:val="00580B3B"/>
    <w:rsid w:val="005818C6"/>
    <w:rsid w:val="005826AB"/>
    <w:rsid w:val="00582756"/>
    <w:rsid w:val="0058311B"/>
    <w:rsid w:val="00584D1E"/>
    <w:rsid w:val="00584E0E"/>
    <w:rsid w:val="00585DD4"/>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3F7F"/>
    <w:rsid w:val="005A5C5B"/>
    <w:rsid w:val="005A65F6"/>
    <w:rsid w:val="005A6DA6"/>
    <w:rsid w:val="005A75C9"/>
    <w:rsid w:val="005A7706"/>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C79A1"/>
    <w:rsid w:val="005D06B0"/>
    <w:rsid w:val="005D0B5B"/>
    <w:rsid w:val="005D20D1"/>
    <w:rsid w:val="005D414B"/>
    <w:rsid w:val="005D45CB"/>
    <w:rsid w:val="005D4B55"/>
    <w:rsid w:val="005D4EB3"/>
    <w:rsid w:val="005D5EC0"/>
    <w:rsid w:val="005D62C1"/>
    <w:rsid w:val="005D749C"/>
    <w:rsid w:val="005D7A2F"/>
    <w:rsid w:val="005D7E52"/>
    <w:rsid w:val="005D7F06"/>
    <w:rsid w:val="005E0F79"/>
    <w:rsid w:val="005E195E"/>
    <w:rsid w:val="005E1D36"/>
    <w:rsid w:val="005E290F"/>
    <w:rsid w:val="005E5424"/>
    <w:rsid w:val="005E5922"/>
    <w:rsid w:val="005E6A05"/>
    <w:rsid w:val="005E74EA"/>
    <w:rsid w:val="005F05A8"/>
    <w:rsid w:val="005F1B0F"/>
    <w:rsid w:val="005F2041"/>
    <w:rsid w:val="005F2ACB"/>
    <w:rsid w:val="005F3131"/>
    <w:rsid w:val="005F3F84"/>
    <w:rsid w:val="005F3FC4"/>
    <w:rsid w:val="005F4030"/>
    <w:rsid w:val="005F4713"/>
    <w:rsid w:val="005F4DD6"/>
    <w:rsid w:val="005F4FC3"/>
    <w:rsid w:val="005F5420"/>
    <w:rsid w:val="005F5AC5"/>
    <w:rsid w:val="005F7B7F"/>
    <w:rsid w:val="005F7BDA"/>
    <w:rsid w:val="0060000D"/>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A67"/>
    <w:rsid w:val="00637032"/>
    <w:rsid w:val="006404F9"/>
    <w:rsid w:val="00640AE3"/>
    <w:rsid w:val="00640BF9"/>
    <w:rsid w:val="006415C9"/>
    <w:rsid w:val="00641B9F"/>
    <w:rsid w:val="006421C4"/>
    <w:rsid w:val="0064254B"/>
    <w:rsid w:val="0064601D"/>
    <w:rsid w:val="0064629F"/>
    <w:rsid w:val="006462D8"/>
    <w:rsid w:val="00646C08"/>
    <w:rsid w:val="006472B1"/>
    <w:rsid w:val="0064742C"/>
    <w:rsid w:val="00647F1F"/>
    <w:rsid w:val="006502FE"/>
    <w:rsid w:val="006504E9"/>
    <w:rsid w:val="006515C4"/>
    <w:rsid w:val="0065166A"/>
    <w:rsid w:val="006526B0"/>
    <w:rsid w:val="006526D6"/>
    <w:rsid w:val="00652F71"/>
    <w:rsid w:val="00653A1B"/>
    <w:rsid w:val="00653F95"/>
    <w:rsid w:val="00654346"/>
    <w:rsid w:val="00654507"/>
    <w:rsid w:val="00654EEF"/>
    <w:rsid w:val="00654FE0"/>
    <w:rsid w:val="00655D72"/>
    <w:rsid w:val="00657461"/>
    <w:rsid w:val="00657F7B"/>
    <w:rsid w:val="0066209C"/>
    <w:rsid w:val="00663B07"/>
    <w:rsid w:val="00663CB9"/>
    <w:rsid w:val="00663F39"/>
    <w:rsid w:val="00664104"/>
    <w:rsid w:val="00664E95"/>
    <w:rsid w:val="00665C26"/>
    <w:rsid w:val="006664F5"/>
    <w:rsid w:val="00666DD9"/>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2F2D"/>
    <w:rsid w:val="00693479"/>
    <w:rsid w:val="00693BD5"/>
    <w:rsid w:val="00693DA8"/>
    <w:rsid w:val="00694550"/>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80"/>
    <w:rsid w:val="006B4026"/>
    <w:rsid w:val="006B5588"/>
    <w:rsid w:val="006B59A0"/>
    <w:rsid w:val="006B6C08"/>
    <w:rsid w:val="006B6C13"/>
    <w:rsid w:val="006B74BB"/>
    <w:rsid w:val="006B78D1"/>
    <w:rsid w:val="006B79DA"/>
    <w:rsid w:val="006C170A"/>
    <w:rsid w:val="006C28FF"/>
    <w:rsid w:val="006C29D1"/>
    <w:rsid w:val="006C4CE5"/>
    <w:rsid w:val="006C4DE8"/>
    <w:rsid w:val="006C4E6C"/>
    <w:rsid w:val="006C518A"/>
    <w:rsid w:val="006C525E"/>
    <w:rsid w:val="006C6B37"/>
    <w:rsid w:val="006C6EE2"/>
    <w:rsid w:val="006C6FAE"/>
    <w:rsid w:val="006C7BEC"/>
    <w:rsid w:val="006D01CF"/>
    <w:rsid w:val="006D1551"/>
    <w:rsid w:val="006D1985"/>
    <w:rsid w:val="006D1A3E"/>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547E"/>
    <w:rsid w:val="006F613F"/>
    <w:rsid w:val="006F6DCB"/>
    <w:rsid w:val="006F7731"/>
    <w:rsid w:val="006F7847"/>
    <w:rsid w:val="006F7B41"/>
    <w:rsid w:val="007003D9"/>
    <w:rsid w:val="007017E3"/>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F67"/>
    <w:rsid w:val="00715095"/>
    <w:rsid w:val="0071651F"/>
    <w:rsid w:val="00716A9E"/>
    <w:rsid w:val="00717989"/>
    <w:rsid w:val="00720207"/>
    <w:rsid w:val="00720320"/>
    <w:rsid w:val="007204B1"/>
    <w:rsid w:val="007214C6"/>
    <w:rsid w:val="00721B23"/>
    <w:rsid w:val="00721CC7"/>
    <w:rsid w:val="0072218A"/>
    <w:rsid w:val="00722CE4"/>
    <w:rsid w:val="007231A9"/>
    <w:rsid w:val="00723CD8"/>
    <w:rsid w:val="007244B7"/>
    <w:rsid w:val="007259E0"/>
    <w:rsid w:val="00726A6E"/>
    <w:rsid w:val="00726AA5"/>
    <w:rsid w:val="00727601"/>
    <w:rsid w:val="007276B9"/>
    <w:rsid w:val="0073190D"/>
    <w:rsid w:val="00731D65"/>
    <w:rsid w:val="00731FB5"/>
    <w:rsid w:val="00732ADD"/>
    <w:rsid w:val="007355AB"/>
    <w:rsid w:val="0073687C"/>
    <w:rsid w:val="00736ADD"/>
    <w:rsid w:val="00736FA1"/>
    <w:rsid w:val="00737463"/>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CA7"/>
    <w:rsid w:val="00760FD4"/>
    <w:rsid w:val="0076177D"/>
    <w:rsid w:val="0076236A"/>
    <w:rsid w:val="0076241F"/>
    <w:rsid w:val="00763732"/>
    <w:rsid w:val="007648F2"/>
    <w:rsid w:val="00766336"/>
    <w:rsid w:val="00766933"/>
    <w:rsid w:val="00766C95"/>
    <w:rsid w:val="00766CA2"/>
    <w:rsid w:val="00767221"/>
    <w:rsid w:val="0076759C"/>
    <w:rsid w:val="007713F6"/>
    <w:rsid w:val="0077151B"/>
    <w:rsid w:val="00772A43"/>
    <w:rsid w:val="007738DD"/>
    <w:rsid w:val="00774257"/>
    <w:rsid w:val="007768B1"/>
    <w:rsid w:val="007778ED"/>
    <w:rsid w:val="007800BC"/>
    <w:rsid w:val="007801AC"/>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311C"/>
    <w:rsid w:val="007C3BF9"/>
    <w:rsid w:val="007C4199"/>
    <w:rsid w:val="007C5A2A"/>
    <w:rsid w:val="007C6F9E"/>
    <w:rsid w:val="007C7E70"/>
    <w:rsid w:val="007C7E84"/>
    <w:rsid w:val="007C7F77"/>
    <w:rsid w:val="007D0DD7"/>
    <w:rsid w:val="007D1D9C"/>
    <w:rsid w:val="007D29AF"/>
    <w:rsid w:val="007D3872"/>
    <w:rsid w:val="007D38D3"/>
    <w:rsid w:val="007D3EE2"/>
    <w:rsid w:val="007D4BDA"/>
    <w:rsid w:val="007D5C90"/>
    <w:rsid w:val="007D6579"/>
    <w:rsid w:val="007D68BD"/>
    <w:rsid w:val="007D6997"/>
    <w:rsid w:val="007D7493"/>
    <w:rsid w:val="007D7B9B"/>
    <w:rsid w:val="007D7C5B"/>
    <w:rsid w:val="007E046D"/>
    <w:rsid w:val="007E159E"/>
    <w:rsid w:val="007E17C1"/>
    <w:rsid w:val="007E1BE5"/>
    <w:rsid w:val="007E237F"/>
    <w:rsid w:val="007E37F2"/>
    <w:rsid w:val="007E433B"/>
    <w:rsid w:val="007E4BC1"/>
    <w:rsid w:val="007E56AC"/>
    <w:rsid w:val="007E6531"/>
    <w:rsid w:val="007E7433"/>
    <w:rsid w:val="007E79AF"/>
    <w:rsid w:val="007E7D29"/>
    <w:rsid w:val="007E7E91"/>
    <w:rsid w:val="007E7FAF"/>
    <w:rsid w:val="007F1040"/>
    <w:rsid w:val="007F157F"/>
    <w:rsid w:val="007F4CFD"/>
    <w:rsid w:val="007F4EDD"/>
    <w:rsid w:val="007F5851"/>
    <w:rsid w:val="007F5F2F"/>
    <w:rsid w:val="007F6028"/>
    <w:rsid w:val="007F768A"/>
    <w:rsid w:val="00800636"/>
    <w:rsid w:val="00802E9B"/>
    <w:rsid w:val="00803D3A"/>
    <w:rsid w:val="00803FA7"/>
    <w:rsid w:val="00804981"/>
    <w:rsid w:val="00804A3F"/>
    <w:rsid w:val="00804D61"/>
    <w:rsid w:val="00804E5A"/>
    <w:rsid w:val="008053C5"/>
    <w:rsid w:val="0080589F"/>
    <w:rsid w:val="00805BAF"/>
    <w:rsid w:val="00805F47"/>
    <w:rsid w:val="0080656B"/>
    <w:rsid w:val="0080676A"/>
    <w:rsid w:val="00806FCB"/>
    <w:rsid w:val="00807154"/>
    <w:rsid w:val="008106A8"/>
    <w:rsid w:val="00813230"/>
    <w:rsid w:val="00814CFB"/>
    <w:rsid w:val="0081514F"/>
    <w:rsid w:val="00815E1F"/>
    <w:rsid w:val="008162BD"/>
    <w:rsid w:val="00816661"/>
    <w:rsid w:val="00816C5F"/>
    <w:rsid w:val="00816EDC"/>
    <w:rsid w:val="0081723B"/>
    <w:rsid w:val="00817BF7"/>
    <w:rsid w:val="00821A3D"/>
    <w:rsid w:val="008222C4"/>
    <w:rsid w:val="00822549"/>
    <w:rsid w:val="00823D36"/>
    <w:rsid w:val="008250C8"/>
    <w:rsid w:val="00825F21"/>
    <w:rsid w:val="008264F7"/>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15C7"/>
    <w:rsid w:val="00841E76"/>
    <w:rsid w:val="00842277"/>
    <w:rsid w:val="00842412"/>
    <w:rsid w:val="008426A9"/>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2A06"/>
    <w:rsid w:val="008633AF"/>
    <w:rsid w:val="00863D15"/>
    <w:rsid w:val="00864E02"/>
    <w:rsid w:val="008663AB"/>
    <w:rsid w:val="00866B15"/>
    <w:rsid w:val="00867C35"/>
    <w:rsid w:val="00870D61"/>
    <w:rsid w:val="00871597"/>
    <w:rsid w:val="00871746"/>
    <w:rsid w:val="00871818"/>
    <w:rsid w:val="00872F21"/>
    <w:rsid w:val="008737B4"/>
    <w:rsid w:val="00873DAD"/>
    <w:rsid w:val="00874A58"/>
    <w:rsid w:val="008750F7"/>
    <w:rsid w:val="008751C6"/>
    <w:rsid w:val="008768D5"/>
    <w:rsid w:val="00876B76"/>
    <w:rsid w:val="00876E1B"/>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7A8"/>
    <w:rsid w:val="008A29F2"/>
    <w:rsid w:val="008A32A1"/>
    <w:rsid w:val="008A37B7"/>
    <w:rsid w:val="008A3C1F"/>
    <w:rsid w:val="008A4F26"/>
    <w:rsid w:val="008A4FDF"/>
    <w:rsid w:val="008A59F7"/>
    <w:rsid w:val="008A5F0D"/>
    <w:rsid w:val="008A6490"/>
    <w:rsid w:val="008A671B"/>
    <w:rsid w:val="008A7753"/>
    <w:rsid w:val="008B0262"/>
    <w:rsid w:val="008B24CC"/>
    <w:rsid w:val="008B38A7"/>
    <w:rsid w:val="008B44B2"/>
    <w:rsid w:val="008B4DDE"/>
    <w:rsid w:val="008B5381"/>
    <w:rsid w:val="008B576B"/>
    <w:rsid w:val="008B5C3B"/>
    <w:rsid w:val="008B64DC"/>
    <w:rsid w:val="008B712E"/>
    <w:rsid w:val="008B74D9"/>
    <w:rsid w:val="008C0852"/>
    <w:rsid w:val="008C2BAB"/>
    <w:rsid w:val="008C2E75"/>
    <w:rsid w:val="008C3C47"/>
    <w:rsid w:val="008C4E0A"/>
    <w:rsid w:val="008C533F"/>
    <w:rsid w:val="008C568F"/>
    <w:rsid w:val="008C6327"/>
    <w:rsid w:val="008C6E6B"/>
    <w:rsid w:val="008C7419"/>
    <w:rsid w:val="008C75F5"/>
    <w:rsid w:val="008D004A"/>
    <w:rsid w:val="008D03CC"/>
    <w:rsid w:val="008D0B91"/>
    <w:rsid w:val="008D1A66"/>
    <w:rsid w:val="008D2AFF"/>
    <w:rsid w:val="008D3481"/>
    <w:rsid w:val="008D3BB5"/>
    <w:rsid w:val="008D3EF0"/>
    <w:rsid w:val="008D4806"/>
    <w:rsid w:val="008D5D13"/>
    <w:rsid w:val="008D5DE8"/>
    <w:rsid w:val="008D6149"/>
    <w:rsid w:val="008D67D8"/>
    <w:rsid w:val="008D6AEA"/>
    <w:rsid w:val="008D729F"/>
    <w:rsid w:val="008D72CC"/>
    <w:rsid w:val="008D7540"/>
    <w:rsid w:val="008E030B"/>
    <w:rsid w:val="008E0D27"/>
    <w:rsid w:val="008E147B"/>
    <w:rsid w:val="008E15B4"/>
    <w:rsid w:val="008E3171"/>
    <w:rsid w:val="008E348F"/>
    <w:rsid w:val="008E3B84"/>
    <w:rsid w:val="008E40DE"/>
    <w:rsid w:val="008E5720"/>
    <w:rsid w:val="008E5F23"/>
    <w:rsid w:val="008E662B"/>
    <w:rsid w:val="008F0053"/>
    <w:rsid w:val="008F0982"/>
    <w:rsid w:val="008F161D"/>
    <w:rsid w:val="008F18A4"/>
    <w:rsid w:val="008F1AD2"/>
    <w:rsid w:val="008F1BD8"/>
    <w:rsid w:val="008F1F6C"/>
    <w:rsid w:val="008F21B1"/>
    <w:rsid w:val="008F28CA"/>
    <w:rsid w:val="008F2DC1"/>
    <w:rsid w:val="008F3A33"/>
    <w:rsid w:val="008F5A18"/>
    <w:rsid w:val="008F5D95"/>
    <w:rsid w:val="008F6841"/>
    <w:rsid w:val="008F6C4B"/>
    <w:rsid w:val="00901253"/>
    <w:rsid w:val="0090214C"/>
    <w:rsid w:val="00903946"/>
    <w:rsid w:val="00904B8F"/>
    <w:rsid w:val="00904D8F"/>
    <w:rsid w:val="009056F8"/>
    <w:rsid w:val="00906582"/>
    <w:rsid w:val="00907325"/>
    <w:rsid w:val="00907459"/>
    <w:rsid w:val="00907A55"/>
    <w:rsid w:val="00910FF0"/>
    <w:rsid w:val="0091153A"/>
    <w:rsid w:val="00912DCF"/>
    <w:rsid w:val="00913FB8"/>
    <w:rsid w:val="00914509"/>
    <w:rsid w:val="00914774"/>
    <w:rsid w:val="009154DA"/>
    <w:rsid w:val="009172A0"/>
    <w:rsid w:val="00917824"/>
    <w:rsid w:val="0092054B"/>
    <w:rsid w:val="009206C7"/>
    <w:rsid w:val="00922121"/>
    <w:rsid w:val="009231B9"/>
    <w:rsid w:val="00923843"/>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1837"/>
    <w:rsid w:val="00943BC0"/>
    <w:rsid w:val="00943D40"/>
    <w:rsid w:val="00944354"/>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C90"/>
    <w:rsid w:val="00980A50"/>
    <w:rsid w:val="00980ABF"/>
    <w:rsid w:val="00980DD7"/>
    <w:rsid w:val="0098202A"/>
    <w:rsid w:val="00982516"/>
    <w:rsid w:val="00983253"/>
    <w:rsid w:val="0098352C"/>
    <w:rsid w:val="0098403D"/>
    <w:rsid w:val="00984761"/>
    <w:rsid w:val="00986541"/>
    <w:rsid w:val="009865CF"/>
    <w:rsid w:val="0098720D"/>
    <w:rsid w:val="00991A8D"/>
    <w:rsid w:val="00992051"/>
    <w:rsid w:val="0099207F"/>
    <w:rsid w:val="009924D2"/>
    <w:rsid w:val="00992B1F"/>
    <w:rsid w:val="00992BBA"/>
    <w:rsid w:val="00992D4F"/>
    <w:rsid w:val="00992DC8"/>
    <w:rsid w:val="00993720"/>
    <w:rsid w:val="00993E9D"/>
    <w:rsid w:val="00994654"/>
    <w:rsid w:val="00994811"/>
    <w:rsid w:val="00996A9C"/>
    <w:rsid w:val="009A0AEA"/>
    <w:rsid w:val="009A3525"/>
    <w:rsid w:val="009A4A84"/>
    <w:rsid w:val="009A5CD9"/>
    <w:rsid w:val="009A768A"/>
    <w:rsid w:val="009A79DA"/>
    <w:rsid w:val="009B0282"/>
    <w:rsid w:val="009B0F1E"/>
    <w:rsid w:val="009B1737"/>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6683"/>
    <w:rsid w:val="009C6938"/>
    <w:rsid w:val="009C6AEC"/>
    <w:rsid w:val="009C75EE"/>
    <w:rsid w:val="009C7702"/>
    <w:rsid w:val="009C78B6"/>
    <w:rsid w:val="009D017D"/>
    <w:rsid w:val="009D02F7"/>
    <w:rsid w:val="009D06FF"/>
    <w:rsid w:val="009D071E"/>
    <w:rsid w:val="009D087E"/>
    <w:rsid w:val="009D0E9B"/>
    <w:rsid w:val="009D1199"/>
    <w:rsid w:val="009D15DA"/>
    <w:rsid w:val="009D1D9B"/>
    <w:rsid w:val="009D2457"/>
    <w:rsid w:val="009D3965"/>
    <w:rsid w:val="009D40A5"/>
    <w:rsid w:val="009D4639"/>
    <w:rsid w:val="009D5A8A"/>
    <w:rsid w:val="009D690C"/>
    <w:rsid w:val="009D7190"/>
    <w:rsid w:val="009E1266"/>
    <w:rsid w:val="009E227D"/>
    <w:rsid w:val="009E2436"/>
    <w:rsid w:val="009E2F7A"/>
    <w:rsid w:val="009E3C99"/>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788"/>
    <w:rsid w:val="00A04AB7"/>
    <w:rsid w:val="00A04C69"/>
    <w:rsid w:val="00A04E21"/>
    <w:rsid w:val="00A065FA"/>
    <w:rsid w:val="00A06DFE"/>
    <w:rsid w:val="00A0713A"/>
    <w:rsid w:val="00A075FB"/>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69DA"/>
    <w:rsid w:val="00A1743B"/>
    <w:rsid w:val="00A17A7C"/>
    <w:rsid w:val="00A17D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329"/>
    <w:rsid w:val="00A36994"/>
    <w:rsid w:val="00A41239"/>
    <w:rsid w:val="00A414A7"/>
    <w:rsid w:val="00A41E06"/>
    <w:rsid w:val="00A4204E"/>
    <w:rsid w:val="00A42E9D"/>
    <w:rsid w:val="00A42FED"/>
    <w:rsid w:val="00A4331D"/>
    <w:rsid w:val="00A43917"/>
    <w:rsid w:val="00A439AA"/>
    <w:rsid w:val="00A447AC"/>
    <w:rsid w:val="00A44E5B"/>
    <w:rsid w:val="00A46FC7"/>
    <w:rsid w:val="00A51B1C"/>
    <w:rsid w:val="00A51D40"/>
    <w:rsid w:val="00A52EB7"/>
    <w:rsid w:val="00A5310F"/>
    <w:rsid w:val="00A53E55"/>
    <w:rsid w:val="00A53E78"/>
    <w:rsid w:val="00A540DE"/>
    <w:rsid w:val="00A54650"/>
    <w:rsid w:val="00A56CE4"/>
    <w:rsid w:val="00A60000"/>
    <w:rsid w:val="00A60916"/>
    <w:rsid w:val="00A60AFF"/>
    <w:rsid w:val="00A6117A"/>
    <w:rsid w:val="00A62442"/>
    <w:rsid w:val="00A62C6C"/>
    <w:rsid w:val="00A65EB5"/>
    <w:rsid w:val="00A667C3"/>
    <w:rsid w:val="00A66A3D"/>
    <w:rsid w:val="00A708BD"/>
    <w:rsid w:val="00A70B92"/>
    <w:rsid w:val="00A713AE"/>
    <w:rsid w:val="00A727AD"/>
    <w:rsid w:val="00A729C0"/>
    <w:rsid w:val="00A7364F"/>
    <w:rsid w:val="00A74E6F"/>
    <w:rsid w:val="00A7543A"/>
    <w:rsid w:val="00A76972"/>
    <w:rsid w:val="00A7699A"/>
    <w:rsid w:val="00A8057E"/>
    <w:rsid w:val="00A81C57"/>
    <w:rsid w:val="00A82DB2"/>
    <w:rsid w:val="00A837C5"/>
    <w:rsid w:val="00A83E90"/>
    <w:rsid w:val="00A84430"/>
    <w:rsid w:val="00A85420"/>
    <w:rsid w:val="00A870E9"/>
    <w:rsid w:val="00A875CE"/>
    <w:rsid w:val="00A9186D"/>
    <w:rsid w:val="00A92853"/>
    <w:rsid w:val="00A92CA8"/>
    <w:rsid w:val="00A92DBE"/>
    <w:rsid w:val="00A93967"/>
    <w:rsid w:val="00A93BC8"/>
    <w:rsid w:val="00A93E7D"/>
    <w:rsid w:val="00A94D1F"/>
    <w:rsid w:val="00A971B8"/>
    <w:rsid w:val="00A9737F"/>
    <w:rsid w:val="00A9786B"/>
    <w:rsid w:val="00A97D7C"/>
    <w:rsid w:val="00AA043D"/>
    <w:rsid w:val="00AA05F5"/>
    <w:rsid w:val="00AA0942"/>
    <w:rsid w:val="00AA14CD"/>
    <w:rsid w:val="00AA15F7"/>
    <w:rsid w:val="00AA1629"/>
    <w:rsid w:val="00AA3C23"/>
    <w:rsid w:val="00AA4A14"/>
    <w:rsid w:val="00AA552F"/>
    <w:rsid w:val="00AA5582"/>
    <w:rsid w:val="00AA5C4D"/>
    <w:rsid w:val="00AA792C"/>
    <w:rsid w:val="00AA7D18"/>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4BAF"/>
    <w:rsid w:val="00AC5395"/>
    <w:rsid w:val="00AC6EB2"/>
    <w:rsid w:val="00AC6F5E"/>
    <w:rsid w:val="00AC6F6C"/>
    <w:rsid w:val="00AC79D2"/>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1873"/>
    <w:rsid w:val="00AE22A2"/>
    <w:rsid w:val="00AE3EAC"/>
    <w:rsid w:val="00AE507C"/>
    <w:rsid w:val="00AE658F"/>
    <w:rsid w:val="00AE710C"/>
    <w:rsid w:val="00AE7144"/>
    <w:rsid w:val="00AE7198"/>
    <w:rsid w:val="00AF00D0"/>
    <w:rsid w:val="00AF06FC"/>
    <w:rsid w:val="00AF08EA"/>
    <w:rsid w:val="00AF093C"/>
    <w:rsid w:val="00AF0ACB"/>
    <w:rsid w:val="00AF3E6D"/>
    <w:rsid w:val="00AF4B0A"/>
    <w:rsid w:val="00AF4BBA"/>
    <w:rsid w:val="00AF5744"/>
    <w:rsid w:val="00AF6492"/>
    <w:rsid w:val="00AF7441"/>
    <w:rsid w:val="00AF7DDC"/>
    <w:rsid w:val="00AF7FC7"/>
    <w:rsid w:val="00B00964"/>
    <w:rsid w:val="00B0242F"/>
    <w:rsid w:val="00B06412"/>
    <w:rsid w:val="00B06E94"/>
    <w:rsid w:val="00B073D9"/>
    <w:rsid w:val="00B10367"/>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0BEA"/>
    <w:rsid w:val="00B4106C"/>
    <w:rsid w:val="00B417C7"/>
    <w:rsid w:val="00B445A2"/>
    <w:rsid w:val="00B44969"/>
    <w:rsid w:val="00B45682"/>
    <w:rsid w:val="00B46189"/>
    <w:rsid w:val="00B4627B"/>
    <w:rsid w:val="00B464E7"/>
    <w:rsid w:val="00B46F32"/>
    <w:rsid w:val="00B47488"/>
    <w:rsid w:val="00B47EFC"/>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A42"/>
    <w:rsid w:val="00B6239D"/>
    <w:rsid w:val="00B630FD"/>
    <w:rsid w:val="00B6329C"/>
    <w:rsid w:val="00B6350D"/>
    <w:rsid w:val="00B657B0"/>
    <w:rsid w:val="00B65A99"/>
    <w:rsid w:val="00B66343"/>
    <w:rsid w:val="00B66C93"/>
    <w:rsid w:val="00B66E82"/>
    <w:rsid w:val="00B67263"/>
    <w:rsid w:val="00B70B8E"/>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BA9"/>
    <w:rsid w:val="00B81E64"/>
    <w:rsid w:val="00B83788"/>
    <w:rsid w:val="00B84254"/>
    <w:rsid w:val="00B85302"/>
    <w:rsid w:val="00B85D58"/>
    <w:rsid w:val="00B87046"/>
    <w:rsid w:val="00B8753C"/>
    <w:rsid w:val="00B9092D"/>
    <w:rsid w:val="00B90DAA"/>
    <w:rsid w:val="00B91805"/>
    <w:rsid w:val="00B91A3D"/>
    <w:rsid w:val="00B932A9"/>
    <w:rsid w:val="00B937B2"/>
    <w:rsid w:val="00B93C42"/>
    <w:rsid w:val="00B93EC5"/>
    <w:rsid w:val="00B94BDA"/>
    <w:rsid w:val="00B95A30"/>
    <w:rsid w:val="00B95E87"/>
    <w:rsid w:val="00B95F4B"/>
    <w:rsid w:val="00B96670"/>
    <w:rsid w:val="00B9694C"/>
    <w:rsid w:val="00BA08A1"/>
    <w:rsid w:val="00BA0C33"/>
    <w:rsid w:val="00BA1FE4"/>
    <w:rsid w:val="00BA3108"/>
    <w:rsid w:val="00BA39E7"/>
    <w:rsid w:val="00BA40BA"/>
    <w:rsid w:val="00BA43EC"/>
    <w:rsid w:val="00BA474D"/>
    <w:rsid w:val="00BA4841"/>
    <w:rsid w:val="00BA50B5"/>
    <w:rsid w:val="00BA52F7"/>
    <w:rsid w:val="00BA5D60"/>
    <w:rsid w:val="00BB1A5D"/>
    <w:rsid w:val="00BB2B86"/>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4462"/>
    <w:rsid w:val="00BD50E7"/>
    <w:rsid w:val="00BD6600"/>
    <w:rsid w:val="00BD6A08"/>
    <w:rsid w:val="00BD7B36"/>
    <w:rsid w:val="00BE0909"/>
    <w:rsid w:val="00BE0943"/>
    <w:rsid w:val="00BE0D66"/>
    <w:rsid w:val="00BE1682"/>
    <w:rsid w:val="00BE2A7C"/>
    <w:rsid w:val="00BE3998"/>
    <w:rsid w:val="00BE4851"/>
    <w:rsid w:val="00BE54C3"/>
    <w:rsid w:val="00BE57E2"/>
    <w:rsid w:val="00BE62AC"/>
    <w:rsid w:val="00BF0063"/>
    <w:rsid w:val="00BF0852"/>
    <w:rsid w:val="00BF1ECC"/>
    <w:rsid w:val="00BF20D8"/>
    <w:rsid w:val="00BF2C8B"/>
    <w:rsid w:val="00BF378D"/>
    <w:rsid w:val="00BF3B3E"/>
    <w:rsid w:val="00BF4F42"/>
    <w:rsid w:val="00BF561C"/>
    <w:rsid w:val="00BF5949"/>
    <w:rsid w:val="00BF6079"/>
    <w:rsid w:val="00BF6E60"/>
    <w:rsid w:val="00BF7E56"/>
    <w:rsid w:val="00BF7F59"/>
    <w:rsid w:val="00C003CC"/>
    <w:rsid w:val="00C0094C"/>
    <w:rsid w:val="00C01203"/>
    <w:rsid w:val="00C018DA"/>
    <w:rsid w:val="00C01B26"/>
    <w:rsid w:val="00C02909"/>
    <w:rsid w:val="00C0754B"/>
    <w:rsid w:val="00C078F0"/>
    <w:rsid w:val="00C07DEC"/>
    <w:rsid w:val="00C10505"/>
    <w:rsid w:val="00C10704"/>
    <w:rsid w:val="00C10F1A"/>
    <w:rsid w:val="00C11B75"/>
    <w:rsid w:val="00C12A79"/>
    <w:rsid w:val="00C13A1A"/>
    <w:rsid w:val="00C141C1"/>
    <w:rsid w:val="00C14F4D"/>
    <w:rsid w:val="00C15472"/>
    <w:rsid w:val="00C1590B"/>
    <w:rsid w:val="00C15BA8"/>
    <w:rsid w:val="00C15D37"/>
    <w:rsid w:val="00C16104"/>
    <w:rsid w:val="00C172CE"/>
    <w:rsid w:val="00C1768A"/>
    <w:rsid w:val="00C2132A"/>
    <w:rsid w:val="00C21A32"/>
    <w:rsid w:val="00C21B07"/>
    <w:rsid w:val="00C22997"/>
    <w:rsid w:val="00C23E1E"/>
    <w:rsid w:val="00C24A7D"/>
    <w:rsid w:val="00C25DC0"/>
    <w:rsid w:val="00C26AE9"/>
    <w:rsid w:val="00C3125B"/>
    <w:rsid w:val="00C3138E"/>
    <w:rsid w:val="00C31FDE"/>
    <w:rsid w:val="00C32440"/>
    <w:rsid w:val="00C327F7"/>
    <w:rsid w:val="00C32A2E"/>
    <w:rsid w:val="00C32F18"/>
    <w:rsid w:val="00C334D9"/>
    <w:rsid w:val="00C379D7"/>
    <w:rsid w:val="00C37F4A"/>
    <w:rsid w:val="00C37FA9"/>
    <w:rsid w:val="00C40564"/>
    <w:rsid w:val="00C40D58"/>
    <w:rsid w:val="00C417F7"/>
    <w:rsid w:val="00C41A81"/>
    <w:rsid w:val="00C42050"/>
    <w:rsid w:val="00C429C0"/>
    <w:rsid w:val="00C43E00"/>
    <w:rsid w:val="00C44538"/>
    <w:rsid w:val="00C479C8"/>
    <w:rsid w:val="00C51660"/>
    <w:rsid w:val="00C52231"/>
    <w:rsid w:val="00C534AE"/>
    <w:rsid w:val="00C54998"/>
    <w:rsid w:val="00C5545D"/>
    <w:rsid w:val="00C55662"/>
    <w:rsid w:val="00C55786"/>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5C0E"/>
    <w:rsid w:val="00C6668B"/>
    <w:rsid w:val="00C6669A"/>
    <w:rsid w:val="00C66726"/>
    <w:rsid w:val="00C66862"/>
    <w:rsid w:val="00C67014"/>
    <w:rsid w:val="00C67CEC"/>
    <w:rsid w:val="00C67EF0"/>
    <w:rsid w:val="00C70465"/>
    <w:rsid w:val="00C7086C"/>
    <w:rsid w:val="00C70E96"/>
    <w:rsid w:val="00C710DA"/>
    <w:rsid w:val="00C72079"/>
    <w:rsid w:val="00C72508"/>
    <w:rsid w:val="00C73319"/>
    <w:rsid w:val="00C7440B"/>
    <w:rsid w:val="00C74FD0"/>
    <w:rsid w:val="00C75C6B"/>
    <w:rsid w:val="00C768AF"/>
    <w:rsid w:val="00C77E69"/>
    <w:rsid w:val="00C77F94"/>
    <w:rsid w:val="00C80BC0"/>
    <w:rsid w:val="00C80F2D"/>
    <w:rsid w:val="00C8183C"/>
    <w:rsid w:val="00C8186D"/>
    <w:rsid w:val="00C81CE0"/>
    <w:rsid w:val="00C8227D"/>
    <w:rsid w:val="00C83393"/>
    <w:rsid w:val="00C835C9"/>
    <w:rsid w:val="00C83BF3"/>
    <w:rsid w:val="00C85D03"/>
    <w:rsid w:val="00C85D53"/>
    <w:rsid w:val="00C85DFC"/>
    <w:rsid w:val="00C86243"/>
    <w:rsid w:val="00C870C2"/>
    <w:rsid w:val="00C9025F"/>
    <w:rsid w:val="00C9051D"/>
    <w:rsid w:val="00C92130"/>
    <w:rsid w:val="00C9354D"/>
    <w:rsid w:val="00C94423"/>
    <w:rsid w:val="00C95E77"/>
    <w:rsid w:val="00C96A4B"/>
    <w:rsid w:val="00C9718C"/>
    <w:rsid w:val="00C97BE8"/>
    <w:rsid w:val="00CA03EE"/>
    <w:rsid w:val="00CA072A"/>
    <w:rsid w:val="00CA0A07"/>
    <w:rsid w:val="00CA1418"/>
    <w:rsid w:val="00CA1456"/>
    <w:rsid w:val="00CA1645"/>
    <w:rsid w:val="00CA27B5"/>
    <w:rsid w:val="00CA27C4"/>
    <w:rsid w:val="00CA2F3D"/>
    <w:rsid w:val="00CA32BC"/>
    <w:rsid w:val="00CA3541"/>
    <w:rsid w:val="00CA4544"/>
    <w:rsid w:val="00CA6886"/>
    <w:rsid w:val="00CA7DA2"/>
    <w:rsid w:val="00CB1928"/>
    <w:rsid w:val="00CB1BBD"/>
    <w:rsid w:val="00CB212D"/>
    <w:rsid w:val="00CB2DC9"/>
    <w:rsid w:val="00CB31A2"/>
    <w:rsid w:val="00CB35FE"/>
    <w:rsid w:val="00CB37B9"/>
    <w:rsid w:val="00CB4842"/>
    <w:rsid w:val="00CB4855"/>
    <w:rsid w:val="00CB4AC9"/>
    <w:rsid w:val="00CB4FD0"/>
    <w:rsid w:val="00CB6551"/>
    <w:rsid w:val="00CB6569"/>
    <w:rsid w:val="00CB6866"/>
    <w:rsid w:val="00CB73DC"/>
    <w:rsid w:val="00CB7A78"/>
    <w:rsid w:val="00CC142B"/>
    <w:rsid w:val="00CC159A"/>
    <w:rsid w:val="00CC24CE"/>
    <w:rsid w:val="00CC259B"/>
    <w:rsid w:val="00CC3449"/>
    <w:rsid w:val="00CC3584"/>
    <w:rsid w:val="00CC4304"/>
    <w:rsid w:val="00CC5B65"/>
    <w:rsid w:val="00CC6171"/>
    <w:rsid w:val="00CC62E1"/>
    <w:rsid w:val="00CC644A"/>
    <w:rsid w:val="00CC77D7"/>
    <w:rsid w:val="00CD011B"/>
    <w:rsid w:val="00CD1217"/>
    <w:rsid w:val="00CD16A4"/>
    <w:rsid w:val="00CD2218"/>
    <w:rsid w:val="00CD24DA"/>
    <w:rsid w:val="00CD26F0"/>
    <w:rsid w:val="00CD2A64"/>
    <w:rsid w:val="00CD2D8A"/>
    <w:rsid w:val="00CD30F5"/>
    <w:rsid w:val="00CD467D"/>
    <w:rsid w:val="00CD657E"/>
    <w:rsid w:val="00CE0637"/>
    <w:rsid w:val="00CE0F73"/>
    <w:rsid w:val="00CE14DD"/>
    <w:rsid w:val="00CE15E9"/>
    <w:rsid w:val="00CE320E"/>
    <w:rsid w:val="00CE330A"/>
    <w:rsid w:val="00CE3C41"/>
    <w:rsid w:val="00CE3F1F"/>
    <w:rsid w:val="00CE419E"/>
    <w:rsid w:val="00CE48C9"/>
    <w:rsid w:val="00CE536F"/>
    <w:rsid w:val="00CE6F97"/>
    <w:rsid w:val="00CE722E"/>
    <w:rsid w:val="00CE7765"/>
    <w:rsid w:val="00CF168A"/>
    <w:rsid w:val="00CF230F"/>
    <w:rsid w:val="00CF32AE"/>
    <w:rsid w:val="00CF4C24"/>
    <w:rsid w:val="00CF52E2"/>
    <w:rsid w:val="00CF689C"/>
    <w:rsid w:val="00CF6989"/>
    <w:rsid w:val="00CF741B"/>
    <w:rsid w:val="00CF7525"/>
    <w:rsid w:val="00CF7CE7"/>
    <w:rsid w:val="00CF7D07"/>
    <w:rsid w:val="00D00260"/>
    <w:rsid w:val="00D0026B"/>
    <w:rsid w:val="00D0298B"/>
    <w:rsid w:val="00D03C14"/>
    <w:rsid w:val="00D03C5A"/>
    <w:rsid w:val="00D0472D"/>
    <w:rsid w:val="00D04C1C"/>
    <w:rsid w:val="00D05DC9"/>
    <w:rsid w:val="00D06CC0"/>
    <w:rsid w:val="00D07E3B"/>
    <w:rsid w:val="00D07EBA"/>
    <w:rsid w:val="00D07ECE"/>
    <w:rsid w:val="00D1005F"/>
    <w:rsid w:val="00D10CE8"/>
    <w:rsid w:val="00D11318"/>
    <w:rsid w:val="00D118E8"/>
    <w:rsid w:val="00D11FE3"/>
    <w:rsid w:val="00D123BE"/>
    <w:rsid w:val="00D1468B"/>
    <w:rsid w:val="00D14E11"/>
    <w:rsid w:val="00D1554E"/>
    <w:rsid w:val="00D16B77"/>
    <w:rsid w:val="00D17F36"/>
    <w:rsid w:val="00D17FF0"/>
    <w:rsid w:val="00D2007A"/>
    <w:rsid w:val="00D2047D"/>
    <w:rsid w:val="00D20E85"/>
    <w:rsid w:val="00D21A7A"/>
    <w:rsid w:val="00D23ABA"/>
    <w:rsid w:val="00D241F6"/>
    <w:rsid w:val="00D2474E"/>
    <w:rsid w:val="00D248A4"/>
    <w:rsid w:val="00D25DAF"/>
    <w:rsid w:val="00D266D8"/>
    <w:rsid w:val="00D26FFA"/>
    <w:rsid w:val="00D27699"/>
    <w:rsid w:val="00D2792C"/>
    <w:rsid w:val="00D30512"/>
    <w:rsid w:val="00D30C14"/>
    <w:rsid w:val="00D31992"/>
    <w:rsid w:val="00D34B26"/>
    <w:rsid w:val="00D36940"/>
    <w:rsid w:val="00D40210"/>
    <w:rsid w:val="00D40955"/>
    <w:rsid w:val="00D40F8C"/>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3D47"/>
    <w:rsid w:val="00D6470A"/>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C91"/>
    <w:rsid w:val="00D763B7"/>
    <w:rsid w:val="00D764FB"/>
    <w:rsid w:val="00D76FBD"/>
    <w:rsid w:val="00D77829"/>
    <w:rsid w:val="00D805E8"/>
    <w:rsid w:val="00D813C8"/>
    <w:rsid w:val="00D814AE"/>
    <w:rsid w:val="00D8172C"/>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28BC"/>
    <w:rsid w:val="00DA332C"/>
    <w:rsid w:val="00DA379E"/>
    <w:rsid w:val="00DA3DD0"/>
    <w:rsid w:val="00DA46B9"/>
    <w:rsid w:val="00DA4C73"/>
    <w:rsid w:val="00DA50CD"/>
    <w:rsid w:val="00DA55B8"/>
    <w:rsid w:val="00DA5EC9"/>
    <w:rsid w:val="00DA5FE5"/>
    <w:rsid w:val="00DA6134"/>
    <w:rsid w:val="00DA70C8"/>
    <w:rsid w:val="00DB0A7B"/>
    <w:rsid w:val="00DB24DA"/>
    <w:rsid w:val="00DB27E1"/>
    <w:rsid w:val="00DB479A"/>
    <w:rsid w:val="00DB48FF"/>
    <w:rsid w:val="00DB5217"/>
    <w:rsid w:val="00DB54D3"/>
    <w:rsid w:val="00DB57FC"/>
    <w:rsid w:val="00DB6013"/>
    <w:rsid w:val="00DB736C"/>
    <w:rsid w:val="00DC02DB"/>
    <w:rsid w:val="00DC0EE2"/>
    <w:rsid w:val="00DC1113"/>
    <w:rsid w:val="00DC14F1"/>
    <w:rsid w:val="00DC16E6"/>
    <w:rsid w:val="00DC1EEA"/>
    <w:rsid w:val="00DC3564"/>
    <w:rsid w:val="00DC618A"/>
    <w:rsid w:val="00DC68F9"/>
    <w:rsid w:val="00DC70FC"/>
    <w:rsid w:val="00DC7D24"/>
    <w:rsid w:val="00DD0C2B"/>
    <w:rsid w:val="00DD0DC7"/>
    <w:rsid w:val="00DD246F"/>
    <w:rsid w:val="00DD3813"/>
    <w:rsid w:val="00DD4AE5"/>
    <w:rsid w:val="00DD5064"/>
    <w:rsid w:val="00DD5745"/>
    <w:rsid w:val="00DD6CD4"/>
    <w:rsid w:val="00DD7D56"/>
    <w:rsid w:val="00DD7EAA"/>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6D51"/>
    <w:rsid w:val="00DF7169"/>
    <w:rsid w:val="00DF720D"/>
    <w:rsid w:val="00E000FB"/>
    <w:rsid w:val="00E00B36"/>
    <w:rsid w:val="00E00D4E"/>
    <w:rsid w:val="00E00FC1"/>
    <w:rsid w:val="00E03C01"/>
    <w:rsid w:val="00E049C7"/>
    <w:rsid w:val="00E052F4"/>
    <w:rsid w:val="00E05AF9"/>
    <w:rsid w:val="00E05EF3"/>
    <w:rsid w:val="00E06CFA"/>
    <w:rsid w:val="00E06EF1"/>
    <w:rsid w:val="00E07A57"/>
    <w:rsid w:val="00E07D7B"/>
    <w:rsid w:val="00E106E6"/>
    <w:rsid w:val="00E10EB8"/>
    <w:rsid w:val="00E118F5"/>
    <w:rsid w:val="00E11E29"/>
    <w:rsid w:val="00E134A0"/>
    <w:rsid w:val="00E136DA"/>
    <w:rsid w:val="00E13A76"/>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566"/>
    <w:rsid w:val="00E345D5"/>
    <w:rsid w:val="00E354C4"/>
    <w:rsid w:val="00E3586D"/>
    <w:rsid w:val="00E3712A"/>
    <w:rsid w:val="00E37FDD"/>
    <w:rsid w:val="00E40353"/>
    <w:rsid w:val="00E40F06"/>
    <w:rsid w:val="00E413D7"/>
    <w:rsid w:val="00E45374"/>
    <w:rsid w:val="00E457F5"/>
    <w:rsid w:val="00E46B74"/>
    <w:rsid w:val="00E47629"/>
    <w:rsid w:val="00E47641"/>
    <w:rsid w:val="00E5019A"/>
    <w:rsid w:val="00E5099B"/>
    <w:rsid w:val="00E50AC3"/>
    <w:rsid w:val="00E50E2D"/>
    <w:rsid w:val="00E51CD2"/>
    <w:rsid w:val="00E51EDA"/>
    <w:rsid w:val="00E52984"/>
    <w:rsid w:val="00E53527"/>
    <w:rsid w:val="00E54ADB"/>
    <w:rsid w:val="00E55E70"/>
    <w:rsid w:val="00E569D5"/>
    <w:rsid w:val="00E57CCC"/>
    <w:rsid w:val="00E607E4"/>
    <w:rsid w:val="00E61579"/>
    <w:rsid w:val="00E63095"/>
    <w:rsid w:val="00E63876"/>
    <w:rsid w:val="00E6417A"/>
    <w:rsid w:val="00E64BFD"/>
    <w:rsid w:val="00E656C9"/>
    <w:rsid w:val="00E672B5"/>
    <w:rsid w:val="00E67669"/>
    <w:rsid w:val="00E67AED"/>
    <w:rsid w:val="00E70B64"/>
    <w:rsid w:val="00E71AB7"/>
    <w:rsid w:val="00E74EC6"/>
    <w:rsid w:val="00E750AA"/>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0D8E"/>
    <w:rsid w:val="00E92DD7"/>
    <w:rsid w:val="00E938F8"/>
    <w:rsid w:val="00E95928"/>
    <w:rsid w:val="00E95AF4"/>
    <w:rsid w:val="00E9748C"/>
    <w:rsid w:val="00E978E2"/>
    <w:rsid w:val="00E97A5B"/>
    <w:rsid w:val="00EA0C67"/>
    <w:rsid w:val="00EA1937"/>
    <w:rsid w:val="00EA2253"/>
    <w:rsid w:val="00EA2284"/>
    <w:rsid w:val="00EA2539"/>
    <w:rsid w:val="00EA2B4A"/>
    <w:rsid w:val="00EA39D8"/>
    <w:rsid w:val="00EA407D"/>
    <w:rsid w:val="00EA42D1"/>
    <w:rsid w:val="00EA44FB"/>
    <w:rsid w:val="00EA54B9"/>
    <w:rsid w:val="00EA5BE5"/>
    <w:rsid w:val="00EA66AB"/>
    <w:rsid w:val="00EA67FB"/>
    <w:rsid w:val="00EA68C1"/>
    <w:rsid w:val="00EA6A29"/>
    <w:rsid w:val="00EA719C"/>
    <w:rsid w:val="00EA7BC5"/>
    <w:rsid w:val="00EB0219"/>
    <w:rsid w:val="00EB02E0"/>
    <w:rsid w:val="00EB07E9"/>
    <w:rsid w:val="00EB0AE2"/>
    <w:rsid w:val="00EB1C67"/>
    <w:rsid w:val="00EB1D58"/>
    <w:rsid w:val="00EB219D"/>
    <w:rsid w:val="00EB2B44"/>
    <w:rsid w:val="00EB30CC"/>
    <w:rsid w:val="00EB4AF2"/>
    <w:rsid w:val="00EB5A92"/>
    <w:rsid w:val="00EB5CEA"/>
    <w:rsid w:val="00EB67E8"/>
    <w:rsid w:val="00EC0E54"/>
    <w:rsid w:val="00EC0F34"/>
    <w:rsid w:val="00EC202B"/>
    <w:rsid w:val="00EC2CCB"/>
    <w:rsid w:val="00EC33E6"/>
    <w:rsid w:val="00EC3892"/>
    <w:rsid w:val="00EC3906"/>
    <w:rsid w:val="00EC4430"/>
    <w:rsid w:val="00EC4FDF"/>
    <w:rsid w:val="00EC4FE6"/>
    <w:rsid w:val="00EC5073"/>
    <w:rsid w:val="00EC529B"/>
    <w:rsid w:val="00EC5B1D"/>
    <w:rsid w:val="00EC5C4A"/>
    <w:rsid w:val="00EC673E"/>
    <w:rsid w:val="00EC68DC"/>
    <w:rsid w:val="00EC69B5"/>
    <w:rsid w:val="00EC72A8"/>
    <w:rsid w:val="00EC74B8"/>
    <w:rsid w:val="00EC7888"/>
    <w:rsid w:val="00EC7F55"/>
    <w:rsid w:val="00ED0DFE"/>
    <w:rsid w:val="00ED10E7"/>
    <w:rsid w:val="00ED2A91"/>
    <w:rsid w:val="00ED48F9"/>
    <w:rsid w:val="00ED569F"/>
    <w:rsid w:val="00ED5D2B"/>
    <w:rsid w:val="00ED741E"/>
    <w:rsid w:val="00ED792B"/>
    <w:rsid w:val="00ED7D44"/>
    <w:rsid w:val="00ED7D76"/>
    <w:rsid w:val="00EE0ED7"/>
    <w:rsid w:val="00EE1015"/>
    <w:rsid w:val="00EE10FB"/>
    <w:rsid w:val="00EE1189"/>
    <w:rsid w:val="00EE225E"/>
    <w:rsid w:val="00EE22E7"/>
    <w:rsid w:val="00EE326A"/>
    <w:rsid w:val="00EE4891"/>
    <w:rsid w:val="00EE4C73"/>
    <w:rsid w:val="00EE4E66"/>
    <w:rsid w:val="00EE70DD"/>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095C"/>
    <w:rsid w:val="00F1121B"/>
    <w:rsid w:val="00F11596"/>
    <w:rsid w:val="00F12A9F"/>
    <w:rsid w:val="00F13411"/>
    <w:rsid w:val="00F14E8E"/>
    <w:rsid w:val="00F152E8"/>
    <w:rsid w:val="00F156D3"/>
    <w:rsid w:val="00F15D90"/>
    <w:rsid w:val="00F1657D"/>
    <w:rsid w:val="00F211B2"/>
    <w:rsid w:val="00F22669"/>
    <w:rsid w:val="00F22AF2"/>
    <w:rsid w:val="00F23069"/>
    <w:rsid w:val="00F236A1"/>
    <w:rsid w:val="00F240DC"/>
    <w:rsid w:val="00F2452E"/>
    <w:rsid w:val="00F256E2"/>
    <w:rsid w:val="00F26040"/>
    <w:rsid w:val="00F2688D"/>
    <w:rsid w:val="00F2689D"/>
    <w:rsid w:val="00F27542"/>
    <w:rsid w:val="00F27DB9"/>
    <w:rsid w:val="00F27E04"/>
    <w:rsid w:val="00F30403"/>
    <w:rsid w:val="00F306C7"/>
    <w:rsid w:val="00F31757"/>
    <w:rsid w:val="00F31AF1"/>
    <w:rsid w:val="00F321C1"/>
    <w:rsid w:val="00F341DE"/>
    <w:rsid w:val="00F34226"/>
    <w:rsid w:val="00F344C0"/>
    <w:rsid w:val="00F35C91"/>
    <w:rsid w:val="00F361BD"/>
    <w:rsid w:val="00F36EC8"/>
    <w:rsid w:val="00F37A11"/>
    <w:rsid w:val="00F40696"/>
    <w:rsid w:val="00F407DC"/>
    <w:rsid w:val="00F41139"/>
    <w:rsid w:val="00F41170"/>
    <w:rsid w:val="00F4117B"/>
    <w:rsid w:val="00F417FC"/>
    <w:rsid w:val="00F421CD"/>
    <w:rsid w:val="00F423E3"/>
    <w:rsid w:val="00F42C41"/>
    <w:rsid w:val="00F42E3C"/>
    <w:rsid w:val="00F43877"/>
    <w:rsid w:val="00F44A2D"/>
    <w:rsid w:val="00F4512A"/>
    <w:rsid w:val="00F474F3"/>
    <w:rsid w:val="00F47D05"/>
    <w:rsid w:val="00F50ED8"/>
    <w:rsid w:val="00F5214B"/>
    <w:rsid w:val="00F52362"/>
    <w:rsid w:val="00F54008"/>
    <w:rsid w:val="00F557A1"/>
    <w:rsid w:val="00F562CD"/>
    <w:rsid w:val="00F562F5"/>
    <w:rsid w:val="00F57444"/>
    <w:rsid w:val="00F622BE"/>
    <w:rsid w:val="00F6394D"/>
    <w:rsid w:val="00F63F78"/>
    <w:rsid w:val="00F6411E"/>
    <w:rsid w:val="00F65860"/>
    <w:rsid w:val="00F65C60"/>
    <w:rsid w:val="00F66964"/>
    <w:rsid w:val="00F66D14"/>
    <w:rsid w:val="00F677EA"/>
    <w:rsid w:val="00F67B95"/>
    <w:rsid w:val="00F70FB9"/>
    <w:rsid w:val="00F71685"/>
    <w:rsid w:val="00F71AC9"/>
    <w:rsid w:val="00F7309E"/>
    <w:rsid w:val="00F73482"/>
    <w:rsid w:val="00F747F5"/>
    <w:rsid w:val="00F749BF"/>
    <w:rsid w:val="00F7559B"/>
    <w:rsid w:val="00F75D0C"/>
    <w:rsid w:val="00F7711E"/>
    <w:rsid w:val="00F77131"/>
    <w:rsid w:val="00F77577"/>
    <w:rsid w:val="00F77832"/>
    <w:rsid w:val="00F800E7"/>
    <w:rsid w:val="00F8045B"/>
    <w:rsid w:val="00F805B5"/>
    <w:rsid w:val="00F80876"/>
    <w:rsid w:val="00F81752"/>
    <w:rsid w:val="00F81785"/>
    <w:rsid w:val="00F824F6"/>
    <w:rsid w:val="00F837F7"/>
    <w:rsid w:val="00F8541F"/>
    <w:rsid w:val="00F85597"/>
    <w:rsid w:val="00F859C6"/>
    <w:rsid w:val="00F85ECE"/>
    <w:rsid w:val="00F87544"/>
    <w:rsid w:val="00F90EA6"/>
    <w:rsid w:val="00F9280E"/>
    <w:rsid w:val="00F931A4"/>
    <w:rsid w:val="00F93338"/>
    <w:rsid w:val="00F93CE5"/>
    <w:rsid w:val="00F93E5F"/>
    <w:rsid w:val="00F94CC7"/>
    <w:rsid w:val="00F95350"/>
    <w:rsid w:val="00F95706"/>
    <w:rsid w:val="00F95BC2"/>
    <w:rsid w:val="00F9694E"/>
    <w:rsid w:val="00F9750E"/>
    <w:rsid w:val="00F97890"/>
    <w:rsid w:val="00F97A53"/>
    <w:rsid w:val="00F97BCC"/>
    <w:rsid w:val="00F97C52"/>
    <w:rsid w:val="00FA048D"/>
    <w:rsid w:val="00FA117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CE"/>
    <w:rsid w:val="00FB34DF"/>
    <w:rsid w:val="00FB3CB8"/>
    <w:rsid w:val="00FB3E51"/>
    <w:rsid w:val="00FB41D3"/>
    <w:rsid w:val="00FB4206"/>
    <w:rsid w:val="00FB69DD"/>
    <w:rsid w:val="00FC021A"/>
    <w:rsid w:val="00FC1B6D"/>
    <w:rsid w:val="00FC1E45"/>
    <w:rsid w:val="00FC32D3"/>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E01A5"/>
    <w:rsid w:val="00FE1B42"/>
    <w:rsid w:val="00FE1C69"/>
    <w:rsid w:val="00FE4738"/>
    <w:rsid w:val="00FE4EA1"/>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410E4-325B-49A3-8F01-9B912EA7F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33</Pages>
  <Words>14698</Words>
  <Characters>83780</Characters>
  <Application>Microsoft Office Word</Application>
  <DocSecurity>0</DocSecurity>
  <Lines>698</Lines>
  <Paragraphs>196</Paragraphs>
  <ScaleCrop>false</ScaleCrop>
  <Company/>
  <LinksUpToDate>false</LinksUpToDate>
  <CharactersWithSpaces>98282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514</cp:revision>
  <cp:lastPrinted>2020-07-16T03:02:00Z</cp:lastPrinted>
  <dcterms:created xsi:type="dcterms:W3CDTF">2020-07-21T15:22:00Z</dcterms:created>
  <dcterms:modified xsi:type="dcterms:W3CDTF">2020-08-05T13:26:00Z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id="qSiZrwCb"/&gt;&lt;style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