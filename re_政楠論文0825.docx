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346375">
          <w:pPr>
            <w:pStyle w:val="11"/>
            <w:rPr>
              <w:rFonts w:asciiTheme="minorHAnsi" w:eastAsiaTheme="minorEastAsia" w:hAnsiTheme="minorHAnsi"/>
            </w:rPr>
          </w:pPr>
          <w:hyperlink w:anchor="_Toc49205765" w:history="1">
            <w:r w:rsidR="00EF12B3" w:rsidRPr="00275158">
              <w:rPr>
                <w:rStyle w:val="ab"/>
                <w:rFonts w:cs="Times New Roman"/>
              </w:rPr>
              <w:t>Abstract</w:t>
            </w:r>
            <w:r w:rsidR="00EF12B3">
              <w:rPr>
                <w:webHidden/>
              </w:rPr>
              <w:tab/>
            </w:r>
            <w:r w:rsidR="00EF12B3">
              <w:rPr>
                <w:webHidden/>
              </w:rPr>
              <w:fldChar w:fldCharType="begin"/>
            </w:r>
            <w:r w:rsidR="00EF12B3">
              <w:rPr>
                <w:webHidden/>
              </w:rPr>
              <w:instrText xml:space="preserve"> PAGEREF _Toc49205765 \h </w:instrText>
            </w:r>
            <w:r w:rsidR="00EF12B3">
              <w:rPr>
                <w:webHidden/>
              </w:rPr>
            </w:r>
            <w:r w:rsidR="00EF12B3">
              <w:rPr>
                <w:webHidden/>
              </w:rPr>
              <w:fldChar w:fldCharType="separate"/>
            </w:r>
            <w:r w:rsidR="00EF12B3">
              <w:rPr>
                <w:webHidden/>
              </w:rPr>
              <w:t>2</w:t>
            </w:r>
            <w:r w:rsidR="00EF12B3">
              <w:rPr>
                <w:webHidden/>
              </w:rPr>
              <w:fldChar w:fldCharType="end"/>
            </w:r>
          </w:hyperlink>
        </w:p>
        <w:p w14:paraId="757CF6F5" w14:textId="6C81A2DD" w:rsidR="00EF12B3" w:rsidRDefault="00346375">
          <w:pPr>
            <w:pStyle w:val="11"/>
            <w:rPr>
              <w:rFonts w:asciiTheme="minorHAnsi" w:eastAsiaTheme="minorEastAsia" w:hAnsiTheme="minorHAnsi"/>
            </w:rPr>
          </w:pPr>
          <w:hyperlink w:anchor="_Toc49205766" w:history="1">
            <w:r w:rsidR="00EF12B3" w:rsidRPr="00275158">
              <w:rPr>
                <w:rStyle w:val="ab"/>
                <w:rFonts w:cs="Times New Roman" w:hint="eastAsia"/>
              </w:rPr>
              <w:t>目次</w:t>
            </w:r>
            <w:r w:rsidR="00EF12B3">
              <w:rPr>
                <w:webHidden/>
              </w:rPr>
              <w:tab/>
            </w:r>
            <w:r w:rsidR="00EF12B3">
              <w:rPr>
                <w:webHidden/>
              </w:rPr>
              <w:fldChar w:fldCharType="begin"/>
            </w:r>
            <w:r w:rsidR="00EF12B3">
              <w:rPr>
                <w:webHidden/>
              </w:rPr>
              <w:instrText xml:space="preserve"> PAGEREF _Toc49205766 \h </w:instrText>
            </w:r>
            <w:r w:rsidR="00EF12B3">
              <w:rPr>
                <w:webHidden/>
              </w:rPr>
            </w:r>
            <w:r w:rsidR="00EF12B3">
              <w:rPr>
                <w:webHidden/>
              </w:rPr>
              <w:fldChar w:fldCharType="separate"/>
            </w:r>
            <w:r w:rsidR="00EF12B3">
              <w:rPr>
                <w:webHidden/>
              </w:rPr>
              <w:t>3</w:t>
            </w:r>
            <w:r w:rsidR="00EF12B3">
              <w:rPr>
                <w:webHidden/>
              </w:rPr>
              <w:fldChar w:fldCharType="end"/>
            </w:r>
          </w:hyperlink>
        </w:p>
        <w:p w14:paraId="561AFEBA" w14:textId="3AFF0C55" w:rsidR="00EF12B3" w:rsidRDefault="00346375">
          <w:pPr>
            <w:pStyle w:val="11"/>
            <w:rPr>
              <w:rFonts w:asciiTheme="minorHAnsi" w:eastAsiaTheme="minorEastAsia" w:hAnsiTheme="minorHAnsi"/>
            </w:rPr>
          </w:pPr>
          <w:hyperlink w:anchor="_Toc49205767" w:history="1">
            <w:r w:rsidR="00EF12B3" w:rsidRPr="00275158">
              <w:rPr>
                <w:rStyle w:val="ab"/>
                <w:rFonts w:cs="Times New Roman" w:hint="eastAsia"/>
              </w:rPr>
              <w:t>表目次</w:t>
            </w:r>
            <w:r w:rsidR="00EF12B3">
              <w:rPr>
                <w:webHidden/>
              </w:rPr>
              <w:tab/>
            </w:r>
            <w:r w:rsidR="00EF12B3">
              <w:rPr>
                <w:webHidden/>
              </w:rPr>
              <w:fldChar w:fldCharType="begin"/>
            </w:r>
            <w:r w:rsidR="00EF12B3">
              <w:rPr>
                <w:webHidden/>
              </w:rPr>
              <w:instrText xml:space="preserve"> PAGEREF _Toc49205767 \h </w:instrText>
            </w:r>
            <w:r w:rsidR="00EF12B3">
              <w:rPr>
                <w:webHidden/>
              </w:rPr>
            </w:r>
            <w:r w:rsidR="00EF12B3">
              <w:rPr>
                <w:webHidden/>
              </w:rPr>
              <w:fldChar w:fldCharType="separate"/>
            </w:r>
            <w:r w:rsidR="00EF12B3">
              <w:rPr>
                <w:webHidden/>
              </w:rPr>
              <w:t>5</w:t>
            </w:r>
            <w:r w:rsidR="00EF12B3">
              <w:rPr>
                <w:webHidden/>
              </w:rPr>
              <w:fldChar w:fldCharType="end"/>
            </w:r>
          </w:hyperlink>
        </w:p>
        <w:p w14:paraId="64AB0ACC" w14:textId="6994A74C" w:rsidR="00EF12B3" w:rsidRDefault="00346375">
          <w:pPr>
            <w:pStyle w:val="11"/>
            <w:rPr>
              <w:rFonts w:asciiTheme="minorHAnsi" w:eastAsiaTheme="minorEastAsia" w:hAnsiTheme="minorHAnsi"/>
            </w:rPr>
          </w:pPr>
          <w:hyperlink w:anchor="_Toc49205768" w:history="1">
            <w:r w:rsidR="00EF12B3" w:rsidRPr="00275158">
              <w:rPr>
                <w:rStyle w:val="ab"/>
                <w:rFonts w:cs="Times New Roman" w:hint="eastAsia"/>
              </w:rPr>
              <w:t>圖目次</w:t>
            </w:r>
            <w:r w:rsidR="00EF12B3">
              <w:rPr>
                <w:webHidden/>
              </w:rPr>
              <w:tab/>
            </w:r>
            <w:r w:rsidR="00EF12B3">
              <w:rPr>
                <w:webHidden/>
              </w:rPr>
              <w:fldChar w:fldCharType="begin"/>
            </w:r>
            <w:r w:rsidR="00EF12B3">
              <w:rPr>
                <w:webHidden/>
              </w:rPr>
              <w:instrText xml:space="preserve"> PAGEREF _Toc49205768 \h </w:instrText>
            </w:r>
            <w:r w:rsidR="00EF12B3">
              <w:rPr>
                <w:webHidden/>
              </w:rPr>
            </w:r>
            <w:r w:rsidR="00EF12B3">
              <w:rPr>
                <w:webHidden/>
              </w:rPr>
              <w:fldChar w:fldCharType="separate"/>
            </w:r>
            <w:r w:rsidR="00EF12B3">
              <w:rPr>
                <w:webHidden/>
              </w:rPr>
              <w:t>6</w:t>
            </w:r>
            <w:r w:rsidR="00EF12B3">
              <w:rPr>
                <w:webHidden/>
              </w:rPr>
              <w:fldChar w:fldCharType="end"/>
            </w:r>
          </w:hyperlink>
        </w:p>
        <w:p w14:paraId="10CA1D29" w14:textId="0B0EFA19" w:rsidR="00EF12B3" w:rsidRDefault="00346375">
          <w:pPr>
            <w:pStyle w:val="11"/>
            <w:rPr>
              <w:rFonts w:asciiTheme="minorHAnsi" w:eastAsiaTheme="minorEastAsia" w:hAnsiTheme="minorHAnsi"/>
            </w:rPr>
          </w:pPr>
          <w:hyperlink w:anchor="_Toc49205769" w:history="1">
            <w:r w:rsidR="00EF12B3" w:rsidRPr="00275158">
              <w:rPr>
                <w:rStyle w:val="ab"/>
                <w:rFonts w:hint="eastAsia"/>
              </w:rPr>
              <w:t>第</w:t>
            </w:r>
            <w:r w:rsidR="00EF12B3" w:rsidRPr="00275158">
              <w:rPr>
                <w:rStyle w:val="ab"/>
                <w:rFonts w:hint="eastAsia"/>
              </w:rPr>
              <w:t xml:space="preserve"> 1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簡介</w:t>
            </w:r>
            <w:r w:rsidR="00EF12B3">
              <w:rPr>
                <w:webHidden/>
              </w:rPr>
              <w:tab/>
            </w:r>
            <w:r w:rsidR="00EF12B3">
              <w:rPr>
                <w:webHidden/>
              </w:rPr>
              <w:fldChar w:fldCharType="begin"/>
            </w:r>
            <w:r w:rsidR="00EF12B3">
              <w:rPr>
                <w:webHidden/>
              </w:rPr>
              <w:instrText xml:space="preserve"> PAGEREF _Toc49205769 \h </w:instrText>
            </w:r>
            <w:r w:rsidR="00EF12B3">
              <w:rPr>
                <w:webHidden/>
              </w:rPr>
            </w:r>
            <w:r w:rsidR="00EF12B3">
              <w:rPr>
                <w:webHidden/>
              </w:rPr>
              <w:fldChar w:fldCharType="separate"/>
            </w:r>
            <w:r w:rsidR="00EF12B3">
              <w:rPr>
                <w:webHidden/>
              </w:rPr>
              <w:t>7</w:t>
            </w:r>
            <w:r w:rsidR="00EF12B3">
              <w:rPr>
                <w:webHidden/>
              </w:rPr>
              <w:fldChar w:fldCharType="end"/>
            </w:r>
          </w:hyperlink>
        </w:p>
        <w:p w14:paraId="34CD7AB2" w14:textId="5BDB5F05" w:rsidR="00EF12B3" w:rsidRDefault="00346375">
          <w:pPr>
            <w:pStyle w:val="11"/>
            <w:rPr>
              <w:rFonts w:asciiTheme="minorHAnsi" w:eastAsiaTheme="minorEastAsia" w:hAnsiTheme="minorHAnsi"/>
            </w:rPr>
          </w:pPr>
          <w:hyperlink w:anchor="_Toc49205770" w:history="1">
            <w:r w:rsidR="00EF12B3" w:rsidRPr="00275158">
              <w:rPr>
                <w:rStyle w:val="ab"/>
                <w:rFonts w:hint="eastAsia"/>
              </w:rPr>
              <w:t>第</w:t>
            </w:r>
            <w:r w:rsidR="00EF12B3" w:rsidRPr="00275158">
              <w:rPr>
                <w:rStyle w:val="ab"/>
                <w:rFonts w:hint="eastAsia"/>
              </w:rPr>
              <w:t xml:space="preserve"> 2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相關研究</w:t>
            </w:r>
            <w:r w:rsidR="00EF12B3">
              <w:rPr>
                <w:webHidden/>
              </w:rPr>
              <w:tab/>
            </w:r>
            <w:r w:rsidR="00EF12B3">
              <w:rPr>
                <w:webHidden/>
              </w:rPr>
              <w:fldChar w:fldCharType="begin"/>
            </w:r>
            <w:r w:rsidR="00EF12B3">
              <w:rPr>
                <w:webHidden/>
              </w:rPr>
              <w:instrText xml:space="preserve"> PAGEREF _Toc49205770 \h </w:instrText>
            </w:r>
            <w:r w:rsidR="00EF12B3">
              <w:rPr>
                <w:webHidden/>
              </w:rPr>
            </w:r>
            <w:r w:rsidR="00EF12B3">
              <w:rPr>
                <w:webHidden/>
              </w:rPr>
              <w:fldChar w:fldCharType="separate"/>
            </w:r>
            <w:r w:rsidR="00EF12B3">
              <w:rPr>
                <w:webHidden/>
              </w:rPr>
              <w:t>9</w:t>
            </w:r>
            <w:r w:rsidR="00EF12B3">
              <w:rPr>
                <w:webHidden/>
              </w:rPr>
              <w:fldChar w:fldCharType="end"/>
            </w:r>
          </w:hyperlink>
        </w:p>
        <w:p w14:paraId="49E8DF79" w14:textId="472745A2" w:rsidR="00EF12B3" w:rsidRDefault="00346375">
          <w:pPr>
            <w:pStyle w:val="21"/>
            <w:rPr>
              <w:rFonts w:asciiTheme="minorHAnsi" w:eastAsiaTheme="minorEastAsia" w:hAnsiTheme="minorHAnsi" w:cstheme="minorBidi"/>
              <w:noProof/>
              <w:kern w:val="2"/>
            </w:rPr>
          </w:pPr>
          <w:hyperlink w:anchor="_Toc49205771" w:history="1">
            <w:r w:rsidR="00EF12B3" w:rsidRPr="00275158">
              <w:rPr>
                <w:rStyle w:val="ab"/>
                <w:noProof/>
              </w:rPr>
              <w:t>2.1</w:t>
            </w:r>
            <w:r w:rsidR="00EF12B3" w:rsidRPr="00275158">
              <w:rPr>
                <w:rStyle w:val="ab"/>
                <w:rFonts w:hint="eastAsia"/>
                <w:noProof/>
              </w:rPr>
              <w:t>資料缺失類型</w:t>
            </w:r>
            <w:r w:rsidR="00EF12B3">
              <w:rPr>
                <w:noProof/>
                <w:webHidden/>
              </w:rPr>
              <w:tab/>
            </w:r>
            <w:r w:rsidR="00EF12B3">
              <w:rPr>
                <w:noProof/>
                <w:webHidden/>
              </w:rPr>
              <w:fldChar w:fldCharType="begin"/>
            </w:r>
            <w:r w:rsidR="00EF12B3">
              <w:rPr>
                <w:noProof/>
                <w:webHidden/>
              </w:rPr>
              <w:instrText xml:space="preserve"> PAGEREF _Toc49205771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05D1F283" w14:textId="234B5446" w:rsidR="00EF12B3" w:rsidRDefault="00346375">
          <w:pPr>
            <w:pStyle w:val="21"/>
            <w:rPr>
              <w:rFonts w:asciiTheme="minorHAnsi" w:eastAsiaTheme="minorEastAsia" w:hAnsiTheme="minorHAnsi" w:cstheme="minorBidi"/>
              <w:noProof/>
              <w:kern w:val="2"/>
            </w:rPr>
          </w:pPr>
          <w:hyperlink w:anchor="_Toc49205772" w:history="1">
            <w:r w:rsidR="00EF12B3" w:rsidRPr="00275158">
              <w:rPr>
                <w:rStyle w:val="ab"/>
                <w:noProof/>
              </w:rPr>
              <w:t>2.2</w:t>
            </w:r>
            <w:r w:rsidR="00EF12B3" w:rsidRPr="00275158">
              <w:rPr>
                <w:rStyle w:val="ab"/>
                <w:rFonts w:hint="eastAsia"/>
                <w:noProof/>
              </w:rPr>
              <w:t>缺失值處理方法</w:t>
            </w:r>
            <w:r w:rsidR="00EF12B3">
              <w:rPr>
                <w:noProof/>
                <w:webHidden/>
              </w:rPr>
              <w:tab/>
            </w:r>
            <w:r w:rsidR="00EF12B3">
              <w:rPr>
                <w:noProof/>
                <w:webHidden/>
              </w:rPr>
              <w:fldChar w:fldCharType="begin"/>
            </w:r>
            <w:r w:rsidR="00EF12B3">
              <w:rPr>
                <w:noProof/>
                <w:webHidden/>
              </w:rPr>
              <w:instrText xml:space="preserve"> PAGEREF _Toc49205772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62513EFD" w14:textId="715FA65C" w:rsidR="00EF12B3" w:rsidRDefault="00346375">
          <w:pPr>
            <w:pStyle w:val="31"/>
            <w:tabs>
              <w:tab w:val="right" w:leader="dot" w:pos="8494"/>
            </w:tabs>
            <w:rPr>
              <w:rFonts w:asciiTheme="minorHAnsi" w:eastAsiaTheme="minorEastAsia" w:hAnsiTheme="minorHAnsi" w:cstheme="minorBidi"/>
              <w:noProof/>
              <w:kern w:val="2"/>
              <w:sz w:val="24"/>
            </w:rPr>
          </w:pPr>
          <w:hyperlink w:anchor="_Toc49205773" w:history="1">
            <w:r w:rsidR="00EF12B3" w:rsidRPr="00275158">
              <w:rPr>
                <w:rStyle w:val="ab"/>
                <w:noProof/>
              </w:rPr>
              <w:t>2.2.1</w:t>
            </w:r>
            <w:r w:rsidR="00EF12B3" w:rsidRPr="00275158">
              <w:rPr>
                <w:rStyle w:val="ab"/>
                <w:rFonts w:hint="eastAsia"/>
                <w:noProof/>
              </w:rPr>
              <w:t>丟棄法</w:t>
            </w:r>
            <w:r w:rsidR="00EF12B3">
              <w:rPr>
                <w:noProof/>
                <w:webHidden/>
              </w:rPr>
              <w:tab/>
            </w:r>
            <w:r w:rsidR="00EF12B3">
              <w:rPr>
                <w:noProof/>
                <w:webHidden/>
              </w:rPr>
              <w:fldChar w:fldCharType="begin"/>
            </w:r>
            <w:r w:rsidR="00EF12B3">
              <w:rPr>
                <w:noProof/>
                <w:webHidden/>
              </w:rPr>
              <w:instrText xml:space="preserve"> PAGEREF _Toc49205773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61EA60FA" w14:textId="179CFFF0" w:rsidR="00EF12B3" w:rsidRDefault="00346375">
          <w:pPr>
            <w:pStyle w:val="31"/>
            <w:tabs>
              <w:tab w:val="right" w:leader="dot" w:pos="8494"/>
            </w:tabs>
            <w:rPr>
              <w:rFonts w:asciiTheme="minorHAnsi" w:eastAsiaTheme="minorEastAsia" w:hAnsiTheme="minorHAnsi" w:cstheme="minorBidi"/>
              <w:noProof/>
              <w:kern w:val="2"/>
              <w:sz w:val="24"/>
            </w:rPr>
          </w:pPr>
          <w:hyperlink w:anchor="_Toc49205774" w:history="1">
            <w:r w:rsidR="00EF12B3" w:rsidRPr="00275158">
              <w:rPr>
                <w:rStyle w:val="ab"/>
                <w:noProof/>
              </w:rPr>
              <w:t>2.2.2</w:t>
            </w:r>
            <w:r w:rsidR="00EF12B3" w:rsidRPr="00275158">
              <w:rPr>
                <w:rStyle w:val="ab"/>
                <w:rFonts w:hint="eastAsia"/>
                <w:noProof/>
              </w:rPr>
              <w:t>填補法</w:t>
            </w:r>
            <w:r w:rsidR="00EF12B3">
              <w:rPr>
                <w:noProof/>
                <w:webHidden/>
              </w:rPr>
              <w:tab/>
            </w:r>
            <w:r w:rsidR="00EF12B3">
              <w:rPr>
                <w:noProof/>
                <w:webHidden/>
              </w:rPr>
              <w:fldChar w:fldCharType="begin"/>
            </w:r>
            <w:r w:rsidR="00EF12B3">
              <w:rPr>
                <w:noProof/>
                <w:webHidden/>
              </w:rPr>
              <w:instrText xml:space="preserve"> PAGEREF _Toc49205774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77973454" w14:textId="34FCA051" w:rsidR="00EF12B3" w:rsidRDefault="00346375">
          <w:pPr>
            <w:pStyle w:val="21"/>
            <w:rPr>
              <w:rFonts w:asciiTheme="minorHAnsi" w:eastAsiaTheme="minorEastAsia" w:hAnsiTheme="minorHAnsi" w:cstheme="minorBidi"/>
              <w:noProof/>
              <w:kern w:val="2"/>
            </w:rPr>
          </w:pPr>
          <w:hyperlink w:anchor="_Toc49205775" w:history="1">
            <w:r w:rsidR="00EF12B3" w:rsidRPr="00275158">
              <w:rPr>
                <w:rStyle w:val="ab"/>
                <w:noProof/>
              </w:rPr>
              <w:t>2.3 k</w:t>
            </w:r>
            <w:r w:rsidR="00EF12B3" w:rsidRPr="00275158">
              <w:rPr>
                <w:rStyle w:val="ab"/>
                <w:rFonts w:hint="eastAsia"/>
                <w:noProof/>
              </w:rPr>
              <w:t>鄰近點填補法</w:t>
            </w:r>
            <w:r w:rsidR="00EF12B3">
              <w:rPr>
                <w:noProof/>
                <w:webHidden/>
              </w:rPr>
              <w:tab/>
            </w:r>
            <w:r w:rsidR="00EF12B3">
              <w:rPr>
                <w:noProof/>
                <w:webHidden/>
              </w:rPr>
              <w:fldChar w:fldCharType="begin"/>
            </w:r>
            <w:r w:rsidR="00EF12B3">
              <w:rPr>
                <w:noProof/>
                <w:webHidden/>
              </w:rPr>
              <w:instrText xml:space="preserve"> PAGEREF _Toc49205775 \h </w:instrText>
            </w:r>
            <w:r w:rsidR="00EF12B3">
              <w:rPr>
                <w:noProof/>
                <w:webHidden/>
              </w:rPr>
            </w:r>
            <w:r w:rsidR="00EF12B3">
              <w:rPr>
                <w:noProof/>
                <w:webHidden/>
              </w:rPr>
              <w:fldChar w:fldCharType="separate"/>
            </w:r>
            <w:r w:rsidR="00EF12B3">
              <w:rPr>
                <w:noProof/>
                <w:webHidden/>
              </w:rPr>
              <w:t>12</w:t>
            </w:r>
            <w:r w:rsidR="00EF12B3">
              <w:rPr>
                <w:noProof/>
                <w:webHidden/>
              </w:rPr>
              <w:fldChar w:fldCharType="end"/>
            </w:r>
          </w:hyperlink>
        </w:p>
        <w:p w14:paraId="7EBF6EBA" w14:textId="160A08DD" w:rsidR="00EF12B3" w:rsidRDefault="00346375">
          <w:pPr>
            <w:pStyle w:val="11"/>
            <w:rPr>
              <w:rFonts w:asciiTheme="minorHAnsi" w:eastAsiaTheme="minorEastAsia" w:hAnsiTheme="minorHAnsi"/>
            </w:rPr>
          </w:pPr>
          <w:hyperlink w:anchor="_Toc49205776" w:history="1">
            <w:r w:rsidR="00EF12B3" w:rsidRPr="00275158">
              <w:rPr>
                <w:rStyle w:val="ab"/>
                <w:rFonts w:hint="eastAsia"/>
              </w:rPr>
              <w:t>第</w:t>
            </w:r>
            <w:r w:rsidR="00EF12B3" w:rsidRPr="00275158">
              <w:rPr>
                <w:rStyle w:val="ab"/>
                <w:rFonts w:hint="eastAsia"/>
              </w:rPr>
              <w:t xml:space="preserve"> 3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問題與方法</w:t>
            </w:r>
            <w:r w:rsidR="00EF12B3">
              <w:rPr>
                <w:webHidden/>
              </w:rPr>
              <w:tab/>
            </w:r>
            <w:r w:rsidR="00EF12B3">
              <w:rPr>
                <w:webHidden/>
              </w:rPr>
              <w:fldChar w:fldCharType="begin"/>
            </w:r>
            <w:r w:rsidR="00EF12B3">
              <w:rPr>
                <w:webHidden/>
              </w:rPr>
              <w:instrText xml:space="preserve"> PAGEREF _Toc49205776 \h </w:instrText>
            </w:r>
            <w:r w:rsidR="00EF12B3">
              <w:rPr>
                <w:webHidden/>
              </w:rPr>
            </w:r>
            <w:r w:rsidR="00EF12B3">
              <w:rPr>
                <w:webHidden/>
              </w:rPr>
              <w:fldChar w:fldCharType="separate"/>
            </w:r>
            <w:r w:rsidR="00EF12B3">
              <w:rPr>
                <w:webHidden/>
              </w:rPr>
              <w:t>13</w:t>
            </w:r>
            <w:r w:rsidR="00EF12B3">
              <w:rPr>
                <w:webHidden/>
              </w:rPr>
              <w:fldChar w:fldCharType="end"/>
            </w:r>
          </w:hyperlink>
        </w:p>
        <w:p w14:paraId="1107CB49" w14:textId="0177073F" w:rsidR="00EF12B3" w:rsidRDefault="00346375">
          <w:pPr>
            <w:pStyle w:val="21"/>
            <w:rPr>
              <w:rFonts w:asciiTheme="minorHAnsi" w:eastAsiaTheme="minorEastAsia" w:hAnsiTheme="minorHAnsi" w:cstheme="minorBidi"/>
              <w:noProof/>
              <w:kern w:val="2"/>
            </w:rPr>
          </w:pPr>
          <w:hyperlink w:anchor="_Toc49205777" w:history="1">
            <w:r w:rsidR="00EF12B3" w:rsidRPr="00275158">
              <w:rPr>
                <w:rStyle w:val="ab"/>
                <w:noProof/>
              </w:rPr>
              <w:t>3.1</w:t>
            </w:r>
            <w:r w:rsidR="00EF12B3" w:rsidRPr="00275158">
              <w:rPr>
                <w:rStyle w:val="ab"/>
                <w:rFonts w:hint="eastAsia"/>
                <w:noProof/>
              </w:rPr>
              <w:t>研究動機</w:t>
            </w:r>
            <w:r w:rsidR="00EF12B3">
              <w:rPr>
                <w:noProof/>
                <w:webHidden/>
              </w:rPr>
              <w:tab/>
            </w:r>
            <w:r w:rsidR="00EF12B3">
              <w:rPr>
                <w:noProof/>
                <w:webHidden/>
              </w:rPr>
              <w:fldChar w:fldCharType="begin"/>
            </w:r>
            <w:r w:rsidR="00EF12B3">
              <w:rPr>
                <w:noProof/>
                <w:webHidden/>
              </w:rPr>
              <w:instrText xml:space="preserve"> PAGEREF _Toc49205777 \h </w:instrText>
            </w:r>
            <w:r w:rsidR="00EF12B3">
              <w:rPr>
                <w:noProof/>
                <w:webHidden/>
              </w:rPr>
            </w:r>
            <w:r w:rsidR="00EF12B3">
              <w:rPr>
                <w:noProof/>
                <w:webHidden/>
              </w:rPr>
              <w:fldChar w:fldCharType="separate"/>
            </w:r>
            <w:r w:rsidR="00EF12B3">
              <w:rPr>
                <w:noProof/>
                <w:webHidden/>
              </w:rPr>
              <w:t>13</w:t>
            </w:r>
            <w:r w:rsidR="00EF12B3">
              <w:rPr>
                <w:noProof/>
                <w:webHidden/>
              </w:rPr>
              <w:fldChar w:fldCharType="end"/>
            </w:r>
          </w:hyperlink>
        </w:p>
        <w:p w14:paraId="730E70C7" w14:textId="64418BDD" w:rsidR="00EF12B3" w:rsidRDefault="00346375">
          <w:pPr>
            <w:pStyle w:val="21"/>
            <w:rPr>
              <w:rFonts w:asciiTheme="minorHAnsi" w:eastAsiaTheme="minorEastAsia" w:hAnsiTheme="minorHAnsi" w:cstheme="minorBidi"/>
              <w:noProof/>
              <w:kern w:val="2"/>
            </w:rPr>
          </w:pPr>
          <w:hyperlink w:anchor="_Toc49205778" w:history="1">
            <w:r w:rsidR="00EF12B3" w:rsidRPr="00275158">
              <w:rPr>
                <w:rStyle w:val="ab"/>
                <w:noProof/>
              </w:rPr>
              <w:t>3.2</w:t>
            </w:r>
            <w:r w:rsidR="00EF12B3" w:rsidRPr="00275158">
              <w:rPr>
                <w:rStyle w:val="ab"/>
                <w:rFonts w:hint="eastAsia"/>
                <w:noProof/>
              </w:rPr>
              <w:t>問題定義</w:t>
            </w:r>
            <w:r w:rsidR="00EF12B3">
              <w:rPr>
                <w:noProof/>
                <w:webHidden/>
              </w:rPr>
              <w:tab/>
            </w:r>
            <w:r w:rsidR="00EF12B3">
              <w:rPr>
                <w:noProof/>
                <w:webHidden/>
              </w:rPr>
              <w:fldChar w:fldCharType="begin"/>
            </w:r>
            <w:r w:rsidR="00EF12B3">
              <w:rPr>
                <w:noProof/>
                <w:webHidden/>
              </w:rPr>
              <w:instrText xml:space="preserve"> PAGEREF _Toc49205778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0C098A84" w14:textId="67B75C1F" w:rsidR="00EF12B3" w:rsidRDefault="00346375">
          <w:pPr>
            <w:pStyle w:val="21"/>
            <w:rPr>
              <w:rFonts w:asciiTheme="minorHAnsi" w:eastAsiaTheme="minorEastAsia" w:hAnsiTheme="minorHAnsi" w:cstheme="minorBidi"/>
              <w:noProof/>
              <w:kern w:val="2"/>
            </w:rPr>
          </w:pPr>
          <w:hyperlink w:anchor="_Toc49205779" w:history="1">
            <w:r w:rsidR="00EF12B3" w:rsidRPr="00275158">
              <w:rPr>
                <w:rStyle w:val="ab"/>
                <w:noProof/>
              </w:rPr>
              <w:t>3.3</w:t>
            </w:r>
            <w:r w:rsidR="00EF12B3" w:rsidRPr="00275158">
              <w:rPr>
                <w:rStyle w:val="ab"/>
                <w:rFonts w:hint="eastAsia"/>
                <w:noProof/>
              </w:rPr>
              <w:t>問題分析</w:t>
            </w:r>
            <w:r w:rsidR="00EF12B3">
              <w:rPr>
                <w:noProof/>
                <w:webHidden/>
              </w:rPr>
              <w:tab/>
            </w:r>
            <w:r w:rsidR="00EF12B3">
              <w:rPr>
                <w:noProof/>
                <w:webHidden/>
              </w:rPr>
              <w:fldChar w:fldCharType="begin"/>
            </w:r>
            <w:r w:rsidR="00EF12B3">
              <w:rPr>
                <w:noProof/>
                <w:webHidden/>
              </w:rPr>
              <w:instrText xml:space="preserve"> PAGEREF _Toc49205779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6513A61E" w14:textId="288A50D4" w:rsidR="00EF12B3" w:rsidRDefault="00346375">
          <w:pPr>
            <w:pStyle w:val="21"/>
            <w:rPr>
              <w:rFonts w:asciiTheme="minorHAnsi" w:eastAsiaTheme="minorEastAsia" w:hAnsiTheme="minorHAnsi" w:cstheme="minorBidi"/>
              <w:noProof/>
              <w:kern w:val="2"/>
            </w:rPr>
          </w:pPr>
          <w:hyperlink w:anchor="_Toc49205780" w:history="1">
            <w:r w:rsidR="00EF12B3" w:rsidRPr="00275158">
              <w:rPr>
                <w:rStyle w:val="ab"/>
                <w:noProof/>
              </w:rPr>
              <w:t xml:space="preserve">3.4 sk-NN imputation </w:t>
            </w:r>
            <w:r w:rsidR="00EF12B3" w:rsidRPr="00275158">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_Toc49205780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3DD8C7A2" w14:textId="1DA45366" w:rsidR="00EF12B3" w:rsidRDefault="00346375">
          <w:pPr>
            <w:pStyle w:val="21"/>
            <w:rPr>
              <w:rFonts w:asciiTheme="minorHAnsi" w:eastAsiaTheme="minorEastAsia" w:hAnsiTheme="minorHAnsi" w:cstheme="minorBidi"/>
              <w:noProof/>
              <w:kern w:val="2"/>
            </w:rPr>
          </w:pPr>
          <w:hyperlink w:anchor="_Toc49205781" w:history="1">
            <w:r w:rsidR="00EF12B3" w:rsidRPr="00275158">
              <w:rPr>
                <w:rStyle w:val="ab"/>
                <w:noProof/>
              </w:rPr>
              <w:t>3.5</w:t>
            </w:r>
            <w:r w:rsidR="00EF12B3" w:rsidRPr="00275158">
              <w:rPr>
                <w:rStyle w:val="ab"/>
                <w:rFonts w:hint="eastAsia"/>
                <w:noProof/>
              </w:rPr>
              <w:t>以原天際線評斷填補法的表現優劣</w:t>
            </w:r>
            <w:r w:rsidR="00EF12B3">
              <w:rPr>
                <w:noProof/>
                <w:webHidden/>
              </w:rPr>
              <w:tab/>
            </w:r>
            <w:r w:rsidR="00EF12B3">
              <w:rPr>
                <w:noProof/>
                <w:webHidden/>
              </w:rPr>
              <w:fldChar w:fldCharType="begin"/>
            </w:r>
            <w:r w:rsidR="00EF12B3">
              <w:rPr>
                <w:noProof/>
                <w:webHidden/>
              </w:rPr>
              <w:instrText xml:space="preserve"> PAGEREF _Toc49205781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406F598F" w14:textId="33AF8AD9" w:rsidR="00EF12B3" w:rsidRDefault="00346375">
          <w:pPr>
            <w:pStyle w:val="11"/>
            <w:rPr>
              <w:rFonts w:asciiTheme="minorHAnsi" w:eastAsiaTheme="minorEastAsia" w:hAnsiTheme="minorHAnsi"/>
            </w:rPr>
          </w:pPr>
          <w:hyperlink w:anchor="_Toc49205782" w:history="1">
            <w:r w:rsidR="00EF12B3" w:rsidRPr="00275158">
              <w:rPr>
                <w:rStyle w:val="ab"/>
                <w:rFonts w:hint="eastAsia"/>
              </w:rPr>
              <w:t>第</w:t>
            </w:r>
            <w:r w:rsidR="00EF12B3" w:rsidRPr="00275158">
              <w:rPr>
                <w:rStyle w:val="ab"/>
                <w:rFonts w:hint="eastAsia"/>
              </w:rPr>
              <w:t xml:space="preserve"> 4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實驗結果與分析</w:t>
            </w:r>
            <w:r w:rsidR="00EF12B3">
              <w:rPr>
                <w:webHidden/>
              </w:rPr>
              <w:tab/>
            </w:r>
            <w:r w:rsidR="00EF12B3">
              <w:rPr>
                <w:webHidden/>
              </w:rPr>
              <w:fldChar w:fldCharType="begin"/>
            </w:r>
            <w:r w:rsidR="00EF12B3">
              <w:rPr>
                <w:webHidden/>
              </w:rPr>
              <w:instrText xml:space="preserve"> PAGEREF _Toc49205782 \h </w:instrText>
            </w:r>
            <w:r w:rsidR="00EF12B3">
              <w:rPr>
                <w:webHidden/>
              </w:rPr>
            </w:r>
            <w:r w:rsidR="00EF12B3">
              <w:rPr>
                <w:webHidden/>
              </w:rPr>
              <w:fldChar w:fldCharType="separate"/>
            </w:r>
            <w:r w:rsidR="00EF12B3">
              <w:rPr>
                <w:webHidden/>
              </w:rPr>
              <w:t>21</w:t>
            </w:r>
            <w:r w:rsidR="00EF12B3">
              <w:rPr>
                <w:webHidden/>
              </w:rPr>
              <w:fldChar w:fldCharType="end"/>
            </w:r>
          </w:hyperlink>
        </w:p>
        <w:p w14:paraId="0ACB9646" w14:textId="7EEA6A6E" w:rsidR="00EF12B3" w:rsidRDefault="00346375">
          <w:pPr>
            <w:pStyle w:val="21"/>
            <w:rPr>
              <w:rFonts w:asciiTheme="minorHAnsi" w:eastAsiaTheme="minorEastAsia" w:hAnsiTheme="minorHAnsi" w:cstheme="minorBidi"/>
              <w:noProof/>
              <w:kern w:val="2"/>
            </w:rPr>
          </w:pPr>
          <w:hyperlink w:anchor="_Toc49205783" w:history="1">
            <w:r w:rsidR="00EF12B3" w:rsidRPr="00275158">
              <w:rPr>
                <w:rStyle w:val="ab"/>
                <w:noProof/>
              </w:rPr>
              <w:t>4.1</w:t>
            </w:r>
            <w:r w:rsidR="00EF12B3" w:rsidRPr="00275158">
              <w:rPr>
                <w:rStyle w:val="ab"/>
                <w:rFonts w:hint="eastAsia"/>
                <w:noProof/>
              </w:rPr>
              <w:t>實驗環境</w:t>
            </w:r>
            <w:r w:rsidR="00EF12B3">
              <w:rPr>
                <w:noProof/>
                <w:webHidden/>
              </w:rPr>
              <w:tab/>
            </w:r>
            <w:r w:rsidR="00EF12B3">
              <w:rPr>
                <w:noProof/>
                <w:webHidden/>
              </w:rPr>
              <w:fldChar w:fldCharType="begin"/>
            </w:r>
            <w:r w:rsidR="00EF12B3">
              <w:rPr>
                <w:noProof/>
                <w:webHidden/>
              </w:rPr>
              <w:instrText xml:space="preserve"> PAGEREF _Toc49205783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F50AE4E" w14:textId="143DBE9F" w:rsidR="00EF12B3" w:rsidRDefault="00346375">
          <w:pPr>
            <w:pStyle w:val="31"/>
            <w:tabs>
              <w:tab w:val="right" w:leader="dot" w:pos="8494"/>
            </w:tabs>
            <w:rPr>
              <w:rFonts w:asciiTheme="minorHAnsi" w:eastAsiaTheme="minorEastAsia" w:hAnsiTheme="minorHAnsi" w:cstheme="minorBidi"/>
              <w:noProof/>
              <w:kern w:val="2"/>
              <w:sz w:val="24"/>
            </w:rPr>
          </w:pPr>
          <w:hyperlink w:anchor="_Toc49205784" w:history="1">
            <w:r w:rsidR="00EF12B3" w:rsidRPr="00275158">
              <w:rPr>
                <w:rStyle w:val="ab"/>
                <w:noProof/>
              </w:rPr>
              <w:t>4.1.1</w:t>
            </w:r>
            <w:r w:rsidR="00EF12B3" w:rsidRPr="00275158">
              <w:rPr>
                <w:rStyle w:val="ab"/>
                <w:rFonts w:hint="eastAsia"/>
                <w:noProof/>
              </w:rPr>
              <w:t>實驗平台</w:t>
            </w:r>
            <w:r w:rsidR="00EF12B3">
              <w:rPr>
                <w:noProof/>
                <w:webHidden/>
              </w:rPr>
              <w:tab/>
            </w:r>
            <w:r w:rsidR="00EF12B3">
              <w:rPr>
                <w:noProof/>
                <w:webHidden/>
              </w:rPr>
              <w:fldChar w:fldCharType="begin"/>
            </w:r>
            <w:r w:rsidR="00EF12B3">
              <w:rPr>
                <w:noProof/>
                <w:webHidden/>
              </w:rPr>
              <w:instrText xml:space="preserve"> PAGEREF _Toc49205784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153BCCFE" w14:textId="4D8DB714" w:rsidR="00EF12B3" w:rsidRDefault="00346375">
          <w:pPr>
            <w:pStyle w:val="31"/>
            <w:tabs>
              <w:tab w:val="right" w:leader="dot" w:pos="8494"/>
            </w:tabs>
            <w:rPr>
              <w:rFonts w:asciiTheme="minorHAnsi" w:eastAsiaTheme="minorEastAsia" w:hAnsiTheme="minorHAnsi" w:cstheme="minorBidi"/>
              <w:noProof/>
              <w:kern w:val="2"/>
              <w:sz w:val="24"/>
            </w:rPr>
          </w:pPr>
          <w:hyperlink w:anchor="_Toc49205785" w:history="1">
            <w:r w:rsidR="00EF12B3" w:rsidRPr="00275158">
              <w:rPr>
                <w:rStyle w:val="ab"/>
                <w:noProof/>
              </w:rPr>
              <w:t>4.1.2</w:t>
            </w:r>
            <w:r w:rsidR="00EF12B3" w:rsidRPr="00275158">
              <w:rPr>
                <w:rStyle w:val="ab"/>
                <w:rFonts w:hint="eastAsia"/>
                <w:noProof/>
              </w:rPr>
              <w:t>實驗資料來源</w:t>
            </w:r>
            <w:r w:rsidR="00EF12B3">
              <w:rPr>
                <w:noProof/>
                <w:webHidden/>
              </w:rPr>
              <w:tab/>
            </w:r>
            <w:r w:rsidR="00EF12B3">
              <w:rPr>
                <w:noProof/>
                <w:webHidden/>
              </w:rPr>
              <w:fldChar w:fldCharType="begin"/>
            </w:r>
            <w:r w:rsidR="00EF12B3">
              <w:rPr>
                <w:noProof/>
                <w:webHidden/>
              </w:rPr>
              <w:instrText xml:space="preserve"> PAGEREF _Toc49205785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233D9E8" w14:textId="696E32B9" w:rsidR="00EF12B3" w:rsidRDefault="00346375">
          <w:pPr>
            <w:pStyle w:val="21"/>
            <w:rPr>
              <w:rFonts w:asciiTheme="minorHAnsi" w:eastAsiaTheme="minorEastAsia" w:hAnsiTheme="minorHAnsi" w:cstheme="minorBidi"/>
              <w:noProof/>
              <w:kern w:val="2"/>
            </w:rPr>
          </w:pPr>
          <w:hyperlink w:anchor="_Toc49205786" w:history="1">
            <w:r w:rsidR="00EF12B3" w:rsidRPr="00275158">
              <w:rPr>
                <w:rStyle w:val="ab"/>
                <w:noProof/>
              </w:rPr>
              <w:t>4.2</w:t>
            </w:r>
            <w:r w:rsidR="00EF12B3" w:rsidRPr="00275158">
              <w:rPr>
                <w:rStyle w:val="ab"/>
                <w:rFonts w:hint="eastAsia"/>
                <w:noProof/>
              </w:rPr>
              <w:t>實驗一</w:t>
            </w:r>
            <w:r w:rsidR="00EF12B3" w:rsidRPr="00275158">
              <w:rPr>
                <w:rStyle w:val="ab"/>
                <w:noProof/>
              </w:rPr>
              <w:t>: k</w:t>
            </w:r>
            <w:r w:rsidR="00EF12B3" w:rsidRPr="00275158">
              <w:rPr>
                <w:rStyle w:val="ab"/>
                <w:rFonts w:hint="eastAsia"/>
                <w:noProof/>
              </w:rPr>
              <w:t>值大小與缺失值比例對天際線結果的影響</w:t>
            </w:r>
            <w:r w:rsidR="00EF12B3">
              <w:rPr>
                <w:noProof/>
                <w:webHidden/>
              </w:rPr>
              <w:tab/>
            </w:r>
            <w:r w:rsidR="00EF12B3">
              <w:rPr>
                <w:noProof/>
                <w:webHidden/>
              </w:rPr>
              <w:fldChar w:fldCharType="begin"/>
            </w:r>
            <w:r w:rsidR="00EF12B3">
              <w:rPr>
                <w:noProof/>
                <w:webHidden/>
              </w:rPr>
              <w:instrText xml:space="preserve"> PAGEREF _Toc49205786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0A3B6483" w14:textId="5E47BB99" w:rsidR="00EF12B3" w:rsidRDefault="00346375">
          <w:pPr>
            <w:pStyle w:val="31"/>
            <w:tabs>
              <w:tab w:val="right" w:leader="dot" w:pos="8494"/>
            </w:tabs>
            <w:rPr>
              <w:rFonts w:asciiTheme="minorHAnsi" w:eastAsiaTheme="minorEastAsia" w:hAnsiTheme="minorHAnsi" w:cstheme="minorBidi"/>
              <w:noProof/>
              <w:kern w:val="2"/>
              <w:sz w:val="24"/>
            </w:rPr>
          </w:pPr>
          <w:hyperlink w:anchor="_Toc49205787" w:history="1">
            <w:r w:rsidR="00EF12B3" w:rsidRPr="00275158">
              <w:rPr>
                <w:rStyle w:val="ab"/>
                <w:noProof/>
              </w:rPr>
              <w:t>4.2.1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_Toc49205787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238BB727" w14:textId="3645F478" w:rsidR="00EF12B3" w:rsidRDefault="00346375">
          <w:pPr>
            <w:pStyle w:val="31"/>
            <w:tabs>
              <w:tab w:val="right" w:leader="dot" w:pos="8494"/>
            </w:tabs>
            <w:rPr>
              <w:rFonts w:asciiTheme="minorHAnsi" w:eastAsiaTheme="minorEastAsia" w:hAnsiTheme="minorHAnsi" w:cstheme="minorBidi"/>
              <w:noProof/>
              <w:kern w:val="2"/>
              <w:sz w:val="24"/>
            </w:rPr>
          </w:pPr>
          <w:hyperlink w:anchor="_Toc49205788" w:history="1">
            <w:r w:rsidR="00EF12B3" w:rsidRPr="00275158">
              <w:rPr>
                <w:rStyle w:val="ab"/>
                <w:noProof/>
              </w:rPr>
              <w:t>4.2.2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_Toc49205788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1FE2A89" w14:textId="653F1280" w:rsidR="00EF12B3" w:rsidRDefault="00346375">
          <w:pPr>
            <w:pStyle w:val="31"/>
            <w:tabs>
              <w:tab w:val="right" w:leader="dot" w:pos="8494"/>
            </w:tabs>
            <w:rPr>
              <w:rFonts w:asciiTheme="minorHAnsi" w:eastAsiaTheme="minorEastAsia" w:hAnsiTheme="minorHAnsi" w:cstheme="minorBidi"/>
              <w:noProof/>
              <w:kern w:val="2"/>
              <w:sz w:val="24"/>
            </w:rPr>
          </w:pPr>
          <w:hyperlink w:anchor="_Toc49205789" w:history="1">
            <w:r w:rsidR="00EF12B3" w:rsidRPr="00275158">
              <w:rPr>
                <w:rStyle w:val="ab"/>
                <w:noProof/>
              </w:rPr>
              <w:t>4.2.3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_Toc49205789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EB29BAA" w14:textId="51481FF3" w:rsidR="00EF12B3" w:rsidRDefault="00346375">
          <w:pPr>
            <w:pStyle w:val="21"/>
            <w:rPr>
              <w:rFonts w:asciiTheme="minorHAnsi" w:eastAsiaTheme="minorEastAsia" w:hAnsiTheme="minorHAnsi" w:cstheme="minorBidi"/>
              <w:noProof/>
              <w:kern w:val="2"/>
            </w:rPr>
          </w:pPr>
          <w:hyperlink w:anchor="_Toc49205790" w:history="1">
            <w:r w:rsidR="00EF12B3" w:rsidRPr="00275158">
              <w:rPr>
                <w:rStyle w:val="ab"/>
                <w:noProof/>
              </w:rPr>
              <w:t>4.3</w:t>
            </w:r>
            <w:r w:rsidR="00EF12B3" w:rsidRPr="00275158">
              <w:rPr>
                <w:rStyle w:val="ab"/>
                <w:rFonts w:hint="eastAsia"/>
                <w:noProof/>
              </w:rPr>
              <w:t>實驗二</w:t>
            </w:r>
            <w:r w:rsidR="00EF12B3" w:rsidRPr="00275158">
              <w:rPr>
                <w:rStyle w:val="ab"/>
                <w:noProof/>
              </w:rPr>
              <w:t xml:space="preserve">: </w:t>
            </w:r>
            <w:r w:rsidR="00EF12B3" w:rsidRPr="00275158">
              <w:rPr>
                <w:rStyle w:val="ab"/>
                <w:rFonts w:hint="eastAsia"/>
                <w:noProof/>
              </w:rPr>
              <w:t>各填補法產生的天際線與原天際線之相似度</w:t>
            </w:r>
            <w:r w:rsidR="00EF12B3">
              <w:rPr>
                <w:noProof/>
                <w:webHidden/>
              </w:rPr>
              <w:tab/>
            </w:r>
            <w:r w:rsidR="00EF12B3">
              <w:rPr>
                <w:noProof/>
                <w:webHidden/>
              </w:rPr>
              <w:fldChar w:fldCharType="begin"/>
            </w:r>
            <w:r w:rsidR="00EF12B3">
              <w:rPr>
                <w:noProof/>
                <w:webHidden/>
              </w:rPr>
              <w:instrText xml:space="preserve"> PAGEREF _Toc49205790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50AB70E" w14:textId="2A5D1AA7" w:rsidR="00EF12B3" w:rsidRDefault="00346375">
          <w:pPr>
            <w:pStyle w:val="31"/>
            <w:tabs>
              <w:tab w:val="right" w:leader="dot" w:pos="8494"/>
            </w:tabs>
            <w:rPr>
              <w:rFonts w:asciiTheme="minorHAnsi" w:eastAsiaTheme="minorEastAsia" w:hAnsiTheme="minorHAnsi" w:cstheme="minorBidi"/>
              <w:noProof/>
              <w:kern w:val="2"/>
              <w:sz w:val="24"/>
            </w:rPr>
          </w:pPr>
          <w:hyperlink w:anchor="_Toc49205791" w:history="1">
            <w:r w:rsidR="00EF12B3" w:rsidRPr="00275158">
              <w:rPr>
                <w:rStyle w:val="ab"/>
                <w:noProof/>
              </w:rPr>
              <w:t>4.3.1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_Toc49205791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71D55F2" w14:textId="7EF39AA4" w:rsidR="00EF12B3" w:rsidRDefault="00346375">
          <w:pPr>
            <w:pStyle w:val="31"/>
            <w:tabs>
              <w:tab w:val="right" w:leader="dot" w:pos="8494"/>
            </w:tabs>
            <w:rPr>
              <w:rFonts w:asciiTheme="minorHAnsi" w:eastAsiaTheme="minorEastAsia" w:hAnsiTheme="minorHAnsi" w:cstheme="minorBidi"/>
              <w:noProof/>
              <w:kern w:val="2"/>
              <w:sz w:val="24"/>
            </w:rPr>
          </w:pPr>
          <w:hyperlink w:anchor="_Toc49205792" w:history="1">
            <w:r w:rsidR="00EF12B3" w:rsidRPr="00275158">
              <w:rPr>
                <w:rStyle w:val="ab"/>
                <w:noProof/>
              </w:rPr>
              <w:t>4.3.2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_Toc49205792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B771828" w14:textId="141FA086" w:rsidR="00EF12B3" w:rsidRDefault="00346375">
          <w:pPr>
            <w:pStyle w:val="31"/>
            <w:tabs>
              <w:tab w:val="right" w:leader="dot" w:pos="8494"/>
            </w:tabs>
            <w:rPr>
              <w:rFonts w:asciiTheme="minorHAnsi" w:eastAsiaTheme="minorEastAsia" w:hAnsiTheme="minorHAnsi" w:cstheme="minorBidi"/>
              <w:noProof/>
              <w:kern w:val="2"/>
              <w:sz w:val="24"/>
            </w:rPr>
          </w:pPr>
          <w:hyperlink w:anchor="_Toc49205793" w:history="1">
            <w:r w:rsidR="00EF12B3" w:rsidRPr="00275158">
              <w:rPr>
                <w:rStyle w:val="ab"/>
                <w:noProof/>
              </w:rPr>
              <w:t>4.3.3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_Toc49205793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2E67817" w14:textId="4CF1F729" w:rsidR="00EF12B3" w:rsidRDefault="00346375">
          <w:pPr>
            <w:pStyle w:val="21"/>
            <w:rPr>
              <w:rFonts w:asciiTheme="minorHAnsi" w:eastAsiaTheme="minorEastAsia" w:hAnsiTheme="minorHAnsi" w:cstheme="minorBidi"/>
              <w:noProof/>
              <w:kern w:val="2"/>
            </w:rPr>
          </w:pPr>
          <w:hyperlink w:anchor="_Toc49205794" w:history="1">
            <w:r w:rsidR="00EF12B3" w:rsidRPr="00275158">
              <w:rPr>
                <w:rStyle w:val="ab"/>
                <w:noProof/>
              </w:rPr>
              <w:t>4.4</w:t>
            </w:r>
            <w:r w:rsidR="00EF12B3" w:rsidRPr="00275158">
              <w:rPr>
                <w:rStyle w:val="ab"/>
                <w:rFonts w:hint="eastAsia"/>
                <w:noProof/>
              </w:rPr>
              <w:t>實驗結論</w:t>
            </w:r>
            <w:r w:rsidR="00EF12B3">
              <w:rPr>
                <w:noProof/>
                <w:webHidden/>
              </w:rPr>
              <w:tab/>
            </w:r>
            <w:r w:rsidR="00EF12B3">
              <w:rPr>
                <w:noProof/>
                <w:webHidden/>
              </w:rPr>
              <w:fldChar w:fldCharType="begin"/>
            </w:r>
            <w:r w:rsidR="00EF12B3">
              <w:rPr>
                <w:noProof/>
                <w:webHidden/>
              </w:rPr>
              <w:instrText xml:space="preserve"> PAGEREF _Toc49205794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3E9A0816" w14:textId="5A7D70FD" w:rsidR="00EF12B3" w:rsidRDefault="00346375">
          <w:pPr>
            <w:pStyle w:val="11"/>
            <w:rPr>
              <w:rFonts w:asciiTheme="minorHAnsi" w:eastAsiaTheme="minorEastAsia" w:hAnsiTheme="minorHAnsi"/>
            </w:rPr>
          </w:pPr>
          <w:hyperlink w:anchor="_Toc49205795" w:history="1">
            <w:r w:rsidR="00EF12B3" w:rsidRPr="00275158">
              <w:rPr>
                <w:rStyle w:val="ab"/>
                <w:rFonts w:hint="eastAsia"/>
              </w:rPr>
              <w:t>第</w:t>
            </w:r>
            <w:r w:rsidR="00EF12B3" w:rsidRPr="00275158">
              <w:rPr>
                <w:rStyle w:val="ab"/>
                <w:rFonts w:hint="eastAsia"/>
              </w:rPr>
              <w:t xml:space="preserve"> 5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結論與未來方向</w:t>
            </w:r>
            <w:r w:rsidR="00EF12B3">
              <w:rPr>
                <w:webHidden/>
              </w:rPr>
              <w:tab/>
            </w:r>
            <w:r w:rsidR="00EF12B3">
              <w:rPr>
                <w:webHidden/>
              </w:rPr>
              <w:fldChar w:fldCharType="begin"/>
            </w:r>
            <w:r w:rsidR="00EF12B3">
              <w:rPr>
                <w:webHidden/>
              </w:rPr>
              <w:instrText xml:space="preserve"> PAGEREF _Toc49205795 \h </w:instrText>
            </w:r>
            <w:r w:rsidR="00EF12B3">
              <w:rPr>
                <w:webHidden/>
              </w:rPr>
            </w:r>
            <w:r w:rsidR="00EF12B3">
              <w:rPr>
                <w:webHidden/>
              </w:rPr>
              <w:fldChar w:fldCharType="separate"/>
            </w:r>
            <w:r w:rsidR="00EF12B3">
              <w:rPr>
                <w:webHidden/>
              </w:rPr>
              <w:t>31</w:t>
            </w:r>
            <w:r w:rsidR="00EF12B3">
              <w:rPr>
                <w:webHidden/>
              </w:rPr>
              <w:fldChar w:fldCharType="end"/>
            </w:r>
          </w:hyperlink>
        </w:p>
        <w:p w14:paraId="363505E4" w14:textId="26291E68" w:rsidR="00EF12B3" w:rsidRDefault="00346375">
          <w:pPr>
            <w:pStyle w:val="21"/>
            <w:rPr>
              <w:rFonts w:asciiTheme="minorHAnsi" w:eastAsiaTheme="minorEastAsia" w:hAnsiTheme="minorHAnsi" w:cstheme="minorBidi"/>
              <w:noProof/>
              <w:kern w:val="2"/>
            </w:rPr>
          </w:pPr>
          <w:hyperlink w:anchor="_Toc49205796" w:history="1">
            <w:r w:rsidR="00EF12B3" w:rsidRPr="00275158">
              <w:rPr>
                <w:rStyle w:val="ab"/>
                <w:noProof/>
              </w:rPr>
              <w:t>5.1</w:t>
            </w:r>
            <w:r w:rsidR="00EF12B3" w:rsidRPr="00275158">
              <w:rPr>
                <w:rStyle w:val="ab"/>
                <w:rFonts w:hint="eastAsia"/>
                <w:noProof/>
              </w:rPr>
              <w:t>結論</w:t>
            </w:r>
            <w:r w:rsidR="00EF12B3">
              <w:rPr>
                <w:noProof/>
                <w:webHidden/>
              </w:rPr>
              <w:tab/>
            </w:r>
            <w:r w:rsidR="00EF12B3">
              <w:rPr>
                <w:noProof/>
                <w:webHidden/>
              </w:rPr>
              <w:fldChar w:fldCharType="begin"/>
            </w:r>
            <w:r w:rsidR="00EF12B3">
              <w:rPr>
                <w:noProof/>
                <w:webHidden/>
              </w:rPr>
              <w:instrText xml:space="preserve"> PAGEREF _Toc49205796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2B2FC3C3" w14:textId="1CE4254C" w:rsidR="00EF12B3" w:rsidRDefault="00346375">
          <w:pPr>
            <w:pStyle w:val="21"/>
            <w:rPr>
              <w:rFonts w:asciiTheme="minorHAnsi" w:eastAsiaTheme="minorEastAsia" w:hAnsiTheme="minorHAnsi" w:cstheme="minorBidi"/>
              <w:noProof/>
              <w:kern w:val="2"/>
            </w:rPr>
          </w:pPr>
          <w:hyperlink w:anchor="_Toc49205797" w:history="1">
            <w:r w:rsidR="00EF12B3" w:rsidRPr="00275158">
              <w:rPr>
                <w:rStyle w:val="ab"/>
                <w:noProof/>
              </w:rPr>
              <w:t>5.2</w:t>
            </w:r>
            <w:r w:rsidR="00EF12B3" w:rsidRPr="00275158">
              <w:rPr>
                <w:rStyle w:val="ab"/>
                <w:rFonts w:hint="eastAsia"/>
                <w:noProof/>
              </w:rPr>
              <w:t>未來研究方向</w:t>
            </w:r>
            <w:r w:rsidR="00EF12B3">
              <w:rPr>
                <w:noProof/>
                <w:webHidden/>
              </w:rPr>
              <w:tab/>
            </w:r>
            <w:r w:rsidR="00EF12B3">
              <w:rPr>
                <w:noProof/>
                <w:webHidden/>
              </w:rPr>
              <w:fldChar w:fldCharType="begin"/>
            </w:r>
            <w:r w:rsidR="00EF12B3">
              <w:rPr>
                <w:noProof/>
                <w:webHidden/>
              </w:rPr>
              <w:instrText xml:space="preserve"> PAGEREF _Toc49205797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6275D1B3" w14:textId="68DF4B9F" w:rsidR="00EF12B3" w:rsidRDefault="00346375">
          <w:pPr>
            <w:pStyle w:val="11"/>
            <w:rPr>
              <w:rFonts w:asciiTheme="minorHAnsi" w:eastAsiaTheme="minorEastAsia" w:hAnsiTheme="minorHAnsi"/>
            </w:rPr>
          </w:pPr>
          <w:hyperlink w:anchor="_Toc49205798" w:history="1">
            <w:r w:rsidR="00EF12B3" w:rsidRPr="00275158">
              <w:rPr>
                <w:rStyle w:val="ab"/>
                <w:rFonts w:hint="eastAsia"/>
              </w:rPr>
              <w:t>參考文獻</w:t>
            </w:r>
            <w:r w:rsidR="00EF12B3">
              <w:rPr>
                <w:webHidden/>
              </w:rPr>
              <w:tab/>
            </w:r>
            <w:r w:rsidR="00EF12B3">
              <w:rPr>
                <w:webHidden/>
              </w:rPr>
              <w:fldChar w:fldCharType="begin"/>
            </w:r>
            <w:r w:rsidR="00EF12B3">
              <w:rPr>
                <w:webHidden/>
              </w:rPr>
              <w:instrText xml:space="preserve"> PAGEREF _Toc49205798 \h </w:instrText>
            </w:r>
            <w:r w:rsidR="00EF12B3">
              <w:rPr>
                <w:webHidden/>
              </w:rPr>
            </w:r>
            <w:r w:rsidR="00EF12B3">
              <w:rPr>
                <w:webHidden/>
              </w:rPr>
              <w:fldChar w:fldCharType="separate"/>
            </w:r>
            <w:r w:rsidR="00EF12B3">
              <w:rPr>
                <w:webHidden/>
              </w:rPr>
              <w:t>32</w:t>
            </w:r>
            <w:r w:rsidR="00EF12B3">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589ADB36" w14:textId="77777777" w:rsidR="00EF12B3"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47D88A0C" w14:textId="2D606310" w:rsidR="00EF12B3" w:rsidRDefault="00346375">
      <w:pPr>
        <w:pStyle w:val="af8"/>
        <w:tabs>
          <w:tab w:val="right" w:leader="dot" w:pos="8494"/>
        </w:tabs>
        <w:ind w:left="1440" w:hanging="480"/>
        <w:rPr>
          <w:rFonts w:asciiTheme="minorHAnsi" w:eastAsiaTheme="minorEastAsia" w:hAnsiTheme="minorHAnsi"/>
          <w:noProof/>
        </w:rPr>
      </w:pPr>
      <w:hyperlink w:anchor="_Toc49205799" w:history="1">
        <w:r w:rsidR="00EF12B3" w:rsidRPr="004900C8">
          <w:rPr>
            <w:rStyle w:val="ab"/>
            <w:rFonts w:hint="eastAsia"/>
            <w:noProof/>
          </w:rPr>
          <w:t>表</w:t>
        </w:r>
        <w:r w:rsidR="00EF12B3" w:rsidRPr="004900C8">
          <w:rPr>
            <w:rStyle w:val="ab"/>
            <w:noProof/>
          </w:rPr>
          <w:t xml:space="preserve"> 3.1 sk-NN imputation</w:t>
        </w:r>
        <w:r w:rsidR="00EF12B3" w:rsidRPr="004900C8">
          <w:rPr>
            <w:rStyle w:val="ab"/>
            <w:rFonts w:hint="eastAsia"/>
            <w:noProof/>
          </w:rPr>
          <w:t>演算法符號定義表</w:t>
        </w:r>
        <w:r w:rsidR="00EF12B3">
          <w:rPr>
            <w:noProof/>
            <w:webHidden/>
          </w:rPr>
          <w:tab/>
        </w:r>
        <w:r w:rsidR="00EF12B3">
          <w:rPr>
            <w:noProof/>
            <w:webHidden/>
          </w:rPr>
          <w:fldChar w:fldCharType="begin"/>
        </w:r>
        <w:r w:rsidR="00EF12B3">
          <w:rPr>
            <w:noProof/>
            <w:webHidden/>
          </w:rPr>
          <w:instrText xml:space="preserve"> PAGEREF _Toc49205799 \h </w:instrText>
        </w:r>
        <w:r w:rsidR="00EF12B3">
          <w:rPr>
            <w:noProof/>
            <w:webHidden/>
          </w:rPr>
        </w:r>
        <w:r w:rsidR="00EF12B3">
          <w:rPr>
            <w:noProof/>
            <w:webHidden/>
          </w:rPr>
          <w:fldChar w:fldCharType="separate"/>
        </w:r>
        <w:r w:rsidR="00EF12B3">
          <w:rPr>
            <w:noProof/>
            <w:webHidden/>
          </w:rPr>
          <w:t>16</w:t>
        </w:r>
        <w:r w:rsidR="00EF12B3">
          <w:rPr>
            <w:noProof/>
            <w:webHidden/>
          </w:rPr>
          <w:fldChar w:fldCharType="end"/>
        </w:r>
      </w:hyperlink>
    </w:p>
    <w:p w14:paraId="5934C99F" w14:textId="4E516752" w:rsidR="00EF12B3" w:rsidRDefault="00346375">
      <w:pPr>
        <w:pStyle w:val="af8"/>
        <w:tabs>
          <w:tab w:val="right" w:leader="dot" w:pos="8494"/>
        </w:tabs>
        <w:ind w:left="1440" w:hanging="480"/>
        <w:rPr>
          <w:rFonts w:asciiTheme="minorHAnsi" w:eastAsiaTheme="minorEastAsia" w:hAnsiTheme="minorHAnsi"/>
          <w:noProof/>
        </w:rPr>
      </w:pPr>
      <w:hyperlink w:anchor="_Toc49205800" w:history="1">
        <w:r w:rsidR="00EF12B3" w:rsidRPr="004900C8">
          <w:rPr>
            <w:rStyle w:val="ab"/>
            <w:rFonts w:hint="eastAsia"/>
            <w:noProof/>
          </w:rPr>
          <w:t>表</w:t>
        </w:r>
        <w:r w:rsidR="00EF12B3" w:rsidRPr="004900C8">
          <w:rPr>
            <w:rStyle w:val="ab"/>
            <w:noProof/>
          </w:rPr>
          <w:t xml:space="preserve"> 4.1 UCI Machine Learning Repository</w:t>
        </w:r>
        <w:r w:rsidR="00EF12B3" w:rsidRPr="004900C8">
          <w:rPr>
            <w:rStyle w:val="ab"/>
            <w:rFonts w:hint="eastAsia"/>
            <w:noProof/>
          </w:rPr>
          <w:t>輸入資料集資訊、來源與內容特徵</w:t>
        </w:r>
        <w:r w:rsidR="00EF12B3">
          <w:rPr>
            <w:noProof/>
            <w:webHidden/>
          </w:rPr>
          <w:tab/>
        </w:r>
        <w:r w:rsidR="00EF12B3">
          <w:rPr>
            <w:noProof/>
            <w:webHidden/>
          </w:rPr>
          <w:fldChar w:fldCharType="begin"/>
        </w:r>
        <w:r w:rsidR="00EF12B3">
          <w:rPr>
            <w:noProof/>
            <w:webHidden/>
          </w:rPr>
          <w:instrText xml:space="preserve"> PAGEREF _Toc49205800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5927BBBE" w14:textId="0832ED56" w:rsidR="00EF12B3" w:rsidRDefault="00346375">
      <w:pPr>
        <w:pStyle w:val="af8"/>
        <w:tabs>
          <w:tab w:val="right" w:leader="dot" w:pos="8494"/>
        </w:tabs>
        <w:ind w:left="1440" w:hanging="480"/>
        <w:rPr>
          <w:rFonts w:asciiTheme="minorHAnsi" w:eastAsiaTheme="minorEastAsia" w:hAnsiTheme="minorHAnsi"/>
          <w:noProof/>
        </w:rPr>
      </w:pPr>
      <w:hyperlink w:anchor="_Toc49205801" w:history="1">
        <w:r w:rsidR="00EF12B3" w:rsidRPr="004900C8">
          <w:rPr>
            <w:rStyle w:val="ab"/>
            <w:rFonts w:hint="eastAsia"/>
            <w:noProof/>
          </w:rPr>
          <w:t>表</w:t>
        </w:r>
        <w:r w:rsidR="00EF12B3" w:rsidRPr="004900C8">
          <w:rPr>
            <w:rStyle w:val="ab"/>
            <w:noProof/>
          </w:rPr>
          <w:t xml:space="preserve"> 4.2 k=1</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_Toc49205801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45A3FD6" w14:textId="3FB60DB7" w:rsidR="00EF12B3" w:rsidRDefault="00346375">
      <w:pPr>
        <w:pStyle w:val="af8"/>
        <w:tabs>
          <w:tab w:val="right" w:leader="dot" w:pos="8494"/>
        </w:tabs>
        <w:ind w:left="1440" w:hanging="480"/>
        <w:rPr>
          <w:rFonts w:asciiTheme="minorHAnsi" w:eastAsiaTheme="minorEastAsia" w:hAnsiTheme="minorHAnsi"/>
          <w:noProof/>
        </w:rPr>
      </w:pPr>
      <w:hyperlink w:anchor="_Toc49205802" w:history="1">
        <w:r w:rsidR="00EF12B3" w:rsidRPr="004900C8">
          <w:rPr>
            <w:rStyle w:val="ab"/>
            <w:rFonts w:hint="eastAsia"/>
            <w:noProof/>
          </w:rPr>
          <w:t>表</w:t>
        </w:r>
        <w:r w:rsidR="00EF12B3" w:rsidRPr="004900C8">
          <w:rPr>
            <w:rStyle w:val="ab"/>
            <w:noProof/>
          </w:rPr>
          <w:t xml:space="preserve"> 4.3 k=5</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_Toc49205802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754FF072" w14:textId="069420AE" w:rsidR="00EF12B3" w:rsidRDefault="00346375">
      <w:pPr>
        <w:pStyle w:val="af8"/>
        <w:tabs>
          <w:tab w:val="right" w:leader="dot" w:pos="8494"/>
        </w:tabs>
        <w:ind w:left="1440" w:hanging="480"/>
        <w:rPr>
          <w:rFonts w:asciiTheme="minorHAnsi" w:eastAsiaTheme="minorEastAsia" w:hAnsiTheme="minorHAnsi"/>
          <w:noProof/>
        </w:rPr>
      </w:pPr>
      <w:hyperlink w:anchor="_Toc49205803" w:history="1">
        <w:r w:rsidR="00EF12B3" w:rsidRPr="004900C8">
          <w:rPr>
            <w:rStyle w:val="ab"/>
            <w:rFonts w:hint="eastAsia"/>
            <w:noProof/>
          </w:rPr>
          <w:t>表</w:t>
        </w:r>
        <w:r w:rsidR="00EF12B3" w:rsidRPr="004900C8">
          <w:rPr>
            <w:rStyle w:val="ab"/>
            <w:noProof/>
          </w:rPr>
          <w:t xml:space="preserve"> 4.4 k=13</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_Toc49205803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346375">
      <w:pPr>
        <w:pStyle w:val="af8"/>
        <w:tabs>
          <w:tab w:val="right" w:leader="dot" w:pos="8494"/>
        </w:tabs>
        <w:ind w:left="1440" w:hanging="480"/>
        <w:rPr>
          <w:rFonts w:asciiTheme="minorHAnsi" w:eastAsiaTheme="minorEastAsia" w:hAnsiTheme="minorHAnsi"/>
          <w:noProof/>
        </w:rPr>
      </w:pPr>
      <w:hyperlink w:anchor="_Toc49205804" w:history="1">
        <w:r w:rsidR="00EF12B3" w:rsidRPr="00C57B0C">
          <w:rPr>
            <w:rStyle w:val="ab"/>
            <w:rFonts w:hint="eastAsia"/>
            <w:noProof/>
          </w:rPr>
          <w:t>圖</w:t>
        </w:r>
        <w:r w:rsidR="00EF12B3" w:rsidRPr="00C57B0C">
          <w:rPr>
            <w:rStyle w:val="ab"/>
            <w:noProof/>
          </w:rPr>
          <w:t xml:space="preserve"> 3.1 NaN-Euclidean distance</w:t>
        </w:r>
        <w:r w:rsidR="00EF12B3">
          <w:rPr>
            <w:noProof/>
            <w:webHidden/>
          </w:rPr>
          <w:tab/>
        </w:r>
        <w:r w:rsidR="00EF12B3">
          <w:rPr>
            <w:noProof/>
            <w:webHidden/>
          </w:rPr>
          <w:fldChar w:fldCharType="begin"/>
        </w:r>
        <w:r w:rsidR="00EF12B3">
          <w:rPr>
            <w:noProof/>
            <w:webHidden/>
          </w:rPr>
          <w:instrText xml:space="preserve"> PAGEREF _Toc49205804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20F9C051" w14:textId="56DA1847" w:rsidR="00EF12B3" w:rsidRDefault="00346375">
      <w:pPr>
        <w:pStyle w:val="af8"/>
        <w:tabs>
          <w:tab w:val="right" w:leader="dot" w:pos="8494"/>
        </w:tabs>
        <w:ind w:left="1440" w:hanging="480"/>
        <w:rPr>
          <w:rFonts w:asciiTheme="minorHAnsi" w:eastAsiaTheme="minorEastAsia" w:hAnsiTheme="minorHAnsi"/>
          <w:noProof/>
        </w:rPr>
      </w:pPr>
      <w:hyperlink w:anchor="_Toc49205805" w:history="1">
        <w:r w:rsidR="00EF12B3" w:rsidRPr="00C57B0C">
          <w:rPr>
            <w:rStyle w:val="ab"/>
            <w:rFonts w:hint="eastAsia"/>
            <w:noProof/>
          </w:rPr>
          <w:t>圖</w:t>
        </w:r>
        <w:r w:rsidR="00EF12B3" w:rsidRPr="00C57B0C">
          <w:rPr>
            <w:rStyle w:val="ab"/>
            <w:noProof/>
          </w:rPr>
          <w:t xml:space="preserve"> 3.2 sk-NN imputation</w:t>
        </w:r>
        <w:r w:rsidR="00EF12B3" w:rsidRPr="00C57B0C">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_Toc49205805 \h </w:instrText>
        </w:r>
        <w:r w:rsidR="00EF12B3">
          <w:rPr>
            <w:noProof/>
            <w:webHidden/>
          </w:rPr>
        </w:r>
        <w:r w:rsidR="00EF12B3">
          <w:rPr>
            <w:noProof/>
            <w:webHidden/>
          </w:rPr>
          <w:fldChar w:fldCharType="separate"/>
        </w:r>
        <w:r w:rsidR="00EF12B3">
          <w:rPr>
            <w:noProof/>
            <w:webHidden/>
          </w:rPr>
          <w:t>18</w:t>
        </w:r>
        <w:r w:rsidR="00EF12B3">
          <w:rPr>
            <w:noProof/>
            <w:webHidden/>
          </w:rPr>
          <w:fldChar w:fldCharType="end"/>
        </w:r>
      </w:hyperlink>
    </w:p>
    <w:p w14:paraId="285396AE" w14:textId="6DCDAC65" w:rsidR="00EF12B3" w:rsidRDefault="00346375">
      <w:pPr>
        <w:pStyle w:val="af8"/>
        <w:tabs>
          <w:tab w:val="right" w:leader="dot" w:pos="8494"/>
        </w:tabs>
        <w:ind w:left="1440" w:hanging="480"/>
        <w:rPr>
          <w:rFonts w:asciiTheme="minorHAnsi" w:eastAsiaTheme="minorEastAsia" w:hAnsiTheme="minorHAnsi"/>
          <w:noProof/>
        </w:rPr>
      </w:pPr>
      <w:hyperlink w:anchor="_Toc49205806" w:history="1">
        <w:r w:rsidR="00EF12B3" w:rsidRPr="00C57B0C">
          <w:rPr>
            <w:rStyle w:val="ab"/>
            <w:rFonts w:hint="eastAsia"/>
            <w:noProof/>
          </w:rPr>
          <w:t>圖</w:t>
        </w:r>
        <w:r w:rsidR="00EF12B3" w:rsidRPr="00C57B0C">
          <w:rPr>
            <w:rStyle w:val="ab"/>
            <w:noProof/>
          </w:rPr>
          <w:t xml:space="preserve"> 3.3 Procedure Impute_Process()</w:t>
        </w:r>
        <w:r w:rsidR="00EF12B3">
          <w:rPr>
            <w:noProof/>
            <w:webHidden/>
          </w:rPr>
          <w:tab/>
        </w:r>
        <w:r w:rsidR="00EF12B3">
          <w:rPr>
            <w:noProof/>
            <w:webHidden/>
          </w:rPr>
          <w:fldChar w:fldCharType="begin"/>
        </w:r>
        <w:r w:rsidR="00EF12B3">
          <w:rPr>
            <w:noProof/>
            <w:webHidden/>
          </w:rPr>
          <w:instrText xml:space="preserve"> PAGEREF _Toc49205806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29C84DFB" w14:textId="7A0CE007" w:rsidR="00EF12B3" w:rsidRDefault="00346375">
      <w:pPr>
        <w:pStyle w:val="af8"/>
        <w:tabs>
          <w:tab w:val="right" w:leader="dot" w:pos="8494"/>
        </w:tabs>
        <w:ind w:left="1440" w:hanging="480"/>
        <w:rPr>
          <w:rFonts w:asciiTheme="minorHAnsi" w:eastAsiaTheme="minorEastAsia" w:hAnsiTheme="minorHAnsi"/>
          <w:noProof/>
        </w:rPr>
      </w:pPr>
      <w:hyperlink w:anchor="_Toc49205807" w:history="1">
        <w:r w:rsidR="00EF12B3" w:rsidRPr="00C57B0C">
          <w:rPr>
            <w:rStyle w:val="ab"/>
            <w:rFonts w:hint="eastAsia"/>
            <w:noProof/>
          </w:rPr>
          <w:t>圖</w:t>
        </w:r>
        <w:r w:rsidR="00EF12B3" w:rsidRPr="00C57B0C">
          <w:rPr>
            <w:rStyle w:val="ab"/>
            <w:noProof/>
          </w:rPr>
          <w:t xml:space="preserve"> 4.1 k=1</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_Toc49205807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04645594" w14:textId="2CFD4352" w:rsidR="00EF12B3" w:rsidRDefault="00346375">
      <w:pPr>
        <w:pStyle w:val="af8"/>
        <w:tabs>
          <w:tab w:val="right" w:leader="dot" w:pos="8494"/>
        </w:tabs>
        <w:ind w:left="1440" w:hanging="480"/>
        <w:rPr>
          <w:rFonts w:asciiTheme="minorHAnsi" w:eastAsiaTheme="minorEastAsia" w:hAnsiTheme="minorHAnsi"/>
          <w:noProof/>
        </w:rPr>
      </w:pPr>
      <w:hyperlink w:anchor="_Toc49205808" w:history="1">
        <w:r w:rsidR="00EF12B3" w:rsidRPr="00C57B0C">
          <w:rPr>
            <w:rStyle w:val="ab"/>
            <w:rFonts w:hint="eastAsia"/>
            <w:noProof/>
          </w:rPr>
          <w:t>圖</w:t>
        </w:r>
        <w:r w:rsidR="00EF12B3" w:rsidRPr="00C57B0C">
          <w:rPr>
            <w:rStyle w:val="ab"/>
            <w:noProof/>
          </w:rPr>
          <w:t xml:space="preserve"> 4.2</w:t>
        </w:r>
        <w:r w:rsidR="00EF12B3" w:rsidRPr="00C57B0C">
          <w:rPr>
            <w:rStyle w:val="ab"/>
            <w:rFonts w:cs="Times New Roman"/>
            <w:noProof/>
          </w:rPr>
          <w:t xml:space="preserve"> k=2</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_Toc49205808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1833B582" w14:textId="2290E4E9" w:rsidR="00EF12B3" w:rsidRDefault="00346375">
      <w:pPr>
        <w:pStyle w:val="af8"/>
        <w:tabs>
          <w:tab w:val="right" w:leader="dot" w:pos="8494"/>
        </w:tabs>
        <w:ind w:left="1440" w:hanging="480"/>
        <w:rPr>
          <w:rFonts w:asciiTheme="minorHAnsi" w:eastAsiaTheme="minorEastAsia" w:hAnsiTheme="minorHAnsi"/>
          <w:noProof/>
        </w:rPr>
      </w:pPr>
      <w:hyperlink w:anchor="_Toc49205809" w:history="1">
        <w:r w:rsidR="00EF12B3" w:rsidRPr="00C57B0C">
          <w:rPr>
            <w:rStyle w:val="ab"/>
            <w:rFonts w:hint="eastAsia"/>
            <w:noProof/>
          </w:rPr>
          <w:t>圖</w:t>
        </w:r>
        <w:r w:rsidR="00EF12B3" w:rsidRPr="00C57B0C">
          <w:rPr>
            <w:rStyle w:val="ab"/>
            <w:noProof/>
          </w:rPr>
          <w:t xml:space="preserve"> 4.3 </w:t>
        </w:r>
        <w:r w:rsidR="00EF12B3" w:rsidRPr="00C57B0C">
          <w:rPr>
            <w:rStyle w:val="ab"/>
            <w:rFonts w:cs="Times New Roman"/>
            <w:noProof/>
          </w:rPr>
          <w:t>k=3</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_Toc49205809 \h </w:instrText>
        </w:r>
        <w:r w:rsidR="00EF12B3">
          <w:rPr>
            <w:noProof/>
            <w:webHidden/>
          </w:rPr>
        </w:r>
        <w:r w:rsidR="00EF12B3">
          <w:rPr>
            <w:noProof/>
            <w:webHidden/>
          </w:rPr>
          <w:fldChar w:fldCharType="separate"/>
        </w:r>
        <w:r w:rsidR="00EF12B3">
          <w:rPr>
            <w:noProof/>
            <w:webHidden/>
          </w:rPr>
          <w:t>24</w:t>
        </w:r>
        <w:r w:rsidR="00EF12B3">
          <w:rPr>
            <w:noProof/>
            <w:webHidden/>
          </w:rPr>
          <w:fldChar w:fldCharType="end"/>
        </w:r>
      </w:hyperlink>
    </w:p>
    <w:p w14:paraId="12C6EC2F" w14:textId="68659B3F" w:rsidR="00EF12B3" w:rsidRDefault="00346375">
      <w:pPr>
        <w:pStyle w:val="af8"/>
        <w:tabs>
          <w:tab w:val="right" w:leader="dot" w:pos="8494"/>
        </w:tabs>
        <w:ind w:left="1440" w:hanging="480"/>
        <w:rPr>
          <w:rFonts w:asciiTheme="minorHAnsi" w:eastAsiaTheme="minorEastAsia" w:hAnsiTheme="minorHAnsi"/>
          <w:noProof/>
        </w:rPr>
      </w:pPr>
      <w:hyperlink w:anchor="_Toc49205810" w:history="1">
        <w:r w:rsidR="00EF12B3" w:rsidRPr="00C57B0C">
          <w:rPr>
            <w:rStyle w:val="ab"/>
            <w:rFonts w:hint="eastAsia"/>
            <w:noProof/>
          </w:rPr>
          <w:t>圖</w:t>
        </w:r>
        <w:r w:rsidR="00EF12B3" w:rsidRPr="00C57B0C">
          <w:rPr>
            <w:rStyle w:val="ab"/>
            <w:noProof/>
          </w:rPr>
          <w:t xml:space="preserve"> 4.4 </w:t>
        </w:r>
        <w:r w:rsidR="00EF12B3" w:rsidRPr="00C57B0C">
          <w:rPr>
            <w:rStyle w:val="ab"/>
            <w:rFonts w:cs="Times New Roman"/>
            <w:noProof/>
          </w:rPr>
          <w:t>k=4</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_Toc49205810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45F8423" w14:textId="26935489" w:rsidR="00EF12B3" w:rsidRDefault="00346375">
      <w:pPr>
        <w:pStyle w:val="af8"/>
        <w:tabs>
          <w:tab w:val="right" w:leader="dot" w:pos="8494"/>
        </w:tabs>
        <w:ind w:left="1440" w:hanging="480"/>
        <w:rPr>
          <w:rFonts w:asciiTheme="minorHAnsi" w:eastAsiaTheme="minorEastAsia" w:hAnsiTheme="minorHAnsi"/>
          <w:noProof/>
        </w:rPr>
      </w:pPr>
      <w:hyperlink w:anchor="_Toc49205811" w:history="1">
        <w:r w:rsidR="00EF12B3" w:rsidRPr="00C57B0C">
          <w:rPr>
            <w:rStyle w:val="ab"/>
            <w:rFonts w:hint="eastAsia"/>
            <w:noProof/>
          </w:rPr>
          <w:t>圖</w:t>
        </w:r>
        <w:r w:rsidR="00EF12B3" w:rsidRPr="00C57B0C">
          <w:rPr>
            <w:rStyle w:val="ab"/>
            <w:noProof/>
          </w:rPr>
          <w:t xml:space="preserve"> 4.5 k=1</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_Toc49205811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0F5D3458" w14:textId="13069355" w:rsidR="00EF12B3" w:rsidRDefault="00346375">
      <w:pPr>
        <w:pStyle w:val="af8"/>
        <w:tabs>
          <w:tab w:val="right" w:leader="dot" w:pos="8494"/>
        </w:tabs>
        <w:ind w:left="1440" w:hanging="480"/>
        <w:rPr>
          <w:rFonts w:asciiTheme="minorHAnsi" w:eastAsiaTheme="minorEastAsia" w:hAnsiTheme="minorHAnsi"/>
          <w:noProof/>
        </w:rPr>
      </w:pPr>
      <w:hyperlink w:anchor="_Toc49205812" w:history="1">
        <w:r w:rsidR="00EF12B3" w:rsidRPr="00C57B0C">
          <w:rPr>
            <w:rStyle w:val="ab"/>
            <w:rFonts w:hint="eastAsia"/>
            <w:noProof/>
          </w:rPr>
          <w:t>圖</w:t>
        </w:r>
        <w:r w:rsidR="00EF12B3" w:rsidRPr="00C57B0C">
          <w:rPr>
            <w:rStyle w:val="ab"/>
            <w:noProof/>
          </w:rPr>
          <w:t xml:space="preserve"> 4.6 k=5</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_Toc49205812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05ADD0BD" w14:textId="663B88D7" w:rsidR="00EF12B3" w:rsidRDefault="00346375">
      <w:pPr>
        <w:pStyle w:val="af8"/>
        <w:tabs>
          <w:tab w:val="right" w:leader="dot" w:pos="8494"/>
        </w:tabs>
        <w:ind w:left="1440" w:hanging="480"/>
        <w:rPr>
          <w:rFonts w:asciiTheme="minorHAnsi" w:eastAsiaTheme="minorEastAsia" w:hAnsiTheme="minorHAnsi"/>
          <w:noProof/>
        </w:rPr>
      </w:pPr>
      <w:hyperlink w:anchor="_Toc49205813" w:history="1">
        <w:r w:rsidR="00EF12B3" w:rsidRPr="00C57B0C">
          <w:rPr>
            <w:rStyle w:val="ab"/>
            <w:rFonts w:hint="eastAsia"/>
            <w:noProof/>
          </w:rPr>
          <w:t>圖</w:t>
        </w:r>
        <w:r w:rsidR="00EF12B3" w:rsidRPr="00C57B0C">
          <w:rPr>
            <w:rStyle w:val="ab"/>
            <w:noProof/>
          </w:rPr>
          <w:t xml:space="preserve"> 4.7 k=13</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_Toc49205813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34F1E7D9" w:rsidR="001E1E2B" w:rsidRPr="004C0D1E" w:rsidRDefault="00BB1719" w:rsidP="003755D2">
      <w:pPr>
        <w:ind w:firstLine="425"/>
        <w:rPr>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w:t>
      </w:r>
      <w:r w:rsidR="0001040D" w:rsidRPr="00A71D16">
        <w:rPr>
          <w:rFonts w:hint="eastAsia"/>
          <w:color w:val="FF0000"/>
        </w:rPr>
        <w:t>實驗驗證後，得到</w:t>
      </w:r>
      <w:r w:rsidR="0001040D" w:rsidRPr="00A71D16">
        <w:rPr>
          <w:rFonts w:hint="eastAsia"/>
          <w:color w:val="FF0000"/>
        </w:rPr>
        <w:t>k</w:t>
      </w:r>
      <w:r w:rsidR="0001040D" w:rsidRPr="00A71D16">
        <w:rPr>
          <w:rFonts w:hint="eastAsia"/>
          <w:color w:val="FF0000"/>
        </w:rPr>
        <w:t>值在缺失值比例越大時，對於天際線的填補效果越沒有影響力。這也是為何</w:t>
      </w:r>
      <w:r w:rsidR="0001040D" w:rsidRPr="00A71D16">
        <w:rPr>
          <w:rFonts w:hint="eastAsia"/>
          <w:color w:val="FF0000"/>
        </w:rPr>
        <w:t>k</w:t>
      </w:r>
      <w:r w:rsidR="0001040D" w:rsidRPr="00A71D16">
        <w:rPr>
          <w:rFonts w:hint="eastAsia"/>
          <w:color w:val="FF0000"/>
        </w:rPr>
        <w:t>鄰近點</w:t>
      </w:r>
      <w:r w:rsidR="00195CC5" w:rsidRPr="00A71D16">
        <w:rPr>
          <w:rFonts w:hint="eastAsia"/>
          <w:color w:val="FF0000"/>
        </w:rPr>
        <w:t>填補法</w:t>
      </w:r>
      <w:r w:rsidR="00E21C1D" w:rsidRPr="00A71D16">
        <w:rPr>
          <w:rFonts w:hint="eastAsia"/>
          <w:color w:val="FF0000"/>
        </w:rPr>
        <w:t>通常</w:t>
      </w:r>
      <w:r w:rsidR="0001040D" w:rsidRPr="00A71D16">
        <w:rPr>
          <w:rFonts w:hint="eastAsia"/>
          <w:color w:val="FF0000"/>
        </w:rPr>
        <w:t>在缺失值比例</w:t>
      </w:r>
      <w:r w:rsidR="00E21C1D" w:rsidRPr="00A71D16">
        <w:rPr>
          <w:rFonts w:hint="eastAsia"/>
          <w:color w:val="FF0000"/>
        </w:rPr>
        <w:t>大於</w:t>
      </w:r>
      <w:r w:rsidR="0001040D" w:rsidRPr="00A71D16">
        <w:rPr>
          <w:rFonts w:hint="eastAsia"/>
          <w:color w:val="FF0000"/>
        </w:rPr>
        <w:t>30%</w:t>
      </w:r>
      <w:r w:rsidR="0001040D" w:rsidRPr="00A71D16">
        <w:rPr>
          <w:rFonts w:hint="eastAsia"/>
          <w:color w:val="FF0000"/>
        </w:rPr>
        <w:t>以後</w:t>
      </w:r>
      <w:r w:rsidR="00E21C1D" w:rsidRPr="00A71D16">
        <w:rPr>
          <w:rFonts w:hint="eastAsia"/>
          <w:color w:val="FF0000"/>
        </w:rPr>
        <w:t>，其所產生天際線與原天際線的相似度會驟降。</w:t>
      </w:r>
      <w:r w:rsidR="00195CC5" w:rsidRPr="00A71D16">
        <w:rPr>
          <w:rFonts w:hint="eastAsia"/>
          <w:color w:val="FF0000"/>
        </w:rPr>
        <w:t>而本研究所提出的</w:t>
      </w:r>
      <w:proofErr w:type="spellStart"/>
      <w:r w:rsidR="00195CC5" w:rsidRPr="00A71D16">
        <w:rPr>
          <w:rFonts w:hint="eastAsia"/>
          <w:color w:val="FF0000"/>
        </w:rPr>
        <w:t>s</w:t>
      </w:r>
      <w:r w:rsidR="00195CC5" w:rsidRPr="00A71D16">
        <w:rPr>
          <w:color w:val="FF0000"/>
        </w:rPr>
        <w:t>k</w:t>
      </w:r>
      <w:proofErr w:type="spellEnd"/>
      <w:r w:rsidR="00195CC5" w:rsidRPr="00A71D16">
        <w:rPr>
          <w:color w:val="FF0000"/>
        </w:rPr>
        <w:t xml:space="preserve">-NN </w:t>
      </w:r>
      <w:r w:rsidR="00195CC5" w:rsidRPr="00A71D16">
        <w:rPr>
          <w:rFonts w:hint="eastAsia"/>
          <w:color w:val="FF0000"/>
        </w:rPr>
        <w:t>i</w:t>
      </w:r>
      <w:r w:rsidR="00195CC5" w:rsidRPr="00A71D16">
        <w:rPr>
          <w:color w:val="FF0000"/>
        </w:rPr>
        <w:t>mputation</w:t>
      </w:r>
      <w:r w:rsidR="00195CC5" w:rsidRPr="00A71D16">
        <w:rPr>
          <w:rFonts w:hint="eastAsia"/>
          <w:color w:val="FF0000"/>
        </w:rPr>
        <w:t>演算法在大於</w:t>
      </w:r>
      <w:r w:rsidR="00195CC5" w:rsidRPr="00A71D16">
        <w:rPr>
          <w:rFonts w:hint="eastAsia"/>
          <w:color w:val="FF0000"/>
        </w:rPr>
        <w:t>70%</w:t>
      </w:r>
      <w:r w:rsidR="00195CC5" w:rsidRPr="00A71D16">
        <w:rPr>
          <w:rFonts w:hint="eastAsia"/>
          <w:color w:val="FF0000"/>
        </w:rPr>
        <w:t>的缺失值比例下，其產生天際線與原天際線的相似度比</w:t>
      </w:r>
      <w:r w:rsidR="00195CC5" w:rsidRPr="00A71D16">
        <w:rPr>
          <w:rFonts w:hint="eastAsia"/>
          <w:color w:val="FF0000"/>
        </w:rPr>
        <w:t>k</w:t>
      </w:r>
      <w:r w:rsidR="00195CC5" w:rsidRPr="00A71D16">
        <w:rPr>
          <w:rFonts w:hint="eastAsia"/>
          <w:color w:val="FF0000"/>
        </w:rPr>
        <w:t>鄰近點填補法效果好</w:t>
      </w:r>
      <w:r w:rsidR="00195CC5" w:rsidRPr="00A71D16">
        <w:rPr>
          <w:rFonts w:hint="eastAsia"/>
          <w:color w:val="FF0000"/>
        </w:rPr>
        <w:t>3</w:t>
      </w:r>
      <w:r w:rsidR="00195CC5" w:rsidRPr="00A71D16">
        <w:rPr>
          <w:rFonts w:hint="eastAsia"/>
          <w:color w:val="FF0000"/>
        </w:rPr>
        <w:t>到</w:t>
      </w:r>
      <w:r w:rsidR="00195CC5" w:rsidRPr="00A71D16">
        <w:rPr>
          <w:rFonts w:hint="eastAsia"/>
          <w:color w:val="FF0000"/>
        </w:rPr>
        <w:t>6</w:t>
      </w:r>
      <w:r w:rsidR="00195CC5" w:rsidRPr="00A71D16">
        <w:rPr>
          <w:rFonts w:hint="eastAsia"/>
          <w:color w:val="FF0000"/>
        </w:rPr>
        <w:t>倍。</w:t>
      </w:r>
      <w:r w:rsidR="00A71D16">
        <w:rPr>
          <w:rFonts w:hint="eastAsia"/>
          <w:color w:val="FF0000"/>
        </w:rPr>
        <w:t>(</w:t>
      </w:r>
      <w:r w:rsidR="00A71D16">
        <w:rPr>
          <w:rFonts w:hint="eastAsia"/>
          <w:color w:val="FF0000"/>
        </w:rPr>
        <w:t>不要寫這麼細，這是第四章的寫法</w:t>
      </w:r>
      <w:r w:rsidR="00A71D16">
        <w:rPr>
          <w:rFonts w:hint="eastAsia"/>
          <w:color w:val="FF0000"/>
        </w:rPr>
        <w:t>????</w:t>
      </w:r>
      <w:bookmarkStart w:id="9" w:name="_GoBack"/>
      <w:bookmarkEnd w:id="9"/>
      <w:r w:rsidR="00A71D16">
        <w:rPr>
          <w:rFonts w:hint="eastAsia"/>
          <w:color w:val="FF000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10" w:name="_Toc49205770"/>
      <w:r w:rsidRPr="00077E04">
        <w:rPr>
          <w:rFonts w:hint="eastAsia"/>
        </w:rPr>
        <w:lastRenderedPageBreak/>
        <w:t>相關研究</w:t>
      </w:r>
      <w:bookmarkEnd w:id="10"/>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1"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1"/>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2"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2"/>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3" w:name="_Toc49205773"/>
      <w:r w:rsidRPr="007467A6">
        <w:rPr>
          <w:rFonts w:hint="eastAsia"/>
        </w:rPr>
        <w:lastRenderedPageBreak/>
        <w:t>2.2</w:t>
      </w:r>
      <w:r w:rsidRPr="007467A6">
        <w:t>.1</w:t>
      </w:r>
      <w:r w:rsidRPr="007467A6">
        <w:rPr>
          <w:rFonts w:hint="eastAsia"/>
        </w:rPr>
        <w:t>丟棄法</w:t>
      </w:r>
      <w:bookmarkEnd w:id="13"/>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color w:val="0070C0"/>
        </w:rPr>
      </w:pPr>
    </w:p>
    <w:p w14:paraId="3EFB43AE" w14:textId="08090F48" w:rsidR="00A81C57" w:rsidRPr="007467A6" w:rsidRDefault="00A81C57" w:rsidP="00667E6D">
      <w:pPr>
        <w:pStyle w:val="3"/>
        <w:rPr>
          <w:shd w:val="clear" w:color="auto" w:fill="auto"/>
        </w:rPr>
      </w:pPr>
      <w:bookmarkStart w:id="14"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4"/>
    </w:p>
    <w:p w14:paraId="5DB64C84" w14:textId="70397331" w:rsidR="00A72276" w:rsidRPr="004C431D" w:rsidRDefault="001511D9" w:rsidP="004C431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值下</w:t>
      </w:r>
      <w:proofErr w:type="gramEnd"/>
      <w:r w:rsidR="00713EAA" w:rsidRPr="006A4976">
        <w:rPr>
          <w:rFonts w:hint="eastAsia"/>
          <w:color w:val="0070C0"/>
        </w:rPr>
        <w:t>的缺失值。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維度</w:t>
      </w:r>
      <w:proofErr w:type="gramEnd"/>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5" w:name="_Toc49205775"/>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5"/>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proofErr w:type="gramStart"/>
      <w:r w:rsidR="007C575D" w:rsidRPr="00C85BA5">
        <w:rPr>
          <w:rFonts w:cs="Times New Roman" w:hint="eastAsia"/>
          <w:color w:val="0070C0"/>
        </w:rPr>
        <w:t>個</w:t>
      </w:r>
      <w:proofErr w:type="gramEnd"/>
      <w:r w:rsidR="007C575D" w:rsidRPr="00C85BA5">
        <w:rPr>
          <w:rFonts w:cs="Times New Roman" w:hint="eastAsia"/>
          <w:color w:val="0070C0"/>
        </w:rPr>
        <w:t>點</w:t>
      </w:r>
      <w:r w:rsidR="00402329" w:rsidRPr="00C85BA5">
        <w:rPr>
          <w:rFonts w:cs="Times New Roman" w:hint="eastAsia"/>
          <w:color w:val="0070C0"/>
        </w:rPr>
        <w:t>，這</w:t>
      </w:r>
      <w:r w:rsidR="00402329" w:rsidRPr="00C85BA5">
        <w:rPr>
          <w:rFonts w:cs="Times New Roman" w:hint="eastAsia"/>
          <w:color w:val="0070C0"/>
        </w:rPr>
        <w:t>k</w:t>
      </w:r>
      <w:proofErr w:type="gramStart"/>
      <w:r w:rsidR="00402329" w:rsidRPr="00C85BA5">
        <w:rPr>
          <w:rFonts w:cs="Times New Roman" w:hint="eastAsia"/>
          <w:color w:val="0070C0"/>
        </w:rPr>
        <w:t>個</w:t>
      </w:r>
      <w:proofErr w:type="gramEnd"/>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proofErr w:type="gramStart"/>
      <w:r w:rsidR="00B90BE7" w:rsidRPr="00C85BA5">
        <w:rPr>
          <w:rFonts w:cs="Times New Roman" w:hint="eastAsia"/>
          <w:color w:val="0070C0"/>
        </w:rPr>
        <w:t>個</w:t>
      </w:r>
      <w:proofErr w:type="gramEnd"/>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proofErr w:type="gramStart"/>
      <w:r w:rsidR="00874C76" w:rsidRPr="00C85BA5">
        <w:rPr>
          <w:rFonts w:cs="Times New Roman" w:hint="eastAsia"/>
          <w:color w:val="0070C0"/>
        </w:rPr>
        <w:t>個</w:t>
      </w:r>
      <w:proofErr w:type="gramEnd"/>
      <w:r w:rsidR="00874C76" w:rsidRPr="00C85BA5">
        <w:rPr>
          <w:rFonts w:cs="Times New Roman" w:hint="eastAsia"/>
          <w:color w:val="0070C0"/>
        </w:rPr>
        <w:t>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6" w:name="_Ref44814096"/>
      <w:bookmarkStart w:id="17" w:name="_Toc49205776"/>
      <w:r w:rsidRPr="00077E04">
        <w:rPr>
          <w:rFonts w:hint="eastAsia"/>
        </w:rPr>
        <w:lastRenderedPageBreak/>
        <w:t>問題與方法</w:t>
      </w:r>
      <w:bookmarkEnd w:id="16"/>
      <w:bookmarkEnd w:id="17"/>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8"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8"/>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1" w:name="_Ref44811388"/>
      <w:bookmarkStart w:id="22"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同一維</w:t>
      </w:r>
      <w:proofErr w:type="gramEnd"/>
      <w:r w:rsidR="001900C0">
        <w:rPr>
          <w:rFonts w:hint="eastAsia"/>
        </w:rPr>
        <w:t>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維度</w:t>
      </w:r>
      <w:proofErr w:type="gramEnd"/>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17DF21A7" w:rsidR="00492080" w:rsidRDefault="00683D74" w:rsidP="00387C2A">
      <w:pPr>
        <w:ind w:firstLine="480"/>
        <w:rPr>
          <w:ins w:id="23" w:author="DELab" w:date="2020-08-24T15:08:00Z"/>
        </w:rPr>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321001">
        <w:rPr>
          <w:rFonts w:hint="eastAsia"/>
          <w:color w:val="0070C0"/>
        </w:rPr>
        <w:t>有別於</w:t>
      </w:r>
      <w:r w:rsidR="006472C9" w:rsidRPr="00321001">
        <w:rPr>
          <w:rFonts w:hint="eastAsia"/>
          <w:color w:val="0070C0"/>
        </w:rPr>
        <w:t>k</w:t>
      </w:r>
      <w:r w:rsidR="006472C9" w:rsidRPr="00321001">
        <w:rPr>
          <w:rFonts w:hint="eastAsia"/>
          <w:color w:val="0070C0"/>
        </w:rPr>
        <w:t>鄰近點填補法對鄰近點不足選擇從缺不補，</w:t>
      </w:r>
      <w:r w:rsidR="00CE5C52" w:rsidRPr="00321001">
        <w:rPr>
          <w:rFonts w:hint="eastAsia"/>
          <w:color w:val="0070C0"/>
        </w:rPr>
        <w:t>本研究方法在</w:t>
      </w:r>
      <w:r w:rsidR="00E8273F" w:rsidRPr="00321001">
        <w:rPr>
          <w:rFonts w:hint="eastAsia"/>
          <w:color w:val="0070C0"/>
        </w:rPr>
        <w:t>缺失值</w:t>
      </w:r>
      <w:r w:rsidR="00CE5C52" w:rsidRPr="00321001">
        <w:rPr>
          <w:rFonts w:hint="eastAsia"/>
          <w:color w:val="0070C0"/>
        </w:rPr>
        <w:t>所在</w:t>
      </w:r>
      <w:r w:rsidR="008809CF" w:rsidRPr="00321001">
        <w:rPr>
          <w:rFonts w:hint="eastAsia"/>
          <w:color w:val="0070C0"/>
        </w:rPr>
        <w:t>的</w:t>
      </w:r>
      <w:r w:rsidR="00E8273F" w:rsidRPr="00321001">
        <w:rPr>
          <w:rFonts w:hint="eastAsia"/>
          <w:color w:val="0070C0"/>
        </w:rPr>
        <w:t>維度</w:t>
      </w:r>
      <w:r w:rsidR="00CE5C52" w:rsidRPr="00321001">
        <w:rPr>
          <w:rFonts w:hint="eastAsia"/>
          <w:color w:val="0070C0"/>
        </w:rPr>
        <w:t>上，尋找</w:t>
      </w:r>
      <w:r w:rsidR="00E8273F" w:rsidRPr="00321001">
        <w:rPr>
          <w:rFonts w:hint="eastAsia"/>
          <w:color w:val="0070C0"/>
        </w:rPr>
        <w:t>其</w:t>
      </w:r>
      <w:r w:rsidR="00CE5C52" w:rsidRPr="00321001">
        <w:rPr>
          <w:rFonts w:hint="eastAsia"/>
          <w:color w:val="0070C0"/>
        </w:rPr>
        <w:t>他在</w:t>
      </w:r>
      <w:r w:rsidR="00C412D2" w:rsidRPr="00321001">
        <w:rPr>
          <w:rFonts w:hint="eastAsia"/>
          <w:color w:val="0070C0"/>
        </w:rPr>
        <w:t>與缺失值</w:t>
      </w:r>
      <w:r w:rsidR="00CE5C52" w:rsidRPr="00321001">
        <w:rPr>
          <w:rFonts w:hint="eastAsia"/>
          <w:color w:val="0070C0"/>
        </w:rPr>
        <w:t>相同維度但</w:t>
      </w:r>
      <w:r w:rsidR="008016E9" w:rsidRPr="00321001">
        <w:rPr>
          <w:rFonts w:hint="eastAsia"/>
          <w:color w:val="0070C0"/>
        </w:rPr>
        <w:t>不具</w:t>
      </w:r>
      <w:r w:rsidR="003449FC" w:rsidRPr="00321001">
        <w:rPr>
          <w:rFonts w:hint="eastAsia"/>
          <w:color w:val="0070C0"/>
        </w:rPr>
        <w:t>缺失</w:t>
      </w:r>
      <w:r w:rsidR="00B40095" w:rsidRPr="00321001">
        <w:rPr>
          <w:rFonts w:hint="eastAsia"/>
          <w:color w:val="0070C0"/>
        </w:rPr>
        <w:t>值的點</w:t>
      </w:r>
      <w:r w:rsidR="003C1C42" w:rsidRPr="00321001">
        <w:rPr>
          <w:rFonts w:hint="eastAsia"/>
          <w:color w:val="0070C0"/>
        </w:rPr>
        <w:t>，</w:t>
      </w:r>
      <w:r w:rsidR="005574C7" w:rsidRPr="00321001">
        <w:rPr>
          <w:rFonts w:hint="eastAsia"/>
          <w:color w:val="0070C0"/>
        </w:rPr>
        <w:t>接著從</w:t>
      </w:r>
      <w:r w:rsidR="00275641" w:rsidRPr="00321001">
        <w:rPr>
          <w:rFonts w:hint="eastAsia"/>
          <w:color w:val="0070C0"/>
        </w:rPr>
        <w:t>這些</w:t>
      </w:r>
      <w:r w:rsidR="003C1C42" w:rsidRPr="00321001">
        <w:rPr>
          <w:rFonts w:hint="eastAsia"/>
          <w:color w:val="0070C0"/>
        </w:rPr>
        <w:t>點</w:t>
      </w:r>
      <w:proofErr w:type="gramStart"/>
      <w:r w:rsidR="00E8273F" w:rsidRPr="00321001">
        <w:rPr>
          <w:rFonts w:hint="eastAsia"/>
          <w:color w:val="0070C0"/>
        </w:rPr>
        <w:t>採</w:t>
      </w:r>
      <w:proofErr w:type="gramEnd"/>
      <w:r w:rsidR="00E8273F" w:rsidRPr="00321001">
        <w:rPr>
          <w:rFonts w:hint="eastAsia"/>
          <w:color w:val="0070C0"/>
        </w:rPr>
        <w:t>樣</w:t>
      </w:r>
      <w:r w:rsidR="00275641" w:rsidRPr="00321001">
        <w:rPr>
          <w:rFonts w:hint="eastAsia"/>
          <w:color w:val="0070C0"/>
        </w:rPr>
        <w:t>其</w:t>
      </w:r>
      <w:r w:rsidR="00DD6863" w:rsidRPr="00321001">
        <w:rPr>
          <w:rFonts w:hint="eastAsia"/>
          <w:color w:val="0070C0"/>
        </w:rPr>
        <w:t>中</w:t>
      </w:r>
      <w:r w:rsidR="00275641" w:rsidRPr="00321001">
        <w:rPr>
          <w:rFonts w:hint="eastAsia"/>
          <w:color w:val="0070C0"/>
        </w:rPr>
        <w:t>k</w:t>
      </w:r>
      <w:proofErr w:type="gramStart"/>
      <w:r w:rsidR="00275641" w:rsidRPr="00321001">
        <w:rPr>
          <w:rFonts w:hint="eastAsia"/>
          <w:color w:val="0070C0"/>
        </w:rPr>
        <w:t>個</w:t>
      </w:r>
      <w:proofErr w:type="gramEnd"/>
      <w:r w:rsidR="00DD6863" w:rsidRPr="00321001">
        <w:rPr>
          <w:rFonts w:hint="eastAsia"/>
          <w:color w:val="0070C0"/>
        </w:rPr>
        <w:t>點</w:t>
      </w:r>
      <w:r w:rsidR="00B40095" w:rsidRPr="00321001">
        <w:rPr>
          <w:rFonts w:hint="eastAsia"/>
          <w:color w:val="0070C0"/>
        </w:rPr>
        <w:t>，</w:t>
      </w:r>
      <w:r w:rsidR="005574C7" w:rsidRPr="00321001">
        <w:rPr>
          <w:rFonts w:hint="eastAsia"/>
          <w:color w:val="0070C0"/>
        </w:rPr>
        <w:t>並且取</w:t>
      </w:r>
      <w:proofErr w:type="gramStart"/>
      <w:r w:rsidR="00E52B7D" w:rsidRPr="00321001">
        <w:rPr>
          <w:rFonts w:hint="eastAsia"/>
          <w:color w:val="0070C0"/>
        </w:rPr>
        <w:t>採</w:t>
      </w:r>
      <w:proofErr w:type="gramEnd"/>
      <w:r w:rsidR="00E52B7D" w:rsidRPr="00321001">
        <w:rPr>
          <w:rFonts w:hint="eastAsia"/>
          <w:color w:val="0070C0"/>
        </w:rPr>
        <w:t>樣後的</w:t>
      </w:r>
      <w:r w:rsidR="00275641" w:rsidRPr="00321001">
        <w:rPr>
          <w:rFonts w:hint="eastAsia"/>
          <w:color w:val="0070C0"/>
        </w:rPr>
        <w:t>k</w:t>
      </w:r>
      <w:proofErr w:type="gramStart"/>
      <w:r w:rsidR="00275641" w:rsidRPr="00321001">
        <w:rPr>
          <w:rFonts w:hint="eastAsia"/>
          <w:color w:val="0070C0"/>
        </w:rPr>
        <w:t>個</w:t>
      </w:r>
      <w:proofErr w:type="gramEnd"/>
      <w:r w:rsidR="00E52B7D" w:rsidRPr="00321001">
        <w:rPr>
          <w:rFonts w:hint="eastAsia"/>
          <w:color w:val="0070C0"/>
        </w:rPr>
        <w:t>點</w:t>
      </w:r>
      <w:r w:rsidR="00321001" w:rsidRPr="00321001">
        <w:rPr>
          <w:rFonts w:hint="eastAsia"/>
          <w:color w:val="0070C0"/>
        </w:rPr>
        <w:t>在相同維度上</w:t>
      </w:r>
      <w:proofErr w:type="gramStart"/>
      <w:r w:rsidR="00321001" w:rsidRPr="00321001">
        <w:rPr>
          <w:rFonts w:hint="eastAsia"/>
          <w:color w:val="0070C0"/>
        </w:rPr>
        <w:t>的值</w:t>
      </w:r>
      <w:r w:rsidR="007B7BE5" w:rsidRPr="00321001">
        <w:rPr>
          <w:rFonts w:hint="eastAsia"/>
          <w:color w:val="0070C0"/>
        </w:rPr>
        <w:t>取</w:t>
      </w:r>
      <w:r w:rsidR="006371CB">
        <w:rPr>
          <w:rFonts w:hint="eastAsia"/>
          <w:color w:val="0070C0"/>
        </w:rPr>
        <w:t>其</w:t>
      </w:r>
      <w:proofErr w:type="gramEnd"/>
      <w:r w:rsidR="007E7FAF" w:rsidRPr="00321001">
        <w:rPr>
          <w:rFonts w:hint="eastAsia"/>
          <w:color w:val="0070C0"/>
        </w:rPr>
        <w:t>平均</w:t>
      </w:r>
      <w:r w:rsidR="007B7BE5" w:rsidRPr="00321001">
        <w:rPr>
          <w:rFonts w:hint="eastAsia"/>
          <w:color w:val="0070C0"/>
        </w:rPr>
        <w:t>值</w:t>
      </w:r>
      <w:r w:rsidR="00E52B7D" w:rsidRPr="00321001">
        <w:rPr>
          <w:rFonts w:hint="eastAsia"/>
          <w:color w:val="0070C0"/>
        </w:rPr>
        <w:t>，</w:t>
      </w:r>
      <w:r w:rsidR="00B32400" w:rsidRPr="00321001">
        <w:rPr>
          <w:rFonts w:hint="eastAsia"/>
          <w:color w:val="0070C0"/>
        </w:rPr>
        <w:t>最後</w:t>
      </w:r>
      <w:r w:rsidR="00CF21C2" w:rsidRPr="00321001">
        <w:rPr>
          <w:rFonts w:hint="eastAsia"/>
          <w:color w:val="0070C0"/>
        </w:rPr>
        <w:t>以該平均值</w:t>
      </w:r>
      <w:r w:rsidR="00E52B7D" w:rsidRPr="00321001">
        <w:rPr>
          <w:rFonts w:hint="eastAsia"/>
          <w:color w:val="0070C0"/>
        </w:rPr>
        <w:t>填補</w:t>
      </w:r>
      <w:r w:rsidR="0043069E">
        <w:rPr>
          <w:rFonts w:hint="eastAsia"/>
          <w:color w:val="0070C0"/>
        </w:rPr>
        <w:t>原</w:t>
      </w:r>
      <w:r w:rsidR="00E52B7D" w:rsidRPr="00321001">
        <w:rPr>
          <w:rFonts w:hint="eastAsia"/>
          <w:color w:val="0070C0"/>
        </w:rPr>
        <w:t>缺失值</w:t>
      </w:r>
      <w:r w:rsidR="00117925" w:rsidRPr="00321001">
        <w:rPr>
          <w:rFonts w:hint="eastAsia"/>
          <w:color w:val="0070C0"/>
        </w:rPr>
        <w:t>。</w:t>
      </w:r>
      <w:r w:rsidR="005C6CE3" w:rsidRPr="00077E04">
        <w:rPr>
          <w:rFonts w:hint="eastAsia"/>
        </w:rPr>
        <w:t>目的</w:t>
      </w:r>
      <w:r w:rsidR="002049B0">
        <w:rPr>
          <w:rFonts w:hint="eastAsia"/>
        </w:rPr>
        <w:t>是</w:t>
      </w:r>
      <w:r w:rsidR="005C6CE3" w:rsidRPr="00077E04">
        <w:rPr>
          <w:rFonts w:hint="eastAsia"/>
        </w:rPr>
        <w:t>不讓距離</w:t>
      </w:r>
      <w:r w:rsidR="00591C9A">
        <w:rPr>
          <w:rFonts w:hint="eastAsia"/>
        </w:rPr>
        <w:t>值</w:t>
      </w:r>
      <w:r w:rsidR="00387C2A">
        <w:rPr>
          <w:rFonts w:hint="eastAsia"/>
        </w:rPr>
        <w:t>因鄰近點的不足而計算</w:t>
      </w:r>
      <w:r w:rsidR="001900C0">
        <w:rPr>
          <w:rFonts w:hint="eastAsia"/>
        </w:rPr>
        <w:t>不準確</w:t>
      </w:r>
      <w:r w:rsidR="00E166EC">
        <w:rPr>
          <w:rFonts w:hint="eastAsia"/>
        </w:rPr>
        <w:t>，</w:t>
      </w:r>
      <w:r w:rsidR="004C1112" w:rsidRPr="00077E04">
        <w:rPr>
          <w:rFonts w:hint="eastAsia"/>
        </w:rPr>
        <w:t>導致</w:t>
      </w:r>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24"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4"/>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2BC6DFFD"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52122E">
        <w:rPr>
          <w:rFonts w:hint="eastAsia"/>
          <w:color w:val="0070C0"/>
        </w:rPr>
        <w:t>每一個</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52122E">
        <w:rPr>
          <w:rFonts w:hint="eastAsia"/>
          <w:color w:val="0070C0"/>
        </w:rPr>
        <w:t xml:space="preserve"> </w:t>
      </w:r>
      <w:r w:rsidRPr="0052122E">
        <w:rPr>
          <w:rFonts w:hint="eastAsia"/>
          <w:color w:val="0070C0"/>
        </w:rPr>
        <w:t>內記錄</w:t>
      </w:r>
      <w:r w:rsidR="008F681F" w:rsidRPr="0052122E">
        <w:rPr>
          <w:rFonts w:hint="eastAsia"/>
          <w:color w:val="0070C0"/>
        </w:rPr>
        <w:t>k</w:t>
      </w:r>
      <w:proofErr w:type="gramStart"/>
      <w:r w:rsidR="008F681F" w:rsidRPr="0052122E">
        <w:rPr>
          <w:rFonts w:hint="eastAsia"/>
          <w:color w:val="0070C0"/>
        </w:rPr>
        <w:t>個</w:t>
      </w:r>
      <w:proofErr w:type="gramEnd"/>
      <w:r w:rsidR="008F681F" w:rsidRPr="0052122E">
        <w:rPr>
          <w:rFonts w:hint="eastAsia"/>
          <w:color w:val="0070C0"/>
        </w:rPr>
        <w:t>鄰近</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8F681F" w:rsidRPr="0052122E">
        <w:rPr>
          <w:rFonts w:hint="eastAsia"/>
          <w:color w:val="0070C0"/>
        </w:rPr>
        <w:t xml:space="preserve"> </w:t>
      </w:r>
      <w:r w:rsidR="00C57FAE" w:rsidRPr="0052122E">
        <w:rPr>
          <w:rFonts w:hint="eastAsia"/>
          <w:color w:val="0070C0"/>
        </w:rPr>
        <w:t>的</w:t>
      </w:r>
      <w:r w:rsidR="00A27A11" w:rsidRPr="0052122E">
        <w:rPr>
          <w:rFonts w:hint="eastAsia"/>
          <w:color w:val="0070C0"/>
        </w:rPr>
        <w:t>資料</w:t>
      </w:r>
      <w:r w:rsidR="00D510E2">
        <w:rPr>
          <w:rFonts w:hint="eastAsia"/>
          <w:color w:val="0070C0"/>
        </w:rPr>
        <w:t>點</w:t>
      </w:r>
      <w:r w:rsidR="000F71F1"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C57FAE" w:rsidRPr="0052122E">
        <w:rPr>
          <w:rFonts w:hint="eastAsia"/>
          <w:color w:val="0070C0"/>
        </w:rPr>
        <w:t xml:space="preserve"> </w:t>
      </w:r>
      <w:r w:rsidR="00D63ECB" w:rsidRPr="0052122E">
        <w:rPr>
          <w:rFonts w:hint="eastAsia"/>
          <w:color w:val="0070C0"/>
        </w:rPr>
        <w:t>的</w:t>
      </w:r>
      <w:r w:rsidR="00C57FAE" w:rsidRPr="0052122E">
        <w:rPr>
          <w:rFonts w:hint="eastAsia"/>
          <w:color w:val="0070C0"/>
        </w:rPr>
        <w:t>索引值</w:t>
      </w:r>
      <w:r w:rsidR="00C57FAE" w:rsidRPr="0052122E">
        <w:rPr>
          <w:rFonts w:hint="eastAsia"/>
          <w:color w:val="0070C0"/>
        </w:rPr>
        <w:t>(</w:t>
      </w:r>
      <w:r w:rsidR="00A1188E" w:rsidRPr="0052122E">
        <w:rPr>
          <w:rFonts w:hint="eastAsia"/>
          <w:color w:val="0070C0"/>
        </w:rPr>
        <w:t>即</w:t>
      </w:r>
      <w:r w:rsidR="00A1188E" w:rsidRPr="0052122E">
        <w:rPr>
          <w:rFonts w:hint="eastAsia"/>
          <w:color w:val="0070C0"/>
        </w:rPr>
        <w:t xml:space="preserve"> </w:t>
      </w:r>
      <m:oMath>
        <m:r>
          <m:rPr>
            <m:sty m:val="p"/>
          </m:rPr>
          <w:rPr>
            <w:rFonts w:ascii="Cambria Math" w:hAnsi="Cambria Math"/>
            <w:color w:val="0070C0"/>
          </w:rPr>
          <m:t>C</m:t>
        </m:r>
      </m:oMath>
      <w:r w:rsidR="00A1188E" w:rsidRPr="0052122E">
        <w:rPr>
          <w:rFonts w:hint="eastAsia"/>
          <w:color w:val="0070C0"/>
        </w:rPr>
        <w:t xml:space="preserve"> </w:t>
      </w:r>
      <w:r w:rsidR="00D63ECB" w:rsidRPr="0052122E">
        <w:rPr>
          <w:rFonts w:hint="eastAsia"/>
          <w:color w:val="0070C0"/>
        </w:rPr>
        <w:t>中的</w:t>
      </w:r>
      <w:r w:rsidR="00C57FAE" w:rsidRPr="0052122E">
        <w:rPr>
          <w:rFonts w:hint="eastAsia"/>
          <w:color w:val="0070C0"/>
        </w:rPr>
        <w:t>第</w:t>
      </w:r>
      <w:r w:rsidR="00DF76F8" w:rsidRPr="0052122E">
        <w:rPr>
          <w:color w:val="0070C0"/>
        </w:rPr>
        <w:t>j</w:t>
      </w:r>
      <w:r w:rsidR="00C57FAE" w:rsidRPr="0052122E">
        <w:rPr>
          <w:rFonts w:hint="eastAsia"/>
          <w:color w:val="0070C0"/>
        </w:rPr>
        <w:t>筆資料</w:t>
      </w:r>
      <w:r w:rsidR="00D510E2">
        <w:rPr>
          <w:rFonts w:hint="eastAsia"/>
          <w:color w:val="0070C0"/>
        </w:rPr>
        <w:t>點</w:t>
      </w:r>
      <w:r w:rsidR="00C57FAE" w:rsidRPr="0052122E">
        <w:rPr>
          <w:rFonts w:hint="eastAsia"/>
          <w:color w:val="0070C0"/>
        </w:rPr>
        <w:t>)</w:t>
      </w:r>
      <w:r w:rsidR="00A27A11" w:rsidRPr="0052122E">
        <w:rPr>
          <w:rFonts w:hint="eastAsia"/>
          <w:color w:val="0070C0"/>
        </w:rPr>
        <w:t>。</w:t>
      </w:r>
      <w:r w:rsidR="006228B5" w:rsidRPr="0052122E">
        <w:rPr>
          <w:rFonts w:hint="eastAsia"/>
          <w:color w:val="0070C0"/>
        </w:rPr>
        <w:t>而索引值</w:t>
      </w:r>
      <w:r w:rsidR="006B3863" w:rsidRPr="0052122E">
        <w:rPr>
          <w:rFonts w:hint="eastAsia"/>
          <w:color w:val="0070C0"/>
        </w:rPr>
        <w:t>j</w:t>
      </w:r>
      <w:r w:rsidR="006228B5" w:rsidRPr="0052122E">
        <w:rPr>
          <w:rFonts w:hint="eastAsia"/>
          <w:color w:val="0070C0"/>
        </w:rPr>
        <w:t>的順序則是依照</w:t>
      </w:r>
      <w:r w:rsidR="0089768E" w:rsidRPr="0052122E">
        <w:rPr>
          <w:rFonts w:hint="eastAsia"/>
          <w:color w:val="0070C0"/>
        </w:rPr>
        <w:t>資料</w:t>
      </w:r>
      <w:r w:rsidR="00D510E2">
        <w:rPr>
          <w:rFonts w:hint="eastAsia"/>
          <w:color w:val="0070C0"/>
        </w:rPr>
        <w:t>點</w:t>
      </w:r>
      <w:r w:rsidR="0089768E"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89768E" w:rsidRPr="0052122E">
        <w:rPr>
          <w:rFonts w:hint="eastAsia"/>
          <w:color w:val="0070C0"/>
        </w:rPr>
        <w:t xml:space="preserve"> </w:t>
      </w:r>
      <w:r w:rsidRPr="0052122E">
        <w:rPr>
          <w:rFonts w:hint="eastAsia"/>
          <w:color w:val="0070C0"/>
        </w:rPr>
        <w:t>與</w:t>
      </w:r>
      <w:r w:rsidR="006B3863"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r>
          <w:rPr>
            <w:rFonts w:ascii="Cambria Math" w:hAnsi="Cambria Math" w:hint="eastAsia"/>
            <w:color w:val="0070C0"/>
          </w:rPr>
          <m:t xml:space="preserve"> </m:t>
        </m:r>
      </m:oMath>
      <w:r w:rsidRPr="0052122E">
        <w:rPr>
          <w:rFonts w:hint="eastAsia"/>
          <w:color w:val="0070C0"/>
        </w:rPr>
        <w:t>相距的距離</w:t>
      </w:r>
      <w:r w:rsidR="005E00CA" w:rsidRPr="0052122E">
        <w:rPr>
          <w:rFonts w:hint="eastAsia"/>
          <w:color w:val="0070C0"/>
        </w:rPr>
        <w:t>值</w:t>
      </w:r>
      <w:r w:rsidRPr="0052122E">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005E00CA" w:rsidRPr="0052122E">
        <w:rPr>
          <w:rFonts w:hint="eastAsia"/>
          <w:color w:val="0070C0"/>
        </w:rPr>
        <w:t>，</w:t>
      </w:r>
      <w:r w:rsidRPr="0052122E">
        <w:rPr>
          <w:rFonts w:hint="eastAsia"/>
          <w:color w:val="0070C0"/>
        </w:rPr>
        <w:t>由小至大排序</w:t>
      </w:r>
      <w:r w:rsidR="005E00CA" w:rsidRPr="0052122E">
        <w:rPr>
          <w:rFonts w:hint="eastAsia"/>
          <w:color w:val="0070C0"/>
        </w:rPr>
        <w:t>。</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ih</m:t>
            </m:r>
          </m:sub>
        </m:sSub>
      </m:oMath>
      <w:r w:rsidRPr="00F2626D">
        <w:rPr>
          <w:rFonts w:hint="eastAsia"/>
          <w:color w:val="0070C0"/>
        </w:rPr>
        <w:t xml:space="preserve"> </w:t>
      </w:r>
      <w:r w:rsidR="008436C4">
        <w:rPr>
          <w:rFonts w:hint="eastAsia"/>
          <w:color w:val="0070C0"/>
        </w:rPr>
        <w:t>記錄</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所有相鄰近點中，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F2626D">
        <w:rPr>
          <w:rFonts w:hint="eastAsia"/>
          <w:color w:val="0070C0"/>
        </w:rPr>
        <w:t xml:space="preserve"> </w:t>
      </w:r>
      <w:r w:rsidRPr="00F2626D">
        <w:rPr>
          <w:rFonts w:hint="eastAsia"/>
          <w:color w:val="0070C0"/>
        </w:rPr>
        <w:t>不為</w:t>
      </w:r>
      <w:r w:rsidRPr="00F2626D">
        <w:rPr>
          <w:rFonts w:hint="eastAsia"/>
          <w:color w:val="0070C0"/>
        </w:rPr>
        <w:t>0</w:t>
      </w:r>
      <w:r w:rsidRPr="00F2626D">
        <w:rPr>
          <w:rFonts w:hint="eastAsia"/>
          <w:color w:val="0070C0"/>
        </w:rPr>
        <w:t>的且與</w:t>
      </w:r>
      <w:r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2626D">
        <w:rPr>
          <w:rFonts w:hint="eastAsia"/>
          <w:color w:val="0070C0"/>
        </w:rPr>
        <w:t xml:space="preserve"> </w:t>
      </w:r>
      <w:r w:rsidRPr="00F2626D">
        <w:rPr>
          <w:rFonts w:hint="eastAsia"/>
          <w:color w:val="0070C0"/>
        </w:rPr>
        <w:t>第</w:t>
      </w:r>
      <w:r w:rsidR="000D01A5" w:rsidRPr="00F2626D">
        <w:rPr>
          <w:color w:val="0070C0"/>
        </w:rPr>
        <w:t>h</w:t>
      </w:r>
      <w:proofErr w:type="gramStart"/>
      <w:r w:rsidRPr="00F2626D">
        <w:rPr>
          <w:rFonts w:hint="eastAsia"/>
          <w:color w:val="0070C0"/>
        </w:rPr>
        <w:t>個</w:t>
      </w:r>
      <w:proofErr w:type="gramEnd"/>
      <w:r w:rsidRPr="00F2626D">
        <w:rPr>
          <w:rFonts w:hint="eastAsia"/>
          <w:color w:val="0070C0"/>
        </w:rPr>
        <w:t>最接近資料</w:t>
      </w:r>
      <w:r w:rsidR="00D510E2">
        <w:rPr>
          <w:rFonts w:hint="eastAsia"/>
          <w:color w:val="0070C0"/>
        </w:rPr>
        <w:t>點</w:t>
      </w:r>
      <w:r w:rsidR="00576770" w:rsidRPr="00F2626D">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576770" w:rsidRPr="00F2626D">
        <w:rPr>
          <w:rFonts w:hint="eastAsia"/>
          <w:color w:val="0070C0"/>
        </w:rPr>
        <w:t xml:space="preserve"> </w:t>
      </w:r>
      <w:r w:rsidRPr="00F2626D">
        <w:rPr>
          <w:rFonts w:hint="eastAsia"/>
          <w:color w:val="0070C0"/>
        </w:rPr>
        <w:t>的</w:t>
      </w:r>
      <w:r w:rsidR="005D7D00" w:rsidRPr="00F2626D">
        <w:rPr>
          <w:rFonts w:hint="eastAsia"/>
          <w:color w:val="0070C0"/>
        </w:rPr>
        <w:t>索引值</w:t>
      </w:r>
      <w:r w:rsidR="00F2626D" w:rsidRPr="00F2626D">
        <w:rPr>
          <w:color w:val="0070C0"/>
        </w:rPr>
        <w:t>j</w:t>
      </w:r>
      <w:r w:rsidRPr="00F2626D">
        <w:rPr>
          <w:rFonts w:hint="eastAsia"/>
          <w:color w:val="0070C0"/>
        </w:rPr>
        <w:t>。</w:t>
      </w:r>
    </w:p>
    <w:p w14:paraId="6FBB2CC8" w14:textId="11B4BDD2" w:rsidR="00562795" w:rsidRDefault="00182CDB" w:rsidP="003B5FC1">
      <w:pPr>
        <w:ind w:firstLine="480"/>
        <w:rPr>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r w:rsidR="00381F2D">
        <w:rPr>
          <w:rFonts w:hint="eastAsia"/>
          <w:color w:val="000000" w:themeColor="text1"/>
        </w:rPr>
        <w:t>位置</w:t>
      </w:r>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5" w:name="_Ref44811120"/>
    </w:p>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26" w:name="_Toc4920579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7" w:name="_Hlk46773980"/>
      <w:tr w:rsidR="00182CDB" w:rsidRPr="00077E04" w14:paraId="427ED54A" w14:textId="77777777" w:rsidTr="006D01CF">
        <w:tc>
          <w:tcPr>
            <w:tcW w:w="4247" w:type="dxa"/>
            <w:vAlign w:val="center"/>
          </w:tcPr>
          <w:p w14:paraId="1958FC64" w14:textId="17E41A46" w:rsidR="00182CDB" w:rsidRPr="00077E04" w:rsidRDefault="00346375"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27"/>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149F327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d</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346375"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468194AB" w:rsidR="00182CDB" w:rsidRPr="00077E04" w:rsidRDefault="00346375"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4316B3DF"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346375"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346375"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2D0775B2" w:rsidR="00182CDB" w:rsidRPr="00077E04" w:rsidRDefault="00346375"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077E04" w:rsidRDefault="00346375" w:rsidP="006D01CF">
            <m:oMath>
              <m:sSup>
                <m:sSupPr>
                  <m:ctrlPr>
                    <w:rPr>
                      <w:rFonts w:ascii="Cambria Math" w:hAnsi="Cambria Math"/>
                    </w:rPr>
                  </m:ctrlPr>
                </m:sSupPr>
                <m:e>
                  <m:r>
                    <w:rPr>
                      <w:rFonts w:ascii="Cambria Math" w:hAnsi="Cambria Math"/>
                    </w:rPr>
                    <m:t>h</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w:t>
            </w:r>
            <w:r w:rsidR="00FC76A3">
              <w:t>h</w:t>
            </w:r>
            <w:r w:rsidR="00182CDB" w:rsidRPr="00077E04">
              <w:t xml:space="preserve">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346375"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50AF8C4A" w:rsidR="004931C8" w:rsidRDefault="004931C8" w:rsidP="00DA479D"/>
    <w:p w14:paraId="5B4F7465" w14:textId="17486F66" w:rsidR="008E3876" w:rsidRDefault="00FA42D7" w:rsidP="00A11089">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w:t>
      </w:r>
      <w:r w:rsidR="00862631" w:rsidRPr="00492CF8">
        <w:rPr>
          <w:rFonts w:cs="Times New Roman" w:hint="eastAsia"/>
          <w:color w:val="0070C0"/>
        </w:rPr>
        <w:t>若</w:t>
      </w:r>
      <w:r w:rsidR="00862631" w:rsidRPr="00492CF8">
        <w:rPr>
          <w:rFonts w:cs="Times New Roman" w:hint="eastAsia"/>
          <w:color w:val="0070C0"/>
        </w:rPr>
        <w:t xml:space="preserve"> </w:t>
      </w:r>
      <m:oMath>
        <m:r>
          <w:rPr>
            <w:rFonts w:ascii="Cambria Math" w:hAnsi="Cambria Math" w:cs="Times New Roman"/>
            <w:color w:val="0070C0"/>
          </w:rPr>
          <m:t>t</m:t>
        </m:r>
      </m:oMath>
      <w:r w:rsidR="00862631" w:rsidRPr="00492CF8">
        <w:rPr>
          <w:rFonts w:cs="Times New Roman" w:hint="eastAsia"/>
          <w:color w:val="0070C0"/>
        </w:rPr>
        <w:t xml:space="preserve"> </w:t>
      </w:r>
      <w:r w:rsidR="006D2BEB" w:rsidRPr="00492CF8">
        <w:rPr>
          <w:rFonts w:cs="Times New Roman" w:hint="eastAsia"/>
          <w:color w:val="0070C0"/>
        </w:rPr>
        <w:t>為</w:t>
      </w:r>
      <w:r w:rsidR="00862631" w:rsidRPr="00492CF8">
        <w:rPr>
          <w:rFonts w:cs="Times New Roman" w:hint="eastAsia"/>
          <w:color w:val="0070C0"/>
        </w:rPr>
        <w:t>u</w:t>
      </w:r>
      <w:r w:rsidR="00862631" w:rsidRPr="00492CF8">
        <w:rPr>
          <w:rFonts w:cs="Times New Roman"/>
          <w:color w:val="0070C0"/>
        </w:rPr>
        <w:t>niform</w:t>
      </w:r>
      <w:r w:rsidR="006D2BEB" w:rsidRPr="00492CF8">
        <w:rPr>
          <w:rFonts w:cs="Times New Roman" w:hint="eastAsia"/>
          <w:color w:val="0070C0"/>
        </w:rPr>
        <w:t>如同</w:t>
      </w:r>
      <w:r w:rsidR="006D2BEB" w:rsidRPr="00492CF8">
        <w:rPr>
          <w:rFonts w:cs="Times New Roman" w:hint="eastAsia"/>
          <w:color w:val="0070C0"/>
        </w:rPr>
        <w:t>k</w:t>
      </w:r>
      <w:r w:rsidR="006D2BEB" w:rsidRPr="00492CF8">
        <w:rPr>
          <w:rFonts w:cs="Times New Roman" w:hint="eastAsia"/>
          <w:color w:val="0070C0"/>
        </w:rPr>
        <w:t>鄰近點填補法給予相同權重</w:t>
      </w:r>
      <w:r w:rsidR="001E25C7" w:rsidRPr="00492CF8">
        <w:rPr>
          <w:rFonts w:cs="Times New Roman" w:hint="eastAsia"/>
          <w:color w:val="0070C0"/>
        </w:rPr>
        <w:t>，若</w:t>
      </w:r>
      <w:r w:rsidR="001E25C7" w:rsidRPr="00492CF8">
        <w:rPr>
          <w:rFonts w:cs="Times New Roman" w:hint="eastAsia"/>
          <w:color w:val="0070C0"/>
        </w:rPr>
        <w:t xml:space="preserve"> </w:t>
      </w:r>
      <m:oMath>
        <m:r>
          <w:rPr>
            <w:rFonts w:ascii="Cambria Math" w:hAnsi="Cambria Math" w:cs="Times New Roman"/>
            <w:color w:val="0070C0"/>
          </w:rPr>
          <m:t>t</m:t>
        </m:r>
      </m:oMath>
      <w:r w:rsidR="001E25C7" w:rsidRPr="00492CF8">
        <w:rPr>
          <w:rFonts w:cs="Times New Roman" w:hint="eastAsia"/>
          <w:color w:val="0070C0"/>
        </w:rPr>
        <w:t xml:space="preserve"> </w:t>
      </w:r>
      <w:r w:rsidR="001E25C7" w:rsidRPr="00492CF8">
        <w:rPr>
          <w:rFonts w:cs="Times New Roman" w:hint="eastAsia"/>
          <w:color w:val="0070C0"/>
        </w:rPr>
        <w:t>為</w:t>
      </w:r>
      <w:r w:rsidR="0003647C" w:rsidRPr="00492CF8">
        <w:rPr>
          <w:rFonts w:cs="Times New Roman" w:hint="eastAsia"/>
          <w:color w:val="0070C0"/>
        </w:rPr>
        <w:t>d</w:t>
      </w:r>
      <w:r w:rsidR="0003647C" w:rsidRPr="00492CF8">
        <w:rPr>
          <w:rFonts w:cs="Times New Roman"/>
          <w:color w:val="0070C0"/>
        </w:rPr>
        <w:t>istance</w:t>
      </w:r>
      <w:r w:rsidR="0003647C" w:rsidRPr="00492CF8">
        <w:rPr>
          <w:rFonts w:cs="Times New Roman" w:hint="eastAsia"/>
          <w:color w:val="0070C0"/>
        </w:rPr>
        <w:t>則</w:t>
      </w:r>
      <w:r w:rsidR="001E25C7" w:rsidRPr="00492CF8">
        <w:rPr>
          <w:rFonts w:cs="Times New Roman" w:hint="eastAsia"/>
          <w:color w:val="0070C0"/>
        </w:rPr>
        <w:t>給予</w:t>
      </w:r>
      <w:r w:rsidR="0003647C" w:rsidRPr="00492CF8">
        <w:rPr>
          <w:rFonts w:cs="Times New Roman" w:hint="eastAsia"/>
          <w:color w:val="0070C0"/>
        </w:rPr>
        <w:t>差別</w:t>
      </w:r>
      <w:r w:rsidR="001E25C7" w:rsidRPr="00492CF8">
        <w:rPr>
          <w:rFonts w:cs="Times New Roman" w:hint="eastAsia"/>
          <w:color w:val="0070C0"/>
        </w:rPr>
        <w:t>權重</w:t>
      </w:r>
      <w:r w:rsidR="006B3FA4" w:rsidRPr="00492CF8">
        <w:rPr>
          <w:rFonts w:cs="Times New Roman" w:hint="eastAsia"/>
          <w:color w:val="0070C0"/>
        </w:rPr>
        <w:t>方式為兩點之間的距離倒數，其背後意義為兩點距離越大對彼此的影響力越小</w:t>
      </w:r>
      <w:r w:rsidR="00DA479D" w:rsidRPr="00492CF8">
        <w:rPr>
          <w:rFonts w:cs="Times New Roman" w:hint="eastAsia"/>
          <w:color w:val="0070C0"/>
        </w:rPr>
        <w:t>。</w:t>
      </w:r>
      <w:r w:rsidR="00A026D3" w:rsidRPr="00492CF8">
        <w:rPr>
          <w:rFonts w:cs="Times New Roman"/>
          <w:color w:val="0070C0"/>
        </w:rPr>
        <w:t>step5</w:t>
      </w:r>
      <w:r w:rsidR="00966C85" w:rsidRPr="00492CF8">
        <w:rPr>
          <w:rFonts w:cs="Times New Roman" w:hint="eastAsia"/>
          <w:color w:val="0070C0"/>
        </w:rPr>
        <w:t>列出</w:t>
      </w:r>
      <w:r w:rsidR="00DC6DFB" w:rsidRPr="00492CF8">
        <w:rPr>
          <w:rFonts w:cs="Times New Roman" w:hint="eastAsia"/>
          <w:color w:val="0070C0"/>
        </w:rPr>
        <w:t>每一筆資料點</w:t>
      </w:r>
      <w:r w:rsidR="003E12D3" w:rsidRPr="00492CF8">
        <w:rPr>
          <w:rFonts w:cs="Times New Roman" w:hint="eastAsia"/>
          <w:color w:val="0070C0"/>
        </w:rPr>
        <w:t>其</w:t>
      </w:r>
      <w:r w:rsidR="00806D83" w:rsidRPr="00492CF8">
        <w:rPr>
          <w:rFonts w:cs="Times New Roman" w:hint="eastAsia"/>
          <w:color w:val="0070C0"/>
        </w:rPr>
        <w:t>所有</w:t>
      </w:r>
      <w:r w:rsidR="00FB4CEE" w:rsidRPr="00492CF8">
        <w:rPr>
          <w:rFonts w:cs="Times New Roman" w:hint="eastAsia"/>
          <w:color w:val="0070C0"/>
        </w:rPr>
        <w:t>鄰近點</w:t>
      </w:r>
      <w:r w:rsidR="009F51B6" w:rsidRPr="00492CF8">
        <w:rPr>
          <w:rFonts w:cs="Times New Roman" w:hint="eastAsia"/>
          <w:color w:val="0070C0"/>
        </w:rPr>
        <w:t>並儲存於</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009F51B6" w:rsidRPr="00492CF8">
        <w:rPr>
          <w:rFonts w:cs="Times New Roman" w:hint="eastAsia"/>
          <w:color w:val="0070C0"/>
        </w:rPr>
        <w:t xml:space="preserve"> </w:t>
      </w:r>
      <w:r w:rsidR="009F51B6" w:rsidRPr="00492CF8">
        <w:rPr>
          <w:rFonts w:cs="Times New Roman" w:hint="eastAsia"/>
          <w:color w:val="0070C0"/>
        </w:rPr>
        <w:t>中表示的所有鄰近點</w:t>
      </w:r>
      <w:r w:rsidR="000768E2" w:rsidRPr="00492CF8">
        <w:rPr>
          <w:rFonts w:cs="Times New Roman" w:hint="eastAsia"/>
          <w:color w:val="0070C0"/>
        </w:rPr>
        <w:t>，並且</w:t>
      </w:r>
      <w:r w:rsidR="00DC6DFB" w:rsidRPr="00492CF8">
        <w:rPr>
          <w:rFonts w:cs="Times New Roman" w:hint="eastAsia"/>
          <w:color w:val="0070C0"/>
        </w:rPr>
        <w:t>依照</w:t>
      </w:r>
      <w:r w:rsidR="009F51B6" w:rsidRPr="00492CF8">
        <w:rPr>
          <w:rFonts w:cs="Times New Roman" w:hint="eastAsia"/>
          <w:color w:val="0070C0"/>
        </w:rPr>
        <w:t>與</w:t>
      </w:r>
      <w:r w:rsidR="00DC6DFB" w:rsidRPr="00492CF8">
        <w:rPr>
          <w:rFonts w:cs="Times New Roman" w:hint="eastAsia"/>
          <w:color w:val="0070C0"/>
        </w:rPr>
        <w:t>該點</w:t>
      </w:r>
      <w:r w:rsidR="009F51B6" w:rsidRPr="00492CF8">
        <w:rPr>
          <w:rFonts w:cs="Times New Roman"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9F51B6" w:rsidRPr="00492CF8">
        <w:rPr>
          <w:rFonts w:cs="Times New Roman" w:hint="eastAsia"/>
          <w:color w:val="0070C0"/>
        </w:rPr>
        <w:t xml:space="preserve"> </w:t>
      </w:r>
      <w:r w:rsidR="00DC6DFB" w:rsidRPr="00492CF8">
        <w:rPr>
          <w:rFonts w:cs="Times New Roman" w:hint="eastAsia"/>
          <w:color w:val="0070C0"/>
        </w:rPr>
        <w:t>的歐式距離</w:t>
      </w:r>
      <w:r w:rsidR="007D6BAE" w:rsidRPr="00492CF8">
        <w:rPr>
          <w:rFonts w:cs="Times New Roman" w:hint="eastAsia"/>
          <w:color w:val="0070C0"/>
        </w:rPr>
        <w:t>值</w:t>
      </w:r>
      <w:r w:rsidR="00E771B6" w:rsidRPr="00492CF8">
        <w:rPr>
          <w:rFonts w:cs="Times New Roman" w:hint="eastAsia"/>
          <w:color w:val="0070C0"/>
        </w:rPr>
        <w:t>由小到大排序</w:t>
      </w:r>
      <w:r w:rsidR="007D6BAE" w:rsidRPr="00492CF8">
        <w:rPr>
          <w:rFonts w:cs="Times New Roman" w:hint="eastAsia"/>
          <w:color w:val="0070C0"/>
        </w:rPr>
        <w:t>。</w:t>
      </w:r>
      <w:r w:rsidR="00A026D3" w:rsidRPr="00492CF8">
        <w:rPr>
          <w:rFonts w:cs="Times New Roman"/>
          <w:color w:val="0070C0"/>
        </w:rPr>
        <w:t>step6</w:t>
      </w:r>
      <w:r w:rsidR="0086350F" w:rsidRPr="00492CF8">
        <w:rPr>
          <w:rFonts w:cs="Times New Roman" w:hint="eastAsia"/>
          <w:color w:val="0070C0"/>
        </w:rPr>
        <w:t>遍歷</w:t>
      </w:r>
      <w:r w:rsidR="00F20194" w:rsidRPr="00492CF8">
        <w:rPr>
          <w:rFonts w:cs="Times New Roman" w:hint="eastAsia"/>
          <w:color w:val="0070C0"/>
        </w:rPr>
        <w:t>輸入資料集中所有</w:t>
      </w:r>
      <w:r w:rsidR="00875D7B" w:rsidRPr="00492CF8">
        <w:rPr>
          <w:rFonts w:cs="Times New Roman" w:hint="eastAsia"/>
          <w:color w:val="0070C0"/>
        </w:rPr>
        <w:t>缺失值</w:t>
      </w:r>
      <w:r w:rsidR="00D022E8" w:rsidRPr="00492CF8">
        <w:rPr>
          <w:rFonts w:cs="Times New Roman" w:hint="eastAsia"/>
          <w:color w:val="0070C0"/>
        </w:rPr>
        <w:t>，並</w:t>
      </w:r>
      <w:r w:rsidR="00616E8A" w:rsidRPr="00492CF8">
        <w:rPr>
          <w:rFonts w:cs="Times New Roman" w:hint="eastAsia"/>
          <w:color w:val="0070C0"/>
        </w:rPr>
        <w:t>分</w:t>
      </w:r>
      <w:r w:rsidR="00875D7B" w:rsidRPr="00492CF8">
        <w:rPr>
          <w:rFonts w:cs="Times New Roman" w:hint="eastAsia"/>
          <w:color w:val="0070C0"/>
        </w:rPr>
        <w:t>別</w:t>
      </w:r>
      <w:r w:rsidR="00616E8A" w:rsidRPr="00492CF8">
        <w:rPr>
          <w:rFonts w:cs="Times New Roman" w:hint="eastAsia"/>
          <w:color w:val="0070C0"/>
        </w:rPr>
        <w:t>檢視</w:t>
      </w:r>
      <w:r w:rsidR="00875D7B" w:rsidRPr="00492CF8">
        <w:rPr>
          <w:rFonts w:cs="Times New Roman" w:hint="eastAsia"/>
          <w:color w:val="0070C0"/>
        </w:rPr>
        <w:t>其鄰近點</w:t>
      </w:r>
      <w:r w:rsidR="00616E8A" w:rsidRPr="00492CF8">
        <w:rPr>
          <w:rFonts w:cs="Times New Roman" w:hint="eastAsia"/>
          <w:color w:val="0070C0"/>
        </w:rPr>
        <w:t>以</w:t>
      </w:r>
      <w:r w:rsidR="00875D7B" w:rsidRPr="00492CF8">
        <w:rPr>
          <w:rFonts w:cs="Times New Roman" w:hint="eastAsia"/>
          <w:color w:val="0070C0"/>
        </w:rPr>
        <w:t>填補新值</w:t>
      </w:r>
      <w:r w:rsidR="002E6A8E" w:rsidRPr="00492CF8">
        <w:rPr>
          <w:rFonts w:cs="Times New Roman" w:hint="eastAsia"/>
          <w:color w:val="0070C0"/>
        </w:rPr>
        <w:t>，</w:t>
      </w:r>
      <w:r w:rsidR="001B6D7F" w:rsidRPr="00492CF8">
        <w:rPr>
          <w:rFonts w:cs="Times New Roman" w:hint="eastAsia"/>
          <w:color w:val="0070C0"/>
        </w:rPr>
        <w:t>執行副程式</w:t>
      </w:r>
      <w:proofErr w:type="spellStart"/>
      <w:r w:rsidR="001B6D7F" w:rsidRPr="00492CF8">
        <w:rPr>
          <w:rFonts w:cs="Times New Roman" w:hint="eastAsia"/>
          <w:color w:val="0070C0"/>
        </w:rPr>
        <w:t>I</w:t>
      </w:r>
      <w:r w:rsidR="001B6D7F" w:rsidRPr="00492CF8">
        <w:rPr>
          <w:rFonts w:cs="Times New Roman"/>
          <w:color w:val="0070C0"/>
        </w:rPr>
        <w:t>mput</w:t>
      </w:r>
      <w:r w:rsidR="001B6D7F" w:rsidRPr="00077E04">
        <w:rPr>
          <w:rFonts w:cs="Times New Roman"/>
          <w:color w:val="0070C0"/>
        </w:rPr>
        <w: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3006F08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8" w:name="_Toc44592097"/>
      <w:bookmarkStart w:id="29" w:name="_Toc49205805"/>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8"/>
      <w:bookmarkEnd w:id="29"/>
    </w:p>
    <w:p w14:paraId="49BDD962" w14:textId="62EEE50F" w:rsidR="006E3B1C" w:rsidRDefault="006E3B1C" w:rsidP="006E3B1C"/>
    <w:p w14:paraId="7D4A23EC" w14:textId="7C62B401" w:rsidR="003E66EF" w:rsidRDefault="00A601DA" w:rsidP="00A11089">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642A7AA7"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5218C167" w:rsidR="00D61278" w:rsidRPr="00077E04" w:rsidRDefault="00D61278" w:rsidP="00AC7D3A">
            <w:pPr>
              <w:rPr>
                <w:rFonts w:cs="Times New Roman"/>
              </w:rPr>
            </w:pPr>
            <w:r w:rsidRPr="00077E04">
              <w:rPr>
                <w:rFonts w:cs="Times New Roman" w:hint="eastAsia"/>
              </w:rPr>
              <w:lastRenderedPageBreak/>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542EF70"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0" w:name="_Toc4920580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0"/>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1" w:name="_Toc4920578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1"/>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漢明距離</w:t>
      </w:r>
      <w:proofErr w:type="gramEnd"/>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不同字符的</w:t>
      </w:r>
      <w:proofErr w:type="gramEnd"/>
      <w:r w:rsidR="009F202F" w:rsidRPr="00077E04">
        <w:rPr>
          <w:rFonts w:hint="eastAsia"/>
        </w:rPr>
        <w:t>個數，</w:t>
      </w:r>
      <w:r w:rsidR="00426A5D" w:rsidRPr="00077E04">
        <w:rPr>
          <w:rFonts w:hint="eastAsia"/>
        </w:rPr>
        <w:t>換句話說，將一個字串變換成另外一個字串所需要</w:t>
      </w:r>
      <w:proofErr w:type="gramStart"/>
      <w:r w:rsidR="00426A5D" w:rsidRPr="00077E04">
        <w:rPr>
          <w:rFonts w:hint="eastAsia"/>
        </w:rPr>
        <w:t>替換字符的</w:t>
      </w:r>
      <w:proofErr w:type="gramEnd"/>
      <w:r w:rsidR="00426A5D" w:rsidRPr="00077E04">
        <w:rPr>
          <w:rFonts w:hint="eastAsia"/>
        </w:rPr>
        <w:t>總個數即</w:t>
      </w:r>
      <w:proofErr w:type="gramStart"/>
      <w:r w:rsidR="00426A5D" w:rsidRPr="00077E04">
        <w:rPr>
          <w:rFonts w:hint="eastAsia"/>
        </w:rPr>
        <w:t>為</w:t>
      </w:r>
      <w:r w:rsidR="00767BD1" w:rsidRPr="00077E04">
        <w:rPr>
          <w:rFonts w:hint="eastAsia"/>
        </w:rPr>
        <w:t>漢明距離</w:t>
      </w:r>
      <w:proofErr w:type="gramEnd"/>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置換字符次數</w:t>
      </w:r>
      <w:proofErr w:type="gramEnd"/>
      <w:r w:rsidR="003E1207" w:rsidRPr="00077E04">
        <w:rPr>
          <w:rFonts w:hint="eastAsia"/>
        </w:rPr>
        <w:t>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lastRenderedPageBreak/>
        <w:t>之間</w:t>
      </w:r>
      <w:proofErr w:type="gramStart"/>
      <w:r w:rsidR="00EA0C67" w:rsidRPr="00077E04">
        <w:rPr>
          <w:rFonts w:hint="eastAsia"/>
        </w:rPr>
        <w:t>的</w:t>
      </w:r>
      <w:r w:rsidR="00767BD1" w:rsidRPr="00077E04">
        <w:rPr>
          <w:rFonts w:hint="eastAsia"/>
        </w:rPr>
        <w:t>漢明距離</w:t>
      </w:r>
      <w:proofErr w:type="gramEnd"/>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2" w:name="_Toc49205782"/>
      <w:r w:rsidRPr="00077E04">
        <w:rPr>
          <w:rFonts w:hint="eastAsia"/>
        </w:rPr>
        <w:lastRenderedPageBreak/>
        <w:t>實驗結果與分析</w:t>
      </w:r>
      <w:bookmarkEnd w:id="32"/>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3" w:name="_Toc49205783"/>
      <w:r w:rsidRPr="00077E04">
        <w:rPr>
          <w:rFonts w:hint="eastAsia"/>
          <w:shd w:val="clear" w:color="auto" w:fill="auto"/>
        </w:rPr>
        <w:t>4.1</w:t>
      </w:r>
      <w:r w:rsidRPr="00077E04">
        <w:rPr>
          <w:rFonts w:hint="eastAsia"/>
          <w:shd w:val="clear" w:color="auto" w:fill="auto"/>
        </w:rPr>
        <w:t>實驗環境</w:t>
      </w:r>
      <w:bookmarkEnd w:id="33"/>
    </w:p>
    <w:p w14:paraId="54EBCBC5" w14:textId="7B145EA5" w:rsidR="00EE4F2A" w:rsidRPr="00077E04" w:rsidRDefault="007A2662" w:rsidP="00312A4E">
      <w:pPr>
        <w:pStyle w:val="3"/>
        <w:rPr>
          <w:shd w:val="clear" w:color="auto" w:fill="auto"/>
        </w:rPr>
      </w:pPr>
      <w:bookmarkStart w:id="34" w:name="_Toc49205784"/>
      <w:r w:rsidRPr="00077E04">
        <w:rPr>
          <w:rFonts w:hint="eastAsia"/>
          <w:shd w:val="clear" w:color="auto" w:fill="auto"/>
        </w:rPr>
        <w:t>4.1.1</w:t>
      </w:r>
      <w:r w:rsidR="00E60A38" w:rsidRPr="00077E04">
        <w:rPr>
          <w:rFonts w:hint="eastAsia"/>
          <w:shd w:val="clear" w:color="auto" w:fill="auto"/>
        </w:rPr>
        <w:t>實驗平台</w:t>
      </w:r>
      <w:bookmarkEnd w:id="34"/>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5" w:name="_Toc49205785"/>
      <w:r w:rsidRPr="00077E04">
        <w:rPr>
          <w:rFonts w:hint="eastAsia"/>
          <w:shd w:val="clear" w:color="auto" w:fill="auto"/>
        </w:rPr>
        <w:t>4.1.2</w:t>
      </w:r>
      <w:r w:rsidR="00026498" w:rsidRPr="00077E04">
        <w:rPr>
          <w:rFonts w:hint="eastAsia"/>
          <w:shd w:val="clear" w:color="auto" w:fill="auto"/>
        </w:rPr>
        <w:t>實驗資料來源</w:t>
      </w:r>
      <w:bookmarkEnd w:id="35"/>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6" w:name="_Toc49205800"/>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6"/>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7"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7"/>
    </w:p>
    <w:p w14:paraId="393DBEAC" w14:textId="0767E8F2" w:rsidR="00A56CE4" w:rsidRPr="00077E04" w:rsidRDefault="00A56CE4" w:rsidP="00312A4E">
      <w:pPr>
        <w:pStyle w:val="3"/>
        <w:rPr>
          <w:shd w:val="clear" w:color="auto" w:fill="auto"/>
        </w:rPr>
      </w:pPr>
      <w:bookmarkStart w:id="38" w:name="_Toc49205787"/>
      <w:r w:rsidRPr="00077E04">
        <w:rPr>
          <w:rFonts w:hint="eastAsia"/>
          <w:shd w:val="clear" w:color="auto" w:fill="auto"/>
        </w:rPr>
        <w:t>4.2.1</w:t>
      </w:r>
      <w:r w:rsidRPr="00077E04">
        <w:rPr>
          <w:rFonts w:hint="eastAsia"/>
          <w:shd w:val="clear" w:color="auto" w:fill="auto"/>
        </w:rPr>
        <w:t>實驗目的</w:t>
      </w:r>
      <w:bookmarkEnd w:id="38"/>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39" w:name="_Toc49205788"/>
      <w:r w:rsidRPr="00077E04">
        <w:rPr>
          <w:rFonts w:hint="eastAsia"/>
          <w:shd w:val="clear" w:color="auto" w:fill="auto"/>
        </w:rPr>
        <w:t>4.2.2</w:t>
      </w:r>
      <w:r w:rsidRPr="00077E04">
        <w:rPr>
          <w:rFonts w:hint="eastAsia"/>
          <w:shd w:val="clear" w:color="auto" w:fill="auto"/>
        </w:rPr>
        <w:t>實驗方法</w:t>
      </w:r>
      <w:bookmarkEnd w:id="39"/>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0" w:name="_Toc49205789"/>
      <w:r w:rsidRPr="00077E04">
        <w:rPr>
          <w:rFonts w:hint="eastAsia"/>
          <w:shd w:val="clear" w:color="auto" w:fill="auto"/>
        </w:rPr>
        <w:t>4.2.3</w:t>
      </w:r>
      <w:r w:rsidRPr="00077E04">
        <w:rPr>
          <w:rFonts w:hint="eastAsia"/>
          <w:shd w:val="clear" w:color="auto" w:fill="auto"/>
        </w:rPr>
        <w:t>實驗結果與分析</w:t>
      </w:r>
      <w:bookmarkEnd w:id="40"/>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1" w:name="_Toc44592099"/>
      <w:bookmarkStart w:id="42" w:name="_Toc49205807"/>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1"/>
      <w:r w:rsidR="00EC5073" w:rsidRPr="00077E04">
        <w:rPr>
          <w:rFonts w:cs="Times New Roman" w:hint="eastAsia"/>
          <w:sz w:val="24"/>
          <w:szCs w:val="24"/>
        </w:rPr>
        <w:t>圖</w:t>
      </w:r>
      <w:bookmarkEnd w:id="42"/>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3"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3"/>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4"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4"/>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5"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5"/>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6"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6"/>
    </w:p>
    <w:p w14:paraId="61CEAF07" w14:textId="2A3D6E5A" w:rsidR="00A56CE4" w:rsidRPr="00077E04" w:rsidRDefault="00A56CE4" w:rsidP="00312A4E">
      <w:pPr>
        <w:pStyle w:val="3"/>
        <w:rPr>
          <w:shd w:val="clear" w:color="auto" w:fill="auto"/>
        </w:rPr>
      </w:pPr>
      <w:bookmarkStart w:id="47" w:name="_Toc49205791"/>
      <w:r w:rsidRPr="00077E04">
        <w:rPr>
          <w:rFonts w:hint="eastAsia"/>
          <w:shd w:val="clear" w:color="auto" w:fill="auto"/>
        </w:rPr>
        <w:t>4.3.1</w:t>
      </w:r>
      <w:r w:rsidRPr="00077E04">
        <w:rPr>
          <w:rFonts w:hint="eastAsia"/>
          <w:shd w:val="clear" w:color="auto" w:fill="auto"/>
        </w:rPr>
        <w:t>實驗目的</w:t>
      </w:r>
      <w:bookmarkEnd w:id="47"/>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8" w:name="_Toc49205792"/>
      <w:r w:rsidRPr="00077E04">
        <w:rPr>
          <w:rFonts w:hint="eastAsia"/>
          <w:shd w:val="clear" w:color="auto" w:fill="auto"/>
        </w:rPr>
        <w:t>4.3.2</w:t>
      </w:r>
      <w:r w:rsidRPr="00077E04">
        <w:rPr>
          <w:rFonts w:hint="eastAsia"/>
          <w:shd w:val="clear" w:color="auto" w:fill="auto"/>
        </w:rPr>
        <w:t>實驗方法</w:t>
      </w:r>
      <w:bookmarkEnd w:id="48"/>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9" w:name="_Toc49205793"/>
      <w:r w:rsidRPr="00077E04">
        <w:rPr>
          <w:rFonts w:hint="eastAsia"/>
          <w:shd w:val="clear" w:color="auto" w:fill="auto"/>
        </w:rPr>
        <w:t>4.3.3</w:t>
      </w:r>
      <w:r w:rsidRPr="00077E04">
        <w:rPr>
          <w:rFonts w:hint="eastAsia"/>
          <w:shd w:val="clear" w:color="auto" w:fill="auto"/>
        </w:rPr>
        <w:t>實驗結果與分析</w:t>
      </w:r>
      <w:bookmarkEnd w:id="49"/>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50" w:name="_Toc492058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5A2265ED" w:rsidR="004C6CE6" w:rsidRDefault="00AC4BAF" w:rsidP="00A11089">
      <w:pPr>
        <w:pStyle w:val="af7"/>
        <w:jc w:val="center"/>
        <w:rPr>
          <w:sz w:val="24"/>
          <w:szCs w:val="24"/>
        </w:rPr>
      </w:pPr>
      <w:bookmarkStart w:id="51"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1"/>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2" w:name="_Toc4920580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2"/>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630A221" w:rsidR="00556474" w:rsidRPr="00A11089" w:rsidRDefault="00AC4BAF" w:rsidP="00A11089">
      <w:pPr>
        <w:pStyle w:val="af7"/>
        <w:jc w:val="center"/>
        <w:rPr>
          <w:sz w:val="24"/>
          <w:szCs w:val="24"/>
        </w:rPr>
      </w:pPr>
      <w:bookmarkStart w:id="53"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3"/>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4" w:name="_Toc492058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4"/>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5"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6"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5"/>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6"/>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7"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7"/>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被參考鄰近</w:t>
      </w:r>
      <w:proofErr w:type="gramStart"/>
      <w:r w:rsidR="001E0B40" w:rsidRPr="00077E04">
        <w:rPr>
          <w:rFonts w:hint="eastAsia"/>
        </w:rPr>
        <w:t>點</w:t>
      </w:r>
      <w:r w:rsidR="00114268" w:rsidRPr="00077E04">
        <w:rPr>
          <w:rFonts w:hint="eastAsia"/>
        </w:rPr>
        <w:t>該維度</w:t>
      </w:r>
      <w:proofErr w:type="gramEnd"/>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使該維度</w:t>
      </w:r>
      <w:proofErr w:type="gramEnd"/>
      <w:r w:rsidR="00F07631" w:rsidRPr="00077E04">
        <w:rPr>
          <w:rFonts w:hint="eastAsia"/>
        </w:rPr>
        <w:t>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w:t>
      </w:r>
      <w:proofErr w:type="gramStart"/>
      <w:r w:rsidR="007A179D" w:rsidRPr="00077E04">
        <w:rPr>
          <w:rFonts w:hint="eastAsia"/>
        </w:rPr>
        <w:t>一</w:t>
      </w:r>
      <w:proofErr w:type="gramEnd"/>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8" w:name="_Toc49205795"/>
      <w:r w:rsidRPr="00077E04">
        <w:rPr>
          <w:rFonts w:hint="eastAsia"/>
        </w:rPr>
        <w:lastRenderedPageBreak/>
        <w:t>結論與未來方向</w:t>
      </w:r>
      <w:bookmarkEnd w:id="58"/>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9" w:name="_Toc49205796"/>
      <w:r w:rsidRPr="00077E04">
        <w:rPr>
          <w:rFonts w:hint="eastAsia"/>
          <w:shd w:val="clear" w:color="auto" w:fill="auto"/>
        </w:rPr>
        <w:t>5.1</w:t>
      </w:r>
      <w:r w:rsidRPr="00077E04">
        <w:rPr>
          <w:rFonts w:hint="eastAsia"/>
          <w:shd w:val="clear" w:color="auto" w:fill="auto"/>
        </w:rPr>
        <w:t>結論</w:t>
      </w:r>
      <w:bookmarkEnd w:id="59"/>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0"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0"/>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r w:rsidRPr="00077E04">
        <w:rPr>
          <w:rFonts w:hint="eastAsia"/>
          <w:color w:val="0070C0"/>
        </w:rPr>
        <w:t>維</w:t>
      </w:r>
      <w:proofErr w:type="gramEnd"/>
      <w:r w:rsidRPr="00077E04">
        <w:rPr>
          <w:rFonts w:hint="eastAsia"/>
          <w:color w:val="0070C0"/>
        </w:rPr>
        <w:t>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1" w:name="_Toc49205798"/>
      <w:r w:rsidRPr="00077E04">
        <w:rPr>
          <w:rFonts w:hint="eastAsia"/>
        </w:rPr>
        <w:lastRenderedPageBreak/>
        <w:t>參考文獻</w:t>
      </w:r>
      <w:bookmarkEnd w:id="61"/>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F8524" w14:textId="77777777" w:rsidR="00346375" w:rsidRDefault="00346375" w:rsidP="00A83E90">
      <w:r>
        <w:separator/>
      </w:r>
    </w:p>
  </w:endnote>
  <w:endnote w:type="continuationSeparator" w:id="0">
    <w:p w14:paraId="6AF9F8F0" w14:textId="77777777" w:rsidR="00346375" w:rsidRDefault="00346375"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2E5A6" w14:textId="77777777" w:rsidR="00EF12B3" w:rsidRDefault="00EF12B3">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99640" w14:textId="77777777" w:rsidR="00EF12B3" w:rsidRDefault="00EF12B3">
    <w:pPr>
      <w:pStyle w:val="af2"/>
      <w:jc w:val="center"/>
    </w:pPr>
  </w:p>
  <w:p w14:paraId="73660903" w14:textId="77777777" w:rsidR="00EF12B3" w:rsidRDefault="00EF12B3">
    <w:pPr>
      <w:pStyle w:val="af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9C070" w14:textId="77777777" w:rsidR="00EF12B3" w:rsidRDefault="00EF12B3">
    <w:pPr>
      <w:pStyle w:val="af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543195"/>
      <w:docPartObj>
        <w:docPartGallery w:val="Page Numbers (Bottom of Page)"/>
        <w:docPartUnique/>
      </w:docPartObj>
    </w:sdtPr>
    <w:sdtEndPr/>
    <w:sdtContent>
      <w:p w14:paraId="586F1FF0" w14:textId="5D325877" w:rsidR="00EF12B3" w:rsidRDefault="00EF12B3">
        <w:pPr>
          <w:pStyle w:val="af2"/>
          <w:jc w:val="center"/>
        </w:pPr>
        <w:r>
          <w:fldChar w:fldCharType="begin"/>
        </w:r>
        <w:r>
          <w:instrText>PAGE   \* MERGEFORMAT</w:instrText>
        </w:r>
        <w:r>
          <w:fldChar w:fldCharType="separate"/>
        </w:r>
        <w:r w:rsidR="00A71D16" w:rsidRPr="00A71D16">
          <w:rPr>
            <w:noProof/>
            <w:lang w:val="zh-TW"/>
          </w:rPr>
          <w:t>18</w:t>
        </w:r>
        <w:r>
          <w:fldChar w:fldCharType="end"/>
        </w:r>
      </w:p>
    </w:sdtContent>
  </w:sdt>
  <w:p w14:paraId="3A291779" w14:textId="77777777" w:rsidR="00EF12B3" w:rsidRDefault="00EF12B3">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C0745" w14:textId="77777777" w:rsidR="00346375" w:rsidRDefault="00346375" w:rsidP="00A83E90">
      <w:r>
        <w:separator/>
      </w:r>
    </w:p>
  </w:footnote>
  <w:footnote w:type="continuationSeparator" w:id="0">
    <w:p w14:paraId="5A91F1D0" w14:textId="77777777" w:rsidR="00346375" w:rsidRDefault="00346375" w:rsidP="00A83E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A3FB2" w14:textId="77777777" w:rsidR="00EF12B3" w:rsidRDefault="00346375">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C6C5" w14:textId="77777777" w:rsidR="00EF12B3" w:rsidRDefault="00346375">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55F1B" w14:textId="77777777" w:rsidR="00EF12B3" w:rsidRDefault="00346375">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725" w14:textId="77777777" w:rsidR="00EF12B3" w:rsidRDefault="00346375">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8C6F0" w14:textId="77777777" w:rsidR="00EF12B3" w:rsidRDefault="00346375">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E7857" w14:textId="77777777" w:rsidR="00EF12B3" w:rsidRDefault="00346375">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1A22"/>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375"/>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F79"/>
    <w:rsid w:val="005E18C6"/>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16"/>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C0D"/>
    <w:rsid w:val="00AF7DDC"/>
    <w:rsid w:val="00AF7FC7"/>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D393-7642-4DDF-A933-B3465BF3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6240</TotalTime>
  <Pages>1</Pages>
  <Words>16249</Words>
  <Characters>92621</Characters>
  <Application>Microsoft Office Word</Application>
  <DocSecurity>0</DocSecurity>
  <Lines>771</Lines>
  <Paragraphs>217</Paragraphs>
  <ScaleCrop>false</ScaleCrop>
  <Company/>
  <LinksUpToDate>false</LinksUpToDate>
  <CharactersWithSpaces>108653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cp:lastModifiedBy>
  <cp:revision>310</cp:revision>
  <cp:lastPrinted>2020-07-16T03:02:00Z</cp:lastPrinted>
  <dcterms:created xsi:type="dcterms:W3CDTF">2020-07-21T15:22:00Z</dcterms:created>
  <dcterms:modified xsi:type="dcterms:W3CDTF">2020-08-24T16:43:00Z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