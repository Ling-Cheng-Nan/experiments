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4C9D8" w14:textId="4E61CFF4" w:rsidR="00324C50" w:rsidRDefault="00324C50" w:rsidP="000F7942">
      <w:pPr>
        <w:rPr>
          <w:rFonts w:cs="Times New Roman"/>
          <w:sz w:val="40"/>
          <w:szCs w:val="40"/>
        </w:rPr>
      </w:pPr>
    </w:p>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1BFA9854" w:rsidR="0097323A" w:rsidRDefault="0097323A" w:rsidP="000F4B17">
      <w:pPr>
        <w:jc w:val="center"/>
        <w:rPr>
          <w:rFonts w:cs="Times New Roman"/>
          <w:sz w:val="40"/>
          <w:szCs w:val="40"/>
        </w:rPr>
      </w:pPr>
    </w:p>
    <w:p w14:paraId="027EEA46" w14:textId="3D19A044"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5721A3">
        <w:rPr>
          <w:rFonts w:cs="Times New Roman" w:hint="eastAsia"/>
          <w:sz w:val="40"/>
          <w:szCs w:val="40"/>
        </w:rPr>
        <w:t>七</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77777777" w:rsidR="00542528" w:rsidRPr="00A016E8" w:rsidRDefault="00542528" w:rsidP="00537377">
      <w:pPr>
        <w:pStyle w:val="1"/>
        <w:numPr>
          <w:ilvl w:val="0"/>
          <w:numId w:val="0"/>
        </w:numPr>
        <w:rPr>
          <w:rFonts w:ascii="Times New Roman" w:hAnsi="Times New Roman" w:cs="Times New Roman"/>
        </w:rPr>
      </w:pPr>
      <w:bookmarkStart w:id="0" w:name="_Ref44814026"/>
      <w:bookmarkStart w:id="1" w:name="_Ref44814028"/>
      <w:bookmarkStart w:id="2" w:name="_Toc45197479"/>
      <w:r w:rsidRPr="00A016E8">
        <w:rPr>
          <w:rFonts w:ascii="Times New Roman" w:hAnsi="Times New Roman" w:cs="Times New Roman"/>
        </w:rPr>
        <w:lastRenderedPageBreak/>
        <w:t>摘要</w:t>
      </w:r>
      <w:bookmarkEnd w:id="0"/>
      <w:bookmarkEnd w:id="1"/>
      <w:bookmarkEnd w:id="2"/>
    </w:p>
    <w:p w14:paraId="1F569914" w14:textId="6DF817CC" w:rsidR="00BE0D66" w:rsidRPr="008D6AEA" w:rsidRDefault="00C6668B" w:rsidP="003102AE">
      <w:pPr>
        <w:ind w:firstLine="480"/>
        <w:rPr>
          <w:rFonts w:cs="Times New Roman"/>
          <w:szCs w:val="24"/>
        </w:rPr>
      </w:pPr>
      <w:r w:rsidRPr="007E6531">
        <w:rPr>
          <w:rFonts w:cs="Times New Roman" w:hint="eastAsia"/>
          <w:szCs w:val="24"/>
        </w:rPr>
        <w:t>天際線演算法</w:t>
      </w:r>
      <w:r w:rsidR="00412ECB" w:rsidRPr="007E6531">
        <w:rPr>
          <w:rFonts w:cs="Times New Roman" w:hint="eastAsia"/>
          <w:szCs w:val="24"/>
        </w:rPr>
        <w:t>為</w:t>
      </w:r>
      <w:r w:rsidR="007025E9">
        <w:rPr>
          <w:rFonts w:cs="Times New Roman" w:hint="eastAsia"/>
          <w:szCs w:val="24"/>
        </w:rPr>
        <w:t>大數據</w:t>
      </w:r>
      <w:r w:rsidR="009F4A94">
        <w:rPr>
          <w:rFonts w:cs="Times New Roman" w:hint="eastAsia"/>
          <w:szCs w:val="24"/>
        </w:rPr>
        <w:t>資料分析上最常做為使用者偏好的一種技術之一</w:t>
      </w:r>
      <w:r w:rsidR="00412ECB" w:rsidRPr="007E6531">
        <w:rPr>
          <w:rFonts w:cs="Times New Roman" w:hint="eastAsia"/>
          <w:szCs w:val="24"/>
        </w:rPr>
        <w:t>，但良好的天際線卻又仰賴於輸入資料集的完整性，因此</w:t>
      </w:r>
      <w:r w:rsidRPr="007E6531">
        <w:rPr>
          <w:rFonts w:cs="Times New Roman" w:hint="eastAsia"/>
          <w:szCs w:val="24"/>
        </w:rPr>
        <w:t>本論文</w:t>
      </w:r>
      <w:r w:rsidR="00412ECB" w:rsidRPr="007E6531">
        <w:rPr>
          <w:rFonts w:cs="Times New Roman" w:hint="eastAsia"/>
          <w:szCs w:val="24"/>
        </w:rPr>
        <w:t>透過</w:t>
      </w:r>
      <w:r w:rsidR="003F1BAA" w:rsidRPr="007E6531">
        <w:rPr>
          <w:rFonts w:cs="Times New Roman" w:hint="eastAsia"/>
          <w:szCs w:val="24"/>
        </w:rPr>
        <w:t>基於</w:t>
      </w:r>
      <w:r w:rsidR="00412ECB" w:rsidRPr="007E6531">
        <w:rPr>
          <w:rFonts w:cs="Times New Roman" w:hint="eastAsia"/>
          <w:szCs w:val="24"/>
        </w:rPr>
        <w:t>k</w:t>
      </w:r>
      <w:r w:rsidR="00412ECB" w:rsidRPr="007E6531">
        <w:rPr>
          <w:rFonts w:cs="Times New Roman" w:hint="eastAsia"/>
          <w:szCs w:val="24"/>
        </w:rPr>
        <w:t>鄰近填補法</w:t>
      </w:r>
      <w:r w:rsidR="00481CF1">
        <w:rPr>
          <w:rFonts w:cs="Times New Roman" w:hint="eastAsia"/>
          <w:szCs w:val="24"/>
        </w:rPr>
        <w:t>的鄰近</w:t>
      </w:r>
      <w:r w:rsidR="000062AC">
        <w:rPr>
          <w:rFonts w:cs="Times New Roman" w:hint="eastAsia"/>
          <w:szCs w:val="24"/>
        </w:rPr>
        <w:t>點</w:t>
      </w:r>
      <w:r w:rsidR="00412ECB" w:rsidRPr="007E6531">
        <w:rPr>
          <w:rFonts w:cs="Times New Roman" w:hint="eastAsia"/>
          <w:szCs w:val="24"/>
        </w:rPr>
        <w:t>概念</w:t>
      </w:r>
      <w:r w:rsidR="003F1BAA" w:rsidRPr="007E6531">
        <w:rPr>
          <w:rFonts w:cs="Times New Roman" w:hint="eastAsia"/>
          <w:szCs w:val="24"/>
        </w:rPr>
        <w:t>上</w:t>
      </w:r>
      <w:r w:rsidR="00957E4F">
        <w:rPr>
          <w:rFonts w:cs="Times New Roman" w:hint="eastAsia"/>
          <w:szCs w:val="24"/>
        </w:rPr>
        <w:t>改善</w:t>
      </w:r>
      <w:r w:rsidR="00076805">
        <w:rPr>
          <w:rFonts w:cs="Times New Roman" w:hint="eastAsia"/>
          <w:szCs w:val="24"/>
        </w:rPr>
        <w:t>資料完整性</w:t>
      </w:r>
      <w:r w:rsidR="00412ECB" w:rsidRPr="007E6531">
        <w:rPr>
          <w:rFonts w:cs="Times New Roman" w:hint="eastAsia"/>
          <w:szCs w:val="24"/>
        </w:rPr>
        <w:t>，</w:t>
      </w:r>
      <w:r w:rsidR="00C379D7">
        <w:rPr>
          <w:rFonts w:cs="Times New Roman" w:hint="eastAsia"/>
          <w:szCs w:val="24"/>
        </w:rPr>
        <w:t>本研究所提出的方法</w:t>
      </w:r>
      <w:r w:rsidR="00BF5949" w:rsidRPr="007E6531">
        <w:rPr>
          <w:rFonts w:cs="Times New Roman" w:hint="eastAsia"/>
          <w:szCs w:val="24"/>
        </w:rPr>
        <w:t>盡可能地</w:t>
      </w:r>
      <w:r w:rsidR="004F2E9B">
        <w:rPr>
          <w:rFonts w:cs="Times New Roman" w:hint="eastAsia"/>
          <w:szCs w:val="24"/>
        </w:rPr>
        <w:t>找到可參考鄰近點以</w:t>
      </w:r>
      <w:r w:rsidR="00BF5949" w:rsidRPr="007E6531">
        <w:rPr>
          <w:rFonts w:cs="Times New Roman" w:hint="eastAsia"/>
          <w:szCs w:val="24"/>
        </w:rPr>
        <w:t>對缺失值填補新值，</w:t>
      </w:r>
      <w:r w:rsidR="000A4B8B">
        <w:rPr>
          <w:rFonts w:cs="Times New Roman" w:hint="eastAsia"/>
          <w:szCs w:val="24"/>
        </w:rPr>
        <w:t>使得</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缺失值高比率</w:t>
      </w:r>
      <w:r w:rsidR="000A4B8B">
        <w:rPr>
          <w:rFonts w:cs="Times New Roman" w:hint="eastAsia"/>
          <w:szCs w:val="24"/>
        </w:rPr>
        <w:t>下</w:t>
      </w:r>
      <w:r w:rsidR="000A4B8B" w:rsidRPr="007E6531">
        <w:rPr>
          <w:rFonts w:cs="Times New Roman" w:hint="eastAsia"/>
          <w:szCs w:val="24"/>
        </w:rPr>
        <w:t>改</w:t>
      </w:r>
      <w:r w:rsidR="004B3278">
        <w:rPr>
          <w:rFonts w:cs="Times New Roman" w:hint="eastAsia"/>
          <w:szCs w:val="24"/>
        </w:rPr>
        <w:t>以</w:t>
      </w:r>
      <w:proofErr w:type="gramStart"/>
      <w:r w:rsidR="000A4B8B" w:rsidRPr="007E6531">
        <w:rPr>
          <w:rFonts w:cs="Times New Roman" w:hint="eastAsia"/>
          <w:szCs w:val="24"/>
        </w:rPr>
        <w:t>採樣</w:t>
      </w:r>
      <w:r w:rsidR="000A4B8B">
        <w:rPr>
          <w:rFonts w:cs="Times New Roman" w:hint="eastAsia"/>
          <w:szCs w:val="24"/>
        </w:rPr>
        <w:t>法取無</w:t>
      </w:r>
      <w:proofErr w:type="gramEnd"/>
      <w:r w:rsidR="000A4B8B" w:rsidRPr="007E6531">
        <w:rPr>
          <w:rFonts w:cs="Times New Roman" w:hint="eastAsia"/>
          <w:szCs w:val="24"/>
        </w:rPr>
        <w:t>缺失</w:t>
      </w:r>
      <w:r w:rsidR="000A4B8B">
        <w:rPr>
          <w:rFonts w:cs="Times New Roman" w:hint="eastAsia"/>
          <w:szCs w:val="24"/>
        </w:rPr>
        <w:t>值鄰近點</w:t>
      </w:r>
      <w:r w:rsidR="000A4B8B" w:rsidRPr="007E6531">
        <w:rPr>
          <w:rFonts w:cs="Times New Roman" w:hint="eastAsia"/>
          <w:szCs w:val="24"/>
        </w:rPr>
        <w:t>作為</w:t>
      </w:r>
      <w:r w:rsidR="00227E28" w:rsidRPr="007E6531">
        <w:rPr>
          <w:rFonts w:cs="Times New Roman" w:hint="eastAsia"/>
          <w:szCs w:val="24"/>
        </w:rPr>
        <w:t>填補機制</w:t>
      </w:r>
      <w:r w:rsidR="00C57CF1">
        <w:rPr>
          <w:rFonts w:cs="Times New Roman" w:hint="eastAsia"/>
          <w:szCs w:val="24"/>
        </w:rPr>
        <w:t>。</w:t>
      </w:r>
      <w:r w:rsidR="00227E28" w:rsidRPr="007E6531">
        <w:rPr>
          <w:rFonts w:cs="Times New Roman" w:hint="eastAsia"/>
          <w:szCs w:val="24"/>
        </w:rPr>
        <w:t>本</w:t>
      </w:r>
      <w:r w:rsidR="008D1A66">
        <w:rPr>
          <w:rFonts w:cs="Times New Roman" w:hint="eastAsia"/>
          <w:szCs w:val="24"/>
        </w:rPr>
        <w:t>研究</w:t>
      </w:r>
      <w:r w:rsidR="00941837">
        <w:rPr>
          <w:rFonts w:cs="Times New Roman" w:hint="eastAsia"/>
          <w:szCs w:val="24"/>
        </w:rPr>
        <w:t>與</w:t>
      </w:r>
      <w:r w:rsidR="001B4D34" w:rsidRPr="007E6531">
        <w:rPr>
          <w:rFonts w:cs="Times New Roman" w:hint="eastAsia"/>
          <w:szCs w:val="24"/>
        </w:rPr>
        <w:t>k</w:t>
      </w:r>
      <w:r w:rsidR="001B4D34" w:rsidRPr="007E6531">
        <w:rPr>
          <w:rFonts w:cs="Times New Roman" w:hint="eastAsia"/>
          <w:szCs w:val="24"/>
        </w:rPr>
        <w:t>鄰近</w:t>
      </w:r>
      <w:r w:rsidR="003F1BAA" w:rsidRPr="007E6531">
        <w:rPr>
          <w:rFonts w:cs="Times New Roman" w:hint="eastAsia"/>
          <w:szCs w:val="24"/>
        </w:rPr>
        <w:t>填補法</w:t>
      </w:r>
      <w:r w:rsidR="008D1A66">
        <w:rPr>
          <w:rFonts w:cs="Times New Roman" w:hint="eastAsia"/>
          <w:szCs w:val="24"/>
        </w:rPr>
        <w:t>比較</w:t>
      </w:r>
      <w:r w:rsidR="003F1BAA" w:rsidRPr="007E6531">
        <w:rPr>
          <w:rFonts w:cs="Times New Roman" w:hint="eastAsia"/>
          <w:szCs w:val="24"/>
        </w:rPr>
        <w:t>，</w:t>
      </w:r>
      <w:r w:rsidR="0075203E">
        <w:rPr>
          <w:rFonts w:cs="Times New Roman" w:hint="eastAsia"/>
          <w:szCs w:val="24"/>
        </w:rPr>
        <w:t>評測</w:t>
      </w:r>
      <w:r w:rsidR="0075203E" w:rsidRPr="007E6531">
        <w:rPr>
          <w:rFonts w:cs="Times New Roman" w:hint="eastAsia"/>
          <w:szCs w:val="24"/>
        </w:rPr>
        <w:t>各</w:t>
      </w:r>
      <w:r w:rsidR="0075203E">
        <w:rPr>
          <w:rFonts w:cs="Times New Roman" w:hint="eastAsia"/>
          <w:szCs w:val="24"/>
        </w:rPr>
        <w:t>填補</w:t>
      </w:r>
      <w:r w:rsidR="0075203E" w:rsidRPr="007E6531">
        <w:rPr>
          <w:rFonts w:cs="Times New Roman" w:hint="eastAsia"/>
          <w:szCs w:val="24"/>
        </w:rPr>
        <w:t>法</w:t>
      </w:r>
      <w:r w:rsidR="0075203E">
        <w:rPr>
          <w:rFonts w:cs="Times New Roman" w:hint="eastAsia"/>
          <w:szCs w:val="24"/>
        </w:rPr>
        <w:t>則以</w:t>
      </w:r>
      <w:r w:rsidR="005F5420" w:rsidRPr="007E6531">
        <w:rPr>
          <w:rFonts w:cs="Times New Roman" w:hint="eastAsia"/>
          <w:szCs w:val="24"/>
        </w:rPr>
        <w:t>原</w:t>
      </w:r>
      <w:r w:rsidR="001B4D34" w:rsidRPr="007E6531">
        <w:rPr>
          <w:rFonts w:cs="Times New Roman" w:hint="eastAsia"/>
          <w:szCs w:val="24"/>
        </w:rPr>
        <w:t>天際線</w:t>
      </w:r>
      <w:r w:rsidR="0075203E">
        <w:rPr>
          <w:rFonts w:cs="Times New Roman" w:hint="eastAsia"/>
          <w:szCs w:val="24"/>
        </w:rPr>
        <w:t>為基準</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本論文方法在低缺失值比率時具有與</w:t>
      </w:r>
      <w:r w:rsidR="00393483" w:rsidRPr="007E6531">
        <w:rPr>
          <w:rFonts w:cs="Times New Roman" w:hint="eastAsia"/>
          <w:szCs w:val="24"/>
        </w:rPr>
        <w:t>k</w:t>
      </w:r>
      <w:r w:rsidR="00393483" w:rsidRPr="007E6531">
        <w:rPr>
          <w:rFonts w:cs="Times New Roman" w:hint="eastAsia"/>
          <w:szCs w:val="24"/>
        </w:rPr>
        <w:t>鄰近填補法近</w:t>
      </w:r>
      <w:r w:rsidR="008D1A66">
        <w:rPr>
          <w:rFonts w:cs="Times New Roman" w:hint="eastAsia"/>
          <w:szCs w:val="24"/>
        </w:rPr>
        <w:t>乎相同</w:t>
      </w:r>
      <w:r w:rsidR="009E48BE">
        <w:rPr>
          <w:rFonts w:cs="Times New Roman" w:hint="eastAsia"/>
          <w:szCs w:val="24"/>
        </w:rPr>
        <w:t>，</w:t>
      </w:r>
      <w:r w:rsidR="008D1A66">
        <w:rPr>
          <w:rFonts w:cs="Times New Roman" w:hint="eastAsia"/>
          <w:szCs w:val="24"/>
        </w:rPr>
        <w:t>而</w:t>
      </w:r>
      <w:r w:rsidR="009E48BE">
        <w:rPr>
          <w:rFonts w:cs="Times New Roman" w:hint="eastAsia"/>
          <w:szCs w:val="24"/>
        </w:rPr>
        <w:t>在缺失值比率</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之間也普遍表現</w:t>
      </w:r>
      <w:r w:rsidR="00E413D7">
        <w:rPr>
          <w:rFonts w:cs="Times New Roman" w:hint="eastAsia"/>
          <w:szCs w:val="24"/>
        </w:rPr>
        <w:t>比</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393483" w:rsidRPr="007E6531">
        <w:rPr>
          <w:rFonts w:cs="Times New Roman" w:hint="eastAsia"/>
          <w:szCs w:val="24"/>
        </w:rPr>
        <w:t>，在缺失</w:t>
      </w:r>
      <w:r w:rsidR="00D92D8E" w:rsidRPr="007E6531">
        <w:rPr>
          <w:rFonts w:cs="Times New Roman" w:hint="eastAsia"/>
          <w:szCs w:val="24"/>
        </w:rPr>
        <w:t>值</w:t>
      </w:r>
      <w:r w:rsidR="00393483" w:rsidRPr="007E6531">
        <w:rPr>
          <w:rFonts w:cs="Times New Roman" w:hint="eastAsia"/>
          <w:szCs w:val="24"/>
        </w:rPr>
        <w:t>比率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D92D8E" w:rsidRPr="007E6531">
        <w:rPr>
          <w:rFonts w:cs="Times New Roman" w:hint="eastAsia"/>
          <w:szCs w:val="24"/>
        </w:rPr>
        <w:t>填補後效果也能高於</w:t>
      </w:r>
      <w:r w:rsidR="00D92D8E" w:rsidRPr="007E6531">
        <w:rPr>
          <w:rFonts w:cs="Times New Roman" w:hint="eastAsia"/>
          <w:szCs w:val="24"/>
        </w:rPr>
        <w:t>k</w:t>
      </w:r>
      <w:r w:rsidR="00D92D8E" w:rsidRPr="007E6531">
        <w:rPr>
          <w:rFonts w:cs="Times New Roman" w:hint="eastAsia"/>
          <w:szCs w:val="24"/>
        </w:rPr>
        <w:t>鄰近法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41837">
        <w:rPr>
          <w:rFonts w:cs="Times New Roman" w:hint="eastAsia"/>
          <w:szCs w:val="24"/>
        </w:rPr>
        <w:t>，</w:t>
      </w:r>
      <w:r w:rsidR="00941837" w:rsidRPr="00C141C1">
        <w:rPr>
          <w:rFonts w:cs="Times New Roman" w:hint="eastAsia"/>
          <w:color w:val="FF0000"/>
          <w:szCs w:val="24"/>
        </w:rPr>
        <w:t>(</w:t>
      </w:r>
      <w:r w:rsidR="00941837" w:rsidRPr="00C141C1">
        <w:rPr>
          <w:rFonts w:cs="Times New Roman" w:hint="eastAsia"/>
          <w:color w:val="FF0000"/>
          <w:szCs w:val="24"/>
        </w:rPr>
        <w:t>最後對本論文做個結論</w:t>
      </w:r>
      <w:r w:rsidR="00941837" w:rsidRPr="00C141C1">
        <w:rPr>
          <w:rFonts w:cs="Times New Roman" w:hint="eastAsia"/>
          <w:color w:val="FF0000"/>
          <w:szCs w:val="24"/>
        </w:rPr>
        <w:t>)</w:t>
      </w:r>
      <w:r w:rsidR="00BE0D66">
        <w:rPr>
          <w:rFonts w:cs="Times New Roman" w:hint="eastAsia"/>
          <w:szCs w:val="24"/>
        </w:rPr>
        <w:t>。</w:t>
      </w:r>
    </w:p>
    <w:p w14:paraId="340ABA45" w14:textId="4E774B26"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ins w:id="3" w:author="DELab" w:date="2020-07-01T14:54:00Z"/>
          <w:rFonts w:ascii="Times New Roman" w:hAnsi="Times New Roman" w:cs="Times New Roman"/>
        </w:rPr>
      </w:pPr>
      <w:bookmarkStart w:id="4" w:name="_Toc45197480"/>
      <w:r w:rsidRPr="00A016E8">
        <w:rPr>
          <w:rFonts w:ascii="Times New Roman" w:hAnsi="Times New Roman" w:cs="Times New Roman"/>
        </w:rPr>
        <w:lastRenderedPageBreak/>
        <w:t>Abstract</w:t>
      </w:r>
      <w:bookmarkEnd w:id="4"/>
    </w:p>
    <w:p w14:paraId="00FEEB77" w14:textId="5596C0AC" w:rsidR="001A0500" w:rsidRDefault="00257AFE" w:rsidP="00A41E06">
      <w:pPr>
        <w:ind w:firstLine="480"/>
        <w:rPr>
          <w:rFonts w:cs="Times New Roman"/>
          <w:szCs w:val="24"/>
        </w:rPr>
      </w:pPr>
      <w:r w:rsidRPr="00257AFE">
        <w:rPr>
          <w:rFonts w:cs="Times New Roman"/>
          <w:szCs w:val="24"/>
        </w:rPr>
        <w:t xml:space="preserve">The skyline algorithm is one of the most commonly used techniques for user analysis in big data analysis, but a good skyline </w:t>
      </w:r>
      <w:proofErr w:type="gramStart"/>
      <w:r w:rsidR="00B66C93">
        <w:rPr>
          <w:rFonts w:cs="Times New Roman" w:hint="eastAsia"/>
          <w:szCs w:val="24"/>
        </w:rPr>
        <w:t>r</w:t>
      </w:r>
      <w:r w:rsidR="00B66C93">
        <w:rPr>
          <w:rFonts w:cs="Times New Roman"/>
          <w:szCs w:val="24"/>
        </w:rPr>
        <w:t>ely</w:t>
      </w:r>
      <w:proofErr w:type="gramEnd"/>
      <w:r w:rsidRPr="00257AFE">
        <w:rPr>
          <w:rFonts w:cs="Times New Roman"/>
          <w:szCs w:val="24"/>
        </w:rPr>
        <w:t xml:space="preserve"> on </w:t>
      </w:r>
      <w:r w:rsidR="008053C5">
        <w:rPr>
          <w:rFonts w:cs="Times New Roman"/>
          <w:szCs w:val="24"/>
        </w:rPr>
        <w:t>data</w:t>
      </w:r>
      <w:r w:rsidRPr="00257AFE">
        <w:rPr>
          <w:rFonts w:cs="Times New Roman"/>
          <w:szCs w:val="24"/>
        </w:rPr>
        <w:t xml:space="preserve"> </w:t>
      </w:r>
      <w:r w:rsidR="00B66C93">
        <w:rPr>
          <w:rFonts w:cs="Times New Roman"/>
          <w:szCs w:val="24"/>
        </w:rPr>
        <w:t>completeness</w:t>
      </w:r>
      <w:r w:rsidRPr="00257AFE">
        <w:rPr>
          <w:rFonts w:cs="Times New Roman"/>
          <w:szCs w:val="24"/>
        </w:rPr>
        <w:t xml:space="preserve"> of the input data set, this paper </w:t>
      </w:r>
      <w:r w:rsidR="0084538B">
        <w:rPr>
          <w:rFonts w:cs="Times New Roman"/>
          <w:szCs w:val="24"/>
        </w:rPr>
        <w:t>make some improvement</w:t>
      </w:r>
      <w:r w:rsidRPr="00257AFE">
        <w:rPr>
          <w:rFonts w:cs="Times New Roman"/>
          <w:szCs w:val="24"/>
        </w:rPr>
        <w:t xml:space="preserve"> based on the k-</w:t>
      </w:r>
      <w:r w:rsidR="000462B3">
        <w:rPr>
          <w:rFonts w:cs="Times New Roman"/>
          <w:szCs w:val="24"/>
        </w:rPr>
        <w:t>NN imputation</w:t>
      </w:r>
      <w:r w:rsidRPr="00257AFE">
        <w:rPr>
          <w:rFonts w:cs="Times New Roman"/>
          <w:szCs w:val="24"/>
        </w:rPr>
        <w:t xml:space="preserve">. Under </w:t>
      </w:r>
      <w:r w:rsidR="00F103F2">
        <w:rPr>
          <w:rFonts w:cs="Times New Roman"/>
          <w:szCs w:val="24"/>
        </w:rPr>
        <w:t>the</w:t>
      </w:r>
      <w:r w:rsidRPr="00257AFE">
        <w:rPr>
          <w:rFonts w:cs="Times New Roman"/>
          <w:szCs w:val="24"/>
        </w:rPr>
        <w:t xml:space="preserve"> </w:t>
      </w:r>
      <w:r w:rsidR="00F103F2" w:rsidRPr="00257AFE">
        <w:rPr>
          <w:rFonts w:cs="Times New Roman"/>
          <w:szCs w:val="24"/>
        </w:rPr>
        <w:t>case</w:t>
      </w:r>
      <w:r w:rsidR="00F103F2">
        <w:rPr>
          <w:rFonts w:cs="Times New Roman"/>
          <w:szCs w:val="24"/>
        </w:rPr>
        <w:t xml:space="preserve"> of</w:t>
      </w:r>
      <w:r w:rsidR="00F103F2" w:rsidRPr="00257AFE">
        <w:rPr>
          <w:rFonts w:cs="Times New Roman"/>
          <w:szCs w:val="24"/>
        </w:rPr>
        <w:t xml:space="preserve"> </w:t>
      </w:r>
      <w:r w:rsidRPr="00257AFE">
        <w:rPr>
          <w:rFonts w:cs="Times New Roman"/>
          <w:szCs w:val="24"/>
        </w:rPr>
        <w:t xml:space="preserve">small missing </w:t>
      </w:r>
      <w:r w:rsidR="00F103F2">
        <w:rPr>
          <w:rFonts w:cs="Times New Roman"/>
          <w:szCs w:val="24"/>
        </w:rPr>
        <w:t>rate</w:t>
      </w:r>
      <w:r w:rsidRPr="00257AFE">
        <w:rPr>
          <w:rFonts w:cs="Times New Roman"/>
          <w:szCs w:val="24"/>
        </w:rPr>
        <w:t xml:space="preserve">, </w:t>
      </w:r>
      <w:r w:rsidR="00907A55">
        <w:rPr>
          <w:rFonts w:cs="Times New Roman"/>
          <w:szCs w:val="24"/>
        </w:rPr>
        <w:t xml:space="preserve">proposed method </w:t>
      </w:r>
      <w:proofErr w:type="gramStart"/>
      <w:r w:rsidR="00907A55">
        <w:rPr>
          <w:rFonts w:cs="Times New Roman"/>
          <w:szCs w:val="24"/>
        </w:rPr>
        <w:t>impute</w:t>
      </w:r>
      <w:proofErr w:type="gramEnd"/>
      <w:r w:rsidR="00907A55">
        <w:rPr>
          <w:rFonts w:cs="Times New Roman"/>
          <w:szCs w:val="24"/>
        </w:rPr>
        <w:t xml:space="preserve"> </w:t>
      </w:r>
      <w:r w:rsidRPr="00257AFE">
        <w:rPr>
          <w:rFonts w:cs="Times New Roman"/>
          <w:szCs w:val="24"/>
        </w:rPr>
        <w:t xml:space="preserve">the new values for the missing </w:t>
      </w:r>
      <w:r w:rsidR="00907A55">
        <w:rPr>
          <w:rFonts w:cs="Times New Roman"/>
          <w:szCs w:val="24"/>
        </w:rPr>
        <w:t>position as k-NN does</w:t>
      </w:r>
      <w:r w:rsidR="00796E7B">
        <w:rPr>
          <w:rFonts w:cs="Times New Roman"/>
          <w:szCs w:val="24"/>
        </w:rPr>
        <w:t>.</w:t>
      </w:r>
      <w:r w:rsidR="00654507">
        <w:rPr>
          <w:rFonts w:cs="Times New Roman"/>
          <w:szCs w:val="24"/>
        </w:rPr>
        <w:t xml:space="preserve"> </w:t>
      </w:r>
      <w:r w:rsidR="00796E7B">
        <w:rPr>
          <w:rFonts w:cs="Times New Roman"/>
          <w:szCs w:val="24"/>
        </w:rPr>
        <w:t>I</w:t>
      </w:r>
      <w:r w:rsidR="005956C1">
        <w:rPr>
          <w:rFonts w:cs="Times New Roman"/>
          <w:szCs w:val="24"/>
        </w:rPr>
        <w:t>f</w:t>
      </w:r>
      <w:r w:rsidR="00654507">
        <w:rPr>
          <w:rFonts w:cs="Times New Roman"/>
          <w:szCs w:val="24"/>
        </w:rPr>
        <w:t xml:space="preserve"> </w:t>
      </w:r>
      <w:r w:rsidR="003A0C22">
        <w:rPr>
          <w:rFonts w:cs="Times New Roman"/>
          <w:szCs w:val="24"/>
        </w:rPr>
        <w:t xml:space="preserve">there </w:t>
      </w:r>
      <w:proofErr w:type="gramStart"/>
      <w:r w:rsidR="003A0C22">
        <w:rPr>
          <w:rFonts w:cs="Times New Roman"/>
          <w:szCs w:val="24"/>
        </w:rPr>
        <w:t>is</w:t>
      </w:r>
      <w:proofErr w:type="gramEnd"/>
      <w:r w:rsidR="003A0C22">
        <w:rPr>
          <w:rFonts w:cs="Times New Roman"/>
          <w:szCs w:val="24"/>
        </w:rPr>
        <w:t xml:space="preserve"> insufficient </w:t>
      </w:r>
      <w:r w:rsidR="005956C1">
        <w:rPr>
          <w:rFonts w:cs="Times New Roman"/>
          <w:szCs w:val="24"/>
        </w:rPr>
        <w:t xml:space="preserve">neighbors </w:t>
      </w:r>
      <w:r w:rsidR="00796E7B">
        <w:rPr>
          <w:rFonts w:cs="Times New Roman"/>
          <w:szCs w:val="24"/>
        </w:rPr>
        <w:t>to be referenced, we sample</w:t>
      </w:r>
      <w:r w:rsidR="007141D0">
        <w:rPr>
          <w:rFonts w:cs="Times New Roman"/>
          <w:szCs w:val="24"/>
        </w:rPr>
        <w:t xml:space="preserve"> other neighbors who has non-</w:t>
      </w:r>
      <w:proofErr w:type="spellStart"/>
      <w:r w:rsidR="007141D0">
        <w:rPr>
          <w:rFonts w:cs="Times New Roman"/>
          <w:szCs w:val="24"/>
        </w:rPr>
        <w:t>NaN</w:t>
      </w:r>
      <w:proofErr w:type="spellEnd"/>
      <w:r w:rsidR="007141D0">
        <w:rPr>
          <w:rFonts w:cs="Times New Roman"/>
          <w:szCs w:val="24"/>
        </w:rPr>
        <w:t xml:space="preserve"> value</w:t>
      </w:r>
      <w:r w:rsidRPr="00257AFE">
        <w:rPr>
          <w:rFonts w:cs="Times New Roman"/>
          <w:szCs w:val="24"/>
        </w:rPr>
        <w:t xml:space="preserve">. In this study, </w:t>
      </w:r>
      <w:r w:rsidR="005F2041">
        <w:rPr>
          <w:rFonts w:cs="Times New Roman"/>
          <w:szCs w:val="24"/>
        </w:rPr>
        <w:t>we compared with k-NN imputation</w:t>
      </w:r>
      <w:r w:rsidRPr="00257AFE">
        <w:rPr>
          <w:rFonts w:cs="Times New Roman"/>
          <w:szCs w:val="24"/>
        </w:rPr>
        <w:t xml:space="preserve">, and </w:t>
      </w:r>
      <w:r w:rsidR="005F2041">
        <w:rPr>
          <w:rFonts w:cs="Times New Roman"/>
          <w:szCs w:val="24"/>
        </w:rPr>
        <w:t xml:space="preserve">benchmark by </w:t>
      </w:r>
      <w:r w:rsidRPr="00257AFE">
        <w:rPr>
          <w:rFonts w:cs="Times New Roman"/>
          <w:szCs w:val="24"/>
        </w:rPr>
        <w:t>the original skyline</w:t>
      </w:r>
      <w:r w:rsidR="005F2041">
        <w:rPr>
          <w:rFonts w:cs="Times New Roman"/>
          <w:szCs w:val="24"/>
        </w:rPr>
        <w:t xml:space="preserve"> set</w:t>
      </w:r>
      <w:r w:rsidRPr="00257AFE">
        <w:rPr>
          <w:rFonts w:cs="Times New Roman"/>
          <w:szCs w:val="24"/>
        </w:rPr>
        <w:t>.</w:t>
      </w:r>
      <w:r w:rsidR="007F5851">
        <w:rPr>
          <w:rFonts w:cs="Times New Roman"/>
          <w:szCs w:val="24"/>
        </w:rPr>
        <w:t xml:space="preserve"> </w:t>
      </w:r>
      <w:r w:rsidRPr="00257AFE">
        <w:rPr>
          <w:rFonts w:cs="Times New Roman"/>
          <w:szCs w:val="24"/>
        </w:rPr>
        <w:t>The experimental results show that the</w:t>
      </w:r>
      <w:r w:rsidR="00633CAE">
        <w:rPr>
          <w:rFonts w:cs="Times New Roman"/>
          <w:szCs w:val="24"/>
        </w:rPr>
        <w:t xml:space="preserve"> proposed</w:t>
      </w:r>
      <w:r w:rsidRPr="00257AFE">
        <w:rPr>
          <w:rFonts w:cs="Times New Roman"/>
          <w:szCs w:val="24"/>
        </w:rPr>
        <w:t xml:space="preserve"> method has almost the same as the original k-neighbor filling method at a low missing value ratio, and it generally performs 30% to 50% better than the k-neighbor method between 20% and 70% of the missing value ratio. </w:t>
      </w:r>
      <w:r w:rsidR="00DA4C73">
        <w:rPr>
          <w:rFonts w:cs="Times New Roman"/>
          <w:szCs w:val="24"/>
        </w:rPr>
        <w:t>Furthermore, when missing rate reaches above 80%, the accuracy of proposed method is 3 to 6 times better than k-NN</w:t>
      </w:r>
      <w:r w:rsidR="00353FC1">
        <w:rPr>
          <w:rFonts w:cs="Times New Roman"/>
          <w:szCs w:val="24"/>
        </w:rPr>
        <w:t xml:space="preserve"> </w:t>
      </w:r>
      <w:proofErr w:type="spellStart"/>
      <w:proofErr w:type="gramStart"/>
      <w:r w:rsidR="00353FC1">
        <w:rPr>
          <w:rFonts w:cs="Times New Roman"/>
          <w:szCs w:val="24"/>
        </w:rPr>
        <w:t>imputation</w:t>
      </w:r>
      <w:r w:rsidR="00DA4C73">
        <w:rPr>
          <w:rFonts w:cs="Times New Roman"/>
          <w:szCs w:val="24"/>
        </w:rPr>
        <w:t>.</w:t>
      </w:r>
      <w:r w:rsidR="0016072D">
        <w:rPr>
          <w:rFonts w:cs="Times New Roman"/>
          <w:szCs w:val="24"/>
        </w:rPr>
        <w:t>This</w:t>
      </w:r>
      <w:proofErr w:type="spellEnd"/>
      <w:proofErr w:type="gramEnd"/>
      <w:r w:rsidR="0016072D">
        <w:rPr>
          <w:rFonts w:cs="Times New Roman"/>
          <w:szCs w:val="24"/>
        </w:rPr>
        <w:t xml:space="preserve"> </w:t>
      </w:r>
      <w:r w:rsidR="00E67669">
        <w:rPr>
          <w:rFonts w:cs="Times New Roman"/>
          <w:szCs w:val="24"/>
        </w:rPr>
        <w:t>remainder of this paper proceeds as follows:</w:t>
      </w:r>
      <w:r w:rsidR="00041FDB">
        <w:rPr>
          <w:rFonts w:cs="Times New Roman"/>
          <w:szCs w:val="24"/>
        </w:rPr>
        <w:t xml:space="preserve"> In Section I, we briefly introduce the skyline problem and dependency on completeness of input data set.</w:t>
      </w:r>
      <w:r w:rsidR="00E67669">
        <w:rPr>
          <w:rFonts w:cs="Times New Roman"/>
          <w:szCs w:val="24"/>
        </w:rPr>
        <w:t xml:space="preserve"> Section I</w:t>
      </w:r>
      <w:r w:rsidR="00D25DAF">
        <w:rPr>
          <w:rFonts w:cs="Times New Roman"/>
          <w:szCs w:val="24"/>
        </w:rPr>
        <w:t>I</w:t>
      </w:r>
      <w:r w:rsidR="00E67669">
        <w:rPr>
          <w:rFonts w:cs="Times New Roman"/>
          <w:szCs w:val="24"/>
        </w:rPr>
        <w:t xml:space="preserve"> </w:t>
      </w:r>
      <w:r w:rsidR="00D25DAF">
        <w:rPr>
          <w:rFonts w:cs="Times New Roman"/>
          <w:szCs w:val="24"/>
        </w:rPr>
        <w:t xml:space="preserve">provides an overview of </w:t>
      </w:r>
      <w:r w:rsidR="00F03761">
        <w:rPr>
          <w:rFonts w:cs="Times New Roman"/>
          <w:szCs w:val="24"/>
        </w:rPr>
        <w:t>the related work</w:t>
      </w:r>
      <w:r w:rsidR="00041FDB">
        <w:rPr>
          <w:rFonts w:cs="Times New Roman"/>
          <w:szCs w:val="24"/>
        </w:rPr>
        <w:t>, included</w:t>
      </w:r>
      <w:r w:rsidR="00D266D8">
        <w:rPr>
          <w:rFonts w:cs="Times New Roman"/>
          <w:szCs w:val="24"/>
        </w:rPr>
        <w:t xml:space="preserve"> types of</w:t>
      </w:r>
      <w:r w:rsidR="00041FDB">
        <w:rPr>
          <w:rFonts w:cs="Times New Roman"/>
          <w:szCs w:val="24"/>
        </w:rPr>
        <w:t xml:space="preserve"> </w:t>
      </w:r>
      <w:r w:rsidR="00D266D8">
        <w:rPr>
          <w:rFonts w:cs="Times New Roman"/>
          <w:szCs w:val="24"/>
        </w:rPr>
        <w:t>missing values</w:t>
      </w:r>
      <w:r w:rsidR="00CC159A">
        <w:rPr>
          <w:rFonts w:cs="Times New Roman"/>
          <w:szCs w:val="24"/>
        </w:rPr>
        <w:t xml:space="preserve"> and differences between modern techniques on missing value handling</w:t>
      </w:r>
      <w:r w:rsidR="00F03761">
        <w:rPr>
          <w:rFonts w:cs="Times New Roman"/>
          <w:szCs w:val="24"/>
        </w:rPr>
        <w:t xml:space="preserve">. </w:t>
      </w:r>
      <w:r w:rsidR="00577A31">
        <w:rPr>
          <w:rFonts w:cs="Times New Roman"/>
          <w:szCs w:val="24"/>
        </w:rPr>
        <w:t xml:space="preserve">Further, </w:t>
      </w:r>
      <w:r w:rsidR="000C3DF7">
        <w:rPr>
          <w:rFonts w:cs="Times New Roman"/>
          <w:szCs w:val="24"/>
        </w:rPr>
        <w:t>we</w:t>
      </w:r>
      <w:r w:rsidR="009A0AEA">
        <w:rPr>
          <w:rFonts w:cs="Times New Roman"/>
          <w:szCs w:val="24"/>
        </w:rPr>
        <w:t xml:space="preserve"> described</w:t>
      </w:r>
      <w:r w:rsidR="000C3DF7">
        <w:rPr>
          <w:rFonts w:cs="Times New Roman"/>
          <w:szCs w:val="24"/>
        </w:rPr>
        <w:t xml:space="preserve"> the t</w:t>
      </w:r>
      <w:r w:rsidR="00D0026B">
        <w:rPr>
          <w:rFonts w:cs="Times New Roman"/>
          <w:szCs w:val="24"/>
        </w:rPr>
        <w:t>erminology,</w:t>
      </w:r>
      <w:r w:rsidR="0021344F">
        <w:rPr>
          <w:rFonts w:cs="Times New Roman"/>
          <w:szCs w:val="24"/>
        </w:rPr>
        <w:t xml:space="preserve"> </w:t>
      </w:r>
      <w:r w:rsidR="00072179">
        <w:rPr>
          <w:rFonts w:cs="Times New Roman"/>
          <w:szCs w:val="24"/>
        </w:rPr>
        <w:t>problem formulation</w:t>
      </w:r>
      <w:r w:rsidR="004516F0">
        <w:rPr>
          <w:rFonts w:cs="Times New Roman"/>
          <w:szCs w:val="24"/>
        </w:rPr>
        <w:t xml:space="preserve"> and</w:t>
      </w:r>
      <w:r w:rsidR="00072179">
        <w:rPr>
          <w:rFonts w:cs="Times New Roman"/>
          <w:szCs w:val="24"/>
        </w:rPr>
        <w:t xml:space="preserve"> analysis</w:t>
      </w:r>
      <w:r w:rsidR="00327911">
        <w:rPr>
          <w:rFonts w:cs="Times New Roman"/>
          <w:szCs w:val="24"/>
        </w:rPr>
        <w:t xml:space="preserve">. </w:t>
      </w:r>
      <w:r w:rsidR="0095640B">
        <w:rPr>
          <w:rFonts w:cs="Times New Roman"/>
          <w:szCs w:val="24"/>
        </w:rPr>
        <w:t>After</w:t>
      </w:r>
      <w:r w:rsidR="00B12A73">
        <w:rPr>
          <w:rFonts w:cs="Times New Roman"/>
          <w:szCs w:val="24"/>
        </w:rPr>
        <w:t xml:space="preserve"> that</w:t>
      </w:r>
      <w:r w:rsidR="00327911">
        <w:rPr>
          <w:rFonts w:cs="Times New Roman"/>
          <w:szCs w:val="24"/>
        </w:rPr>
        <w:t>, we give</w:t>
      </w:r>
      <w:r w:rsidR="00072179">
        <w:rPr>
          <w:rFonts w:cs="Times New Roman"/>
          <w:szCs w:val="24"/>
        </w:rPr>
        <w:t xml:space="preserve"> proposed algorithm</w:t>
      </w:r>
      <w:r w:rsidR="00327911">
        <w:rPr>
          <w:rFonts w:cs="Times New Roman"/>
          <w:szCs w:val="24"/>
        </w:rPr>
        <w:t xml:space="preserve"> and</w:t>
      </w:r>
      <w:r w:rsidR="00D871CD">
        <w:rPr>
          <w:rFonts w:cs="Times New Roman"/>
          <w:szCs w:val="24"/>
        </w:rPr>
        <w:t xml:space="preserve"> a</w:t>
      </w:r>
      <w:r w:rsidR="00327911">
        <w:rPr>
          <w:rFonts w:cs="Times New Roman"/>
          <w:szCs w:val="24"/>
        </w:rPr>
        <w:t xml:space="preserve"> measurement of </w:t>
      </w:r>
      <w:r w:rsidR="00D871CD">
        <w:rPr>
          <w:rFonts w:cs="Times New Roman"/>
          <w:szCs w:val="24"/>
        </w:rPr>
        <w:t xml:space="preserve">quality </w:t>
      </w:r>
      <w:r w:rsidR="00D1554E">
        <w:rPr>
          <w:rFonts w:cs="Times New Roman"/>
          <w:szCs w:val="24"/>
        </w:rPr>
        <w:t>between</w:t>
      </w:r>
      <w:r w:rsidR="00D871CD">
        <w:rPr>
          <w:rFonts w:cs="Times New Roman"/>
          <w:szCs w:val="24"/>
        </w:rPr>
        <w:t xml:space="preserve"> different imputation strategy</w:t>
      </w:r>
      <w:r w:rsidR="00072179">
        <w:rPr>
          <w:rFonts w:cs="Times New Roman"/>
          <w:szCs w:val="24"/>
        </w:rPr>
        <w:t xml:space="preserve"> are illustrated in</w:t>
      </w:r>
      <w:r w:rsidR="00D0026B">
        <w:rPr>
          <w:rFonts w:cs="Times New Roman"/>
          <w:szCs w:val="24"/>
        </w:rPr>
        <w:t xml:space="preserve"> </w:t>
      </w:r>
      <w:r w:rsidR="00D814AE">
        <w:rPr>
          <w:rFonts w:cs="Times New Roman"/>
          <w:szCs w:val="24"/>
        </w:rPr>
        <w:t>Section III</w:t>
      </w:r>
      <w:r w:rsidR="0021344F">
        <w:rPr>
          <w:rFonts w:cs="Times New Roman"/>
          <w:szCs w:val="24"/>
        </w:rPr>
        <w:t xml:space="preserve">. </w:t>
      </w:r>
      <w:r w:rsidR="009D4639">
        <w:rPr>
          <w:rFonts w:cs="Times New Roman"/>
          <w:szCs w:val="24"/>
        </w:rPr>
        <w:t xml:space="preserve">This is followed by experiments and </w:t>
      </w:r>
      <w:r w:rsidR="000020DB">
        <w:rPr>
          <w:rFonts w:cs="Times New Roman"/>
          <w:szCs w:val="24"/>
        </w:rPr>
        <w:t>analysis in Section IV</w:t>
      </w:r>
      <w:r w:rsidR="0043374E">
        <w:rPr>
          <w:rFonts w:cs="Times New Roman"/>
          <w:szCs w:val="24"/>
        </w:rPr>
        <w:t>.</w:t>
      </w:r>
      <w:r w:rsidR="00DA15A5">
        <w:rPr>
          <w:rFonts w:cs="Times New Roman"/>
          <w:szCs w:val="24"/>
        </w:rPr>
        <w:t xml:space="preserve"> </w:t>
      </w:r>
      <w:r w:rsidR="0021344F">
        <w:rPr>
          <w:rFonts w:cs="Times New Roman"/>
          <w:szCs w:val="24"/>
        </w:rPr>
        <w:t>Finally, the paper</w:t>
      </w:r>
      <w:r w:rsidR="00243F93">
        <w:rPr>
          <w:rFonts w:cs="Times New Roman"/>
          <w:szCs w:val="24"/>
        </w:rPr>
        <w:t xml:space="preserve"> is</w:t>
      </w:r>
      <w:r w:rsidR="0021344F">
        <w:rPr>
          <w:rFonts w:cs="Times New Roman"/>
          <w:szCs w:val="24"/>
        </w:rPr>
        <w:t xml:space="preserve"> concluded in Section V</w:t>
      </w:r>
      <w:r w:rsidR="00366AEA">
        <w:rPr>
          <w:rFonts w:cs="Times New Roman"/>
          <w:szCs w:val="24"/>
        </w:rPr>
        <w:t>.</w:t>
      </w:r>
    </w:p>
    <w:p w14:paraId="70703960" w14:textId="77777777" w:rsidR="00E13A76" w:rsidRDefault="00E13A76"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5" w:name="_Toc45197481"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5"/>
        </w:p>
        <w:p w14:paraId="13812B4A" w14:textId="664801B3" w:rsidR="00B95F4B"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5197479" w:history="1">
            <w:r w:rsidR="00B95F4B" w:rsidRPr="003635FF">
              <w:rPr>
                <w:rStyle w:val="ab"/>
                <w:rFonts w:cs="Times New Roman" w:hint="eastAsia"/>
              </w:rPr>
              <w:t>摘要</w:t>
            </w:r>
            <w:r w:rsidR="00B95F4B">
              <w:rPr>
                <w:webHidden/>
              </w:rPr>
              <w:tab/>
            </w:r>
            <w:r w:rsidR="00B95F4B">
              <w:rPr>
                <w:webHidden/>
              </w:rPr>
              <w:fldChar w:fldCharType="begin"/>
            </w:r>
            <w:r w:rsidR="00B95F4B">
              <w:rPr>
                <w:webHidden/>
              </w:rPr>
              <w:instrText xml:space="preserve"> PAGEREF _Toc45197479 \h </w:instrText>
            </w:r>
            <w:r w:rsidR="00B95F4B">
              <w:rPr>
                <w:webHidden/>
              </w:rPr>
            </w:r>
            <w:r w:rsidR="00B95F4B">
              <w:rPr>
                <w:webHidden/>
              </w:rPr>
              <w:fldChar w:fldCharType="separate"/>
            </w:r>
            <w:r w:rsidR="00B95F4B">
              <w:rPr>
                <w:webHidden/>
              </w:rPr>
              <w:t>1</w:t>
            </w:r>
            <w:r w:rsidR="00B95F4B">
              <w:rPr>
                <w:webHidden/>
              </w:rPr>
              <w:fldChar w:fldCharType="end"/>
            </w:r>
          </w:hyperlink>
        </w:p>
        <w:p w14:paraId="5D667472" w14:textId="6FC16B47" w:rsidR="00B95F4B" w:rsidRDefault="00361BCF">
          <w:pPr>
            <w:pStyle w:val="11"/>
            <w:rPr>
              <w:rFonts w:asciiTheme="minorHAnsi" w:eastAsiaTheme="minorEastAsia" w:hAnsiTheme="minorHAnsi"/>
            </w:rPr>
          </w:pPr>
          <w:hyperlink w:anchor="_Toc45197480" w:history="1">
            <w:r w:rsidR="00B95F4B" w:rsidRPr="003635FF">
              <w:rPr>
                <w:rStyle w:val="ab"/>
                <w:rFonts w:cs="Times New Roman"/>
              </w:rPr>
              <w:t>Abstract</w:t>
            </w:r>
            <w:r w:rsidR="00B95F4B">
              <w:rPr>
                <w:webHidden/>
              </w:rPr>
              <w:tab/>
            </w:r>
            <w:r w:rsidR="00B95F4B">
              <w:rPr>
                <w:webHidden/>
              </w:rPr>
              <w:fldChar w:fldCharType="begin"/>
            </w:r>
            <w:r w:rsidR="00B95F4B">
              <w:rPr>
                <w:webHidden/>
              </w:rPr>
              <w:instrText xml:space="preserve"> PAGEREF _Toc45197480 \h </w:instrText>
            </w:r>
            <w:r w:rsidR="00B95F4B">
              <w:rPr>
                <w:webHidden/>
              </w:rPr>
            </w:r>
            <w:r w:rsidR="00B95F4B">
              <w:rPr>
                <w:webHidden/>
              </w:rPr>
              <w:fldChar w:fldCharType="separate"/>
            </w:r>
            <w:r w:rsidR="00B95F4B">
              <w:rPr>
                <w:webHidden/>
              </w:rPr>
              <w:t>2</w:t>
            </w:r>
            <w:r w:rsidR="00B95F4B">
              <w:rPr>
                <w:webHidden/>
              </w:rPr>
              <w:fldChar w:fldCharType="end"/>
            </w:r>
          </w:hyperlink>
        </w:p>
        <w:p w14:paraId="3E8E2CF4" w14:textId="23C32998" w:rsidR="00B95F4B" w:rsidRDefault="00361BCF">
          <w:pPr>
            <w:pStyle w:val="11"/>
            <w:rPr>
              <w:rFonts w:asciiTheme="minorHAnsi" w:eastAsiaTheme="minorEastAsia" w:hAnsiTheme="minorHAnsi"/>
            </w:rPr>
          </w:pPr>
          <w:hyperlink w:anchor="_Toc45197481" w:history="1">
            <w:r w:rsidR="00B95F4B" w:rsidRPr="003635FF">
              <w:rPr>
                <w:rStyle w:val="ab"/>
                <w:rFonts w:cs="Times New Roman" w:hint="eastAsia"/>
              </w:rPr>
              <w:t>目次</w:t>
            </w:r>
            <w:r w:rsidR="00B95F4B">
              <w:rPr>
                <w:webHidden/>
              </w:rPr>
              <w:tab/>
            </w:r>
            <w:r w:rsidR="00B95F4B">
              <w:rPr>
                <w:webHidden/>
              </w:rPr>
              <w:fldChar w:fldCharType="begin"/>
            </w:r>
            <w:r w:rsidR="00B95F4B">
              <w:rPr>
                <w:webHidden/>
              </w:rPr>
              <w:instrText xml:space="preserve"> PAGEREF _Toc45197481 \h </w:instrText>
            </w:r>
            <w:r w:rsidR="00B95F4B">
              <w:rPr>
                <w:webHidden/>
              </w:rPr>
            </w:r>
            <w:r w:rsidR="00B95F4B">
              <w:rPr>
                <w:webHidden/>
              </w:rPr>
              <w:fldChar w:fldCharType="separate"/>
            </w:r>
            <w:r w:rsidR="00B95F4B">
              <w:rPr>
                <w:webHidden/>
              </w:rPr>
              <w:t>3</w:t>
            </w:r>
            <w:r w:rsidR="00B95F4B">
              <w:rPr>
                <w:webHidden/>
              </w:rPr>
              <w:fldChar w:fldCharType="end"/>
            </w:r>
          </w:hyperlink>
        </w:p>
        <w:p w14:paraId="6F5F69EC" w14:textId="2D54D508" w:rsidR="00B95F4B" w:rsidRDefault="00361BCF">
          <w:pPr>
            <w:pStyle w:val="11"/>
            <w:rPr>
              <w:rFonts w:asciiTheme="minorHAnsi" w:eastAsiaTheme="minorEastAsia" w:hAnsiTheme="minorHAnsi"/>
            </w:rPr>
          </w:pPr>
          <w:hyperlink w:anchor="_Toc45197482" w:history="1">
            <w:r w:rsidR="00B95F4B" w:rsidRPr="003635FF">
              <w:rPr>
                <w:rStyle w:val="ab"/>
                <w:rFonts w:cs="Times New Roman" w:hint="eastAsia"/>
              </w:rPr>
              <w:t>表目次</w:t>
            </w:r>
            <w:r w:rsidR="00B95F4B">
              <w:rPr>
                <w:webHidden/>
              </w:rPr>
              <w:tab/>
            </w:r>
            <w:r w:rsidR="00B95F4B">
              <w:rPr>
                <w:webHidden/>
              </w:rPr>
              <w:fldChar w:fldCharType="begin"/>
            </w:r>
            <w:r w:rsidR="00B95F4B">
              <w:rPr>
                <w:webHidden/>
              </w:rPr>
              <w:instrText xml:space="preserve"> PAGEREF _Toc45197482 \h </w:instrText>
            </w:r>
            <w:r w:rsidR="00B95F4B">
              <w:rPr>
                <w:webHidden/>
              </w:rPr>
            </w:r>
            <w:r w:rsidR="00B95F4B">
              <w:rPr>
                <w:webHidden/>
              </w:rPr>
              <w:fldChar w:fldCharType="separate"/>
            </w:r>
            <w:r w:rsidR="00B95F4B">
              <w:rPr>
                <w:webHidden/>
              </w:rPr>
              <w:t>5</w:t>
            </w:r>
            <w:r w:rsidR="00B95F4B">
              <w:rPr>
                <w:webHidden/>
              </w:rPr>
              <w:fldChar w:fldCharType="end"/>
            </w:r>
          </w:hyperlink>
        </w:p>
        <w:p w14:paraId="3A6F8868" w14:textId="6AC3CFD8" w:rsidR="00B95F4B" w:rsidRDefault="00361BCF">
          <w:pPr>
            <w:pStyle w:val="11"/>
            <w:rPr>
              <w:rFonts w:asciiTheme="minorHAnsi" w:eastAsiaTheme="minorEastAsia" w:hAnsiTheme="minorHAnsi"/>
            </w:rPr>
          </w:pPr>
          <w:hyperlink w:anchor="_Toc45197483" w:history="1">
            <w:r w:rsidR="00B95F4B" w:rsidRPr="003635FF">
              <w:rPr>
                <w:rStyle w:val="ab"/>
                <w:rFonts w:cs="Times New Roman" w:hint="eastAsia"/>
              </w:rPr>
              <w:t>圖目次</w:t>
            </w:r>
            <w:r w:rsidR="00B95F4B">
              <w:rPr>
                <w:webHidden/>
              </w:rPr>
              <w:tab/>
            </w:r>
            <w:r w:rsidR="00B95F4B">
              <w:rPr>
                <w:webHidden/>
              </w:rPr>
              <w:fldChar w:fldCharType="begin"/>
            </w:r>
            <w:r w:rsidR="00B95F4B">
              <w:rPr>
                <w:webHidden/>
              </w:rPr>
              <w:instrText xml:space="preserve"> PAGEREF _Toc45197483 \h </w:instrText>
            </w:r>
            <w:r w:rsidR="00B95F4B">
              <w:rPr>
                <w:webHidden/>
              </w:rPr>
            </w:r>
            <w:r w:rsidR="00B95F4B">
              <w:rPr>
                <w:webHidden/>
              </w:rPr>
              <w:fldChar w:fldCharType="separate"/>
            </w:r>
            <w:r w:rsidR="00B95F4B">
              <w:rPr>
                <w:webHidden/>
              </w:rPr>
              <w:t>6</w:t>
            </w:r>
            <w:r w:rsidR="00B95F4B">
              <w:rPr>
                <w:webHidden/>
              </w:rPr>
              <w:fldChar w:fldCharType="end"/>
            </w:r>
          </w:hyperlink>
        </w:p>
        <w:p w14:paraId="63D0D96B" w14:textId="5574A8F4" w:rsidR="00B95F4B" w:rsidRDefault="00361BCF">
          <w:pPr>
            <w:pStyle w:val="11"/>
            <w:tabs>
              <w:tab w:val="left" w:pos="1200"/>
            </w:tabs>
            <w:rPr>
              <w:rFonts w:asciiTheme="minorHAnsi" w:eastAsiaTheme="minorEastAsia" w:hAnsiTheme="minorHAnsi"/>
            </w:rPr>
          </w:pPr>
          <w:hyperlink w:anchor="_Toc45197484" w:history="1">
            <w:r w:rsidR="00B95F4B" w:rsidRPr="003635FF">
              <w:rPr>
                <w:rStyle w:val="ab"/>
                <w:rFonts w:hint="eastAsia"/>
              </w:rPr>
              <w:t>第一章</w:t>
            </w:r>
            <w:r w:rsidR="00B95F4B">
              <w:rPr>
                <w:rFonts w:asciiTheme="minorHAnsi" w:eastAsiaTheme="minorEastAsia" w:hAnsiTheme="minorHAnsi"/>
              </w:rPr>
              <w:tab/>
            </w:r>
            <w:r w:rsidR="00B95F4B" w:rsidRPr="003635FF">
              <w:rPr>
                <w:rStyle w:val="ab"/>
                <w:rFonts w:hint="eastAsia"/>
              </w:rPr>
              <w:t>簡介</w:t>
            </w:r>
            <w:r w:rsidR="00B95F4B">
              <w:rPr>
                <w:webHidden/>
              </w:rPr>
              <w:tab/>
            </w:r>
            <w:r w:rsidR="00B95F4B">
              <w:rPr>
                <w:webHidden/>
              </w:rPr>
              <w:fldChar w:fldCharType="begin"/>
            </w:r>
            <w:r w:rsidR="00B95F4B">
              <w:rPr>
                <w:webHidden/>
              </w:rPr>
              <w:instrText xml:space="preserve"> PAGEREF _Toc45197484 \h </w:instrText>
            </w:r>
            <w:r w:rsidR="00B95F4B">
              <w:rPr>
                <w:webHidden/>
              </w:rPr>
            </w:r>
            <w:r w:rsidR="00B95F4B">
              <w:rPr>
                <w:webHidden/>
              </w:rPr>
              <w:fldChar w:fldCharType="separate"/>
            </w:r>
            <w:r w:rsidR="00B95F4B">
              <w:rPr>
                <w:webHidden/>
              </w:rPr>
              <w:t>7</w:t>
            </w:r>
            <w:r w:rsidR="00B95F4B">
              <w:rPr>
                <w:webHidden/>
              </w:rPr>
              <w:fldChar w:fldCharType="end"/>
            </w:r>
          </w:hyperlink>
        </w:p>
        <w:p w14:paraId="5E31BD54" w14:textId="49EDD0E5" w:rsidR="00B95F4B" w:rsidRDefault="00361BCF">
          <w:pPr>
            <w:pStyle w:val="11"/>
            <w:tabs>
              <w:tab w:val="left" w:pos="1200"/>
            </w:tabs>
            <w:rPr>
              <w:rFonts w:asciiTheme="minorHAnsi" w:eastAsiaTheme="minorEastAsia" w:hAnsiTheme="minorHAnsi"/>
            </w:rPr>
          </w:pPr>
          <w:hyperlink w:anchor="_Toc45197485" w:history="1">
            <w:r w:rsidR="00B95F4B" w:rsidRPr="003635FF">
              <w:rPr>
                <w:rStyle w:val="ab"/>
                <w:rFonts w:hint="eastAsia"/>
              </w:rPr>
              <w:t>第二章</w:t>
            </w:r>
            <w:r w:rsidR="00B95F4B">
              <w:rPr>
                <w:rFonts w:asciiTheme="minorHAnsi" w:eastAsiaTheme="minorEastAsia" w:hAnsiTheme="minorHAnsi"/>
              </w:rPr>
              <w:tab/>
            </w:r>
            <w:r w:rsidR="00B95F4B" w:rsidRPr="003635FF">
              <w:rPr>
                <w:rStyle w:val="ab"/>
                <w:rFonts w:hint="eastAsia"/>
                <w:shd w:val="clear" w:color="auto" w:fill="FFFFFF"/>
              </w:rPr>
              <w:t>相關研究</w:t>
            </w:r>
            <w:r w:rsidR="00B95F4B">
              <w:rPr>
                <w:webHidden/>
              </w:rPr>
              <w:tab/>
            </w:r>
            <w:r w:rsidR="00B95F4B">
              <w:rPr>
                <w:webHidden/>
              </w:rPr>
              <w:fldChar w:fldCharType="begin"/>
            </w:r>
            <w:r w:rsidR="00B95F4B">
              <w:rPr>
                <w:webHidden/>
              </w:rPr>
              <w:instrText xml:space="preserve"> PAGEREF _Toc45197485 \h </w:instrText>
            </w:r>
            <w:r w:rsidR="00B95F4B">
              <w:rPr>
                <w:webHidden/>
              </w:rPr>
            </w:r>
            <w:r w:rsidR="00B95F4B">
              <w:rPr>
                <w:webHidden/>
              </w:rPr>
              <w:fldChar w:fldCharType="separate"/>
            </w:r>
            <w:r w:rsidR="00B95F4B">
              <w:rPr>
                <w:webHidden/>
              </w:rPr>
              <w:t>8</w:t>
            </w:r>
            <w:r w:rsidR="00B95F4B">
              <w:rPr>
                <w:webHidden/>
              </w:rPr>
              <w:fldChar w:fldCharType="end"/>
            </w:r>
          </w:hyperlink>
        </w:p>
        <w:p w14:paraId="35392917" w14:textId="4AEDA22A" w:rsidR="00B95F4B" w:rsidRDefault="00361BCF">
          <w:pPr>
            <w:pStyle w:val="21"/>
            <w:rPr>
              <w:rFonts w:asciiTheme="minorHAnsi" w:eastAsiaTheme="minorEastAsia" w:hAnsiTheme="minorHAnsi" w:cstheme="minorBidi"/>
              <w:noProof/>
              <w:kern w:val="2"/>
            </w:rPr>
          </w:pPr>
          <w:hyperlink w:anchor="_Toc45197486" w:history="1">
            <w:r w:rsidR="00B95F4B" w:rsidRPr="003635FF">
              <w:rPr>
                <w:rStyle w:val="ab"/>
                <w:noProof/>
              </w:rPr>
              <w:t>2.1</w:t>
            </w:r>
            <w:r w:rsidR="00B95F4B" w:rsidRPr="003635FF">
              <w:rPr>
                <w:rStyle w:val="ab"/>
                <w:rFonts w:hint="eastAsia"/>
                <w:noProof/>
              </w:rPr>
              <w:t>天際線問題概述與完整資料集對天際線問題之影響</w:t>
            </w:r>
            <w:r w:rsidR="00B95F4B">
              <w:rPr>
                <w:noProof/>
                <w:webHidden/>
              </w:rPr>
              <w:tab/>
            </w:r>
            <w:r w:rsidR="00B95F4B">
              <w:rPr>
                <w:noProof/>
                <w:webHidden/>
              </w:rPr>
              <w:fldChar w:fldCharType="begin"/>
            </w:r>
            <w:r w:rsidR="00B95F4B">
              <w:rPr>
                <w:noProof/>
                <w:webHidden/>
              </w:rPr>
              <w:instrText xml:space="preserve"> PAGEREF _Toc45197486 \h </w:instrText>
            </w:r>
            <w:r w:rsidR="00B95F4B">
              <w:rPr>
                <w:noProof/>
                <w:webHidden/>
              </w:rPr>
            </w:r>
            <w:r w:rsidR="00B95F4B">
              <w:rPr>
                <w:noProof/>
                <w:webHidden/>
              </w:rPr>
              <w:fldChar w:fldCharType="separate"/>
            </w:r>
            <w:r w:rsidR="00B95F4B">
              <w:rPr>
                <w:noProof/>
                <w:webHidden/>
              </w:rPr>
              <w:t>8</w:t>
            </w:r>
            <w:r w:rsidR="00B95F4B">
              <w:rPr>
                <w:noProof/>
                <w:webHidden/>
              </w:rPr>
              <w:fldChar w:fldCharType="end"/>
            </w:r>
          </w:hyperlink>
        </w:p>
        <w:p w14:paraId="6CEA2E92" w14:textId="25B59629" w:rsidR="00B95F4B" w:rsidRDefault="00361BCF">
          <w:pPr>
            <w:pStyle w:val="21"/>
            <w:rPr>
              <w:rFonts w:asciiTheme="minorHAnsi" w:eastAsiaTheme="minorEastAsia" w:hAnsiTheme="minorHAnsi" w:cstheme="minorBidi"/>
              <w:noProof/>
              <w:kern w:val="2"/>
            </w:rPr>
          </w:pPr>
          <w:hyperlink w:anchor="_Toc45197487" w:history="1">
            <w:r w:rsidR="00B95F4B" w:rsidRPr="003635FF">
              <w:rPr>
                <w:rStyle w:val="ab"/>
                <w:noProof/>
              </w:rPr>
              <w:t>2.2</w:t>
            </w:r>
            <w:r w:rsidR="00B95F4B" w:rsidRPr="003635FF">
              <w:rPr>
                <w:rStyle w:val="ab"/>
                <w:rFonts w:hint="eastAsia"/>
                <w:noProof/>
              </w:rPr>
              <w:t>缺失資料類型與缺失值處理技術</w:t>
            </w:r>
            <w:r w:rsidR="00B95F4B">
              <w:rPr>
                <w:noProof/>
                <w:webHidden/>
              </w:rPr>
              <w:tab/>
            </w:r>
            <w:r w:rsidR="00B95F4B">
              <w:rPr>
                <w:noProof/>
                <w:webHidden/>
              </w:rPr>
              <w:fldChar w:fldCharType="begin"/>
            </w:r>
            <w:r w:rsidR="00B95F4B">
              <w:rPr>
                <w:noProof/>
                <w:webHidden/>
              </w:rPr>
              <w:instrText xml:space="preserve"> PAGEREF _Toc45197487 \h </w:instrText>
            </w:r>
            <w:r w:rsidR="00B95F4B">
              <w:rPr>
                <w:noProof/>
                <w:webHidden/>
              </w:rPr>
            </w:r>
            <w:r w:rsidR="00B95F4B">
              <w:rPr>
                <w:noProof/>
                <w:webHidden/>
              </w:rPr>
              <w:fldChar w:fldCharType="separate"/>
            </w:r>
            <w:r w:rsidR="00B95F4B">
              <w:rPr>
                <w:noProof/>
                <w:webHidden/>
              </w:rPr>
              <w:t>8</w:t>
            </w:r>
            <w:r w:rsidR="00B95F4B">
              <w:rPr>
                <w:noProof/>
                <w:webHidden/>
              </w:rPr>
              <w:fldChar w:fldCharType="end"/>
            </w:r>
          </w:hyperlink>
        </w:p>
        <w:p w14:paraId="6F09815C" w14:textId="088734A2" w:rsidR="00B95F4B" w:rsidRDefault="00361BCF">
          <w:pPr>
            <w:pStyle w:val="31"/>
            <w:tabs>
              <w:tab w:val="right" w:leader="dot" w:pos="8494"/>
            </w:tabs>
            <w:rPr>
              <w:rFonts w:asciiTheme="minorHAnsi" w:eastAsiaTheme="minorEastAsia" w:hAnsiTheme="minorHAnsi" w:cstheme="minorBidi"/>
              <w:noProof/>
              <w:kern w:val="2"/>
              <w:sz w:val="24"/>
            </w:rPr>
          </w:pPr>
          <w:hyperlink w:anchor="_Toc45197488" w:history="1">
            <w:r w:rsidR="00B95F4B" w:rsidRPr="003635FF">
              <w:rPr>
                <w:rStyle w:val="ab"/>
                <w:noProof/>
              </w:rPr>
              <w:t>2.2.1</w:t>
            </w:r>
            <w:r w:rsidR="00B95F4B" w:rsidRPr="003635FF">
              <w:rPr>
                <w:rStyle w:val="ab"/>
                <w:rFonts w:hint="eastAsia"/>
                <w:noProof/>
              </w:rPr>
              <w:t>資料缺失類型</w:t>
            </w:r>
            <w:r w:rsidR="00B95F4B">
              <w:rPr>
                <w:noProof/>
                <w:webHidden/>
              </w:rPr>
              <w:tab/>
            </w:r>
            <w:r w:rsidR="00B95F4B">
              <w:rPr>
                <w:noProof/>
                <w:webHidden/>
              </w:rPr>
              <w:fldChar w:fldCharType="begin"/>
            </w:r>
            <w:r w:rsidR="00B95F4B">
              <w:rPr>
                <w:noProof/>
                <w:webHidden/>
              </w:rPr>
              <w:instrText xml:space="preserve"> PAGEREF _Toc45197488 \h </w:instrText>
            </w:r>
            <w:r w:rsidR="00B95F4B">
              <w:rPr>
                <w:noProof/>
                <w:webHidden/>
              </w:rPr>
            </w:r>
            <w:r w:rsidR="00B95F4B">
              <w:rPr>
                <w:noProof/>
                <w:webHidden/>
              </w:rPr>
              <w:fldChar w:fldCharType="separate"/>
            </w:r>
            <w:r w:rsidR="00B95F4B">
              <w:rPr>
                <w:noProof/>
                <w:webHidden/>
              </w:rPr>
              <w:t>8</w:t>
            </w:r>
            <w:r w:rsidR="00B95F4B">
              <w:rPr>
                <w:noProof/>
                <w:webHidden/>
              </w:rPr>
              <w:fldChar w:fldCharType="end"/>
            </w:r>
          </w:hyperlink>
        </w:p>
        <w:p w14:paraId="5AB49D08" w14:textId="7E4858B8" w:rsidR="00B95F4B" w:rsidRDefault="00361BCF">
          <w:pPr>
            <w:pStyle w:val="31"/>
            <w:tabs>
              <w:tab w:val="right" w:leader="dot" w:pos="8494"/>
            </w:tabs>
            <w:rPr>
              <w:rFonts w:asciiTheme="minorHAnsi" w:eastAsiaTheme="minorEastAsia" w:hAnsiTheme="minorHAnsi" w:cstheme="minorBidi"/>
              <w:noProof/>
              <w:kern w:val="2"/>
              <w:sz w:val="24"/>
            </w:rPr>
          </w:pPr>
          <w:hyperlink w:anchor="_Toc45197489" w:history="1">
            <w:r w:rsidR="00B95F4B" w:rsidRPr="003635FF">
              <w:rPr>
                <w:rStyle w:val="ab"/>
                <w:noProof/>
              </w:rPr>
              <w:t>2.2.2</w:t>
            </w:r>
            <w:r w:rsidR="00B95F4B" w:rsidRPr="003635FF">
              <w:rPr>
                <w:rStyle w:val="ab"/>
                <w:rFonts w:hint="eastAsia"/>
                <w:noProof/>
              </w:rPr>
              <w:t>缺失值的處理技術</w:t>
            </w:r>
            <w:r w:rsidR="00B95F4B">
              <w:rPr>
                <w:noProof/>
                <w:webHidden/>
              </w:rPr>
              <w:tab/>
            </w:r>
            <w:r w:rsidR="00B95F4B">
              <w:rPr>
                <w:noProof/>
                <w:webHidden/>
              </w:rPr>
              <w:fldChar w:fldCharType="begin"/>
            </w:r>
            <w:r w:rsidR="00B95F4B">
              <w:rPr>
                <w:noProof/>
                <w:webHidden/>
              </w:rPr>
              <w:instrText xml:space="preserve"> PAGEREF _Toc45197489 \h </w:instrText>
            </w:r>
            <w:r w:rsidR="00B95F4B">
              <w:rPr>
                <w:noProof/>
                <w:webHidden/>
              </w:rPr>
            </w:r>
            <w:r w:rsidR="00B95F4B">
              <w:rPr>
                <w:noProof/>
                <w:webHidden/>
              </w:rPr>
              <w:fldChar w:fldCharType="separate"/>
            </w:r>
            <w:r w:rsidR="00B95F4B">
              <w:rPr>
                <w:noProof/>
                <w:webHidden/>
              </w:rPr>
              <w:t>9</w:t>
            </w:r>
            <w:r w:rsidR="00B95F4B">
              <w:rPr>
                <w:noProof/>
                <w:webHidden/>
              </w:rPr>
              <w:fldChar w:fldCharType="end"/>
            </w:r>
          </w:hyperlink>
        </w:p>
        <w:p w14:paraId="5DF92A6D" w14:textId="1347CB66" w:rsidR="00B95F4B" w:rsidRDefault="00361BCF">
          <w:pPr>
            <w:pStyle w:val="21"/>
            <w:rPr>
              <w:rFonts w:asciiTheme="minorHAnsi" w:eastAsiaTheme="minorEastAsia" w:hAnsiTheme="minorHAnsi" w:cstheme="minorBidi"/>
              <w:noProof/>
              <w:kern w:val="2"/>
            </w:rPr>
          </w:pPr>
          <w:hyperlink w:anchor="_Toc45197490" w:history="1">
            <w:r w:rsidR="00B95F4B" w:rsidRPr="003635FF">
              <w:rPr>
                <w:rStyle w:val="ab"/>
                <w:noProof/>
              </w:rPr>
              <w:t>2.3</w:t>
            </w:r>
            <w:r w:rsidR="00B95F4B" w:rsidRPr="003635FF">
              <w:rPr>
                <w:rStyle w:val="ab"/>
                <w:rFonts w:hint="eastAsia"/>
                <w:noProof/>
              </w:rPr>
              <w:t>填補法</w:t>
            </w:r>
            <w:r w:rsidR="00B95F4B">
              <w:rPr>
                <w:noProof/>
                <w:webHidden/>
              </w:rPr>
              <w:tab/>
            </w:r>
            <w:r w:rsidR="00B95F4B">
              <w:rPr>
                <w:noProof/>
                <w:webHidden/>
              </w:rPr>
              <w:fldChar w:fldCharType="begin"/>
            </w:r>
            <w:r w:rsidR="00B95F4B">
              <w:rPr>
                <w:noProof/>
                <w:webHidden/>
              </w:rPr>
              <w:instrText xml:space="preserve"> PAGEREF _Toc45197490 \h </w:instrText>
            </w:r>
            <w:r w:rsidR="00B95F4B">
              <w:rPr>
                <w:noProof/>
                <w:webHidden/>
              </w:rPr>
            </w:r>
            <w:r w:rsidR="00B95F4B">
              <w:rPr>
                <w:noProof/>
                <w:webHidden/>
              </w:rPr>
              <w:fldChar w:fldCharType="separate"/>
            </w:r>
            <w:r w:rsidR="00B95F4B">
              <w:rPr>
                <w:noProof/>
                <w:webHidden/>
              </w:rPr>
              <w:t>10</w:t>
            </w:r>
            <w:r w:rsidR="00B95F4B">
              <w:rPr>
                <w:noProof/>
                <w:webHidden/>
              </w:rPr>
              <w:fldChar w:fldCharType="end"/>
            </w:r>
          </w:hyperlink>
        </w:p>
        <w:p w14:paraId="3ADD6E5E" w14:textId="1223C43E" w:rsidR="00B95F4B" w:rsidRDefault="00361BCF">
          <w:pPr>
            <w:pStyle w:val="21"/>
            <w:rPr>
              <w:rFonts w:asciiTheme="minorHAnsi" w:eastAsiaTheme="minorEastAsia" w:hAnsiTheme="minorHAnsi" w:cstheme="minorBidi"/>
              <w:noProof/>
              <w:kern w:val="2"/>
            </w:rPr>
          </w:pPr>
          <w:hyperlink w:anchor="_Toc45197491" w:history="1">
            <w:r w:rsidR="00B95F4B" w:rsidRPr="003635FF">
              <w:rPr>
                <w:rStyle w:val="ab"/>
                <w:noProof/>
              </w:rPr>
              <w:t>2.4 k</w:t>
            </w:r>
            <w:r w:rsidR="00B95F4B" w:rsidRPr="003635FF">
              <w:rPr>
                <w:rStyle w:val="ab"/>
                <w:rFonts w:hint="eastAsia"/>
                <w:noProof/>
              </w:rPr>
              <w:t>鄰近填補法</w:t>
            </w:r>
            <w:r w:rsidR="00B95F4B">
              <w:rPr>
                <w:noProof/>
                <w:webHidden/>
              </w:rPr>
              <w:tab/>
            </w:r>
            <w:r w:rsidR="00B95F4B">
              <w:rPr>
                <w:noProof/>
                <w:webHidden/>
              </w:rPr>
              <w:fldChar w:fldCharType="begin"/>
            </w:r>
            <w:r w:rsidR="00B95F4B">
              <w:rPr>
                <w:noProof/>
                <w:webHidden/>
              </w:rPr>
              <w:instrText xml:space="preserve"> PAGEREF _Toc45197491 \h </w:instrText>
            </w:r>
            <w:r w:rsidR="00B95F4B">
              <w:rPr>
                <w:noProof/>
                <w:webHidden/>
              </w:rPr>
            </w:r>
            <w:r w:rsidR="00B95F4B">
              <w:rPr>
                <w:noProof/>
                <w:webHidden/>
              </w:rPr>
              <w:fldChar w:fldCharType="separate"/>
            </w:r>
            <w:r w:rsidR="00B95F4B">
              <w:rPr>
                <w:noProof/>
                <w:webHidden/>
              </w:rPr>
              <w:t>10</w:t>
            </w:r>
            <w:r w:rsidR="00B95F4B">
              <w:rPr>
                <w:noProof/>
                <w:webHidden/>
              </w:rPr>
              <w:fldChar w:fldCharType="end"/>
            </w:r>
          </w:hyperlink>
        </w:p>
        <w:p w14:paraId="5BDFCCA9" w14:textId="6BFCCF80" w:rsidR="00B95F4B" w:rsidRDefault="00361BCF">
          <w:pPr>
            <w:pStyle w:val="11"/>
            <w:tabs>
              <w:tab w:val="left" w:pos="1200"/>
            </w:tabs>
            <w:rPr>
              <w:rFonts w:asciiTheme="minorHAnsi" w:eastAsiaTheme="minorEastAsia" w:hAnsiTheme="minorHAnsi"/>
            </w:rPr>
          </w:pPr>
          <w:hyperlink w:anchor="_Toc45197492" w:history="1">
            <w:r w:rsidR="00B95F4B" w:rsidRPr="003635FF">
              <w:rPr>
                <w:rStyle w:val="ab"/>
                <w:rFonts w:hint="eastAsia"/>
              </w:rPr>
              <w:t>第三章</w:t>
            </w:r>
            <w:r w:rsidR="00B95F4B">
              <w:rPr>
                <w:rFonts w:asciiTheme="minorHAnsi" w:eastAsiaTheme="minorEastAsia" w:hAnsiTheme="minorHAnsi"/>
              </w:rPr>
              <w:tab/>
            </w:r>
            <w:r w:rsidR="00B95F4B" w:rsidRPr="003635FF">
              <w:rPr>
                <w:rStyle w:val="ab"/>
                <w:rFonts w:hint="eastAsia"/>
              </w:rPr>
              <w:t>問題與方法</w:t>
            </w:r>
            <w:r w:rsidR="00B95F4B">
              <w:rPr>
                <w:webHidden/>
              </w:rPr>
              <w:tab/>
            </w:r>
            <w:r w:rsidR="00B95F4B">
              <w:rPr>
                <w:webHidden/>
              </w:rPr>
              <w:fldChar w:fldCharType="begin"/>
            </w:r>
            <w:r w:rsidR="00B95F4B">
              <w:rPr>
                <w:webHidden/>
              </w:rPr>
              <w:instrText xml:space="preserve"> PAGEREF _Toc45197492 \h </w:instrText>
            </w:r>
            <w:r w:rsidR="00B95F4B">
              <w:rPr>
                <w:webHidden/>
              </w:rPr>
            </w:r>
            <w:r w:rsidR="00B95F4B">
              <w:rPr>
                <w:webHidden/>
              </w:rPr>
              <w:fldChar w:fldCharType="separate"/>
            </w:r>
            <w:r w:rsidR="00B95F4B">
              <w:rPr>
                <w:webHidden/>
              </w:rPr>
              <w:t>12</w:t>
            </w:r>
            <w:r w:rsidR="00B95F4B">
              <w:rPr>
                <w:webHidden/>
              </w:rPr>
              <w:fldChar w:fldCharType="end"/>
            </w:r>
          </w:hyperlink>
        </w:p>
        <w:p w14:paraId="33BB584C" w14:textId="5EE47422" w:rsidR="00B95F4B" w:rsidRDefault="00361BCF">
          <w:pPr>
            <w:pStyle w:val="21"/>
            <w:rPr>
              <w:rFonts w:asciiTheme="minorHAnsi" w:eastAsiaTheme="minorEastAsia" w:hAnsiTheme="minorHAnsi" w:cstheme="minorBidi"/>
              <w:noProof/>
              <w:kern w:val="2"/>
            </w:rPr>
          </w:pPr>
          <w:hyperlink w:anchor="_Toc45197493" w:history="1">
            <w:r w:rsidR="00B95F4B" w:rsidRPr="003635FF">
              <w:rPr>
                <w:rStyle w:val="ab"/>
                <w:noProof/>
              </w:rPr>
              <w:t>3.1</w:t>
            </w:r>
            <w:r w:rsidR="00B95F4B" w:rsidRPr="003635FF">
              <w:rPr>
                <w:rStyle w:val="ab"/>
                <w:rFonts w:hint="eastAsia"/>
                <w:noProof/>
              </w:rPr>
              <w:t>符號定義</w:t>
            </w:r>
            <w:r w:rsidR="00B95F4B">
              <w:rPr>
                <w:noProof/>
                <w:webHidden/>
              </w:rPr>
              <w:tab/>
            </w:r>
            <w:r w:rsidR="00B95F4B">
              <w:rPr>
                <w:noProof/>
                <w:webHidden/>
              </w:rPr>
              <w:fldChar w:fldCharType="begin"/>
            </w:r>
            <w:r w:rsidR="00B95F4B">
              <w:rPr>
                <w:noProof/>
                <w:webHidden/>
              </w:rPr>
              <w:instrText xml:space="preserve"> PAGEREF _Toc45197493 \h </w:instrText>
            </w:r>
            <w:r w:rsidR="00B95F4B">
              <w:rPr>
                <w:noProof/>
                <w:webHidden/>
              </w:rPr>
            </w:r>
            <w:r w:rsidR="00B95F4B">
              <w:rPr>
                <w:noProof/>
                <w:webHidden/>
              </w:rPr>
              <w:fldChar w:fldCharType="separate"/>
            </w:r>
            <w:r w:rsidR="00B95F4B">
              <w:rPr>
                <w:noProof/>
                <w:webHidden/>
              </w:rPr>
              <w:t>12</w:t>
            </w:r>
            <w:r w:rsidR="00B95F4B">
              <w:rPr>
                <w:noProof/>
                <w:webHidden/>
              </w:rPr>
              <w:fldChar w:fldCharType="end"/>
            </w:r>
          </w:hyperlink>
        </w:p>
        <w:p w14:paraId="35371A7A" w14:textId="10A2D6AE" w:rsidR="00B95F4B" w:rsidRDefault="00361BCF">
          <w:pPr>
            <w:pStyle w:val="21"/>
            <w:rPr>
              <w:rFonts w:asciiTheme="minorHAnsi" w:eastAsiaTheme="minorEastAsia" w:hAnsiTheme="minorHAnsi" w:cstheme="minorBidi"/>
              <w:noProof/>
              <w:kern w:val="2"/>
            </w:rPr>
          </w:pPr>
          <w:hyperlink w:anchor="_Toc45197494" w:history="1">
            <w:r w:rsidR="00B95F4B" w:rsidRPr="003635FF">
              <w:rPr>
                <w:rStyle w:val="ab"/>
                <w:noProof/>
                <w:shd w:val="clear" w:color="auto" w:fill="FFFFFF"/>
              </w:rPr>
              <w:t>3.2</w:t>
            </w:r>
            <w:r w:rsidR="00B95F4B" w:rsidRPr="003635FF">
              <w:rPr>
                <w:rStyle w:val="ab"/>
                <w:rFonts w:hint="eastAsia"/>
                <w:noProof/>
                <w:shd w:val="clear" w:color="auto" w:fill="FFFFFF"/>
              </w:rPr>
              <w:t>研究動機</w:t>
            </w:r>
            <w:r w:rsidR="00B95F4B">
              <w:rPr>
                <w:noProof/>
                <w:webHidden/>
              </w:rPr>
              <w:tab/>
            </w:r>
            <w:r w:rsidR="00B95F4B">
              <w:rPr>
                <w:noProof/>
                <w:webHidden/>
              </w:rPr>
              <w:fldChar w:fldCharType="begin"/>
            </w:r>
            <w:r w:rsidR="00B95F4B">
              <w:rPr>
                <w:noProof/>
                <w:webHidden/>
              </w:rPr>
              <w:instrText xml:space="preserve"> PAGEREF _Toc45197494 \h </w:instrText>
            </w:r>
            <w:r w:rsidR="00B95F4B">
              <w:rPr>
                <w:noProof/>
                <w:webHidden/>
              </w:rPr>
            </w:r>
            <w:r w:rsidR="00B95F4B">
              <w:rPr>
                <w:noProof/>
                <w:webHidden/>
              </w:rPr>
              <w:fldChar w:fldCharType="separate"/>
            </w:r>
            <w:r w:rsidR="00B95F4B">
              <w:rPr>
                <w:noProof/>
                <w:webHidden/>
              </w:rPr>
              <w:t>14</w:t>
            </w:r>
            <w:r w:rsidR="00B95F4B">
              <w:rPr>
                <w:noProof/>
                <w:webHidden/>
              </w:rPr>
              <w:fldChar w:fldCharType="end"/>
            </w:r>
          </w:hyperlink>
        </w:p>
        <w:p w14:paraId="1DFF7D02" w14:textId="1AD80079" w:rsidR="00B95F4B" w:rsidRDefault="00361BCF">
          <w:pPr>
            <w:pStyle w:val="21"/>
            <w:rPr>
              <w:rFonts w:asciiTheme="minorHAnsi" w:eastAsiaTheme="minorEastAsia" w:hAnsiTheme="minorHAnsi" w:cstheme="minorBidi"/>
              <w:noProof/>
              <w:kern w:val="2"/>
            </w:rPr>
          </w:pPr>
          <w:hyperlink w:anchor="_Toc45197495" w:history="1">
            <w:r w:rsidR="00B95F4B" w:rsidRPr="003635FF">
              <w:rPr>
                <w:rStyle w:val="ab"/>
                <w:noProof/>
              </w:rPr>
              <w:t>3.3</w:t>
            </w:r>
            <w:r w:rsidR="00B95F4B" w:rsidRPr="003635FF">
              <w:rPr>
                <w:rStyle w:val="ab"/>
                <w:rFonts w:hint="eastAsia"/>
                <w:noProof/>
              </w:rPr>
              <w:t>問題定義</w:t>
            </w:r>
            <w:r w:rsidR="00B95F4B">
              <w:rPr>
                <w:noProof/>
                <w:webHidden/>
              </w:rPr>
              <w:tab/>
            </w:r>
            <w:r w:rsidR="00B95F4B">
              <w:rPr>
                <w:noProof/>
                <w:webHidden/>
              </w:rPr>
              <w:fldChar w:fldCharType="begin"/>
            </w:r>
            <w:r w:rsidR="00B95F4B">
              <w:rPr>
                <w:noProof/>
                <w:webHidden/>
              </w:rPr>
              <w:instrText xml:space="preserve"> PAGEREF _Toc45197495 \h </w:instrText>
            </w:r>
            <w:r w:rsidR="00B95F4B">
              <w:rPr>
                <w:noProof/>
                <w:webHidden/>
              </w:rPr>
            </w:r>
            <w:r w:rsidR="00B95F4B">
              <w:rPr>
                <w:noProof/>
                <w:webHidden/>
              </w:rPr>
              <w:fldChar w:fldCharType="separate"/>
            </w:r>
            <w:r w:rsidR="00B95F4B">
              <w:rPr>
                <w:noProof/>
                <w:webHidden/>
              </w:rPr>
              <w:t>14</w:t>
            </w:r>
            <w:r w:rsidR="00B95F4B">
              <w:rPr>
                <w:noProof/>
                <w:webHidden/>
              </w:rPr>
              <w:fldChar w:fldCharType="end"/>
            </w:r>
          </w:hyperlink>
        </w:p>
        <w:p w14:paraId="6D6B8287" w14:textId="1D017DC2" w:rsidR="00B95F4B" w:rsidRDefault="00361BCF">
          <w:pPr>
            <w:pStyle w:val="21"/>
            <w:rPr>
              <w:rFonts w:asciiTheme="minorHAnsi" w:eastAsiaTheme="minorEastAsia" w:hAnsiTheme="minorHAnsi" w:cstheme="minorBidi"/>
              <w:noProof/>
              <w:kern w:val="2"/>
            </w:rPr>
          </w:pPr>
          <w:hyperlink w:anchor="_Toc45197496" w:history="1">
            <w:r w:rsidR="00B95F4B" w:rsidRPr="003635FF">
              <w:rPr>
                <w:rStyle w:val="ab"/>
                <w:noProof/>
              </w:rPr>
              <w:t>3.4</w:t>
            </w:r>
            <w:r w:rsidR="00B95F4B" w:rsidRPr="003635FF">
              <w:rPr>
                <w:rStyle w:val="ab"/>
                <w:rFonts w:hint="eastAsia"/>
                <w:noProof/>
              </w:rPr>
              <w:t>問題分析</w:t>
            </w:r>
            <w:r w:rsidR="00B95F4B">
              <w:rPr>
                <w:noProof/>
                <w:webHidden/>
              </w:rPr>
              <w:tab/>
            </w:r>
            <w:r w:rsidR="00B95F4B">
              <w:rPr>
                <w:noProof/>
                <w:webHidden/>
              </w:rPr>
              <w:fldChar w:fldCharType="begin"/>
            </w:r>
            <w:r w:rsidR="00B95F4B">
              <w:rPr>
                <w:noProof/>
                <w:webHidden/>
              </w:rPr>
              <w:instrText xml:space="preserve"> PAGEREF _Toc45197496 \h </w:instrText>
            </w:r>
            <w:r w:rsidR="00B95F4B">
              <w:rPr>
                <w:noProof/>
                <w:webHidden/>
              </w:rPr>
            </w:r>
            <w:r w:rsidR="00B95F4B">
              <w:rPr>
                <w:noProof/>
                <w:webHidden/>
              </w:rPr>
              <w:fldChar w:fldCharType="separate"/>
            </w:r>
            <w:r w:rsidR="00B95F4B">
              <w:rPr>
                <w:noProof/>
                <w:webHidden/>
              </w:rPr>
              <w:t>14</w:t>
            </w:r>
            <w:r w:rsidR="00B95F4B">
              <w:rPr>
                <w:noProof/>
                <w:webHidden/>
              </w:rPr>
              <w:fldChar w:fldCharType="end"/>
            </w:r>
          </w:hyperlink>
        </w:p>
        <w:p w14:paraId="507B55DA" w14:textId="31F5B84A" w:rsidR="00B95F4B" w:rsidRDefault="00361BCF">
          <w:pPr>
            <w:pStyle w:val="21"/>
            <w:rPr>
              <w:rFonts w:asciiTheme="minorHAnsi" w:eastAsiaTheme="minorEastAsia" w:hAnsiTheme="minorHAnsi" w:cstheme="minorBidi"/>
              <w:noProof/>
              <w:kern w:val="2"/>
            </w:rPr>
          </w:pPr>
          <w:hyperlink w:anchor="_Toc45197497" w:history="1">
            <w:r w:rsidR="00B95F4B" w:rsidRPr="003635FF">
              <w:rPr>
                <w:rStyle w:val="ab"/>
                <w:noProof/>
              </w:rPr>
              <w:t xml:space="preserve">3.5 sk-NN imputation </w:t>
            </w:r>
            <w:r w:rsidR="00B95F4B" w:rsidRPr="003635FF">
              <w:rPr>
                <w:rStyle w:val="ab"/>
                <w:rFonts w:hint="eastAsia"/>
                <w:noProof/>
              </w:rPr>
              <w:t>演算法</w:t>
            </w:r>
            <w:r w:rsidR="00B95F4B">
              <w:rPr>
                <w:noProof/>
                <w:webHidden/>
              </w:rPr>
              <w:tab/>
            </w:r>
            <w:r w:rsidR="00B95F4B">
              <w:rPr>
                <w:noProof/>
                <w:webHidden/>
              </w:rPr>
              <w:fldChar w:fldCharType="begin"/>
            </w:r>
            <w:r w:rsidR="00B95F4B">
              <w:rPr>
                <w:noProof/>
                <w:webHidden/>
              </w:rPr>
              <w:instrText xml:space="preserve"> PAGEREF _Toc45197497 \h </w:instrText>
            </w:r>
            <w:r w:rsidR="00B95F4B">
              <w:rPr>
                <w:noProof/>
                <w:webHidden/>
              </w:rPr>
            </w:r>
            <w:r w:rsidR="00B95F4B">
              <w:rPr>
                <w:noProof/>
                <w:webHidden/>
              </w:rPr>
              <w:fldChar w:fldCharType="separate"/>
            </w:r>
            <w:r w:rsidR="00B95F4B">
              <w:rPr>
                <w:noProof/>
                <w:webHidden/>
              </w:rPr>
              <w:t>16</w:t>
            </w:r>
            <w:r w:rsidR="00B95F4B">
              <w:rPr>
                <w:noProof/>
                <w:webHidden/>
              </w:rPr>
              <w:fldChar w:fldCharType="end"/>
            </w:r>
          </w:hyperlink>
        </w:p>
        <w:p w14:paraId="269959BF" w14:textId="262AC4DF" w:rsidR="00B95F4B" w:rsidRDefault="00361BCF">
          <w:pPr>
            <w:pStyle w:val="21"/>
            <w:rPr>
              <w:rFonts w:asciiTheme="minorHAnsi" w:eastAsiaTheme="minorEastAsia" w:hAnsiTheme="minorHAnsi" w:cstheme="minorBidi"/>
              <w:noProof/>
              <w:kern w:val="2"/>
            </w:rPr>
          </w:pPr>
          <w:hyperlink w:anchor="_Toc45197498" w:history="1">
            <w:r w:rsidR="00B95F4B" w:rsidRPr="003635FF">
              <w:rPr>
                <w:rStyle w:val="ab"/>
                <w:noProof/>
              </w:rPr>
              <w:t>3.6</w:t>
            </w:r>
            <w:r w:rsidR="00B95F4B" w:rsidRPr="003635FF">
              <w:rPr>
                <w:rStyle w:val="ab"/>
                <w:rFonts w:hint="eastAsia"/>
                <w:noProof/>
              </w:rPr>
              <w:t>以</w:t>
            </w:r>
            <w:r w:rsidR="00B95F4B" w:rsidRPr="003635FF">
              <w:rPr>
                <w:rStyle w:val="ab"/>
                <w:noProof/>
              </w:rPr>
              <w:t>skyline set</w:t>
            </w:r>
            <w:r w:rsidR="00B95F4B" w:rsidRPr="003635FF">
              <w:rPr>
                <w:rStyle w:val="ab"/>
                <w:rFonts w:hint="eastAsia"/>
                <w:noProof/>
              </w:rPr>
              <w:t>作為填補法的表現優劣</w:t>
            </w:r>
            <w:r w:rsidR="00B95F4B">
              <w:rPr>
                <w:noProof/>
                <w:webHidden/>
              </w:rPr>
              <w:tab/>
            </w:r>
            <w:r w:rsidR="00B95F4B">
              <w:rPr>
                <w:noProof/>
                <w:webHidden/>
              </w:rPr>
              <w:fldChar w:fldCharType="begin"/>
            </w:r>
            <w:r w:rsidR="00B95F4B">
              <w:rPr>
                <w:noProof/>
                <w:webHidden/>
              </w:rPr>
              <w:instrText xml:space="preserve"> PAGEREF _Toc45197498 \h </w:instrText>
            </w:r>
            <w:r w:rsidR="00B95F4B">
              <w:rPr>
                <w:noProof/>
                <w:webHidden/>
              </w:rPr>
            </w:r>
            <w:r w:rsidR="00B95F4B">
              <w:rPr>
                <w:noProof/>
                <w:webHidden/>
              </w:rPr>
              <w:fldChar w:fldCharType="separate"/>
            </w:r>
            <w:r w:rsidR="00B95F4B">
              <w:rPr>
                <w:noProof/>
                <w:webHidden/>
              </w:rPr>
              <w:t>18</w:t>
            </w:r>
            <w:r w:rsidR="00B95F4B">
              <w:rPr>
                <w:noProof/>
                <w:webHidden/>
              </w:rPr>
              <w:fldChar w:fldCharType="end"/>
            </w:r>
          </w:hyperlink>
        </w:p>
        <w:p w14:paraId="6414CE26" w14:textId="64D5BEA1" w:rsidR="00B95F4B" w:rsidRDefault="00361BCF">
          <w:pPr>
            <w:pStyle w:val="11"/>
            <w:tabs>
              <w:tab w:val="left" w:pos="1200"/>
            </w:tabs>
            <w:rPr>
              <w:rFonts w:asciiTheme="minorHAnsi" w:eastAsiaTheme="minorEastAsia" w:hAnsiTheme="minorHAnsi"/>
            </w:rPr>
          </w:pPr>
          <w:hyperlink w:anchor="_Toc45197499" w:history="1">
            <w:r w:rsidR="00B95F4B" w:rsidRPr="003635FF">
              <w:rPr>
                <w:rStyle w:val="ab"/>
                <w:rFonts w:hint="eastAsia"/>
              </w:rPr>
              <w:t>第四章</w:t>
            </w:r>
            <w:r w:rsidR="00B95F4B">
              <w:rPr>
                <w:rFonts w:asciiTheme="minorHAnsi" w:eastAsiaTheme="minorEastAsia" w:hAnsiTheme="minorHAnsi"/>
              </w:rPr>
              <w:tab/>
            </w:r>
            <w:r w:rsidR="00B95F4B" w:rsidRPr="003635FF">
              <w:rPr>
                <w:rStyle w:val="ab"/>
                <w:rFonts w:hint="eastAsia"/>
              </w:rPr>
              <w:t>實驗結果與分析</w:t>
            </w:r>
            <w:r w:rsidR="00B95F4B">
              <w:rPr>
                <w:webHidden/>
              </w:rPr>
              <w:tab/>
            </w:r>
            <w:r w:rsidR="00B95F4B">
              <w:rPr>
                <w:webHidden/>
              </w:rPr>
              <w:fldChar w:fldCharType="begin"/>
            </w:r>
            <w:r w:rsidR="00B95F4B">
              <w:rPr>
                <w:webHidden/>
              </w:rPr>
              <w:instrText xml:space="preserve"> PAGEREF _Toc45197499 \h </w:instrText>
            </w:r>
            <w:r w:rsidR="00B95F4B">
              <w:rPr>
                <w:webHidden/>
              </w:rPr>
            </w:r>
            <w:r w:rsidR="00B95F4B">
              <w:rPr>
                <w:webHidden/>
              </w:rPr>
              <w:fldChar w:fldCharType="separate"/>
            </w:r>
            <w:r w:rsidR="00B95F4B">
              <w:rPr>
                <w:webHidden/>
              </w:rPr>
              <w:t>20</w:t>
            </w:r>
            <w:r w:rsidR="00B95F4B">
              <w:rPr>
                <w:webHidden/>
              </w:rPr>
              <w:fldChar w:fldCharType="end"/>
            </w:r>
          </w:hyperlink>
        </w:p>
        <w:p w14:paraId="0D3578E0" w14:textId="78117CE1" w:rsidR="00B95F4B" w:rsidRDefault="00361BCF">
          <w:pPr>
            <w:pStyle w:val="21"/>
            <w:rPr>
              <w:rFonts w:asciiTheme="minorHAnsi" w:eastAsiaTheme="minorEastAsia" w:hAnsiTheme="minorHAnsi" w:cstheme="minorBidi"/>
              <w:noProof/>
              <w:kern w:val="2"/>
            </w:rPr>
          </w:pPr>
          <w:hyperlink w:anchor="_Toc45197500" w:history="1">
            <w:r w:rsidR="00B95F4B" w:rsidRPr="003635FF">
              <w:rPr>
                <w:rStyle w:val="ab"/>
                <w:noProof/>
                <w:shd w:val="clear" w:color="auto" w:fill="FFFFFF"/>
              </w:rPr>
              <w:t>4.1</w:t>
            </w:r>
            <w:r w:rsidR="00B95F4B" w:rsidRPr="003635FF">
              <w:rPr>
                <w:rStyle w:val="ab"/>
                <w:rFonts w:hint="eastAsia"/>
                <w:noProof/>
                <w:shd w:val="clear" w:color="auto" w:fill="FFFFFF"/>
              </w:rPr>
              <w:t>實驗環境與資料來源</w:t>
            </w:r>
            <w:r w:rsidR="00B95F4B">
              <w:rPr>
                <w:noProof/>
                <w:webHidden/>
              </w:rPr>
              <w:tab/>
            </w:r>
            <w:r w:rsidR="00B95F4B">
              <w:rPr>
                <w:noProof/>
                <w:webHidden/>
              </w:rPr>
              <w:fldChar w:fldCharType="begin"/>
            </w:r>
            <w:r w:rsidR="00B95F4B">
              <w:rPr>
                <w:noProof/>
                <w:webHidden/>
              </w:rPr>
              <w:instrText xml:space="preserve"> PAGEREF _Toc45197500 \h </w:instrText>
            </w:r>
            <w:r w:rsidR="00B95F4B">
              <w:rPr>
                <w:noProof/>
                <w:webHidden/>
              </w:rPr>
            </w:r>
            <w:r w:rsidR="00B95F4B">
              <w:rPr>
                <w:noProof/>
                <w:webHidden/>
              </w:rPr>
              <w:fldChar w:fldCharType="separate"/>
            </w:r>
            <w:r w:rsidR="00B95F4B">
              <w:rPr>
                <w:noProof/>
                <w:webHidden/>
              </w:rPr>
              <w:t>20</w:t>
            </w:r>
            <w:r w:rsidR="00B95F4B">
              <w:rPr>
                <w:noProof/>
                <w:webHidden/>
              </w:rPr>
              <w:fldChar w:fldCharType="end"/>
            </w:r>
          </w:hyperlink>
        </w:p>
        <w:p w14:paraId="576AE085" w14:textId="63DC5EBD" w:rsidR="00B95F4B" w:rsidRDefault="00361BCF">
          <w:pPr>
            <w:pStyle w:val="21"/>
            <w:rPr>
              <w:rFonts w:asciiTheme="minorHAnsi" w:eastAsiaTheme="minorEastAsia" w:hAnsiTheme="minorHAnsi" w:cstheme="minorBidi"/>
              <w:noProof/>
              <w:kern w:val="2"/>
            </w:rPr>
          </w:pPr>
          <w:hyperlink w:anchor="_Toc45197501" w:history="1">
            <w:r w:rsidR="00B95F4B" w:rsidRPr="003635FF">
              <w:rPr>
                <w:rStyle w:val="ab"/>
                <w:noProof/>
              </w:rPr>
              <w:t>4.2</w:t>
            </w:r>
            <w:r w:rsidR="00B95F4B" w:rsidRPr="003635FF">
              <w:rPr>
                <w:rStyle w:val="ab"/>
                <w:rFonts w:hint="eastAsia"/>
                <w:noProof/>
              </w:rPr>
              <w:t>實驗一</w:t>
            </w:r>
            <w:r w:rsidR="00B95F4B" w:rsidRPr="003635FF">
              <w:rPr>
                <w:rStyle w:val="ab"/>
                <w:noProof/>
              </w:rPr>
              <w:t>: k</w:t>
            </w:r>
            <w:r w:rsidR="00B95F4B" w:rsidRPr="003635FF">
              <w:rPr>
                <w:rStyle w:val="ab"/>
                <w:rFonts w:hint="eastAsia"/>
                <w:noProof/>
              </w:rPr>
              <w:t>值大小對缺失值比例的影響</w:t>
            </w:r>
            <w:r w:rsidR="00B95F4B">
              <w:rPr>
                <w:noProof/>
                <w:webHidden/>
              </w:rPr>
              <w:tab/>
            </w:r>
            <w:r w:rsidR="00B95F4B">
              <w:rPr>
                <w:noProof/>
                <w:webHidden/>
              </w:rPr>
              <w:fldChar w:fldCharType="begin"/>
            </w:r>
            <w:r w:rsidR="00B95F4B">
              <w:rPr>
                <w:noProof/>
                <w:webHidden/>
              </w:rPr>
              <w:instrText xml:space="preserve"> PAGEREF _Toc45197501 \h </w:instrText>
            </w:r>
            <w:r w:rsidR="00B95F4B">
              <w:rPr>
                <w:noProof/>
                <w:webHidden/>
              </w:rPr>
            </w:r>
            <w:r w:rsidR="00B95F4B">
              <w:rPr>
                <w:noProof/>
                <w:webHidden/>
              </w:rPr>
              <w:fldChar w:fldCharType="separate"/>
            </w:r>
            <w:r w:rsidR="00B95F4B">
              <w:rPr>
                <w:noProof/>
                <w:webHidden/>
              </w:rPr>
              <w:t>20</w:t>
            </w:r>
            <w:r w:rsidR="00B95F4B">
              <w:rPr>
                <w:noProof/>
                <w:webHidden/>
              </w:rPr>
              <w:fldChar w:fldCharType="end"/>
            </w:r>
          </w:hyperlink>
        </w:p>
        <w:p w14:paraId="3A344288" w14:textId="5448DDA7" w:rsidR="00B95F4B" w:rsidRDefault="00361BCF">
          <w:pPr>
            <w:pStyle w:val="31"/>
            <w:tabs>
              <w:tab w:val="right" w:leader="dot" w:pos="8494"/>
            </w:tabs>
            <w:rPr>
              <w:rFonts w:asciiTheme="minorHAnsi" w:eastAsiaTheme="minorEastAsia" w:hAnsiTheme="minorHAnsi" w:cstheme="minorBidi"/>
              <w:noProof/>
              <w:kern w:val="2"/>
              <w:sz w:val="24"/>
            </w:rPr>
          </w:pPr>
          <w:hyperlink w:anchor="_Toc45197502" w:history="1">
            <w:r w:rsidR="00B95F4B" w:rsidRPr="003635FF">
              <w:rPr>
                <w:rStyle w:val="ab"/>
                <w:noProof/>
              </w:rPr>
              <w:t>4.2.1</w:t>
            </w:r>
            <w:r w:rsidR="00B95F4B" w:rsidRPr="003635FF">
              <w:rPr>
                <w:rStyle w:val="ab"/>
                <w:rFonts w:hint="eastAsia"/>
                <w:noProof/>
              </w:rPr>
              <w:t>實驗目的與設計</w:t>
            </w:r>
            <w:r w:rsidR="00B95F4B">
              <w:rPr>
                <w:noProof/>
                <w:webHidden/>
              </w:rPr>
              <w:tab/>
            </w:r>
            <w:r w:rsidR="00B95F4B">
              <w:rPr>
                <w:noProof/>
                <w:webHidden/>
              </w:rPr>
              <w:fldChar w:fldCharType="begin"/>
            </w:r>
            <w:r w:rsidR="00B95F4B">
              <w:rPr>
                <w:noProof/>
                <w:webHidden/>
              </w:rPr>
              <w:instrText xml:space="preserve"> PAGEREF _Toc45197502 \h </w:instrText>
            </w:r>
            <w:r w:rsidR="00B95F4B">
              <w:rPr>
                <w:noProof/>
                <w:webHidden/>
              </w:rPr>
            </w:r>
            <w:r w:rsidR="00B95F4B">
              <w:rPr>
                <w:noProof/>
                <w:webHidden/>
              </w:rPr>
              <w:fldChar w:fldCharType="separate"/>
            </w:r>
            <w:r w:rsidR="00B95F4B">
              <w:rPr>
                <w:noProof/>
                <w:webHidden/>
              </w:rPr>
              <w:t>20</w:t>
            </w:r>
            <w:r w:rsidR="00B95F4B">
              <w:rPr>
                <w:noProof/>
                <w:webHidden/>
              </w:rPr>
              <w:fldChar w:fldCharType="end"/>
            </w:r>
          </w:hyperlink>
        </w:p>
        <w:p w14:paraId="01E92AAF" w14:textId="03CC46C1" w:rsidR="00B95F4B" w:rsidRDefault="00361BCF">
          <w:pPr>
            <w:pStyle w:val="31"/>
            <w:tabs>
              <w:tab w:val="right" w:leader="dot" w:pos="8494"/>
            </w:tabs>
            <w:rPr>
              <w:rFonts w:asciiTheme="minorHAnsi" w:eastAsiaTheme="minorEastAsia" w:hAnsiTheme="minorHAnsi" w:cstheme="minorBidi"/>
              <w:noProof/>
              <w:kern w:val="2"/>
              <w:sz w:val="24"/>
            </w:rPr>
          </w:pPr>
          <w:hyperlink w:anchor="_Toc45197503" w:history="1">
            <w:r w:rsidR="00B95F4B" w:rsidRPr="003635FF">
              <w:rPr>
                <w:rStyle w:val="ab"/>
                <w:noProof/>
              </w:rPr>
              <w:t>4.2.2</w:t>
            </w:r>
            <w:r w:rsidR="00B95F4B" w:rsidRPr="003635FF">
              <w:rPr>
                <w:rStyle w:val="ab"/>
                <w:rFonts w:hint="eastAsia"/>
                <w:noProof/>
              </w:rPr>
              <w:t>實驗方法</w:t>
            </w:r>
            <w:r w:rsidR="00B95F4B">
              <w:rPr>
                <w:noProof/>
                <w:webHidden/>
              </w:rPr>
              <w:tab/>
            </w:r>
            <w:r w:rsidR="00B95F4B">
              <w:rPr>
                <w:noProof/>
                <w:webHidden/>
              </w:rPr>
              <w:fldChar w:fldCharType="begin"/>
            </w:r>
            <w:r w:rsidR="00B95F4B">
              <w:rPr>
                <w:noProof/>
                <w:webHidden/>
              </w:rPr>
              <w:instrText xml:space="preserve"> PAGEREF _Toc45197503 \h </w:instrText>
            </w:r>
            <w:r w:rsidR="00B95F4B">
              <w:rPr>
                <w:noProof/>
                <w:webHidden/>
              </w:rPr>
            </w:r>
            <w:r w:rsidR="00B95F4B">
              <w:rPr>
                <w:noProof/>
                <w:webHidden/>
              </w:rPr>
              <w:fldChar w:fldCharType="separate"/>
            </w:r>
            <w:r w:rsidR="00B95F4B">
              <w:rPr>
                <w:noProof/>
                <w:webHidden/>
              </w:rPr>
              <w:t>20</w:t>
            </w:r>
            <w:r w:rsidR="00B95F4B">
              <w:rPr>
                <w:noProof/>
                <w:webHidden/>
              </w:rPr>
              <w:fldChar w:fldCharType="end"/>
            </w:r>
          </w:hyperlink>
        </w:p>
        <w:p w14:paraId="691735CB" w14:textId="7C97A5DB" w:rsidR="00B95F4B" w:rsidRDefault="00361BCF">
          <w:pPr>
            <w:pStyle w:val="31"/>
            <w:tabs>
              <w:tab w:val="right" w:leader="dot" w:pos="8494"/>
            </w:tabs>
            <w:rPr>
              <w:rFonts w:asciiTheme="minorHAnsi" w:eastAsiaTheme="minorEastAsia" w:hAnsiTheme="minorHAnsi" w:cstheme="minorBidi"/>
              <w:noProof/>
              <w:kern w:val="2"/>
              <w:sz w:val="24"/>
            </w:rPr>
          </w:pPr>
          <w:hyperlink w:anchor="_Toc45197504" w:history="1">
            <w:r w:rsidR="00B95F4B" w:rsidRPr="003635FF">
              <w:rPr>
                <w:rStyle w:val="ab"/>
                <w:noProof/>
              </w:rPr>
              <w:t>4.2.3</w:t>
            </w:r>
            <w:r w:rsidR="00B95F4B" w:rsidRPr="003635FF">
              <w:rPr>
                <w:rStyle w:val="ab"/>
                <w:rFonts w:hint="eastAsia"/>
                <w:noProof/>
              </w:rPr>
              <w:t>實驗結果與分析</w:t>
            </w:r>
            <w:r w:rsidR="00B95F4B">
              <w:rPr>
                <w:noProof/>
                <w:webHidden/>
              </w:rPr>
              <w:tab/>
            </w:r>
            <w:r w:rsidR="00B95F4B">
              <w:rPr>
                <w:noProof/>
                <w:webHidden/>
              </w:rPr>
              <w:fldChar w:fldCharType="begin"/>
            </w:r>
            <w:r w:rsidR="00B95F4B">
              <w:rPr>
                <w:noProof/>
                <w:webHidden/>
              </w:rPr>
              <w:instrText xml:space="preserve"> PAGEREF _Toc45197504 \h </w:instrText>
            </w:r>
            <w:r w:rsidR="00B95F4B">
              <w:rPr>
                <w:noProof/>
                <w:webHidden/>
              </w:rPr>
            </w:r>
            <w:r w:rsidR="00B95F4B">
              <w:rPr>
                <w:noProof/>
                <w:webHidden/>
              </w:rPr>
              <w:fldChar w:fldCharType="separate"/>
            </w:r>
            <w:r w:rsidR="00B95F4B">
              <w:rPr>
                <w:noProof/>
                <w:webHidden/>
              </w:rPr>
              <w:t>21</w:t>
            </w:r>
            <w:r w:rsidR="00B95F4B">
              <w:rPr>
                <w:noProof/>
                <w:webHidden/>
              </w:rPr>
              <w:fldChar w:fldCharType="end"/>
            </w:r>
          </w:hyperlink>
        </w:p>
        <w:p w14:paraId="3A778BC2" w14:textId="44470CF3" w:rsidR="00B95F4B" w:rsidRDefault="00361BCF">
          <w:pPr>
            <w:pStyle w:val="21"/>
            <w:rPr>
              <w:rFonts w:asciiTheme="minorHAnsi" w:eastAsiaTheme="minorEastAsia" w:hAnsiTheme="minorHAnsi" w:cstheme="minorBidi"/>
              <w:noProof/>
              <w:kern w:val="2"/>
            </w:rPr>
          </w:pPr>
          <w:hyperlink w:anchor="_Toc45197505" w:history="1">
            <w:r w:rsidR="00B95F4B" w:rsidRPr="003635FF">
              <w:rPr>
                <w:rStyle w:val="ab"/>
                <w:noProof/>
              </w:rPr>
              <w:t>4.3</w:t>
            </w:r>
            <w:r w:rsidR="00B95F4B" w:rsidRPr="003635FF">
              <w:rPr>
                <w:rStyle w:val="ab"/>
                <w:rFonts w:hint="eastAsia"/>
                <w:noProof/>
              </w:rPr>
              <w:t>實驗二</w:t>
            </w:r>
            <w:r w:rsidR="00B95F4B" w:rsidRPr="003635FF">
              <w:rPr>
                <w:rStyle w:val="ab"/>
                <w:noProof/>
              </w:rPr>
              <w:t>:</w:t>
            </w:r>
            <w:r w:rsidR="00B95F4B" w:rsidRPr="003635FF">
              <w:rPr>
                <w:rStyle w:val="ab"/>
                <w:rFonts w:hint="eastAsia"/>
                <w:noProof/>
              </w:rPr>
              <w:t>比較各填補法填補後與原天際線結果之相似程度</w:t>
            </w:r>
            <w:r w:rsidR="00B95F4B">
              <w:rPr>
                <w:noProof/>
                <w:webHidden/>
              </w:rPr>
              <w:tab/>
            </w:r>
            <w:r w:rsidR="00B95F4B">
              <w:rPr>
                <w:noProof/>
                <w:webHidden/>
              </w:rPr>
              <w:fldChar w:fldCharType="begin"/>
            </w:r>
            <w:r w:rsidR="00B95F4B">
              <w:rPr>
                <w:noProof/>
                <w:webHidden/>
              </w:rPr>
              <w:instrText xml:space="preserve"> PAGEREF _Toc45197505 \h </w:instrText>
            </w:r>
            <w:r w:rsidR="00B95F4B">
              <w:rPr>
                <w:noProof/>
                <w:webHidden/>
              </w:rPr>
            </w:r>
            <w:r w:rsidR="00B95F4B">
              <w:rPr>
                <w:noProof/>
                <w:webHidden/>
              </w:rPr>
              <w:fldChar w:fldCharType="separate"/>
            </w:r>
            <w:r w:rsidR="00B95F4B">
              <w:rPr>
                <w:noProof/>
                <w:webHidden/>
              </w:rPr>
              <w:t>22</w:t>
            </w:r>
            <w:r w:rsidR="00B95F4B">
              <w:rPr>
                <w:noProof/>
                <w:webHidden/>
              </w:rPr>
              <w:fldChar w:fldCharType="end"/>
            </w:r>
          </w:hyperlink>
        </w:p>
        <w:p w14:paraId="1739683F" w14:textId="347D3109" w:rsidR="00B95F4B" w:rsidRDefault="00361BCF">
          <w:pPr>
            <w:pStyle w:val="31"/>
            <w:tabs>
              <w:tab w:val="right" w:leader="dot" w:pos="8494"/>
            </w:tabs>
            <w:rPr>
              <w:rFonts w:asciiTheme="minorHAnsi" w:eastAsiaTheme="minorEastAsia" w:hAnsiTheme="minorHAnsi" w:cstheme="minorBidi"/>
              <w:noProof/>
              <w:kern w:val="2"/>
              <w:sz w:val="24"/>
            </w:rPr>
          </w:pPr>
          <w:hyperlink w:anchor="_Toc45197506" w:history="1">
            <w:r w:rsidR="00B95F4B" w:rsidRPr="003635FF">
              <w:rPr>
                <w:rStyle w:val="ab"/>
                <w:noProof/>
              </w:rPr>
              <w:t>4.3.1</w:t>
            </w:r>
            <w:r w:rsidR="00B95F4B" w:rsidRPr="003635FF">
              <w:rPr>
                <w:rStyle w:val="ab"/>
                <w:rFonts w:hint="eastAsia"/>
                <w:noProof/>
              </w:rPr>
              <w:t>實驗目的與設計</w:t>
            </w:r>
            <w:r w:rsidR="00B95F4B">
              <w:rPr>
                <w:noProof/>
                <w:webHidden/>
              </w:rPr>
              <w:tab/>
            </w:r>
            <w:r w:rsidR="00B95F4B">
              <w:rPr>
                <w:noProof/>
                <w:webHidden/>
              </w:rPr>
              <w:fldChar w:fldCharType="begin"/>
            </w:r>
            <w:r w:rsidR="00B95F4B">
              <w:rPr>
                <w:noProof/>
                <w:webHidden/>
              </w:rPr>
              <w:instrText xml:space="preserve"> PAGEREF _Toc45197506 \h </w:instrText>
            </w:r>
            <w:r w:rsidR="00B95F4B">
              <w:rPr>
                <w:noProof/>
                <w:webHidden/>
              </w:rPr>
            </w:r>
            <w:r w:rsidR="00B95F4B">
              <w:rPr>
                <w:noProof/>
                <w:webHidden/>
              </w:rPr>
              <w:fldChar w:fldCharType="separate"/>
            </w:r>
            <w:r w:rsidR="00B95F4B">
              <w:rPr>
                <w:noProof/>
                <w:webHidden/>
              </w:rPr>
              <w:t>22</w:t>
            </w:r>
            <w:r w:rsidR="00B95F4B">
              <w:rPr>
                <w:noProof/>
                <w:webHidden/>
              </w:rPr>
              <w:fldChar w:fldCharType="end"/>
            </w:r>
          </w:hyperlink>
        </w:p>
        <w:p w14:paraId="1060F967" w14:textId="23D40191" w:rsidR="00B95F4B" w:rsidRDefault="00361BCF">
          <w:pPr>
            <w:pStyle w:val="31"/>
            <w:tabs>
              <w:tab w:val="right" w:leader="dot" w:pos="8494"/>
            </w:tabs>
            <w:rPr>
              <w:rFonts w:asciiTheme="minorHAnsi" w:eastAsiaTheme="minorEastAsia" w:hAnsiTheme="minorHAnsi" w:cstheme="minorBidi"/>
              <w:noProof/>
              <w:kern w:val="2"/>
              <w:sz w:val="24"/>
            </w:rPr>
          </w:pPr>
          <w:hyperlink w:anchor="_Toc45197507" w:history="1">
            <w:r w:rsidR="00B95F4B" w:rsidRPr="003635FF">
              <w:rPr>
                <w:rStyle w:val="ab"/>
                <w:noProof/>
              </w:rPr>
              <w:t xml:space="preserve">4.3.2 </w:t>
            </w:r>
            <w:r w:rsidR="00B95F4B" w:rsidRPr="003635FF">
              <w:rPr>
                <w:rStyle w:val="ab"/>
                <w:rFonts w:hint="eastAsia"/>
                <w:noProof/>
              </w:rPr>
              <w:t>實驗方法</w:t>
            </w:r>
            <w:r w:rsidR="00B95F4B">
              <w:rPr>
                <w:noProof/>
                <w:webHidden/>
              </w:rPr>
              <w:tab/>
            </w:r>
            <w:r w:rsidR="00B95F4B">
              <w:rPr>
                <w:noProof/>
                <w:webHidden/>
              </w:rPr>
              <w:fldChar w:fldCharType="begin"/>
            </w:r>
            <w:r w:rsidR="00B95F4B">
              <w:rPr>
                <w:noProof/>
                <w:webHidden/>
              </w:rPr>
              <w:instrText xml:space="preserve"> PAGEREF _Toc45197507 \h </w:instrText>
            </w:r>
            <w:r w:rsidR="00B95F4B">
              <w:rPr>
                <w:noProof/>
                <w:webHidden/>
              </w:rPr>
            </w:r>
            <w:r w:rsidR="00B95F4B">
              <w:rPr>
                <w:noProof/>
                <w:webHidden/>
              </w:rPr>
              <w:fldChar w:fldCharType="separate"/>
            </w:r>
            <w:r w:rsidR="00B95F4B">
              <w:rPr>
                <w:noProof/>
                <w:webHidden/>
              </w:rPr>
              <w:t>22</w:t>
            </w:r>
            <w:r w:rsidR="00B95F4B">
              <w:rPr>
                <w:noProof/>
                <w:webHidden/>
              </w:rPr>
              <w:fldChar w:fldCharType="end"/>
            </w:r>
          </w:hyperlink>
        </w:p>
        <w:p w14:paraId="734CA6F4" w14:textId="50AC5572" w:rsidR="00B95F4B" w:rsidRDefault="00361BCF">
          <w:pPr>
            <w:pStyle w:val="31"/>
            <w:tabs>
              <w:tab w:val="right" w:leader="dot" w:pos="8494"/>
            </w:tabs>
            <w:rPr>
              <w:rFonts w:asciiTheme="minorHAnsi" w:eastAsiaTheme="minorEastAsia" w:hAnsiTheme="minorHAnsi" w:cstheme="minorBidi"/>
              <w:noProof/>
              <w:kern w:val="2"/>
              <w:sz w:val="24"/>
            </w:rPr>
          </w:pPr>
          <w:hyperlink w:anchor="_Toc45197508" w:history="1">
            <w:r w:rsidR="00B95F4B" w:rsidRPr="003635FF">
              <w:rPr>
                <w:rStyle w:val="ab"/>
                <w:noProof/>
              </w:rPr>
              <w:t>4.3.3</w:t>
            </w:r>
            <w:r w:rsidR="00B95F4B" w:rsidRPr="003635FF">
              <w:rPr>
                <w:rStyle w:val="ab"/>
                <w:rFonts w:hint="eastAsia"/>
                <w:noProof/>
              </w:rPr>
              <w:t>實驗結果與分析</w:t>
            </w:r>
            <w:r w:rsidR="00B95F4B">
              <w:rPr>
                <w:noProof/>
                <w:webHidden/>
              </w:rPr>
              <w:tab/>
            </w:r>
            <w:r w:rsidR="00B95F4B">
              <w:rPr>
                <w:noProof/>
                <w:webHidden/>
              </w:rPr>
              <w:fldChar w:fldCharType="begin"/>
            </w:r>
            <w:r w:rsidR="00B95F4B">
              <w:rPr>
                <w:noProof/>
                <w:webHidden/>
              </w:rPr>
              <w:instrText xml:space="preserve"> PAGEREF _Toc45197508 \h </w:instrText>
            </w:r>
            <w:r w:rsidR="00B95F4B">
              <w:rPr>
                <w:noProof/>
                <w:webHidden/>
              </w:rPr>
            </w:r>
            <w:r w:rsidR="00B95F4B">
              <w:rPr>
                <w:noProof/>
                <w:webHidden/>
              </w:rPr>
              <w:fldChar w:fldCharType="separate"/>
            </w:r>
            <w:r w:rsidR="00B95F4B">
              <w:rPr>
                <w:noProof/>
                <w:webHidden/>
              </w:rPr>
              <w:t>22</w:t>
            </w:r>
            <w:r w:rsidR="00B95F4B">
              <w:rPr>
                <w:noProof/>
                <w:webHidden/>
              </w:rPr>
              <w:fldChar w:fldCharType="end"/>
            </w:r>
          </w:hyperlink>
        </w:p>
        <w:p w14:paraId="5EADC3DE" w14:textId="2F2B0EB9" w:rsidR="00B95F4B" w:rsidRDefault="00361BCF">
          <w:pPr>
            <w:pStyle w:val="21"/>
            <w:rPr>
              <w:rFonts w:asciiTheme="minorHAnsi" w:eastAsiaTheme="minorEastAsia" w:hAnsiTheme="minorHAnsi" w:cstheme="minorBidi"/>
              <w:noProof/>
              <w:kern w:val="2"/>
            </w:rPr>
          </w:pPr>
          <w:hyperlink w:anchor="_Toc45197509" w:history="1">
            <w:r w:rsidR="00B95F4B" w:rsidRPr="003635FF">
              <w:rPr>
                <w:rStyle w:val="ab"/>
                <w:noProof/>
              </w:rPr>
              <w:t>4.4</w:t>
            </w:r>
            <w:r w:rsidR="00B95F4B" w:rsidRPr="003635FF">
              <w:rPr>
                <w:rStyle w:val="ab"/>
                <w:rFonts w:hint="eastAsia"/>
                <w:noProof/>
              </w:rPr>
              <w:t>實驗一與實驗二結論</w:t>
            </w:r>
            <w:r w:rsidR="00B95F4B">
              <w:rPr>
                <w:noProof/>
                <w:webHidden/>
              </w:rPr>
              <w:tab/>
            </w:r>
            <w:r w:rsidR="00B95F4B">
              <w:rPr>
                <w:noProof/>
                <w:webHidden/>
              </w:rPr>
              <w:fldChar w:fldCharType="begin"/>
            </w:r>
            <w:r w:rsidR="00B95F4B">
              <w:rPr>
                <w:noProof/>
                <w:webHidden/>
              </w:rPr>
              <w:instrText xml:space="preserve"> PAGEREF _Toc45197509 \h </w:instrText>
            </w:r>
            <w:r w:rsidR="00B95F4B">
              <w:rPr>
                <w:noProof/>
                <w:webHidden/>
              </w:rPr>
            </w:r>
            <w:r w:rsidR="00B95F4B">
              <w:rPr>
                <w:noProof/>
                <w:webHidden/>
              </w:rPr>
              <w:fldChar w:fldCharType="separate"/>
            </w:r>
            <w:r w:rsidR="00B95F4B">
              <w:rPr>
                <w:noProof/>
                <w:webHidden/>
              </w:rPr>
              <w:t>26</w:t>
            </w:r>
            <w:r w:rsidR="00B95F4B">
              <w:rPr>
                <w:noProof/>
                <w:webHidden/>
              </w:rPr>
              <w:fldChar w:fldCharType="end"/>
            </w:r>
          </w:hyperlink>
        </w:p>
        <w:p w14:paraId="4B4004C6" w14:textId="31D5C6C9" w:rsidR="00B95F4B" w:rsidRDefault="00361BCF">
          <w:pPr>
            <w:pStyle w:val="11"/>
            <w:tabs>
              <w:tab w:val="left" w:pos="1200"/>
            </w:tabs>
            <w:rPr>
              <w:rFonts w:asciiTheme="minorHAnsi" w:eastAsiaTheme="minorEastAsia" w:hAnsiTheme="minorHAnsi"/>
            </w:rPr>
          </w:pPr>
          <w:hyperlink w:anchor="_Toc45197510" w:history="1">
            <w:r w:rsidR="00B95F4B" w:rsidRPr="003635FF">
              <w:rPr>
                <w:rStyle w:val="ab"/>
                <w:rFonts w:hint="eastAsia"/>
              </w:rPr>
              <w:t>第五章</w:t>
            </w:r>
            <w:r w:rsidR="00B95F4B">
              <w:rPr>
                <w:rFonts w:asciiTheme="minorHAnsi" w:eastAsiaTheme="minorEastAsia" w:hAnsiTheme="minorHAnsi"/>
              </w:rPr>
              <w:tab/>
            </w:r>
            <w:r w:rsidR="00B95F4B" w:rsidRPr="003635FF">
              <w:rPr>
                <w:rStyle w:val="ab"/>
                <w:rFonts w:hint="eastAsia"/>
              </w:rPr>
              <w:t>第五章結論與未來方向</w:t>
            </w:r>
            <w:r w:rsidR="00B95F4B">
              <w:rPr>
                <w:webHidden/>
              </w:rPr>
              <w:tab/>
            </w:r>
            <w:r w:rsidR="00B95F4B">
              <w:rPr>
                <w:webHidden/>
              </w:rPr>
              <w:fldChar w:fldCharType="begin"/>
            </w:r>
            <w:r w:rsidR="00B95F4B">
              <w:rPr>
                <w:webHidden/>
              </w:rPr>
              <w:instrText xml:space="preserve"> PAGEREF _Toc45197510 \h </w:instrText>
            </w:r>
            <w:r w:rsidR="00B95F4B">
              <w:rPr>
                <w:webHidden/>
              </w:rPr>
            </w:r>
            <w:r w:rsidR="00B95F4B">
              <w:rPr>
                <w:webHidden/>
              </w:rPr>
              <w:fldChar w:fldCharType="separate"/>
            </w:r>
            <w:r w:rsidR="00B95F4B">
              <w:rPr>
                <w:webHidden/>
              </w:rPr>
              <w:t>27</w:t>
            </w:r>
            <w:r w:rsidR="00B95F4B">
              <w:rPr>
                <w:webHidden/>
              </w:rPr>
              <w:fldChar w:fldCharType="end"/>
            </w:r>
          </w:hyperlink>
        </w:p>
        <w:p w14:paraId="7203F3B2" w14:textId="035D07AA" w:rsidR="00B95F4B" w:rsidRDefault="00361BCF">
          <w:pPr>
            <w:pStyle w:val="21"/>
            <w:rPr>
              <w:rFonts w:asciiTheme="minorHAnsi" w:eastAsiaTheme="minorEastAsia" w:hAnsiTheme="minorHAnsi" w:cstheme="minorBidi"/>
              <w:noProof/>
              <w:kern w:val="2"/>
            </w:rPr>
          </w:pPr>
          <w:hyperlink w:anchor="_Toc45197511" w:history="1">
            <w:r w:rsidR="00B95F4B" w:rsidRPr="003635FF">
              <w:rPr>
                <w:rStyle w:val="ab"/>
                <w:noProof/>
                <w:shd w:val="clear" w:color="auto" w:fill="FFFFFF"/>
              </w:rPr>
              <w:t>5.1</w:t>
            </w:r>
            <w:r w:rsidR="00B95F4B" w:rsidRPr="003635FF">
              <w:rPr>
                <w:rStyle w:val="ab"/>
                <w:rFonts w:hint="eastAsia"/>
                <w:noProof/>
                <w:shd w:val="clear" w:color="auto" w:fill="FFFFFF"/>
              </w:rPr>
              <w:t>結論</w:t>
            </w:r>
            <w:r w:rsidR="00B95F4B">
              <w:rPr>
                <w:noProof/>
                <w:webHidden/>
              </w:rPr>
              <w:tab/>
            </w:r>
            <w:r w:rsidR="00B95F4B">
              <w:rPr>
                <w:noProof/>
                <w:webHidden/>
              </w:rPr>
              <w:fldChar w:fldCharType="begin"/>
            </w:r>
            <w:r w:rsidR="00B95F4B">
              <w:rPr>
                <w:noProof/>
                <w:webHidden/>
              </w:rPr>
              <w:instrText xml:space="preserve"> PAGEREF _Toc45197511 \h </w:instrText>
            </w:r>
            <w:r w:rsidR="00B95F4B">
              <w:rPr>
                <w:noProof/>
                <w:webHidden/>
              </w:rPr>
            </w:r>
            <w:r w:rsidR="00B95F4B">
              <w:rPr>
                <w:noProof/>
                <w:webHidden/>
              </w:rPr>
              <w:fldChar w:fldCharType="separate"/>
            </w:r>
            <w:r w:rsidR="00B95F4B">
              <w:rPr>
                <w:noProof/>
                <w:webHidden/>
              </w:rPr>
              <w:t>27</w:t>
            </w:r>
            <w:r w:rsidR="00B95F4B">
              <w:rPr>
                <w:noProof/>
                <w:webHidden/>
              </w:rPr>
              <w:fldChar w:fldCharType="end"/>
            </w:r>
          </w:hyperlink>
        </w:p>
        <w:p w14:paraId="1CA8F6B7" w14:textId="1BC2723E" w:rsidR="00B95F4B" w:rsidRDefault="00361BCF">
          <w:pPr>
            <w:pStyle w:val="21"/>
            <w:rPr>
              <w:rFonts w:asciiTheme="minorHAnsi" w:eastAsiaTheme="minorEastAsia" w:hAnsiTheme="minorHAnsi" w:cstheme="minorBidi"/>
              <w:noProof/>
              <w:kern w:val="2"/>
            </w:rPr>
          </w:pPr>
          <w:hyperlink w:anchor="_Toc45197512" w:history="1">
            <w:r w:rsidR="00B95F4B" w:rsidRPr="003635FF">
              <w:rPr>
                <w:rStyle w:val="ab"/>
                <w:noProof/>
              </w:rPr>
              <w:t xml:space="preserve">5.2 </w:t>
            </w:r>
            <w:r w:rsidR="00B95F4B" w:rsidRPr="003635FF">
              <w:rPr>
                <w:rStyle w:val="ab"/>
                <w:rFonts w:hint="eastAsia"/>
                <w:noProof/>
              </w:rPr>
              <w:t>未來工作與方向</w:t>
            </w:r>
            <w:r w:rsidR="00B95F4B">
              <w:rPr>
                <w:noProof/>
                <w:webHidden/>
              </w:rPr>
              <w:tab/>
            </w:r>
            <w:r w:rsidR="00B95F4B">
              <w:rPr>
                <w:noProof/>
                <w:webHidden/>
              </w:rPr>
              <w:fldChar w:fldCharType="begin"/>
            </w:r>
            <w:r w:rsidR="00B95F4B">
              <w:rPr>
                <w:noProof/>
                <w:webHidden/>
              </w:rPr>
              <w:instrText xml:space="preserve"> PAGEREF _Toc45197512 \h </w:instrText>
            </w:r>
            <w:r w:rsidR="00B95F4B">
              <w:rPr>
                <w:noProof/>
                <w:webHidden/>
              </w:rPr>
            </w:r>
            <w:r w:rsidR="00B95F4B">
              <w:rPr>
                <w:noProof/>
                <w:webHidden/>
              </w:rPr>
              <w:fldChar w:fldCharType="separate"/>
            </w:r>
            <w:r w:rsidR="00B95F4B">
              <w:rPr>
                <w:noProof/>
                <w:webHidden/>
              </w:rPr>
              <w:t>27</w:t>
            </w:r>
            <w:r w:rsidR="00B95F4B">
              <w:rPr>
                <w:noProof/>
                <w:webHidden/>
              </w:rPr>
              <w:fldChar w:fldCharType="end"/>
            </w:r>
          </w:hyperlink>
        </w:p>
        <w:p w14:paraId="190D987C" w14:textId="18803F2C" w:rsidR="00B95F4B" w:rsidRDefault="00361BCF">
          <w:pPr>
            <w:pStyle w:val="11"/>
            <w:rPr>
              <w:rFonts w:asciiTheme="minorHAnsi" w:eastAsiaTheme="minorEastAsia" w:hAnsiTheme="minorHAnsi"/>
            </w:rPr>
          </w:pPr>
          <w:hyperlink w:anchor="_Toc45197513" w:history="1">
            <w:r w:rsidR="00B95F4B" w:rsidRPr="003635FF">
              <w:rPr>
                <w:rStyle w:val="ab"/>
                <w:rFonts w:cs="Times New Roman" w:hint="eastAsia"/>
              </w:rPr>
              <w:t>參考文獻</w:t>
            </w:r>
            <w:r w:rsidR="00B95F4B">
              <w:rPr>
                <w:webHidden/>
              </w:rPr>
              <w:tab/>
            </w:r>
            <w:r w:rsidR="00B95F4B">
              <w:rPr>
                <w:webHidden/>
              </w:rPr>
              <w:fldChar w:fldCharType="begin"/>
            </w:r>
            <w:r w:rsidR="00B95F4B">
              <w:rPr>
                <w:webHidden/>
              </w:rPr>
              <w:instrText xml:space="preserve"> PAGEREF _Toc45197513 \h </w:instrText>
            </w:r>
            <w:r w:rsidR="00B95F4B">
              <w:rPr>
                <w:webHidden/>
              </w:rPr>
            </w:r>
            <w:r w:rsidR="00B95F4B">
              <w:rPr>
                <w:webHidden/>
              </w:rPr>
              <w:fldChar w:fldCharType="separate"/>
            </w:r>
            <w:r w:rsidR="00B95F4B">
              <w:rPr>
                <w:webHidden/>
              </w:rPr>
              <w:t>28</w:t>
            </w:r>
            <w:r w:rsidR="00B95F4B">
              <w:rPr>
                <w:webHidden/>
              </w:rPr>
              <w:fldChar w:fldCharType="end"/>
            </w:r>
          </w:hyperlink>
        </w:p>
        <w:p w14:paraId="30B92013" w14:textId="09EE3C04"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313D65AA" w14:textId="77777777" w:rsidR="00B95F4B" w:rsidRDefault="002E604C" w:rsidP="00A56CE4">
      <w:pPr>
        <w:pStyle w:val="1"/>
        <w:numPr>
          <w:ilvl w:val="0"/>
          <w:numId w:val="0"/>
        </w:numPr>
        <w:rPr>
          <w:noProof/>
        </w:rPr>
      </w:pPr>
      <w:bookmarkStart w:id="6" w:name="_Toc45197482"/>
      <w:r w:rsidRPr="00A016E8">
        <w:rPr>
          <w:rFonts w:ascii="Times New Roman" w:hAnsi="Times New Roman" w:cs="Times New Roman"/>
        </w:rPr>
        <w:lastRenderedPageBreak/>
        <w:t>表目次</w:t>
      </w:r>
      <w:bookmarkEnd w:id="6"/>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720965" w14:textId="57227EF3" w:rsidR="00B95F4B" w:rsidRDefault="00361BCF">
      <w:pPr>
        <w:pStyle w:val="af8"/>
        <w:tabs>
          <w:tab w:val="right" w:leader="dot" w:pos="8494"/>
        </w:tabs>
        <w:ind w:left="1440" w:hanging="480"/>
        <w:rPr>
          <w:rFonts w:asciiTheme="minorHAnsi" w:eastAsiaTheme="minorEastAsia" w:hAnsiTheme="minorHAnsi"/>
          <w:noProof/>
        </w:rPr>
      </w:pPr>
      <w:hyperlink w:anchor="_Toc45197514"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三</w:t>
        </w:r>
        <w:r w:rsidR="00B95F4B" w:rsidRPr="00FC1ABF">
          <w:rPr>
            <w:rStyle w:val="ab"/>
            <w:noProof/>
          </w:rPr>
          <w:t>.1 sk-NN imputation</w:t>
        </w:r>
        <w:r w:rsidR="00B95F4B" w:rsidRPr="00FC1ABF">
          <w:rPr>
            <w:rStyle w:val="ab"/>
            <w:rFonts w:hint="eastAsia"/>
            <w:noProof/>
          </w:rPr>
          <w:t>演算法符號定義表</w:t>
        </w:r>
        <w:r w:rsidR="00B95F4B">
          <w:rPr>
            <w:noProof/>
            <w:webHidden/>
          </w:rPr>
          <w:tab/>
        </w:r>
        <w:r w:rsidR="00B95F4B">
          <w:rPr>
            <w:noProof/>
            <w:webHidden/>
          </w:rPr>
          <w:fldChar w:fldCharType="begin"/>
        </w:r>
        <w:r w:rsidR="00B95F4B">
          <w:rPr>
            <w:noProof/>
            <w:webHidden/>
          </w:rPr>
          <w:instrText xml:space="preserve"> PAGEREF _Toc45197514 \h </w:instrText>
        </w:r>
        <w:r w:rsidR="00B95F4B">
          <w:rPr>
            <w:noProof/>
            <w:webHidden/>
          </w:rPr>
        </w:r>
        <w:r w:rsidR="00B95F4B">
          <w:rPr>
            <w:noProof/>
            <w:webHidden/>
          </w:rPr>
          <w:fldChar w:fldCharType="separate"/>
        </w:r>
        <w:r w:rsidR="00B95F4B">
          <w:rPr>
            <w:noProof/>
            <w:webHidden/>
          </w:rPr>
          <w:t>13</w:t>
        </w:r>
        <w:r w:rsidR="00B95F4B">
          <w:rPr>
            <w:noProof/>
            <w:webHidden/>
          </w:rPr>
          <w:fldChar w:fldCharType="end"/>
        </w:r>
      </w:hyperlink>
    </w:p>
    <w:p w14:paraId="00DF2AFB" w14:textId="75F67B0D" w:rsidR="00B95F4B" w:rsidRDefault="00361BCF">
      <w:pPr>
        <w:pStyle w:val="af8"/>
        <w:tabs>
          <w:tab w:val="right" w:leader="dot" w:pos="8494"/>
        </w:tabs>
        <w:ind w:left="1440" w:hanging="480"/>
        <w:rPr>
          <w:rFonts w:asciiTheme="minorHAnsi" w:eastAsiaTheme="minorEastAsia" w:hAnsiTheme="minorHAnsi"/>
          <w:noProof/>
        </w:rPr>
      </w:pPr>
      <w:hyperlink w:anchor="_Toc45197515"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.1 k=1</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_Toc45197515 \h </w:instrText>
        </w:r>
        <w:r w:rsidR="00B95F4B">
          <w:rPr>
            <w:noProof/>
            <w:webHidden/>
          </w:rPr>
        </w:r>
        <w:r w:rsidR="00B95F4B">
          <w:rPr>
            <w:noProof/>
            <w:webHidden/>
          </w:rPr>
          <w:fldChar w:fldCharType="separate"/>
        </w:r>
        <w:r w:rsidR="00B95F4B">
          <w:rPr>
            <w:noProof/>
            <w:webHidden/>
          </w:rPr>
          <w:t>23</w:t>
        </w:r>
        <w:r w:rsidR="00B95F4B">
          <w:rPr>
            <w:noProof/>
            <w:webHidden/>
          </w:rPr>
          <w:fldChar w:fldCharType="end"/>
        </w:r>
      </w:hyperlink>
    </w:p>
    <w:p w14:paraId="0C809702" w14:textId="7F7EE167" w:rsidR="00B95F4B" w:rsidRDefault="00361BCF">
      <w:pPr>
        <w:pStyle w:val="af8"/>
        <w:tabs>
          <w:tab w:val="right" w:leader="dot" w:pos="8494"/>
        </w:tabs>
        <w:ind w:left="1440" w:hanging="480"/>
        <w:rPr>
          <w:rFonts w:asciiTheme="minorHAnsi" w:eastAsiaTheme="minorEastAsia" w:hAnsiTheme="minorHAnsi"/>
          <w:noProof/>
        </w:rPr>
      </w:pPr>
      <w:hyperlink w:anchor="_Toc45197516"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.2 k=5</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_Toc45197516 \h </w:instrText>
        </w:r>
        <w:r w:rsidR="00B95F4B">
          <w:rPr>
            <w:noProof/>
            <w:webHidden/>
          </w:rPr>
        </w:r>
        <w:r w:rsidR="00B95F4B">
          <w:rPr>
            <w:noProof/>
            <w:webHidden/>
          </w:rPr>
          <w:fldChar w:fldCharType="separate"/>
        </w:r>
        <w:r w:rsidR="00B95F4B">
          <w:rPr>
            <w:noProof/>
            <w:webHidden/>
          </w:rPr>
          <w:t>24</w:t>
        </w:r>
        <w:r w:rsidR="00B95F4B">
          <w:rPr>
            <w:noProof/>
            <w:webHidden/>
          </w:rPr>
          <w:fldChar w:fldCharType="end"/>
        </w:r>
      </w:hyperlink>
    </w:p>
    <w:p w14:paraId="3C2DE791" w14:textId="5C60E1E1" w:rsidR="00B95F4B" w:rsidRDefault="00361BCF">
      <w:pPr>
        <w:pStyle w:val="af8"/>
        <w:tabs>
          <w:tab w:val="right" w:leader="dot" w:pos="8494"/>
        </w:tabs>
        <w:ind w:left="1440" w:hanging="480"/>
        <w:rPr>
          <w:rFonts w:asciiTheme="minorHAnsi" w:eastAsiaTheme="minorEastAsia" w:hAnsiTheme="minorHAnsi"/>
          <w:noProof/>
        </w:rPr>
      </w:pPr>
      <w:hyperlink w:anchor="_Toc45197517" w:history="1">
        <w:r w:rsidR="00B95F4B" w:rsidRPr="00FC1ABF">
          <w:rPr>
            <w:rStyle w:val="ab"/>
            <w:rFonts w:hint="eastAsia"/>
            <w:noProof/>
          </w:rPr>
          <w:t>表</w:t>
        </w:r>
        <w:r w:rsidR="00B95F4B" w:rsidRPr="00FC1ABF">
          <w:rPr>
            <w:rStyle w:val="ab"/>
            <w:noProof/>
          </w:rPr>
          <w:t xml:space="preserve"> </w:t>
        </w:r>
        <w:r w:rsidR="00B95F4B" w:rsidRPr="00FC1ABF">
          <w:rPr>
            <w:rStyle w:val="ab"/>
            <w:rFonts w:hint="eastAsia"/>
            <w:noProof/>
          </w:rPr>
          <w:t>四</w:t>
        </w:r>
        <w:r w:rsidR="00B95F4B" w:rsidRPr="00FC1ABF">
          <w:rPr>
            <w:rStyle w:val="ab"/>
            <w:noProof/>
          </w:rPr>
          <w:t>.3 k=13</w:t>
        </w:r>
        <w:r w:rsidR="00B95F4B" w:rsidRPr="00FC1ABF">
          <w:rPr>
            <w:rStyle w:val="ab"/>
            <w:rFonts w:hint="eastAsia"/>
            <w:noProof/>
          </w:rPr>
          <w:t>各填補法比較表</w:t>
        </w:r>
        <w:r w:rsidR="00B95F4B">
          <w:rPr>
            <w:noProof/>
            <w:webHidden/>
          </w:rPr>
          <w:tab/>
        </w:r>
        <w:r w:rsidR="00B95F4B">
          <w:rPr>
            <w:noProof/>
            <w:webHidden/>
          </w:rPr>
          <w:fldChar w:fldCharType="begin"/>
        </w:r>
        <w:r w:rsidR="00B95F4B">
          <w:rPr>
            <w:noProof/>
            <w:webHidden/>
          </w:rPr>
          <w:instrText xml:space="preserve"> PAGEREF _Toc45197517 \h </w:instrText>
        </w:r>
        <w:r w:rsidR="00B95F4B">
          <w:rPr>
            <w:noProof/>
            <w:webHidden/>
          </w:rPr>
        </w:r>
        <w:r w:rsidR="00B95F4B">
          <w:rPr>
            <w:noProof/>
            <w:webHidden/>
          </w:rPr>
          <w:fldChar w:fldCharType="separate"/>
        </w:r>
        <w:r w:rsidR="00B95F4B">
          <w:rPr>
            <w:noProof/>
            <w:webHidden/>
          </w:rPr>
          <w:t>25</w:t>
        </w:r>
        <w:r w:rsidR="00B95F4B">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6EBD644D" w14:textId="77777777" w:rsidR="00B95F4B" w:rsidRDefault="00551F2D" w:rsidP="00537377">
      <w:pPr>
        <w:pStyle w:val="1"/>
        <w:numPr>
          <w:ilvl w:val="0"/>
          <w:numId w:val="0"/>
        </w:numPr>
        <w:rPr>
          <w:noProof/>
        </w:rPr>
      </w:pPr>
      <w:bookmarkStart w:id="7" w:name="_Toc45197483"/>
      <w:r w:rsidRPr="00A016E8">
        <w:rPr>
          <w:rFonts w:ascii="Times New Roman" w:hAnsi="Times New Roman" w:cs="Times New Roman"/>
        </w:rPr>
        <w:lastRenderedPageBreak/>
        <w:t>圖目次</w:t>
      </w:r>
      <w:bookmarkEnd w:id="7"/>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72BDD1CF" w14:textId="2914C930" w:rsidR="00B95F4B" w:rsidRDefault="00361BCF">
      <w:pPr>
        <w:pStyle w:val="af8"/>
        <w:tabs>
          <w:tab w:val="right" w:leader="dot" w:pos="8494"/>
        </w:tabs>
        <w:ind w:left="1440" w:hanging="480"/>
        <w:rPr>
          <w:rFonts w:asciiTheme="minorHAnsi" w:eastAsiaTheme="minorEastAsia" w:hAnsiTheme="minorHAnsi"/>
          <w:noProof/>
        </w:rPr>
      </w:pPr>
      <w:hyperlink w:anchor="_Toc45197518"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.1 NaN-Euclidean distance</w:t>
        </w:r>
        <w:r w:rsidR="00B95F4B">
          <w:rPr>
            <w:noProof/>
            <w:webHidden/>
          </w:rPr>
          <w:tab/>
        </w:r>
        <w:r w:rsidR="00B95F4B">
          <w:rPr>
            <w:noProof/>
            <w:webHidden/>
          </w:rPr>
          <w:fldChar w:fldCharType="begin"/>
        </w:r>
        <w:r w:rsidR="00B95F4B">
          <w:rPr>
            <w:noProof/>
            <w:webHidden/>
          </w:rPr>
          <w:instrText xml:space="preserve"> PAGEREF _Toc45197518 \h </w:instrText>
        </w:r>
        <w:r w:rsidR="00B95F4B">
          <w:rPr>
            <w:noProof/>
            <w:webHidden/>
          </w:rPr>
        </w:r>
        <w:r w:rsidR="00B95F4B">
          <w:rPr>
            <w:noProof/>
            <w:webHidden/>
          </w:rPr>
          <w:fldChar w:fldCharType="separate"/>
        </w:r>
        <w:r w:rsidR="00B95F4B">
          <w:rPr>
            <w:noProof/>
            <w:webHidden/>
          </w:rPr>
          <w:t>15</w:t>
        </w:r>
        <w:r w:rsidR="00B95F4B">
          <w:rPr>
            <w:noProof/>
            <w:webHidden/>
          </w:rPr>
          <w:fldChar w:fldCharType="end"/>
        </w:r>
      </w:hyperlink>
    </w:p>
    <w:p w14:paraId="7726EB81" w14:textId="06F8008F" w:rsidR="00B95F4B" w:rsidRDefault="00361BCF">
      <w:pPr>
        <w:pStyle w:val="af8"/>
        <w:tabs>
          <w:tab w:val="right" w:leader="dot" w:pos="8494"/>
        </w:tabs>
        <w:ind w:left="1440" w:hanging="480"/>
        <w:rPr>
          <w:rFonts w:asciiTheme="minorHAnsi" w:eastAsiaTheme="minorEastAsia" w:hAnsiTheme="minorHAnsi"/>
          <w:noProof/>
        </w:rPr>
      </w:pPr>
      <w:hyperlink w:anchor="_Toc45197519"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.2 sk-NN imputation</w:t>
        </w:r>
        <w:r w:rsidR="00B95F4B" w:rsidRPr="00C523CF">
          <w:rPr>
            <w:rStyle w:val="ab"/>
            <w:rFonts w:hint="eastAsia"/>
            <w:noProof/>
          </w:rPr>
          <w:t>演算法</w:t>
        </w:r>
        <w:r w:rsidR="00B95F4B">
          <w:rPr>
            <w:noProof/>
            <w:webHidden/>
          </w:rPr>
          <w:tab/>
        </w:r>
        <w:r w:rsidR="00B95F4B">
          <w:rPr>
            <w:noProof/>
            <w:webHidden/>
          </w:rPr>
          <w:fldChar w:fldCharType="begin"/>
        </w:r>
        <w:r w:rsidR="00B95F4B">
          <w:rPr>
            <w:noProof/>
            <w:webHidden/>
          </w:rPr>
          <w:instrText xml:space="preserve"> PAGEREF _Toc45197519 \h </w:instrText>
        </w:r>
        <w:r w:rsidR="00B95F4B">
          <w:rPr>
            <w:noProof/>
            <w:webHidden/>
          </w:rPr>
        </w:r>
        <w:r w:rsidR="00B95F4B">
          <w:rPr>
            <w:noProof/>
            <w:webHidden/>
          </w:rPr>
          <w:fldChar w:fldCharType="separate"/>
        </w:r>
        <w:r w:rsidR="00B95F4B">
          <w:rPr>
            <w:noProof/>
            <w:webHidden/>
          </w:rPr>
          <w:t>17</w:t>
        </w:r>
        <w:r w:rsidR="00B95F4B">
          <w:rPr>
            <w:noProof/>
            <w:webHidden/>
          </w:rPr>
          <w:fldChar w:fldCharType="end"/>
        </w:r>
      </w:hyperlink>
    </w:p>
    <w:p w14:paraId="2B25B710" w14:textId="1647C0A0" w:rsidR="00B95F4B" w:rsidRDefault="00361BCF">
      <w:pPr>
        <w:pStyle w:val="af8"/>
        <w:tabs>
          <w:tab w:val="right" w:leader="dot" w:pos="8494"/>
        </w:tabs>
        <w:ind w:left="1440" w:hanging="480"/>
        <w:rPr>
          <w:rFonts w:asciiTheme="minorHAnsi" w:eastAsiaTheme="minorEastAsia" w:hAnsiTheme="minorHAnsi"/>
          <w:noProof/>
        </w:rPr>
      </w:pPr>
      <w:hyperlink w:anchor="_Toc45197520"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三</w:t>
        </w:r>
        <w:r w:rsidR="00B95F4B" w:rsidRPr="00C523CF">
          <w:rPr>
            <w:rStyle w:val="ab"/>
            <w:noProof/>
          </w:rPr>
          <w:t>.3 Procedure Impute_Process()</w:t>
        </w:r>
        <w:r w:rsidR="00B95F4B">
          <w:rPr>
            <w:noProof/>
            <w:webHidden/>
          </w:rPr>
          <w:tab/>
        </w:r>
        <w:r w:rsidR="00B95F4B">
          <w:rPr>
            <w:noProof/>
            <w:webHidden/>
          </w:rPr>
          <w:fldChar w:fldCharType="begin"/>
        </w:r>
        <w:r w:rsidR="00B95F4B">
          <w:rPr>
            <w:noProof/>
            <w:webHidden/>
          </w:rPr>
          <w:instrText xml:space="preserve"> PAGEREF _Toc45197520 \h </w:instrText>
        </w:r>
        <w:r w:rsidR="00B95F4B">
          <w:rPr>
            <w:noProof/>
            <w:webHidden/>
          </w:rPr>
        </w:r>
        <w:r w:rsidR="00B95F4B">
          <w:rPr>
            <w:noProof/>
            <w:webHidden/>
          </w:rPr>
          <w:fldChar w:fldCharType="separate"/>
        </w:r>
        <w:r w:rsidR="00B95F4B">
          <w:rPr>
            <w:noProof/>
            <w:webHidden/>
          </w:rPr>
          <w:t>17</w:t>
        </w:r>
        <w:r w:rsidR="00B95F4B">
          <w:rPr>
            <w:noProof/>
            <w:webHidden/>
          </w:rPr>
          <w:fldChar w:fldCharType="end"/>
        </w:r>
      </w:hyperlink>
    </w:p>
    <w:p w14:paraId="60ECBCBF" w14:textId="6D0E5D77" w:rsidR="00B95F4B" w:rsidRDefault="00361BCF">
      <w:pPr>
        <w:pStyle w:val="af8"/>
        <w:tabs>
          <w:tab w:val="right" w:leader="dot" w:pos="8494"/>
        </w:tabs>
        <w:ind w:left="1440" w:hanging="480"/>
        <w:rPr>
          <w:rFonts w:asciiTheme="minorHAnsi" w:eastAsiaTheme="minorEastAsia" w:hAnsiTheme="minorHAnsi"/>
          <w:noProof/>
        </w:rPr>
      </w:pPr>
      <w:hyperlink w:anchor="_Toc45197521"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.1 k=1</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_Toc45197521 \h </w:instrText>
        </w:r>
        <w:r w:rsidR="00B95F4B">
          <w:rPr>
            <w:noProof/>
            <w:webHidden/>
          </w:rPr>
        </w:r>
        <w:r w:rsidR="00B95F4B">
          <w:rPr>
            <w:noProof/>
            <w:webHidden/>
          </w:rPr>
          <w:fldChar w:fldCharType="separate"/>
        </w:r>
        <w:r w:rsidR="00B95F4B">
          <w:rPr>
            <w:noProof/>
            <w:webHidden/>
          </w:rPr>
          <w:t>21</w:t>
        </w:r>
        <w:r w:rsidR="00B95F4B">
          <w:rPr>
            <w:noProof/>
            <w:webHidden/>
          </w:rPr>
          <w:fldChar w:fldCharType="end"/>
        </w:r>
      </w:hyperlink>
    </w:p>
    <w:p w14:paraId="7511E6B7" w14:textId="5EE4F04D" w:rsidR="00B95F4B" w:rsidRDefault="00361BCF">
      <w:pPr>
        <w:pStyle w:val="af8"/>
        <w:tabs>
          <w:tab w:val="right" w:leader="dot" w:pos="8494"/>
        </w:tabs>
        <w:ind w:left="1440" w:hanging="480"/>
        <w:rPr>
          <w:rFonts w:asciiTheme="minorHAnsi" w:eastAsiaTheme="minorEastAsia" w:hAnsiTheme="minorHAnsi"/>
          <w:noProof/>
        </w:rPr>
      </w:pPr>
      <w:hyperlink w:anchor="_Toc45197522"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 xml:space="preserve">.2 </w:t>
        </w:r>
        <w:r w:rsidR="00B95F4B" w:rsidRPr="00C523CF">
          <w:rPr>
            <w:rStyle w:val="ab"/>
            <w:rFonts w:cs="Times New Roman"/>
            <w:noProof/>
          </w:rPr>
          <w:t>k=4</w:t>
        </w:r>
        <w:r w:rsidR="00B95F4B" w:rsidRPr="00C523CF">
          <w:rPr>
            <w:rStyle w:val="ab"/>
            <w:rFonts w:cs="Times New Roman" w:hint="eastAsia"/>
            <w:noProof/>
          </w:rPr>
          <w:t>時</w:t>
        </w:r>
        <w:r w:rsidR="00B95F4B" w:rsidRPr="00C523CF">
          <w:rPr>
            <w:rStyle w:val="ab"/>
            <w:rFonts w:cs="Times New Roman"/>
            <w:noProof/>
          </w:rPr>
          <w:t>hit ratio versus miss rate</w:t>
        </w:r>
        <w:r w:rsidR="00B95F4B" w:rsidRPr="00C523CF">
          <w:rPr>
            <w:rStyle w:val="ab"/>
            <w:rFonts w:cs="Times New Roman" w:hint="eastAsia"/>
            <w:noProof/>
          </w:rPr>
          <w:t>圖</w:t>
        </w:r>
        <w:r w:rsidR="00B95F4B">
          <w:rPr>
            <w:noProof/>
            <w:webHidden/>
          </w:rPr>
          <w:tab/>
        </w:r>
        <w:r w:rsidR="00B95F4B">
          <w:rPr>
            <w:noProof/>
            <w:webHidden/>
          </w:rPr>
          <w:fldChar w:fldCharType="begin"/>
        </w:r>
        <w:r w:rsidR="00B95F4B">
          <w:rPr>
            <w:noProof/>
            <w:webHidden/>
          </w:rPr>
          <w:instrText xml:space="preserve"> PAGEREF _Toc45197522 \h </w:instrText>
        </w:r>
        <w:r w:rsidR="00B95F4B">
          <w:rPr>
            <w:noProof/>
            <w:webHidden/>
          </w:rPr>
        </w:r>
        <w:r w:rsidR="00B95F4B">
          <w:rPr>
            <w:noProof/>
            <w:webHidden/>
          </w:rPr>
          <w:fldChar w:fldCharType="separate"/>
        </w:r>
        <w:r w:rsidR="00B95F4B">
          <w:rPr>
            <w:noProof/>
            <w:webHidden/>
          </w:rPr>
          <w:t>21</w:t>
        </w:r>
        <w:r w:rsidR="00B95F4B">
          <w:rPr>
            <w:noProof/>
            <w:webHidden/>
          </w:rPr>
          <w:fldChar w:fldCharType="end"/>
        </w:r>
      </w:hyperlink>
    </w:p>
    <w:p w14:paraId="4ACCF9EF" w14:textId="242FFA05" w:rsidR="00B95F4B" w:rsidRDefault="00361BCF">
      <w:pPr>
        <w:pStyle w:val="af8"/>
        <w:tabs>
          <w:tab w:val="right" w:leader="dot" w:pos="8494"/>
        </w:tabs>
        <w:ind w:left="1440" w:hanging="480"/>
        <w:rPr>
          <w:rFonts w:asciiTheme="minorHAnsi" w:eastAsiaTheme="minorEastAsia" w:hAnsiTheme="minorHAnsi"/>
          <w:noProof/>
        </w:rPr>
      </w:pPr>
      <w:hyperlink w:anchor="_Toc45197523"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.3 k=1</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_Toc45197523 \h </w:instrText>
        </w:r>
        <w:r w:rsidR="00B95F4B">
          <w:rPr>
            <w:noProof/>
            <w:webHidden/>
          </w:rPr>
        </w:r>
        <w:r w:rsidR="00B95F4B">
          <w:rPr>
            <w:noProof/>
            <w:webHidden/>
          </w:rPr>
          <w:fldChar w:fldCharType="separate"/>
        </w:r>
        <w:r w:rsidR="00B95F4B">
          <w:rPr>
            <w:noProof/>
            <w:webHidden/>
          </w:rPr>
          <w:t>23</w:t>
        </w:r>
        <w:r w:rsidR="00B95F4B">
          <w:rPr>
            <w:noProof/>
            <w:webHidden/>
          </w:rPr>
          <w:fldChar w:fldCharType="end"/>
        </w:r>
      </w:hyperlink>
    </w:p>
    <w:p w14:paraId="349D1E9E" w14:textId="16FE2F27" w:rsidR="00B95F4B" w:rsidRDefault="00361BCF">
      <w:pPr>
        <w:pStyle w:val="af8"/>
        <w:tabs>
          <w:tab w:val="right" w:leader="dot" w:pos="8494"/>
        </w:tabs>
        <w:ind w:left="1440" w:hanging="480"/>
        <w:rPr>
          <w:rFonts w:asciiTheme="minorHAnsi" w:eastAsiaTheme="minorEastAsia" w:hAnsiTheme="minorHAnsi"/>
          <w:noProof/>
        </w:rPr>
      </w:pPr>
      <w:hyperlink w:anchor="_Toc45197524"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.4 k=5</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_Toc45197524 \h </w:instrText>
        </w:r>
        <w:r w:rsidR="00B95F4B">
          <w:rPr>
            <w:noProof/>
            <w:webHidden/>
          </w:rPr>
        </w:r>
        <w:r w:rsidR="00B95F4B">
          <w:rPr>
            <w:noProof/>
            <w:webHidden/>
          </w:rPr>
          <w:fldChar w:fldCharType="separate"/>
        </w:r>
        <w:r w:rsidR="00B95F4B">
          <w:rPr>
            <w:noProof/>
            <w:webHidden/>
          </w:rPr>
          <w:t>24</w:t>
        </w:r>
        <w:r w:rsidR="00B95F4B">
          <w:rPr>
            <w:noProof/>
            <w:webHidden/>
          </w:rPr>
          <w:fldChar w:fldCharType="end"/>
        </w:r>
      </w:hyperlink>
    </w:p>
    <w:p w14:paraId="0AAC503E" w14:textId="6EF226B1" w:rsidR="00B95F4B" w:rsidRDefault="00361BCF">
      <w:pPr>
        <w:pStyle w:val="af8"/>
        <w:tabs>
          <w:tab w:val="right" w:leader="dot" w:pos="8494"/>
        </w:tabs>
        <w:ind w:left="1440" w:hanging="480"/>
        <w:rPr>
          <w:rFonts w:asciiTheme="minorHAnsi" w:eastAsiaTheme="minorEastAsia" w:hAnsiTheme="minorHAnsi"/>
          <w:noProof/>
        </w:rPr>
      </w:pPr>
      <w:hyperlink w:anchor="_Toc45197525" w:history="1">
        <w:r w:rsidR="00B95F4B" w:rsidRPr="00C523CF">
          <w:rPr>
            <w:rStyle w:val="ab"/>
            <w:rFonts w:hint="eastAsia"/>
            <w:noProof/>
          </w:rPr>
          <w:t>圖</w:t>
        </w:r>
        <w:r w:rsidR="00B95F4B" w:rsidRPr="00C523CF">
          <w:rPr>
            <w:rStyle w:val="ab"/>
            <w:noProof/>
          </w:rPr>
          <w:t xml:space="preserve"> </w:t>
        </w:r>
        <w:r w:rsidR="00B95F4B" w:rsidRPr="00C523CF">
          <w:rPr>
            <w:rStyle w:val="ab"/>
            <w:rFonts w:hint="eastAsia"/>
            <w:noProof/>
          </w:rPr>
          <w:t>四</w:t>
        </w:r>
        <w:r w:rsidR="00B95F4B" w:rsidRPr="00C523CF">
          <w:rPr>
            <w:rStyle w:val="ab"/>
            <w:noProof/>
          </w:rPr>
          <w:t>.5 k=13</w:t>
        </w:r>
        <w:r w:rsidR="00B95F4B" w:rsidRPr="00C523CF">
          <w:rPr>
            <w:rStyle w:val="ab"/>
            <w:rFonts w:hint="eastAsia"/>
            <w:noProof/>
          </w:rPr>
          <w:t>各填補法比較圖</w:t>
        </w:r>
        <w:r w:rsidR="00B95F4B">
          <w:rPr>
            <w:noProof/>
            <w:webHidden/>
          </w:rPr>
          <w:tab/>
        </w:r>
        <w:r w:rsidR="00B95F4B">
          <w:rPr>
            <w:noProof/>
            <w:webHidden/>
          </w:rPr>
          <w:fldChar w:fldCharType="begin"/>
        </w:r>
        <w:r w:rsidR="00B95F4B">
          <w:rPr>
            <w:noProof/>
            <w:webHidden/>
          </w:rPr>
          <w:instrText xml:space="preserve"> PAGEREF _Toc45197525 \h </w:instrText>
        </w:r>
        <w:r w:rsidR="00B95F4B">
          <w:rPr>
            <w:noProof/>
            <w:webHidden/>
          </w:rPr>
        </w:r>
        <w:r w:rsidR="00B95F4B">
          <w:rPr>
            <w:noProof/>
            <w:webHidden/>
          </w:rPr>
          <w:fldChar w:fldCharType="separate"/>
        </w:r>
        <w:r w:rsidR="00B95F4B">
          <w:rPr>
            <w:noProof/>
            <w:webHidden/>
          </w:rPr>
          <w:t>25</w:t>
        </w:r>
        <w:r w:rsidR="00B95F4B">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195E">
      <w:pPr>
        <w:pStyle w:val="1"/>
        <w:jc w:val="left"/>
      </w:pPr>
      <w:bookmarkStart w:id="8" w:name="_Toc45197484"/>
      <w:r>
        <w:rPr>
          <w:rFonts w:hint="eastAsia"/>
        </w:rPr>
        <w:lastRenderedPageBreak/>
        <w:t>簡介</w:t>
      </w:r>
      <w:bookmarkEnd w:id="8"/>
    </w:p>
    <w:p w14:paraId="4208DA75" w14:textId="260941C1" w:rsidR="00DE4135" w:rsidRPr="00377987" w:rsidRDefault="00502D99" w:rsidP="003D0066">
      <w:pPr>
        <w:ind w:firstLine="425"/>
      </w:pPr>
      <w:r>
        <w:rPr>
          <w:rFonts w:hint="eastAsia"/>
        </w:rPr>
        <w:t>現實生活中，在蒐集資料的過程當中難免會面臨到資料不齊全的狀況</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資料當中不全具有值。</w:t>
      </w:r>
    </w:p>
    <w:p w14:paraId="787528E0" w14:textId="2B0EBD3D" w:rsidR="00111FFE" w:rsidRPr="003D0066" w:rsidRDefault="00A34BDE" w:rsidP="003D0066">
      <w:pPr>
        <w:ind w:firstLine="425"/>
      </w:pPr>
      <w:r w:rsidRPr="00A34BDE">
        <w:t>在多維度資料集當中，資料難免會因為諸多因素造成資料集內有缺失的情形從而影響結果，而針對缺失值填補的演算法其中又以</w:t>
      </w:r>
      <w:r w:rsidR="0016197E">
        <w:t>k</w:t>
      </w:r>
      <w:r w:rsidR="0016197E">
        <w:rPr>
          <w:rFonts w:hint="eastAsia"/>
        </w:rPr>
        <w:t>鄰近填補法</w:t>
      </w:r>
      <w:r w:rsidRPr="00A34BDE">
        <w:t>對不同缺失狀況表現較好，然而，過往的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作為對所有缺失值</w:t>
      </w:r>
      <w:proofErr w:type="gramStart"/>
      <w:r w:rsidRPr="00A34BDE">
        <w:t>找</w:t>
      </w:r>
      <w:r w:rsidR="007B55C8">
        <w:rPr>
          <w:rFonts w:hint="eastAsia"/>
        </w:rPr>
        <w:t>到</w:t>
      </w:r>
      <w:r w:rsidR="00C86243">
        <w:rPr>
          <w:rFonts w:hint="eastAsia"/>
        </w:rPr>
        <w:t>該維度</w:t>
      </w:r>
      <w:proofErr w:type="gramEnd"/>
      <w:r w:rsidRPr="00A34BDE">
        <w:t>鄰近點的方法，但卻少有研究針對不同缺失情形</w:t>
      </w:r>
      <w:r w:rsidR="00C86243">
        <w:rPr>
          <w:rFonts w:hint="eastAsia"/>
        </w:rPr>
        <w:t>下做</w:t>
      </w:r>
      <w:r w:rsidRPr="00A34BDE">
        <w:t>個別處理，一般而言，在各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w:t>
      </w:r>
      <w:proofErr w:type="gramEnd"/>
      <w:r w:rsidRPr="00A34BDE">
        <w:t>度所佔有比例等等，均</w:t>
      </w:r>
      <w:r w:rsidR="007B55C8">
        <w:rPr>
          <w:rFonts w:hint="eastAsia"/>
        </w:rPr>
        <w:t>予</w:t>
      </w:r>
      <w:r w:rsidRPr="00A34BDE">
        <w:t>以同一機制搜尋</w:t>
      </w:r>
      <w:r w:rsidRPr="00A34BDE">
        <w:t>k</w:t>
      </w:r>
      <w:r w:rsidRPr="00A34BDE">
        <w:t>個鄰近點後，</w:t>
      </w:r>
      <w:r w:rsidR="00DA55B8">
        <w:rPr>
          <w:rFonts w:hint="eastAsia"/>
        </w:rPr>
        <w:t>並在此方法下所找到的鄰近點也予以相同權重，</w:t>
      </w:r>
      <w:r w:rsidRPr="00A34BDE">
        <w:t>將值填補回</w:t>
      </w:r>
      <w:r w:rsidR="00DA55B8">
        <w:rPr>
          <w:rFonts w:hint="eastAsia"/>
        </w:rPr>
        <w:t>該缺失值欄位</w:t>
      </w:r>
      <w:r w:rsidRPr="00A34BDE">
        <w:t>。</w:t>
      </w:r>
    </w:p>
    <w:p w14:paraId="00CE178C" w14:textId="70958270" w:rsidR="00DE4135" w:rsidRDefault="00A34BDE" w:rsidP="003D0066">
      <w:pPr>
        <w:ind w:firstLine="425"/>
      </w:pPr>
      <w:r w:rsidRPr="00A34BDE">
        <w:t>根據上述之情形，在以往經過傳統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本研究想觀察在對於缺失值分布不同的情況以及不同缺失情形下，基於</w:t>
      </w:r>
      <w:r w:rsidR="004A06C7">
        <w:rPr>
          <w:rFonts w:hint="eastAsia"/>
        </w:rPr>
        <w:t>原</w:t>
      </w:r>
      <w:r w:rsidR="004A06C7">
        <w:rPr>
          <w:rFonts w:hint="eastAsia"/>
        </w:rPr>
        <w:t>k</w:t>
      </w:r>
      <w:r w:rsidR="004A06C7">
        <w:rPr>
          <w:rFonts w:hint="eastAsia"/>
        </w:rPr>
        <w:t>鄰近填補</w:t>
      </w:r>
      <w:r w:rsidRPr="00A34BDE">
        <w:t>方法上做改</w:t>
      </w:r>
      <w:r w:rsidR="004A06C7">
        <w:rPr>
          <w:rFonts w:hint="eastAsia"/>
        </w:rPr>
        <w:t>善</w:t>
      </w:r>
      <w:r w:rsidRPr="00A34BDE">
        <w:t>，</w:t>
      </w:r>
      <w:r w:rsidR="004A06C7">
        <w:rPr>
          <w:rFonts w:hint="eastAsia"/>
        </w:rPr>
        <w:t>藉</w:t>
      </w:r>
      <w:r w:rsidRPr="00A34BDE">
        <w:t>以達到可以修正考慮某些缺失分布情形下，填補後的值可以更加合理</w:t>
      </w:r>
      <w:r w:rsidR="004A06C7">
        <w:rPr>
          <w:rFonts w:hint="eastAsia"/>
        </w:rPr>
        <w:t>且</w:t>
      </w:r>
      <w:r w:rsidRPr="00A34BDE">
        <w:t>完善，並提出一個改進的方法。</w:t>
      </w:r>
    </w:p>
    <w:p w14:paraId="32BA08BC" w14:textId="512C611F"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Pr>
          <w:rFonts w:cs="Times New Roman" w:hint="eastAsia"/>
          <w:color w:val="000000" w:themeColor="text1"/>
          <w:szCs w:val="24"/>
        </w:rPr>
        <w:t>的</w:t>
      </w:r>
      <w:r w:rsidRPr="00EA2253">
        <w:rPr>
          <w:rFonts w:cs="Times New Roman" w:hint="eastAsia"/>
          <w:color w:val="000000" w:themeColor="text1"/>
          <w:szCs w:val="24"/>
        </w:rPr>
        <w:t>章節結構</w:t>
      </w:r>
      <w:r>
        <w:rPr>
          <w:rFonts w:cs="Times New Roman" w:hint="eastAsia"/>
          <w:color w:val="000000" w:themeColor="text1"/>
          <w:szCs w:val="24"/>
        </w:rPr>
        <w:t xml:space="preserve"> : </w:t>
      </w:r>
      <w:r w:rsidRPr="00EA2253">
        <w:rPr>
          <w:rFonts w:cs="Times New Roman" w:hint="eastAsia"/>
          <w:color w:val="000000" w:themeColor="text1"/>
          <w:szCs w:val="24"/>
        </w:rPr>
        <w:t>第一章簡介、第二章相關研究、第三章問題與方法、第四章實驗結果與分析以及最後第五章結論與未來方向。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9" w:name="_Toc45197485"/>
      <w:r>
        <w:rPr>
          <w:rFonts w:hint="eastAsia"/>
          <w:shd w:val="clear" w:color="auto" w:fill="FFFFFF"/>
        </w:rPr>
        <w:lastRenderedPageBreak/>
        <w:t>相關研究</w:t>
      </w:r>
      <w:bookmarkEnd w:id="9"/>
    </w:p>
    <w:p w14:paraId="4826A6C5" w14:textId="5560684B" w:rsidR="007076AD" w:rsidRPr="007076AD" w:rsidRDefault="007076AD" w:rsidP="00F04621">
      <w:pPr>
        <w:ind w:firstLine="480"/>
      </w:pPr>
      <w:r>
        <w:rPr>
          <w:shd w:val="clear" w:color="auto" w:fill="FFFFFF"/>
        </w:rPr>
        <w:t>本論文所牽涉到的相關議題有</w:t>
      </w:r>
      <w:r w:rsidR="00023C5C">
        <w:rPr>
          <w:rFonts w:hint="eastAsia"/>
          <w:shd w:val="clear" w:color="auto" w:fill="FFFFFF"/>
        </w:rPr>
        <w:t>四</w:t>
      </w:r>
      <w:r>
        <w:rPr>
          <w:shd w:val="clear" w:color="auto" w:fill="FFFFFF"/>
        </w:rPr>
        <w:t>個面向</w:t>
      </w:r>
      <w:r>
        <w:rPr>
          <w:shd w:val="clear" w:color="auto" w:fill="FFFFFF"/>
        </w:rPr>
        <w:t xml:space="preserve"> :</w:t>
      </w:r>
      <w:r>
        <w:rPr>
          <w:shd w:val="clear" w:color="auto" w:fill="FFFFFF"/>
        </w:rPr>
        <w:t>天際線問題</w:t>
      </w:r>
      <w:r>
        <w:rPr>
          <w:shd w:val="clear" w:color="auto" w:fill="FFFFFF"/>
        </w:rPr>
        <w:t>(skyline problem)</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、填補法</w:t>
      </w:r>
      <w:r>
        <w:rPr>
          <w:shd w:val="clear" w:color="auto" w:fill="FFFFFF"/>
        </w:rPr>
        <w:t xml:space="preserve"> (imputation)</w:t>
      </w:r>
      <w:r>
        <w:rPr>
          <w:shd w:val="clear" w:color="auto" w:fill="FFFFFF"/>
        </w:rPr>
        <w:t>、</w:t>
      </w:r>
      <w:r>
        <w:rPr>
          <w:shd w:val="clear" w:color="auto" w:fill="FFFFFF"/>
        </w:rPr>
        <w:t>k</w:t>
      </w:r>
      <w:r>
        <w:rPr>
          <w:shd w:val="clear" w:color="auto" w:fill="FFFFFF"/>
        </w:rPr>
        <w:t>鄰近</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1360117A" w:rsidR="00A81C57" w:rsidRDefault="00C85D03" w:rsidP="00DE6D43">
      <w:pPr>
        <w:pStyle w:val="2"/>
      </w:pPr>
      <w:bookmarkStart w:id="10" w:name="_Toc45197486"/>
      <w:r>
        <w:rPr>
          <w:rFonts w:hint="eastAsia"/>
        </w:rPr>
        <w:t>2.1</w:t>
      </w:r>
      <w:r w:rsidR="00A81C57" w:rsidRPr="009F0A02">
        <w:rPr>
          <w:rFonts w:hint="eastAsia"/>
        </w:rPr>
        <w:t>天際線問題概述與完整資料集對天際線問題之影響</w:t>
      </w:r>
      <w:bookmarkEnd w:id="10"/>
    </w:p>
    <w:p w14:paraId="0F6D330E" w14:textId="7BCB3BD2" w:rsidR="00BA3108" w:rsidRDefault="00CA4544" w:rsidP="00A81C57">
      <w:pPr>
        <w:ind w:firstLine="480"/>
      </w:pPr>
      <w:r>
        <w:rPr>
          <w:rFonts w:hint="eastAsia"/>
        </w:rPr>
        <w:t>天際線</w:t>
      </w:r>
      <w:r w:rsidR="00BD080A">
        <w:rPr>
          <w:rFonts w:hint="eastAsia"/>
        </w:rPr>
        <w:t>問題</w:t>
      </w:r>
      <w:r w:rsidR="00125900">
        <w:rPr>
          <w:rFonts w:hint="eastAsia"/>
        </w:rPr>
        <w:t>主要目的是要找出所有不會被任何一點支配的資料點</w:t>
      </w:r>
      <w:r w:rsidR="009F7508">
        <w:rPr>
          <w:rFonts w:hint="eastAsia"/>
        </w:rPr>
        <w:t>集合</w:t>
      </w:r>
      <w:r w:rsidR="00870D61">
        <w:rPr>
          <w:rFonts w:hint="eastAsia"/>
        </w:rPr>
        <w:t>，其決定被支配與否的關鍵是在比較點</w:t>
      </w:r>
      <w:r w:rsidR="00870D61">
        <w:rPr>
          <w:rFonts w:hint="eastAsia"/>
        </w:rPr>
        <w:t>p</w:t>
      </w:r>
      <w:r w:rsidR="00870D61">
        <w:rPr>
          <w:rFonts w:hint="eastAsia"/>
        </w:rPr>
        <w:t>的</w:t>
      </w:r>
      <w:proofErr w:type="gramStart"/>
      <w:r w:rsidR="00870D61">
        <w:rPr>
          <w:rFonts w:hint="eastAsia"/>
        </w:rPr>
        <w:t>所有維</w:t>
      </w:r>
      <w:proofErr w:type="gramEnd"/>
      <w:r w:rsidR="00870D61">
        <w:rPr>
          <w:rFonts w:hint="eastAsia"/>
        </w:rPr>
        <w:t>度下的</w:t>
      </w:r>
      <w:proofErr w:type="gramStart"/>
      <w:r w:rsidR="00870D61">
        <w:rPr>
          <w:rFonts w:hint="eastAsia"/>
        </w:rPr>
        <w:t>值均不小</w:t>
      </w:r>
      <w:proofErr w:type="gramEnd"/>
      <w:r w:rsidR="00870D61">
        <w:rPr>
          <w:rFonts w:hint="eastAsia"/>
        </w:rPr>
        <w:t>於或等於點</w:t>
      </w:r>
      <w:r w:rsidR="00870D61">
        <w:rPr>
          <w:rFonts w:hint="eastAsia"/>
        </w:rPr>
        <w:t>q</w:t>
      </w:r>
      <w:r w:rsidR="00444E7C">
        <w:rPr>
          <w:rFonts w:hint="eastAsia"/>
        </w:rPr>
        <w:t>，</w:t>
      </w:r>
      <w:r w:rsidR="001F442E">
        <w:rPr>
          <w:rFonts w:hint="eastAsia"/>
        </w:rPr>
        <w:t>稱之為點</w:t>
      </w:r>
      <w:r w:rsidR="001F442E">
        <w:rPr>
          <w:rFonts w:hint="eastAsia"/>
        </w:rPr>
        <w:t>p</w:t>
      </w:r>
      <w:r w:rsidR="001F442E">
        <w:rPr>
          <w:rFonts w:hint="eastAsia"/>
        </w:rPr>
        <w:t>支配點</w:t>
      </w:r>
      <w:r w:rsidR="001F442E">
        <w:rPr>
          <w:rFonts w:hint="eastAsia"/>
        </w:rPr>
        <w:t>q</w:t>
      </w:r>
      <w:r w:rsidR="001F442E">
        <w:rPr>
          <w:rFonts w:hint="eastAsia"/>
        </w:rPr>
        <w:t>，</w:t>
      </w:r>
      <w:r w:rsidR="000B4D27">
        <w:rPr>
          <w:rFonts w:hint="eastAsia"/>
        </w:rPr>
        <w:t>但由於天際線問題必須比較所有的</w:t>
      </w:r>
      <w:proofErr w:type="gramStart"/>
      <w:r w:rsidR="000B4D27">
        <w:rPr>
          <w:rFonts w:hint="eastAsia"/>
        </w:rPr>
        <w:t>維度方</w:t>
      </w:r>
      <w:proofErr w:type="gramEnd"/>
      <w:r w:rsidR="000B4D27">
        <w:rPr>
          <w:rFonts w:hint="eastAsia"/>
        </w:rPr>
        <w:t>能決定支配性</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C32A2E">
        <w:rPr>
          <w:rFonts w:hint="eastAsia"/>
        </w:rPr>
        <w:t>問題</w:t>
      </w:r>
      <w:r w:rsidR="00DF2FD3">
        <w:rPr>
          <w:rFonts w:hint="eastAsia"/>
        </w:rPr>
        <w:t>具有舉足輕重的影響力，在缺失值的資料集下欲比較</w:t>
      </w:r>
      <w:proofErr w:type="gramStart"/>
      <w:r w:rsidR="00DF2FD3">
        <w:rPr>
          <w:rFonts w:hint="eastAsia"/>
        </w:rPr>
        <w:t>所有</w:t>
      </w:r>
      <w:proofErr w:type="gramEnd"/>
      <w:r w:rsidR="00DF2FD3">
        <w:rPr>
          <w:rFonts w:hint="eastAsia"/>
        </w:rPr>
        <w:t>維度是一項重大的困難</w:t>
      </w:r>
      <w:r w:rsidR="00C12A79">
        <w:rPr>
          <w:rFonts w:hint="eastAsia"/>
        </w:rPr>
        <w:t>所在</w:t>
      </w:r>
      <w:r w:rsidR="007E237F">
        <w:fldChar w:fldCharType="begin"/>
      </w:r>
      <w:r w:rsidR="00864E02">
        <w:instrText xml:space="preserve"> ADDIN ZOTERO_ITEM CSL_CITATION {"citationID":"ZxGZvikM","properties":{"formattedCitation":"[9]","plainCitation":"[9]","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2836E9" w:rsidRPr="002836E9">
        <w:rPr>
          <w:rFonts w:cs="Times New Roman"/>
        </w:rPr>
        <w:t>[9]</w:t>
      </w:r>
      <w:r w:rsidR="007E237F">
        <w:fldChar w:fldCharType="end"/>
      </w:r>
      <w:r w:rsidR="00C12A79">
        <w:rPr>
          <w:rFonts w:hint="eastAsia"/>
        </w:rPr>
        <w:t>。</w:t>
      </w:r>
    </w:p>
    <w:p w14:paraId="13F02B27" w14:textId="77777777" w:rsidR="00A81C57" w:rsidRPr="00A81C57" w:rsidRDefault="00A81C57" w:rsidP="00A81C57">
      <w:pPr>
        <w:ind w:firstLine="480"/>
      </w:pPr>
    </w:p>
    <w:p w14:paraId="38A9B685" w14:textId="696ED3B7" w:rsidR="00A81C57" w:rsidRDefault="00A81C57" w:rsidP="006C29D1">
      <w:pPr>
        <w:pStyle w:val="2"/>
      </w:pPr>
      <w:bookmarkStart w:id="11" w:name="_Toc45197487"/>
      <w:r>
        <w:rPr>
          <w:rFonts w:hint="eastAsia"/>
        </w:rPr>
        <w:t>2.2</w:t>
      </w:r>
      <w:r>
        <w:rPr>
          <w:rFonts w:hint="eastAsia"/>
        </w:rPr>
        <w:t>缺失資料</w:t>
      </w:r>
      <w:r w:rsidR="00912DCF">
        <w:rPr>
          <w:rFonts w:hint="eastAsia"/>
        </w:rPr>
        <w:t>類型與缺失值</w:t>
      </w:r>
      <w:r>
        <w:rPr>
          <w:rFonts w:hint="eastAsia"/>
        </w:rPr>
        <w:t>處理技術</w:t>
      </w:r>
      <w:bookmarkEnd w:id="11"/>
    </w:p>
    <w:p w14:paraId="6132EE70" w14:textId="7EEF7AFB" w:rsidR="00A81C57" w:rsidRDefault="002568B1" w:rsidP="007B406D">
      <w:pPr>
        <w:ind w:firstLine="480"/>
        <w:rPr>
          <w:rFonts w:cs="Times New Roman"/>
        </w:rPr>
      </w:pPr>
      <w:r>
        <w:rPr>
          <w:rFonts w:cs="Times New Roman" w:hint="eastAsia"/>
        </w:rPr>
        <w:t>本節主要討論</w:t>
      </w:r>
      <w:r w:rsidR="00991A8D">
        <w:rPr>
          <w:rFonts w:cs="Times New Roman" w:hint="eastAsia"/>
        </w:rPr>
        <w:t>範圍</w:t>
      </w:r>
      <w:r w:rsidR="009C2BCA">
        <w:rPr>
          <w:rFonts w:cs="Times New Roman" w:hint="eastAsia"/>
        </w:rPr>
        <w:t>包含</w:t>
      </w:r>
      <w:r w:rsidR="00EB0219">
        <w:rPr>
          <w:rFonts w:cs="Times New Roman" w:hint="eastAsia"/>
        </w:rPr>
        <w:t>常見的</w:t>
      </w:r>
      <w:r w:rsidR="008B38A7">
        <w:rPr>
          <w:rFonts w:cs="Times New Roman" w:hint="eastAsia"/>
        </w:rPr>
        <w:t>資料</w:t>
      </w:r>
      <w:r w:rsidR="00EB0219">
        <w:rPr>
          <w:rFonts w:cs="Times New Roman" w:hint="eastAsia"/>
        </w:rPr>
        <w:t>集</w:t>
      </w:r>
      <w:r w:rsidR="008B38A7">
        <w:rPr>
          <w:rFonts w:cs="Times New Roman" w:hint="eastAsia"/>
        </w:rPr>
        <w:t>缺失類型以及缺失值處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2" w:name="_Toc45197488"/>
      <w:r>
        <w:rPr>
          <w:rFonts w:cs="Times New Roman" w:hint="eastAsia"/>
        </w:rPr>
        <w:t>2.2.1</w:t>
      </w:r>
      <w:r w:rsidR="008B38A7">
        <w:rPr>
          <w:rFonts w:cs="Times New Roman" w:hint="eastAsia"/>
        </w:rPr>
        <w:t>資料</w:t>
      </w:r>
      <w:r w:rsidR="00A81C57">
        <w:rPr>
          <w:rFonts w:cs="Times New Roman" w:hint="eastAsia"/>
        </w:rPr>
        <w:t>缺失類型</w:t>
      </w:r>
      <w:bookmarkEnd w:id="12"/>
    </w:p>
    <w:p w14:paraId="0DE00C7C" w14:textId="54FD9DCD" w:rsidR="00195F16" w:rsidRPr="00D248A4" w:rsidRDefault="00C16104" w:rsidP="001E51CF">
      <w:pPr>
        <w:ind w:firstLine="480"/>
        <w:rPr>
          <w:rFonts w:cs="Times New Roman"/>
        </w:rPr>
      </w:pPr>
      <w:r w:rsidRPr="00D248A4">
        <w:rPr>
          <w:rFonts w:cs="Times New Roman"/>
        </w:rPr>
        <w:t>首先</w:t>
      </w:r>
      <w:r w:rsidR="00116768">
        <w:rPr>
          <w:rFonts w:cs="Times New Roman" w:hint="eastAsia"/>
        </w:rPr>
        <w:t>在</w:t>
      </w:r>
      <w:r w:rsidRPr="00D248A4">
        <w:rPr>
          <w:rFonts w:cs="Times New Roman"/>
        </w:rPr>
        <w:t>處理缺失值</w:t>
      </w:r>
      <w:r w:rsidR="000B7E41">
        <w:rPr>
          <w:rFonts w:cs="Times New Roman" w:hint="eastAsia"/>
        </w:rPr>
        <w:t>之</w:t>
      </w:r>
      <w:r w:rsidRPr="00D248A4">
        <w:rPr>
          <w:rFonts w:cs="Times New Roman"/>
        </w:rPr>
        <w:t>前，</w:t>
      </w:r>
      <w:r w:rsidR="000B7E41">
        <w:rPr>
          <w:rFonts w:cs="Times New Roman" w:hint="eastAsia"/>
        </w:rPr>
        <w:t>必須先了解即將面對的缺失類型，才能</w:t>
      </w:r>
      <w:r w:rsidR="007F4CFD">
        <w:rPr>
          <w:rFonts w:cs="Times New Roman" w:hint="eastAsia"/>
        </w:rPr>
        <w:t>對</w:t>
      </w:r>
      <w:r w:rsidR="000B7E41">
        <w:rPr>
          <w:rFonts w:cs="Times New Roman" w:hint="eastAsia"/>
        </w:rPr>
        <w:t>不同類型的</w:t>
      </w:r>
      <w:proofErr w:type="gramStart"/>
      <w:r w:rsidRPr="00D248A4">
        <w:rPr>
          <w:rFonts w:cs="Times New Roman"/>
        </w:rPr>
        <w:t>缺失值</w:t>
      </w:r>
      <w:r w:rsidR="008C3C47">
        <w:rPr>
          <w:rFonts w:cs="Times New Roman" w:hint="eastAsia"/>
        </w:rPr>
        <w:t>施予</w:t>
      </w:r>
      <w:proofErr w:type="gramEnd"/>
      <w:r w:rsidR="000B7E41">
        <w:rPr>
          <w:rFonts w:cs="Times New Roman" w:hint="eastAsia"/>
        </w:rPr>
        <w:t>適當地處裡技術</w:t>
      </w:r>
      <w:r w:rsidR="001E51CF">
        <w:rPr>
          <w:rFonts w:cs="Times New Roman" w:hint="eastAsia"/>
        </w:rPr>
        <w:t>，本節將資料集中常見的缺失值類型做簡單的分類</w:t>
      </w:r>
      <w:r w:rsidR="005B1400">
        <w:rPr>
          <w:rFonts w:cs="Times New Roman" w:hint="eastAsia"/>
        </w:rPr>
        <w:t>，分別有隨機缺失值</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EA719C">
        <w:rPr>
          <w:rFonts w:cs="Times New Roman" w:hint="eastAsia"/>
        </w:rPr>
        <w:t xml:space="preserve"> </w:t>
      </w:r>
      <w:r w:rsidR="005406BA">
        <w:rPr>
          <w:rFonts w:cs="Times New Roman" w:hint="eastAsia"/>
        </w:rPr>
        <w:t>:</w:t>
      </w:r>
      <w:r w:rsidR="00EA719C">
        <w:rPr>
          <w:rFonts w:cs="Times New Roman" w:hint="eastAsia"/>
        </w:rPr>
        <w:t xml:space="preserve"> </w:t>
      </w:r>
    </w:p>
    <w:p w14:paraId="4D12F97E" w14:textId="77777777" w:rsidR="00350E2E" w:rsidRPr="00162A80" w:rsidRDefault="00350E2E" w:rsidP="00A13FF7">
      <w:pPr>
        <w:rPr>
          <w:rFonts w:cs="Times New Roman"/>
        </w:rPr>
      </w:pPr>
    </w:p>
    <w:p w14:paraId="0655D29B" w14:textId="0C7241D4" w:rsidR="001972FD" w:rsidRPr="00D248A4" w:rsidRDefault="009E3FB4" w:rsidP="00FF61E7">
      <w:pPr>
        <w:rPr>
          <w:rFonts w:cs="Times New Roman"/>
        </w:rPr>
      </w:pPr>
      <w:r w:rsidRPr="00D248A4">
        <w:rPr>
          <w:rFonts w:cs="Times New Roman"/>
        </w:rPr>
        <w:t>隨機缺失值</w:t>
      </w:r>
      <w:r w:rsidR="00716A9E">
        <w:rPr>
          <w:rFonts w:cs="Times New Roman" w:hint="eastAsia"/>
        </w:rPr>
        <w:t>類型</w:t>
      </w:r>
      <w:r w:rsidR="00D4327C">
        <w:rPr>
          <w:rFonts w:cs="Times New Roman" w:hint="eastAsia"/>
        </w:rPr>
        <w:t xml:space="preserve"> : </w:t>
      </w:r>
    </w:p>
    <w:p w14:paraId="7C62C847" w14:textId="1E721B08" w:rsidR="0099207F" w:rsidRDefault="00195F16" w:rsidP="00654346">
      <w:pPr>
        <w:ind w:firstLine="480"/>
        <w:rPr>
          <w:rFonts w:cs="Times New Roman"/>
        </w:rPr>
      </w:pPr>
      <w:r w:rsidRPr="00D248A4">
        <w:rPr>
          <w:rFonts w:cs="Times New Roman"/>
        </w:rPr>
        <w:t>在分析當中控制了</w:t>
      </w:r>
      <w:r w:rsidR="00C26AE9" w:rsidRPr="00D248A4">
        <w:rPr>
          <w:rFonts w:cs="Times New Roman" w:hint="eastAsia"/>
        </w:rPr>
        <w:t>某些</w:t>
      </w:r>
      <w:r w:rsidRPr="00D248A4">
        <w:rPr>
          <w:rFonts w:cs="Times New Roman"/>
        </w:rPr>
        <w:t>變數，</w:t>
      </w:r>
      <w:r w:rsidR="00D47B0C" w:rsidRPr="00D248A4">
        <w:rPr>
          <w:rFonts w:cs="Times New Roman" w:hint="eastAsia"/>
        </w:rPr>
        <w:t>某一變數</w:t>
      </w:r>
      <w:r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Pr="00D248A4">
        <w:rPr>
          <w:rFonts w:cs="Times New Roman"/>
        </w:rPr>
        <w:t>，則此一類型缺失成為隨機缺失。</w:t>
      </w:r>
      <w:r w:rsidR="00FB2770" w:rsidRPr="00EC69B5">
        <w:rPr>
          <w:rFonts w:cs="Times New Roman" w:hint="eastAsia"/>
        </w:rPr>
        <w:t>例如</w:t>
      </w:r>
      <w:r w:rsidR="00FB2770" w:rsidRPr="00EC69B5">
        <w:rPr>
          <w:rFonts w:cs="Times New Roman" w:hint="eastAsia"/>
        </w:rPr>
        <w:t>:</w:t>
      </w:r>
    </w:p>
    <w:p w14:paraId="53A6393E" w14:textId="503190EA" w:rsidR="001972FD" w:rsidRPr="00EC69B5" w:rsidRDefault="00FB2770" w:rsidP="00CF4C24">
      <w:pPr>
        <w:rPr>
          <w:rFonts w:cs="Times New Roman"/>
        </w:rPr>
      </w:pPr>
      <w:r w:rsidRPr="00EC69B5">
        <w:rPr>
          <w:rFonts w:cs="Times New Roman" w:hint="eastAsia"/>
        </w:rPr>
        <w:t>男性比較不願意填寫關於沮喪或失敗的調查問卷</w:t>
      </w:r>
      <w:r w:rsidRPr="00EC69B5">
        <w:rPr>
          <w:rFonts w:cs="Times New Roman" w:hint="eastAsia"/>
        </w:rPr>
        <w:t>(</w:t>
      </w:r>
      <w:r w:rsidRPr="00EC69B5">
        <w:rPr>
          <w:rFonts w:cs="Times New Roman" w:hint="eastAsia"/>
        </w:rPr>
        <w:t>觀察到的</w:t>
      </w:r>
      <w:r w:rsidRPr="00EC69B5">
        <w:rPr>
          <w:rFonts w:cs="Times New Roman" w:hint="eastAsia"/>
        </w:rPr>
        <w:t>)</w:t>
      </w:r>
      <w:r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，此一類型缺失方式就被歸類為隨機缺失值</w:t>
      </w:r>
      <w:r w:rsidR="00065C9D" w:rsidRPr="00EC69B5">
        <w:rPr>
          <w:rFonts w:cs="Times New Roman" w:hint="eastAsia"/>
        </w:rPr>
        <w:t>。</w:t>
      </w:r>
    </w:p>
    <w:p w14:paraId="754B862E" w14:textId="77777777" w:rsidR="00FB2770" w:rsidRPr="00555C23" w:rsidRDefault="00FB2770" w:rsidP="00A13FF7">
      <w:pPr>
        <w:rPr>
          <w:rFonts w:cs="Times New Roman"/>
        </w:rPr>
      </w:pPr>
    </w:p>
    <w:p w14:paraId="2A8A3E20" w14:textId="77777777" w:rsidR="009C6938" w:rsidRDefault="009C6938" w:rsidP="00A13FF7">
      <w:pPr>
        <w:rPr>
          <w:rFonts w:cs="Times New Roman"/>
        </w:rPr>
      </w:pPr>
    </w:p>
    <w:p w14:paraId="46F76A2C" w14:textId="77777777" w:rsidR="009C6938" w:rsidRDefault="009C6938" w:rsidP="00A13FF7">
      <w:pPr>
        <w:rPr>
          <w:rFonts w:cs="Times New Roman"/>
        </w:rPr>
      </w:pPr>
    </w:p>
    <w:p w14:paraId="6F7B2C11" w14:textId="147E28FF" w:rsidR="001972FD" w:rsidRPr="00D248A4" w:rsidRDefault="00D123BE" w:rsidP="00A13FF7">
      <w:pPr>
        <w:rPr>
          <w:rFonts w:cs="Times New Roman"/>
        </w:rPr>
      </w:pPr>
      <w:r>
        <w:rPr>
          <w:rFonts w:cs="Times New Roman" w:hint="eastAsia"/>
        </w:rPr>
        <w:lastRenderedPageBreak/>
        <w:t>完全隨機缺失類型</w:t>
      </w:r>
      <w:r w:rsidR="002A2667">
        <w:rPr>
          <w:rFonts w:cs="Times New Roman" w:hint="eastAsia"/>
        </w:rPr>
        <w:t xml:space="preserve"> </w:t>
      </w:r>
      <w:r w:rsidR="00831EB7">
        <w:rPr>
          <w:rFonts w:cs="Times New Roman" w:hint="eastAsia"/>
        </w:rPr>
        <w:t xml:space="preserve">: </w:t>
      </w:r>
    </w:p>
    <w:p w14:paraId="311BA3D1" w14:textId="51301E00" w:rsidR="00F423E3" w:rsidRPr="00014F94" w:rsidRDefault="009B64AA" w:rsidP="00F417FC">
      <w:pPr>
        <w:ind w:firstLine="480"/>
        <w:rPr>
          <w:rFonts w:cs="Times New Roman"/>
        </w:rPr>
      </w:pPr>
      <w:r w:rsidRPr="00EC69B5">
        <w:rPr>
          <w:rFonts w:cs="Times New Roman"/>
        </w:rPr>
        <w:t>假設</w:t>
      </w:r>
      <w:r w:rsidR="008F0982">
        <w:rPr>
          <w:rFonts w:cs="Times New Roman" w:hint="eastAsia"/>
        </w:rPr>
        <w:t>有</w:t>
      </w:r>
      <w:r w:rsidRPr="00EC69B5">
        <w:rPr>
          <w:rFonts w:cs="Times New Roman"/>
        </w:rPr>
        <w:t>一變數有缺失數據，若該缺失數據的機率</w:t>
      </w:r>
      <w:proofErr w:type="gramStart"/>
      <w:r w:rsidRPr="00EC69B5">
        <w:rPr>
          <w:rFonts w:cs="Times New Roman"/>
        </w:rPr>
        <w:t>與該維度</w:t>
      </w:r>
      <w:proofErr w:type="gramEnd"/>
      <w:r w:rsidRPr="00EC69B5">
        <w:rPr>
          <w:rFonts w:cs="Times New Roman"/>
        </w:rPr>
        <w:t>本身的值或該數據中任何其他</w:t>
      </w:r>
      <w:r w:rsidR="00C3125B" w:rsidRPr="00EC69B5">
        <w:rPr>
          <w:rFonts w:cs="Times New Roman" w:hint="eastAsia"/>
        </w:rPr>
        <w:t>變</w:t>
      </w:r>
      <w:r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Pr="00EC69B5">
        <w:rPr>
          <w:rFonts w:cs="Times New Roman"/>
        </w:rPr>
        <w:t>相關</w:t>
      </w:r>
      <w:r w:rsidR="00A97D7C">
        <w:rPr>
          <w:rFonts w:cs="Times New Roman" w:hint="eastAsia"/>
        </w:rPr>
        <w:t>性</w:t>
      </w:r>
      <w:r w:rsidRPr="00EC69B5">
        <w:rPr>
          <w:rFonts w:cs="Times New Roman"/>
        </w:rPr>
        <w:t>，則可稱此一缺失類型為完全隨機缺失</w:t>
      </w:r>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r w:rsidR="008E147B" w:rsidRPr="00EC69B5">
        <w:rPr>
          <w:rFonts w:cs="Times New Roman" w:hint="eastAsia"/>
        </w:rPr>
        <w:t>則屬於</w:t>
      </w:r>
      <w:r w:rsidR="001A194B">
        <w:rPr>
          <w:rFonts w:cs="Times New Roman" w:hint="eastAsia"/>
        </w:rPr>
        <w:t>此</w:t>
      </w:r>
      <w:r w:rsidR="008E147B" w:rsidRPr="00EC69B5">
        <w:rPr>
          <w:rFonts w:cs="Times New Roman" w:hint="eastAsia"/>
        </w:rPr>
        <w:t>種，以確保缺失值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r w:rsidR="00C417F7" w:rsidRPr="00014F94">
        <w:rPr>
          <w:rFonts w:cs="Times New Roman" w:hint="eastAsia"/>
        </w:rPr>
        <w:t>等等。</w:t>
      </w:r>
    </w:p>
    <w:p w14:paraId="7F38C361" w14:textId="144C2051" w:rsidR="001972FD" w:rsidRPr="00014F94" w:rsidRDefault="005C0E59" w:rsidP="00703B23">
      <w:pPr>
        <w:ind w:firstLine="480"/>
        <w:rPr>
          <w:rFonts w:cs="Times New Roman"/>
        </w:rPr>
      </w:pPr>
      <w:r>
        <w:rPr>
          <w:rFonts w:cs="Times New Roman" w:hint="eastAsia"/>
        </w:rPr>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proofErr w:type="gramStart"/>
      <w:r w:rsidR="00804E5A">
        <w:rPr>
          <w:rFonts w:cs="Times New Roman" w:hint="eastAsia"/>
        </w:rPr>
        <w:t>情形均不</w:t>
      </w:r>
      <w:r w:rsidR="002D22FE" w:rsidRPr="00014F94">
        <w:rPr>
          <w:rFonts w:cs="Times New Roman" w:hint="eastAsia"/>
        </w:rPr>
        <w:t>屬於</w:t>
      </w:r>
      <w:proofErr w:type="gramEnd"/>
      <w:r w:rsidR="002D22FE" w:rsidRPr="00014F94">
        <w:rPr>
          <w:rFonts w:cs="Times New Roman" w:hint="eastAsia"/>
        </w:rPr>
        <w:t>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r w:rsidR="00AD4A22" w:rsidRPr="00014F94">
        <w:rPr>
          <w:rFonts w:cs="Times New Roman" w:hint="eastAsia"/>
        </w:rPr>
        <w:t>，</w:t>
      </w:r>
      <w:r w:rsidR="00804E5A">
        <w:rPr>
          <w:rFonts w:cs="Times New Roman" w:hint="eastAsia"/>
        </w:rPr>
        <w:t>此一類型的</w:t>
      </w:r>
      <w:r w:rsidR="003D18FC" w:rsidRPr="00014F94">
        <w:rPr>
          <w:rFonts w:cs="Times New Roman" w:hint="eastAsia"/>
        </w:rPr>
        <w:t>缺失資料值</w:t>
      </w:r>
      <w:proofErr w:type="gramStart"/>
      <w:r w:rsidR="003D18FC" w:rsidRPr="00014F94">
        <w:rPr>
          <w:rFonts w:cs="Times New Roman" w:hint="eastAsia"/>
        </w:rPr>
        <w:t>與</w:t>
      </w:r>
      <w:r w:rsidR="00804E5A">
        <w:rPr>
          <w:rFonts w:cs="Times New Roman" w:hint="eastAsia"/>
        </w:rPr>
        <w:t>某</w:t>
      </w:r>
      <w:r w:rsidR="003D18FC" w:rsidRPr="00014F94">
        <w:rPr>
          <w:rFonts w:cs="Times New Roman" w:hint="eastAsia"/>
        </w:rPr>
        <w:t>維</w:t>
      </w:r>
      <w:proofErr w:type="gramEnd"/>
      <w:r w:rsidR="003D18FC" w:rsidRPr="00014F94">
        <w:rPr>
          <w:rFonts w:cs="Times New Roman" w:hint="eastAsia"/>
        </w:rPr>
        <w:t>度具有一定程度的關係或傾向</w:t>
      </w:r>
      <w:r w:rsidR="00803FA7" w:rsidRPr="00014F94">
        <w:rPr>
          <w:rFonts w:cs="Times New Roman" w:hint="eastAsia"/>
        </w:rPr>
        <w:t>，</w:t>
      </w:r>
      <w:r w:rsidR="00DA0233" w:rsidRPr="00014F94">
        <w:rPr>
          <w:rFonts w:cs="Times New Roman" w:hint="eastAsia"/>
        </w:rPr>
        <w:t>換句話說即與該缺失值有很高的相關性，</w:t>
      </w:r>
      <w:r w:rsidR="00803FA7" w:rsidRPr="00014F94">
        <w:rPr>
          <w:rFonts w:cs="Times New Roman" w:hint="eastAsia"/>
        </w:rPr>
        <w:t>屬於此一類型缺失資料會表現某一種資料特性，故又被稱作不可忽略缺失類型。</w:t>
      </w:r>
      <w:r w:rsidR="00D632B6" w:rsidRPr="00014F94">
        <w:rPr>
          <w:rFonts w:cs="Times New Roman" w:hint="eastAsia"/>
        </w:rPr>
        <w:t>例如</w:t>
      </w:r>
      <w:r w:rsidR="00D632B6" w:rsidRPr="00014F94">
        <w:rPr>
          <w:rFonts w:cs="Times New Roman" w:hint="eastAsia"/>
        </w:rPr>
        <w:t>:</w:t>
      </w:r>
    </w:p>
    <w:p w14:paraId="28453F65" w14:textId="021E3350" w:rsidR="00D632B6" w:rsidRPr="00014F94" w:rsidRDefault="00DA0233" w:rsidP="00A13FF7">
      <w:pPr>
        <w:rPr>
          <w:rFonts w:cs="Times New Roman"/>
        </w:rPr>
      </w:pPr>
      <w:r w:rsidRPr="00014F94">
        <w:rPr>
          <w:rFonts w:cs="Times New Roman" w:hint="eastAsia"/>
        </w:rPr>
        <w:t>薪資調查問卷時，高薪資與低薪資族群</w:t>
      </w:r>
      <w:r w:rsidR="006A6F0F" w:rsidRPr="00014F94">
        <w:rPr>
          <w:rFonts w:cs="Times New Roman" w:hint="eastAsia"/>
        </w:rPr>
        <w:t>因為不想透漏實際薪資而</w:t>
      </w:r>
      <w:r w:rsidRPr="00014F94">
        <w:rPr>
          <w:rFonts w:cs="Times New Roman" w:hint="eastAsia"/>
        </w:rPr>
        <w:t>拒絕填寫，</w:t>
      </w:r>
      <w:r w:rsidR="006A6F0F" w:rsidRPr="00014F94">
        <w:rPr>
          <w:rFonts w:cs="Times New Roman" w:hint="eastAsia"/>
        </w:rPr>
        <w:t>造成該資料缺失情況</w:t>
      </w:r>
      <w:r w:rsidR="005D4B55" w:rsidRPr="00014F94">
        <w:rPr>
          <w:rFonts w:cs="Times New Roman" w:hint="eastAsia"/>
        </w:rPr>
        <w:t>進而導致影響資料集真實性。</w:t>
      </w:r>
    </w:p>
    <w:p w14:paraId="2C42EA95" w14:textId="29846ED4" w:rsidR="00F4512A" w:rsidRPr="00014F94" w:rsidRDefault="00091598" w:rsidP="001B6AC8">
      <w:pPr>
        <w:ind w:firstLine="480"/>
        <w:rPr>
          <w:rFonts w:cs="Times New Roman"/>
        </w:rPr>
      </w:pPr>
      <w:r w:rsidRPr="00014F94">
        <w:rPr>
          <w:rFonts w:cs="Times New Roman" w:hint="eastAsia"/>
        </w:rPr>
        <w:t>缺失資料若屬於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r w:rsidR="004C1FEC" w:rsidRPr="00014F94">
        <w:rPr>
          <w:rFonts w:cs="Times New Roman" w:hint="eastAsia"/>
        </w:rPr>
        <w:t>，但若缺失資料屬於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且不建議受以任何缺失處理機制，以防止對資料集判斷與誤導。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13" w:name="_Toc45197489"/>
      <w:r>
        <w:rPr>
          <w:rFonts w:cs="Times New Roman" w:hint="eastAsia"/>
        </w:rPr>
        <w:t>2.2.2</w:t>
      </w:r>
      <w:r>
        <w:rPr>
          <w:rFonts w:cs="Times New Roman" w:hint="eastAsia"/>
        </w:rPr>
        <w:t>缺失值的處理技術</w:t>
      </w:r>
      <w:bookmarkEnd w:id="13"/>
    </w:p>
    <w:p w14:paraId="3B3A082A" w14:textId="1ACE2372" w:rsidR="005F3131" w:rsidRPr="00014F94" w:rsidRDefault="004B30E5" w:rsidP="00275DEE">
      <w:pPr>
        <w:ind w:firstLine="480"/>
        <w:rPr>
          <w:rFonts w:cs="Times New Roman"/>
        </w:rPr>
      </w:pPr>
      <w:r w:rsidRPr="004B30E5">
        <w:rPr>
          <w:rFonts w:cs="Times New Roman"/>
        </w:rPr>
        <w:t>根據以往經驗當中，</w:t>
      </w:r>
      <w:r w:rsidR="004F7305">
        <w:rPr>
          <w:rFonts w:cs="Times New Roman" w:hint="eastAsia"/>
        </w:rPr>
        <w:t>為了使具有缺失資料集具有完整性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w:t>
      </w:r>
      <w:r w:rsidRPr="004B30E5">
        <w:rPr>
          <w:rFonts w:cs="Times New Roman"/>
        </w:rPr>
        <w:t>不外乎</w:t>
      </w:r>
      <w:r w:rsidR="009308DA">
        <w:rPr>
          <w:rFonts w:cs="Times New Roman" w:hint="eastAsia"/>
        </w:rPr>
        <w:t>最常見的分別為丟棄法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r w:rsidR="004C043B">
        <w:rPr>
          <w:rFonts w:cs="Times New Roman" w:hint="eastAsia"/>
        </w:rPr>
        <w:t>主要</w:t>
      </w:r>
      <w:r w:rsidR="006B4026">
        <w:rPr>
          <w:rFonts w:cs="Times New Roman" w:hint="eastAsia"/>
        </w:rPr>
        <w:t>處裡</w:t>
      </w:r>
      <w:r w:rsidR="000626F4">
        <w:rPr>
          <w:rFonts w:cs="Times New Roman" w:hint="eastAsia"/>
        </w:rPr>
        <w:t>技術</w:t>
      </w:r>
      <w:r w:rsidRPr="004B30E5">
        <w:rPr>
          <w:rFonts w:cs="Times New Roman"/>
        </w:rPr>
        <w:t xml:space="preserve"> : </w:t>
      </w:r>
    </w:p>
    <w:p w14:paraId="218BDFC9" w14:textId="0645CBB5" w:rsidR="00FB69DD" w:rsidRDefault="00014F94" w:rsidP="00176249">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5713BC">
        <w:rPr>
          <w:rFonts w:cs="Times New Roman" w:hint="eastAsia"/>
        </w:rPr>
        <w:t>其</w:t>
      </w:r>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如果一個資料列裡面的欄位當中有觀察到具有缺失值，則將整筆資料列直接刪除</w:t>
      </w:r>
      <w:r w:rsidR="00C0754B">
        <w:rPr>
          <w:rFonts w:cs="Times New Roman" w:hint="eastAsia"/>
        </w:rPr>
        <w:t>，此種刪除方式可以</w:t>
      </w:r>
      <w:r w:rsidR="0076177D">
        <w:rPr>
          <w:rFonts w:cs="Times New Roman" w:hint="eastAsia"/>
        </w:rPr>
        <w:t>在整體資料集中含有少量缺失值時採用</w:t>
      </w:r>
      <w:r w:rsidR="00C0754B">
        <w:rPr>
          <w:rFonts w:cs="Times New Roman" w:hint="eastAsia"/>
        </w:rPr>
        <w:t>移除具有該缺失值之資料列，</w:t>
      </w:r>
      <w:r w:rsidR="00187002">
        <w:rPr>
          <w:rFonts w:cs="Times New Roman" w:hint="eastAsia"/>
        </w:rPr>
        <w:t>以達到</w:t>
      </w:r>
      <w:r w:rsidR="001B2595">
        <w:rPr>
          <w:rFonts w:cs="Times New Roman" w:hint="eastAsia"/>
        </w:rPr>
        <w:t>完整</w:t>
      </w:r>
      <w:r w:rsidR="00145C17">
        <w:rPr>
          <w:rFonts w:cs="Times New Roman" w:hint="eastAsia"/>
        </w:rPr>
        <w:t>性</w:t>
      </w:r>
      <w:r w:rsidR="001B2595">
        <w:rPr>
          <w:rFonts w:cs="Times New Roman" w:hint="eastAsia"/>
        </w:rPr>
        <w:t>資料集之目的</w:t>
      </w:r>
      <w:r w:rsidR="00187002">
        <w:rPr>
          <w:rFonts w:cs="Times New Roman" w:hint="eastAsia"/>
        </w:rPr>
        <w:t>，</w:t>
      </w:r>
      <w:r w:rsidR="00C0754B">
        <w:rPr>
          <w:rFonts w:cs="Times New Roman" w:hint="eastAsia"/>
        </w:rPr>
        <w:t>但</w:t>
      </w:r>
      <w:r w:rsidR="007B5757">
        <w:rPr>
          <w:rFonts w:cs="Times New Roman" w:hint="eastAsia"/>
        </w:rPr>
        <w:t>此處理技術</w:t>
      </w:r>
      <w:r w:rsidR="00C0754B">
        <w:rPr>
          <w:rFonts w:cs="Times New Roman" w:hint="eastAsia"/>
        </w:rPr>
        <w:t>並不適用於本實驗中</w:t>
      </w:r>
      <w:r w:rsidR="00285322">
        <w:rPr>
          <w:rFonts w:cs="Times New Roman" w:hint="eastAsia"/>
        </w:rPr>
        <w:t>模擬的</w:t>
      </w:r>
      <w:r w:rsidR="00C0754B">
        <w:rPr>
          <w:rFonts w:cs="Times New Roman" w:hint="eastAsia"/>
        </w:rPr>
        <w:t>資料集</w:t>
      </w:r>
      <w:r w:rsidR="00285322">
        <w:rPr>
          <w:rFonts w:cs="Times New Roman" w:hint="eastAsia"/>
        </w:rPr>
        <w:t>缺失類型</w:t>
      </w:r>
      <w:r w:rsidR="00A17A7C">
        <w:rPr>
          <w:rFonts w:cs="Times New Roman" w:hint="eastAsia"/>
        </w:rPr>
        <w:t>。</w:t>
      </w:r>
      <w:r w:rsidR="00F26040">
        <w:rPr>
          <w:rFonts w:cs="Times New Roman" w:hint="eastAsia"/>
        </w:rPr>
        <w:t>其中</w:t>
      </w:r>
      <w:r w:rsidR="00187002">
        <w:rPr>
          <w:rFonts w:cs="Times New Roman" w:hint="eastAsia"/>
        </w:rPr>
        <w:t>主要的原因</w:t>
      </w:r>
      <w:r w:rsidR="00FB69DD">
        <w:rPr>
          <w:rFonts w:cs="Times New Roman" w:hint="eastAsia"/>
        </w:rPr>
        <w:t>是</w:t>
      </w:r>
      <w:r w:rsidR="00B70F5D">
        <w:rPr>
          <w:rFonts w:cs="Times New Roman" w:hint="eastAsia"/>
        </w:rPr>
        <w:t>，</w:t>
      </w:r>
      <w:r w:rsidR="005B4BD1">
        <w:rPr>
          <w:rFonts w:cs="Times New Roman" w:hint="eastAsia"/>
        </w:rPr>
        <w:t>在</w:t>
      </w:r>
      <w:r w:rsidR="00285322">
        <w:rPr>
          <w:rFonts w:cs="Times New Roman" w:hint="eastAsia"/>
        </w:rPr>
        <w:t>模擬缺失值</w:t>
      </w:r>
      <w:proofErr w:type="gramStart"/>
      <w:r w:rsidR="00836E46">
        <w:rPr>
          <w:rFonts w:cs="Times New Roman" w:hint="eastAsia"/>
        </w:rPr>
        <w:t>佔</w:t>
      </w:r>
      <w:proofErr w:type="gramEnd"/>
      <w:r w:rsidR="00836E46">
        <w:rPr>
          <w:rFonts w:cs="Times New Roman" w:hint="eastAsia"/>
        </w:rPr>
        <w:t>資料集整體</w:t>
      </w:r>
      <w:r w:rsidR="00E30B13">
        <w:rPr>
          <w:rFonts w:cs="Times New Roman" w:hint="eastAsia"/>
        </w:rPr>
        <w:t>比例</w:t>
      </w:r>
      <w:r w:rsidR="005B4BD1">
        <w:rPr>
          <w:rFonts w:cs="Times New Roman" w:hint="eastAsia"/>
        </w:rPr>
        <w:t>越</w:t>
      </w:r>
      <w:r w:rsidR="0008512C">
        <w:rPr>
          <w:rFonts w:cs="Times New Roman" w:hint="eastAsia"/>
        </w:rPr>
        <w:t>來越</w:t>
      </w:r>
      <w:r w:rsidR="00285322">
        <w:rPr>
          <w:rFonts w:cs="Times New Roman" w:hint="eastAsia"/>
        </w:rPr>
        <w:t>高且完全隨機缺失類型模型下，</w:t>
      </w:r>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資料筆數非常少，</w:t>
      </w:r>
      <w:r w:rsidR="00EC5B1D">
        <w:rPr>
          <w:rFonts w:cs="Times New Roman" w:hint="eastAsia"/>
        </w:rPr>
        <w:t>也意味著可參考點也很少</w:t>
      </w:r>
      <w:r w:rsidR="00C13A1A">
        <w:rPr>
          <w:rFonts w:cs="Times New Roman" w:hint="eastAsia"/>
        </w:rPr>
        <w:t>，</w:t>
      </w:r>
      <w:r w:rsidR="007B5757">
        <w:rPr>
          <w:rFonts w:cs="Times New Roman" w:hint="eastAsia"/>
        </w:rPr>
        <w:t>致使最終填補法效果不彰</w:t>
      </w:r>
      <w:r w:rsidR="004B30E5" w:rsidRPr="004B30E5">
        <w:rPr>
          <w:rFonts w:cs="Times New Roman"/>
        </w:rPr>
        <w:t>。</w:t>
      </w:r>
    </w:p>
    <w:p w14:paraId="72E8A89C" w14:textId="140601B0" w:rsidR="0033115C" w:rsidRDefault="004B30E5" w:rsidP="008D03CC">
      <w:pPr>
        <w:ind w:firstLine="480"/>
      </w:pPr>
      <w:r w:rsidRPr="004B30E5">
        <w:rPr>
          <w:rFonts w:cs="Times New Roman"/>
        </w:rPr>
        <w:t>若整體資料集的某一</w:t>
      </w:r>
      <w:r w:rsidR="00482346">
        <w:rPr>
          <w:rFonts w:cs="Times New Roman" w:hint="eastAsia"/>
        </w:rPr>
        <w:t>維度或某</w:t>
      </w:r>
      <w:r w:rsidR="00E5099B">
        <w:rPr>
          <w:rFonts w:cs="Times New Roman" w:hint="eastAsia"/>
        </w:rPr>
        <w:t>一</w:t>
      </w:r>
      <w:r w:rsidRPr="004B30E5">
        <w:rPr>
          <w:rFonts w:cs="Times New Roman"/>
        </w:rPr>
        <w:t>特徵欄位缺失筆數的數量太多，甚至遠多於其他特徵欄</w:t>
      </w:r>
      <w:r>
        <w:rPr>
          <w:rFonts w:hint="eastAsia"/>
        </w:rPr>
        <w:t>位缺失狀況時，則可選擇直接放棄該特徵欄位。遇缺失值時無論就上述採用</w:t>
      </w:r>
      <w:r w:rsidR="00EC4FDF">
        <w:rPr>
          <w:rFonts w:hint="eastAsia"/>
        </w:rPr>
        <w:t>刪除資料列或者是</w:t>
      </w:r>
      <w:r>
        <w:rPr>
          <w:rFonts w:hint="eastAsia"/>
        </w:rPr>
        <w:t>刪除</w:t>
      </w:r>
      <w:r w:rsidR="00EC4FDF">
        <w:rPr>
          <w:rFonts w:hint="eastAsia"/>
        </w:rPr>
        <w:t>特徵欄</w:t>
      </w:r>
      <w:r w:rsidR="00191F59">
        <w:rPr>
          <w:rFonts w:hint="eastAsia"/>
        </w:rPr>
        <w:t>位</w:t>
      </w:r>
      <w:r>
        <w:rPr>
          <w:rFonts w:hint="eastAsia"/>
        </w:rPr>
        <w:t>，雖然可能不需要面對因具有缺失值所造成的資料</w:t>
      </w:r>
      <w:proofErr w:type="gramStart"/>
      <w:r>
        <w:rPr>
          <w:rFonts w:hint="eastAsia"/>
        </w:rPr>
        <w:t>不</w:t>
      </w:r>
      <w:proofErr w:type="gramEnd"/>
      <w:r>
        <w:rPr>
          <w:rFonts w:hint="eastAsia"/>
        </w:rPr>
        <w:t>完整性，然而</w:t>
      </w:r>
      <w:r w:rsidR="00C42050">
        <w:rPr>
          <w:rFonts w:hint="eastAsia"/>
        </w:rPr>
        <w:t>在</w:t>
      </w:r>
      <w:r>
        <w:rPr>
          <w:rFonts w:hint="eastAsia"/>
        </w:rPr>
        <w:t>另一方面</w:t>
      </w:r>
      <w:r w:rsidR="00C42050">
        <w:rPr>
          <w:rFonts w:hint="eastAsia"/>
        </w:rPr>
        <w:t>，</w:t>
      </w:r>
      <w:r>
        <w:rPr>
          <w:rFonts w:hint="eastAsia"/>
        </w:rPr>
        <w:t>無論是丟棄資料列或是丟棄整個特徵欄位，仍然需要面臨因丟棄</w:t>
      </w:r>
      <w:r w:rsidR="004F3C12">
        <w:rPr>
          <w:rFonts w:hint="eastAsia"/>
        </w:rPr>
        <w:t>法</w:t>
      </w:r>
      <w:r>
        <w:rPr>
          <w:rFonts w:hint="eastAsia"/>
        </w:rPr>
        <w:t>所產生的額外問題</w:t>
      </w:r>
      <w:r w:rsidR="002762C9">
        <w:rPr>
          <w:rFonts w:hint="eastAsia"/>
        </w:rPr>
        <w:t xml:space="preserve"> </w:t>
      </w:r>
      <w:r>
        <w:rPr>
          <w:rFonts w:hint="eastAsia"/>
        </w:rPr>
        <w:t>:</w:t>
      </w:r>
      <w:r w:rsidR="002762C9">
        <w:rPr>
          <w:rFonts w:hint="eastAsia"/>
        </w:rPr>
        <w:t xml:space="preserve"> </w:t>
      </w:r>
      <w:r>
        <w:rPr>
          <w:rFonts w:hint="eastAsia"/>
        </w:rPr>
        <w:t>喪失資料</w:t>
      </w:r>
      <w:r w:rsidR="00A42FED">
        <w:rPr>
          <w:rFonts w:hint="eastAsia"/>
        </w:rPr>
        <w:t>表現</w:t>
      </w:r>
      <w:r>
        <w:rPr>
          <w:rFonts w:hint="eastAsia"/>
        </w:rPr>
        <w:t>特徵性質</w:t>
      </w:r>
      <w:r w:rsidR="00610890">
        <w:rPr>
          <w:rFonts w:hint="eastAsia"/>
        </w:rPr>
        <w:t>以及資料</w:t>
      </w:r>
      <w:r w:rsidR="00A42FED">
        <w:rPr>
          <w:rFonts w:hint="eastAsia"/>
        </w:rPr>
        <w:t>筆數來</w:t>
      </w:r>
      <w:r w:rsidR="00610890">
        <w:rPr>
          <w:rFonts w:hint="eastAsia"/>
        </w:rPr>
        <w:t>源不足</w:t>
      </w:r>
      <w:r>
        <w:rPr>
          <w:rFonts w:hint="eastAsia"/>
        </w:rPr>
        <w:t>。</w:t>
      </w:r>
    </w:p>
    <w:p w14:paraId="35A168F1" w14:textId="77777777" w:rsidR="00B4106C" w:rsidRDefault="00B4106C" w:rsidP="00BD12D4">
      <w:pPr>
        <w:ind w:firstLine="480"/>
        <w:rPr>
          <w:rFonts w:cs="Times New Roman"/>
        </w:rPr>
      </w:pPr>
    </w:p>
    <w:p w14:paraId="4BCA19A5" w14:textId="447773C7" w:rsidR="00584E0E" w:rsidRDefault="005D06B0" w:rsidP="00BD12D4">
      <w:pPr>
        <w:ind w:firstLine="480"/>
      </w:pPr>
      <w:r>
        <w:rPr>
          <w:rFonts w:cs="Times New Roman" w:hint="eastAsia"/>
        </w:rPr>
        <w:lastRenderedPageBreak/>
        <w:t>填補法</w:t>
      </w:r>
      <w:r w:rsidR="001B0C50">
        <w:rPr>
          <w:rFonts w:cs="Times New Roman" w:hint="eastAsia"/>
        </w:rPr>
        <w:t>最大的好處</w:t>
      </w:r>
      <w:r w:rsidR="007A23E4">
        <w:rPr>
          <w:rFonts w:cs="Times New Roman" w:hint="eastAsia"/>
        </w:rPr>
        <w:t>則</w:t>
      </w:r>
      <w:r w:rsidR="001B0C50">
        <w:rPr>
          <w:rFonts w:cs="Times New Roman" w:hint="eastAsia"/>
        </w:rPr>
        <w:t>是</w:t>
      </w:r>
      <w:r w:rsidR="007A23E4">
        <w:rPr>
          <w:rFonts w:cs="Times New Roman" w:hint="eastAsia"/>
        </w:rPr>
        <w:t>可</w:t>
      </w:r>
      <w:r w:rsidR="001B0C50">
        <w:rPr>
          <w:rFonts w:cs="Times New Roman" w:hint="eastAsia"/>
        </w:rPr>
        <w:t>以</w:t>
      </w:r>
      <w:r w:rsidR="00045320" w:rsidRPr="00B2534D">
        <w:rPr>
          <w:rFonts w:cs="Times New Roman"/>
        </w:rPr>
        <w:t>用簡單的統計方法來計算</w:t>
      </w:r>
      <w:r w:rsidR="00883E25">
        <w:rPr>
          <w:rFonts w:cs="Times New Roman" w:hint="eastAsia"/>
        </w:rPr>
        <w:t>最終</w:t>
      </w:r>
      <w:r w:rsidR="00045320" w:rsidRPr="00B2534D">
        <w:rPr>
          <w:rFonts w:cs="Times New Roman"/>
        </w:rPr>
        <w:t>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r w:rsidR="007A06D2">
        <w:rPr>
          <w:rFonts w:cs="Times New Roman" w:hint="eastAsia"/>
        </w:rPr>
        <w:t>最</w:t>
      </w:r>
      <w:proofErr w:type="gramStart"/>
      <w:r w:rsidR="00980A50">
        <w:rPr>
          <w:rFonts w:cs="Times New Roman" w:hint="eastAsia"/>
        </w:rPr>
        <w:t>簡易</w:t>
      </w:r>
      <w:r w:rsidR="00045320" w:rsidRPr="00B2534D">
        <w:rPr>
          <w:rFonts w:cs="Times New Roman"/>
        </w:rPr>
        <w:t>補值</w:t>
      </w:r>
      <w:r w:rsidR="007A06D2">
        <w:rPr>
          <w:rFonts w:cs="Times New Roman" w:hint="eastAsia"/>
        </w:rPr>
        <w:t>的</w:t>
      </w:r>
      <w:proofErr w:type="gramEnd"/>
      <w:r w:rsidR="00045320" w:rsidRPr="00B2534D">
        <w:rPr>
          <w:rFonts w:cs="Times New Roman"/>
        </w:rPr>
        <w:t>方法有</w:t>
      </w:r>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，如</w:t>
      </w:r>
      <w:r w:rsidR="00AC5395">
        <w:rPr>
          <w:rFonts w:cs="Times New Roman" w:hint="eastAsia"/>
        </w:rPr>
        <w:t xml:space="preserve"> : </w:t>
      </w:r>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r w:rsidR="00045320" w:rsidRPr="00B2534D">
        <w:rPr>
          <w:rFonts w:cs="Times New Roman"/>
        </w:rPr>
        <w:t>......</w:t>
      </w:r>
      <w:r w:rsidR="00045320" w:rsidRPr="00B2534D">
        <w:rPr>
          <w:rFonts w:cs="Times New Roman"/>
        </w:rPr>
        <w:t>等等</w:t>
      </w:r>
      <w:r w:rsidR="00FA6616">
        <w:rPr>
          <w:rFonts w:cs="Times New Roman" w:hint="eastAsia"/>
        </w:rPr>
        <w:t>。</w:t>
      </w:r>
      <w:r w:rsidR="00EA7BC5">
        <w:rPr>
          <w:rFonts w:cs="Times New Roman" w:hint="eastAsia"/>
        </w:rPr>
        <w:t>在不影響</w:t>
      </w:r>
      <w:r w:rsidR="00EF584F">
        <w:rPr>
          <w:rFonts w:cs="Times New Roman" w:hint="eastAsia"/>
        </w:rPr>
        <w:t>資料集分佈模型下，採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r w:rsidR="00B66343">
        <w:rPr>
          <w:rFonts w:hint="eastAsia"/>
        </w:rPr>
        <w:t>考量不影響整體</w:t>
      </w:r>
      <w:r w:rsidR="004F0D22">
        <w:rPr>
          <w:rFonts w:hint="eastAsia"/>
        </w:rPr>
        <w:t>輸入</w:t>
      </w:r>
      <w:r w:rsidR="00B66343">
        <w:rPr>
          <w:rFonts w:hint="eastAsia"/>
        </w:rPr>
        <w:t>資料集分佈</w:t>
      </w:r>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w:t>
      </w:r>
      <w:proofErr w:type="gramStart"/>
      <w:r w:rsidR="000A2509">
        <w:rPr>
          <w:rFonts w:hint="eastAsia"/>
        </w:rPr>
        <w:t>來</w:t>
      </w:r>
      <w:r w:rsidR="00897148">
        <w:rPr>
          <w:rFonts w:hint="eastAsia"/>
        </w:rPr>
        <w:t>作</w:t>
      </w:r>
      <w:proofErr w:type="gramEnd"/>
      <w:r w:rsidR="00897148">
        <w:rPr>
          <w:rFonts w:hint="eastAsia"/>
        </w:rPr>
        <w:t>為缺失值</w:t>
      </w:r>
      <w:r w:rsidR="00E40F06">
        <w:rPr>
          <w:rFonts w:hint="eastAsia"/>
        </w:rPr>
        <w:t>填補</w:t>
      </w:r>
      <w:r w:rsidR="00897148">
        <w:rPr>
          <w:rFonts w:hint="eastAsia"/>
        </w:rPr>
        <w:t>依據</w:t>
      </w:r>
      <w:r w:rsidR="000A2509">
        <w:rPr>
          <w:rFonts w:hint="eastAsia"/>
        </w:rPr>
        <w:t>比較具有可參考性且預期</w:t>
      </w:r>
      <w:r w:rsidR="00E40F06">
        <w:rPr>
          <w:rFonts w:hint="eastAsia"/>
        </w:rPr>
        <w:t>會有比較好的</w:t>
      </w:r>
      <w:r w:rsidR="00195AC5">
        <w:rPr>
          <w:rFonts w:hint="eastAsia"/>
        </w:rPr>
        <w:t>效果</w:t>
      </w:r>
      <w:r w:rsidR="00D67544">
        <w:rPr>
          <w:rFonts w:hint="eastAsia"/>
        </w:rPr>
        <w:t>，</w:t>
      </w:r>
      <w:r w:rsidR="00375B7D">
        <w:rPr>
          <w:rFonts w:hint="eastAsia"/>
        </w:rPr>
        <w:t>本</w:t>
      </w:r>
      <w:r w:rsidR="00DC1113">
        <w:rPr>
          <w:rFonts w:hint="eastAsia"/>
        </w:rPr>
        <w:t>論文所採</w:t>
      </w:r>
      <w:r w:rsidR="00ED2A91">
        <w:rPr>
          <w:rFonts w:hint="eastAsia"/>
        </w:rPr>
        <w:t>用</w:t>
      </w:r>
      <w:r w:rsidR="00DC1113">
        <w:rPr>
          <w:rFonts w:hint="eastAsia"/>
        </w:rPr>
        <w:t>的</w:t>
      </w:r>
      <w:r w:rsidR="00375B7D">
        <w:rPr>
          <w:rFonts w:hint="eastAsia"/>
        </w:rPr>
        <w:t>研究</w:t>
      </w:r>
      <w:r w:rsidR="00DC1113">
        <w:rPr>
          <w:rFonts w:hint="eastAsia"/>
        </w:rPr>
        <w:t>方向</w:t>
      </w:r>
      <w:r w:rsidR="00A13893">
        <w:rPr>
          <w:rFonts w:hint="eastAsia"/>
        </w:rPr>
        <w:t>亦是屬於填補法的技術</w:t>
      </w:r>
      <w:r w:rsidR="00C8183C">
        <w:rPr>
          <w:rFonts w:hint="eastAsia"/>
        </w:rPr>
        <w:t>來</w:t>
      </w:r>
      <w:r w:rsidR="00A13893">
        <w:rPr>
          <w:rFonts w:hint="eastAsia"/>
        </w:rPr>
        <w:t>處理缺失值。</w:t>
      </w:r>
    </w:p>
    <w:p w14:paraId="3CD307CE" w14:textId="77777777" w:rsidR="00584E0E" w:rsidRPr="00584E0E" w:rsidRDefault="00584E0E" w:rsidP="00584E0E"/>
    <w:p w14:paraId="3EFB43AE" w14:textId="018EB0D9" w:rsidR="00A81C57" w:rsidRDefault="00A81C57" w:rsidP="00DE0426">
      <w:pPr>
        <w:pStyle w:val="2"/>
      </w:pPr>
      <w:bookmarkStart w:id="14" w:name="_Toc45197490"/>
      <w:r>
        <w:rPr>
          <w:rFonts w:hint="eastAsia"/>
        </w:rPr>
        <w:t>2.3</w:t>
      </w:r>
      <w:r>
        <w:rPr>
          <w:rFonts w:hint="eastAsia"/>
        </w:rPr>
        <w:t>填補法</w:t>
      </w:r>
      <w:bookmarkEnd w:id="14"/>
    </w:p>
    <w:p w14:paraId="615DE969" w14:textId="626C304F" w:rsidR="00A42E9D" w:rsidRPr="00AB148B" w:rsidRDefault="00FF0A0A" w:rsidP="00D31992">
      <w:pPr>
        <w:ind w:firstLine="480"/>
      </w:pPr>
      <w:r>
        <w:rPr>
          <w:rFonts w:hint="eastAsia"/>
        </w:rPr>
        <w:t>眾多填補法當中又可以分為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BA08A1">
        <w:rPr>
          <w:rFonts w:hint="eastAsia"/>
        </w:rPr>
        <w:t>)</w:t>
      </w:r>
      <w:r w:rsidR="00230835">
        <w:rPr>
          <w:rFonts w:hint="eastAsia"/>
        </w:rPr>
        <w:t>兩者</w:t>
      </w:r>
      <w:r w:rsidR="001B2854">
        <w:rPr>
          <w:rFonts w:hint="eastAsia"/>
        </w:rPr>
        <w:t xml:space="preserve"> </w:t>
      </w:r>
      <w:r w:rsidR="00A42E9D">
        <w:rPr>
          <w:rFonts w:hint="eastAsia"/>
        </w:rPr>
        <w:t>:</w:t>
      </w:r>
      <w:r w:rsidR="001B2854">
        <w:rPr>
          <w:rFonts w:hint="eastAsia"/>
        </w:rPr>
        <w:t xml:space="preserve"> </w:t>
      </w:r>
    </w:p>
    <w:p w14:paraId="3A7694D8" w14:textId="1A0464CF" w:rsidR="005E1D36" w:rsidRDefault="00610AB6" w:rsidP="005E1D36">
      <w:pPr>
        <w:ind w:firstLine="480"/>
      </w:pPr>
      <w:r>
        <w:rPr>
          <w:rFonts w:hint="eastAsia"/>
        </w:rPr>
        <w:t>單一填補法</w:t>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r w:rsidR="00C74FD0">
        <w:rPr>
          <w:rFonts w:hint="eastAsia"/>
        </w:rPr>
        <w:t>則不失為一種簡易卻又實用的方式</w:t>
      </w:r>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r w:rsidR="005E1D36">
        <w:rPr>
          <w:rFonts w:hint="eastAsia"/>
        </w:rPr>
        <w:t>相較於單一填補法，多重填補法更著重於分析與解決問題上</w:t>
      </w:r>
      <w:r w:rsidR="00D656B6">
        <w:rPr>
          <w:rFonts w:hint="eastAsia"/>
        </w:rPr>
        <w:t>。</w:t>
      </w:r>
      <w:r w:rsidR="005E1D36">
        <w:rPr>
          <w:rFonts w:hint="eastAsia"/>
        </w:rPr>
        <w:t>多重填補法仰賴於資料集上模擬</w:t>
      </w:r>
      <w:r w:rsidR="00C54998">
        <w:rPr>
          <w:rFonts w:hint="eastAsia"/>
        </w:rPr>
        <w:t>分佈</w:t>
      </w:r>
      <w:r w:rsidR="005E1D36">
        <w:rPr>
          <w:rFonts w:hint="eastAsia"/>
        </w:rPr>
        <w:t>模型，在遇到缺失資料時會根據模型</w:t>
      </w:r>
      <w:r w:rsidR="005C549C">
        <w:rPr>
          <w:rFonts w:hint="eastAsia"/>
        </w:rPr>
        <w:t>的分佈</w:t>
      </w:r>
      <w:r w:rsidR="005E1D36">
        <w:rPr>
          <w:rFonts w:hint="eastAsia"/>
        </w:rPr>
        <w:t>給予一群可能為</w:t>
      </w:r>
      <w:r w:rsidR="006D7684">
        <w:rPr>
          <w:rFonts w:hint="eastAsia"/>
        </w:rPr>
        <w:t>該缺失值的候選</w:t>
      </w:r>
      <w:r w:rsidR="005E1D36">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59D28CBD" w:rsidR="00AB148B" w:rsidRDefault="00AB148B" w:rsidP="00CF6989">
      <w:pPr>
        <w:pStyle w:val="2"/>
        <w:rPr>
          <w:rFonts w:cs="Times New Roman"/>
        </w:rPr>
      </w:pPr>
      <w:bookmarkStart w:id="15" w:name="_Toc45197491"/>
      <w:r>
        <w:rPr>
          <w:rFonts w:cs="Times New Roman" w:hint="eastAsia"/>
        </w:rPr>
        <w:t>2.4</w:t>
      </w:r>
      <w:r w:rsidR="00CF6989">
        <w:rPr>
          <w:rFonts w:cs="Times New Roman" w:hint="eastAsia"/>
        </w:rPr>
        <w:t xml:space="preserve"> </w:t>
      </w:r>
      <w:r>
        <w:rPr>
          <w:rFonts w:cs="Times New Roman" w:hint="eastAsia"/>
        </w:rPr>
        <w:t>k</w:t>
      </w:r>
      <w:r>
        <w:rPr>
          <w:rFonts w:cs="Times New Roman" w:hint="eastAsia"/>
        </w:rPr>
        <w:t>鄰近</w:t>
      </w:r>
      <w:r w:rsidR="00835491">
        <w:rPr>
          <w:rFonts w:cs="Times New Roman" w:hint="eastAsia"/>
        </w:rPr>
        <w:t>填補</w:t>
      </w:r>
      <w:r>
        <w:rPr>
          <w:rFonts w:cs="Times New Roman" w:hint="eastAsia"/>
        </w:rPr>
        <w:t>法</w:t>
      </w:r>
      <w:bookmarkEnd w:id="15"/>
    </w:p>
    <w:p w14:paraId="37C11915" w14:textId="22F46D0E" w:rsidR="006E3A18" w:rsidRDefault="007276B9" w:rsidP="00035A8D">
      <w:pPr>
        <w:ind w:firstLine="480"/>
        <w:rPr>
          <w:rFonts w:cs="Times New Roman"/>
        </w:rPr>
      </w:pPr>
      <w:r w:rsidRPr="00C40D58">
        <w:rPr>
          <w:rFonts w:cs="Times New Roman"/>
        </w:rPr>
        <w:t>k</w:t>
      </w:r>
      <w:r w:rsidR="00C40D58">
        <w:rPr>
          <w:rFonts w:cs="Times New Roman" w:hint="eastAsia"/>
        </w:rPr>
        <w:t>-</w:t>
      </w:r>
      <w:r w:rsidR="00C40D58">
        <w:rPr>
          <w:rFonts w:cs="Times New Roman"/>
        </w:rPr>
        <w:t>nearest neighbor</w:t>
      </w:r>
      <w:r w:rsidRPr="00C40D58">
        <w:rPr>
          <w:rFonts w:cs="Times New Roman"/>
        </w:rPr>
        <w:t xml:space="preserve"> imputation</w:t>
      </w:r>
      <w:r w:rsidR="00D77829">
        <w:rPr>
          <w:rFonts w:cs="Times New Roman" w:hint="eastAsia"/>
        </w:rPr>
        <w:t xml:space="preserve"> (</w:t>
      </w:r>
      <w:r w:rsidR="00D77829">
        <w:rPr>
          <w:rFonts w:cs="Times New Roman" w:hint="eastAsia"/>
        </w:rPr>
        <w:t>往後簡稱</w:t>
      </w:r>
      <w:proofErr w:type="spellStart"/>
      <w:r w:rsidR="00D77829">
        <w:rPr>
          <w:rFonts w:cs="Times New Roman" w:hint="eastAsia"/>
        </w:rPr>
        <w:t>k</w:t>
      </w:r>
      <w:r w:rsidR="00D77829">
        <w:rPr>
          <w:rFonts w:cs="Times New Roman"/>
        </w:rPr>
        <w:t>NN</w:t>
      </w:r>
      <w:proofErr w:type="spellEnd"/>
      <w:r w:rsidR="00D77829">
        <w:rPr>
          <w:rFonts w:cs="Times New Roman"/>
        </w:rPr>
        <w:t xml:space="preserve"> </w:t>
      </w:r>
      <w:r w:rsidR="00D77829">
        <w:rPr>
          <w:rFonts w:cs="Times New Roman" w:hint="eastAsia"/>
        </w:rPr>
        <w:t>或</w:t>
      </w:r>
      <w:r w:rsidR="00D77829">
        <w:rPr>
          <w:rFonts w:cs="Times New Roman" w:hint="eastAsia"/>
        </w:rPr>
        <w:t xml:space="preserve"> </w:t>
      </w:r>
      <w:r w:rsidR="00D77829">
        <w:rPr>
          <w:rFonts w:cs="Times New Roman"/>
        </w:rPr>
        <w:t>k</w:t>
      </w:r>
      <w:r w:rsidR="00D77829">
        <w:rPr>
          <w:rFonts w:cs="Times New Roman" w:hint="eastAsia"/>
        </w:rPr>
        <w:t>鄰近填補法</w:t>
      </w:r>
      <w:r w:rsidR="00D77829">
        <w:rPr>
          <w:rFonts w:cs="Times New Roman" w:hint="eastAsia"/>
        </w:rPr>
        <w:t>)</w:t>
      </w:r>
      <w:r w:rsidRPr="00C40D58">
        <w:rPr>
          <w:rFonts w:cs="Times New Roman"/>
        </w:rPr>
        <w:t>至今仍是一個</w:t>
      </w:r>
      <w:r w:rsidR="000625EF">
        <w:rPr>
          <w:rFonts w:cs="Times New Roman" w:hint="eastAsia"/>
        </w:rPr>
        <w:t>很實用且</w:t>
      </w:r>
      <w:r w:rsidR="00904D8F">
        <w:rPr>
          <w:rFonts w:cs="Times New Roman" w:hint="eastAsia"/>
        </w:rPr>
        <w:t>頗為主流</w:t>
      </w:r>
      <w:r w:rsidRPr="00C40D58">
        <w:rPr>
          <w:rFonts w:cs="Times New Roman"/>
        </w:rPr>
        <w:t>的填補</w:t>
      </w:r>
      <w:r w:rsidR="000625EF">
        <w:rPr>
          <w:rFonts w:cs="Times New Roman" w:hint="eastAsia"/>
        </w:rPr>
        <w:t>缺失值</w:t>
      </w:r>
      <w:r w:rsidRPr="00C40D58">
        <w:rPr>
          <w:rFonts w:cs="Times New Roman"/>
        </w:rPr>
        <w:t>方法，</w:t>
      </w:r>
      <w:r w:rsidR="004649E2">
        <w:rPr>
          <w:rFonts w:cs="Times New Roman" w:hint="eastAsia"/>
        </w:rPr>
        <w:t>k</w:t>
      </w:r>
      <w:r w:rsidR="004649E2">
        <w:rPr>
          <w:rFonts w:cs="Times New Roman" w:hint="eastAsia"/>
        </w:rPr>
        <w:t>鄰近填補法</w:t>
      </w:r>
      <w:r w:rsidR="006C518A">
        <w:rPr>
          <w:rFonts w:cs="Times New Roman" w:hint="eastAsia"/>
        </w:rPr>
        <w:t>的核心概念即</w:t>
      </w:r>
      <w:r w:rsidRPr="00C40D58">
        <w:rPr>
          <w:rFonts w:cs="Times New Roman"/>
        </w:rPr>
        <w:t>在多維度空間資料集中某參考點</w:t>
      </w:r>
      <w:r w:rsidR="006C518A">
        <w:rPr>
          <w:rFonts w:cs="Times New Roman" w:hint="eastAsia"/>
        </w:rPr>
        <w:t>p</w:t>
      </w:r>
      <w:r w:rsidRPr="00C40D58">
        <w:rPr>
          <w:rFonts w:cs="Times New Roman"/>
        </w:rPr>
        <w:t>，藉著找尋</w:t>
      </w:r>
      <w:r w:rsidR="006F18C7">
        <w:rPr>
          <w:rFonts w:cs="Times New Roman" w:hint="eastAsia"/>
        </w:rPr>
        <w:t>其他</w:t>
      </w:r>
      <w:r w:rsidR="006C518A">
        <w:rPr>
          <w:rFonts w:cs="Times New Roman" w:hint="eastAsia"/>
        </w:rPr>
        <w:t>k</w:t>
      </w:r>
      <w:proofErr w:type="gramStart"/>
      <w:r w:rsidRPr="00C40D58">
        <w:rPr>
          <w:rFonts w:cs="Times New Roman"/>
        </w:rPr>
        <w:t>個</w:t>
      </w:r>
      <w:proofErr w:type="gramEnd"/>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Pr="00C40D58">
        <w:rPr>
          <w:rFonts w:cs="Times New Roman"/>
        </w:rPr>
        <w:t>鄰</w:t>
      </w:r>
      <w:r w:rsidR="002720D2">
        <w:rPr>
          <w:rFonts w:cs="Times New Roman" w:hint="eastAsia"/>
        </w:rPr>
        <w:t>最接</w:t>
      </w:r>
      <w:r w:rsidRPr="00C40D58">
        <w:rPr>
          <w:rFonts w:cs="Times New Roman"/>
        </w:rPr>
        <w:t>近的點</w:t>
      </w:r>
      <w:r w:rsidR="002720D2">
        <w:rPr>
          <w:rFonts w:cs="Times New Roman" w:hint="eastAsia"/>
        </w:rPr>
        <w:t>在</w:t>
      </w:r>
      <w:r w:rsidR="002720D2">
        <w:rPr>
          <w:rFonts w:cs="Times New Roman" w:hint="eastAsia"/>
        </w:rPr>
        <w:t>p</w:t>
      </w:r>
      <w:r w:rsidR="002720D2">
        <w:rPr>
          <w:rFonts w:cs="Times New Roman" w:hint="eastAsia"/>
        </w:rPr>
        <w:t>點缺失的維度上作為填補點</w:t>
      </w:r>
      <w:r w:rsidR="002720D2">
        <w:rPr>
          <w:rFonts w:cs="Times New Roman" w:hint="eastAsia"/>
        </w:rPr>
        <w:t>p</w:t>
      </w:r>
      <w:r w:rsidR="002720D2">
        <w:rPr>
          <w:rFonts w:cs="Times New Roman" w:hint="eastAsia"/>
        </w:rPr>
        <w:t>的參考值，</w:t>
      </w:r>
      <w:r w:rsidR="00455C71">
        <w:rPr>
          <w:rFonts w:cs="Times New Roman" w:hint="eastAsia"/>
        </w:rPr>
        <w:t>k</w:t>
      </w:r>
      <w:r w:rsidR="00455C71">
        <w:rPr>
          <w:rFonts w:cs="Times New Roman" w:hint="eastAsia"/>
        </w:rPr>
        <w:t>鄰近填補法</w:t>
      </w:r>
      <w:r w:rsidRPr="00C40D58">
        <w:rPr>
          <w:rFonts w:cs="Times New Roman"/>
        </w:rPr>
        <w:t>可</w:t>
      </w:r>
      <w:r w:rsidR="001A18DA">
        <w:rPr>
          <w:rFonts w:cs="Times New Roman" w:hint="eastAsia"/>
        </w:rPr>
        <w:t>以</w:t>
      </w:r>
      <w:r w:rsidRPr="00C40D58">
        <w:rPr>
          <w:rFonts w:cs="Times New Roman"/>
        </w:rPr>
        <w:t>被應用於的資料種類不僅僅是連續型資料</w:t>
      </w:r>
      <w:r w:rsidRPr="00C40D58">
        <w:rPr>
          <w:rFonts w:cs="Times New Roman"/>
        </w:rPr>
        <w:t>(continuous data)</w:t>
      </w:r>
      <w:r w:rsidRPr="00C40D58">
        <w:rPr>
          <w:rFonts w:cs="Times New Roman"/>
        </w:rPr>
        <w:t>上，也可以被應用於離散型資料</w:t>
      </w:r>
      <w:r w:rsidRPr="00C40D58">
        <w:rPr>
          <w:rFonts w:cs="Times New Roman"/>
        </w:rPr>
        <w:t>(discrete data)</w:t>
      </w:r>
      <w:r w:rsidRPr="00C40D58">
        <w:rPr>
          <w:rFonts w:cs="Times New Roman"/>
        </w:rPr>
        <w:t>、</w:t>
      </w:r>
      <w:proofErr w:type="gramStart"/>
      <w:r w:rsidRPr="00C40D58">
        <w:rPr>
          <w:rFonts w:cs="Times New Roman"/>
        </w:rPr>
        <w:t>有序型資料</w:t>
      </w:r>
      <w:proofErr w:type="gramEnd"/>
      <w:r w:rsidRPr="00C40D58">
        <w:rPr>
          <w:rFonts w:cs="Times New Roman"/>
        </w:rPr>
        <w:t>(ordinal)</w:t>
      </w:r>
      <w:r w:rsidRPr="00C40D58">
        <w:rPr>
          <w:rFonts w:cs="Times New Roman"/>
        </w:rPr>
        <w:t>甚至是分類型資料</w:t>
      </w:r>
      <w:r w:rsidRPr="00C40D58">
        <w:rPr>
          <w:rFonts w:cs="Times New Roman"/>
        </w:rPr>
        <w:t>(categorical data)</w:t>
      </w:r>
      <w:r w:rsidRPr="00C40D58">
        <w:rPr>
          <w:rFonts w:cs="Times New Roman"/>
        </w:rPr>
        <w:t>，幾乎均適用在各式各樣的資料種類。</w:t>
      </w:r>
      <w:r w:rsidR="004B7793">
        <w:rPr>
          <w:rFonts w:cs="Times New Roman"/>
        </w:rPr>
        <w:t>k</w:t>
      </w:r>
      <w:r w:rsidR="004B7793">
        <w:rPr>
          <w:rFonts w:cs="Times New Roman" w:hint="eastAsia"/>
        </w:rPr>
        <w:t>鄰近填補法</w:t>
      </w:r>
      <w:r w:rsidRPr="00C40D58">
        <w:rPr>
          <w:rFonts w:cs="Times New Roman"/>
        </w:rPr>
        <w:t>為上述</w:t>
      </w:r>
      <w:proofErr w:type="gramStart"/>
      <w:r w:rsidRPr="00C40D58">
        <w:rPr>
          <w:rFonts w:cs="Times New Roman"/>
        </w:rPr>
        <w:t>所有補值方法</w:t>
      </w:r>
      <w:proofErr w:type="gramEnd"/>
      <w:r w:rsidRPr="00C40D58">
        <w:rPr>
          <w:rFonts w:cs="Times New Roman"/>
        </w:rPr>
        <w:t>當中，最為常見也是普遍被認為效果比較好的</w:t>
      </w:r>
      <w:proofErr w:type="gramStart"/>
      <w:r w:rsidRPr="00C40D58">
        <w:rPr>
          <w:rFonts w:cs="Times New Roman"/>
        </w:rPr>
        <w:t>補值法</w:t>
      </w:r>
      <w:proofErr w:type="gramEnd"/>
      <w:r w:rsidRPr="00C40D58">
        <w:rPr>
          <w:rFonts w:cs="Times New Roman"/>
        </w:rPr>
        <w:t>，以下概述</w:t>
      </w:r>
      <w:r w:rsidR="000126B2">
        <w:rPr>
          <w:rFonts w:cs="Times New Roman" w:hint="eastAsia"/>
        </w:rPr>
        <w:t>其優</w:t>
      </w:r>
      <w:r w:rsidR="008D3BB5">
        <w:rPr>
          <w:rFonts w:cs="Times New Roman" w:hint="eastAsia"/>
        </w:rPr>
        <w:t>、</w:t>
      </w:r>
      <w:r w:rsidR="000126B2">
        <w:rPr>
          <w:rFonts w:cs="Times New Roman" w:hint="eastAsia"/>
        </w:rPr>
        <w:t>缺點</w:t>
      </w:r>
      <w:r w:rsidRPr="00C40D58">
        <w:rPr>
          <w:rFonts w:cs="Times New Roman"/>
        </w:rPr>
        <w:t xml:space="preserve"> : </w:t>
      </w:r>
    </w:p>
    <w:p w14:paraId="034E0BE4" w14:textId="77777777" w:rsidR="00026150" w:rsidRDefault="00026150">
      <w:pPr>
        <w:widowControl/>
        <w:rPr>
          <w:rFonts w:cs="Times New Roman"/>
        </w:rPr>
      </w:pPr>
      <w:r>
        <w:rPr>
          <w:rFonts w:cs="Times New Roman"/>
        </w:rPr>
        <w:br w:type="page"/>
      </w:r>
    </w:p>
    <w:p w14:paraId="068966A7" w14:textId="7E6BA962" w:rsidR="007276B9" w:rsidRPr="00A93967" w:rsidRDefault="007276B9" w:rsidP="006E3A18">
      <w:pPr>
        <w:ind w:firstLine="480"/>
        <w:rPr>
          <w:rFonts w:cs="Times New Roman"/>
        </w:rPr>
      </w:pPr>
      <w:r w:rsidRPr="00C40D58">
        <w:rPr>
          <w:rFonts w:cs="Times New Roman"/>
        </w:rPr>
        <w:lastRenderedPageBreak/>
        <w:t>一般而言，</w:t>
      </w:r>
      <w:proofErr w:type="spellStart"/>
      <w:r w:rsidRPr="00C40D58">
        <w:rPr>
          <w:rFonts w:cs="Times New Roman"/>
        </w:rPr>
        <w:t>kNN</w:t>
      </w:r>
      <w:proofErr w:type="spellEnd"/>
      <w:r w:rsidRPr="00C40D58">
        <w:rPr>
          <w:rFonts w:cs="Times New Roman"/>
        </w:rPr>
        <w:t>會比單一填補值，如</w:t>
      </w:r>
      <w:r w:rsidRPr="00C40D58">
        <w:rPr>
          <w:rFonts w:cs="Times New Roman"/>
        </w:rPr>
        <w:t>:</w:t>
      </w:r>
      <w:r w:rsidRPr="00C40D58">
        <w:rPr>
          <w:rFonts w:cs="Times New Roman"/>
        </w:rPr>
        <w:t>平均數、中位數、</w:t>
      </w:r>
      <w:r w:rsidR="003409AA">
        <w:rPr>
          <w:rFonts w:cs="Times New Roman" w:hint="eastAsia"/>
        </w:rPr>
        <w:t>極值、</w:t>
      </w:r>
      <w:r w:rsidRPr="00C40D58">
        <w:rPr>
          <w:rFonts w:cs="Times New Roman"/>
        </w:rPr>
        <w:t>或是眾數等填補法還要來得準確許多，</w:t>
      </w:r>
      <w:r w:rsidR="005C0D12">
        <w:rPr>
          <w:rFonts w:cs="Times New Roman" w:hint="eastAsia"/>
        </w:rPr>
        <w:t>原因是該方法會同時參照其他該缺失值相鄰點</w:t>
      </w:r>
      <w:r w:rsidR="00D11FE3">
        <w:rPr>
          <w:rFonts w:cs="Times New Roman" w:hint="eastAsia"/>
        </w:rPr>
        <w:t>去預測其應該原有的合理值</w:t>
      </w:r>
      <w:r w:rsidR="005C0D12">
        <w:rPr>
          <w:rFonts w:cs="Times New Roman" w:hint="eastAsia"/>
        </w:rPr>
        <w:t>，</w:t>
      </w:r>
      <w:r w:rsidRPr="00C40D58">
        <w:rPr>
          <w:rFonts w:cs="Times New Roman"/>
        </w:rPr>
        <w:t>尤其當最終必須找出</w:t>
      </w:r>
      <w:r w:rsidRPr="00C40D58">
        <w:rPr>
          <w:rFonts w:cs="Times New Roman"/>
        </w:rPr>
        <w:t>skyline set</w:t>
      </w:r>
      <w:r w:rsidRPr="00C40D58">
        <w:rPr>
          <w:rFonts w:cs="Times New Roman"/>
        </w:rPr>
        <w:t>的點時，單一值填補法對於尋找</w:t>
      </w:r>
      <w:r w:rsidRPr="00C40D58">
        <w:rPr>
          <w:rFonts w:cs="Times New Roman"/>
        </w:rPr>
        <w:t>skyline point set</w:t>
      </w:r>
      <w:r w:rsidRPr="00C40D58">
        <w:rPr>
          <w:rFonts w:cs="Times New Roman"/>
        </w:rPr>
        <w:t>不會有更好的幫助，反而會因此增加許多不必要的計算在比較</w:t>
      </w:r>
      <w:r w:rsidR="00CC6171">
        <w:rPr>
          <w:rFonts w:cs="Times New Roman" w:hint="eastAsia"/>
        </w:rPr>
        <w:t>相同維度上具有相同值，</w:t>
      </w:r>
      <w:r w:rsidR="00AC0D17">
        <w:rPr>
          <w:rFonts w:cs="Times New Roman" w:hint="eastAsia"/>
        </w:rPr>
        <w:t>因缺失</w:t>
      </w:r>
      <w:r w:rsidRPr="00C40D58">
        <w:rPr>
          <w:rFonts w:cs="Times New Roman"/>
        </w:rPr>
        <w:t>而被填補回去的相同值</w:t>
      </w:r>
      <w:r w:rsidR="00DE09DA">
        <w:rPr>
          <w:rFonts w:cs="Times New Roman" w:hint="eastAsia"/>
        </w:rPr>
        <w:t>。</w:t>
      </w:r>
      <w:r w:rsidRPr="00C40D58">
        <w:rPr>
          <w:rFonts w:cs="Times New Roman"/>
        </w:rPr>
        <w:t>類似這樣的問題在無論考慮</w:t>
      </w:r>
      <w:proofErr w:type="gramStart"/>
      <w:r w:rsidRPr="00C40D58">
        <w:rPr>
          <w:rFonts w:cs="Times New Roman"/>
        </w:rPr>
        <w:t>單一</w:t>
      </w:r>
      <w:r w:rsidR="003838B5">
        <w:rPr>
          <w:rFonts w:cs="Times New Roman" w:hint="eastAsia"/>
        </w:rPr>
        <w:t>維</w:t>
      </w:r>
      <w:proofErr w:type="gramEnd"/>
      <w:r w:rsidR="003838B5">
        <w:rPr>
          <w:rFonts w:cs="Times New Roman" w:hint="eastAsia"/>
        </w:rPr>
        <w:t>度</w:t>
      </w:r>
      <w:r w:rsidRPr="00C40D58">
        <w:rPr>
          <w:rFonts w:cs="Times New Roman"/>
        </w:rPr>
        <w:t>或整體資料集缺失值密度，當</w:t>
      </w:r>
      <w:r w:rsidRPr="00C40D58">
        <w:rPr>
          <w:rFonts w:cs="Times New Roman"/>
        </w:rPr>
        <w:t>missing rate</w:t>
      </w:r>
      <w:r w:rsidRPr="00C40D58">
        <w:rPr>
          <w:rFonts w:cs="Times New Roman"/>
        </w:rPr>
        <w:t>愈趨增加時，其餘具有完整資料值的</w:t>
      </w:r>
      <w:r w:rsidR="00A93967">
        <w:rPr>
          <w:rFonts w:cs="Times New Roman" w:hint="eastAsia"/>
        </w:rPr>
        <w:t>點</w:t>
      </w:r>
      <w:r w:rsidRPr="00C40D58">
        <w:rPr>
          <w:rFonts w:cs="Times New Roman"/>
        </w:rPr>
        <w:t>也會</w:t>
      </w:r>
      <w:r w:rsidR="00A93967">
        <w:rPr>
          <w:rFonts w:cs="Times New Roman" w:hint="eastAsia"/>
        </w:rPr>
        <w:t>越來越少</w:t>
      </w:r>
      <w:r w:rsidR="00C576FC">
        <w:rPr>
          <w:rFonts w:cs="Times New Roman" w:hint="eastAsia"/>
        </w:rPr>
        <w:t>。</w:t>
      </w:r>
      <w:r w:rsidR="00C576FC" w:rsidRPr="00C40D58">
        <w:rPr>
          <w:rFonts w:cs="Times New Roman"/>
        </w:rPr>
        <w:t xml:space="preserve"> </w:t>
      </w:r>
    </w:p>
    <w:p w14:paraId="4080435C" w14:textId="29C4D1AB" w:rsidR="007276B9" w:rsidRPr="00C40D58" w:rsidRDefault="00B84254" w:rsidP="00247AD1">
      <w:pPr>
        <w:ind w:firstLine="480"/>
        <w:rPr>
          <w:rFonts w:cs="Times New Roman"/>
        </w:rPr>
      </w:pPr>
      <w:r>
        <w:rPr>
          <w:rFonts w:cs="Times New Roman" w:hint="eastAsia"/>
        </w:rPr>
        <w:t>縱</w:t>
      </w:r>
      <w:r w:rsidR="00CA2F3D">
        <w:rPr>
          <w:rFonts w:cs="Times New Roman" w:hint="eastAsia"/>
        </w:rPr>
        <w:t>然如此，</w:t>
      </w:r>
      <w:proofErr w:type="spellStart"/>
      <w:r w:rsidR="007276B9" w:rsidRPr="00C40D58">
        <w:rPr>
          <w:rFonts w:cs="Times New Roman"/>
        </w:rPr>
        <w:t>kNN</w:t>
      </w:r>
      <w:proofErr w:type="spellEnd"/>
      <w:r w:rsidR="007276B9" w:rsidRPr="00C40D58">
        <w:rPr>
          <w:rFonts w:cs="Times New Roman"/>
        </w:rPr>
        <w:t xml:space="preserve"> </w:t>
      </w:r>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r w:rsidR="00561328">
        <w:rPr>
          <w:rFonts w:cs="Times New Roman" w:hint="eastAsia"/>
        </w:rPr>
        <w:t xml:space="preserve"> : </w:t>
      </w:r>
    </w:p>
    <w:p w14:paraId="4844CB73" w14:textId="57996BD3" w:rsidR="00F306C7" w:rsidRDefault="007276B9" w:rsidP="00C40D58">
      <w:pPr>
        <w:rPr>
          <w:rFonts w:cs="Times New Roman"/>
        </w:rPr>
      </w:pPr>
      <w:r w:rsidRPr="00C40D58">
        <w:rPr>
          <w:rFonts w:cs="Times New Roman"/>
        </w:rPr>
        <w:t>身為非監督式填補法會參考</w:t>
      </w:r>
      <w:r w:rsidR="0056440B">
        <w:rPr>
          <w:rFonts w:cs="Times New Roman" w:hint="eastAsia"/>
        </w:rPr>
        <w:t>其餘</w:t>
      </w:r>
      <w:r w:rsidRPr="00C40D58">
        <w:rPr>
          <w:rFonts w:cs="Times New Roman"/>
        </w:rPr>
        <w:t>非缺失值，換句話說，此類型填補法並不會對資料內容做任何過濾或預處理，</w:t>
      </w:r>
      <w:r w:rsidR="00120DFB">
        <w:rPr>
          <w:rFonts w:cs="Times New Roman" w:hint="eastAsia"/>
        </w:rPr>
        <w:t>對於既有資料敏感度距甚，</w:t>
      </w:r>
      <w:r w:rsidRPr="00C40D58">
        <w:rPr>
          <w:rFonts w:cs="Times New Roman"/>
        </w:rPr>
        <w:t>很容易受限於輸入</w:t>
      </w:r>
      <w:proofErr w:type="gramStart"/>
      <w:r w:rsidRPr="00C40D58">
        <w:rPr>
          <w:rFonts w:cs="Times New Roman"/>
        </w:rPr>
        <w:t>資料集當中非</w:t>
      </w:r>
      <w:proofErr w:type="gramEnd"/>
      <w:r w:rsidRPr="00C40D58">
        <w:rPr>
          <w:rFonts w:cs="Times New Roman"/>
        </w:rPr>
        <w:t>缺失值的內容是否為</w:t>
      </w:r>
      <w:r w:rsidRPr="00C40D58">
        <w:rPr>
          <w:rFonts w:cs="Times New Roman"/>
        </w:rPr>
        <w:t>noise value</w:t>
      </w:r>
      <w:r w:rsidRPr="00C40D58">
        <w:rPr>
          <w:rFonts w:cs="Times New Roman"/>
        </w:rPr>
        <w:t>導致結果很有可能無法精</w:t>
      </w:r>
      <w:proofErr w:type="gramStart"/>
      <w:r w:rsidRPr="00C40D58">
        <w:rPr>
          <w:rFonts w:cs="Times New Roman"/>
        </w:rPr>
        <w:t>準</w:t>
      </w:r>
      <w:proofErr w:type="gramEnd"/>
      <w:r w:rsidRPr="00C40D58">
        <w:rPr>
          <w:rFonts w:cs="Times New Roman"/>
        </w:rPr>
        <w:t>地將資料集內的</w:t>
      </w:r>
      <w:r w:rsidR="00120DFB">
        <w:rPr>
          <w:rFonts w:cs="Times New Roman" w:hint="eastAsia"/>
        </w:rPr>
        <w:t>原</w:t>
      </w:r>
      <w:r w:rsidRPr="00C40D58">
        <w:rPr>
          <w:rFonts w:cs="Times New Roman"/>
        </w:rPr>
        <w:t>缺失部分填補回去</w:t>
      </w:r>
      <w:r w:rsidR="00AB35F7">
        <w:rPr>
          <w:rFonts w:cs="Times New Roman" w:hint="eastAsia"/>
        </w:rPr>
        <w:t>。</w:t>
      </w:r>
    </w:p>
    <w:p w14:paraId="65354414" w14:textId="7AF39F57" w:rsidR="00A34BDE" w:rsidRDefault="00AB35F7" w:rsidP="00DA5FE5">
      <w:pPr>
        <w:ind w:firstLine="480"/>
        <w:rPr>
          <w:rFonts w:cs="Times New Roman"/>
        </w:rPr>
      </w:pPr>
      <w:r>
        <w:rPr>
          <w:rFonts w:cs="Times New Roman" w:hint="eastAsia"/>
        </w:rPr>
        <w:t>另外也需考量的點是，</w:t>
      </w:r>
      <w:r w:rsidR="005B04AF">
        <w:rPr>
          <w:rFonts w:cs="Times New Roman" w:hint="eastAsia"/>
        </w:rPr>
        <w:t>現今實際層面常常處理資料量大</w:t>
      </w:r>
      <w:proofErr w:type="gramStart"/>
      <w:r w:rsidR="005B04AF">
        <w:rPr>
          <w:rFonts w:cs="Times New Roman" w:hint="eastAsia"/>
        </w:rPr>
        <w:t>而且高維度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，可想而知</w:t>
      </w:r>
      <w:r w:rsidR="00842412">
        <w:rPr>
          <w:rFonts w:cs="Times New Roman" w:hint="eastAsia"/>
        </w:rPr>
        <w:t>其</w:t>
      </w:r>
      <w:r w:rsidR="00136C4E">
        <w:rPr>
          <w:rFonts w:cs="Times New Roman" w:hint="eastAsia"/>
        </w:rPr>
        <w:t>計算量所費不</w:t>
      </w:r>
      <w:proofErr w:type="gramStart"/>
      <w:r w:rsidR="00136C4E">
        <w:rPr>
          <w:rFonts w:cs="Times New Roman" w:hint="eastAsia"/>
        </w:rPr>
        <w:t>貲</w:t>
      </w:r>
      <w:proofErr w:type="gramEnd"/>
      <w:r w:rsidR="00136C4E">
        <w:rPr>
          <w:rFonts w:cs="Times New Roman" w:hint="eastAsia"/>
        </w:rPr>
        <w:t>。</w:t>
      </w:r>
      <w:r w:rsidR="00C40D58" w:rsidRPr="00C40D58">
        <w:rPr>
          <w:rFonts w:cs="Times New Roman"/>
        </w:rPr>
        <w:t>對某一個點</w:t>
      </w:r>
      <w:r w:rsidR="0096532A">
        <w:rPr>
          <w:rFonts w:cs="Times New Roman"/>
        </w:rPr>
        <w:t>p</w:t>
      </w:r>
      <w:r w:rsidR="00C40D58" w:rsidRPr="00C40D58">
        <w:rPr>
          <w:rFonts w:cs="Times New Roman"/>
        </w:rPr>
        <w:t>來說，</w:t>
      </w:r>
      <w:r w:rsidR="0096532A">
        <w:rPr>
          <w:rFonts w:cs="Times New Roman" w:hint="eastAsia"/>
        </w:rPr>
        <w:t>在找尋其相鄰近點集合過程裡，</w:t>
      </w:r>
      <w:r w:rsidR="00C40D58" w:rsidRPr="00C40D58">
        <w:rPr>
          <w:rFonts w:cs="Times New Roman"/>
        </w:rPr>
        <w:t>其所有相鄰近點之中從第一個至第</w:t>
      </w:r>
      <w:r w:rsidR="0096532A">
        <w:rPr>
          <w:rFonts w:cs="Times New Roman" w:hint="eastAsia"/>
        </w:rPr>
        <w:t>k</w:t>
      </w:r>
      <w:proofErr w:type="gramStart"/>
      <w:r w:rsidR="00C40D58" w:rsidRPr="00C40D58">
        <w:rPr>
          <w:rFonts w:cs="Times New Roman"/>
        </w:rPr>
        <w:t>個</w:t>
      </w:r>
      <w:proofErr w:type="gramEnd"/>
      <w:r w:rsidR="00C40D58" w:rsidRPr="00C40D58">
        <w:rPr>
          <w:rFonts w:cs="Times New Roman"/>
        </w:rPr>
        <w:t>相鄰近點都具有相同的權重值，但是在計算點</w:t>
      </w:r>
      <w:r w:rsidR="0096532A">
        <w:rPr>
          <w:rFonts w:cs="Times New Roman"/>
        </w:rPr>
        <w:t>p</w:t>
      </w:r>
      <w:r w:rsidR="00C40D58" w:rsidRPr="00C40D58">
        <w:rPr>
          <w:rFonts w:cs="Times New Roman"/>
        </w:rPr>
        <w:t>與資料集當中其他點</w:t>
      </w:r>
      <w:r w:rsidR="0096532A">
        <w:rPr>
          <w:rFonts w:cs="Times New Roman"/>
        </w:rPr>
        <w:t>q</w:t>
      </w:r>
      <w:r w:rsidR="00C40D58" w:rsidRPr="00C40D58">
        <w:rPr>
          <w:rFonts w:cs="Times New Roman"/>
        </w:rPr>
        <w:t>的</w:t>
      </w:r>
      <w:r w:rsidR="0096532A">
        <w:rPr>
          <w:rFonts w:cs="Times New Roman" w:hint="eastAsia"/>
        </w:rPr>
        <w:t>與點</w:t>
      </w:r>
      <w:r w:rsidR="0096532A">
        <w:rPr>
          <w:rFonts w:cs="Times New Roman" w:hint="eastAsia"/>
        </w:rPr>
        <w:t>p</w:t>
      </w:r>
      <w:r w:rsidR="00C40D58" w:rsidRPr="00C40D58">
        <w:rPr>
          <w:rFonts w:cs="Times New Roman"/>
        </w:rPr>
        <w:t>距離同時，並且對所有</w:t>
      </w:r>
      <w:r w:rsidR="003A07D0">
        <w:rPr>
          <w:rFonts w:cs="Times New Roman" w:hint="eastAsia"/>
        </w:rPr>
        <w:t>距離值先行</w:t>
      </w:r>
      <w:r w:rsidR="00C40D58" w:rsidRPr="00C40D58">
        <w:rPr>
          <w:rFonts w:cs="Times New Roman"/>
        </w:rPr>
        <w:t>排序，如此距離值的排序行為已經代表著點</w:t>
      </w:r>
      <w:r w:rsidR="00B85D58">
        <w:rPr>
          <w:rFonts w:cs="Times New Roman"/>
        </w:rPr>
        <w:t>p</w:t>
      </w:r>
      <w:r w:rsidR="00C40D58" w:rsidRPr="00C40D58">
        <w:rPr>
          <w:rFonts w:cs="Times New Roman"/>
        </w:rPr>
        <w:t>與點</w:t>
      </w:r>
      <w:r w:rsidR="00B85D58">
        <w:rPr>
          <w:rFonts w:cs="Times New Roman"/>
        </w:rPr>
        <w:t>q</w:t>
      </w:r>
      <w:r w:rsidR="00C40D58" w:rsidRPr="00C40D58">
        <w:rPr>
          <w:rFonts w:cs="Times New Roman"/>
        </w:rPr>
        <w:t>的距離</w:t>
      </w:r>
      <w:r w:rsidR="007D4BDA">
        <w:rPr>
          <w:rFonts w:cs="Times New Roman" w:hint="eastAsia"/>
        </w:rPr>
        <w:t>上的</w:t>
      </w:r>
      <w:r w:rsidR="00C40D58" w:rsidRPr="00C40D58">
        <w:rPr>
          <w:rFonts w:cs="Times New Roman"/>
        </w:rPr>
        <w:t>意義，我們應該利用這樣的排序關係設計出一個合理的權重比值，以表示被參考的其他點</w:t>
      </w:r>
      <w:r w:rsidR="001439F7">
        <w:rPr>
          <w:rFonts w:cs="Times New Roman"/>
        </w:rPr>
        <w:t>q</w:t>
      </w:r>
      <w:r w:rsidR="00C40D58" w:rsidRPr="00C40D58">
        <w:rPr>
          <w:rFonts w:cs="Times New Roman"/>
        </w:rPr>
        <w:t>在填補的演算過程中</w:t>
      </w:r>
      <w:r w:rsidR="001439F7">
        <w:rPr>
          <w:rFonts w:cs="Times New Roman" w:hint="eastAsia"/>
        </w:rPr>
        <w:t>應該</w:t>
      </w:r>
      <w:r w:rsidR="00C40D58" w:rsidRPr="00C40D58">
        <w:rPr>
          <w:rFonts w:cs="Times New Roman"/>
        </w:rPr>
        <w:t>被參考的價值有多少</w:t>
      </w:r>
      <w:r w:rsidR="001439F7">
        <w:rPr>
          <w:rFonts w:cs="Times New Roman" w:hint="eastAsia"/>
        </w:rPr>
        <w:t>分量</w:t>
      </w:r>
      <w:r w:rsidR="00C40D58" w:rsidRPr="00C40D58">
        <w:rPr>
          <w:rFonts w:cs="Times New Roman"/>
        </w:rPr>
        <w:t>，最常見也最簡易的權重表示方式即為</w:t>
      </w:r>
      <w:r w:rsidR="001439F7">
        <w:rPr>
          <w:rFonts w:cs="Times New Roman" w:hint="eastAsia"/>
        </w:rPr>
        <w:t>兩點</w:t>
      </w:r>
      <w:r w:rsidR="00C40D58" w:rsidRPr="00C40D58">
        <w:rPr>
          <w:rFonts w:cs="Times New Roman"/>
        </w:rPr>
        <w:t>距離的倒數</w:t>
      </w:r>
      <w:r w:rsidR="001439F7">
        <w:rPr>
          <w:rFonts w:cs="Times New Roman" w:hint="eastAsia"/>
        </w:rPr>
        <w:t>。</w:t>
      </w:r>
      <w:r w:rsidR="00C6285B">
        <w:rPr>
          <w:rFonts w:cs="Times New Roman"/>
        </w:rPr>
        <w:br w:type="page"/>
      </w:r>
    </w:p>
    <w:p w14:paraId="0A6D6559" w14:textId="74842081" w:rsidR="00AB148B" w:rsidRDefault="00413C2D" w:rsidP="00BC06C0">
      <w:pPr>
        <w:pStyle w:val="1"/>
        <w:jc w:val="left"/>
      </w:pPr>
      <w:bookmarkStart w:id="16" w:name="_Ref44814096"/>
      <w:bookmarkStart w:id="17" w:name="_Toc45197492"/>
      <w:r>
        <w:rPr>
          <w:rFonts w:hint="eastAsia"/>
        </w:rPr>
        <w:lastRenderedPageBreak/>
        <w:t>問題與方法</w:t>
      </w:r>
      <w:bookmarkEnd w:id="16"/>
      <w:bookmarkEnd w:id="17"/>
    </w:p>
    <w:p w14:paraId="0C2FFD58" w14:textId="08B6A233"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 set</w:t>
      </w:r>
      <w:r w:rsidR="00F1657D">
        <w:rPr>
          <w:rFonts w:hint="eastAsia"/>
        </w:rPr>
        <w:t>作為填補法的表現優劣</w:t>
      </w:r>
      <w:r w:rsidR="002A0CFC">
        <w:rPr>
          <w:rFonts w:hint="eastAsia"/>
        </w:rPr>
        <w:t>。</w:t>
      </w:r>
    </w:p>
    <w:p w14:paraId="41794377" w14:textId="4171277E" w:rsidR="00AB148B" w:rsidRPr="00AB148B" w:rsidRDefault="00AB148B" w:rsidP="00A13FF7">
      <w:pPr>
        <w:pStyle w:val="2"/>
      </w:pPr>
      <w:bookmarkStart w:id="18" w:name="_Ref44809851"/>
      <w:bookmarkStart w:id="19" w:name="_Ref44809884"/>
      <w:bookmarkStart w:id="20" w:name="_Ref44809890"/>
      <w:bookmarkStart w:id="21" w:name="_Ref44814002"/>
      <w:bookmarkStart w:id="22" w:name="_Ref44814006"/>
      <w:bookmarkStart w:id="23" w:name="_Ref44814008"/>
      <w:bookmarkStart w:id="24" w:name="_Ref44814009"/>
      <w:bookmarkStart w:id="25" w:name="_Ref44814010"/>
      <w:bookmarkStart w:id="26" w:name="_Ref44814015"/>
      <w:bookmarkStart w:id="27" w:name="_Ref44814033"/>
      <w:bookmarkStart w:id="28" w:name="_Ref44814040"/>
      <w:bookmarkStart w:id="29" w:name="_Ref44814046"/>
      <w:bookmarkStart w:id="30" w:name="_Ref44814073"/>
      <w:bookmarkStart w:id="31" w:name="_Ref44814077"/>
      <w:bookmarkStart w:id="32" w:name="_Ref44814081"/>
      <w:bookmarkStart w:id="33" w:name="_Toc45197493"/>
      <w:r>
        <w:rPr>
          <w:rFonts w:hint="eastAsia"/>
        </w:rPr>
        <w:t>3.1</w:t>
      </w:r>
      <w:r>
        <w:rPr>
          <w:rFonts w:hint="eastAsia"/>
        </w:rPr>
        <w:t>符號定義</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w:t>
      </w:r>
      <w:proofErr w:type="gramStart"/>
      <w:r w:rsidR="00175F93">
        <w:rPr>
          <w:rFonts w:hint="eastAsia"/>
        </w:rPr>
        <w:t>一個</w:t>
      </w:r>
      <w:r>
        <w:rPr>
          <w:rFonts w:hint="eastAsia"/>
        </w:rPr>
        <w:t>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proofErr w:type="gramStart"/>
      <w:r w:rsidR="00306E82">
        <w:rPr>
          <w:rFonts w:hint="eastAsia"/>
        </w:rPr>
        <w:t>權重值</w:t>
      </w:r>
      <w:r w:rsidR="00E51EDA">
        <w:rPr>
          <w:rFonts w:hint="eastAsia"/>
        </w:rPr>
        <w:t>該</w:t>
      </w:r>
      <w:r w:rsidR="00306E82">
        <w:rPr>
          <w:rFonts w:hint="eastAsia"/>
        </w:rPr>
        <w:t>如何</w:t>
      </w:r>
      <w:proofErr w:type="gramEnd"/>
      <w:r w:rsidR="00306E82">
        <w:rPr>
          <w:rFonts w:hint="eastAsia"/>
        </w:rPr>
        <w:t>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proofErr w:type="gramStart"/>
      <w:r w:rsidR="00B17155">
        <w:rPr>
          <w:rFonts w:hint="eastAsia"/>
        </w:rPr>
        <w:t>所有權重值</w:t>
      </w:r>
      <w:proofErr w:type="gramEnd"/>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proofErr w:type="gramStart"/>
      <w:r w:rsidR="00EA54B9">
        <w:rPr>
          <w:rFonts w:hint="eastAsia"/>
        </w:rPr>
        <w:t>均被設</w:t>
      </w:r>
      <w:proofErr w:type="gramEnd"/>
      <w:r w:rsidR="00EA54B9">
        <w:rPr>
          <w:rFonts w:hint="eastAsia"/>
        </w:rPr>
        <w:t>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proofErr w:type="gramStart"/>
      <w:r w:rsidR="00BD1C8B">
        <w:rPr>
          <w:rFonts w:hint="eastAsia"/>
        </w:rPr>
        <w:t>個</w:t>
      </w:r>
      <w:proofErr w:type="gramEnd"/>
      <w:r w:rsidR="00BD1C8B">
        <w:rPr>
          <w:rFonts w:hint="eastAsia"/>
        </w:rPr>
        <w:t>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proofErr w:type="gramStart"/>
      <w:r w:rsidR="00D17F36">
        <w:rPr>
          <w:rFonts w:hint="eastAsia"/>
        </w:rPr>
        <w:t>個</w:t>
      </w:r>
      <w:proofErr w:type="gramEnd"/>
      <w:r w:rsidR="00D17F36">
        <w:rPr>
          <w:rFonts w:hint="eastAsia"/>
        </w:rPr>
        <w:t>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proofErr w:type="spellStart"/>
      <w:r w:rsidR="00D17F36">
        <w:rPr>
          <w:rFonts w:hint="eastAsia"/>
        </w:rPr>
        <w:t>N</w:t>
      </w:r>
      <w:r w:rsidR="00D17F36">
        <w:t>aN</w:t>
      </w:r>
      <w:proofErr w:type="spellEnd"/>
      <w:r w:rsidR="00034A11">
        <w:rPr>
          <w:rFonts w:hint="eastAsia"/>
        </w:rPr>
        <w:t>。</w:t>
      </w:r>
      <w:r w:rsidR="00D17F36">
        <w:rPr>
          <w:rFonts w:hint="eastAsia"/>
        </w:rPr>
        <w:t>若被參考的鄰近點在與該缺失值</w:t>
      </w:r>
      <w:proofErr w:type="gramStart"/>
      <w:r w:rsidR="00D17F36">
        <w:rPr>
          <w:rFonts w:hint="eastAsia"/>
        </w:rPr>
        <w:t>同一維</w:t>
      </w:r>
      <w:proofErr w:type="gramEnd"/>
      <w:r w:rsidR="00D17F36">
        <w:rPr>
          <w:rFonts w:hint="eastAsia"/>
        </w:rPr>
        <w:t>度值也為</w:t>
      </w:r>
      <w:proofErr w:type="spellStart"/>
      <w:r w:rsidR="00D17F36">
        <w:rPr>
          <w:rFonts w:hint="eastAsia"/>
        </w:rPr>
        <w:t>N</w:t>
      </w:r>
      <w:r w:rsidR="00D17F36">
        <w:t>aN</w:t>
      </w:r>
      <w:proofErr w:type="spellEnd"/>
      <w:r w:rsidR="00D17F36">
        <w:rPr>
          <w:rFonts w:hint="eastAsia"/>
        </w:rPr>
        <w:t>，則標</w:t>
      </w:r>
      <w:proofErr w:type="gramStart"/>
      <w:r w:rsidR="00D17F36">
        <w:rPr>
          <w:rFonts w:hint="eastAsia"/>
        </w:rPr>
        <w:t>註</w:t>
      </w:r>
      <w:proofErr w:type="gramEnd"/>
      <w:r w:rsidR="00D17F36">
        <w:rPr>
          <w:rFonts w:hint="eastAsia"/>
        </w:rPr>
        <w:t>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w:t>
      </w:r>
      <w:proofErr w:type="gramStart"/>
      <w:r w:rsidR="00E34566">
        <w:rPr>
          <w:rFonts w:hint="eastAsia"/>
        </w:rPr>
        <w:t>缺失值</w:t>
      </w:r>
      <w:r>
        <w:rPr>
          <w:rFonts w:hint="eastAsia"/>
        </w:rPr>
        <w:t>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3E19B5A1" w:rsidR="008A5F0D" w:rsidRPr="009E5A84" w:rsidRDefault="0097520B" w:rsidP="00A1203C">
      <w:pPr>
        <w:pStyle w:val="af7"/>
        <w:jc w:val="center"/>
        <w:rPr>
          <w:sz w:val="24"/>
          <w:szCs w:val="24"/>
        </w:rPr>
      </w:pPr>
      <w:bookmarkStart w:id="34" w:name="_Ref44811120"/>
      <w:bookmarkStart w:id="35" w:name="_Toc4519751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三</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1</w:t>
      </w:r>
      <w:r>
        <w:fldChar w:fldCharType="end"/>
      </w:r>
      <w:r w:rsidR="00A1203C">
        <w:t xml:space="preserve"> </w:t>
      </w:r>
      <w:proofErr w:type="spellStart"/>
      <w:r w:rsidR="00430642" w:rsidRPr="009E5A84">
        <w:rPr>
          <w:sz w:val="24"/>
          <w:szCs w:val="24"/>
        </w:rPr>
        <w:t>sk</w:t>
      </w:r>
      <w:proofErr w:type="spellEnd"/>
      <w:r w:rsidR="00430642" w:rsidRPr="009E5A84">
        <w:rPr>
          <w:sz w:val="24"/>
          <w:szCs w:val="24"/>
        </w:rPr>
        <w:t>-NN imputation</w:t>
      </w:r>
      <w:r w:rsidR="00430642" w:rsidRPr="009E5A84">
        <w:rPr>
          <w:rFonts w:hint="eastAsia"/>
          <w:sz w:val="24"/>
          <w:szCs w:val="24"/>
        </w:rPr>
        <w:t>演算法符號定義表</w:t>
      </w:r>
      <w:bookmarkEnd w:id="34"/>
      <w:bookmarkEnd w:id="35"/>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1538B7FA" w:rsidR="00C80BC0" w:rsidRDefault="002C3D5C" w:rsidP="00DF5C72">
            <w:pPr>
              <w:jc w:val="center"/>
            </w:pPr>
            <w:r>
              <w:rPr>
                <w:rFonts w:hint="eastAsia"/>
              </w:rPr>
              <w:t>n</w:t>
            </w:r>
            <w:r>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1BE91F40" w:rsidR="00DD0C2B" w:rsidRDefault="007469F0" w:rsidP="00AA4A14">
            <w:r>
              <w:t>n</w:t>
            </w:r>
            <w:r w:rsidR="00B932A9">
              <w:t>umber</w:t>
            </w:r>
            <w:r>
              <w:t xml:space="preserve"> of data instances</w:t>
            </w:r>
            <w:r w:rsidR="00DD0C2B">
              <w:t xml:space="preserve"> </w:t>
            </w:r>
            <w:r>
              <w:t>within</w:t>
            </w:r>
            <w:r w:rsidR="00DD0C2B">
              <w:t xml:space="preserve"> </w:t>
            </w:r>
            <w:r w:rsidR="00B932A9">
              <w:t>a</w:t>
            </w:r>
            <w:r w:rsidR="00405FA5">
              <w:t>n</w:t>
            </w:r>
            <w:r w:rsidR="00B932A9">
              <w:t xml:space="preserve"> </w:t>
            </w:r>
            <w:r w:rsidR="00111F09">
              <w:t xml:space="preserve">input </w:t>
            </w:r>
            <w:r w:rsidR="00DD0C2B">
              <w:t>data set</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A4A14" w:rsidRPr="00C80BC0" w14:paraId="7F3C07C0" w14:textId="77777777" w:rsidTr="00DF5C72">
        <w:tc>
          <w:tcPr>
            <w:tcW w:w="4247" w:type="dxa"/>
            <w:vAlign w:val="center"/>
          </w:tcPr>
          <w:p w14:paraId="02195398" w14:textId="364FA4AC" w:rsidR="00AA4A14" w:rsidRPr="009B0282" w:rsidRDefault="00AA4A14" w:rsidP="00DF5C72">
            <w:pPr>
              <w:jc w:val="center"/>
              <w:rPr>
                <w:rFonts w:cs="Times New Roman"/>
                <w:color w:val="FF0000"/>
              </w:rPr>
            </w:pPr>
            <w:r w:rsidRPr="009B0282">
              <w:rPr>
                <w:color w:val="FF0000"/>
              </w:rPr>
              <w:t xml:space="preserve">Incomplete data set </w:t>
            </w:r>
            <m:oMath>
              <m:r>
                <m:rPr>
                  <m:sty m:val="p"/>
                </m:rPr>
                <w:rPr>
                  <w:rFonts w:ascii="Cambria Math" w:hAnsi="Cambria Math"/>
                  <w:color w:val="FF0000"/>
                </w:rPr>
                <m:t>C</m:t>
              </m:r>
            </m:oMath>
          </w:p>
        </w:tc>
        <w:tc>
          <w:tcPr>
            <w:tcW w:w="4247" w:type="dxa"/>
          </w:tcPr>
          <w:p w14:paraId="20A89A81" w14:textId="659DCE81" w:rsidR="00AA4A14" w:rsidRPr="009B0282" w:rsidRDefault="00AA4A14" w:rsidP="00AA4A14">
            <w:pPr>
              <w:rPr>
                <w:color w:val="FF0000"/>
              </w:rPr>
            </w:pPr>
            <w:r w:rsidRPr="009B0282">
              <w:rPr>
                <w:color w:val="FF0000"/>
              </w:rPr>
              <w:t>an incomplete data set with certain missing values</w:t>
            </w:r>
            <w:r w:rsidR="00B4627B" w:rsidRPr="009B0282">
              <w:rPr>
                <w:color w:val="FF0000"/>
              </w:rPr>
              <w:t xml:space="preserve"> </w:t>
            </w:r>
            <w:r w:rsidR="00405FA5" w:rsidRPr="009B0282">
              <w:rPr>
                <w:color w:val="FF0000"/>
              </w:rPr>
              <w:t xml:space="preserve">of </w:t>
            </w:r>
            <w:r w:rsidR="00C80BC0" w:rsidRPr="009B0282">
              <w:rPr>
                <w:color w:val="FF0000"/>
              </w:rPr>
              <w:t xml:space="preserve">size </w:t>
            </w:r>
            <m:oMath>
              <m:r>
                <m:rPr>
                  <m:sty m:val="p"/>
                </m:rPr>
                <w:rPr>
                  <w:rFonts w:ascii="Cambria Math" w:hAnsi="Cambria Math"/>
                  <w:color w:val="FF0000"/>
                </w:rPr>
                <m:t>n*m</m:t>
              </m:r>
            </m:oMath>
          </w:p>
        </w:tc>
      </w:tr>
      <w:tr w:rsidR="00AD069D" w:rsidRPr="00C80BC0" w14:paraId="6E830A72" w14:textId="77777777" w:rsidTr="00DF5C72">
        <w:tc>
          <w:tcPr>
            <w:tcW w:w="4247" w:type="dxa"/>
            <w:vAlign w:val="center"/>
          </w:tcPr>
          <w:p w14:paraId="57EDC93C" w14:textId="77777777" w:rsidR="00AD069D" w:rsidRPr="009B0282" w:rsidRDefault="00AD069D" w:rsidP="00AD069D">
            <w:pPr>
              <w:jc w:val="center"/>
              <w:rPr>
                <w:color w:val="FF0000"/>
              </w:rPr>
            </w:pPr>
            <w:r w:rsidRPr="009B0282">
              <w:rPr>
                <w:color w:val="FF0000"/>
              </w:rPr>
              <w:t xml:space="preserve">Incomplete data set </w:t>
            </w:r>
            <m:oMath>
              <m:r>
                <m:rPr>
                  <m:sty m:val="p"/>
                </m:rPr>
                <w:rPr>
                  <w:rFonts w:ascii="Cambria Math" w:hAnsi="Cambria Math"/>
                  <w:color w:val="FF0000"/>
                </w:rPr>
                <m:t>C</m:t>
              </m:r>
            </m:oMath>
            <w:r w:rsidRPr="009B0282">
              <w:rPr>
                <w:rFonts w:hint="eastAsia"/>
                <w:color w:val="FF0000"/>
              </w:rPr>
              <w:t>,</w:t>
            </w:r>
            <w:r w:rsidRPr="009B0282">
              <w:rPr>
                <w:color w:val="FF0000"/>
              </w:rPr>
              <w:t xml:space="preserve"> </w:t>
            </w:r>
            <m:oMath>
              <m:r>
                <m:rPr>
                  <m:sty m:val="p"/>
                </m:rPr>
                <w:rPr>
                  <w:rFonts w:ascii="Cambria Math" w:hAnsi="Cambria Math"/>
                  <w:color w:val="FF0000"/>
                </w:rPr>
                <m:t>C</m:t>
              </m:r>
            </m:oMath>
            <w:r w:rsidRPr="009B0282">
              <w:rPr>
                <w:rFonts w:hint="eastAsia"/>
                <w:color w:val="FF0000"/>
              </w:rPr>
              <w:t xml:space="preserve"> </w:t>
            </w:r>
            <w:r w:rsidRPr="009B0282">
              <w:rPr>
                <w:color w:val="FF0000"/>
              </w:rPr>
              <w:t xml:space="preserve">= </w:t>
            </w:r>
          </w:p>
          <w:p w14:paraId="584DE986" w14:textId="77777777" w:rsidR="00AD069D" w:rsidRPr="009B0282" w:rsidRDefault="00AD069D" w:rsidP="00AD069D">
            <w:pPr>
              <w:jc w:val="center"/>
              <w:rPr>
                <w:color w:val="FF0000"/>
              </w:rPr>
            </w:pPr>
            <m:oMathPara>
              <m:oMath>
                <m:r>
                  <m:rPr>
                    <m:sty m:val="p"/>
                  </m:rPr>
                  <w:rPr>
                    <w:rFonts w:ascii="Cambria Math" w:hAnsi="Cambria Math" w:hint="eastAsia"/>
                    <w:color w:val="FF0000"/>
                  </w:rPr>
                  <m:t>{</m:t>
                </m:r>
                <m:sSub>
                  <m:sSubPr>
                    <m:ctrlPr>
                      <w:rPr>
                        <w:rFonts w:ascii="Cambria Math" w:hAnsi="Cambria Math" w:cs="Times New Roman"/>
                        <w:color w:val="FF0000"/>
                      </w:rPr>
                    </m:ctrlPr>
                  </m:sSubPr>
                  <m:e>
                    <m:r>
                      <w:rPr>
                        <w:rFonts w:ascii="Cambria Math" w:hAnsi="Cambria Math" w:cs="Times New Roman"/>
                        <w:color w:val="FF0000"/>
                      </w:rPr>
                      <m:t>c</m:t>
                    </m:r>
                  </m:e>
                  <m:sub>
                    <m:r>
                      <w:rPr>
                        <w:rFonts w:ascii="Cambria Math" w:hAnsi="Cambria Math" w:cs="Times New Roman"/>
                        <w:color w:val="FF0000"/>
                      </w:rPr>
                      <m:t xml:space="preserve">i </m:t>
                    </m:r>
                  </m:sub>
                </m:sSub>
                <m:r>
                  <m:rPr>
                    <m:sty m:val="p"/>
                  </m:rPr>
                  <w:rPr>
                    <w:rFonts w:ascii="Cambria Math" w:hAnsi="Cambria Math" w:cs="Times New Roman"/>
                    <w:color w:val="FF0000"/>
                  </w:rPr>
                  <m:t xml:space="preserve">| </m:t>
                </m:r>
                <m:sSub>
                  <m:sSubPr>
                    <m:ctrlPr>
                      <w:rPr>
                        <w:rFonts w:ascii="Cambria Math" w:hAnsi="Cambria Math" w:cs="Times New Roman"/>
                        <w:color w:val="FF0000"/>
                      </w:rPr>
                    </m:ctrlPr>
                  </m:sSubPr>
                  <m:e>
                    <m:r>
                      <w:rPr>
                        <w:rFonts w:ascii="Cambria Math" w:hAnsi="Cambria Math" w:cs="Times New Roman"/>
                        <w:color w:val="FF0000"/>
                      </w:rPr>
                      <m:t>c</m:t>
                    </m:r>
                  </m:e>
                  <m:sub>
                    <m:r>
                      <w:rPr>
                        <w:rFonts w:ascii="Cambria Math" w:hAnsi="Cambria Math" w:cs="Times New Roman"/>
                        <w:color w:val="FF0000"/>
                      </w:rPr>
                      <m:t>i</m:t>
                    </m:r>
                  </m:sub>
                </m:sSub>
                <m:r>
                  <w:rPr>
                    <w:rFonts w:ascii="Cambria Math" w:hAnsi="Cambria Math" w:cs="Times New Roman"/>
                    <w:color w:val="FF0000"/>
                  </w:rPr>
                  <m:t xml:space="preserve"> = </m:t>
                </m:r>
                <m:d>
                  <m:dPr>
                    <m:ctrlPr>
                      <w:rPr>
                        <w:rFonts w:ascii="Cambria Math" w:hAnsi="Cambria Math"/>
                        <w:color w:val="FF0000"/>
                      </w:rPr>
                    </m:ctrlPr>
                  </m:dPr>
                  <m:e>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i1</m:t>
                        </m:r>
                      </m:sub>
                    </m:sSub>
                    <m:r>
                      <w:rPr>
                        <w:rFonts w:ascii="Cambria Math" w:hAnsi="Cambria Math"/>
                        <w:color w:val="FF0000"/>
                      </w:rPr>
                      <m:t xml:space="preserve">, </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i2</m:t>
                        </m:r>
                      </m:sub>
                    </m:sSub>
                    <m:r>
                      <w:rPr>
                        <w:rFonts w:ascii="Cambria Math" w:hAnsi="Cambria Math"/>
                        <w:color w:val="FF0000"/>
                      </w:rPr>
                      <m:t xml:space="preserve">, </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i3</m:t>
                        </m:r>
                      </m:sub>
                    </m:sSub>
                    <m:r>
                      <w:rPr>
                        <w:rFonts w:ascii="Cambria Math" w:hAnsi="Cambria Math"/>
                        <w:color w:val="FF0000"/>
                      </w:rPr>
                      <m:t xml:space="preserve">......,, </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im</m:t>
                        </m:r>
                      </m:sub>
                    </m:sSub>
                  </m:e>
                </m:d>
                <m:r>
                  <w:rPr>
                    <w:rFonts w:ascii="Cambria Math" w:hAnsi="Cambria Math"/>
                    <w:color w:val="FF0000"/>
                  </w:rPr>
                  <m:t>,</m:t>
                </m:r>
              </m:oMath>
            </m:oMathPara>
          </w:p>
          <w:p w14:paraId="4F1CAF7A" w14:textId="400494A5" w:rsidR="00AD069D" w:rsidRPr="009B0282" w:rsidRDefault="00AD069D" w:rsidP="00AD069D">
            <w:pPr>
              <w:jc w:val="center"/>
              <w:rPr>
                <w:color w:val="FF0000"/>
              </w:rPr>
            </w:pPr>
            <m:oMathPara>
              <m:oMath>
                <m:r>
                  <w:rPr>
                    <w:rFonts w:ascii="Cambria Math" w:hAnsi="Cambria Math"/>
                    <w:color w:val="FF0000"/>
                  </w:rPr>
                  <m:t>1</m:t>
                </m:r>
                <m:r>
                  <m:rPr>
                    <m:sty m:val="p"/>
                  </m:rPr>
                  <w:rPr>
                    <w:rFonts w:ascii="Cambria Math" w:hAnsi="Cambria Math"/>
                    <w:color w:val="FF0000"/>
                  </w:rPr>
                  <m:t xml:space="preserve">≤i≤n, </m:t>
                </m:r>
                <m:r>
                  <w:rPr>
                    <w:rFonts w:ascii="Cambria Math" w:hAnsi="Cambria Math"/>
                    <w:color w:val="FF0000"/>
                  </w:rPr>
                  <m:t>1</m:t>
                </m:r>
                <m:r>
                  <m:rPr>
                    <m:sty m:val="p"/>
                  </m:rPr>
                  <w:rPr>
                    <w:rFonts w:ascii="Cambria Math" w:hAnsi="Cambria Math"/>
                    <w:color w:val="FF0000"/>
                  </w:rPr>
                  <m:t>≤m≤d</m:t>
                </m:r>
                <m:r>
                  <m:rPr>
                    <m:sty m:val="p"/>
                  </m:rPr>
                  <w:rPr>
                    <w:rFonts w:ascii="Cambria Math" w:hAnsi="Cambria Math" w:hint="eastAsia"/>
                    <w:color w:val="FF0000"/>
                  </w:rPr>
                  <m:t>}</m:t>
                </m:r>
              </m:oMath>
            </m:oMathPara>
          </w:p>
        </w:tc>
        <w:tc>
          <w:tcPr>
            <w:tcW w:w="4247" w:type="dxa"/>
          </w:tcPr>
          <w:p w14:paraId="1A84AA39" w14:textId="49F7DFD1" w:rsidR="00AD069D" w:rsidRPr="009B0282" w:rsidRDefault="00AD069D" w:rsidP="00AA4A14">
            <w:pPr>
              <w:rPr>
                <w:color w:val="FF0000"/>
              </w:rPr>
            </w:pPr>
            <w:r w:rsidRPr="009B0282">
              <w:rPr>
                <w:color w:val="FF0000"/>
              </w:rPr>
              <w:t xml:space="preserve">an incomplete data set with certain missing values of size </w:t>
            </w:r>
            <m:oMath>
              <m:r>
                <m:rPr>
                  <m:sty m:val="p"/>
                </m:rPr>
                <w:rPr>
                  <w:rFonts w:ascii="Cambria Math" w:hAnsi="Cambria Math"/>
                  <w:color w:val="FF0000"/>
                </w:rPr>
                <m:t>n*m</m:t>
              </m:r>
            </m:oMath>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361BCF"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w:t>
            </w:r>
            <w:proofErr w:type="spellStart"/>
            <w:r w:rsidR="00961C7E">
              <w:t>NaN</w:t>
            </w:r>
            <w:proofErr w:type="spellEnd"/>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361BCF"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3F804476"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 xml:space="preserve">row, composed by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476F4F96" w:rsidR="00AD069D" w:rsidRDefault="00AD069D" w:rsidP="00AD069D">
            <w:r>
              <w:t>a distance matrix, which is symmetric and records the distance between two pair</w:t>
            </w:r>
            <w:r>
              <w:rPr>
                <w:rFonts w:hint="eastAsia"/>
              </w:rPr>
              <w:t xml:space="preserve"> </w:t>
            </w:r>
            <w:r>
              <w:t>wised data instances</w:t>
            </w:r>
          </w:p>
        </w:tc>
      </w:tr>
      <w:tr w:rsidR="00AD069D" w14:paraId="562D9FC7" w14:textId="77777777" w:rsidTr="00DF5C72">
        <w:tc>
          <w:tcPr>
            <w:tcW w:w="4247" w:type="dxa"/>
            <w:vAlign w:val="center"/>
          </w:tcPr>
          <w:p w14:paraId="76EF1982" w14:textId="144D1BA4" w:rsidR="00AD069D" w:rsidRDefault="00361BCF"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361BCF"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BAAC66F" w:rsidR="00F41139" w:rsidRDefault="00F41139" w:rsidP="00F41139">
            <w:r>
              <w:t xml:space="preserve">type of weighting, determine mechanism of the way assigning weight in weight matrix </w:t>
            </w:r>
            <m:oMath>
              <m:r>
                <m:rPr>
                  <m:sty m:val="p"/>
                </m:rPr>
                <w:rPr>
                  <w:rFonts w:ascii="Cambria Math" w:hAnsi="Cambria Math"/>
                </w:rPr>
                <m:t>W</m:t>
              </m:r>
            </m:oMath>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361BCF"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361BCF"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361BCF"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r w:rsidR="00F41139">
              <w:t>earest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361BCF"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5754B9D" w:rsidR="00F41139" w:rsidRPr="00AA15F7" w:rsidRDefault="00F41139" w:rsidP="00F41139">
            <w:r>
              <w:t xml:space="preserve">value been imputed after imputation at </w:t>
            </w:r>
            <w:r>
              <w:lastRenderedPageBreak/>
              <w:t>index (</w:t>
            </w:r>
            <w:proofErr w:type="spellStart"/>
            <w:r>
              <w:t>i</w:t>
            </w:r>
            <w:proofErr w:type="spellEnd"/>
            <w:r>
              <w:t xml:space="preserve">, j) only if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t xml:space="preserve">is missing or value </w:t>
            </w:r>
            <w:proofErr w:type="spellStart"/>
            <w:r>
              <w:t>NaN</w:t>
            </w:r>
            <w:proofErr w:type="spellEnd"/>
            <w:r>
              <w:t xml:space="preserve"> before imputation, otherwise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lastRenderedPageBreak/>
              <w:t>mask</w:t>
            </w:r>
          </w:p>
        </w:tc>
        <w:tc>
          <w:tcPr>
            <w:tcW w:w="4247" w:type="dxa"/>
          </w:tcPr>
          <w:p w14:paraId="26AE64E6" w14:textId="139FA7ED" w:rsidR="00F41139" w:rsidRPr="00742DEE" w:rsidRDefault="00F41139" w:rsidP="00F41139">
            <w:r>
              <w:t xml:space="preserve">a </w:t>
            </w:r>
            <w:proofErr w:type="spellStart"/>
            <w:r>
              <w:t>boolean</w:t>
            </w:r>
            <w:proofErr w:type="spellEnd"/>
            <w:r>
              <w:rPr>
                <w:rFonts w:hint="eastAsia"/>
              </w:rPr>
              <w:t xml:space="preserve"> t</w:t>
            </w:r>
            <w:r>
              <w:t>ype array of size k</w:t>
            </w:r>
            <w:ins w:id="36" w:author="DELab" w:date="2020-07-01T15:29:00Z">
              <w:r>
                <w:t xml:space="preserve"> </w:t>
              </w:r>
            </w:ins>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w:t>
            </w:r>
            <w:proofErr w:type="spellStart"/>
            <w:r>
              <w:t>NaN</w:t>
            </w:r>
            <w:proofErr w:type="spellEnd"/>
            <w:r>
              <w:t xml:space="preserve">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443C87BD" w:rsidR="00F41139" w:rsidRDefault="00F41139" w:rsidP="00F41139">
            <w:r>
              <w:t xml:space="preserve">a completed data set with missing value all imputed, of size </w:t>
            </w:r>
            <m:oMath>
              <m:r>
                <m:rPr>
                  <m:sty m:val="p"/>
                </m:rPr>
                <w:rPr>
                  <w:rFonts w:ascii="Cambria Math" w:hAnsi="Cambria Math"/>
                </w:rPr>
                <m:t>n*m</m:t>
              </m:r>
            </m:oMath>
          </w:p>
        </w:tc>
      </w:tr>
    </w:tbl>
    <w:p w14:paraId="225B1EDB" w14:textId="77777777" w:rsidR="00AB148B" w:rsidRDefault="00AB148B" w:rsidP="00AB148B">
      <w:pPr>
        <w:rPr>
          <w:shd w:val="clear" w:color="auto" w:fill="FFFFFF"/>
        </w:rPr>
      </w:pPr>
    </w:p>
    <w:p w14:paraId="38FB7EEA" w14:textId="4A6BBDBF" w:rsidR="00AB148B" w:rsidRDefault="00AB148B" w:rsidP="00A13FF7">
      <w:pPr>
        <w:pStyle w:val="2"/>
        <w:rPr>
          <w:shd w:val="clear" w:color="auto" w:fill="FFFFFF"/>
        </w:rPr>
      </w:pPr>
      <w:bookmarkStart w:id="37" w:name="_Toc45197494"/>
      <w:r>
        <w:rPr>
          <w:rFonts w:hint="eastAsia"/>
          <w:shd w:val="clear" w:color="auto" w:fill="FFFFFF"/>
        </w:rPr>
        <w:t>3.2</w:t>
      </w:r>
      <w:r>
        <w:rPr>
          <w:rFonts w:hint="eastAsia"/>
          <w:shd w:val="clear" w:color="auto" w:fill="FFFFFF"/>
        </w:rPr>
        <w:t>研究動機</w:t>
      </w:r>
      <w:bookmarkEnd w:id="37"/>
    </w:p>
    <w:p w14:paraId="7ED9D506" w14:textId="03B92ED6" w:rsidR="00EE0ED7" w:rsidRDefault="003000D0" w:rsidP="00074158">
      <w:pPr>
        <w:ind w:firstLine="480"/>
        <w:rPr>
          <w:shd w:val="clear" w:color="auto" w:fill="FFFFFF"/>
        </w:rPr>
      </w:pPr>
      <w:r>
        <w:rPr>
          <w:shd w:val="clear" w:color="auto" w:fill="FFFFFF"/>
        </w:rPr>
        <w:t>搜尋</w:t>
      </w:r>
      <w:r>
        <w:rPr>
          <w:shd w:val="clear" w:color="auto" w:fill="FFFFFF"/>
        </w:rPr>
        <w:t>skyline</w:t>
      </w:r>
      <w:r w:rsidR="00CA3541">
        <w:rPr>
          <w:rFonts w:hint="eastAsia"/>
          <w:shd w:val="clear" w:color="auto" w:fill="FFFFFF"/>
        </w:rPr>
        <w:t xml:space="preserve"> </w:t>
      </w:r>
      <w:r>
        <w:rPr>
          <w:shd w:val="clear" w:color="auto" w:fill="FFFFFF"/>
        </w:rPr>
        <w:t>set</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 xml:space="preserve"> skyline problem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6C5760E8" w14:textId="4009F47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38" w:name="_Toc45197495"/>
      <w:r>
        <w:rPr>
          <w:rFonts w:hint="eastAsia"/>
        </w:rPr>
        <w:t>3</w:t>
      </w:r>
      <w:r w:rsidR="00AB148B">
        <w:rPr>
          <w:rFonts w:hint="eastAsia"/>
        </w:rPr>
        <w:t>.3</w:t>
      </w:r>
      <w:r w:rsidR="00AB148B">
        <w:rPr>
          <w:rFonts w:hint="eastAsia"/>
        </w:rPr>
        <w:t>問題定義</w:t>
      </w:r>
      <w:bookmarkEnd w:id="38"/>
    </w:p>
    <w:p w14:paraId="2A77A2A0" w14:textId="51E7622A" w:rsidR="00AB148B" w:rsidRDefault="00A34777" w:rsidP="00BC5E6C">
      <w:pPr>
        <w:ind w:firstLine="480"/>
        <w:rPr>
          <w:shd w:val="clear" w:color="auto" w:fill="FFFFFF"/>
        </w:rPr>
      </w:pPr>
      <w:r>
        <w:rPr>
          <w:shd w:val="clear" w:color="auto" w:fill="FFFFFF"/>
        </w:rPr>
        <w:t>在不完整資料集中，如何改善</w:t>
      </w:r>
      <w:r>
        <w:rPr>
          <w:shd w:val="clear" w:color="auto" w:fill="FFFFFF"/>
        </w:rPr>
        <w:t>k</w:t>
      </w:r>
      <w:r>
        <w:rPr>
          <w:shd w:val="clear" w:color="auto" w:fill="FFFFFF"/>
        </w:rPr>
        <w:t>鄰近填補法</w:t>
      </w:r>
      <w:r>
        <w:rPr>
          <w:rFonts w:hint="eastAsia"/>
          <w:shd w:val="clear" w:color="auto" w:fill="FFFFFF"/>
        </w:rPr>
        <w:t>填補缺失值</w:t>
      </w:r>
      <w:r w:rsidR="002C4E52">
        <w:rPr>
          <w:rFonts w:hint="eastAsia"/>
          <w:shd w:val="clear" w:color="auto" w:fill="FFFFFF"/>
        </w:rPr>
        <w:t>，</w:t>
      </w:r>
      <w:r>
        <w:rPr>
          <w:rFonts w:hint="eastAsia"/>
          <w:shd w:val="clear" w:color="auto" w:fill="FFFFFF"/>
        </w:rPr>
        <w:t>使填補後的完整資料集具有最</w:t>
      </w:r>
      <w:r>
        <w:rPr>
          <w:shd w:val="clear" w:color="auto" w:fill="FFFFFF"/>
        </w:rPr>
        <w:t>近似</w:t>
      </w:r>
      <w:r>
        <w:rPr>
          <w:shd w:val="clear" w:color="auto" w:fill="FFFFFF"/>
        </w:rPr>
        <w:t>skyline set</w:t>
      </w:r>
      <w:r>
        <w:rPr>
          <w:rFonts w:hint="eastAsia"/>
          <w:shd w:val="clear" w:color="auto" w:fill="FFFFFF"/>
        </w:rPr>
        <w:t>的內容</w:t>
      </w:r>
      <w:r w:rsidR="00405FA5">
        <w:rPr>
          <w:rFonts w:hint="eastAsia"/>
          <w:shd w:val="clear" w:color="auto" w:fill="FFFFFF"/>
        </w:rPr>
        <w:t>?</w:t>
      </w:r>
    </w:p>
    <w:p w14:paraId="34ADCD2F" w14:textId="77777777" w:rsidR="00BC5E6C" w:rsidRPr="00BC5E6C" w:rsidRDefault="00BC5E6C" w:rsidP="00BC5E6C">
      <w:pPr>
        <w:ind w:firstLine="480"/>
        <w:rPr>
          <w:shd w:val="clear" w:color="auto" w:fill="FFFFFF"/>
        </w:rPr>
      </w:pPr>
    </w:p>
    <w:p w14:paraId="389BDB54" w14:textId="3B9A533A" w:rsidR="00AB148B" w:rsidRDefault="00AB148B" w:rsidP="00A13FF7">
      <w:pPr>
        <w:pStyle w:val="2"/>
      </w:pPr>
      <w:bookmarkStart w:id="39" w:name="_Toc45197496"/>
      <w:r>
        <w:rPr>
          <w:rFonts w:hint="eastAsia"/>
        </w:rPr>
        <w:t>3.4</w:t>
      </w:r>
      <w:r>
        <w:rPr>
          <w:rFonts w:hint="eastAsia"/>
        </w:rPr>
        <w:t>問題分析</w:t>
      </w:r>
      <w:bookmarkEnd w:id="39"/>
    </w:p>
    <w:p w14:paraId="6A5C5F02" w14:textId="42790AB0" w:rsidR="00751D4F" w:rsidRDefault="00DA5EC9" w:rsidP="00DA50CD">
      <w:pPr>
        <w:ind w:firstLine="480"/>
      </w:pPr>
      <w:r>
        <w:rPr>
          <w:rFonts w:hint="eastAsia"/>
        </w:rPr>
        <w:t>所有計算距離公式中</w:t>
      </w:r>
      <w:r w:rsidR="007D0DD7">
        <w:rPr>
          <w:rFonts w:hint="eastAsia"/>
        </w:rPr>
        <w:t>，</w:t>
      </w:r>
      <w:r w:rsidR="00751D4F">
        <w:rPr>
          <w:rFonts w:hint="eastAsia"/>
        </w:rPr>
        <w:t>歐式距離的計算方法</w:t>
      </w:r>
      <w:r w:rsidR="007D0DD7">
        <w:rPr>
          <w:rFonts w:hint="eastAsia"/>
        </w:rPr>
        <w:t>是</w:t>
      </w:r>
      <w:proofErr w:type="gramStart"/>
      <w:r w:rsidR="007D0DD7">
        <w:rPr>
          <w:rFonts w:hint="eastAsia"/>
        </w:rPr>
        <w:t>採</w:t>
      </w:r>
      <w:proofErr w:type="gramEnd"/>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w:t>
      </w:r>
      <w:proofErr w:type="gramStart"/>
      <w:r w:rsidR="00D91AA2">
        <w:rPr>
          <w:rFonts w:hint="eastAsia"/>
        </w:rPr>
        <w:t>採</w:t>
      </w:r>
      <w:proofErr w:type="gramEnd"/>
      <w:r w:rsidR="00D91AA2">
        <w:rPr>
          <w:rFonts w:hint="eastAsia"/>
        </w:rPr>
        <w:t>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proofErr w:type="gramStart"/>
      <w:r w:rsidR="003C7672">
        <w:rPr>
          <w:rFonts w:hint="eastAsia"/>
        </w:rPr>
        <w:t>和</w:t>
      </w:r>
      <w:proofErr w:type="gramEnd"/>
      <w:r w:rsidR="00D91AA2">
        <w:rPr>
          <w:rFonts w:hint="eastAsia"/>
        </w:rPr>
        <w:t>，此計算方式是最廣為主流的算法，在此論文中並不打算更改計算方式，但由此計算方式可看出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p>
    <w:p w14:paraId="0015066A" w14:textId="7A05C54D" w:rsidR="00D91AA2" w:rsidRDefault="00AF0ACB" w:rsidP="00AF0ACB">
      <w:r>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482D8B7D" w:rsidR="000A39A7" w:rsidRPr="00572A17" w:rsidRDefault="00AC4BAF" w:rsidP="00A1203C">
      <w:pPr>
        <w:pStyle w:val="af7"/>
        <w:jc w:val="center"/>
      </w:pPr>
      <w:bookmarkStart w:id="40" w:name="_Ref44811388"/>
      <w:bookmarkStart w:id="41" w:name="_Toc45197518"/>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1</w:t>
      </w:r>
      <w:r w:rsidR="00BC4B2D">
        <w:fldChar w:fldCharType="end"/>
      </w:r>
      <w:r w:rsidR="00A1203C">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40"/>
      <w:bookmarkEnd w:id="41"/>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因為該維度</w:t>
      </w:r>
      <w:proofErr w:type="gramEnd"/>
      <w:r w:rsidR="00A02665">
        <w:rPr>
          <w:rFonts w:hint="eastAsia"/>
        </w:rPr>
        <w:t>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42" w:name="_Toc45197497"/>
      <w:r>
        <w:rPr>
          <w:rFonts w:hint="eastAsia"/>
        </w:rPr>
        <w:lastRenderedPageBreak/>
        <w:t xml:space="preserve">3.5 </w:t>
      </w:r>
      <w:proofErr w:type="spellStart"/>
      <w:r>
        <w:t>sk</w:t>
      </w:r>
      <w:proofErr w:type="spellEnd"/>
      <w:r>
        <w:t xml:space="preserve">-NN imputation </w:t>
      </w:r>
      <w:r>
        <w:rPr>
          <w:rFonts w:hint="eastAsia"/>
        </w:rPr>
        <w:t>演算法</w:t>
      </w:r>
      <w:bookmarkEnd w:id="42"/>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proofErr w:type="gramStart"/>
            <w:r>
              <w:rPr>
                <w:rFonts w:hint="eastAsia"/>
              </w:rPr>
              <w:t>I</w:t>
            </w:r>
            <w:r>
              <w:t xml:space="preserve">nput </w:t>
            </w:r>
            <w:r w:rsidR="005544B9">
              <w:t xml:space="preserve"> </w:t>
            </w:r>
            <w:r>
              <w:t>:</w:t>
            </w:r>
            <w:proofErr w:type="gramEnd"/>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proofErr w:type="gramStart"/>
            <w:r>
              <w:rPr>
                <w:rFonts w:hint="eastAsia"/>
              </w:rPr>
              <w:t>O</w:t>
            </w:r>
            <w:r>
              <w:t>utput :</w:t>
            </w:r>
            <w:proofErr w:type="gramEnd"/>
            <w:r>
              <w:t xml:space="preserve">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6E747AE6" w14:textId="0F9FDDB9" w:rsidR="0076241F" w:rsidRDefault="000D36A8" w:rsidP="00414206">
            <w:r>
              <w:rPr>
                <w:rFonts w:hint="eastAsia"/>
              </w:rPr>
              <w:t>M</w:t>
            </w:r>
            <w:r>
              <w:t>ethod:</w:t>
            </w:r>
          </w:p>
          <w:p w14:paraId="3E5EAE7B" w14:textId="7D729C88" w:rsidR="00FA2782" w:rsidRDefault="007D7493" w:rsidP="00414206">
            <w:r>
              <w:t xml:space="preserve">step </w:t>
            </w:r>
            <w:r w:rsidR="00195C46">
              <w:rPr>
                <w:rFonts w:hint="eastAsia"/>
              </w:rPr>
              <w:t>1</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03ABFC8D" w14:textId="780463FE" w:rsidR="009D15DA" w:rsidRDefault="00731D65" w:rsidP="00414206">
            <w:r>
              <w:rPr>
                <w:rFonts w:hint="eastAsia"/>
              </w:rPr>
              <w:t>s</w:t>
            </w:r>
            <w:r>
              <w:t xml:space="preserve">tep 2.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t xml:space="preserve">step </w:t>
            </w:r>
            <w:r w:rsidR="00C95E77">
              <w:t>3</w:t>
            </w:r>
            <w:r w:rsidR="00195C46">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1FD88D39" w14:textId="022F698A" w:rsidR="00334BDF" w:rsidRDefault="00C95E77" w:rsidP="00334BDF">
            <w:pPr>
              <w:ind w:firstLineChars="100" w:firstLine="240"/>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0F8A58D1" w14:textId="41802255" w:rsidR="00F77832" w:rsidRDefault="00123A0A" w:rsidP="00414206">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32FAD665"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w:proofErr w:type="spellStart"/>
            <w:r w:rsidR="00474CFB">
              <w:t>euclidean</w:t>
            </w:r>
            <w:proofErr w:type="spellEnd"/>
            <w:r w:rsidR="00474CFB">
              <w:t xml:space="preserve"> distance of pairwise data samples</w:t>
            </w:r>
          </w:p>
          <w:p w14:paraId="263EAEE5" w14:textId="535BB6F0" w:rsidR="001B79EE" w:rsidRDefault="00712939" w:rsidP="00414206">
            <w:r>
              <w:rPr>
                <w:rFonts w:hint="eastAsia"/>
              </w:rPr>
              <w:t xml:space="preserve"> </w:t>
            </w:r>
            <w:r>
              <w:t xml:space="preserve"> 3-4. </w:t>
            </w:r>
            <w:r w:rsidRPr="00712939">
              <w:rPr>
                <w:b/>
              </w:rPr>
              <w:t>return</w:t>
            </w:r>
            <w:r>
              <w:t xml:space="preserve"> distance matrix</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6796321D" w14:textId="27647CBF" w:rsidR="00195C46" w:rsidRDefault="00C95E77" w:rsidP="00123A0A">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799B4A92" w14:textId="2214600F" w:rsidR="002A02F0" w:rsidRDefault="00C95E77" w:rsidP="00FA222A">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3DE2E936" w14:textId="16DFFED9" w:rsidR="0098352C" w:rsidRPr="001E5F49" w:rsidRDefault="002221A2" w:rsidP="0098352C">
            <w:pPr>
              <w:ind w:firstLineChars="100" w:firstLine="240"/>
            </w:pPr>
            <w:r>
              <w:rPr>
                <w:rFonts w:hint="eastAsia"/>
              </w:rPr>
              <w:t>4</w:t>
            </w:r>
            <w:r>
              <w:t>-3</w:t>
            </w:r>
            <w:r w:rsidR="0098352C">
              <w:t>.         according to weight type</w:t>
            </w:r>
            <w:r w:rsidR="002D4EE9">
              <w:t xml:space="preserve"> </w:t>
            </w:r>
            <m:oMath>
              <m:r>
                <w:rPr>
                  <w:rFonts w:ascii="Cambria Math" w:hAnsi="Cambria Math" w:cs="Times New Roman"/>
                </w:rPr>
                <m:t>t</m:t>
              </m:r>
            </m:oMath>
            <w:r w:rsidR="0098352C">
              <w:rPr>
                <w:rFonts w:hint="eastAsia"/>
              </w:rPr>
              <w:t>,</w:t>
            </w:r>
            <w:r w:rsidR="0098352C">
              <w:t xml:space="preserve"> alter the weighting mechanism</w:t>
            </w:r>
          </w:p>
          <w:p w14:paraId="222948D8" w14:textId="4CBFD508" w:rsidR="00D72EF2" w:rsidRDefault="00CD011B" w:rsidP="00414206">
            <w:r>
              <w:rPr>
                <w:rFonts w:hint="eastAsia"/>
              </w:rPr>
              <w:t xml:space="preserve"> </w:t>
            </w:r>
            <w:r w:rsidR="0098352C">
              <w:t xml:space="preserve"> </w:t>
            </w:r>
            <w:r>
              <w:rPr>
                <w:rFonts w:hint="eastAsia"/>
              </w:rPr>
              <w:t xml:space="preserve">     </w:t>
            </w:r>
            <w:r>
              <w:t xml:space="preserve">   </w:t>
            </w:r>
            <w:r w:rsidR="0098352C">
              <w:t xml:space="preserve"> </w:t>
            </w:r>
            <w:r>
              <w:t xml:space="preserve"> </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6151DF96" w14:textId="297AB3FB" w:rsidR="006310CB" w:rsidRPr="00C95E77" w:rsidRDefault="00C95E77" w:rsidP="00077E94">
            <w:pPr>
              <w:ind w:firstLineChars="100" w:firstLine="240"/>
            </w:pPr>
            <w:r>
              <w:t>4</w:t>
            </w:r>
            <w:r w:rsidR="00C429C0">
              <w:t>-</w:t>
            </w:r>
            <w:r w:rsidR="00FA222A">
              <w:t>4</w:t>
            </w:r>
            <w:r w:rsidR="00C429C0">
              <w:t xml:space="preserve">. </w:t>
            </w:r>
            <w:r w:rsidR="00C429C0" w:rsidRPr="00712939">
              <w:rPr>
                <w:b/>
              </w:rPr>
              <w:t>return</w:t>
            </w:r>
            <w:r w:rsidR="00C429C0">
              <w:t xml:space="preserve"> weight matrix</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575CD272" w:rsidR="00267999" w:rsidRDefault="00C95E77" w:rsidP="00267999">
            <w:pPr>
              <w:ind w:firstLineChars="100" w:firstLine="240"/>
            </w:pPr>
            <w:r>
              <w:t>5</w:t>
            </w:r>
            <w:r w:rsidR="00C429C0">
              <w:t xml:space="preserve">-3.     </w:t>
            </w:r>
            <w:r w:rsidR="00BF378D">
              <w:t>check</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3FBD7C6E"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851838">
              <w:t xml:space="preserve"> </w:t>
            </w:r>
            <w:r w:rsidR="008E662B">
              <w:rPr>
                <w:rFonts w:hint="eastAsia"/>
              </w:rPr>
              <w:t>(a</w:t>
            </w:r>
            <w:r w:rsidR="008E662B">
              <w:t>ssignment</w:t>
            </w:r>
            <w:r w:rsidR="008E662B">
              <w:rPr>
                <w:rFonts w:hint="eastAsia"/>
              </w:rPr>
              <w:t>)</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1F952CCC" w14:textId="1FF05A62" w:rsidR="00445DC1" w:rsidRDefault="00C95E77" w:rsidP="00D20E85">
            <w:pPr>
              <w:ind w:firstLineChars="100" w:firstLine="240"/>
            </w:pPr>
            <w:r>
              <w:t>5</w:t>
            </w:r>
            <w:r w:rsidR="00445DC1">
              <w:t xml:space="preserve">-10.    update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1D1E2E0" w14:textId="32F2D8FA" w:rsidR="001B79EE" w:rsidRDefault="00C95E77" w:rsidP="00077E94">
            <w:pPr>
              <w:ind w:firstLineChars="100" w:firstLine="240"/>
            </w:pPr>
            <w:r>
              <w:t>5</w:t>
            </w:r>
            <w:r w:rsidR="00CF7D07">
              <w:t>-</w:t>
            </w:r>
            <w:r w:rsidR="003D7713">
              <w:t>1</w:t>
            </w:r>
            <w:r w:rsidR="00445DC1">
              <w:t>1</w:t>
            </w:r>
            <w:r w:rsidR="00CF7D07">
              <w:t xml:space="preserve">. </w:t>
            </w:r>
            <w:r w:rsidR="00CF7D07" w:rsidRPr="009B6DE9">
              <w:rPr>
                <w:b/>
              </w:rPr>
              <w:t>return</w:t>
            </w:r>
            <w:r w:rsidR="00CF7D07">
              <w:t xml:space="preserve"> NN</w:t>
            </w:r>
            <w:r w:rsidR="00471D14">
              <w:t xml:space="preserve"> </w:t>
            </w:r>
            <w:r w:rsidR="00CF7D07">
              <w:t>list</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lastRenderedPageBreak/>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6F9B46AA"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198B4CDC" w:rsidR="00572A17" w:rsidRDefault="00AC4BAF" w:rsidP="00A1203C">
      <w:pPr>
        <w:pStyle w:val="af7"/>
        <w:jc w:val="center"/>
        <w:rPr>
          <w:rFonts w:cs="Times New Roman"/>
        </w:rPr>
      </w:pPr>
      <w:bookmarkStart w:id="43" w:name="_Toc44592097"/>
      <w:bookmarkStart w:id="44" w:name="_Toc45197519"/>
      <w:r>
        <w:rPr>
          <w:rFonts w:hint="eastAsia"/>
        </w:rPr>
        <w:lastRenderedPageBreak/>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2</w:t>
      </w:r>
      <w:r w:rsidR="00BC4B2D">
        <w:fldChar w:fldCharType="end"/>
      </w:r>
      <w:r w:rsidR="00A1203C">
        <w:t xml:space="preserve"> </w:t>
      </w:r>
      <w:proofErr w:type="spellStart"/>
      <w:r w:rsidR="00B67263">
        <w:t>sk</w:t>
      </w:r>
      <w:proofErr w:type="spellEnd"/>
      <w:r w:rsidR="00B67263">
        <w:t>-NN imputation</w:t>
      </w:r>
      <w:r w:rsidR="00572A17">
        <w:rPr>
          <w:rFonts w:hint="eastAsia"/>
        </w:rPr>
        <w:t>演算法</w:t>
      </w:r>
      <w:bookmarkEnd w:id="43"/>
      <w:bookmarkEnd w:id="44"/>
    </w:p>
    <w:p w14:paraId="7396F4AA" w14:textId="3D8246EA"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proofErr w:type="gramStart"/>
            <w:r>
              <w:rPr>
                <w:rFonts w:cs="Times New Roman" w:hint="eastAsia"/>
              </w:rPr>
              <w:t>O</w:t>
            </w:r>
            <w:r>
              <w:rPr>
                <w:rFonts w:cs="Times New Roman"/>
              </w:rPr>
              <w:t>utput :</w:t>
            </w:r>
            <w:proofErr w:type="gramEnd"/>
            <w:r>
              <w:rPr>
                <w:rFonts w:cs="Times New Roman"/>
              </w:rPr>
              <w:t xml:space="preserve">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0D62E805"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p>
          <w:p w14:paraId="6FC33AB7" w14:textId="7EAD02AB"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0F12FDB5"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B85CCE9"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6C673290" w:rsidR="00A312DD" w:rsidRDefault="00A312DD" w:rsidP="00A312DD">
            <w:pPr>
              <w:ind w:firstLineChars="100" w:firstLine="240"/>
              <w:rPr>
                <w:rFonts w:cs="Times New Roman"/>
              </w:rPr>
            </w:pPr>
            <w:r>
              <w:rPr>
                <w:rFonts w:cs="Times New Roman" w:hint="eastAsia"/>
              </w:rPr>
              <w:t>3</w:t>
            </w:r>
            <w:r>
              <w:rPr>
                <w:rFonts w:cs="Times New Roman"/>
              </w:rPr>
              <w:t xml:space="preserve">-4.     </w:t>
            </w:r>
            <w:r w:rsidRPr="00464C9E">
              <w:rPr>
                <w:rFonts w:cs="Times New Roman"/>
                <w:b/>
              </w:rPr>
              <w:t>else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4C54D106"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BDDE84" w:rsidR="00572A17" w:rsidRDefault="00AC4BAF" w:rsidP="00A1203C">
      <w:pPr>
        <w:pStyle w:val="af7"/>
        <w:jc w:val="center"/>
        <w:rPr>
          <w:rFonts w:cs="Times New Roman"/>
        </w:rPr>
      </w:pPr>
      <w:bookmarkStart w:id="45" w:name="_Toc45197520"/>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三</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3</w:t>
      </w:r>
      <w:r w:rsidR="00BC4B2D">
        <w:fldChar w:fldCharType="end"/>
      </w:r>
      <w:r w:rsidR="00A1203C">
        <w:t xml:space="preserve"> </w:t>
      </w:r>
      <w:r w:rsidR="00F67B95">
        <w:t xml:space="preserve">Procedure </w:t>
      </w:r>
      <w:proofErr w:type="spellStart"/>
      <w:r w:rsidR="00F67B95">
        <w:rPr>
          <w:rFonts w:hint="eastAsia"/>
        </w:rPr>
        <w:t>Im</w:t>
      </w:r>
      <w:r w:rsidR="00F67B95">
        <w:t>pute</w:t>
      </w:r>
      <w:r w:rsidR="009C1F4C">
        <w:t>_</w:t>
      </w:r>
      <w:proofErr w:type="gramStart"/>
      <w:r w:rsidR="00F67B95">
        <w:t>Process</w:t>
      </w:r>
      <w:proofErr w:type="spellEnd"/>
      <w:r w:rsidR="009C1F4C">
        <w:t>(</w:t>
      </w:r>
      <w:proofErr w:type="gramEnd"/>
      <w:r w:rsidR="009C1F4C">
        <w:t>)</w:t>
      </w:r>
      <w:bookmarkEnd w:id="45"/>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34B6E140" w:rsidR="00AB148B" w:rsidRDefault="00AB148B" w:rsidP="00B75D24">
      <w:pPr>
        <w:pStyle w:val="2"/>
      </w:pPr>
      <w:bookmarkStart w:id="46" w:name="_Toc45197498"/>
      <w:r>
        <w:rPr>
          <w:rFonts w:hint="eastAsia"/>
        </w:rPr>
        <w:lastRenderedPageBreak/>
        <w:t>3.6</w:t>
      </w:r>
      <w:r>
        <w:rPr>
          <w:rFonts w:hint="eastAsia"/>
        </w:rPr>
        <w:t>以</w:t>
      </w:r>
      <w:r>
        <w:rPr>
          <w:rFonts w:hint="eastAsia"/>
        </w:rPr>
        <w:t>s</w:t>
      </w:r>
      <w:r>
        <w:t>kyline set</w:t>
      </w:r>
      <w:r>
        <w:rPr>
          <w:rFonts w:hint="eastAsia"/>
        </w:rPr>
        <w:t>作為填補法的表現優劣</w:t>
      </w:r>
      <w:bookmarkEnd w:id="46"/>
    </w:p>
    <w:p w14:paraId="609E6BA6" w14:textId="47DF3824" w:rsidR="009F202F" w:rsidRDefault="00A04E21" w:rsidP="004E3B63">
      <w:pPr>
        <w:ind w:firstLine="480"/>
      </w:pPr>
      <w:r>
        <w:rPr>
          <w:rFonts w:hint="eastAsia"/>
        </w:rPr>
        <w:t>由於最終目的是為了看出對</w:t>
      </w:r>
      <w:r>
        <w:rPr>
          <w:rFonts w:hint="eastAsia"/>
        </w:rPr>
        <w:t>s</w:t>
      </w:r>
      <w:r>
        <w:t>kyline set</w:t>
      </w:r>
      <w:r>
        <w:rPr>
          <w:rFonts w:hint="eastAsia"/>
        </w:rPr>
        <w:t>結果的填補效果，因此本論文設計了一套以</w:t>
      </w:r>
      <w:r>
        <w:rPr>
          <w:rFonts w:hint="eastAsia"/>
        </w:rPr>
        <w:t>skyline set</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 xml:space="preserve"> </w:t>
      </w:r>
      <w:r w:rsidR="009F202F">
        <w:t>set</w:t>
      </w:r>
      <w:r w:rsidR="009F202F">
        <w:rPr>
          <w:rFonts w:hint="eastAsia"/>
        </w:rPr>
        <w:t xml:space="preserve"> </w:t>
      </w:r>
      <w:r w:rsidR="009F202F">
        <w:rPr>
          <w:rFonts w:hint="eastAsia"/>
        </w:rPr>
        <w:t>的</w:t>
      </w:r>
      <w:r w:rsidR="009F202F">
        <w:rPr>
          <w:rFonts w:hint="eastAsia"/>
        </w:rPr>
        <w:t xml:space="preserve"> </w:t>
      </w:r>
      <w:r w:rsidR="009F202F">
        <w:t>Hamming</w:t>
      </w:r>
      <w:r w:rsidR="009F202F">
        <w:rPr>
          <w:rFonts w:hint="eastAsia"/>
        </w:rPr>
        <w:t xml:space="preserve"> d</w:t>
      </w:r>
      <w:r w:rsidR="009F202F">
        <w:t>istance</w:t>
      </w:r>
    </w:p>
    <w:p w14:paraId="45376235" w14:textId="77777777" w:rsidR="004E3B63" w:rsidRDefault="009F202F" w:rsidP="004E3B63">
      <w:pPr>
        <w:ind w:firstLine="480"/>
      </w:pPr>
      <w:r>
        <w:rPr>
          <w:rFonts w:hint="eastAsia"/>
        </w:rPr>
        <w:t>H</w:t>
      </w:r>
      <w:r>
        <w:t xml:space="preserve">amming distance </w:t>
      </w:r>
      <w:r>
        <w:rPr>
          <w:rFonts w:hint="eastAsia"/>
        </w:rPr>
        <w:t>主要是用在計算兩個字串相對應的位置</w:t>
      </w:r>
      <w:proofErr w:type="gramStart"/>
      <w:r>
        <w:rPr>
          <w:rFonts w:hint="eastAsia"/>
        </w:rPr>
        <w:t>不同字符的</w:t>
      </w:r>
      <w:proofErr w:type="gramEnd"/>
      <w:r>
        <w:rPr>
          <w:rFonts w:hint="eastAsia"/>
        </w:rPr>
        <w:t>個數，</w:t>
      </w:r>
      <w:r w:rsidR="00426A5D">
        <w:rPr>
          <w:rFonts w:hint="eastAsia"/>
        </w:rPr>
        <w:t>換句話說，將一個字串變換成另外一個字串所需要</w:t>
      </w:r>
      <w:proofErr w:type="gramStart"/>
      <w:r w:rsidR="00426A5D">
        <w:rPr>
          <w:rFonts w:hint="eastAsia"/>
        </w:rPr>
        <w:t>替換字符的</w:t>
      </w:r>
      <w:proofErr w:type="gramEnd"/>
      <w:r w:rsidR="00426A5D">
        <w:rPr>
          <w:rFonts w:hint="eastAsia"/>
        </w:rPr>
        <w:t>總個數，即為</w:t>
      </w:r>
      <w:r w:rsidR="009D1D9B">
        <w:rPr>
          <w:rFonts w:hint="eastAsia"/>
        </w:rPr>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9D1D9B">
        <w:rPr>
          <w:rFonts w:hint="eastAsia"/>
        </w:rPr>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4E3B63">
        <w:rPr>
          <w:rFonts w:hint="eastAsia"/>
        </w:rPr>
        <w:t xml:space="preserve"> </w:t>
      </w:r>
      <w:r w:rsidR="00830BBD">
        <w:rPr>
          <w:rFonts w:hint="eastAsia"/>
        </w:rPr>
        <w:t>:</w:t>
      </w:r>
      <w:r w:rsidR="004E3B63">
        <w:rPr>
          <w:rFonts w:hint="eastAsia"/>
        </w:rPr>
        <w:t xml:space="preserve"> </w:t>
      </w:r>
    </w:p>
    <w:p w14:paraId="33BF2785" w14:textId="5503BD3D" w:rsidR="00E052F4" w:rsidRDefault="003C5C3D" w:rsidP="008A37B7">
      <w:pPr>
        <w:ind w:firstLine="480"/>
      </w:pPr>
      <w:r>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Pr>
          <w:rFonts w:hint="eastAsia"/>
        </w:rPr>
        <w:t>標準</w:t>
      </w:r>
      <w:r>
        <w:rPr>
          <w:rFonts w:hint="eastAsia"/>
        </w:rPr>
        <w:t>h</w:t>
      </w:r>
      <w:r>
        <w:t>amming distance</w:t>
      </w:r>
      <w:r>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 xml:space="preserve">roses </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2B00DB">
        <w:rPr>
          <w:rFonts w:hint="eastAsia"/>
        </w:rPr>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3F6128">
        <w:rPr>
          <w:rFonts w:hint="eastAsia"/>
        </w:rPr>
        <w:t xml:space="preserve"> : </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1DA66797" w14:textId="78C9F3A4" w:rsidR="00E052F4"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7616D07A" w14:textId="77777777" w:rsidR="008A37B7" w:rsidRDefault="008A37B7" w:rsidP="008A37B7"/>
    <w:p w14:paraId="2DED48E8" w14:textId="60AA088C" w:rsidR="00E2759F" w:rsidRDefault="0009676B" w:rsidP="008A37B7">
      <w:r>
        <w:rPr>
          <w:rFonts w:hint="eastAsia"/>
        </w:rPr>
        <w:t>在判斷</w:t>
      </w:r>
      <w:r>
        <w:rPr>
          <w:rFonts w:hint="eastAsia"/>
        </w:rPr>
        <w:t>s</w:t>
      </w:r>
      <w:r>
        <w:t>kyline</w:t>
      </w:r>
      <w:r w:rsidR="00BF2C8B">
        <w:rPr>
          <w:rFonts w:hint="eastAsia"/>
        </w:rPr>
        <w:t xml:space="preserve"> </w:t>
      </w:r>
      <w:r w:rsidR="00BF2C8B">
        <w:t>set</w:t>
      </w:r>
      <w:r w:rsidR="00907325">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 set</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BF2C8B">
        <w:rPr>
          <w:rFonts w:hint="eastAsia"/>
        </w:rPr>
        <w:t>:</w:t>
      </w:r>
    </w:p>
    <w:p w14:paraId="378EE164" w14:textId="1B8306D8" w:rsidR="008A671B" w:rsidRDefault="008A671B" w:rsidP="00BF2C8B">
      <w:pPr>
        <w:pStyle w:val="af4"/>
        <w:numPr>
          <w:ilvl w:val="1"/>
          <w:numId w:val="16"/>
        </w:numPr>
        <w:ind w:leftChars="0"/>
      </w:pPr>
      <w:r>
        <w:rPr>
          <w:rFonts w:hint="eastAsia"/>
        </w:rPr>
        <w:t>集合</w:t>
      </w:r>
      <w:r>
        <w:rPr>
          <w:rFonts w:hint="eastAsia"/>
        </w:rPr>
        <w:t>s</w:t>
      </w:r>
      <w:r>
        <w:t>kyline set</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0240065"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Hamming distance</w:t>
      </w:r>
      <w:r w:rsidR="008512C0">
        <w:rPr>
          <w:rFonts w:hint="eastAsia"/>
        </w:rPr>
        <w:t>。</w:t>
      </w:r>
    </w:p>
    <w:p w14:paraId="6E8F19A6" w14:textId="02D7E40E" w:rsidR="00141A6B" w:rsidRDefault="001C0EDB" w:rsidP="00141A6B">
      <w:pPr>
        <w:pStyle w:val="af4"/>
        <w:numPr>
          <w:ilvl w:val="0"/>
          <w:numId w:val="16"/>
        </w:numPr>
        <w:ind w:leftChars="0"/>
      </w:pPr>
      <w:r>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A3CEE4E" w:rsidR="006A0B0F" w:rsidRDefault="007B0180" w:rsidP="00141A6B">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w:t>
      </w:r>
      <w:proofErr w:type="gramStart"/>
      <w:r>
        <w:t>skyline :</w:t>
      </w:r>
      <w:proofErr w:type="gramEnd"/>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3C17B9D0" w14:textId="054428CE" w:rsidR="007B0180" w:rsidRDefault="007B0180" w:rsidP="00E052F4">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0693419E"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，我們稱為</w:t>
      </w:r>
      <w:r>
        <w:rPr>
          <w:rFonts w:hint="eastAsia"/>
        </w:rPr>
        <w:t>h</w:t>
      </w:r>
      <w:r>
        <w:t xml:space="preserve">it </w:t>
      </w:r>
      <w:r w:rsidR="009C4066">
        <w:t xml:space="preserve"> 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F12A9F">
        <w:rPr>
          <w:rFonts w:hint="eastAsia"/>
        </w:rPr>
        <w:t>為</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159B6C37"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9C4066">
        <w:rPr>
          <w:rFonts w:hint="eastAsia"/>
        </w:rPr>
        <w:t>為</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9C4066">
        <w:rPr>
          <w:rFonts w:hint="eastAsia"/>
        </w:rPr>
        <w:t>故</w:t>
      </w:r>
      <w:r w:rsidR="009C4066">
        <w:rPr>
          <w:rFonts w:hint="eastAsia"/>
        </w:rPr>
        <w:t>miss</w:t>
      </w:r>
      <w:r w:rsidR="009C4066">
        <w:t xml:space="preserve"> count</w:t>
      </w:r>
      <w:r w:rsidR="009C4066">
        <w:rPr>
          <w:rFonts w:hint="eastAsia"/>
        </w:rPr>
        <w:t>為</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5987923" w14:textId="77777777" w:rsidR="008816FC" w:rsidRDefault="008816FC">
      <w:pPr>
        <w:widowControl/>
      </w:pPr>
      <w:r>
        <w:br w:type="page"/>
      </w:r>
    </w:p>
    <w:p w14:paraId="4EB8A0B9" w14:textId="095F3C49" w:rsidR="00246377" w:rsidRPr="00D2792C" w:rsidRDefault="0008267E" w:rsidP="00573B35">
      <w:pPr>
        <w:ind w:firstLine="360"/>
      </w:pPr>
      <w:r>
        <w:rPr>
          <w:rFonts w:hint="eastAsia"/>
        </w:rPr>
        <w:lastRenderedPageBreak/>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242D40BE" w14:textId="7711C288" w:rsidR="00AB148B" w:rsidRPr="00AB148B" w:rsidRDefault="0008267E" w:rsidP="00AB148B">
      <w:pPr>
        <w:widowControl/>
        <w:rPr>
          <w:rFonts w:ascii="Times" w:hAnsi="Times" w:cs="Times New Roman"/>
          <w:b/>
          <w:bCs/>
          <w:kern w:val="52"/>
          <w:sz w:val="32"/>
          <w:szCs w:val="52"/>
        </w:rPr>
      </w:pPr>
      <w:r>
        <w:rPr>
          <w:rFonts w:cs="Times New Roman"/>
        </w:rPr>
        <w:br w:type="page"/>
      </w:r>
    </w:p>
    <w:p w14:paraId="753B79F6" w14:textId="7335CB32" w:rsidR="00F70FB9" w:rsidRDefault="00AB148B" w:rsidP="00BC06C0">
      <w:pPr>
        <w:pStyle w:val="1"/>
        <w:jc w:val="left"/>
      </w:pPr>
      <w:bookmarkStart w:id="47" w:name="_Toc45197499"/>
      <w:r>
        <w:rPr>
          <w:rFonts w:hint="eastAsia"/>
        </w:rPr>
        <w:lastRenderedPageBreak/>
        <w:t>實驗結果與分析</w:t>
      </w:r>
      <w:bookmarkEnd w:id="47"/>
    </w:p>
    <w:p w14:paraId="35E2EA50" w14:textId="1E2FDC27"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 set</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48" w:name="_Toc45197500"/>
      <w:r>
        <w:rPr>
          <w:rFonts w:hint="eastAsia"/>
          <w:shd w:val="clear" w:color="auto" w:fill="FFFFFF"/>
        </w:rPr>
        <w:t>4.1</w:t>
      </w:r>
      <w:r>
        <w:rPr>
          <w:rFonts w:hint="eastAsia"/>
          <w:shd w:val="clear" w:color="auto" w:fill="FFFFFF"/>
        </w:rPr>
        <w:t>實驗環境與資料來源</w:t>
      </w:r>
      <w:bookmarkEnd w:id="48"/>
    </w:p>
    <w:p w14:paraId="0DDA4E5C" w14:textId="60DE7C5F"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38208289" w:rsidR="00A56CE4" w:rsidRDefault="00A56CE4" w:rsidP="00A56CE4">
      <w:pPr>
        <w:pStyle w:val="2"/>
      </w:pPr>
      <w:bookmarkStart w:id="49" w:name="_Toc45197501"/>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值大小對缺失值比例的影響</w:t>
      </w:r>
      <w:bookmarkEnd w:id="49"/>
    </w:p>
    <w:p w14:paraId="393DBEAC" w14:textId="3F6B2D59" w:rsidR="00A56CE4" w:rsidRPr="00A56CE4" w:rsidRDefault="00A56CE4" w:rsidP="00B4040F">
      <w:pPr>
        <w:pStyle w:val="3"/>
      </w:pPr>
      <w:bookmarkStart w:id="50" w:name="_Toc45197502"/>
      <w:r>
        <w:rPr>
          <w:rFonts w:hint="eastAsia"/>
        </w:rPr>
        <w:t>4.2.1</w:t>
      </w:r>
      <w:r>
        <w:rPr>
          <w:rFonts w:hint="eastAsia"/>
        </w:rPr>
        <w:t>實驗目的與設計</w:t>
      </w:r>
      <w:bookmarkEnd w:id="50"/>
    </w:p>
    <w:p w14:paraId="04E0457A" w14:textId="5A23A037"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 set</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51" w:name="_Toc45197503"/>
      <w:r>
        <w:rPr>
          <w:rFonts w:hint="eastAsia"/>
        </w:rPr>
        <w:t>4.2.2</w:t>
      </w:r>
      <w:r>
        <w:rPr>
          <w:rFonts w:hint="eastAsia"/>
        </w:rPr>
        <w:t>實驗方法</w:t>
      </w:r>
      <w:bookmarkEnd w:id="51"/>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392AE54C" w:rsidR="00C5616A" w:rsidRDefault="00C5616A" w:rsidP="00C5616A">
      <w:pPr>
        <w:rPr>
          <w:shd w:val="clear" w:color="auto" w:fill="FFFFFF"/>
        </w:rPr>
      </w:pPr>
      <w:r>
        <w:rPr>
          <w:shd w:val="clear" w:color="auto" w:fill="FFFFFF"/>
        </w:rPr>
        <w:t>衡量此實驗效果，本論文採用原完整資料集</w:t>
      </w:r>
      <w:r>
        <w:rPr>
          <w:shd w:val="clear" w:color="auto" w:fill="FFFFFF"/>
        </w:rPr>
        <w:t xml:space="preserve"> complete data set</w:t>
      </w:r>
      <w:r>
        <w:rPr>
          <w:shd w:val="clear" w:color="auto" w:fill="FFFFFF"/>
        </w:rPr>
        <w:t>中所得出</w:t>
      </w:r>
      <w:r>
        <w:rPr>
          <w:shd w:val="clear" w:color="auto" w:fill="FFFFFF"/>
        </w:rPr>
        <w:t xml:space="preserve"> skyline set </w:t>
      </w:r>
      <w:r>
        <w:rPr>
          <w:shd w:val="clear" w:color="auto" w:fill="FFFFFF"/>
        </w:rPr>
        <w:t>的點作為最終填補效果的依據。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52" w:name="_Toc45197504"/>
      <w:r>
        <w:rPr>
          <w:rFonts w:hint="eastAsia"/>
        </w:rPr>
        <w:lastRenderedPageBreak/>
        <w:t>4.2.3</w:t>
      </w:r>
      <w:r>
        <w:rPr>
          <w:rFonts w:hint="eastAsia"/>
        </w:rPr>
        <w:t>實驗結果與分析</w:t>
      </w:r>
      <w:bookmarkEnd w:id="52"/>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6F4ACEFF" w:rsidR="00414C39" w:rsidRDefault="00AC4BAF" w:rsidP="00A1203C">
      <w:pPr>
        <w:pStyle w:val="af7"/>
        <w:jc w:val="center"/>
        <w:rPr>
          <w:rFonts w:cs="Times New Roman"/>
        </w:rPr>
      </w:pPr>
      <w:bookmarkStart w:id="53" w:name="_Toc44592099"/>
      <w:bookmarkStart w:id="54" w:name="_Toc45197521"/>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1</w:t>
      </w:r>
      <w:r w:rsidR="00BC4B2D">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53"/>
      <w:r w:rsidR="00EC5073">
        <w:rPr>
          <w:rFonts w:cs="Times New Roman" w:hint="eastAsia"/>
        </w:rPr>
        <w:t>圖</w:t>
      </w:r>
      <w:bookmarkEnd w:id="54"/>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36939AD2" w:rsidR="00414C39" w:rsidRDefault="00AC4BAF" w:rsidP="00A1203C">
      <w:pPr>
        <w:pStyle w:val="af7"/>
        <w:jc w:val="center"/>
        <w:rPr>
          <w:rFonts w:cs="Times New Roman"/>
        </w:rPr>
      </w:pPr>
      <w:bookmarkStart w:id="55" w:name="_Toc45197522"/>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2</w:t>
      </w:r>
      <w:r w:rsidR="00BC4B2D">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55"/>
    </w:p>
    <w:p w14:paraId="6991DA00" w14:textId="0755B196" w:rsidR="00A56CE4" w:rsidRPr="00A56CE4" w:rsidRDefault="00A56CE4" w:rsidP="00B75D24">
      <w:pPr>
        <w:pStyle w:val="2"/>
      </w:pPr>
      <w:bookmarkStart w:id="56" w:name="_Toc45197505"/>
      <w:r>
        <w:rPr>
          <w:rFonts w:hint="eastAsia"/>
        </w:rPr>
        <w:lastRenderedPageBreak/>
        <w:t>4.3</w:t>
      </w:r>
      <w:r>
        <w:rPr>
          <w:rFonts w:hint="eastAsia"/>
        </w:rPr>
        <w:t>實驗二</w:t>
      </w:r>
      <w:r>
        <w:rPr>
          <w:rFonts w:hint="eastAsia"/>
        </w:rPr>
        <w:t>:</w:t>
      </w:r>
      <w:r>
        <w:rPr>
          <w:rFonts w:hint="eastAsia"/>
        </w:rPr>
        <w:t>比較各填補法填補後與原天際線結果之相似程度</w:t>
      </w:r>
      <w:bookmarkEnd w:id="56"/>
    </w:p>
    <w:p w14:paraId="61CEAF07" w14:textId="50C3A3BE" w:rsidR="00A56CE4" w:rsidRDefault="00A56CE4" w:rsidP="00194E0B">
      <w:pPr>
        <w:pStyle w:val="3"/>
      </w:pPr>
      <w:bookmarkStart w:id="57" w:name="_Toc45197506"/>
      <w:r>
        <w:rPr>
          <w:rFonts w:hint="eastAsia"/>
        </w:rPr>
        <w:t>4.3.1</w:t>
      </w:r>
      <w:r>
        <w:rPr>
          <w:rFonts w:hint="eastAsia"/>
        </w:rPr>
        <w:t>實驗目的與設計</w:t>
      </w:r>
      <w:bookmarkEnd w:id="57"/>
    </w:p>
    <w:p w14:paraId="52C3A5B4" w14:textId="7392F442"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 xml:space="preserve"> s</w:t>
      </w:r>
      <w:r>
        <w:t>et</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42F14BED" w:rsidR="00A56CE4" w:rsidRDefault="00A56CE4" w:rsidP="00B4040F">
      <w:pPr>
        <w:pStyle w:val="3"/>
      </w:pPr>
      <w:bookmarkStart w:id="58" w:name="_Toc45197507"/>
      <w:r>
        <w:rPr>
          <w:rFonts w:hint="eastAsia"/>
        </w:rPr>
        <w:t xml:space="preserve">4.3.2 </w:t>
      </w:r>
      <w:r>
        <w:rPr>
          <w:rFonts w:hint="eastAsia"/>
        </w:rPr>
        <w:t>實驗方法</w:t>
      </w:r>
      <w:bookmarkEnd w:id="58"/>
    </w:p>
    <w:p w14:paraId="208F15D5" w14:textId="1620E20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 set</w:t>
      </w:r>
      <w:r w:rsidR="002907DC">
        <w:rPr>
          <w:rFonts w:hint="eastAsia"/>
        </w:rPr>
        <w:t>的程式，並與缺失前的原</w:t>
      </w:r>
      <w:r w:rsidR="002907DC">
        <w:rPr>
          <w:rFonts w:hint="eastAsia"/>
        </w:rPr>
        <w:t>s</w:t>
      </w:r>
      <w:r w:rsidR="002907DC">
        <w:t>kyline set</w:t>
      </w:r>
      <w:r w:rsidR="002907DC">
        <w:rPr>
          <w:rFonts w:hint="eastAsia"/>
        </w:rPr>
        <w:t>做比較計算出相似程度。若越接近原</w:t>
      </w:r>
      <w:r w:rsidR="002907DC">
        <w:rPr>
          <w:rFonts w:hint="eastAsia"/>
        </w:rPr>
        <w:t>skyline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59" w:name="_Toc45197508"/>
      <w:r>
        <w:rPr>
          <w:rFonts w:hint="eastAsia"/>
        </w:rPr>
        <w:t>4.3.3</w:t>
      </w:r>
      <w:r>
        <w:rPr>
          <w:rFonts w:hint="eastAsia"/>
        </w:rPr>
        <w:t>實驗結果與分析</w:t>
      </w:r>
      <w:bookmarkEnd w:id="59"/>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w:t>
      </w:r>
      <w:proofErr w:type="gramStart"/>
      <w:r w:rsidR="001C153A">
        <w:rPr>
          <w:rFonts w:hint="eastAsia"/>
        </w:rPr>
        <w:t>採</w:t>
      </w:r>
      <w:proofErr w:type="gramEnd"/>
      <w:r w:rsidR="001C153A">
        <w:rPr>
          <w:rFonts w:hint="eastAsia"/>
        </w:rPr>
        <w:t>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0FCB0271"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r w:rsidR="001C1A97">
        <w:rPr>
          <w:rFonts w:hint="eastAsia"/>
        </w:rPr>
        <w:t>一個現象，即</w:t>
      </w:r>
      <w:r w:rsidR="001C1A97">
        <w:rPr>
          <w:rFonts w:hint="eastAsia"/>
        </w:rPr>
        <w:t>k</w:t>
      </w:r>
      <w:r w:rsidR="001C1A97">
        <w:rPr>
          <w:rFonts w:hint="eastAsia"/>
        </w:rPr>
        <w:t>鄰近填補法</w:t>
      </w:r>
      <w:r w:rsidR="00686851">
        <w:rPr>
          <w:rFonts w:hint="eastAsia"/>
        </w:rPr>
        <w:t>所參考鄰近點的機制</w:t>
      </w:r>
      <w:r w:rsidR="00B6161D">
        <w:rPr>
          <w:rFonts w:hint="eastAsia"/>
        </w:rPr>
        <w:t>，</w:t>
      </w:r>
      <w:r w:rsidR="001C1A97">
        <w:rPr>
          <w:rFonts w:hint="eastAsia"/>
        </w:rPr>
        <w:t>對</w:t>
      </w:r>
      <w:r w:rsidR="00B6161D">
        <w:rPr>
          <w:rFonts w:hint="eastAsia"/>
        </w:rPr>
        <w:t>於</w:t>
      </w:r>
      <w:r w:rsidR="001C1A97">
        <w:rPr>
          <w:rFonts w:hint="eastAsia"/>
        </w:rPr>
        <w:t>缺失值</w:t>
      </w:r>
      <w:r w:rsidR="003D2A54">
        <w:rPr>
          <w:rFonts w:hint="eastAsia"/>
        </w:rPr>
        <w:t>很多的</w:t>
      </w:r>
      <w:proofErr w:type="gramStart"/>
      <w:r w:rsidR="003D2A54">
        <w:rPr>
          <w:rFonts w:hint="eastAsia"/>
        </w:rPr>
        <w:t>情形下</w:t>
      </w:r>
      <w:r w:rsidR="001C1A97">
        <w:rPr>
          <w:rFonts w:hint="eastAsia"/>
        </w:rPr>
        <w:t>抗性</w:t>
      </w:r>
      <w:proofErr w:type="gramEnd"/>
      <w:r w:rsidR="001C1A97">
        <w:rPr>
          <w:rFonts w:hint="eastAsia"/>
        </w:rPr>
        <w:t>不高</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77777777" w:rsidR="00E45374" w:rsidRDefault="00E45374" w:rsidP="001E58C6">
      <w:pPr>
        <w:pStyle w:val="af7"/>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2BE9DB03" w:rsidR="001E58C6" w:rsidRPr="001E58C6" w:rsidRDefault="0097520B" w:rsidP="00A1203C">
      <w:pPr>
        <w:pStyle w:val="af7"/>
        <w:jc w:val="center"/>
      </w:pPr>
      <w:bookmarkStart w:id="60" w:name="_Toc451975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1</w:t>
      </w:r>
      <w:r>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60"/>
    </w:p>
    <w:tbl>
      <w:tblPr>
        <w:tblW w:w="6790" w:type="dxa"/>
        <w:jc w:val="center"/>
        <w:tblCellMar>
          <w:left w:w="28" w:type="dxa"/>
          <w:right w:w="28" w:type="dxa"/>
        </w:tblCellMar>
        <w:tblLook w:val="04A0" w:firstRow="1" w:lastRow="0" w:firstColumn="1" w:lastColumn="0" w:noHBand="0" w:noVBand="1"/>
      </w:tblPr>
      <w:tblGrid>
        <w:gridCol w:w="1111"/>
        <w:gridCol w:w="631"/>
        <w:gridCol w:w="631"/>
        <w:gridCol w:w="631"/>
        <w:gridCol w:w="631"/>
        <w:gridCol w:w="631"/>
        <w:gridCol w:w="631"/>
        <w:gridCol w:w="631"/>
        <w:gridCol w:w="631"/>
        <w:gridCol w:w="631"/>
      </w:tblGrid>
      <w:tr w:rsidR="00AB4A6F" w:rsidRPr="000A3802" w14:paraId="618FE346" w14:textId="77777777" w:rsidTr="001A40E6">
        <w:trPr>
          <w:trHeight w:val="303"/>
          <w:jc w:val="center"/>
        </w:trPr>
        <w:tc>
          <w:tcPr>
            <w:tcW w:w="1111" w:type="dxa"/>
            <w:tcBorders>
              <w:top w:val="nil"/>
              <w:left w:val="nil"/>
              <w:bottom w:val="single" w:sz="8" w:space="0" w:color="8EA9DB"/>
              <w:right w:val="nil"/>
            </w:tcBorders>
            <w:shd w:val="clear" w:color="auto" w:fill="auto"/>
            <w:noWrap/>
            <w:vAlign w:val="center"/>
            <w:hideMark/>
          </w:tcPr>
          <w:p w14:paraId="78F2D585" w14:textId="2550A3CF"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31" w:type="dxa"/>
            <w:tcBorders>
              <w:top w:val="nil"/>
              <w:left w:val="nil"/>
              <w:bottom w:val="single" w:sz="8" w:space="0" w:color="8EA9DB"/>
              <w:right w:val="nil"/>
            </w:tcBorders>
            <w:shd w:val="clear" w:color="auto" w:fill="auto"/>
            <w:noWrap/>
            <w:vAlign w:val="center"/>
            <w:hideMark/>
          </w:tcPr>
          <w:p w14:paraId="16F6531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31" w:type="dxa"/>
            <w:tcBorders>
              <w:top w:val="nil"/>
              <w:left w:val="nil"/>
              <w:bottom w:val="single" w:sz="8" w:space="0" w:color="8EA9DB"/>
              <w:right w:val="nil"/>
            </w:tcBorders>
            <w:shd w:val="clear" w:color="auto" w:fill="auto"/>
            <w:noWrap/>
            <w:vAlign w:val="center"/>
            <w:hideMark/>
          </w:tcPr>
          <w:p w14:paraId="02DF6CD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31" w:type="dxa"/>
            <w:tcBorders>
              <w:top w:val="nil"/>
              <w:left w:val="nil"/>
              <w:bottom w:val="single" w:sz="8" w:space="0" w:color="8EA9DB"/>
              <w:right w:val="nil"/>
            </w:tcBorders>
            <w:shd w:val="clear" w:color="auto" w:fill="auto"/>
            <w:noWrap/>
            <w:vAlign w:val="center"/>
            <w:hideMark/>
          </w:tcPr>
          <w:p w14:paraId="505FE7E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31" w:type="dxa"/>
            <w:tcBorders>
              <w:top w:val="nil"/>
              <w:left w:val="nil"/>
              <w:bottom w:val="single" w:sz="8" w:space="0" w:color="8EA9DB"/>
              <w:right w:val="nil"/>
            </w:tcBorders>
            <w:shd w:val="clear" w:color="auto" w:fill="auto"/>
            <w:noWrap/>
            <w:vAlign w:val="center"/>
            <w:hideMark/>
          </w:tcPr>
          <w:p w14:paraId="0A5124D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31" w:type="dxa"/>
            <w:tcBorders>
              <w:top w:val="nil"/>
              <w:left w:val="nil"/>
              <w:bottom w:val="single" w:sz="8" w:space="0" w:color="8EA9DB"/>
              <w:right w:val="nil"/>
            </w:tcBorders>
            <w:shd w:val="clear" w:color="auto" w:fill="auto"/>
            <w:noWrap/>
            <w:vAlign w:val="center"/>
            <w:hideMark/>
          </w:tcPr>
          <w:p w14:paraId="65FE863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06F1A4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715122F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50B8191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1A7E88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2ADE9C17"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680ECDAB"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1AF4FFC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40522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1419A9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3781BD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73F7FA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2A103B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4BD0FC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631" w:type="dxa"/>
            <w:tcBorders>
              <w:top w:val="nil"/>
              <w:left w:val="nil"/>
              <w:bottom w:val="single" w:sz="8" w:space="0" w:color="8EA9DB"/>
              <w:right w:val="nil"/>
            </w:tcBorders>
            <w:shd w:val="clear" w:color="auto" w:fill="auto"/>
            <w:noWrap/>
            <w:vAlign w:val="center"/>
            <w:hideMark/>
          </w:tcPr>
          <w:p w14:paraId="2B7A87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16AAA09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6AEA2BCD"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916E7C9" w14:textId="77777777" w:rsidR="00AB4A6F" w:rsidRPr="000A3802" w:rsidRDefault="00AB4A6F" w:rsidP="001A40E6">
            <w:pPr>
              <w:widowControl/>
              <w:jc w:val="center"/>
              <w:rPr>
                <w:rFonts w:eastAsia="新細明體" w:cs="Times New Roman"/>
                <w:b/>
                <w:bCs/>
                <w:color w:val="44546A"/>
                <w:kern w:val="0"/>
                <w:szCs w:val="24"/>
              </w:rPr>
            </w:pPr>
            <w:r>
              <w:rPr>
                <w:rFonts w:eastAsia="新細明體" w:cs="Times New Roman" w:hint="eastAsia"/>
                <w:b/>
                <w:bCs/>
                <w:color w:val="44546A"/>
                <w:kern w:val="0"/>
                <w:szCs w:val="24"/>
              </w:rPr>
              <w:t>w</w:t>
            </w:r>
            <w:r w:rsidRPr="000A3802">
              <w:rPr>
                <w:rFonts w:eastAsia="新細明體" w:cs="Times New Roman"/>
                <w:b/>
                <w:bCs/>
                <w:color w:val="44546A"/>
                <w:kern w:val="0"/>
                <w:szCs w:val="24"/>
              </w:rPr>
              <w:t>eighted</w:t>
            </w:r>
            <w:r>
              <w:rPr>
                <w:rFonts w:eastAsia="新細明體" w:cs="Times New Roman" w:hint="eastAsia"/>
                <w:b/>
                <w:bCs/>
                <w:color w:val="44546A"/>
                <w:kern w:val="0"/>
                <w:szCs w:val="24"/>
              </w:rPr>
              <w:t xml:space="preserve"> </w:t>
            </w: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3EC6E42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6F2BC01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7C74882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1D98CF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A6816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563CCD1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593C3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0.285</w:t>
            </w:r>
          </w:p>
        </w:tc>
        <w:tc>
          <w:tcPr>
            <w:tcW w:w="631" w:type="dxa"/>
            <w:tcBorders>
              <w:top w:val="nil"/>
              <w:left w:val="nil"/>
              <w:bottom w:val="single" w:sz="8" w:space="0" w:color="8EA9DB"/>
              <w:right w:val="nil"/>
            </w:tcBorders>
            <w:shd w:val="clear" w:color="auto" w:fill="auto"/>
            <w:noWrap/>
            <w:vAlign w:val="center"/>
            <w:hideMark/>
          </w:tcPr>
          <w:p w14:paraId="40BD9D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4558636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42A377E8"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49F38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31" w:type="dxa"/>
            <w:tcBorders>
              <w:top w:val="nil"/>
              <w:left w:val="nil"/>
              <w:bottom w:val="single" w:sz="8" w:space="0" w:color="8EA9DB"/>
              <w:right w:val="nil"/>
            </w:tcBorders>
            <w:shd w:val="clear" w:color="auto" w:fill="auto"/>
            <w:noWrap/>
            <w:vAlign w:val="center"/>
            <w:hideMark/>
          </w:tcPr>
          <w:p w14:paraId="5B58CE9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78FB656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5F6E10B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31" w:type="dxa"/>
            <w:tcBorders>
              <w:top w:val="nil"/>
              <w:left w:val="nil"/>
              <w:bottom w:val="single" w:sz="8" w:space="0" w:color="8EA9DB"/>
              <w:right w:val="nil"/>
            </w:tcBorders>
            <w:shd w:val="clear" w:color="auto" w:fill="auto"/>
            <w:noWrap/>
            <w:vAlign w:val="center"/>
            <w:hideMark/>
          </w:tcPr>
          <w:p w14:paraId="1C84E0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31" w:type="dxa"/>
            <w:tcBorders>
              <w:top w:val="nil"/>
              <w:left w:val="nil"/>
              <w:bottom w:val="single" w:sz="8" w:space="0" w:color="8EA9DB"/>
              <w:right w:val="nil"/>
            </w:tcBorders>
            <w:shd w:val="clear" w:color="auto" w:fill="auto"/>
            <w:noWrap/>
            <w:vAlign w:val="center"/>
            <w:hideMark/>
          </w:tcPr>
          <w:p w14:paraId="30B5BBC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46F1159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631" w:type="dxa"/>
            <w:tcBorders>
              <w:top w:val="nil"/>
              <w:left w:val="nil"/>
              <w:bottom w:val="single" w:sz="8" w:space="0" w:color="8EA9DB"/>
              <w:right w:val="nil"/>
            </w:tcBorders>
            <w:shd w:val="clear" w:color="auto" w:fill="auto"/>
            <w:noWrap/>
            <w:vAlign w:val="center"/>
            <w:hideMark/>
          </w:tcPr>
          <w:p w14:paraId="29D6DF7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33485B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79E789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1AC92292" w14:textId="31400B97"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77777777" w:rsidR="00E45374" w:rsidRDefault="00E45374" w:rsidP="00F95350">
      <w:pPr>
        <w:jc w:val="center"/>
      </w:pPr>
    </w:p>
    <w:p w14:paraId="10A9DF39" w14:textId="5BBEA206" w:rsidR="00FA1173" w:rsidRDefault="0080656B" w:rsidP="00F240DC">
      <w:pPr>
        <w:jc w:val="center"/>
        <w:rPr>
          <w:rFonts w:cs="Times New Roman"/>
        </w:rPr>
      </w:pPr>
      <w:r>
        <w:rPr>
          <w:noProof/>
        </w:rPr>
        <w:drawing>
          <wp:inline distT="0" distB="0" distL="0" distR="0" wp14:anchorId="240091F4" wp14:editId="07A17AFF">
            <wp:extent cx="4572000" cy="2743200"/>
            <wp:effectExtent l="0" t="0" r="0" b="0"/>
            <wp:docPr id="9" name="圖表 9">
              <a:extLst xmlns:a="http://schemas.openxmlformats.org/drawingml/2006/main">
                <a:ext uri="{FF2B5EF4-FFF2-40B4-BE49-F238E27FC236}">
                  <a16:creationId xmlns:a16="http://schemas.microsoft.com/office/drawing/2014/main" id="{982D0DC0-AF3D-440E-BB9A-44B116E0A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800746" w:rsidR="001E58C6" w:rsidRPr="001E58C6" w:rsidRDefault="00AC4BAF" w:rsidP="00A1203C">
      <w:pPr>
        <w:pStyle w:val="af7"/>
        <w:jc w:val="center"/>
      </w:pPr>
      <w:bookmarkStart w:id="61" w:name="_Toc45197523"/>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3</w:t>
      </w:r>
      <w:r w:rsidR="00BC4B2D">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61"/>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77777777" w:rsidR="00E45374" w:rsidRDefault="00E45374" w:rsidP="001E58C6">
      <w:pPr>
        <w:pStyle w:val="af7"/>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2AD94459" w:rsidR="00982516" w:rsidRPr="001E58C6" w:rsidRDefault="0097520B" w:rsidP="00A1203C">
      <w:pPr>
        <w:pStyle w:val="af7"/>
        <w:jc w:val="center"/>
      </w:pPr>
      <w:bookmarkStart w:id="62" w:name="_Toc451975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2</w:t>
      </w:r>
      <w:r>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62"/>
    </w:p>
    <w:tbl>
      <w:tblPr>
        <w:tblW w:w="7328" w:type="dxa"/>
        <w:jc w:val="center"/>
        <w:tblCellMar>
          <w:left w:w="28" w:type="dxa"/>
          <w:right w:w="28" w:type="dxa"/>
        </w:tblCellMar>
        <w:tblLook w:val="04A0" w:firstRow="1" w:lastRow="0" w:firstColumn="1" w:lastColumn="0" w:noHBand="0" w:noVBand="1"/>
      </w:tblPr>
      <w:tblGrid>
        <w:gridCol w:w="1199"/>
        <w:gridCol w:w="681"/>
        <w:gridCol w:w="681"/>
        <w:gridCol w:w="681"/>
        <w:gridCol w:w="681"/>
        <w:gridCol w:w="681"/>
        <w:gridCol w:w="681"/>
        <w:gridCol w:w="681"/>
        <w:gridCol w:w="681"/>
        <w:gridCol w:w="681"/>
      </w:tblGrid>
      <w:tr w:rsidR="00AB4A6F" w:rsidRPr="000A3802" w14:paraId="76866854" w14:textId="77777777" w:rsidTr="001A40E6">
        <w:trPr>
          <w:trHeight w:val="481"/>
          <w:jc w:val="center"/>
        </w:trPr>
        <w:tc>
          <w:tcPr>
            <w:tcW w:w="1199" w:type="dxa"/>
            <w:tcBorders>
              <w:top w:val="nil"/>
              <w:left w:val="nil"/>
              <w:bottom w:val="single" w:sz="8" w:space="0" w:color="8EA9DB"/>
              <w:right w:val="nil"/>
            </w:tcBorders>
            <w:shd w:val="clear" w:color="auto" w:fill="auto"/>
            <w:noWrap/>
            <w:vAlign w:val="center"/>
            <w:hideMark/>
          </w:tcPr>
          <w:p w14:paraId="03E774A0" w14:textId="77777777"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81" w:type="dxa"/>
            <w:tcBorders>
              <w:top w:val="nil"/>
              <w:left w:val="nil"/>
              <w:bottom w:val="single" w:sz="8" w:space="0" w:color="8EA9DB"/>
              <w:right w:val="nil"/>
            </w:tcBorders>
            <w:shd w:val="clear" w:color="auto" w:fill="auto"/>
            <w:noWrap/>
            <w:vAlign w:val="center"/>
            <w:hideMark/>
          </w:tcPr>
          <w:p w14:paraId="6171D7D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77167E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81" w:type="dxa"/>
            <w:tcBorders>
              <w:top w:val="nil"/>
              <w:left w:val="nil"/>
              <w:bottom w:val="single" w:sz="8" w:space="0" w:color="8EA9DB"/>
              <w:right w:val="nil"/>
            </w:tcBorders>
            <w:shd w:val="clear" w:color="auto" w:fill="auto"/>
            <w:noWrap/>
            <w:vAlign w:val="center"/>
            <w:hideMark/>
          </w:tcPr>
          <w:p w14:paraId="04AB25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81" w:type="dxa"/>
            <w:tcBorders>
              <w:top w:val="nil"/>
              <w:left w:val="nil"/>
              <w:bottom w:val="single" w:sz="8" w:space="0" w:color="8EA9DB"/>
              <w:right w:val="nil"/>
            </w:tcBorders>
            <w:shd w:val="clear" w:color="auto" w:fill="auto"/>
            <w:noWrap/>
            <w:vAlign w:val="center"/>
            <w:hideMark/>
          </w:tcPr>
          <w:p w14:paraId="34D2A4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81" w:type="dxa"/>
            <w:tcBorders>
              <w:top w:val="nil"/>
              <w:left w:val="nil"/>
              <w:bottom w:val="single" w:sz="8" w:space="0" w:color="8EA9DB"/>
              <w:right w:val="nil"/>
            </w:tcBorders>
            <w:shd w:val="clear" w:color="auto" w:fill="auto"/>
            <w:noWrap/>
            <w:vAlign w:val="center"/>
            <w:hideMark/>
          </w:tcPr>
          <w:p w14:paraId="0FFB370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337BC9D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2EF9ED1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81" w:type="dxa"/>
            <w:tcBorders>
              <w:top w:val="nil"/>
              <w:left w:val="nil"/>
              <w:bottom w:val="single" w:sz="8" w:space="0" w:color="8EA9DB"/>
              <w:right w:val="nil"/>
            </w:tcBorders>
            <w:shd w:val="clear" w:color="auto" w:fill="auto"/>
            <w:noWrap/>
            <w:vAlign w:val="center"/>
            <w:hideMark/>
          </w:tcPr>
          <w:p w14:paraId="4509F5A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A22077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1EF2F03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1D5D4C83"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1F4D09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69833FE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6B37B3E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52FE3C4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7E5A43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67CC62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0.533</w:t>
            </w:r>
          </w:p>
        </w:tc>
        <w:tc>
          <w:tcPr>
            <w:tcW w:w="681" w:type="dxa"/>
            <w:tcBorders>
              <w:top w:val="nil"/>
              <w:left w:val="nil"/>
              <w:bottom w:val="single" w:sz="8" w:space="0" w:color="8EA9DB"/>
              <w:right w:val="nil"/>
            </w:tcBorders>
            <w:shd w:val="clear" w:color="auto" w:fill="auto"/>
            <w:noWrap/>
            <w:vAlign w:val="center"/>
            <w:hideMark/>
          </w:tcPr>
          <w:p w14:paraId="26F2965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437E350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681" w:type="dxa"/>
            <w:tcBorders>
              <w:top w:val="nil"/>
              <w:left w:val="nil"/>
              <w:bottom w:val="single" w:sz="8" w:space="0" w:color="8EA9DB"/>
              <w:right w:val="nil"/>
            </w:tcBorders>
            <w:shd w:val="clear" w:color="auto" w:fill="auto"/>
            <w:noWrap/>
            <w:vAlign w:val="center"/>
            <w:hideMark/>
          </w:tcPr>
          <w:p w14:paraId="5BC490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CD6178F"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68F66A9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5063D8F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2186E80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4F8010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7F10CA5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422FEF0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681" w:type="dxa"/>
            <w:tcBorders>
              <w:top w:val="nil"/>
              <w:left w:val="nil"/>
              <w:bottom w:val="single" w:sz="8" w:space="0" w:color="8EA9DB"/>
              <w:right w:val="nil"/>
            </w:tcBorders>
            <w:shd w:val="clear" w:color="auto" w:fill="auto"/>
            <w:noWrap/>
            <w:vAlign w:val="center"/>
            <w:hideMark/>
          </w:tcPr>
          <w:p w14:paraId="43F0F39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0.692</w:t>
            </w:r>
          </w:p>
        </w:tc>
        <w:tc>
          <w:tcPr>
            <w:tcW w:w="681" w:type="dxa"/>
            <w:tcBorders>
              <w:top w:val="nil"/>
              <w:left w:val="nil"/>
              <w:bottom w:val="single" w:sz="8" w:space="0" w:color="8EA9DB"/>
              <w:right w:val="nil"/>
            </w:tcBorders>
            <w:shd w:val="clear" w:color="auto" w:fill="auto"/>
            <w:noWrap/>
            <w:vAlign w:val="center"/>
            <w:hideMark/>
          </w:tcPr>
          <w:p w14:paraId="0DBD0BB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287675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385533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r>
      <w:tr w:rsidR="00AB4A6F" w:rsidRPr="000A3802" w14:paraId="0FF3555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0C5293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81" w:type="dxa"/>
            <w:tcBorders>
              <w:top w:val="nil"/>
              <w:left w:val="nil"/>
              <w:bottom w:val="single" w:sz="8" w:space="0" w:color="8EA9DB"/>
              <w:right w:val="nil"/>
            </w:tcBorders>
            <w:shd w:val="clear" w:color="auto" w:fill="auto"/>
            <w:noWrap/>
            <w:vAlign w:val="center"/>
            <w:hideMark/>
          </w:tcPr>
          <w:p w14:paraId="56FA2B0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56525B7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681" w:type="dxa"/>
            <w:tcBorders>
              <w:top w:val="nil"/>
              <w:left w:val="nil"/>
              <w:bottom w:val="single" w:sz="8" w:space="0" w:color="8EA9DB"/>
              <w:right w:val="nil"/>
            </w:tcBorders>
            <w:shd w:val="clear" w:color="auto" w:fill="auto"/>
            <w:noWrap/>
            <w:vAlign w:val="center"/>
            <w:hideMark/>
          </w:tcPr>
          <w:p w14:paraId="308B40C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81" w:type="dxa"/>
            <w:tcBorders>
              <w:top w:val="nil"/>
              <w:left w:val="nil"/>
              <w:bottom w:val="single" w:sz="8" w:space="0" w:color="8EA9DB"/>
              <w:right w:val="nil"/>
            </w:tcBorders>
            <w:shd w:val="clear" w:color="auto" w:fill="auto"/>
            <w:noWrap/>
            <w:vAlign w:val="center"/>
            <w:hideMark/>
          </w:tcPr>
          <w:p w14:paraId="6941627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81" w:type="dxa"/>
            <w:tcBorders>
              <w:top w:val="nil"/>
              <w:left w:val="nil"/>
              <w:bottom w:val="single" w:sz="8" w:space="0" w:color="8EA9DB"/>
              <w:right w:val="nil"/>
            </w:tcBorders>
            <w:shd w:val="clear" w:color="auto" w:fill="auto"/>
            <w:noWrap/>
            <w:vAlign w:val="center"/>
            <w:hideMark/>
          </w:tcPr>
          <w:p w14:paraId="0C6A79D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6BD02E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CA5186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54A7282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2BBD15A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05BDCCE1" w:rsidR="00572A17" w:rsidRDefault="00210060" w:rsidP="001E58C6">
      <w:pPr>
        <w:jc w:val="center"/>
        <w:rPr>
          <w:rFonts w:cs="Times New Roman"/>
        </w:rPr>
      </w:pPr>
      <w:r>
        <w:rPr>
          <w:noProof/>
        </w:rPr>
        <w:drawing>
          <wp:inline distT="0" distB="0" distL="0" distR="0" wp14:anchorId="304301C5" wp14:editId="58F84328">
            <wp:extent cx="4572000" cy="2743200"/>
            <wp:effectExtent l="0" t="0" r="0" b="0"/>
            <wp:docPr id="10" name="圖表 10">
              <a:extLst xmlns:a="http://schemas.openxmlformats.org/drawingml/2006/main">
                <a:ext uri="{FF2B5EF4-FFF2-40B4-BE49-F238E27FC236}">
                  <a16:creationId xmlns:a16="http://schemas.microsoft.com/office/drawing/2014/main" id="{5808C1B5-9B2A-4679-BEF4-A348834BB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44F9A38D" w:rsidR="00BB3AE2" w:rsidRPr="001E58C6" w:rsidRDefault="00AC4BAF" w:rsidP="00A1203C">
      <w:pPr>
        <w:pStyle w:val="af7"/>
        <w:jc w:val="center"/>
      </w:pPr>
      <w:bookmarkStart w:id="63" w:name="_Toc45197524"/>
      <w:r>
        <w:rPr>
          <w:rFonts w:hint="eastAsia"/>
        </w:rPr>
        <w:t>圖</w:t>
      </w:r>
      <w:r>
        <w:rPr>
          <w:rFonts w:hint="eastAsia"/>
        </w:rPr>
        <w:t xml:space="preserve"> </w:t>
      </w:r>
      <w:r w:rsidR="00BC4B2D">
        <w:fldChar w:fldCharType="begin"/>
      </w:r>
      <w:r w:rsidR="00BC4B2D">
        <w:instrText xml:space="preserve"> </w:instrText>
      </w:r>
      <w:r w:rsidR="00BC4B2D">
        <w:rPr>
          <w:rFonts w:hint="eastAsia"/>
        </w:rPr>
        <w:instrText>STYLEREF 1 \s</w:instrText>
      </w:r>
      <w:r w:rsidR="00BC4B2D">
        <w:instrText xml:space="preserve"> </w:instrText>
      </w:r>
      <w:r w:rsidR="00BC4B2D">
        <w:fldChar w:fldCharType="separate"/>
      </w:r>
      <w:r w:rsidR="007508AE">
        <w:rPr>
          <w:rFonts w:hint="eastAsia"/>
          <w:noProof/>
        </w:rPr>
        <w:t>四</w:t>
      </w:r>
      <w:r w:rsidR="00BC4B2D">
        <w:fldChar w:fldCharType="end"/>
      </w:r>
      <w:r w:rsidR="00BC4B2D">
        <w:t>.</w:t>
      </w:r>
      <w:r w:rsidR="00BC4B2D">
        <w:fldChar w:fldCharType="begin"/>
      </w:r>
      <w:r w:rsidR="00BC4B2D">
        <w:instrText xml:space="preserve"> </w:instrText>
      </w:r>
      <w:r w:rsidR="00BC4B2D">
        <w:rPr>
          <w:rFonts w:hint="eastAsia"/>
        </w:rPr>
        <w:instrText xml:space="preserve">SEQ </w:instrText>
      </w:r>
      <w:r w:rsidR="00BC4B2D">
        <w:rPr>
          <w:rFonts w:hint="eastAsia"/>
        </w:rPr>
        <w:instrText>圖</w:instrText>
      </w:r>
      <w:r w:rsidR="00BC4B2D">
        <w:rPr>
          <w:rFonts w:hint="eastAsia"/>
        </w:rPr>
        <w:instrText xml:space="preserve"> \* ARABIC \s 1</w:instrText>
      </w:r>
      <w:r w:rsidR="00BC4B2D">
        <w:instrText xml:space="preserve"> </w:instrText>
      </w:r>
      <w:r w:rsidR="00BC4B2D">
        <w:fldChar w:fldCharType="separate"/>
      </w:r>
      <w:r w:rsidR="007508AE">
        <w:rPr>
          <w:noProof/>
        </w:rPr>
        <w:t>4</w:t>
      </w:r>
      <w:r w:rsidR="00BC4B2D">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63"/>
    </w:p>
    <w:p w14:paraId="31F8F11A" w14:textId="36462FBD" w:rsidR="003739B3" w:rsidRDefault="003739B3" w:rsidP="00DC02DB">
      <w:pPr>
        <w:jc w:val="center"/>
        <w:rPr>
          <w:rFonts w:cs="Times New Roman"/>
        </w:rPr>
      </w:pPr>
    </w:p>
    <w:p w14:paraId="438B84E3" w14:textId="77777777" w:rsidR="00384FE3" w:rsidRDefault="00384FE3" w:rsidP="0047639B">
      <w:pPr>
        <w:widowControl/>
        <w:rPr>
          <w:sz w:val="20"/>
          <w:szCs w:val="20"/>
        </w:rPr>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77777777" w:rsidR="008750F7" w:rsidRDefault="008750F7" w:rsidP="001E58C6">
      <w:pPr>
        <w:pStyle w:val="af7"/>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2F5E9535" w:rsidR="003739B3" w:rsidRPr="001E58C6" w:rsidRDefault="0097520B" w:rsidP="00A1203C">
      <w:pPr>
        <w:pStyle w:val="af7"/>
        <w:jc w:val="center"/>
      </w:pPr>
      <w:bookmarkStart w:id="64" w:name="_Toc4519751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7508AE">
        <w:rPr>
          <w:noProof/>
        </w:rPr>
        <w:t>3</w:t>
      </w:r>
      <w:r>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64"/>
    </w:p>
    <w:tbl>
      <w:tblPr>
        <w:tblW w:w="7866" w:type="dxa"/>
        <w:jc w:val="center"/>
        <w:tblCellMar>
          <w:left w:w="28" w:type="dxa"/>
          <w:right w:w="28" w:type="dxa"/>
        </w:tblCellMar>
        <w:tblLook w:val="04A0" w:firstRow="1" w:lastRow="0" w:firstColumn="1" w:lastColumn="0" w:noHBand="0" w:noVBand="1"/>
      </w:tblPr>
      <w:tblGrid>
        <w:gridCol w:w="1287"/>
        <w:gridCol w:w="731"/>
        <w:gridCol w:w="731"/>
        <w:gridCol w:w="731"/>
        <w:gridCol w:w="731"/>
        <w:gridCol w:w="731"/>
        <w:gridCol w:w="731"/>
        <w:gridCol w:w="731"/>
        <w:gridCol w:w="731"/>
        <w:gridCol w:w="731"/>
      </w:tblGrid>
      <w:tr w:rsidR="00AB4A6F" w:rsidRPr="000A3802" w14:paraId="67FDAEED" w14:textId="77777777" w:rsidTr="001A40E6">
        <w:trPr>
          <w:trHeight w:val="395"/>
          <w:jc w:val="center"/>
        </w:trPr>
        <w:tc>
          <w:tcPr>
            <w:tcW w:w="1287" w:type="dxa"/>
            <w:tcBorders>
              <w:top w:val="nil"/>
              <w:left w:val="nil"/>
              <w:bottom w:val="single" w:sz="8" w:space="0" w:color="8EA9DB"/>
              <w:right w:val="nil"/>
            </w:tcBorders>
            <w:shd w:val="clear" w:color="auto" w:fill="auto"/>
            <w:noWrap/>
            <w:vAlign w:val="center"/>
            <w:hideMark/>
          </w:tcPr>
          <w:p w14:paraId="1BCB1922" w14:textId="52CDCF10" w:rsidR="00AB4A6F" w:rsidRPr="000A3802" w:rsidRDefault="00AB4A6F" w:rsidP="001A40E6">
            <w:pPr>
              <w:widowControl/>
              <w:jc w:val="center"/>
              <w:rPr>
                <w:rFonts w:eastAsia="新細明體" w:cs="Times New Roman"/>
                <w:b/>
                <w:bCs/>
                <w:color w:val="44546A"/>
                <w:kern w:val="0"/>
                <w:szCs w:val="24"/>
              </w:rPr>
            </w:pPr>
            <w:r>
              <w:rPr>
                <w:rFonts w:cs="Times New Roman"/>
              </w:rPr>
              <w:br w:type="page"/>
            </w:r>
            <w:r w:rsidRPr="000A3802">
              <w:rPr>
                <w:rFonts w:cs="Times New Roman"/>
                <w:b/>
                <w:bCs/>
                <w:color w:val="44546A"/>
                <w:kern w:val="0"/>
                <w:szCs w:val="24"/>
              </w:rPr>
              <w:t>缺失比例</w:t>
            </w:r>
          </w:p>
        </w:tc>
        <w:tc>
          <w:tcPr>
            <w:tcW w:w="731" w:type="dxa"/>
            <w:tcBorders>
              <w:top w:val="nil"/>
              <w:left w:val="nil"/>
              <w:bottom w:val="single" w:sz="8" w:space="0" w:color="8EA9DB"/>
              <w:right w:val="nil"/>
            </w:tcBorders>
            <w:shd w:val="clear" w:color="auto" w:fill="auto"/>
            <w:noWrap/>
            <w:vAlign w:val="center"/>
            <w:hideMark/>
          </w:tcPr>
          <w:p w14:paraId="598FF4C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731" w:type="dxa"/>
            <w:tcBorders>
              <w:top w:val="nil"/>
              <w:left w:val="nil"/>
              <w:bottom w:val="single" w:sz="8" w:space="0" w:color="8EA9DB"/>
              <w:right w:val="nil"/>
            </w:tcBorders>
            <w:shd w:val="clear" w:color="auto" w:fill="auto"/>
            <w:noWrap/>
            <w:vAlign w:val="center"/>
            <w:hideMark/>
          </w:tcPr>
          <w:p w14:paraId="02AD944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731" w:type="dxa"/>
            <w:tcBorders>
              <w:top w:val="nil"/>
              <w:left w:val="nil"/>
              <w:bottom w:val="single" w:sz="8" w:space="0" w:color="8EA9DB"/>
              <w:right w:val="nil"/>
            </w:tcBorders>
            <w:shd w:val="clear" w:color="auto" w:fill="auto"/>
            <w:noWrap/>
            <w:vAlign w:val="center"/>
            <w:hideMark/>
          </w:tcPr>
          <w:p w14:paraId="581E9E3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731" w:type="dxa"/>
            <w:tcBorders>
              <w:top w:val="nil"/>
              <w:left w:val="nil"/>
              <w:bottom w:val="single" w:sz="8" w:space="0" w:color="8EA9DB"/>
              <w:right w:val="nil"/>
            </w:tcBorders>
            <w:shd w:val="clear" w:color="auto" w:fill="auto"/>
            <w:noWrap/>
            <w:vAlign w:val="center"/>
            <w:hideMark/>
          </w:tcPr>
          <w:p w14:paraId="29A995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69E006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731" w:type="dxa"/>
            <w:tcBorders>
              <w:top w:val="nil"/>
              <w:left w:val="nil"/>
              <w:bottom w:val="single" w:sz="8" w:space="0" w:color="8EA9DB"/>
              <w:right w:val="nil"/>
            </w:tcBorders>
            <w:shd w:val="clear" w:color="auto" w:fill="auto"/>
            <w:noWrap/>
            <w:vAlign w:val="center"/>
            <w:hideMark/>
          </w:tcPr>
          <w:p w14:paraId="5276C6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731" w:type="dxa"/>
            <w:tcBorders>
              <w:top w:val="nil"/>
              <w:left w:val="nil"/>
              <w:bottom w:val="single" w:sz="8" w:space="0" w:color="8EA9DB"/>
              <w:right w:val="nil"/>
            </w:tcBorders>
            <w:shd w:val="clear" w:color="auto" w:fill="auto"/>
            <w:noWrap/>
            <w:vAlign w:val="center"/>
            <w:hideMark/>
          </w:tcPr>
          <w:p w14:paraId="31B0E2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69ECE69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731" w:type="dxa"/>
            <w:tcBorders>
              <w:top w:val="nil"/>
              <w:left w:val="nil"/>
              <w:bottom w:val="single" w:sz="8" w:space="0" w:color="8EA9DB"/>
              <w:right w:val="nil"/>
            </w:tcBorders>
            <w:shd w:val="clear" w:color="auto" w:fill="auto"/>
            <w:noWrap/>
            <w:vAlign w:val="center"/>
            <w:hideMark/>
          </w:tcPr>
          <w:p w14:paraId="4057164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73E38924"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0A2CA8D8"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6E562B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7ADA4BC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239B07D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0D895D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0.333</w:t>
            </w:r>
          </w:p>
        </w:tc>
        <w:tc>
          <w:tcPr>
            <w:tcW w:w="731" w:type="dxa"/>
            <w:tcBorders>
              <w:top w:val="nil"/>
              <w:left w:val="nil"/>
              <w:bottom w:val="single" w:sz="8" w:space="0" w:color="8EA9DB"/>
              <w:right w:val="nil"/>
            </w:tcBorders>
            <w:shd w:val="clear" w:color="auto" w:fill="auto"/>
            <w:noWrap/>
            <w:vAlign w:val="center"/>
            <w:hideMark/>
          </w:tcPr>
          <w:p w14:paraId="69DAF4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0FF44FA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0.583</w:t>
            </w:r>
          </w:p>
        </w:tc>
        <w:tc>
          <w:tcPr>
            <w:tcW w:w="731" w:type="dxa"/>
            <w:tcBorders>
              <w:top w:val="nil"/>
              <w:left w:val="nil"/>
              <w:bottom w:val="single" w:sz="8" w:space="0" w:color="8EA9DB"/>
              <w:right w:val="nil"/>
            </w:tcBorders>
            <w:shd w:val="clear" w:color="auto" w:fill="auto"/>
            <w:noWrap/>
            <w:vAlign w:val="center"/>
            <w:hideMark/>
          </w:tcPr>
          <w:p w14:paraId="2AA125D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0.615</w:t>
            </w:r>
          </w:p>
        </w:tc>
        <w:tc>
          <w:tcPr>
            <w:tcW w:w="731" w:type="dxa"/>
            <w:tcBorders>
              <w:top w:val="nil"/>
              <w:left w:val="nil"/>
              <w:bottom w:val="single" w:sz="8" w:space="0" w:color="8EA9DB"/>
              <w:right w:val="nil"/>
            </w:tcBorders>
            <w:shd w:val="clear" w:color="auto" w:fill="auto"/>
            <w:noWrap/>
            <w:vAlign w:val="center"/>
            <w:hideMark/>
          </w:tcPr>
          <w:p w14:paraId="033597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731" w:type="dxa"/>
            <w:tcBorders>
              <w:top w:val="nil"/>
              <w:left w:val="nil"/>
              <w:bottom w:val="single" w:sz="8" w:space="0" w:color="8EA9DB"/>
              <w:right w:val="nil"/>
            </w:tcBorders>
            <w:shd w:val="clear" w:color="auto" w:fill="auto"/>
            <w:noWrap/>
            <w:vAlign w:val="center"/>
            <w:hideMark/>
          </w:tcPr>
          <w:p w14:paraId="39FB2C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7DC3E377"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7B11287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5C4AE10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3FA6D9F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7F0513E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0D954B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2C93DB8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0.277</w:t>
            </w:r>
          </w:p>
        </w:tc>
        <w:tc>
          <w:tcPr>
            <w:tcW w:w="731" w:type="dxa"/>
            <w:tcBorders>
              <w:top w:val="nil"/>
              <w:left w:val="nil"/>
              <w:bottom w:val="single" w:sz="8" w:space="0" w:color="8EA9DB"/>
              <w:right w:val="nil"/>
            </w:tcBorders>
            <w:shd w:val="clear" w:color="auto" w:fill="auto"/>
            <w:noWrap/>
            <w:vAlign w:val="center"/>
            <w:hideMark/>
          </w:tcPr>
          <w:p w14:paraId="3F5A9F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731" w:type="dxa"/>
            <w:tcBorders>
              <w:top w:val="nil"/>
              <w:left w:val="nil"/>
              <w:bottom w:val="single" w:sz="8" w:space="0" w:color="8EA9DB"/>
              <w:right w:val="nil"/>
            </w:tcBorders>
            <w:shd w:val="clear" w:color="auto" w:fill="auto"/>
            <w:noWrap/>
            <w:vAlign w:val="center"/>
            <w:hideMark/>
          </w:tcPr>
          <w:p w14:paraId="12AE1F9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0.428</w:t>
            </w:r>
          </w:p>
        </w:tc>
        <w:tc>
          <w:tcPr>
            <w:tcW w:w="731" w:type="dxa"/>
            <w:tcBorders>
              <w:top w:val="nil"/>
              <w:left w:val="nil"/>
              <w:bottom w:val="single" w:sz="8" w:space="0" w:color="8EA9DB"/>
              <w:right w:val="nil"/>
            </w:tcBorders>
            <w:shd w:val="clear" w:color="auto" w:fill="auto"/>
            <w:noWrap/>
            <w:vAlign w:val="center"/>
            <w:hideMark/>
          </w:tcPr>
          <w:p w14:paraId="3CFF8A0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0.352</w:t>
            </w:r>
          </w:p>
        </w:tc>
        <w:tc>
          <w:tcPr>
            <w:tcW w:w="731" w:type="dxa"/>
            <w:tcBorders>
              <w:top w:val="nil"/>
              <w:left w:val="nil"/>
              <w:bottom w:val="single" w:sz="8" w:space="0" w:color="8EA9DB"/>
              <w:right w:val="nil"/>
            </w:tcBorders>
            <w:shd w:val="clear" w:color="auto" w:fill="auto"/>
            <w:noWrap/>
            <w:vAlign w:val="center"/>
            <w:hideMark/>
          </w:tcPr>
          <w:p w14:paraId="325EE6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05036E0"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5EFA590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731" w:type="dxa"/>
            <w:tcBorders>
              <w:top w:val="nil"/>
              <w:left w:val="nil"/>
              <w:bottom w:val="single" w:sz="8" w:space="0" w:color="8EA9DB"/>
              <w:right w:val="nil"/>
            </w:tcBorders>
            <w:shd w:val="clear" w:color="auto" w:fill="auto"/>
            <w:noWrap/>
            <w:vAlign w:val="center"/>
            <w:hideMark/>
          </w:tcPr>
          <w:p w14:paraId="4535FA5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42D1E08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089F7DB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69A7048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731" w:type="dxa"/>
            <w:tcBorders>
              <w:top w:val="nil"/>
              <w:left w:val="nil"/>
              <w:bottom w:val="single" w:sz="8" w:space="0" w:color="8EA9DB"/>
              <w:right w:val="nil"/>
            </w:tcBorders>
            <w:shd w:val="clear" w:color="auto" w:fill="auto"/>
            <w:noWrap/>
            <w:vAlign w:val="center"/>
            <w:hideMark/>
          </w:tcPr>
          <w:p w14:paraId="4764FB6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80E0B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1DECEE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258FF93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1F57A48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77777777" w:rsidR="0080656B" w:rsidRDefault="00F240DC" w:rsidP="00F240DC">
      <w:pPr>
        <w:jc w:val="center"/>
      </w:pPr>
      <w:r>
        <w:rPr>
          <w:noProof/>
        </w:rPr>
        <w:drawing>
          <wp:inline distT="0" distB="0" distL="0" distR="0" wp14:anchorId="55F0E690" wp14:editId="47352A0D">
            <wp:extent cx="4572000" cy="2743200"/>
            <wp:effectExtent l="0" t="0" r="0" b="0"/>
            <wp:docPr id="11" name="圖表 11">
              <a:extLst xmlns:a="http://schemas.openxmlformats.org/drawingml/2006/main">
                <a:ext uri="{FF2B5EF4-FFF2-40B4-BE49-F238E27FC236}">
                  <a16:creationId xmlns:a16="http://schemas.microsoft.com/office/drawing/2014/main" id="{B7D5B520-3B75-4A10-B72F-E5A797BBC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177176F0" w:rsidR="001C1116" w:rsidRDefault="00BC4B2D" w:rsidP="00A1203C">
      <w:pPr>
        <w:pStyle w:val="af7"/>
        <w:jc w:val="center"/>
      </w:pPr>
      <w:bookmarkStart w:id="65" w:name="_Toc44592103"/>
      <w:bookmarkStart w:id="66" w:name="_Toc4519752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7508AE">
        <w:rPr>
          <w:rFonts w:hint="eastAsia"/>
          <w:noProof/>
        </w:rPr>
        <w:t>四</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7508AE">
        <w:rPr>
          <w:noProof/>
        </w:rPr>
        <w:t>5</w:t>
      </w:r>
      <w:r>
        <w:fldChar w:fldCharType="end"/>
      </w:r>
      <w:r w:rsidR="00A1203C">
        <w:t xml:space="preserve"> </w:t>
      </w:r>
      <w:r w:rsidR="00513ECF">
        <w:t>k=13</w:t>
      </w:r>
      <w:bookmarkEnd w:id="65"/>
      <w:proofErr w:type="gramStart"/>
      <w:r w:rsidR="001E58C6">
        <w:rPr>
          <w:rFonts w:hint="eastAsia"/>
        </w:rPr>
        <w:t>各</w:t>
      </w:r>
      <w:proofErr w:type="gramEnd"/>
      <w:r w:rsidR="00871746">
        <w:rPr>
          <w:rFonts w:hint="eastAsia"/>
        </w:rPr>
        <w:t>填補法比較圖</w:t>
      </w:r>
      <w:bookmarkEnd w:id="66"/>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79B64203" w:rsidR="00913FB8" w:rsidRDefault="00A93E7D" w:rsidP="00B75D24">
      <w:pPr>
        <w:pStyle w:val="2"/>
      </w:pPr>
      <w:bookmarkStart w:id="67" w:name="_Toc45197509"/>
      <w:r>
        <w:rPr>
          <w:rFonts w:hint="eastAsia"/>
        </w:rPr>
        <w:lastRenderedPageBreak/>
        <w:t>4</w:t>
      </w:r>
      <w:r>
        <w:t>.4</w:t>
      </w:r>
      <w:r w:rsidR="00BF6E60">
        <w:rPr>
          <w:rFonts w:hint="eastAsia"/>
        </w:rPr>
        <w:t>實驗</w:t>
      </w:r>
      <w:proofErr w:type="gramStart"/>
      <w:r w:rsidR="00BF6E60">
        <w:rPr>
          <w:rFonts w:hint="eastAsia"/>
        </w:rPr>
        <w:t>一</w:t>
      </w:r>
      <w:proofErr w:type="gramEnd"/>
      <w:r w:rsidR="00BF6E60">
        <w:rPr>
          <w:rFonts w:hint="eastAsia"/>
        </w:rPr>
        <w:t>與實驗二結論</w:t>
      </w:r>
      <w:bookmarkEnd w:id="67"/>
    </w:p>
    <w:p w14:paraId="703C2B2E" w14:textId="2516E617"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124D33">
        <w:rPr>
          <w:rFonts w:hint="eastAsia"/>
        </w:rPr>
        <w:t xml:space="preserve"> : </w:t>
      </w:r>
    </w:p>
    <w:p w14:paraId="7A85B52D" w14:textId="77777777" w:rsidR="005C6A5C" w:rsidRDefault="005C6A5C" w:rsidP="001E58C6">
      <w:pPr>
        <w:ind w:firstLine="360"/>
      </w:pP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proofErr w:type="gramStart"/>
      <w:r>
        <w:rPr>
          <w:rFonts w:hint="eastAsia"/>
        </w:rPr>
        <w:t>個</w:t>
      </w:r>
      <w:proofErr w:type="gramEnd"/>
      <w:r>
        <w:rPr>
          <w:rFonts w:hint="eastAsia"/>
        </w:rPr>
        <w:t>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proofErr w:type="gramStart"/>
      <w:r>
        <w:rPr>
          <w:rFonts w:hint="eastAsia"/>
        </w:rPr>
        <w:t>個</w:t>
      </w:r>
      <w:proofErr w:type="gramEnd"/>
      <w:r>
        <w:rPr>
          <w:rFonts w:hint="eastAsia"/>
        </w:rPr>
        <w:t>被參考鄰近</w:t>
      </w:r>
      <w:proofErr w:type="gramStart"/>
      <w:r>
        <w:rPr>
          <w:rFonts w:hint="eastAsia"/>
        </w:rPr>
        <w:t>點</w:t>
      </w:r>
      <w:r w:rsidR="00114268">
        <w:rPr>
          <w:rFonts w:hint="eastAsia"/>
        </w:rPr>
        <w:t>該維度</w:t>
      </w:r>
      <w:proofErr w:type="gramEnd"/>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64EF47AE" w14:textId="77777777" w:rsidR="009A768A" w:rsidRDefault="009A768A" w:rsidP="001E58C6">
      <w:pPr>
        <w:pStyle w:val="af4"/>
        <w:ind w:leftChars="0" w:left="360"/>
      </w:pP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計算式中</w:t>
      </w:r>
      <w:proofErr w:type="gramEnd"/>
      <w:r w:rsidR="00222B92">
        <w:rPr>
          <w:rFonts w:hint="eastAsia"/>
        </w:rPr>
        <w:t>，</w:t>
      </w:r>
      <w:proofErr w:type="gramStart"/>
      <w:r w:rsidR="00F07631">
        <w:rPr>
          <w:rFonts w:hint="eastAsia"/>
        </w:rPr>
        <w:t>使該維度</w:t>
      </w:r>
      <w:proofErr w:type="gramEnd"/>
      <w:r w:rsidR="00F07631">
        <w:rPr>
          <w:rFonts w:hint="eastAsia"/>
        </w:rPr>
        <w:t>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w:t>
      </w:r>
      <w:proofErr w:type="gramStart"/>
      <w:r w:rsidR="007A179D">
        <w:rPr>
          <w:rFonts w:hint="eastAsia"/>
        </w:rPr>
        <w:t>一</w:t>
      </w:r>
      <w:proofErr w:type="gramEnd"/>
      <w:r w:rsidR="00F07631">
        <w:rPr>
          <w:rFonts w:hint="eastAsia"/>
        </w:rPr>
        <w:t>。</w:t>
      </w:r>
    </w:p>
    <w:p w14:paraId="769BAB0B" w14:textId="52B8450E" w:rsidR="00CB31A2" w:rsidRPr="00AA1629" w:rsidRDefault="00263333" w:rsidP="005C6A5C">
      <w:pPr>
        <w:ind w:left="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49D4E1B7" w:rsidR="00291E62" w:rsidRDefault="00AB148B" w:rsidP="00291E62">
      <w:pPr>
        <w:pStyle w:val="1"/>
        <w:jc w:val="left"/>
      </w:pPr>
      <w:bookmarkStart w:id="68" w:name="_Toc45197510"/>
      <w:r>
        <w:rPr>
          <w:rFonts w:hint="eastAsia"/>
        </w:rPr>
        <w:lastRenderedPageBreak/>
        <w:t>第五章結論與未來方向</w:t>
      </w:r>
      <w:bookmarkEnd w:id="68"/>
    </w:p>
    <w:p w14:paraId="06E40AE4" w14:textId="06C7A73A"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 xml:space="preserve"> </w:t>
      </w:r>
      <w:r w:rsidR="00795D24">
        <w:t>set</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69" w:name="_Toc45197511"/>
      <w:r>
        <w:rPr>
          <w:rFonts w:hint="eastAsia"/>
          <w:shd w:val="clear" w:color="auto" w:fill="FFFFFF"/>
        </w:rPr>
        <w:t>5.1</w:t>
      </w:r>
      <w:r>
        <w:rPr>
          <w:rFonts w:hint="eastAsia"/>
          <w:shd w:val="clear" w:color="auto" w:fill="FFFFFF"/>
        </w:rPr>
        <w:t>結論</w:t>
      </w:r>
      <w:bookmarkEnd w:id="69"/>
    </w:p>
    <w:p w14:paraId="23E99198" w14:textId="225433D0"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 xml:space="preserve"> skyline algorithm </w:t>
      </w:r>
      <w:r>
        <w:rPr>
          <w:shd w:val="clear" w:color="auto" w:fill="FFFFFF"/>
        </w:rPr>
        <w:t>是最為常見的，而</w:t>
      </w:r>
      <w:r>
        <w:rPr>
          <w:shd w:val="clear" w:color="auto" w:fill="FFFFFF"/>
        </w:rPr>
        <w:t xml:space="preserve"> skyline algorithm </w:t>
      </w:r>
      <w:r>
        <w:rPr>
          <w:shd w:val="clear" w:color="auto" w:fill="FFFFFF"/>
        </w:rPr>
        <w:t>又仰賴於輸入資料集的完整性</w:t>
      </w:r>
      <w:r>
        <w:rPr>
          <w:shd w:val="clear" w:color="auto" w:fill="FFFFFF"/>
        </w:rPr>
        <w:t>(completeness)</w:t>
      </w:r>
      <w:r>
        <w:rPr>
          <w:shd w:val="clear" w:color="auto" w:fill="FFFFFF"/>
        </w:rPr>
        <w:t>，但若是無法順利取得完整的資料集、或是具有缺失值使得所能取得完整資料筆數不足，在大部分情況下某一缺失值是無法與該特徵欄位其他非缺失值相比較的，此時</w:t>
      </w:r>
      <w:r>
        <w:rPr>
          <w:shd w:val="clear" w:color="auto" w:fill="FFFFFF"/>
        </w:rPr>
        <w:t xml:space="preserve"> skyline algorithm </w:t>
      </w:r>
      <w:r>
        <w:rPr>
          <w:shd w:val="clear" w:color="auto" w:fill="FFFFFF"/>
        </w:rPr>
        <w:t>就無法針對每一筆資料的所有特徵欄位做比較，導致最終無法得出</w:t>
      </w:r>
      <w:r>
        <w:rPr>
          <w:shd w:val="clear" w:color="auto" w:fill="FFFFFF"/>
        </w:rPr>
        <w:t>skyline set points</w:t>
      </w:r>
      <w:r>
        <w:rPr>
          <w:shd w:val="clear" w:color="auto" w:fill="FFFFFF"/>
        </w:rPr>
        <w:t>，有</w:t>
      </w:r>
      <w:proofErr w:type="gramStart"/>
      <w:r>
        <w:rPr>
          <w:shd w:val="clear" w:color="auto" w:fill="FFFFFF"/>
        </w:rPr>
        <w:t>鑑</w:t>
      </w:r>
      <w:proofErr w:type="gramEnd"/>
      <w:r>
        <w:rPr>
          <w:shd w:val="clear" w:color="auto" w:fill="FFFFFF"/>
        </w:rPr>
        <w:t>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填補法之上同時考慮缺失情形與計算距離方式進而決定一個權重向量</w:t>
      </w:r>
      <w:r>
        <w:rPr>
          <w:rFonts w:hint="eastAsia"/>
          <w:shd w:val="clear" w:color="auto" w:fill="FFFFFF"/>
        </w:rPr>
        <w:t>w</w:t>
      </w:r>
      <w:r>
        <w:rPr>
          <w:shd w:val="clear" w:color="auto" w:fill="FFFFFF"/>
        </w:rPr>
        <w:t>eight vector w</w:t>
      </w:r>
      <w:r>
        <w:rPr>
          <w:rFonts w:hint="eastAsia"/>
          <w:shd w:val="clear" w:color="auto" w:fill="FFFFFF"/>
        </w:rPr>
        <w:t>對其</w:t>
      </w:r>
      <w:r>
        <w:rPr>
          <w:rFonts w:hint="eastAsia"/>
          <w:shd w:val="clear" w:color="auto" w:fill="FFFFFF"/>
        </w:rPr>
        <w:t>k</w:t>
      </w:r>
      <w:proofErr w:type="gramStart"/>
      <w:r>
        <w:rPr>
          <w:rFonts w:hint="eastAsia"/>
          <w:shd w:val="clear" w:color="auto" w:fill="FFFFFF"/>
        </w:rPr>
        <w:t>個</w:t>
      </w:r>
      <w:proofErr w:type="gramEnd"/>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 xml:space="preserve"> skyline set </w:t>
      </w:r>
      <w:r>
        <w:rPr>
          <w:shd w:val="clear" w:color="auto" w:fill="FFFFFF"/>
        </w:rPr>
        <w:t>的影響也是本論文所關注的重點之一，其中也會對不同填補法所跑出來的</w:t>
      </w:r>
      <w:r>
        <w:rPr>
          <w:shd w:val="clear" w:color="auto" w:fill="FFFFFF"/>
        </w:rPr>
        <w:t xml:space="preserve"> skyline set points </w:t>
      </w:r>
      <w:r>
        <w:rPr>
          <w:shd w:val="clear" w:color="auto" w:fill="FFFFFF"/>
        </w:rPr>
        <w:t>結果做評估。</w:t>
      </w:r>
    </w:p>
    <w:p w14:paraId="5E98D80E" w14:textId="3E699557" w:rsidR="00FA22C8" w:rsidRPr="006C4E6C" w:rsidRDefault="001D71CF" w:rsidP="006C4E6C">
      <w:pPr>
        <w:ind w:firstLine="480"/>
        <w:rPr>
          <w:shd w:val="clear" w:color="auto" w:fill="FFFFFF"/>
        </w:rPr>
      </w:pPr>
      <w:r>
        <w:rPr>
          <w:rFonts w:hint="eastAsia"/>
        </w:rPr>
        <w:t>本論文方法係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p>
    <w:p w14:paraId="6E9EE546" w14:textId="6D21CE0A"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 xml:space="preserve"> skyline set </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 xml:space="preserve"> skyline set points </w:t>
      </w:r>
      <w:r>
        <w:rPr>
          <w:shd w:val="clear" w:color="auto" w:fill="FFFFFF"/>
        </w:rPr>
        <w:t>中具有一定的效果。</w:t>
      </w:r>
    </w:p>
    <w:p w14:paraId="67D4C92F" w14:textId="77777777" w:rsidR="008415C7" w:rsidRPr="00FA22C8" w:rsidRDefault="008415C7" w:rsidP="00FA22C8"/>
    <w:p w14:paraId="58E5E582" w14:textId="77777777" w:rsidR="00EB67E8" w:rsidRDefault="00C562CB" w:rsidP="00B75D24">
      <w:pPr>
        <w:pStyle w:val="2"/>
        <w:rPr>
          <w:rFonts w:cs="Times New Roman"/>
        </w:rPr>
      </w:pPr>
      <w:bookmarkStart w:id="70" w:name="_Toc45197512"/>
      <w:r>
        <w:rPr>
          <w:rFonts w:cs="Times New Roman" w:hint="eastAsia"/>
        </w:rPr>
        <w:t xml:space="preserve">5.2 </w:t>
      </w:r>
      <w:r>
        <w:rPr>
          <w:rFonts w:cs="Times New Roman" w:hint="eastAsia"/>
        </w:rPr>
        <w:t>未來工作與方向</w:t>
      </w:r>
      <w:bookmarkEnd w:id="70"/>
    </w:p>
    <w:p w14:paraId="70E13808" w14:textId="0DC8D862" w:rsidR="00BA4841" w:rsidRPr="00BA4841" w:rsidRDefault="00BA4841" w:rsidP="006C4E6C">
      <w:pPr>
        <w:ind w:firstLine="480"/>
      </w:pPr>
      <w:r w:rsidRPr="00124D33">
        <w:t>若是能夠透過資料集提供的資訊，綜合考量之後挑選出最有可能成為</w:t>
      </w:r>
      <w:r w:rsidRPr="00124D33">
        <w:t xml:space="preserve"> skyline set points </w:t>
      </w:r>
      <w:r w:rsidRPr="00124D33">
        <w:t>的因素，考慮</w:t>
      </w:r>
      <w:r w:rsidRPr="00124D33">
        <w:t xml:space="preserve"> skyline </w:t>
      </w:r>
      <w:r w:rsidRPr="00124D33">
        <w:t>與</w:t>
      </w:r>
      <w:r w:rsidRPr="00124D33">
        <w:t xml:space="preserve"> non-skyline </w:t>
      </w:r>
      <w:proofErr w:type="gramStart"/>
      <w:r w:rsidRPr="00124D33">
        <w:t>佔</w:t>
      </w:r>
      <w:proofErr w:type="gramEnd"/>
      <w:r w:rsidRPr="00124D33">
        <w:t>其鄰近點比例也可能會對最終填補值的準確程度造成若干程度的影響，畢竟如果考慮的</w:t>
      </w:r>
      <w:r w:rsidRPr="00124D33">
        <w:t xml:space="preserve"> skyline </w:t>
      </w:r>
      <w:r w:rsidRPr="00124D33">
        <w:t>的值越多，則具有該缺失值的點與在特徵</w:t>
      </w:r>
      <w:r w:rsidRPr="00124D33">
        <w:t xml:space="preserve"> skyline</w:t>
      </w:r>
      <w:r w:rsidRPr="00124D33">
        <w:rPr>
          <w:rFonts w:hint="eastAsia"/>
        </w:rPr>
        <w:t xml:space="preserve"> </w:t>
      </w:r>
      <w:r w:rsidRPr="00124D33">
        <w:t xml:space="preserve">set points </w:t>
      </w:r>
      <w:r w:rsidRPr="00124D33">
        <w:t>的相似程度可能越大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71" w:name="_Toc45197513"/>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71"/>
    </w:p>
    <w:p w14:paraId="0A22206D" w14:textId="77777777" w:rsidR="00863D15" w:rsidRPr="00863D15" w:rsidRDefault="007E237F" w:rsidP="00863D15">
      <w:pPr>
        <w:pStyle w:val="afc"/>
        <w:rPr>
          <w:rFonts w:cs="Times New Roman"/>
          <w:kern w:val="0"/>
          <w:szCs w:val="24"/>
        </w:rPr>
      </w:pPr>
      <w:r>
        <w:fldChar w:fldCharType="begin"/>
      </w:r>
      <w:r w:rsidR="00863D15">
        <w:instrText xml:space="preserve"> ADDIN ZOTERO_BIBL {"uncited":[["http://zotero.org/users/local/L0Xd75Ms/items/WZLA6P2A"],["http://zotero.org/users/local/L0Xd75Ms/items/Z9YNFS7T"],["http://zotero.org/users/local/L0Xd75Ms/items/NRJ7GLVN"],["http://zotero.org/users/local/L0Xd75Ms/items/BZ7S8F9E"],["http://zotero.org/users/local/L0Xd75Ms/items/V7XBQQXM"],["http://zotero.org/users/local/L0Xd75Ms/items/WF5X77ZJ"],["http://zotero.org/users/local/L0Xd75Ms/items/3CMGCRCQ"],["http://zotero.org/users/local/L0Xd75Ms/items/MEFCLPPC"],["http://zotero.org/users/local/L0Xd75Ms/items/E97ZH2B8"],["http://zotero.org/users/local/L0Xd75Ms/items/5QCBN83L"],["http://zotero.org/users/local/L0Xd75Ms/items/URMXXMRZ"],["http://zotero.org/users/local/L0Xd75Ms/items/DBNSZKDC"],["http://zotero.org/users/local/L0Xd75Ms/items/CKDK42M8"],["http://zotero.org/users/local/L0Xd75Ms/items/CDDV3ES7"],["http://zotero.org/users/local/L0Xd75Ms/items/EHPJ4JQF"],["http://zotero.org/users/local/L0Xd75Ms/items/AC7X3U7Q"],["http://zotero.org/users/local/L0Xd75Ms/items/MRKF3HF5"],["http://zotero.org/users/local/L0Xd75Ms/items/HD2TNPAE"],["http://zotero.org/users/local/L0Xd75Ms/items/RYV4XTGL"]],"omitted":[],"custom":[]} CSL_BIBLIOGRAPHY </w:instrText>
      </w:r>
      <w:r>
        <w:fldChar w:fldCharType="separate"/>
      </w:r>
      <w:r w:rsidR="00863D15" w:rsidRPr="00863D15">
        <w:rPr>
          <w:rFonts w:cs="Times New Roman"/>
          <w:kern w:val="0"/>
          <w:szCs w:val="24"/>
        </w:rPr>
        <w:t>[1]</w:t>
      </w:r>
      <w:r w:rsidR="00863D15" w:rsidRPr="00863D15">
        <w:rPr>
          <w:rFonts w:cs="Times New Roman"/>
          <w:kern w:val="0"/>
          <w:szCs w:val="24"/>
        </w:rPr>
        <w:tab/>
        <w:t xml:space="preserve">A. A. </w:t>
      </w:r>
      <w:proofErr w:type="spellStart"/>
      <w:r w:rsidR="00863D15" w:rsidRPr="00863D15">
        <w:rPr>
          <w:rFonts w:cs="Times New Roman"/>
          <w:kern w:val="0"/>
          <w:szCs w:val="24"/>
        </w:rPr>
        <w:t>Alwan</w:t>
      </w:r>
      <w:proofErr w:type="spellEnd"/>
      <w:r w:rsidR="00863D15" w:rsidRPr="00863D15">
        <w:rPr>
          <w:rFonts w:cs="Times New Roman"/>
          <w:kern w:val="0"/>
          <w:szCs w:val="24"/>
        </w:rPr>
        <w:t xml:space="preserve">, H. Ibrahim, N. </w:t>
      </w:r>
      <w:proofErr w:type="spellStart"/>
      <w:r w:rsidR="00863D15" w:rsidRPr="00863D15">
        <w:rPr>
          <w:rFonts w:cs="Times New Roman"/>
          <w:kern w:val="0"/>
          <w:szCs w:val="24"/>
        </w:rPr>
        <w:t>Udzir</w:t>
      </w:r>
      <w:proofErr w:type="spellEnd"/>
      <w:r w:rsidR="00863D15" w:rsidRPr="00863D15">
        <w:rPr>
          <w:rFonts w:cs="Times New Roman"/>
          <w:kern w:val="0"/>
          <w:szCs w:val="24"/>
        </w:rPr>
        <w:t xml:space="preserve">, and F. Sidi, “Missing Values Estimation for Skylines in Incomplete Database,” </w:t>
      </w:r>
      <w:r w:rsidR="00863D15" w:rsidRPr="00863D15">
        <w:rPr>
          <w:rFonts w:cs="Times New Roman"/>
          <w:i/>
          <w:iCs/>
          <w:kern w:val="0"/>
          <w:szCs w:val="24"/>
        </w:rPr>
        <w:t>Int. Arab J. Inf. Technol.</w:t>
      </w:r>
      <w:r w:rsidR="00863D15" w:rsidRPr="00863D15">
        <w:rPr>
          <w:rFonts w:cs="Times New Roman"/>
          <w:kern w:val="0"/>
          <w:szCs w:val="24"/>
        </w:rPr>
        <w:t>, vol. 15, no. 1, pp. 66–75, 2018.</w:t>
      </w:r>
      <w:bookmarkStart w:id="72" w:name="_GoBack"/>
      <w:bookmarkEnd w:id="72"/>
    </w:p>
    <w:p w14:paraId="5A42BAAE" w14:textId="77777777" w:rsidR="00863D15" w:rsidRPr="00863D15" w:rsidRDefault="00863D15" w:rsidP="00863D15">
      <w:pPr>
        <w:pStyle w:val="afc"/>
        <w:rPr>
          <w:rFonts w:cs="Times New Roman"/>
          <w:kern w:val="0"/>
          <w:szCs w:val="24"/>
        </w:rPr>
      </w:pPr>
      <w:r w:rsidRPr="00863D15">
        <w:rPr>
          <w:rFonts w:cs="Times New Roman"/>
          <w:kern w:val="0"/>
          <w:szCs w:val="24"/>
        </w:rPr>
        <w:t>[2]</w:t>
      </w:r>
      <w:r w:rsidRPr="00863D15">
        <w:rPr>
          <w:rFonts w:cs="Times New Roman"/>
          <w:kern w:val="0"/>
          <w:szCs w:val="24"/>
        </w:rPr>
        <w:tab/>
        <w:t xml:space="preserve">A. Choudhury and M. R. </w:t>
      </w:r>
      <w:proofErr w:type="spellStart"/>
      <w:r w:rsidRPr="00863D15">
        <w:rPr>
          <w:rFonts w:cs="Times New Roman"/>
          <w:kern w:val="0"/>
          <w:szCs w:val="24"/>
        </w:rPr>
        <w:t>Kosorok</w:t>
      </w:r>
      <w:proofErr w:type="spellEnd"/>
      <w:r w:rsidRPr="00863D15">
        <w:rPr>
          <w:rFonts w:cs="Times New Roman"/>
          <w:kern w:val="0"/>
          <w:szCs w:val="24"/>
        </w:rPr>
        <w:t xml:space="preserve">, “Missing Data Imputation for Classification Problems,” </w:t>
      </w:r>
      <w:proofErr w:type="spellStart"/>
      <w:r w:rsidRPr="00863D15">
        <w:rPr>
          <w:rFonts w:cs="Times New Roman"/>
          <w:i/>
          <w:iCs/>
          <w:kern w:val="0"/>
          <w:szCs w:val="24"/>
        </w:rPr>
        <w:t>arXiv</w:t>
      </w:r>
      <w:proofErr w:type="spellEnd"/>
      <w:r w:rsidRPr="00863D15">
        <w:rPr>
          <w:rFonts w:cs="Times New Roman"/>
          <w:i/>
          <w:iCs/>
          <w:kern w:val="0"/>
          <w:szCs w:val="24"/>
        </w:rPr>
        <w:t xml:space="preserve"> preprint arXiv:2002.10709</w:t>
      </w:r>
      <w:r w:rsidRPr="00863D15">
        <w:rPr>
          <w:rFonts w:cs="Times New Roman"/>
          <w:kern w:val="0"/>
          <w:szCs w:val="24"/>
        </w:rPr>
        <w:t>, 2020.</w:t>
      </w:r>
    </w:p>
    <w:p w14:paraId="4D00912F" w14:textId="77777777" w:rsidR="00863D15" w:rsidRPr="00863D15" w:rsidRDefault="00863D15" w:rsidP="00863D15">
      <w:pPr>
        <w:pStyle w:val="afc"/>
        <w:rPr>
          <w:rFonts w:cs="Times New Roman"/>
          <w:kern w:val="0"/>
          <w:szCs w:val="24"/>
        </w:rPr>
      </w:pPr>
      <w:r w:rsidRPr="00863D15">
        <w:rPr>
          <w:rFonts w:cs="Times New Roman"/>
          <w:kern w:val="0"/>
          <w:szCs w:val="24"/>
        </w:rPr>
        <w:t>[3]</w:t>
      </w:r>
      <w:r w:rsidRPr="00863D15">
        <w:rPr>
          <w:rFonts w:cs="Times New Roman"/>
          <w:kern w:val="0"/>
          <w:szCs w:val="24"/>
        </w:rPr>
        <w:tab/>
        <w:t xml:space="preserve">S. Deepa </w:t>
      </w:r>
      <w:proofErr w:type="spellStart"/>
      <w:r w:rsidRPr="00863D15">
        <w:rPr>
          <w:rFonts w:cs="Times New Roman"/>
          <w:kern w:val="0"/>
          <w:szCs w:val="24"/>
        </w:rPr>
        <w:t>Kanmani</w:t>
      </w:r>
      <w:proofErr w:type="spellEnd"/>
      <w:r w:rsidRPr="00863D15">
        <w:rPr>
          <w:rFonts w:cs="Times New Roman"/>
          <w:kern w:val="0"/>
          <w:szCs w:val="24"/>
        </w:rPr>
        <w:t xml:space="preserve">, E. </w:t>
      </w:r>
      <w:proofErr w:type="spellStart"/>
      <w:r w:rsidRPr="00863D15">
        <w:rPr>
          <w:rFonts w:cs="Times New Roman"/>
          <w:kern w:val="0"/>
          <w:szCs w:val="24"/>
        </w:rPr>
        <w:t>Kirubakaran</w:t>
      </w:r>
      <w:proofErr w:type="spellEnd"/>
      <w:r w:rsidRPr="00863D15">
        <w:rPr>
          <w:rFonts w:cs="Times New Roman"/>
          <w:kern w:val="0"/>
          <w:szCs w:val="24"/>
        </w:rPr>
        <w:t xml:space="preserve">, R. E. Blessing Vinoth, and A. S. Ebenezer, “An Effective Imputation Technique for Improving </w:t>
      </w:r>
      <w:proofErr w:type="gramStart"/>
      <w:r w:rsidRPr="00863D15">
        <w:rPr>
          <w:rFonts w:cs="Times New Roman"/>
          <w:kern w:val="0"/>
          <w:szCs w:val="24"/>
        </w:rPr>
        <w:t>The</w:t>
      </w:r>
      <w:proofErr w:type="gramEnd"/>
      <w:r w:rsidRPr="00863D15">
        <w:rPr>
          <w:rFonts w:cs="Times New Roman"/>
          <w:kern w:val="0"/>
          <w:szCs w:val="24"/>
        </w:rPr>
        <w:t xml:space="preserve"> Performance of Skyline Queries for Incomplete Database,” </w:t>
      </w:r>
      <w:r w:rsidRPr="00863D15">
        <w:rPr>
          <w:rFonts w:cs="Times New Roman"/>
          <w:i/>
          <w:iCs/>
          <w:kern w:val="0"/>
          <w:szCs w:val="24"/>
        </w:rPr>
        <w:t>Proceedings of the International Conference on Data Science and Communication (</w:t>
      </w:r>
      <w:proofErr w:type="spellStart"/>
      <w:r w:rsidRPr="00863D15">
        <w:rPr>
          <w:rFonts w:cs="Times New Roman"/>
          <w:i/>
          <w:iCs/>
          <w:kern w:val="0"/>
          <w:szCs w:val="24"/>
        </w:rPr>
        <w:t>IconDSC</w:t>
      </w:r>
      <w:proofErr w:type="spellEnd"/>
      <w:r w:rsidRPr="00863D15">
        <w:rPr>
          <w:rFonts w:cs="Times New Roman"/>
          <w:i/>
          <w:iCs/>
          <w:kern w:val="0"/>
          <w:szCs w:val="24"/>
        </w:rPr>
        <w:t>)</w:t>
      </w:r>
      <w:r w:rsidRPr="00863D15">
        <w:rPr>
          <w:rFonts w:cs="Times New Roman"/>
          <w:kern w:val="0"/>
          <w:szCs w:val="24"/>
        </w:rPr>
        <w:t>, pp. 1–5, 2019.</w:t>
      </w:r>
    </w:p>
    <w:p w14:paraId="29CE8819" w14:textId="77777777" w:rsidR="00863D15" w:rsidRPr="00863D15" w:rsidRDefault="00863D15" w:rsidP="00863D15">
      <w:pPr>
        <w:pStyle w:val="afc"/>
        <w:rPr>
          <w:rFonts w:cs="Times New Roman"/>
          <w:kern w:val="0"/>
          <w:szCs w:val="24"/>
        </w:rPr>
      </w:pPr>
      <w:r w:rsidRPr="00863D15">
        <w:rPr>
          <w:rFonts w:cs="Times New Roman"/>
          <w:kern w:val="0"/>
          <w:szCs w:val="24"/>
        </w:rPr>
        <w:t>[4]</w:t>
      </w:r>
      <w:r w:rsidRPr="00863D15">
        <w:rPr>
          <w:rFonts w:cs="Times New Roman"/>
          <w:kern w:val="0"/>
          <w:szCs w:val="24"/>
        </w:rPr>
        <w:tab/>
        <w:t xml:space="preserve">G. B. </w:t>
      </w:r>
      <w:proofErr w:type="spellStart"/>
      <w:r w:rsidRPr="00863D15">
        <w:rPr>
          <w:rFonts w:cs="Times New Roman"/>
          <w:kern w:val="0"/>
          <w:szCs w:val="24"/>
        </w:rPr>
        <w:t>Dehaki</w:t>
      </w:r>
      <w:proofErr w:type="spellEnd"/>
      <w:r w:rsidRPr="00863D15">
        <w:rPr>
          <w:rFonts w:cs="Times New Roman"/>
          <w:kern w:val="0"/>
          <w:szCs w:val="24"/>
        </w:rPr>
        <w:t xml:space="preserve">, H. Ibrahim, N. I. </w:t>
      </w:r>
      <w:proofErr w:type="spellStart"/>
      <w:r w:rsidRPr="00863D15">
        <w:rPr>
          <w:rFonts w:cs="Times New Roman"/>
          <w:kern w:val="0"/>
          <w:szCs w:val="24"/>
        </w:rPr>
        <w:t>Udzir</w:t>
      </w:r>
      <w:proofErr w:type="spellEnd"/>
      <w:r w:rsidRPr="00863D15">
        <w:rPr>
          <w:rFonts w:cs="Times New Roman"/>
          <w:kern w:val="0"/>
          <w:szCs w:val="24"/>
        </w:rPr>
        <w:t xml:space="preserve">, F. Sidi, and A. A. </w:t>
      </w:r>
      <w:proofErr w:type="spellStart"/>
      <w:r w:rsidRPr="00863D15">
        <w:rPr>
          <w:rFonts w:cs="Times New Roman"/>
          <w:kern w:val="0"/>
          <w:szCs w:val="24"/>
        </w:rPr>
        <w:t>Alwan</w:t>
      </w:r>
      <w:proofErr w:type="spellEnd"/>
      <w:r w:rsidRPr="00863D15">
        <w:rPr>
          <w:rFonts w:cs="Times New Roman"/>
          <w:kern w:val="0"/>
          <w:szCs w:val="24"/>
        </w:rPr>
        <w:t xml:space="preserve">, “Efficient Skyline Processing Algorithm over Dynamic and Incomplete Database,” </w:t>
      </w:r>
      <w:r w:rsidRPr="00863D15">
        <w:rPr>
          <w:rFonts w:cs="Times New Roman"/>
          <w:i/>
          <w:iCs/>
          <w:kern w:val="0"/>
          <w:szCs w:val="24"/>
        </w:rPr>
        <w:t>Proceedings of the 20th International Conference on Information Integration and Web-based Applications &amp; Services</w:t>
      </w:r>
      <w:r w:rsidRPr="00863D15">
        <w:rPr>
          <w:rFonts w:cs="Times New Roman"/>
          <w:kern w:val="0"/>
          <w:szCs w:val="24"/>
        </w:rPr>
        <w:t>, pp. 190–199, 2018.</w:t>
      </w:r>
    </w:p>
    <w:p w14:paraId="7348009E" w14:textId="77777777" w:rsidR="00863D15" w:rsidRPr="00863D15" w:rsidRDefault="00863D15" w:rsidP="00863D15">
      <w:pPr>
        <w:pStyle w:val="afc"/>
        <w:rPr>
          <w:rFonts w:cs="Times New Roman"/>
          <w:kern w:val="0"/>
          <w:szCs w:val="24"/>
        </w:rPr>
      </w:pPr>
      <w:r w:rsidRPr="00863D15">
        <w:rPr>
          <w:rFonts w:cs="Times New Roman"/>
          <w:kern w:val="0"/>
          <w:szCs w:val="24"/>
        </w:rPr>
        <w:t>[5]</w:t>
      </w:r>
      <w:r w:rsidRPr="00863D15">
        <w:rPr>
          <w:rFonts w:cs="Times New Roman"/>
          <w:kern w:val="0"/>
          <w:szCs w:val="24"/>
        </w:rPr>
        <w:tab/>
        <w:t xml:space="preserve">Y. Gulzar, A. A. </w:t>
      </w:r>
      <w:proofErr w:type="spellStart"/>
      <w:r w:rsidRPr="00863D15">
        <w:rPr>
          <w:rFonts w:cs="Times New Roman"/>
          <w:kern w:val="0"/>
          <w:szCs w:val="24"/>
        </w:rPr>
        <w:t>Alwan</w:t>
      </w:r>
      <w:proofErr w:type="spellEnd"/>
      <w:r w:rsidRPr="00863D15">
        <w:rPr>
          <w:rFonts w:cs="Times New Roman"/>
          <w:kern w:val="0"/>
          <w:szCs w:val="24"/>
        </w:rPr>
        <w:t xml:space="preserve">, N. Salleh, I. F. A. </w:t>
      </w:r>
      <w:proofErr w:type="spellStart"/>
      <w:r w:rsidRPr="00863D15">
        <w:rPr>
          <w:rFonts w:cs="Times New Roman"/>
          <w:kern w:val="0"/>
          <w:szCs w:val="24"/>
        </w:rPr>
        <w:t>Shaikhli</w:t>
      </w:r>
      <w:proofErr w:type="spellEnd"/>
      <w:r w:rsidRPr="00863D15">
        <w:rPr>
          <w:rFonts w:cs="Times New Roman"/>
          <w:kern w:val="0"/>
          <w:szCs w:val="24"/>
        </w:rPr>
        <w:t xml:space="preserve">, and S. I. M. </w:t>
      </w:r>
      <w:proofErr w:type="spellStart"/>
      <w:r w:rsidRPr="00863D15">
        <w:rPr>
          <w:rFonts w:cs="Times New Roman"/>
          <w:kern w:val="0"/>
          <w:szCs w:val="24"/>
        </w:rPr>
        <w:t>Alvi</w:t>
      </w:r>
      <w:proofErr w:type="spellEnd"/>
      <w:r w:rsidRPr="00863D15">
        <w:rPr>
          <w:rFonts w:cs="Times New Roman"/>
          <w:kern w:val="0"/>
          <w:szCs w:val="24"/>
        </w:rPr>
        <w:t xml:space="preserve">, “A Framework for Evaluating Skyline Queries over Incomplete Data,” </w:t>
      </w:r>
      <w:r w:rsidRPr="00863D15">
        <w:rPr>
          <w:rFonts w:cs="Times New Roman"/>
          <w:i/>
          <w:iCs/>
          <w:kern w:val="0"/>
          <w:szCs w:val="24"/>
        </w:rPr>
        <w:t>Procedia Computer Science</w:t>
      </w:r>
      <w:r w:rsidRPr="00863D15">
        <w:rPr>
          <w:rFonts w:cs="Times New Roman"/>
          <w:kern w:val="0"/>
          <w:szCs w:val="24"/>
        </w:rPr>
        <w:t>, vol. 94, pp. 191–198, 2016.</w:t>
      </w:r>
    </w:p>
    <w:p w14:paraId="2C4CAFED" w14:textId="77777777" w:rsidR="00863D15" w:rsidRPr="00863D15" w:rsidRDefault="00863D15" w:rsidP="00863D15">
      <w:pPr>
        <w:pStyle w:val="afc"/>
        <w:rPr>
          <w:rFonts w:cs="Times New Roman"/>
          <w:kern w:val="0"/>
          <w:szCs w:val="24"/>
        </w:rPr>
      </w:pPr>
      <w:r w:rsidRPr="00863D15">
        <w:rPr>
          <w:rFonts w:cs="Times New Roman"/>
          <w:kern w:val="0"/>
          <w:szCs w:val="24"/>
        </w:rPr>
        <w:t>[6]</w:t>
      </w:r>
      <w:r w:rsidRPr="00863D15">
        <w:rPr>
          <w:rFonts w:cs="Times New Roman"/>
          <w:kern w:val="0"/>
          <w:szCs w:val="24"/>
        </w:rPr>
        <w:tab/>
        <w:t xml:space="preserve">Y. Gulzar, A. A. </w:t>
      </w:r>
      <w:proofErr w:type="spellStart"/>
      <w:r w:rsidRPr="00863D15">
        <w:rPr>
          <w:rFonts w:cs="Times New Roman"/>
          <w:kern w:val="0"/>
          <w:szCs w:val="24"/>
        </w:rPr>
        <w:t>Alwan</w:t>
      </w:r>
      <w:proofErr w:type="spellEnd"/>
      <w:r w:rsidRPr="00863D15">
        <w:rPr>
          <w:rFonts w:cs="Times New Roman"/>
          <w:kern w:val="0"/>
          <w:szCs w:val="24"/>
        </w:rPr>
        <w:t xml:space="preserve">, and S. </w:t>
      </w:r>
      <w:proofErr w:type="spellStart"/>
      <w:r w:rsidRPr="00863D15">
        <w:rPr>
          <w:rFonts w:cs="Times New Roman"/>
          <w:kern w:val="0"/>
          <w:szCs w:val="24"/>
        </w:rPr>
        <w:t>Turaev</w:t>
      </w:r>
      <w:proofErr w:type="spellEnd"/>
      <w:r w:rsidRPr="00863D15">
        <w:rPr>
          <w:rFonts w:cs="Times New Roman"/>
          <w:kern w:val="0"/>
          <w:szCs w:val="24"/>
        </w:rPr>
        <w:t xml:space="preserve">, “Optimizing Skyline Query Processing in Incomplete Data,” </w:t>
      </w:r>
      <w:r w:rsidRPr="00863D15">
        <w:rPr>
          <w:rFonts w:cs="Times New Roman"/>
          <w:i/>
          <w:iCs/>
          <w:kern w:val="0"/>
          <w:szCs w:val="24"/>
        </w:rPr>
        <w:t>IEEE Access</w:t>
      </w:r>
      <w:r w:rsidRPr="00863D15">
        <w:rPr>
          <w:rFonts w:cs="Times New Roman"/>
          <w:kern w:val="0"/>
          <w:szCs w:val="24"/>
        </w:rPr>
        <w:t>, vol. 7, pp. 178121–178138, 2019.</w:t>
      </w:r>
    </w:p>
    <w:p w14:paraId="1505DAC3" w14:textId="77777777" w:rsidR="00863D15" w:rsidRPr="00863D15" w:rsidRDefault="00863D15" w:rsidP="00863D15">
      <w:pPr>
        <w:pStyle w:val="afc"/>
        <w:rPr>
          <w:rFonts w:cs="Times New Roman"/>
          <w:kern w:val="0"/>
          <w:szCs w:val="24"/>
        </w:rPr>
      </w:pPr>
      <w:r w:rsidRPr="00863D15">
        <w:rPr>
          <w:rFonts w:cs="Times New Roman"/>
          <w:kern w:val="0"/>
          <w:szCs w:val="24"/>
        </w:rPr>
        <w:t>[7]</w:t>
      </w:r>
      <w:r w:rsidRPr="00863D15">
        <w:rPr>
          <w:rFonts w:cs="Times New Roman"/>
          <w:kern w:val="0"/>
          <w:szCs w:val="24"/>
        </w:rPr>
        <w:tab/>
        <w:t xml:space="preserve">C. Hasler and Y. </w:t>
      </w:r>
      <w:proofErr w:type="spellStart"/>
      <w:r w:rsidRPr="00863D15">
        <w:rPr>
          <w:rFonts w:cs="Times New Roman"/>
          <w:kern w:val="0"/>
          <w:szCs w:val="24"/>
        </w:rPr>
        <w:t>Tille</w:t>
      </w:r>
      <w:proofErr w:type="spellEnd"/>
      <w:r w:rsidRPr="00863D15">
        <w:rPr>
          <w:rFonts w:cs="Times New Roman"/>
          <w:kern w:val="0"/>
          <w:szCs w:val="24"/>
        </w:rPr>
        <w:t xml:space="preserve">, “Balanced k-Nearest Neighbor Imputation,” </w:t>
      </w:r>
      <w:r w:rsidRPr="00863D15">
        <w:rPr>
          <w:rFonts w:cs="Times New Roman"/>
          <w:i/>
          <w:iCs/>
          <w:kern w:val="0"/>
          <w:szCs w:val="24"/>
        </w:rPr>
        <w:t>Statistics</w:t>
      </w:r>
      <w:r w:rsidRPr="00863D15">
        <w:rPr>
          <w:rFonts w:cs="Times New Roman"/>
          <w:kern w:val="0"/>
          <w:szCs w:val="24"/>
        </w:rPr>
        <w:t>, vol. 50, no. 6, pp. 1310–1331, 2016.</w:t>
      </w:r>
    </w:p>
    <w:p w14:paraId="1CA61F24" w14:textId="77777777" w:rsidR="00863D15" w:rsidRPr="00863D15" w:rsidRDefault="00863D15" w:rsidP="00863D15">
      <w:pPr>
        <w:pStyle w:val="afc"/>
        <w:rPr>
          <w:rFonts w:cs="Times New Roman"/>
          <w:kern w:val="0"/>
          <w:szCs w:val="24"/>
        </w:rPr>
      </w:pPr>
      <w:r w:rsidRPr="00863D15">
        <w:rPr>
          <w:rFonts w:cs="Times New Roman"/>
          <w:kern w:val="0"/>
          <w:szCs w:val="24"/>
        </w:rPr>
        <w:t>[8]</w:t>
      </w:r>
      <w:r w:rsidRPr="00863D15">
        <w:rPr>
          <w:rFonts w:cs="Times New Roman"/>
          <w:kern w:val="0"/>
          <w:szCs w:val="24"/>
        </w:rPr>
        <w:tab/>
        <w:t xml:space="preserve">J. Huang, J. W. Keung, F. </w:t>
      </w:r>
      <w:proofErr w:type="spellStart"/>
      <w:r w:rsidRPr="00863D15">
        <w:rPr>
          <w:rFonts w:cs="Times New Roman"/>
          <w:kern w:val="0"/>
          <w:szCs w:val="24"/>
        </w:rPr>
        <w:t>Sarro</w:t>
      </w:r>
      <w:proofErr w:type="spellEnd"/>
      <w:r w:rsidRPr="00863D15">
        <w:rPr>
          <w:rFonts w:cs="Times New Roman"/>
          <w:kern w:val="0"/>
          <w:szCs w:val="24"/>
        </w:rPr>
        <w:t xml:space="preserve">, Y.-F. Li, Y. T. Yu, W. K. Chan, and H. Sun, “Cross-Validation Based k Nearest Neighbor Imputation for Software Quality Datasets: An Empirical Study,” </w:t>
      </w:r>
      <w:r w:rsidRPr="00863D15">
        <w:rPr>
          <w:rFonts w:cs="Times New Roman"/>
          <w:i/>
          <w:iCs/>
          <w:kern w:val="0"/>
          <w:szCs w:val="24"/>
        </w:rPr>
        <w:t>Journal of Systems and Software</w:t>
      </w:r>
      <w:r w:rsidRPr="00863D15">
        <w:rPr>
          <w:rFonts w:cs="Times New Roman"/>
          <w:kern w:val="0"/>
          <w:szCs w:val="24"/>
        </w:rPr>
        <w:t>, vol. 132, pp. 226–252, 2017.</w:t>
      </w:r>
    </w:p>
    <w:p w14:paraId="2C0579AD" w14:textId="77777777" w:rsidR="00863D15" w:rsidRPr="00863D15" w:rsidRDefault="00863D15" w:rsidP="00863D15">
      <w:pPr>
        <w:pStyle w:val="afc"/>
        <w:rPr>
          <w:rFonts w:cs="Times New Roman"/>
          <w:kern w:val="0"/>
          <w:szCs w:val="24"/>
        </w:rPr>
      </w:pPr>
      <w:r w:rsidRPr="00863D15">
        <w:rPr>
          <w:rFonts w:cs="Times New Roman"/>
          <w:kern w:val="0"/>
          <w:szCs w:val="24"/>
        </w:rPr>
        <w:t>[9]</w:t>
      </w:r>
      <w:r w:rsidRPr="00863D15">
        <w:rPr>
          <w:rFonts w:cs="Times New Roman"/>
          <w:kern w:val="0"/>
          <w:szCs w:val="24"/>
        </w:rPr>
        <w:tab/>
        <w:t xml:space="preserve">M. E. </w:t>
      </w:r>
      <w:proofErr w:type="spellStart"/>
      <w:r w:rsidRPr="00863D15">
        <w:rPr>
          <w:rFonts w:cs="Times New Roman"/>
          <w:kern w:val="0"/>
          <w:szCs w:val="24"/>
        </w:rPr>
        <w:t>Khalefa</w:t>
      </w:r>
      <w:proofErr w:type="spellEnd"/>
      <w:r w:rsidRPr="00863D15">
        <w:rPr>
          <w:rFonts w:cs="Times New Roman"/>
          <w:kern w:val="0"/>
          <w:szCs w:val="24"/>
        </w:rPr>
        <w:t xml:space="preserve">, M. F. </w:t>
      </w:r>
      <w:proofErr w:type="spellStart"/>
      <w:r w:rsidRPr="00863D15">
        <w:rPr>
          <w:rFonts w:cs="Times New Roman"/>
          <w:kern w:val="0"/>
          <w:szCs w:val="24"/>
        </w:rPr>
        <w:t>Mokbel</w:t>
      </w:r>
      <w:proofErr w:type="spellEnd"/>
      <w:r w:rsidRPr="00863D15">
        <w:rPr>
          <w:rFonts w:cs="Times New Roman"/>
          <w:kern w:val="0"/>
          <w:szCs w:val="24"/>
        </w:rPr>
        <w:t xml:space="preserve">, and J. J. </w:t>
      </w:r>
      <w:proofErr w:type="spellStart"/>
      <w:r w:rsidRPr="00863D15">
        <w:rPr>
          <w:rFonts w:cs="Times New Roman"/>
          <w:kern w:val="0"/>
          <w:szCs w:val="24"/>
        </w:rPr>
        <w:t>Levandoski</w:t>
      </w:r>
      <w:proofErr w:type="spellEnd"/>
      <w:r w:rsidRPr="00863D15">
        <w:rPr>
          <w:rFonts w:cs="Times New Roman"/>
          <w:kern w:val="0"/>
          <w:szCs w:val="24"/>
        </w:rPr>
        <w:t xml:space="preserve">, “Skyline Query Processing for Incomplete Data,” </w:t>
      </w:r>
      <w:r w:rsidRPr="00863D15">
        <w:rPr>
          <w:rFonts w:cs="Times New Roman"/>
          <w:i/>
          <w:iCs/>
          <w:kern w:val="0"/>
          <w:szCs w:val="24"/>
        </w:rPr>
        <w:t>Proceedings of the IEEE 24th International Conference on Data Engineering</w:t>
      </w:r>
      <w:r w:rsidRPr="00863D15">
        <w:rPr>
          <w:rFonts w:cs="Times New Roman"/>
          <w:kern w:val="0"/>
          <w:szCs w:val="24"/>
        </w:rPr>
        <w:t>, pp. 556–565, 2008.</w:t>
      </w:r>
    </w:p>
    <w:p w14:paraId="6919B444" w14:textId="77777777" w:rsidR="00863D15" w:rsidRPr="00863D15" w:rsidRDefault="00863D15" w:rsidP="00863D15">
      <w:pPr>
        <w:pStyle w:val="afc"/>
        <w:rPr>
          <w:rFonts w:cs="Times New Roman"/>
          <w:kern w:val="0"/>
          <w:szCs w:val="24"/>
        </w:rPr>
      </w:pPr>
      <w:r w:rsidRPr="00863D15">
        <w:rPr>
          <w:rFonts w:cs="Times New Roman"/>
          <w:kern w:val="0"/>
          <w:szCs w:val="24"/>
        </w:rPr>
        <w:t>[10]</w:t>
      </w:r>
      <w:r w:rsidRPr="00863D15">
        <w:rPr>
          <w:rFonts w:cs="Times New Roman"/>
          <w:kern w:val="0"/>
          <w:szCs w:val="24"/>
        </w:rPr>
        <w:tab/>
        <w:t xml:space="preserve">J. Lee, H. </w:t>
      </w:r>
      <w:proofErr w:type="spellStart"/>
      <w:r w:rsidRPr="00863D15">
        <w:rPr>
          <w:rFonts w:cs="Times New Roman"/>
          <w:kern w:val="0"/>
          <w:szCs w:val="24"/>
        </w:rPr>
        <w:t>Im</w:t>
      </w:r>
      <w:proofErr w:type="spellEnd"/>
      <w:r w:rsidRPr="00863D15">
        <w:rPr>
          <w:rFonts w:cs="Times New Roman"/>
          <w:kern w:val="0"/>
          <w:szCs w:val="24"/>
        </w:rPr>
        <w:t xml:space="preserve">, and G. You, “Optimizing Skyline Queries over Incomplete Data,” </w:t>
      </w:r>
      <w:r w:rsidRPr="00863D15">
        <w:rPr>
          <w:rFonts w:cs="Times New Roman"/>
          <w:i/>
          <w:iCs/>
          <w:kern w:val="0"/>
          <w:szCs w:val="24"/>
        </w:rPr>
        <w:t>Information Sciences</w:t>
      </w:r>
      <w:r w:rsidRPr="00863D15">
        <w:rPr>
          <w:rFonts w:cs="Times New Roman"/>
          <w:kern w:val="0"/>
          <w:szCs w:val="24"/>
        </w:rPr>
        <w:t>, vol. 361, pp. 14–28, 2016.</w:t>
      </w:r>
    </w:p>
    <w:p w14:paraId="1A258D6A" w14:textId="77777777" w:rsidR="00863D15" w:rsidRPr="00863D15" w:rsidRDefault="00863D15" w:rsidP="00863D15">
      <w:pPr>
        <w:pStyle w:val="afc"/>
        <w:rPr>
          <w:rFonts w:cs="Times New Roman"/>
          <w:kern w:val="0"/>
          <w:szCs w:val="24"/>
        </w:rPr>
      </w:pPr>
      <w:r w:rsidRPr="00863D15">
        <w:rPr>
          <w:rFonts w:cs="Times New Roman"/>
          <w:kern w:val="0"/>
          <w:szCs w:val="24"/>
        </w:rPr>
        <w:t>[11]</w:t>
      </w:r>
      <w:r w:rsidRPr="00863D15">
        <w:rPr>
          <w:rFonts w:cs="Times New Roman"/>
          <w:kern w:val="0"/>
          <w:szCs w:val="24"/>
        </w:rPr>
        <w:tab/>
        <w:t xml:space="preserve">J. Lee, G. You, S. Hwang, J. Selke, and W.-T. </w:t>
      </w:r>
      <w:proofErr w:type="spellStart"/>
      <w:r w:rsidRPr="00863D15">
        <w:rPr>
          <w:rFonts w:cs="Times New Roman"/>
          <w:kern w:val="0"/>
          <w:szCs w:val="24"/>
        </w:rPr>
        <w:t>Balke</w:t>
      </w:r>
      <w:proofErr w:type="spellEnd"/>
      <w:r w:rsidRPr="00863D15">
        <w:rPr>
          <w:rFonts w:cs="Times New Roman"/>
          <w:kern w:val="0"/>
          <w:szCs w:val="24"/>
        </w:rPr>
        <w:t xml:space="preserve">, “Interactive Skyline Queries,” </w:t>
      </w:r>
      <w:r w:rsidRPr="00863D15">
        <w:rPr>
          <w:rFonts w:cs="Times New Roman"/>
          <w:i/>
          <w:iCs/>
          <w:kern w:val="0"/>
          <w:szCs w:val="24"/>
        </w:rPr>
        <w:t>Information Sciences</w:t>
      </w:r>
      <w:r w:rsidRPr="00863D15">
        <w:rPr>
          <w:rFonts w:cs="Times New Roman"/>
          <w:kern w:val="0"/>
          <w:szCs w:val="24"/>
        </w:rPr>
        <w:t>, vol. 211, pp. 18–35, 2012.</w:t>
      </w:r>
    </w:p>
    <w:p w14:paraId="2DAEE6E3" w14:textId="77777777" w:rsidR="00863D15" w:rsidRPr="00863D15" w:rsidRDefault="00863D15" w:rsidP="00863D15">
      <w:pPr>
        <w:pStyle w:val="afc"/>
        <w:rPr>
          <w:rFonts w:cs="Times New Roman"/>
          <w:kern w:val="0"/>
          <w:szCs w:val="24"/>
        </w:rPr>
      </w:pPr>
      <w:r w:rsidRPr="00863D15">
        <w:rPr>
          <w:rFonts w:cs="Times New Roman"/>
          <w:kern w:val="0"/>
          <w:szCs w:val="24"/>
        </w:rPr>
        <w:t>[12]</w:t>
      </w:r>
      <w:r w:rsidRPr="00863D15">
        <w:rPr>
          <w:rFonts w:cs="Times New Roman"/>
          <w:kern w:val="0"/>
          <w:szCs w:val="24"/>
        </w:rPr>
        <w:tab/>
        <w:t xml:space="preserve">R. </w:t>
      </w:r>
      <w:proofErr w:type="spellStart"/>
      <w:r w:rsidRPr="00863D15">
        <w:rPr>
          <w:rFonts w:cs="Times New Roman"/>
          <w:kern w:val="0"/>
          <w:szCs w:val="24"/>
        </w:rPr>
        <w:t>Malarvizhi</w:t>
      </w:r>
      <w:proofErr w:type="spellEnd"/>
      <w:r w:rsidRPr="00863D15">
        <w:rPr>
          <w:rFonts w:cs="Times New Roman"/>
          <w:kern w:val="0"/>
          <w:szCs w:val="24"/>
        </w:rPr>
        <w:t xml:space="preserve"> and D. A. S. </w:t>
      </w:r>
      <w:proofErr w:type="spellStart"/>
      <w:r w:rsidRPr="00863D15">
        <w:rPr>
          <w:rFonts w:cs="Times New Roman"/>
          <w:kern w:val="0"/>
          <w:szCs w:val="24"/>
        </w:rPr>
        <w:t>Thanamani</w:t>
      </w:r>
      <w:proofErr w:type="spellEnd"/>
      <w:r w:rsidRPr="00863D15">
        <w:rPr>
          <w:rFonts w:cs="Times New Roman"/>
          <w:kern w:val="0"/>
          <w:szCs w:val="24"/>
        </w:rPr>
        <w:t xml:space="preserve">, “K-Nearest Neighbor in Missing Data Imputation,” </w:t>
      </w:r>
      <w:r w:rsidRPr="00863D15">
        <w:rPr>
          <w:rFonts w:cs="Times New Roman"/>
          <w:i/>
          <w:iCs/>
          <w:kern w:val="0"/>
          <w:szCs w:val="24"/>
        </w:rPr>
        <w:t>International Journal of Engineering Research and Development</w:t>
      </w:r>
      <w:r w:rsidRPr="00863D15">
        <w:rPr>
          <w:rFonts w:cs="Times New Roman"/>
          <w:kern w:val="0"/>
          <w:szCs w:val="24"/>
        </w:rPr>
        <w:t>, vol. 5, no. 1, pp. 5–7, 2012.</w:t>
      </w:r>
    </w:p>
    <w:p w14:paraId="29DC61F7" w14:textId="77777777" w:rsidR="00863D15" w:rsidRPr="00863D15" w:rsidRDefault="00863D15" w:rsidP="00863D15">
      <w:pPr>
        <w:pStyle w:val="afc"/>
        <w:rPr>
          <w:rFonts w:cs="Times New Roman"/>
          <w:kern w:val="0"/>
          <w:szCs w:val="24"/>
        </w:rPr>
      </w:pPr>
      <w:r w:rsidRPr="00863D15">
        <w:rPr>
          <w:rFonts w:cs="Times New Roman"/>
          <w:kern w:val="0"/>
          <w:szCs w:val="24"/>
        </w:rPr>
        <w:t>[13]</w:t>
      </w:r>
      <w:r w:rsidRPr="00863D15">
        <w:rPr>
          <w:rFonts w:cs="Times New Roman"/>
          <w:kern w:val="0"/>
          <w:szCs w:val="24"/>
        </w:rPr>
        <w:tab/>
        <w:t xml:space="preserve">X. Miao, Y. Gao, G. Chen, and T. Zhang, “k -Dominant Skyline Queries on Incomplete Data,” </w:t>
      </w:r>
      <w:r w:rsidRPr="00863D15">
        <w:rPr>
          <w:rFonts w:cs="Times New Roman"/>
          <w:i/>
          <w:iCs/>
          <w:kern w:val="0"/>
          <w:szCs w:val="24"/>
        </w:rPr>
        <w:t>Information Sciences</w:t>
      </w:r>
      <w:r w:rsidRPr="00863D15">
        <w:rPr>
          <w:rFonts w:cs="Times New Roman"/>
          <w:kern w:val="0"/>
          <w:szCs w:val="24"/>
        </w:rPr>
        <w:t>, vol. 367–368, pp. 990–1011, 2016.</w:t>
      </w:r>
    </w:p>
    <w:p w14:paraId="06A70FDC" w14:textId="77777777" w:rsidR="00863D15" w:rsidRPr="00863D15" w:rsidRDefault="00863D15" w:rsidP="00863D15">
      <w:pPr>
        <w:pStyle w:val="afc"/>
        <w:rPr>
          <w:rFonts w:cs="Times New Roman"/>
          <w:kern w:val="0"/>
          <w:szCs w:val="24"/>
        </w:rPr>
      </w:pPr>
      <w:r w:rsidRPr="00863D15">
        <w:rPr>
          <w:rFonts w:cs="Times New Roman"/>
          <w:kern w:val="0"/>
          <w:szCs w:val="24"/>
        </w:rPr>
        <w:lastRenderedPageBreak/>
        <w:t>[14]</w:t>
      </w:r>
      <w:r w:rsidRPr="00863D15">
        <w:rPr>
          <w:rFonts w:cs="Times New Roman"/>
          <w:kern w:val="0"/>
          <w:szCs w:val="24"/>
        </w:rPr>
        <w:tab/>
        <w:t xml:space="preserve">X. Miao, Y. Gao, G. Chen, B. Zheng, and H. Cui, “Processing Incomplete k Nearest Neighbor Search,” </w:t>
      </w:r>
      <w:r w:rsidRPr="00863D15">
        <w:rPr>
          <w:rFonts w:cs="Times New Roman"/>
          <w:i/>
          <w:iCs/>
          <w:kern w:val="0"/>
          <w:szCs w:val="24"/>
        </w:rPr>
        <w:t>IEEE Transactions on Fuzzy Systems</w:t>
      </w:r>
      <w:r w:rsidRPr="00863D15">
        <w:rPr>
          <w:rFonts w:cs="Times New Roman"/>
          <w:kern w:val="0"/>
          <w:szCs w:val="24"/>
        </w:rPr>
        <w:t>, vol. 24, no. 6, pp. 1349–1363, 2016.</w:t>
      </w:r>
    </w:p>
    <w:p w14:paraId="52181734" w14:textId="77777777" w:rsidR="00863D15" w:rsidRPr="00863D15" w:rsidRDefault="00863D15" w:rsidP="00863D15">
      <w:pPr>
        <w:pStyle w:val="afc"/>
        <w:rPr>
          <w:rFonts w:cs="Times New Roman"/>
          <w:kern w:val="0"/>
          <w:szCs w:val="24"/>
        </w:rPr>
      </w:pPr>
      <w:r w:rsidRPr="00863D15">
        <w:rPr>
          <w:rFonts w:cs="Times New Roman"/>
          <w:kern w:val="0"/>
          <w:szCs w:val="24"/>
        </w:rPr>
        <w:t>[15]</w:t>
      </w:r>
      <w:r w:rsidRPr="00863D15">
        <w:rPr>
          <w:rFonts w:cs="Times New Roman"/>
          <w:kern w:val="0"/>
          <w:szCs w:val="24"/>
        </w:rPr>
        <w:tab/>
        <w:t xml:space="preserve">W. Ren, X. Lian, and K. </w:t>
      </w:r>
      <w:proofErr w:type="spellStart"/>
      <w:r w:rsidRPr="00863D15">
        <w:rPr>
          <w:rFonts w:cs="Times New Roman"/>
          <w:kern w:val="0"/>
          <w:szCs w:val="24"/>
        </w:rPr>
        <w:t>Ghazinour</w:t>
      </w:r>
      <w:proofErr w:type="spellEnd"/>
      <w:r w:rsidRPr="00863D15">
        <w:rPr>
          <w:rFonts w:cs="Times New Roman"/>
          <w:kern w:val="0"/>
          <w:szCs w:val="24"/>
        </w:rPr>
        <w:t xml:space="preserve">, “Skyline Queries over Incomplete Data Streams,” </w:t>
      </w:r>
      <w:r w:rsidRPr="00863D15">
        <w:rPr>
          <w:rFonts w:cs="Times New Roman"/>
          <w:i/>
          <w:iCs/>
          <w:kern w:val="0"/>
          <w:szCs w:val="24"/>
        </w:rPr>
        <w:t>The VLDB Journal</w:t>
      </w:r>
      <w:r w:rsidRPr="00863D15">
        <w:rPr>
          <w:rFonts w:cs="Times New Roman"/>
          <w:kern w:val="0"/>
          <w:szCs w:val="24"/>
        </w:rPr>
        <w:t>, vol. 28, no. 6, pp. 961–985, 2019.</w:t>
      </w:r>
    </w:p>
    <w:p w14:paraId="013F0D25" w14:textId="77777777" w:rsidR="00863D15" w:rsidRPr="00863D15" w:rsidRDefault="00863D15" w:rsidP="00863D15">
      <w:pPr>
        <w:pStyle w:val="afc"/>
        <w:rPr>
          <w:rFonts w:cs="Times New Roman"/>
          <w:kern w:val="0"/>
          <w:szCs w:val="24"/>
        </w:rPr>
      </w:pPr>
      <w:r w:rsidRPr="00863D15">
        <w:rPr>
          <w:rFonts w:cs="Times New Roman"/>
          <w:kern w:val="0"/>
          <w:szCs w:val="24"/>
        </w:rPr>
        <w:t>[16]</w:t>
      </w:r>
      <w:r w:rsidRPr="00863D15">
        <w:rPr>
          <w:rFonts w:cs="Times New Roman"/>
          <w:kern w:val="0"/>
          <w:szCs w:val="24"/>
        </w:rPr>
        <w:tab/>
        <w:t xml:space="preserve">G. </w:t>
      </w:r>
      <w:proofErr w:type="spellStart"/>
      <w:r w:rsidRPr="00863D15">
        <w:rPr>
          <w:rFonts w:cs="Times New Roman"/>
          <w:kern w:val="0"/>
          <w:szCs w:val="24"/>
        </w:rPr>
        <w:t>Tutz</w:t>
      </w:r>
      <w:proofErr w:type="spellEnd"/>
      <w:r w:rsidRPr="00863D15">
        <w:rPr>
          <w:rFonts w:cs="Times New Roman"/>
          <w:kern w:val="0"/>
          <w:szCs w:val="24"/>
        </w:rPr>
        <w:t xml:space="preserve"> and S. Ramzan, “Improved Methods for The Imputation of Missing Data by Nearest Neighbor Methods,” </w:t>
      </w:r>
      <w:r w:rsidRPr="00863D15">
        <w:rPr>
          <w:rFonts w:cs="Times New Roman"/>
          <w:i/>
          <w:iCs/>
          <w:kern w:val="0"/>
          <w:szCs w:val="24"/>
        </w:rPr>
        <w:t>Computational Statistics &amp; Data Analysis</w:t>
      </w:r>
      <w:r w:rsidRPr="00863D15">
        <w:rPr>
          <w:rFonts w:cs="Times New Roman"/>
          <w:kern w:val="0"/>
          <w:szCs w:val="24"/>
        </w:rPr>
        <w:t>, vol. 90, pp. 84–99, 2015.</w:t>
      </w:r>
    </w:p>
    <w:p w14:paraId="6AE80374" w14:textId="77777777" w:rsidR="00863D15" w:rsidRPr="00863D15" w:rsidRDefault="00863D15" w:rsidP="00863D15">
      <w:pPr>
        <w:pStyle w:val="afc"/>
        <w:rPr>
          <w:rFonts w:cs="Times New Roman"/>
          <w:kern w:val="0"/>
          <w:szCs w:val="24"/>
        </w:rPr>
      </w:pPr>
      <w:r w:rsidRPr="00863D15">
        <w:rPr>
          <w:rFonts w:cs="Times New Roman"/>
          <w:kern w:val="0"/>
          <w:szCs w:val="24"/>
        </w:rPr>
        <w:t>[17]</w:t>
      </w:r>
      <w:r w:rsidRPr="00863D15">
        <w:rPr>
          <w:rFonts w:cs="Times New Roman"/>
          <w:kern w:val="0"/>
          <w:szCs w:val="24"/>
        </w:rPr>
        <w:tab/>
        <w:t xml:space="preserve">J. Van Hulse and T. M. </w:t>
      </w:r>
      <w:proofErr w:type="spellStart"/>
      <w:r w:rsidRPr="00863D15">
        <w:rPr>
          <w:rFonts w:cs="Times New Roman"/>
          <w:kern w:val="0"/>
          <w:szCs w:val="24"/>
        </w:rPr>
        <w:t>Khoshgoftaar</w:t>
      </w:r>
      <w:proofErr w:type="spellEnd"/>
      <w:r w:rsidRPr="00863D15">
        <w:rPr>
          <w:rFonts w:cs="Times New Roman"/>
          <w:kern w:val="0"/>
          <w:szCs w:val="24"/>
        </w:rPr>
        <w:t xml:space="preserve">, “Incomplete-Case Nearest Neighbor Imputation in Software Measurement Data,” </w:t>
      </w:r>
      <w:r w:rsidRPr="00863D15">
        <w:rPr>
          <w:rFonts w:cs="Times New Roman"/>
          <w:i/>
          <w:iCs/>
          <w:kern w:val="0"/>
          <w:szCs w:val="24"/>
        </w:rPr>
        <w:t>Information Sciences</w:t>
      </w:r>
      <w:r w:rsidRPr="00863D15">
        <w:rPr>
          <w:rFonts w:cs="Times New Roman"/>
          <w:kern w:val="0"/>
          <w:szCs w:val="24"/>
        </w:rPr>
        <w:t>, vol. 259, pp. 596–610, 2014.</w:t>
      </w:r>
    </w:p>
    <w:p w14:paraId="61D97020" w14:textId="77777777" w:rsidR="00863D15" w:rsidRPr="00863D15" w:rsidRDefault="00863D15" w:rsidP="00863D15">
      <w:pPr>
        <w:pStyle w:val="afc"/>
        <w:rPr>
          <w:rFonts w:cs="Times New Roman"/>
          <w:kern w:val="0"/>
          <w:szCs w:val="24"/>
        </w:rPr>
      </w:pPr>
      <w:r w:rsidRPr="00863D15">
        <w:rPr>
          <w:rFonts w:cs="Times New Roman"/>
          <w:kern w:val="0"/>
          <w:szCs w:val="24"/>
        </w:rPr>
        <w:t>[18]</w:t>
      </w:r>
      <w:r w:rsidRPr="00863D15">
        <w:rPr>
          <w:rFonts w:cs="Times New Roman"/>
          <w:kern w:val="0"/>
          <w:szCs w:val="24"/>
        </w:rPr>
        <w:tab/>
        <w:t xml:space="preserve">Y. Wang, Z. Shi, J. Wang, L. Sun, and B. Song, “Skyline Preference Query Based on Massive and Incomplete Dataset,” </w:t>
      </w:r>
      <w:r w:rsidRPr="00863D15">
        <w:rPr>
          <w:rFonts w:cs="Times New Roman"/>
          <w:i/>
          <w:iCs/>
          <w:kern w:val="0"/>
          <w:szCs w:val="24"/>
        </w:rPr>
        <w:t>IEEE Access</w:t>
      </w:r>
      <w:r w:rsidRPr="00863D15">
        <w:rPr>
          <w:rFonts w:cs="Times New Roman"/>
          <w:kern w:val="0"/>
          <w:szCs w:val="24"/>
        </w:rPr>
        <w:t>, vol. 5, pp. 3183–3192, 2017.</w:t>
      </w:r>
    </w:p>
    <w:p w14:paraId="6DAF7216" w14:textId="77777777" w:rsidR="00863D15" w:rsidRPr="00863D15" w:rsidRDefault="00863D15" w:rsidP="00863D15">
      <w:pPr>
        <w:pStyle w:val="afc"/>
        <w:rPr>
          <w:rFonts w:cs="Times New Roman"/>
          <w:kern w:val="0"/>
          <w:szCs w:val="24"/>
        </w:rPr>
      </w:pPr>
      <w:r w:rsidRPr="00863D15">
        <w:rPr>
          <w:rFonts w:cs="Times New Roman"/>
          <w:kern w:val="0"/>
          <w:szCs w:val="24"/>
        </w:rPr>
        <w:t>[19]</w:t>
      </w:r>
      <w:r w:rsidRPr="00863D15">
        <w:rPr>
          <w:rFonts w:cs="Times New Roman"/>
          <w:kern w:val="0"/>
          <w:szCs w:val="24"/>
        </w:rPr>
        <w:tab/>
        <w:t xml:space="preserve">K. Zhang, H. Gao, X. Han, Z. Cai, and J. Li, “Modeling and Computing Probabilistic Skyline on Incomplete Data,” </w:t>
      </w:r>
      <w:r w:rsidRPr="00863D15">
        <w:rPr>
          <w:rFonts w:cs="Times New Roman"/>
          <w:i/>
          <w:iCs/>
          <w:kern w:val="0"/>
          <w:szCs w:val="24"/>
        </w:rPr>
        <w:t>IEEE Transactions on Knowledge and Data Engineering</w:t>
      </w:r>
      <w:r w:rsidRPr="00863D15">
        <w:rPr>
          <w:rFonts w:cs="Times New Roman"/>
          <w:kern w:val="0"/>
          <w:szCs w:val="24"/>
        </w:rPr>
        <w:t>, vol. 32, no. 7, pp. 1405–1418, 2019.</w:t>
      </w:r>
    </w:p>
    <w:p w14:paraId="7EB8967F" w14:textId="77777777" w:rsidR="00863D15" w:rsidRPr="00863D15" w:rsidRDefault="00863D15" w:rsidP="00863D15">
      <w:pPr>
        <w:pStyle w:val="afc"/>
        <w:rPr>
          <w:rFonts w:cs="Times New Roman"/>
          <w:kern w:val="0"/>
          <w:szCs w:val="24"/>
        </w:rPr>
      </w:pPr>
      <w:r w:rsidRPr="00863D15">
        <w:rPr>
          <w:rFonts w:cs="Times New Roman"/>
          <w:kern w:val="0"/>
          <w:szCs w:val="24"/>
        </w:rPr>
        <w:t>[20]</w:t>
      </w:r>
      <w:r w:rsidRPr="00863D15">
        <w:rPr>
          <w:rFonts w:cs="Times New Roman"/>
          <w:kern w:val="0"/>
          <w:szCs w:val="24"/>
        </w:rPr>
        <w:tab/>
        <w:t xml:space="preserve">S. Zhang, “Nearest Neighbor Selection for Iteratively </w:t>
      </w:r>
      <w:proofErr w:type="spellStart"/>
      <w:r w:rsidRPr="00863D15">
        <w:rPr>
          <w:rFonts w:cs="Times New Roman"/>
          <w:kern w:val="0"/>
          <w:szCs w:val="24"/>
        </w:rPr>
        <w:t>kNN</w:t>
      </w:r>
      <w:proofErr w:type="spellEnd"/>
      <w:r w:rsidRPr="00863D15">
        <w:rPr>
          <w:rFonts w:cs="Times New Roman"/>
          <w:kern w:val="0"/>
          <w:szCs w:val="24"/>
        </w:rPr>
        <w:t xml:space="preserve"> Imputation,” </w:t>
      </w:r>
      <w:r w:rsidRPr="00863D15">
        <w:rPr>
          <w:rFonts w:cs="Times New Roman"/>
          <w:i/>
          <w:iCs/>
          <w:kern w:val="0"/>
          <w:szCs w:val="24"/>
        </w:rPr>
        <w:t>Journal of Systems and Software</w:t>
      </w:r>
      <w:r w:rsidRPr="00863D15">
        <w:rPr>
          <w:rFonts w:cs="Times New Roman"/>
          <w:kern w:val="0"/>
          <w:szCs w:val="24"/>
        </w:rPr>
        <w:t>, vol. 85, no. 11, pp. 2541–2552, 2012.</w:t>
      </w:r>
    </w:p>
    <w:p w14:paraId="1E836218" w14:textId="0A72848B"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6FC51" w14:textId="77777777" w:rsidR="00361BCF" w:rsidRDefault="00361BCF" w:rsidP="00A83E90">
      <w:r>
        <w:separator/>
      </w:r>
    </w:p>
  </w:endnote>
  <w:endnote w:type="continuationSeparator" w:id="0">
    <w:p w14:paraId="0D08A425" w14:textId="77777777" w:rsidR="00361BCF" w:rsidRDefault="00361BCF"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2836E9" w:rsidRDefault="002836E9">
    <w:pPr>
      <w:pStyle w:val="af2"/>
      <w:jc w:val="center"/>
    </w:pPr>
  </w:p>
  <w:p w14:paraId="73660903" w14:textId="77777777" w:rsidR="002836E9" w:rsidRDefault="002836E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EndPr/>
    <w:sdtContent>
      <w:p w14:paraId="586F1FF0" w14:textId="115DFED5" w:rsidR="002836E9" w:rsidRDefault="002836E9">
        <w:pPr>
          <w:pStyle w:val="af2"/>
          <w:jc w:val="center"/>
        </w:pPr>
        <w:r>
          <w:fldChar w:fldCharType="begin"/>
        </w:r>
        <w:r>
          <w:instrText>PAGE   \* MERGEFORMAT</w:instrText>
        </w:r>
        <w:r>
          <w:fldChar w:fldCharType="separate"/>
        </w:r>
        <w:r w:rsidRPr="00A248D6">
          <w:rPr>
            <w:noProof/>
            <w:lang w:val="zh-TW"/>
          </w:rPr>
          <w:t>10</w:t>
        </w:r>
        <w:r>
          <w:fldChar w:fldCharType="end"/>
        </w:r>
      </w:p>
    </w:sdtContent>
  </w:sdt>
  <w:p w14:paraId="3A291779" w14:textId="77777777" w:rsidR="002836E9" w:rsidRDefault="002836E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6958C" w14:textId="77777777" w:rsidR="00361BCF" w:rsidRDefault="00361BCF" w:rsidP="00A83E90">
      <w:r>
        <w:separator/>
      </w:r>
    </w:p>
  </w:footnote>
  <w:footnote w:type="continuationSeparator" w:id="0">
    <w:p w14:paraId="698C4F8B" w14:textId="77777777" w:rsidR="00361BCF" w:rsidRDefault="00361BCF"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2836E9" w:rsidRDefault="00361BCF">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2836E9" w:rsidRDefault="00361BCF">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2836E9" w:rsidRDefault="00361BCF">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2836E9" w:rsidRDefault="00361BCF">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2836E9" w:rsidRDefault="00361BCF">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2836E9" w:rsidRDefault="00361BCF">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07D71DF"/>
    <w:multiLevelType w:val="multilevel"/>
    <w:tmpl w:val="DA740E84"/>
    <w:lvl w:ilvl="0">
      <w:start w:val="1"/>
      <w:numFmt w:val="taiwaneseCountingThousand"/>
      <w:pStyle w:val="1"/>
      <w:lvlText w:val="第%1章"/>
      <w:lvlJc w:val="left"/>
      <w:pPr>
        <w:ind w:left="480" w:hanging="480"/>
      </w:pPr>
      <w:rPr>
        <w:rFonts w:hint="eastAsia"/>
      </w:r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6"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2"/>
  </w:num>
  <w:num w:numId="3">
    <w:abstractNumId w:val="11"/>
  </w:num>
  <w:num w:numId="4">
    <w:abstractNumId w:val="13"/>
  </w:num>
  <w:num w:numId="5">
    <w:abstractNumId w:val="16"/>
  </w:num>
  <w:num w:numId="6">
    <w:abstractNumId w:val="4"/>
  </w:num>
  <w:num w:numId="7">
    <w:abstractNumId w:val="5"/>
  </w:num>
  <w:num w:numId="8">
    <w:abstractNumId w:val="9"/>
  </w:num>
  <w:num w:numId="9">
    <w:abstractNumId w:val="3"/>
  </w:num>
  <w:num w:numId="10">
    <w:abstractNumId w:val="17"/>
  </w:num>
  <w:num w:numId="11">
    <w:abstractNumId w:val="6"/>
  </w:num>
  <w:num w:numId="12">
    <w:abstractNumId w:val="14"/>
  </w:num>
  <w:num w:numId="13">
    <w:abstractNumId w:val="8"/>
  </w:num>
  <w:num w:numId="14">
    <w:abstractNumId w:val="10"/>
  </w:num>
  <w:num w:numId="15">
    <w:abstractNumId w:val="7"/>
  </w:num>
  <w:num w:numId="16">
    <w:abstractNumId w:val="1"/>
  </w:num>
  <w:num w:numId="17">
    <w:abstractNumId w:val="15"/>
  </w:num>
  <w:num w:numId="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9FA"/>
    <w:rsid w:val="00010118"/>
    <w:rsid w:val="0001034B"/>
    <w:rsid w:val="000126B2"/>
    <w:rsid w:val="000127F3"/>
    <w:rsid w:val="000132F8"/>
    <w:rsid w:val="00014F94"/>
    <w:rsid w:val="0001645E"/>
    <w:rsid w:val="00017FAC"/>
    <w:rsid w:val="0002221A"/>
    <w:rsid w:val="000223A9"/>
    <w:rsid w:val="00023439"/>
    <w:rsid w:val="00023C5C"/>
    <w:rsid w:val="0002411B"/>
    <w:rsid w:val="00025787"/>
    <w:rsid w:val="00026150"/>
    <w:rsid w:val="00027952"/>
    <w:rsid w:val="00027AB8"/>
    <w:rsid w:val="000301A1"/>
    <w:rsid w:val="00030989"/>
    <w:rsid w:val="00031FBE"/>
    <w:rsid w:val="00032FD3"/>
    <w:rsid w:val="00033F79"/>
    <w:rsid w:val="00034A11"/>
    <w:rsid w:val="00035A8D"/>
    <w:rsid w:val="00036526"/>
    <w:rsid w:val="00037E55"/>
    <w:rsid w:val="00037F10"/>
    <w:rsid w:val="00041FDB"/>
    <w:rsid w:val="00044449"/>
    <w:rsid w:val="00045320"/>
    <w:rsid w:val="000461FB"/>
    <w:rsid w:val="000462B3"/>
    <w:rsid w:val="00046CED"/>
    <w:rsid w:val="00047579"/>
    <w:rsid w:val="0005249F"/>
    <w:rsid w:val="0005356D"/>
    <w:rsid w:val="000579E9"/>
    <w:rsid w:val="00057A71"/>
    <w:rsid w:val="00060662"/>
    <w:rsid w:val="000620F4"/>
    <w:rsid w:val="000625EF"/>
    <w:rsid w:val="000626F4"/>
    <w:rsid w:val="0006278C"/>
    <w:rsid w:val="00065C9D"/>
    <w:rsid w:val="00066D70"/>
    <w:rsid w:val="00067043"/>
    <w:rsid w:val="00071668"/>
    <w:rsid w:val="00072179"/>
    <w:rsid w:val="00072966"/>
    <w:rsid w:val="00072A40"/>
    <w:rsid w:val="00073932"/>
    <w:rsid w:val="00073DF6"/>
    <w:rsid w:val="00073FB0"/>
    <w:rsid w:val="00074158"/>
    <w:rsid w:val="000755BE"/>
    <w:rsid w:val="00076805"/>
    <w:rsid w:val="00076C3C"/>
    <w:rsid w:val="000770C3"/>
    <w:rsid w:val="00077E94"/>
    <w:rsid w:val="00080B74"/>
    <w:rsid w:val="00081BB3"/>
    <w:rsid w:val="0008267E"/>
    <w:rsid w:val="0008512C"/>
    <w:rsid w:val="00085A03"/>
    <w:rsid w:val="00091598"/>
    <w:rsid w:val="00092475"/>
    <w:rsid w:val="00093D2D"/>
    <w:rsid w:val="0009545E"/>
    <w:rsid w:val="000955AC"/>
    <w:rsid w:val="00095E55"/>
    <w:rsid w:val="0009676B"/>
    <w:rsid w:val="0009745B"/>
    <w:rsid w:val="00097962"/>
    <w:rsid w:val="000A12EE"/>
    <w:rsid w:val="000A2509"/>
    <w:rsid w:val="000A275C"/>
    <w:rsid w:val="000A39A7"/>
    <w:rsid w:val="000A4B8B"/>
    <w:rsid w:val="000A6150"/>
    <w:rsid w:val="000A64B5"/>
    <w:rsid w:val="000B0DBF"/>
    <w:rsid w:val="000B0F21"/>
    <w:rsid w:val="000B152E"/>
    <w:rsid w:val="000B24BA"/>
    <w:rsid w:val="000B2DE5"/>
    <w:rsid w:val="000B2FF4"/>
    <w:rsid w:val="000B3B86"/>
    <w:rsid w:val="000B4324"/>
    <w:rsid w:val="000B4D27"/>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7994"/>
    <w:rsid w:val="000D7F27"/>
    <w:rsid w:val="000E26E6"/>
    <w:rsid w:val="000E35CF"/>
    <w:rsid w:val="000E6643"/>
    <w:rsid w:val="000E681E"/>
    <w:rsid w:val="000E74E3"/>
    <w:rsid w:val="000F27C0"/>
    <w:rsid w:val="000F4B17"/>
    <w:rsid w:val="000F5D06"/>
    <w:rsid w:val="000F5F32"/>
    <w:rsid w:val="000F7942"/>
    <w:rsid w:val="00100E19"/>
    <w:rsid w:val="00103597"/>
    <w:rsid w:val="00103639"/>
    <w:rsid w:val="001058AA"/>
    <w:rsid w:val="001104B7"/>
    <w:rsid w:val="0011132D"/>
    <w:rsid w:val="0011166C"/>
    <w:rsid w:val="00111F09"/>
    <w:rsid w:val="00111FFE"/>
    <w:rsid w:val="0011217A"/>
    <w:rsid w:val="001129DB"/>
    <w:rsid w:val="00114268"/>
    <w:rsid w:val="00114337"/>
    <w:rsid w:val="00116768"/>
    <w:rsid w:val="00120238"/>
    <w:rsid w:val="00120DFB"/>
    <w:rsid w:val="00123622"/>
    <w:rsid w:val="00123A0A"/>
    <w:rsid w:val="0012458E"/>
    <w:rsid w:val="00124D33"/>
    <w:rsid w:val="00125900"/>
    <w:rsid w:val="00125999"/>
    <w:rsid w:val="00127063"/>
    <w:rsid w:val="001311A3"/>
    <w:rsid w:val="0013698F"/>
    <w:rsid w:val="00136C4E"/>
    <w:rsid w:val="00137737"/>
    <w:rsid w:val="00137D38"/>
    <w:rsid w:val="00140D95"/>
    <w:rsid w:val="0014125F"/>
    <w:rsid w:val="00141A6B"/>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91"/>
    <w:rsid w:val="00161419"/>
    <w:rsid w:val="0016197E"/>
    <w:rsid w:val="00162A80"/>
    <w:rsid w:val="001630EE"/>
    <w:rsid w:val="00163458"/>
    <w:rsid w:val="001635A0"/>
    <w:rsid w:val="0016362A"/>
    <w:rsid w:val="0016675B"/>
    <w:rsid w:val="00167714"/>
    <w:rsid w:val="00170947"/>
    <w:rsid w:val="001720D8"/>
    <w:rsid w:val="00172665"/>
    <w:rsid w:val="00172E88"/>
    <w:rsid w:val="0017326C"/>
    <w:rsid w:val="00173D75"/>
    <w:rsid w:val="00174EE5"/>
    <w:rsid w:val="00175F0B"/>
    <w:rsid w:val="00175F93"/>
    <w:rsid w:val="001761E4"/>
    <w:rsid w:val="00176249"/>
    <w:rsid w:val="00176E46"/>
    <w:rsid w:val="001776EC"/>
    <w:rsid w:val="00177D62"/>
    <w:rsid w:val="001822E6"/>
    <w:rsid w:val="00184821"/>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A0500"/>
    <w:rsid w:val="001A18DA"/>
    <w:rsid w:val="001A194B"/>
    <w:rsid w:val="001A3448"/>
    <w:rsid w:val="001A40E6"/>
    <w:rsid w:val="001A4217"/>
    <w:rsid w:val="001A47AC"/>
    <w:rsid w:val="001A530F"/>
    <w:rsid w:val="001A53BD"/>
    <w:rsid w:val="001A5B9C"/>
    <w:rsid w:val="001A5C5A"/>
    <w:rsid w:val="001A7466"/>
    <w:rsid w:val="001A7495"/>
    <w:rsid w:val="001A78A5"/>
    <w:rsid w:val="001A7906"/>
    <w:rsid w:val="001B0C50"/>
    <w:rsid w:val="001B1D48"/>
    <w:rsid w:val="001B2307"/>
    <w:rsid w:val="001B2595"/>
    <w:rsid w:val="001B2854"/>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4C7B"/>
    <w:rsid w:val="001D54D4"/>
    <w:rsid w:val="001D57E4"/>
    <w:rsid w:val="001D71CF"/>
    <w:rsid w:val="001E0B40"/>
    <w:rsid w:val="001E0CBE"/>
    <w:rsid w:val="001E1257"/>
    <w:rsid w:val="001E1C10"/>
    <w:rsid w:val="001E44BB"/>
    <w:rsid w:val="001E4A9C"/>
    <w:rsid w:val="001E51CF"/>
    <w:rsid w:val="001E56D3"/>
    <w:rsid w:val="001E58C6"/>
    <w:rsid w:val="001E5F49"/>
    <w:rsid w:val="001E668B"/>
    <w:rsid w:val="001E735B"/>
    <w:rsid w:val="001F18A0"/>
    <w:rsid w:val="001F1FFC"/>
    <w:rsid w:val="001F3681"/>
    <w:rsid w:val="001F442E"/>
    <w:rsid w:val="001F60D6"/>
    <w:rsid w:val="001F72ED"/>
    <w:rsid w:val="002026FB"/>
    <w:rsid w:val="0020442A"/>
    <w:rsid w:val="00205A24"/>
    <w:rsid w:val="002060C0"/>
    <w:rsid w:val="002079CF"/>
    <w:rsid w:val="00210060"/>
    <w:rsid w:val="0021344F"/>
    <w:rsid w:val="00220E06"/>
    <w:rsid w:val="00221727"/>
    <w:rsid w:val="00221A32"/>
    <w:rsid w:val="002221A2"/>
    <w:rsid w:val="0022251E"/>
    <w:rsid w:val="00222B92"/>
    <w:rsid w:val="00222F2F"/>
    <w:rsid w:val="00223596"/>
    <w:rsid w:val="002261BD"/>
    <w:rsid w:val="00226ABD"/>
    <w:rsid w:val="002272B6"/>
    <w:rsid w:val="00227E28"/>
    <w:rsid w:val="00230835"/>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2360"/>
    <w:rsid w:val="00263333"/>
    <w:rsid w:val="00264848"/>
    <w:rsid w:val="0026501C"/>
    <w:rsid w:val="002659A8"/>
    <w:rsid w:val="00267999"/>
    <w:rsid w:val="00267A7A"/>
    <w:rsid w:val="00267DBF"/>
    <w:rsid w:val="00270DEA"/>
    <w:rsid w:val="002720D2"/>
    <w:rsid w:val="00274AD1"/>
    <w:rsid w:val="00274C8B"/>
    <w:rsid w:val="00275DEE"/>
    <w:rsid w:val="00275F2C"/>
    <w:rsid w:val="002762C9"/>
    <w:rsid w:val="00276A46"/>
    <w:rsid w:val="00276AFF"/>
    <w:rsid w:val="00276B9D"/>
    <w:rsid w:val="00280993"/>
    <w:rsid w:val="00280D83"/>
    <w:rsid w:val="002836E9"/>
    <w:rsid w:val="00285322"/>
    <w:rsid w:val="002865C9"/>
    <w:rsid w:val="00286ED8"/>
    <w:rsid w:val="002878E8"/>
    <w:rsid w:val="002907DC"/>
    <w:rsid w:val="00291E62"/>
    <w:rsid w:val="00294D3C"/>
    <w:rsid w:val="0029568A"/>
    <w:rsid w:val="002A02F0"/>
    <w:rsid w:val="002A0CFC"/>
    <w:rsid w:val="002A0EB3"/>
    <w:rsid w:val="002A1374"/>
    <w:rsid w:val="002A2667"/>
    <w:rsid w:val="002A313D"/>
    <w:rsid w:val="002A5799"/>
    <w:rsid w:val="002A5817"/>
    <w:rsid w:val="002A5FAD"/>
    <w:rsid w:val="002A6069"/>
    <w:rsid w:val="002A6BCB"/>
    <w:rsid w:val="002A710F"/>
    <w:rsid w:val="002A77D7"/>
    <w:rsid w:val="002B00DB"/>
    <w:rsid w:val="002B0AF7"/>
    <w:rsid w:val="002B11F3"/>
    <w:rsid w:val="002B32C6"/>
    <w:rsid w:val="002B4226"/>
    <w:rsid w:val="002B44B3"/>
    <w:rsid w:val="002B4862"/>
    <w:rsid w:val="002B49E9"/>
    <w:rsid w:val="002B4A3B"/>
    <w:rsid w:val="002C0873"/>
    <w:rsid w:val="002C08AE"/>
    <w:rsid w:val="002C3665"/>
    <w:rsid w:val="002C3D5C"/>
    <w:rsid w:val="002C45C0"/>
    <w:rsid w:val="002C4E52"/>
    <w:rsid w:val="002C5AA3"/>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BBE"/>
    <w:rsid w:val="003000D0"/>
    <w:rsid w:val="00305362"/>
    <w:rsid w:val="0030548E"/>
    <w:rsid w:val="00306E82"/>
    <w:rsid w:val="00307309"/>
    <w:rsid w:val="0030781A"/>
    <w:rsid w:val="00307DD0"/>
    <w:rsid w:val="003102AE"/>
    <w:rsid w:val="003105F2"/>
    <w:rsid w:val="0031597B"/>
    <w:rsid w:val="00320C2C"/>
    <w:rsid w:val="00324C50"/>
    <w:rsid w:val="00327284"/>
    <w:rsid w:val="00327911"/>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48BF"/>
    <w:rsid w:val="003474D5"/>
    <w:rsid w:val="00347CA7"/>
    <w:rsid w:val="00350760"/>
    <w:rsid w:val="003508FA"/>
    <w:rsid w:val="00350E2E"/>
    <w:rsid w:val="00351C06"/>
    <w:rsid w:val="00352652"/>
    <w:rsid w:val="0035364E"/>
    <w:rsid w:val="00353A91"/>
    <w:rsid w:val="00353FC1"/>
    <w:rsid w:val="00354B28"/>
    <w:rsid w:val="00355076"/>
    <w:rsid w:val="00355763"/>
    <w:rsid w:val="003558BF"/>
    <w:rsid w:val="003559ED"/>
    <w:rsid w:val="00356B00"/>
    <w:rsid w:val="00356D63"/>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38B5"/>
    <w:rsid w:val="00384FE3"/>
    <w:rsid w:val="003864D7"/>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52CC"/>
    <w:rsid w:val="003A6400"/>
    <w:rsid w:val="003B01C6"/>
    <w:rsid w:val="003B11BC"/>
    <w:rsid w:val="003B24C2"/>
    <w:rsid w:val="003B60C0"/>
    <w:rsid w:val="003B742B"/>
    <w:rsid w:val="003C0F52"/>
    <w:rsid w:val="003C2B5B"/>
    <w:rsid w:val="003C2C65"/>
    <w:rsid w:val="003C2E7A"/>
    <w:rsid w:val="003C5C3D"/>
    <w:rsid w:val="003C5D29"/>
    <w:rsid w:val="003C60DF"/>
    <w:rsid w:val="003C6336"/>
    <w:rsid w:val="003C6C71"/>
    <w:rsid w:val="003C7672"/>
    <w:rsid w:val="003D0066"/>
    <w:rsid w:val="003D0B9D"/>
    <w:rsid w:val="003D18FC"/>
    <w:rsid w:val="003D22DC"/>
    <w:rsid w:val="003D2A54"/>
    <w:rsid w:val="003D423C"/>
    <w:rsid w:val="003D7475"/>
    <w:rsid w:val="003D7713"/>
    <w:rsid w:val="003D7F6F"/>
    <w:rsid w:val="003E1207"/>
    <w:rsid w:val="003E4376"/>
    <w:rsid w:val="003E5C8C"/>
    <w:rsid w:val="003E6D60"/>
    <w:rsid w:val="003E6D97"/>
    <w:rsid w:val="003E78AF"/>
    <w:rsid w:val="003F0506"/>
    <w:rsid w:val="003F1B03"/>
    <w:rsid w:val="003F1BAA"/>
    <w:rsid w:val="003F3B64"/>
    <w:rsid w:val="003F41E3"/>
    <w:rsid w:val="003F6128"/>
    <w:rsid w:val="003F6CF9"/>
    <w:rsid w:val="003F7460"/>
    <w:rsid w:val="00400127"/>
    <w:rsid w:val="00401309"/>
    <w:rsid w:val="00403F9D"/>
    <w:rsid w:val="00404159"/>
    <w:rsid w:val="0040496F"/>
    <w:rsid w:val="00405374"/>
    <w:rsid w:val="00405D2E"/>
    <w:rsid w:val="00405FA5"/>
    <w:rsid w:val="004072C7"/>
    <w:rsid w:val="004106FB"/>
    <w:rsid w:val="0041216A"/>
    <w:rsid w:val="004122F1"/>
    <w:rsid w:val="0041230D"/>
    <w:rsid w:val="00412913"/>
    <w:rsid w:val="00412ECB"/>
    <w:rsid w:val="00413C2D"/>
    <w:rsid w:val="00414206"/>
    <w:rsid w:val="00414C39"/>
    <w:rsid w:val="00415109"/>
    <w:rsid w:val="004176FF"/>
    <w:rsid w:val="004201F5"/>
    <w:rsid w:val="0042411C"/>
    <w:rsid w:val="00424472"/>
    <w:rsid w:val="004248E8"/>
    <w:rsid w:val="00425DFA"/>
    <w:rsid w:val="00426A5D"/>
    <w:rsid w:val="00430642"/>
    <w:rsid w:val="00430C45"/>
    <w:rsid w:val="00430D14"/>
    <w:rsid w:val="0043374E"/>
    <w:rsid w:val="00435C5E"/>
    <w:rsid w:val="00441B99"/>
    <w:rsid w:val="00442BCF"/>
    <w:rsid w:val="00444387"/>
    <w:rsid w:val="00444E7C"/>
    <w:rsid w:val="00445503"/>
    <w:rsid w:val="00445DC1"/>
    <w:rsid w:val="00446005"/>
    <w:rsid w:val="004472CD"/>
    <w:rsid w:val="0044743D"/>
    <w:rsid w:val="00451032"/>
    <w:rsid w:val="004516F0"/>
    <w:rsid w:val="00453538"/>
    <w:rsid w:val="00453E18"/>
    <w:rsid w:val="0045507F"/>
    <w:rsid w:val="00455C71"/>
    <w:rsid w:val="00455E3C"/>
    <w:rsid w:val="00456E23"/>
    <w:rsid w:val="0046045B"/>
    <w:rsid w:val="0046214C"/>
    <w:rsid w:val="00462F41"/>
    <w:rsid w:val="004635D0"/>
    <w:rsid w:val="004649E2"/>
    <w:rsid w:val="00464C9E"/>
    <w:rsid w:val="00464EFF"/>
    <w:rsid w:val="00465514"/>
    <w:rsid w:val="00465CCE"/>
    <w:rsid w:val="004668F3"/>
    <w:rsid w:val="00467254"/>
    <w:rsid w:val="0047000F"/>
    <w:rsid w:val="00470176"/>
    <w:rsid w:val="00470A6D"/>
    <w:rsid w:val="00470D1D"/>
    <w:rsid w:val="00470D6A"/>
    <w:rsid w:val="00471D14"/>
    <w:rsid w:val="00473F19"/>
    <w:rsid w:val="004740B2"/>
    <w:rsid w:val="00474CFB"/>
    <w:rsid w:val="004758AF"/>
    <w:rsid w:val="0047639B"/>
    <w:rsid w:val="00477F18"/>
    <w:rsid w:val="00480EC3"/>
    <w:rsid w:val="00481665"/>
    <w:rsid w:val="00481CF1"/>
    <w:rsid w:val="00482346"/>
    <w:rsid w:val="004836D1"/>
    <w:rsid w:val="0048789C"/>
    <w:rsid w:val="00490191"/>
    <w:rsid w:val="0049083F"/>
    <w:rsid w:val="0049147B"/>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7446"/>
    <w:rsid w:val="004F0375"/>
    <w:rsid w:val="004F0D22"/>
    <w:rsid w:val="004F0E4E"/>
    <w:rsid w:val="004F2E9B"/>
    <w:rsid w:val="004F3C12"/>
    <w:rsid w:val="004F7305"/>
    <w:rsid w:val="00502B99"/>
    <w:rsid w:val="00502D99"/>
    <w:rsid w:val="00504D66"/>
    <w:rsid w:val="00506A2D"/>
    <w:rsid w:val="00506D1E"/>
    <w:rsid w:val="00507D1C"/>
    <w:rsid w:val="00513E90"/>
    <w:rsid w:val="00513ECF"/>
    <w:rsid w:val="005145A7"/>
    <w:rsid w:val="0051508B"/>
    <w:rsid w:val="0051624A"/>
    <w:rsid w:val="005169D2"/>
    <w:rsid w:val="00516E2D"/>
    <w:rsid w:val="00516F1E"/>
    <w:rsid w:val="00517867"/>
    <w:rsid w:val="00520666"/>
    <w:rsid w:val="005211BD"/>
    <w:rsid w:val="00522233"/>
    <w:rsid w:val="00527AA9"/>
    <w:rsid w:val="0053018A"/>
    <w:rsid w:val="00530E9C"/>
    <w:rsid w:val="0053237F"/>
    <w:rsid w:val="00534D4B"/>
    <w:rsid w:val="00536271"/>
    <w:rsid w:val="005368B0"/>
    <w:rsid w:val="00537377"/>
    <w:rsid w:val="0054044E"/>
    <w:rsid w:val="005406BA"/>
    <w:rsid w:val="00540E5D"/>
    <w:rsid w:val="00541304"/>
    <w:rsid w:val="00541F7F"/>
    <w:rsid w:val="00542159"/>
    <w:rsid w:val="00542528"/>
    <w:rsid w:val="00542660"/>
    <w:rsid w:val="005438C5"/>
    <w:rsid w:val="00543D2F"/>
    <w:rsid w:val="00544482"/>
    <w:rsid w:val="00544D09"/>
    <w:rsid w:val="00545A66"/>
    <w:rsid w:val="00546B4E"/>
    <w:rsid w:val="00551F2D"/>
    <w:rsid w:val="00553869"/>
    <w:rsid w:val="00554022"/>
    <w:rsid w:val="005544B9"/>
    <w:rsid w:val="00554522"/>
    <w:rsid w:val="00555C23"/>
    <w:rsid w:val="00555C38"/>
    <w:rsid w:val="005578F8"/>
    <w:rsid w:val="00557F2F"/>
    <w:rsid w:val="00561328"/>
    <w:rsid w:val="00561EAF"/>
    <w:rsid w:val="005638B0"/>
    <w:rsid w:val="0056440B"/>
    <w:rsid w:val="005648FC"/>
    <w:rsid w:val="00567755"/>
    <w:rsid w:val="005713BC"/>
    <w:rsid w:val="00571C6D"/>
    <w:rsid w:val="005721A3"/>
    <w:rsid w:val="00572A17"/>
    <w:rsid w:val="00573B35"/>
    <w:rsid w:val="005744EA"/>
    <w:rsid w:val="00577A31"/>
    <w:rsid w:val="005826AB"/>
    <w:rsid w:val="00582756"/>
    <w:rsid w:val="00584D1E"/>
    <w:rsid w:val="00584E0E"/>
    <w:rsid w:val="00585DD4"/>
    <w:rsid w:val="00590ACA"/>
    <w:rsid w:val="00591035"/>
    <w:rsid w:val="00591121"/>
    <w:rsid w:val="00592FBC"/>
    <w:rsid w:val="00593E4F"/>
    <w:rsid w:val="0059431B"/>
    <w:rsid w:val="00594A56"/>
    <w:rsid w:val="005956C1"/>
    <w:rsid w:val="00596323"/>
    <w:rsid w:val="00596E5B"/>
    <w:rsid w:val="005A13FB"/>
    <w:rsid w:val="005A1481"/>
    <w:rsid w:val="005A198A"/>
    <w:rsid w:val="005A2915"/>
    <w:rsid w:val="005A2A68"/>
    <w:rsid w:val="005A36D4"/>
    <w:rsid w:val="005A5C5B"/>
    <w:rsid w:val="005A6DA6"/>
    <w:rsid w:val="005A75C9"/>
    <w:rsid w:val="005B04AF"/>
    <w:rsid w:val="005B1400"/>
    <w:rsid w:val="005B279B"/>
    <w:rsid w:val="005B45AE"/>
    <w:rsid w:val="005B4BD1"/>
    <w:rsid w:val="005B4D10"/>
    <w:rsid w:val="005B598C"/>
    <w:rsid w:val="005B5BC7"/>
    <w:rsid w:val="005B66AF"/>
    <w:rsid w:val="005B766F"/>
    <w:rsid w:val="005C0D12"/>
    <w:rsid w:val="005C0E59"/>
    <w:rsid w:val="005C2CA2"/>
    <w:rsid w:val="005C4274"/>
    <w:rsid w:val="005C549C"/>
    <w:rsid w:val="005C67AB"/>
    <w:rsid w:val="005C683D"/>
    <w:rsid w:val="005C6A5C"/>
    <w:rsid w:val="005C6CE3"/>
    <w:rsid w:val="005C7797"/>
    <w:rsid w:val="005D06B0"/>
    <w:rsid w:val="005D0B5B"/>
    <w:rsid w:val="005D20D1"/>
    <w:rsid w:val="005D414B"/>
    <w:rsid w:val="005D4B55"/>
    <w:rsid w:val="005D5EC0"/>
    <w:rsid w:val="005D749C"/>
    <w:rsid w:val="005D7A2F"/>
    <w:rsid w:val="005D7E52"/>
    <w:rsid w:val="005D7F06"/>
    <w:rsid w:val="005E195E"/>
    <w:rsid w:val="005E1D36"/>
    <w:rsid w:val="005E5424"/>
    <w:rsid w:val="005E6A05"/>
    <w:rsid w:val="005F1B0F"/>
    <w:rsid w:val="005F2041"/>
    <w:rsid w:val="005F2ACB"/>
    <w:rsid w:val="005F3131"/>
    <w:rsid w:val="005F3F84"/>
    <w:rsid w:val="005F3FC4"/>
    <w:rsid w:val="005F4030"/>
    <w:rsid w:val="005F4DD6"/>
    <w:rsid w:val="005F5420"/>
    <w:rsid w:val="005F5AC5"/>
    <w:rsid w:val="005F7B7F"/>
    <w:rsid w:val="005F7BDA"/>
    <w:rsid w:val="006002C7"/>
    <w:rsid w:val="00600F40"/>
    <w:rsid w:val="00603BA1"/>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20478"/>
    <w:rsid w:val="00620B61"/>
    <w:rsid w:val="00620E39"/>
    <w:rsid w:val="00622BBF"/>
    <w:rsid w:val="00623435"/>
    <w:rsid w:val="006239FA"/>
    <w:rsid w:val="00624C1C"/>
    <w:rsid w:val="006310CB"/>
    <w:rsid w:val="0063111F"/>
    <w:rsid w:val="006311DC"/>
    <w:rsid w:val="00632EEE"/>
    <w:rsid w:val="00633CAE"/>
    <w:rsid w:val="00634B31"/>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A0B0F"/>
    <w:rsid w:val="006A0DC7"/>
    <w:rsid w:val="006A14B2"/>
    <w:rsid w:val="006A250A"/>
    <w:rsid w:val="006A460E"/>
    <w:rsid w:val="006A52C5"/>
    <w:rsid w:val="006A6F0F"/>
    <w:rsid w:val="006A73F3"/>
    <w:rsid w:val="006B0818"/>
    <w:rsid w:val="006B4026"/>
    <w:rsid w:val="006B5588"/>
    <w:rsid w:val="006B59A0"/>
    <w:rsid w:val="006B6C08"/>
    <w:rsid w:val="006B6C13"/>
    <w:rsid w:val="006B78D1"/>
    <w:rsid w:val="006B79DA"/>
    <w:rsid w:val="006C170A"/>
    <w:rsid w:val="006C29D1"/>
    <w:rsid w:val="006C4CE5"/>
    <w:rsid w:val="006C4DE8"/>
    <w:rsid w:val="006C4E6C"/>
    <w:rsid w:val="006C518A"/>
    <w:rsid w:val="006C525E"/>
    <w:rsid w:val="006C6EE2"/>
    <w:rsid w:val="006C6FAE"/>
    <w:rsid w:val="006D1551"/>
    <w:rsid w:val="006D1985"/>
    <w:rsid w:val="006D1A3E"/>
    <w:rsid w:val="006D48F9"/>
    <w:rsid w:val="006D5EEF"/>
    <w:rsid w:val="006D689F"/>
    <w:rsid w:val="006D7684"/>
    <w:rsid w:val="006E060C"/>
    <w:rsid w:val="006E260D"/>
    <w:rsid w:val="006E3A18"/>
    <w:rsid w:val="006E6AEA"/>
    <w:rsid w:val="006E7C88"/>
    <w:rsid w:val="006F01AB"/>
    <w:rsid w:val="006F18C7"/>
    <w:rsid w:val="006F3DFC"/>
    <w:rsid w:val="006F547E"/>
    <w:rsid w:val="006F7731"/>
    <w:rsid w:val="006F7847"/>
    <w:rsid w:val="006F7B41"/>
    <w:rsid w:val="007003D9"/>
    <w:rsid w:val="007025E9"/>
    <w:rsid w:val="00702E00"/>
    <w:rsid w:val="007035AE"/>
    <w:rsid w:val="00703B23"/>
    <w:rsid w:val="00703E82"/>
    <w:rsid w:val="00704D00"/>
    <w:rsid w:val="00705B63"/>
    <w:rsid w:val="00706EA2"/>
    <w:rsid w:val="007076AD"/>
    <w:rsid w:val="00707D21"/>
    <w:rsid w:val="00712939"/>
    <w:rsid w:val="007141D0"/>
    <w:rsid w:val="00715095"/>
    <w:rsid w:val="0071651F"/>
    <w:rsid w:val="00716A9E"/>
    <w:rsid w:val="00717989"/>
    <w:rsid w:val="00721B23"/>
    <w:rsid w:val="00721CC7"/>
    <w:rsid w:val="0072218A"/>
    <w:rsid w:val="00722CE4"/>
    <w:rsid w:val="007231A9"/>
    <w:rsid w:val="007244B7"/>
    <w:rsid w:val="00726A6E"/>
    <w:rsid w:val="00727601"/>
    <w:rsid w:val="007276B9"/>
    <w:rsid w:val="00731D65"/>
    <w:rsid w:val="00731FB5"/>
    <w:rsid w:val="00732ADD"/>
    <w:rsid w:val="007355AB"/>
    <w:rsid w:val="0073687C"/>
    <w:rsid w:val="00736FA1"/>
    <w:rsid w:val="00737ECA"/>
    <w:rsid w:val="007410E8"/>
    <w:rsid w:val="00741AF0"/>
    <w:rsid w:val="00742DEE"/>
    <w:rsid w:val="00743D8D"/>
    <w:rsid w:val="00745098"/>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6933"/>
    <w:rsid w:val="00766CA2"/>
    <w:rsid w:val="00767221"/>
    <w:rsid w:val="007713F6"/>
    <w:rsid w:val="0077151B"/>
    <w:rsid w:val="00774257"/>
    <w:rsid w:val="007768B1"/>
    <w:rsid w:val="007778ED"/>
    <w:rsid w:val="007800BC"/>
    <w:rsid w:val="00782A5A"/>
    <w:rsid w:val="0078304C"/>
    <w:rsid w:val="00783694"/>
    <w:rsid w:val="007854EB"/>
    <w:rsid w:val="007867D9"/>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6D2"/>
    <w:rsid w:val="007A179D"/>
    <w:rsid w:val="007A23E4"/>
    <w:rsid w:val="007A4582"/>
    <w:rsid w:val="007A4C22"/>
    <w:rsid w:val="007A7515"/>
    <w:rsid w:val="007B0180"/>
    <w:rsid w:val="007B0BBA"/>
    <w:rsid w:val="007B3D10"/>
    <w:rsid w:val="007B3FF1"/>
    <w:rsid w:val="007B406D"/>
    <w:rsid w:val="007B4D33"/>
    <w:rsid w:val="007B55C8"/>
    <w:rsid w:val="007B55D5"/>
    <w:rsid w:val="007B5757"/>
    <w:rsid w:val="007B6930"/>
    <w:rsid w:val="007B7A5F"/>
    <w:rsid w:val="007B7BE5"/>
    <w:rsid w:val="007C311C"/>
    <w:rsid w:val="007C3BF9"/>
    <w:rsid w:val="007C5A2A"/>
    <w:rsid w:val="007C7E70"/>
    <w:rsid w:val="007C7E84"/>
    <w:rsid w:val="007D0DD7"/>
    <w:rsid w:val="007D1D9C"/>
    <w:rsid w:val="007D29AF"/>
    <w:rsid w:val="007D3EE2"/>
    <w:rsid w:val="007D4BDA"/>
    <w:rsid w:val="007D5C90"/>
    <w:rsid w:val="007D68BD"/>
    <w:rsid w:val="007D7493"/>
    <w:rsid w:val="007D7B9B"/>
    <w:rsid w:val="007D7C5B"/>
    <w:rsid w:val="007E17C1"/>
    <w:rsid w:val="007E1BE5"/>
    <w:rsid w:val="007E237F"/>
    <w:rsid w:val="007E37F2"/>
    <w:rsid w:val="007E433B"/>
    <w:rsid w:val="007E4BC1"/>
    <w:rsid w:val="007E6531"/>
    <w:rsid w:val="007E7433"/>
    <w:rsid w:val="007E79AF"/>
    <w:rsid w:val="007E7D29"/>
    <w:rsid w:val="007E7E91"/>
    <w:rsid w:val="007E7FAF"/>
    <w:rsid w:val="007F4CFD"/>
    <w:rsid w:val="007F4EDD"/>
    <w:rsid w:val="007F5851"/>
    <w:rsid w:val="00800636"/>
    <w:rsid w:val="00802E9B"/>
    <w:rsid w:val="00803D3A"/>
    <w:rsid w:val="00803FA7"/>
    <w:rsid w:val="00804981"/>
    <w:rsid w:val="00804A3F"/>
    <w:rsid w:val="00804D61"/>
    <w:rsid w:val="00804E5A"/>
    <w:rsid w:val="008053C5"/>
    <w:rsid w:val="0080589F"/>
    <w:rsid w:val="00805BAF"/>
    <w:rsid w:val="0080656B"/>
    <w:rsid w:val="00806FCB"/>
    <w:rsid w:val="00814CFB"/>
    <w:rsid w:val="0081514F"/>
    <w:rsid w:val="00816C5F"/>
    <w:rsid w:val="00816EDC"/>
    <w:rsid w:val="00817BF7"/>
    <w:rsid w:val="00821A3D"/>
    <w:rsid w:val="00822549"/>
    <w:rsid w:val="00825F21"/>
    <w:rsid w:val="0083021E"/>
    <w:rsid w:val="00830BBD"/>
    <w:rsid w:val="00831EB7"/>
    <w:rsid w:val="0083202F"/>
    <w:rsid w:val="00832509"/>
    <w:rsid w:val="008335A3"/>
    <w:rsid w:val="00835491"/>
    <w:rsid w:val="00836E46"/>
    <w:rsid w:val="00837F1B"/>
    <w:rsid w:val="008415C7"/>
    <w:rsid w:val="00841E76"/>
    <w:rsid w:val="00842277"/>
    <w:rsid w:val="00842412"/>
    <w:rsid w:val="008426A9"/>
    <w:rsid w:val="0084538B"/>
    <w:rsid w:val="008512C0"/>
    <w:rsid w:val="00851838"/>
    <w:rsid w:val="00851FC0"/>
    <w:rsid w:val="008539F5"/>
    <w:rsid w:val="00854A45"/>
    <w:rsid w:val="00855212"/>
    <w:rsid w:val="00856EAF"/>
    <w:rsid w:val="00857AB7"/>
    <w:rsid w:val="008603B8"/>
    <w:rsid w:val="008606A0"/>
    <w:rsid w:val="008633AF"/>
    <w:rsid w:val="00863D15"/>
    <w:rsid w:val="00864E02"/>
    <w:rsid w:val="008663AB"/>
    <w:rsid w:val="00867C35"/>
    <w:rsid w:val="00870D61"/>
    <w:rsid w:val="00871746"/>
    <w:rsid w:val="00871818"/>
    <w:rsid w:val="00872F21"/>
    <w:rsid w:val="008737B4"/>
    <w:rsid w:val="00874A58"/>
    <w:rsid w:val="008750F7"/>
    <w:rsid w:val="008751C6"/>
    <w:rsid w:val="008768D5"/>
    <w:rsid w:val="008816FC"/>
    <w:rsid w:val="00881C04"/>
    <w:rsid w:val="00881DFD"/>
    <w:rsid w:val="008822D8"/>
    <w:rsid w:val="008830C0"/>
    <w:rsid w:val="00883534"/>
    <w:rsid w:val="00883E25"/>
    <w:rsid w:val="00884942"/>
    <w:rsid w:val="00887F10"/>
    <w:rsid w:val="008908C8"/>
    <w:rsid w:val="00891762"/>
    <w:rsid w:val="00892542"/>
    <w:rsid w:val="00893495"/>
    <w:rsid w:val="00894B19"/>
    <w:rsid w:val="00895736"/>
    <w:rsid w:val="00896046"/>
    <w:rsid w:val="00896F96"/>
    <w:rsid w:val="00897148"/>
    <w:rsid w:val="008A32A1"/>
    <w:rsid w:val="008A37B7"/>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7419"/>
    <w:rsid w:val="008C75F5"/>
    <w:rsid w:val="008D004A"/>
    <w:rsid w:val="008D03CC"/>
    <w:rsid w:val="008D1A66"/>
    <w:rsid w:val="008D2AFF"/>
    <w:rsid w:val="008D3481"/>
    <w:rsid w:val="008D3BB5"/>
    <w:rsid w:val="008D3EF0"/>
    <w:rsid w:val="008D4806"/>
    <w:rsid w:val="008D5D13"/>
    <w:rsid w:val="008D5DE8"/>
    <w:rsid w:val="008D67D8"/>
    <w:rsid w:val="008D6AEA"/>
    <w:rsid w:val="008D7540"/>
    <w:rsid w:val="008E030B"/>
    <w:rsid w:val="008E0D27"/>
    <w:rsid w:val="008E147B"/>
    <w:rsid w:val="008E348F"/>
    <w:rsid w:val="008E3B84"/>
    <w:rsid w:val="008E5720"/>
    <w:rsid w:val="008E662B"/>
    <w:rsid w:val="008F0982"/>
    <w:rsid w:val="008F1AD2"/>
    <w:rsid w:val="008F1BD8"/>
    <w:rsid w:val="008F1F6C"/>
    <w:rsid w:val="008F28CA"/>
    <w:rsid w:val="008F3A33"/>
    <w:rsid w:val="008F6841"/>
    <w:rsid w:val="008F6C4B"/>
    <w:rsid w:val="00901253"/>
    <w:rsid w:val="00904B8F"/>
    <w:rsid w:val="00904D8F"/>
    <w:rsid w:val="00906582"/>
    <w:rsid w:val="00907325"/>
    <w:rsid w:val="00907459"/>
    <w:rsid w:val="00907A55"/>
    <w:rsid w:val="0091153A"/>
    <w:rsid w:val="00912DCF"/>
    <w:rsid w:val="00913FB8"/>
    <w:rsid w:val="00914774"/>
    <w:rsid w:val="00917824"/>
    <w:rsid w:val="0092054B"/>
    <w:rsid w:val="009206C7"/>
    <w:rsid w:val="00922121"/>
    <w:rsid w:val="00925817"/>
    <w:rsid w:val="009308DA"/>
    <w:rsid w:val="00930C9E"/>
    <w:rsid w:val="009315F0"/>
    <w:rsid w:val="009326ED"/>
    <w:rsid w:val="00932F6E"/>
    <w:rsid w:val="00933D31"/>
    <w:rsid w:val="00934776"/>
    <w:rsid w:val="009355ED"/>
    <w:rsid w:val="00936132"/>
    <w:rsid w:val="00937DCB"/>
    <w:rsid w:val="009402D5"/>
    <w:rsid w:val="009409A7"/>
    <w:rsid w:val="00941837"/>
    <w:rsid w:val="00943BC0"/>
    <w:rsid w:val="00946009"/>
    <w:rsid w:val="00947D41"/>
    <w:rsid w:val="00950B56"/>
    <w:rsid w:val="00952AC8"/>
    <w:rsid w:val="0095640B"/>
    <w:rsid w:val="00957E4F"/>
    <w:rsid w:val="00961C7E"/>
    <w:rsid w:val="009620E1"/>
    <w:rsid w:val="0096215C"/>
    <w:rsid w:val="009638AA"/>
    <w:rsid w:val="0096508E"/>
    <w:rsid w:val="0096532A"/>
    <w:rsid w:val="009708BD"/>
    <w:rsid w:val="00971275"/>
    <w:rsid w:val="00971438"/>
    <w:rsid w:val="009725BF"/>
    <w:rsid w:val="0097323A"/>
    <w:rsid w:val="00973255"/>
    <w:rsid w:val="0097520B"/>
    <w:rsid w:val="00975818"/>
    <w:rsid w:val="00975C90"/>
    <w:rsid w:val="00980A50"/>
    <w:rsid w:val="00980ABF"/>
    <w:rsid w:val="00980DD7"/>
    <w:rsid w:val="0098202A"/>
    <w:rsid w:val="00982516"/>
    <w:rsid w:val="00983253"/>
    <w:rsid w:val="0098352C"/>
    <w:rsid w:val="00986541"/>
    <w:rsid w:val="0098720D"/>
    <w:rsid w:val="00991A8D"/>
    <w:rsid w:val="0099207F"/>
    <w:rsid w:val="009924D2"/>
    <w:rsid w:val="00992B1F"/>
    <w:rsid w:val="00992BBA"/>
    <w:rsid w:val="00993E9D"/>
    <w:rsid w:val="009A0AEA"/>
    <w:rsid w:val="009A3525"/>
    <w:rsid w:val="009A4A84"/>
    <w:rsid w:val="009A5CD9"/>
    <w:rsid w:val="009A768A"/>
    <w:rsid w:val="009A79DA"/>
    <w:rsid w:val="009B0282"/>
    <w:rsid w:val="009B0F1E"/>
    <w:rsid w:val="009B1737"/>
    <w:rsid w:val="009B4937"/>
    <w:rsid w:val="009B64AA"/>
    <w:rsid w:val="009B6D5A"/>
    <w:rsid w:val="009B6DE9"/>
    <w:rsid w:val="009B6EC7"/>
    <w:rsid w:val="009B7AD8"/>
    <w:rsid w:val="009C1D1C"/>
    <w:rsid w:val="009C1F4C"/>
    <w:rsid w:val="009C2BCA"/>
    <w:rsid w:val="009C2C93"/>
    <w:rsid w:val="009C3A63"/>
    <w:rsid w:val="009C4066"/>
    <w:rsid w:val="009C437E"/>
    <w:rsid w:val="009C466D"/>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505"/>
    <w:rsid w:val="00A016E8"/>
    <w:rsid w:val="00A02155"/>
    <w:rsid w:val="00A02665"/>
    <w:rsid w:val="00A02E48"/>
    <w:rsid w:val="00A04788"/>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55BE"/>
    <w:rsid w:val="00A158C0"/>
    <w:rsid w:val="00A164E2"/>
    <w:rsid w:val="00A17A7C"/>
    <w:rsid w:val="00A22321"/>
    <w:rsid w:val="00A22628"/>
    <w:rsid w:val="00A231AB"/>
    <w:rsid w:val="00A23A75"/>
    <w:rsid w:val="00A248D6"/>
    <w:rsid w:val="00A24C1A"/>
    <w:rsid w:val="00A24C3F"/>
    <w:rsid w:val="00A2615F"/>
    <w:rsid w:val="00A261B2"/>
    <w:rsid w:val="00A26869"/>
    <w:rsid w:val="00A26F7B"/>
    <w:rsid w:val="00A312DD"/>
    <w:rsid w:val="00A31C44"/>
    <w:rsid w:val="00A330EE"/>
    <w:rsid w:val="00A3435E"/>
    <w:rsid w:val="00A34777"/>
    <w:rsid w:val="00A34BDE"/>
    <w:rsid w:val="00A35F3A"/>
    <w:rsid w:val="00A36994"/>
    <w:rsid w:val="00A41239"/>
    <w:rsid w:val="00A414A7"/>
    <w:rsid w:val="00A41E06"/>
    <w:rsid w:val="00A42E9D"/>
    <w:rsid w:val="00A42FED"/>
    <w:rsid w:val="00A43917"/>
    <w:rsid w:val="00A439AA"/>
    <w:rsid w:val="00A447AC"/>
    <w:rsid w:val="00A44E5B"/>
    <w:rsid w:val="00A46FC7"/>
    <w:rsid w:val="00A51B1C"/>
    <w:rsid w:val="00A52EB7"/>
    <w:rsid w:val="00A53E78"/>
    <w:rsid w:val="00A540DE"/>
    <w:rsid w:val="00A54650"/>
    <w:rsid w:val="00A56CE4"/>
    <w:rsid w:val="00A60000"/>
    <w:rsid w:val="00A60916"/>
    <w:rsid w:val="00A62C6C"/>
    <w:rsid w:val="00A65EB5"/>
    <w:rsid w:val="00A66A3D"/>
    <w:rsid w:val="00A708BD"/>
    <w:rsid w:val="00A70B92"/>
    <w:rsid w:val="00A713AE"/>
    <w:rsid w:val="00A74E6F"/>
    <w:rsid w:val="00A7543A"/>
    <w:rsid w:val="00A76972"/>
    <w:rsid w:val="00A8057E"/>
    <w:rsid w:val="00A81C57"/>
    <w:rsid w:val="00A82DB2"/>
    <w:rsid w:val="00A837C5"/>
    <w:rsid w:val="00A83E90"/>
    <w:rsid w:val="00A85420"/>
    <w:rsid w:val="00A875CE"/>
    <w:rsid w:val="00A9186D"/>
    <w:rsid w:val="00A92853"/>
    <w:rsid w:val="00A92CA8"/>
    <w:rsid w:val="00A93967"/>
    <w:rsid w:val="00A93BC8"/>
    <w:rsid w:val="00A93E7D"/>
    <w:rsid w:val="00A9737F"/>
    <w:rsid w:val="00A9786B"/>
    <w:rsid w:val="00A97D7C"/>
    <w:rsid w:val="00AA043D"/>
    <w:rsid w:val="00AA14CD"/>
    <w:rsid w:val="00AA15F7"/>
    <w:rsid w:val="00AA1629"/>
    <w:rsid w:val="00AA4A14"/>
    <w:rsid w:val="00AA5582"/>
    <w:rsid w:val="00AA5C4D"/>
    <w:rsid w:val="00AA792C"/>
    <w:rsid w:val="00AB023B"/>
    <w:rsid w:val="00AB148B"/>
    <w:rsid w:val="00AB2B16"/>
    <w:rsid w:val="00AB35F7"/>
    <w:rsid w:val="00AB3B6F"/>
    <w:rsid w:val="00AB4A6F"/>
    <w:rsid w:val="00AB4FB3"/>
    <w:rsid w:val="00AB6D6D"/>
    <w:rsid w:val="00AC0D17"/>
    <w:rsid w:val="00AC0D22"/>
    <w:rsid w:val="00AC12E8"/>
    <w:rsid w:val="00AC1C20"/>
    <w:rsid w:val="00AC4BAF"/>
    <w:rsid w:val="00AC5395"/>
    <w:rsid w:val="00AC6EB2"/>
    <w:rsid w:val="00AC6F5E"/>
    <w:rsid w:val="00AC7D3A"/>
    <w:rsid w:val="00AD03EA"/>
    <w:rsid w:val="00AD069D"/>
    <w:rsid w:val="00AD186F"/>
    <w:rsid w:val="00AD19D6"/>
    <w:rsid w:val="00AD3628"/>
    <w:rsid w:val="00AD4A22"/>
    <w:rsid w:val="00AD4BE4"/>
    <w:rsid w:val="00AD4DDD"/>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11424"/>
    <w:rsid w:val="00B12A73"/>
    <w:rsid w:val="00B12DBB"/>
    <w:rsid w:val="00B12E50"/>
    <w:rsid w:val="00B13A01"/>
    <w:rsid w:val="00B1479D"/>
    <w:rsid w:val="00B1664C"/>
    <w:rsid w:val="00B17155"/>
    <w:rsid w:val="00B2052A"/>
    <w:rsid w:val="00B2144F"/>
    <w:rsid w:val="00B21F58"/>
    <w:rsid w:val="00B24639"/>
    <w:rsid w:val="00B24DCA"/>
    <w:rsid w:val="00B2534D"/>
    <w:rsid w:val="00B26400"/>
    <w:rsid w:val="00B27225"/>
    <w:rsid w:val="00B27338"/>
    <w:rsid w:val="00B32C67"/>
    <w:rsid w:val="00B34186"/>
    <w:rsid w:val="00B343BC"/>
    <w:rsid w:val="00B34499"/>
    <w:rsid w:val="00B34FE7"/>
    <w:rsid w:val="00B362F7"/>
    <w:rsid w:val="00B4040F"/>
    <w:rsid w:val="00B40B1B"/>
    <w:rsid w:val="00B4106C"/>
    <w:rsid w:val="00B45682"/>
    <w:rsid w:val="00B46189"/>
    <w:rsid w:val="00B4627B"/>
    <w:rsid w:val="00B47488"/>
    <w:rsid w:val="00B47EFC"/>
    <w:rsid w:val="00B51458"/>
    <w:rsid w:val="00B53281"/>
    <w:rsid w:val="00B561D0"/>
    <w:rsid w:val="00B5624C"/>
    <w:rsid w:val="00B5744C"/>
    <w:rsid w:val="00B575CD"/>
    <w:rsid w:val="00B6161D"/>
    <w:rsid w:val="00B61A42"/>
    <w:rsid w:val="00B630FD"/>
    <w:rsid w:val="00B6329C"/>
    <w:rsid w:val="00B657B0"/>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80780"/>
    <w:rsid w:val="00B83788"/>
    <w:rsid w:val="00B84254"/>
    <w:rsid w:val="00B85D58"/>
    <w:rsid w:val="00B87046"/>
    <w:rsid w:val="00B8753C"/>
    <w:rsid w:val="00B9092D"/>
    <w:rsid w:val="00B91805"/>
    <w:rsid w:val="00B91A3D"/>
    <w:rsid w:val="00B932A9"/>
    <w:rsid w:val="00B937B2"/>
    <w:rsid w:val="00B93C42"/>
    <w:rsid w:val="00B93EC5"/>
    <w:rsid w:val="00B95E87"/>
    <w:rsid w:val="00B95F4B"/>
    <w:rsid w:val="00B96670"/>
    <w:rsid w:val="00BA08A1"/>
    <w:rsid w:val="00BA1FE4"/>
    <w:rsid w:val="00BA3108"/>
    <w:rsid w:val="00BA40BA"/>
    <w:rsid w:val="00BA4841"/>
    <w:rsid w:val="00BA52F7"/>
    <w:rsid w:val="00BA5D60"/>
    <w:rsid w:val="00BB1A5D"/>
    <w:rsid w:val="00BB2D6C"/>
    <w:rsid w:val="00BB35F0"/>
    <w:rsid w:val="00BB3AE2"/>
    <w:rsid w:val="00BB4E1B"/>
    <w:rsid w:val="00BB6C87"/>
    <w:rsid w:val="00BB70F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43"/>
    <w:rsid w:val="00BE0D66"/>
    <w:rsid w:val="00BE2A7C"/>
    <w:rsid w:val="00BE3998"/>
    <w:rsid w:val="00BE57E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F1A"/>
    <w:rsid w:val="00C12A79"/>
    <w:rsid w:val="00C13A1A"/>
    <w:rsid w:val="00C141C1"/>
    <w:rsid w:val="00C14F4D"/>
    <w:rsid w:val="00C15472"/>
    <w:rsid w:val="00C15BA8"/>
    <w:rsid w:val="00C15D37"/>
    <w:rsid w:val="00C16104"/>
    <w:rsid w:val="00C172CE"/>
    <w:rsid w:val="00C1768A"/>
    <w:rsid w:val="00C21A32"/>
    <w:rsid w:val="00C23E1E"/>
    <w:rsid w:val="00C25DC0"/>
    <w:rsid w:val="00C26AE9"/>
    <w:rsid w:val="00C3125B"/>
    <w:rsid w:val="00C32A2E"/>
    <w:rsid w:val="00C379D7"/>
    <w:rsid w:val="00C37F4A"/>
    <w:rsid w:val="00C40564"/>
    <w:rsid w:val="00C40D58"/>
    <w:rsid w:val="00C417F7"/>
    <w:rsid w:val="00C41A81"/>
    <w:rsid w:val="00C42050"/>
    <w:rsid w:val="00C429C0"/>
    <w:rsid w:val="00C44538"/>
    <w:rsid w:val="00C479C8"/>
    <w:rsid w:val="00C51660"/>
    <w:rsid w:val="00C52231"/>
    <w:rsid w:val="00C54998"/>
    <w:rsid w:val="00C5545D"/>
    <w:rsid w:val="00C55662"/>
    <w:rsid w:val="00C56046"/>
    <w:rsid w:val="00C560FE"/>
    <w:rsid w:val="00C5616A"/>
    <w:rsid w:val="00C562CB"/>
    <w:rsid w:val="00C56819"/>
    <w:rsid w:val="00C56CC7"/>
    <w:rsid w:val="00C56E49"/>
    <w:rsid w:val="00C576FC"/>
    <w:rsid w:val="00C57CF1"/>
    <w:rsid w:val="00C614EB"/>
    <w:rsid w:val="00C61749"/>
    <w:rsid w:val="00C6285B"/>
    <w:rsid w:val="00C644A9"/>
    <w:rsid w:val="00C6668B"/>
    <w:rsid w:val="00C6669A"/>
    <w:rsid w:val="00C66862"/>
    <w:rsid w:val="00C67EF0"/>
    <w:rsid w:val="00C70465"/>
    <w:rsid w:val="00C7086C"/>
    <w:rsid w:val="00C70E96"/>
    <w:rsid w:val="00C72079"/>
    <w:rsid w:val="00C72508"/>
    <w:rsid w:val="00C7440B"/>
    <w:rsid w:val="00C74FD0"/>
    <w:rsid w:val="00C77E69"/>
    <w:rsid w:val="00C80BC0"/>
    <w:rsid w:val="00C80F2D"/>
    <w:rsid w:val="00C8183C"/>
    <w:rsid w:val="00C81CE0"/>
    <w:rsid w:val="00C83BF3"/>
    <w:rsid w:val="00C85D03"/>
    <w:rsid w:val="00C85DFC"/>
    <w:rsid w:val="00C86243"/>
    <w:rsid w:val="00C870C2"/>
    <w:rsid w:val="00C9025F"/>
    <w:rsid w:val="00C9051D"/>
    <w:rsid w:val="00C92130"/>
    <w:rsid w:val="00C95E77"/>
    <w:rsid w:val="00C96A4B"/>
    <w:rsid w:val="00C9718C"/>
    <w:rsid w:val="00CA03EE"/>
    <w:rsid w:val="00CA1418"/>
    <w:rsid w:val="00CA27C4"/>
    <w:rsid w:val="00CA2F3D"/>
    <w:rsid w:val="00CA3541"/>
    <w:rsid w:val="00CA4544"/>
    <w:rsid w:val="00CA7DA2"/>
    <w:rsid w:val="00CB1BBD"/>
    <w:rsid w:val="00CB2DC9"/>
    <w:rsid w:val="00CB31A2"/>
    <w:rsid w:val="00CB35FE"/>
    <w:rsid w:val="00CB37B9"/>
    <w:rsid w:val="00CB4842"/>
    <w:rsid w:val="00CB4855"/>
    <w:rsid w:val="00CB4AC9"/>
    <w:rsid w:val="00CB6569"/>
    <w:rsid w:val="00CB6866"/>
    <w:rsid w:val="00CB7A78"/>
    <w:rsid w:val="00CC142B"/>
    <w:rsid w:val="00CC159A"/>
    <w:rsid w:val="00CC24CE"/>
    <w:rsid w:val="00CC3449"/>
    <w:rsid w:val="00CC6171"/>
    <w:rsid w:val="00CC62E1"/>
    <w:rsid w:val="00CC77D7"/>
    <w:rsid w:val="00CD011B"/>
    <w:rsid w:val="00CD1217"/>
    <w:rsid w:val="00CD16A4"/>
    <w:rsid w:val="00CD24DA"/>
    <w:rsid w:val="00CD26F0"/>
    <w:rsid w:val="00CD2A64"/>
    <w:rsid w:val="00CD467D"/>
    <w:rsid w:val="00CD657E"/>
    <w:rsid w:val="00CE0637"/>
    <w:rsid w:val="00CE15E9"/>
    <w:rsid w:val="00CE330A"/>
    <w:rsid w:val="00CE419E"/>
    <w:rsid w:val="00CE536F"/>
    <w:rsid w:val="00CE6F97"/>
    <w:rsid w:val="00CE722E"/>
    <w:rsid w:val="00CE7765"/>
    <w:rsid w:val="00CF230F"/>
    <w:rsid w:val="00CF32AE"/>
    <w:rsid w:val="00CF4C24"/>
    <w:rsid w:val="00CF52E2"/>
    <w:rsid w:val="00CF689C"/>
    <w:rsid w:val="00CF6989"/>
    <w:rsid w:val="00CF741B"/>
    <w:rsid w:val="00CF7D07"/>
    <w:rsid w:val="00D0026B"/>
    <w:rsid w:val="00D03C14"/>
    <w:rsid w:val="00D04C1C"/>
    <w:rsid w:val="00D06CC0"/>
    <w:rsid w:val="00D07EBA"/>
    <w:rsid w:val="00D1005F"/>
    <w:rsid w:val="00D118E8"/>
    <w:rsid w:val="00D11FE3"/>
    <w:rsid w:val="00D123BE"/>
    <w:rsid w:val="00D1468B"/>
    <w:rsid w:val="00D1554E"/>
    <w:rsid w:val="00D16B77"/>
    <w:rsid w:val="00D17F36"/>
    <w:rsid w:val="00D17FF0"/>
    <w:rsid w:val="00D2007A"/>
    <w:rsid w:val="00D2047D"/>
    <w:rsid w:val="00D20E85"/>
    <w:rsid w:val="00D241F6"/>
    <w:rsid w:val="00D248A4"/>
    <w:rsid w:val="00D25DAF"/>
    <w:rsid w:val="00D266D8"/>
    <w:rsid w:val="00D27699"/>
    <w:rsid w:val="00D2792C"/>
    <w:rsid w:val="00D30C14"/>
    <w:rsid w:val="00D31992"/>
    <w:rsid w:val="00D34B26"/>
    <w:rsid w:val="00D40210"/>
    <w:rsid w:val="00D40955"/>
    <w:rsid w:val="00D4327C"/>
    <w:rsid w:val="00D43F40"/>
    <w:rsid w:val="00D44CA8"/>
    <w:rsid w:val="00D45A4D"/>
    <w:rsid w:val="00D47233"/>
    <w:rsid w:val="00D47B0C"/>
    <w:rsid w:val="00D536B1"/>
    <w:rsid w:val="00D541C8"/>
    <w:rsid w:val="00D601B7"/>
    <w:rsid w:val="00D6072C"/>
    <w:rsid w:val="00D61278"/>
    <w:rsid w:val="00D61C58"/>
    <w:rsid w:val="00D626F4"/>
    <w:rsid w:val="00D62E99"/>
    <w:rsid w:val="00D632B6"/>
    <w:rsid w:val="00D63608"/>
    <w:rsid w:val="00D6470A"/>
    <w:rsid w:val="00D656B6"/>
    <w:rsid w:val="00D66EAC"/>
    <w:rsid w:val="00D67544"/>
    <w:rsid w:val="00D67667"/>
    <w:rsid w:val="00D70B57"/>
    <w:rsid w:val="00D712D9"/>
    <w:rsid w:val="00D71CA5"/>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1776"/>
    <w:rsid w:val="00D91AA2"/>
    <w:rsid w:val="00D92D8E"/>
    <w:rsid w:val="00D950B2"/>
    <w:rsid w:val="00D95287"/>
    <w:rsid w:val="00D966A9"/>
    <w:rsid w:val="00D968A5"/>
    <w:rsid w:val="00D97655"/>
    <w:rsid w:val="00D9776B"/>
    <w:rsid w:val="00DA0233"/>
    <w:rsid w:val="00DA0733"/>
    <w:rsid w:val="00DA15A5"/>
    <w:rsid w:val="00DA249A"/>
    <w:rsid w:val="00DA3DD0"/>
    <w:rsid w:val="00DA4C73"/>
    <w:rsid w:val="00DA50CD"/>
    <w:rsid w:val="00DA55B8"/>
    <w:rsid w:val="00DA5EC9"/>
    <w:rsid w:val="00DA5FE5"/>
    <w:rsid w:val="00DA6134"/>
    <w:rsid w:val="00DA70C8"/>
    <w:rsid w:val="00DB0A7B"/>
    <w:rsid w:val="00DB27E1"/>
    <w:rsid w:val="00DB5217"/>
    <w:rsid w:val="00DB6013"/>
    <w:rsid w:val="00DB736C"/>
    <w:rsid w:val="00DC02DB"/>
    <w:rsid w:val="00DC1113"/>
    <w:rsid w:val="00DC14F1"/>
    <w:rsid w:val="00DC16E6"/>
    <w:rsid w:val="00DC618A"/>
    <w:rsid w:val="00DC70FC"/>
    <w:rsid w:val="00DC7D24"/>
    <w:rsid w:val="00DD0C2B"/>
    <w:rsid w:val="00DD4AE5"/>
    <w:rsid w:val="00DD5064"/>
    <w:rsid w:val="00DD5745"/>
    <w:rsid w:val="00DD6CD4"/>
    <w:rsid w:val="00DE0426"/>
    <w:rsid w:val="00DE09DA"/>
    <w:rsid w:val="00DE0DC1"/>
    <w:rsid w:val="00DE4135"/>
    <w:rsid w:val="00DE5D59"/>
    <w:rsid w:val="00DE6D43"/>
    <w:rsid w:val="00DE6FAE"/>
    <w:rsid w:val="00DF1A3B"/>
    <w:rsid w:val="00DF1CD3"/>
    <w:rsid w:val="00DF2FA9"/>
    <w:rsid w:val="00DF2FD3"/>
    <w:rsid w:val="00DF5C72"/>
    <w:rsid w:val="00DF7169"/>
    <w:rsid w:val="00DF720D"/>
    <w:rsid w:val="00E00B36"/>
    <w:rsid w:val="00E00D4E"/>
    <w:rsid w:val="00E00FC1"/>
    <w:rsid w:val="00E049C7"/>
    <w:rsid w:val="00E052F4"/>
    <w:rsid w:val="00E05AF9"/>
    <w:rsid w:val="00E05EF3"/>
    <w:rsid w:val="00E07A57"/>
    <w:rsid w:val="00E07D7B"/>
    <w:rsid w:val="00E106E6"/>
    <w:rsid w:val="00E10EB8"/>
    <w:rsid w:val="00E11E29"/>
    <w:rsid w:val="00E134A0"/>
    <w:rsid w:val="00E136DA"/>
    <w:rsid w:val="00E13A76"/>
    <w:rsid w:val="00E14632"/>
    <w:rsid w:val="00E14643"/>
    <w:rsid w:val="00E17807"/>
    <w:rsid w:val="00E2010E"/>
    <w:rsid w:val="00E21B8D"/>
    <w:rsid w:val="00E22503"/>
    <w:rsid w:val="00E24D98"/>
    <w:rsid w:val="00E258CC"/>
    <w:rsid w:val="00E2692B"/>
    <w:rsid w:val="00E26D2E"/>
    <w:rsid w:val="00E2759F"/>
    <w:rsid w:val="00E30B13"/>
    <w:rsid w:val="00E3191B"/>
    <w:rsid w:val="00E3264B"/>
    <w:rsid w:val="00E34566"/>
    <w:rsid w:val="00E354C4"/>
    <w:rsid w:val="00E3712A"/>
    <w:rsid w:val="00E37FDD"/>
    <w:rsid w:val="00E40353"/>
    <w:rsid w:val="00E40F06"/>
    <w:rsid w:val="00E413D7"/>
    <w:rsid w:val="00E45374"/>
    <w:rsid w:val="00E46B74"/>
    <w:rsid w:val="00E5019A"/>
    <w:rsid w:val="00E5099B"/>
    <w:rsid w:val="00E51CD2"/>
    <w:rsid w:val="00E51EDA"/>
    <w:rsid w:val="00E53527"/>
    <w:rsid w:val="00E55E70"/>
    <w:rsid w:val="00E57CCC"/>
    <w:rsid w:val="00E607E4"/>
    <w:rsid w:val="00E61579"/>
    <w:rsid w:val="00E63095"/>
    <w:rsid w:val="00E63876"/>
    <w:rsid w:val="00E656C9"/>
    <w:rsid w:val="00E672B5"/>
    <w:rsid w:val="00E67669"/>
    <w:rsid w:val="00E70B64"/>
    <w:rsid w:val="00E74EC6"/>
    <w:rsid w:val="00E7759C"/>
    <w:rsid w:val="00E77601"/>
    <w:rsid w:val="00E77820"/>
    <w:rsid w:val="00E80126"/>
    <w:rsid w:val="00E8042D"/>
    <w:rsid w:val="00E8188B"/>
    <w:rsid w:val="00E8273F"/>
    <w:rsid w:val="00E87262"/>
    <w:rsid w:val="00E87C70"/>
    <w:rsid w:val="00E90A5D"/>
    <w:rsid w:val="00E95928"/>
    <w:rsid w:val="00E95AF4"/>
    <w:rsid w:val="00E9748C"/>
    <w:rsid w:val="00EA0C67"/>
    <w:rsid w:val="00EA1937"/>
    <w:rsid w:val="00EA2253"/>
    <w:rsid w:val="00EA2B4A"/>
    <w:rsid w:val="00EA39D8"/>
    <w:rsid w:val="00EA42D1"/>
    <w:rsid w:val="00EA54B9"/>
    <w:rsid w:val="00EA67FB"/>
    <w:rsid w:val="00EA6A29"/>
    <w:rsid w:val="00EA719C"/>
    <w:rsid w:val="00EA7BC5"/>
    <w:rsid w:val="00EB0219"/>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D0DFE"/>
    <w:rsid w:val="00ED10E7"/>
    <w:rsid w:val="00ED2A91"/>
    <w:rsid w:val="00ED48F9"/>
    <w:rsid w:val="00ED792B"/>
    <w:rsid w:val="00ED7D44"/>
    <w:rsid w:val="00ED7D76"/>
    <w:rsid w:val="00EE0ED7"/>
    <w:rsid w:val="00EE1015"/>
    <w:rsid w:val="00EE10FB"/>
    <w:rsid w:val="00EE1189"/>
    <w:rsid w:val="00EE225E"/>
    <w:rsid w:val="00EE326A"/>
    <w:rsid w:val="00EE74B0"/>
    <w:rsid w:val="00EE7AA0"/>
    <w:rsid w:val="00EE7B15"/>
    <w:rsid w:val="00EF0319"/>
    <w:rsid w:val="00EF19AC"/>
    <w:rsid w:val="00EF256A"/>
    <w:rsid w:val="00EF4541"/>
    <w:rsid w:val="00EF51E4"/>
    <w:rsid w:val="00EF584F"/>
    <w:rsid w:val="00EF6E45"/>
    <w:rsid w:val="00EF7BB8"/>
    <w:rsid w:val="00F0131F"/>
    <w:rsid w:val="00F01331"/>
    <w:rsid w:val="00F0164E"/>
    <w:rsid w:val="00F01EFB"/>
    <w:rsid w:val="00F02881"/>
    <w:rsid w:val="00F02C5C"/>
    <w:rsid w:val="00F03761"/>
    <w:rsid w:val="00F043AC"/>
    <w:rsid w:val="00F04621"/>
    <w:rsid w:val="00F064C0"/>
    <w:rsid w:val="00F068A4"/>
    <w:rsid w:val="00F073F4"/>
    <w:rsid w:val="00F07631"/>
    <w:rsid w:val="00F07984"/>
    <w:rsid w:val="00F103F2"/>
    <w:rsid w:val="00F11596"/>
    <w:rsid w:val="00F12A9F"/>
    <w:rsid w:val="00F156D3"/>
    <w:rsid w:val="00F15D90"/>
    <w:rsid w:val="00F1657D"/>
    <w:rsid w:val="00F211B2"/>
    <w:rsid w:val="00F22AF2"/>
    <w:rsid w:val="00F23069"/>
    <w:rsid w:val="00F240DC"/>
    <w:rsid w:val="00F26040"/>
    <w:rsid w:val="00F2688D"/>
    <w:rsid w:val="00F27542"/>
    <w:rsid w:val="00F30403"/>
    <w:rsid w:val="00F306C7"/>
    <w:rsid w:val="00F31757"/>
    <w:rsid w:val="00F31AF1"/>
    <w:rsid w:val="00F341DE"/>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50ED8"/>
    <w:rsid w:val="00F54008"/>
    <w:rsid w:val="00F562F5"/>
    <w:rsid w:val="00F57444"/>
    <w:rsid w:val="00F622BE"/>
    <w:rsid w:val="00F65860"/>
    <w:rsid w:val="00F65C60"/>
    <w:rsid w:val="00F66964"/>
    <w:rsid w:val="00F67B95"/>
    <w:rsid w:val="00F70FB9"/>
    <w:rsid w:val="00F7309E"/>
    <w:rsid w:val="00F749BF"/>
    <w:rsid w:val="00F7559B"/>
    <w:rsid w:val="00F75D0C"/>
    <w:rsid w:val="00F77131"/>
    <w:rsid w:val="00F77577"/>
    <w:rsid w:val="00F77832"/>
    <w:rsid w:val="00F8045B"/>
    <w:rsid w:val="00F805B5"/>
    <w:rsid w:val="00F81785"/>
    <w:rsid w:val="00F824F6"/>
    <w:rsid w:val="00F837F7"/>
    <w:rsid w:val="00F8541F"/>
    <w:rsid w:val="00F85597"/>
    <w:rsid w:val="00F90EA6"/>
    <w:rsid w:val="00F9280E"/>
    <w:rsid w:val="00F931A4"/>
    <w:rsid w:val="00F93CE5"/>
    <w:rsid w:val="00F94CC7"/>
    <w:rsid w:val="00F95350"/>
    <w:rsid w:val="00F9694E"/>
    <w:rsid w:val="00F97890"/>
    <w:rsid w:val="00F97A53"/>
    <w:rsid w:val="00FA1173"/>
    <w:rsid w:val="00FA1B35"/>
    <w:rsid w:val="00FA20E1"/>
    <w:rsid w:val="00FA222A"/>
    <w:rsid w:val="00FA22C8"/>
    <w:rsid w:val="00FA2782"/>
    <w:rsid w:val="00FA2B52"/>
    <w:rsid w:val="00FA2CDF"/>
    <w:rsid w:val="00FA3FAA"/>
    <w:rsid w:val="00FA47ED"/>
    <w:rsid w:val="00FA4CE0"/>
    <w:rsid w:val="00FA5077"/>
    <w:rsid w:val="00FA6616"/>
    <w:rsid w:val="00FB001D"/>
    <w:rsid w:val="00FB2770"/>
    <w:rsid w:val="00FB34DF"/>
    <w:rsid w:val="00FB3E51"/>
    <w:rsid w:val="00FB69DD"/>
    <w:rsid w:val="00FC021A"/>
    <w:rsid w:val="00FC1B6D"/>
    <w:rsid w:val="00FC1E45"/>
    <w:rsid w:val="00FC4D3E"/>
    <w:rsid w:val="00FC630E"/>
    <w:rsid w:val="00FC6675"/>
    <w:rsid w:val="00FC740F"/>
    <w:rsid w:val="00FD0614"/>
    <w:rsid w:val="00FD10A6"/>
    <w:rsid w:val="00FD3D47"/>
    <w:rsid w:val="00FD44C6"/>
    <w:rsid w:val="00FD56A3"/>
    <w:rsid w:val="00FE1C69"/>
    <w:rsid w:val="00FE4EA1"/>
    <w:rsid w:val="00FF0A0A"/>
    <w:rsid w:val="00FF31AB"/>
    <w:rsid w:val="00FF3957"/>
    <w:rsid w:val="00FF437B"/>
    <w:rsid w:val="00FF442D"/>
    <w:rsid w:val="00FF4A8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17"/>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17"/>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17"/>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17"/>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17"/>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17"/>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17"/>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17"/>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17"/>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23526;&#39511;&#20108;&#22294;&#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8575" cap="rnd">
              <a:solidFill>
                <a:schemeClr val="accent1"/>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403C-49E5-AB78-0F0CA18C612C}"/>
            </c:ext>
          </c:extLst>
        </c:ser>
        <c:ser>
          <c:idx val="1"/>
          <c:order val="1"/>
          <c:tx>
            <c:strRef>
              <c:f>工作表1!$A$3</c:f>
              <c:strCache>
                <c:ptCount val="1"/>
                <c:pt idx="0">
                  <c:v>weighted-kNN</c:v>
                </c:pt>
              </c:strCache>
            </c:strRef>
          </c:tx>
          <c:spPr>
            <a:ln w="28575" cap="rnd">
              <a:solidFill>
                <a:schemeClr val="accent2"/>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403C-49E5-AB78-0F0CA18C612C}"/>
            </c:ext>
          </c:extLst>
        </c:ser>
        <c:ser>
          <c:idx val="2"/>
          <c:order val="2"/>
          <c:tx>
            <c:strRef>
              <c:f>工作表1!$A$4</c:f>
              <c:strCache>
                <c:ptCount val="1"/>
                <c:pt idx="0">
                  <c:v>proposed method</c:v>
                </c:pt>
              </c:strCache>
            </c:strRef>
          </c:tx>
          <c:spPr>
            <a:ln w="28575" cap="rnd">
              <a:solidFill>
                <a:schemeClr val="accent3"/>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403C-49E5-AB78-0F0CA18C612C}"/>
            </c:ext>
          </c:extLst>
        </c:ser>
        <c:dLbls>
          <c:showLegendKey val="0"/>
          <c:showVal val="0"/>
          <c:showCatName val="0"/>
          <c:showSerName val="0"/>
          <c:showPercent val="0"/>
          <c:showBubbleSize val="0"/>
        </c:dLbls>
        <c:smooth val="0"/>
        <c:axId val="1085683567"/>
        <c:axId val="1085332623"/>
      </c:lineChart>
      <c:catAx>
        <c:axId val="1085683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332623"/>
        <c:crosses val="autoZero"/>
        <c:auto val="1"/>
        <c:lblAlgn val="ctr"/>
        <c:lblOffset val="100"/>
        <c:noMultiLvlLbl val="0"/>
      </c:catAx>
      <c:valAx>
        <c:axId val="108533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5683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8575" cap="rnd">
              <a:solidFill>
                <a:schemeClr val="accent1"/>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26DE-4649-B86C-A63DF7D63F8A}"/>
            </c:ext>
          </c:extLst>
        </c:ser>
        <c:ser>
          <c:idx val="1"/>
          <c:order val="1"/>
          <c:tx>
            <c:strRef>
              <c:f>工作表1!$A$9</c:f>
              <c:strCache>
                <c:ptCount val="1"/>
                <c:pt idx="0">
                  <c:v>weighted-kNN</c:v>
                </c:pt>
              </c:strCache>
            </c:strRef>
          </c:tx>
          <c:spPr>
            <a:ln w="28575" cap="rnd">
              <a:solidFill>
                <a:schemeClr val="accent2"/>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26DE-4649-B86C-A63DF7D63F8A}"/>
            </c:ext>
          </c:extLst>
        </c:ser>
        <c:ser>
          <c:idx val="2"/>
          <c:order val="2"/>
          <c:tx>
            <c:strRef>
              <c:f>工作表1!$A$10</c:f>
              <c:strCache>
                <c:ptCount val="1"/>
                <c:pt idx="0">
                  <c:v>proposed method</c:v>
                </c:pt>
              </c:strCache>
            </c:strRef>
          </c:tx>
          <c:spPr>
            <a:ln w="28575" cap="rnd">
              <a:solidFill>
                <a:schemeClr val="accent3"/>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26DE-4649-B86C-A63DF7D63F8A}"/>
            </c:ext>
          </c:extLst>
        </c:ser>
        <c:dLbls>
          <c:showLegendKey val="0"/>
          <c:showVal val="0"/>
          <c:showCatName val="0"/>
          <c:showSerName val="0"/>
          <c:showPercent val="0"/>
          <c:showBubbleSize val="0"/>
        </c:dLbls>
        <c:smooth val="0"/>
        <c:axId val="1109862447"/>
        <c:axId val="1082906095"/>
      </c:lineChart>
      <c:catAx>
        <c:axId val="11098624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6095"/>
        <c:crosses val="autoZero"/>
        <c:auto val="1"/>
        <c:lblAlgn val="ctr"/>
        <c:lblOffset val="100"/>
        <c:noMultiLvlLbl val="0"/>
      </c:catAx>
      <c:valAx>
        <c:axId val="1082906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098624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k=13</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8575" cap="rnd">
              <a:solidFill>
                <a:schemeClr val="accent1"/>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92BD-449A-9DD2-4DCAA9D578CF}"/>
            </c:ext>
          </c:extLst>
        </c:ser>
        <c:ser>
          <c:idx val="1"/>
          <c:order val="1"/>
          <c:tx>
            <c:strRef>
              <c:f>工作表1!$A$15</c:f>
              <c:strCache>
                <c:ptCount val="1"/>
                <c:pt idx="0">
                  <c:v>weighted-kNN</c:v>
                </c:pt>
              </c:strCache>
            </c:strRef>
          </c:tx>
          <c:spPr>
            <a:ln w="28575" cap="rnd">
              <a:solidFill>
                <a:schemeClr val="accent2"/>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92BD-449A-9DD2-4DCAA9D578CF}"/>
            </c:ext>
          </c:extLst>
        </c:ser>
        <c:ser>
          <c:idx val="2"/>
          <c:order val="2"/>
          <c:tx>
            <c:strRef>
              <c:f>工作表1!$A$16</c:f>
              <c:strCache>
                <c:ptCount val="1"/>
                <c:pt idx="0">
                  <c:v>proposed method</c:v>
                </c:pt>
              </c:strCache>
            </c:strRef>
          </c:tx>
          <c:spPr>
            <a:ln w="28575" cap="rnd">
              <a:solidFill>
                <a:schemeClr val="accent3"/>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92BD-449A-9DD2-4DCAA9D578CF}"/>
            </c:ext>
          </c:extLst>
        </c:ser>
        <c:dLbls>
          <c:showLegendKey val="0"/>
          <c:showVal val="0"/>
          <c:showCatName val="0"/>
          <c:showSerName val="0"/>
          <c:showPercent val="0"/>
          <c:showBubbleSize val="0"/>
        </c:dLbls>
        <c:smooth val="0"/>
        <c:axId val="952798479"/>
        <c:axId val="1082902351"/>
      </c:lineChart>
      <c:catAx>
        <c:axId val="952798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2902351"/>
        <c:crosses val="autoZero"/>
        <c:auto val="1"/>
        <c:lblAlgn val="ctr"/>
        <c:lblOffset val="100"/>
        <c:noMultiLvlLbl val="0"/>
      </c:catAx>
      <c:valAx>
        <c:axId val="108290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952798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9832C-89D3-4B71-B33E-6322F02A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5905</TotalTime>
  <Pages>1</Pages>
  <Words>4611</Words>
  <Characters>26289</Characters>
  <Application>Microsoft Office Word</Application>
  <DocSecurity>0</DocSecurity>
  <Lines>219</Lines>
  <Paragraphs>61</Paragraphs>
  <ScaleCrop>false</ScaleCrop>
  <Company/>
  <LinksUpToDate>false</LinksUpToDate>
  <CharactersWithSpaces>30839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85</cp:revision>
  <cp:lastPrinted>2020-07-06T06:18:00Z</cp:lastPrinted>
  <dcterms:created xsi:type="dcterms:W3CDTF">2020-06-28T06:40:00Z</dcterms:created>
  <dcterms:modified xsi:type="dcterms:W3CDTF">2020-07-09T12:42:00Z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id="Swq5azdR"/&gt;&lt;style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