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凌政楠</w:t>
      </w:r>
      <w:proofErr w:type="gramEnd"/>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9302217"/>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樣法</w:t>
      </w:r>
      <w:proofErr w:type="gramEnd"/>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該維度</w:t>
      </w:r>
      <w:proofErr w:type="gramEnd"/>
      <w:r w:rsidR="00AB51AC" w:rsidRPr="00077E04">
        <w:rPr>
          <w:rFonts w:cs="Times New Roman" w:hint="eastAsia"/>
          <w:color w:val="000000" w:themeColor="text1"/>
          <w:szCs w:val="24"/>
        </w:rPr>
        <w:t>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3" w:name="_Toc49302218"/>
      <w:r w:rsidRPr="00077E04">
        <w:rPr>
          <w:rFonts w:ascii="Times New Roman" w:hAnsi="Times New Roman" w:cs="Times New Roman"/>
        </w:rPr>
        <w:lastRenderedPageBreak/>
        <w:t>Abstract</w:t>
      </w:r>
      <w:bookmarkEnd w:id="3"/>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9302219"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4"/>
        </w:p>
        <w:p w14:paraId="21066283" w14:textId="585629E1" w:rsidR="0018463D"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9302217" w:history="1">
            <w:r w:rsidR="0018463D" w:rsidRPr="000013C4">
              <w:rPr>
                <w:rStyle w:val="ab"/>
                <w:rFonts w:cs="Times New Roman" w:hint="eastAsia"/>
              </w:rPr>
              <w:t>摘要</w:t>
            </w:r>
            <w:r w:rsidR="0018463D">
              <w:rPr>
                <w:webHidden/>
              </w:rPr>
              <w:tab/>
            </w:r>
            <w:r w:rsidR="0018463D">
              <w:rPr>
                <w:webHidden/>
              </w:rPr>
              <w:fldChar w:fldCharType="begin"/>
            </w:r>
            <w:r w:rsidR="0018463D">
              <w:rPr>
                <w:webHidden/>
              </w:rPr>
              <w:instrText xml:space="preserve"> PAGEREF _Toc49302217 \h </w:instrText>
            </w:r>
            <w:r w:rsidR="0018463D">
              <w:rPr>
                <w:webHidden/>
              </w:rPr>
            </w:r>
            <w:r w:rsidR="0018463D">
              <w:rPr>
                <w:webHidden/>
              </w:rPr>
              <w:fldChar w:fldCharType="separate"/>
            </w:r>
            <w:r w:rsidR="0018463D">
              <w:rPr>
                <w:webHidden/>
              </w:rPr>
              <w:t>1</w:t>
            </w:r>
            <w:r w:rsidR="0018463D">
              <w:rPr>
                <w:webHidden/>
              </w:rPr>
              <w:fldChar w:fldCharType="end"/>
            </w:r>
          </w:hyperlink>
        </w:p>
        <w:p w14:paraId="0CFE0C4B" w14:textId="673F74B5" w:rsidR="0018463D" w:rsidRDefault="0018463D">
          <w:pPr>
            <w:pStyle w:val="11"/>
            <w:rPr>
              <w:rFonts w:asciiTheme="minorHAnsi" w:eastAsiaTheme="minorEastAsia" w:hAnsiTheme="minorHAnsi"/>
            </w:rPr>
          </w:pPr>
          <w:hyperlink w:anchor="_Toc49302218" w:history="1">
            <w:r w:rsidRPr="000013C4">
              <w:rPr>
                <w:rStyle w:val="ab"/>
                <w:rFonts w:cs="Times New Roman"/>
              </w:rPr>
              <w:t>Abstract</w:t>
            </w:r>
            <w:r>
              <w:rPr>
                <w:webHidden/>
              </w:rPr>
              <w:tab/>
            </w:r>
            <w:r>
              <w:rPr>
                <w:webHidden/>
              </w:rPr>
              <w:fldChar w:fldCharType="begin"/>
            </w:r>
            <w:r>
              <w:rPr>
                <w:webHidden/>
              </w:rPr>
              <w:instrText xml:space="preserve"> PAGEREF _Toc49302218 \h </w:instrText>
            </w:r>
            <w:r>
              <w:rPr>
                <w:webHidden/>
              </w:rPr>
            </w:r>
            <w:r>
              <w:rPr>
                <w:webHidden/>
              </w:rPr>
              <w:fldChar w:fldCharType="separate"/>
            </w:r>
            <w:r>
              <w:rPr>
                <w:webHidden/>
              </w:rPr>
              <w:t>2</w:t>
            </w:r>
            <w:r>
              <w:rPr>
                <w:webHidden/>
              </w:rPr>
              <w:fldChar w:fldCharType="end"/>
            </w:r>
          </w:hyperlink>
        </w:p>
        <w:p w14:paraId="092A3E6A" w14:textId="2B48C669" w:rsidR="0018463D" w:rsidRDefault="0018463D">
          <w:pPr>
            <w:pStyle w:val="11"/>
            <w:rPr>
              <w:rFonts w:asciiTheme="minorHAnsi" w:eastAsiaTheme="minorEastAsia" w:hAnsiTheme="minorHAnsi"/>
            </w:rPr>
          </w:pPr>
          <w:hyperlink w:anchor="_Toc49302219" w:history="1">
            <w:r w:rsidRPr="000013C4">
              <w:rPr>
                <w:rStyle w:val="ab"/>
                <w:rFonts w:cs="Times New Roman" w:hint="eastAsia"/>
              </w:rPr>
              <w:t>目次</w:t>
            </w:r>
            <w:r>
              <w:rPr>
                <w:webHidden/>
              </w:rPr>
              <w:tab/>
            </w:r>
            <w:r>
              <w:rPr>
                <w:webHidden/>
              </w:rPr>
              <w:fldChar w:fldCharType="begin"/>
            </w:r>
            <w:r>
              <w:rPr>
                <w:webHidden/>
              </w:rPr>
              <w:instrText xml:space="preserve"> PAGEREF _Toc49302219 \h </w:instrText>
            </w:r>
            <w:r>
              <w:rPr>
                <w:webHidden/>
              </w:rPr>
            </w:r>
            <w:r>
              <w:rPr>
                <w:webHidden/>
              </w:rPr>
              <w:fldChar w:fldCharType="separate"/>
            </w:r>
            <w:r>
              <w:rPr>
                <w:webHidden/>
              </w:rPr>
              <w:t>3</w:t>
            </w:r>
            <w:r>
              <w:rPr>
                <w:webHidden/>
              </w:rPr>
              <w:fldChar w:fldCharType="end"/>
            </w:r>
          </w:hyperlink>
        </w:p>
        <w:p w14:paraId="34A91F95" w14:textId="094FCF6E" w:rsidR="0018463D" w:rsidRDefault="0018463D">
          <w:pPr>
            <w:pStyle w:val="11"/>
            <w:rPr>
              <w:rFonts w:asciiTheme="minorHAnsi" w:eastAsiaTheme="minorEastAsia" w:hAnsiTheme="minorHAnsi"/>
            </w:rPr>
          </w:pPr>
          <w:hyperlink w:anchor="_Toc49302220" w:history="1">
            <w:r w:rsidRPr="000013C4">
              <w:rPr>
                <w:rStyle w:val="ab"/>
                <w:rFonts w:cs="Times New Roman" w:hint="eastAsia"/>
              </w:rPr>
              <w:t>表目次</w:t>
            </w:r>
            <w:r>
              <w:rPr>
                <w:webHidden/>
              </w:rPr>
              <w:tab/>
            </w:r>
            <w:r>
              <w:rPr>
                <w:webHidden/>
              </w:rPr>
              <w:fldChar w:fldCharType="begin"/>
            </w:r>
            <w:r>
              <w:rPr>
                <w:webHidden/>
              </w:rPr>
              <w:instrText xml:space="preserve"> PAGEREF _Toc49302220 \h </w:instrText>
            </w:r>
            <w:r>
              <w:rPr>
                <w:webHidden/>
              </w:rPr>
            </w:r>
            <w:r>
              <w:rPr>
                <w:webHidden/>
              </w:rPr>
              <w:fldChar w:fldCharType="separate"/>
            </w:r>
            <w:r>
              <w:rPr>
                <w:webHidden/>
              </w:rPr>
              <w:t>5</w:t>
            </w:r>
            <w:r>
              <w:rPr>
                <w:webHidden/>
              </w:rPr>
              <w:fldChar w:fldCharType="end"/>
            </w:r>
          </w:hyperlink>
        </w:p>
        <w:p w14:paraId="572D5E03" w14:textId="70A96CA8" w:rsidR="0018463D" w:rsidRDefault="0018463D">
          <w:pPr>
            <w:pStyle w:val="11"/>
            <w:rPr>
              <w:rFonts w:asciiTheme="minorHAnsi" w:eastAsiaTheme="minorEastAsia" w:hAnsiTheme="minorHAnsi"/>
            </w:rPr>
          </w:pPr>
          <w:hyperlink w:anchor="_Toc49302221" w:history="1">
            <w:r w:rsidRPr="000013C4">
              <w:rPr>
                <w:rStyle w:val="ab"/>
                <w:rFonts w:cs="Times New Roman" w:hint="eastAsia"/>
              </w:rPr>
              <w:t>圖目次</w:t>
            </w:r>
            <w:r>
              <w:rPr>
                <w:webHidden/>
              </w:rPr>
              <w:tab/>
            </w:r>
            <w:r>
              <w:rPr>
                <w:webHidden/>
              </w:rPr>
              <w:fldChar w:fldCharType="begin"/>
            </w:r>
            <w:r>
              <w:rPr>
                <w:webHidden/>
              </w:rPr>
              <w:instrText xml:space="preserve"> PAGEREF _Toc49302221 \h </w:instrText>
            </w:r>
            <w:r>
              <w:rPr>
                <w:webHidden/>
              </w:rPr>
            </w:r>
            <w:r>
              <w:rPr>
                <w:webHidden/>
              </w:rPr>
              <w:fldChar w:fldCharType="separate"/>
            </w:r>
            <w:r>
              <w:rPr>
                <w:webHidden/>
              </w:rPr>
              <w:t>6</w:t>
            </w:r>
            <w:r>
              <w:rPr>
                <w:webHidden/>
              </w:rPr>
              <w:fldChar w:fldCharType="end"/>
            </w:r>
          </w:hyperlink>
        </w:p>
        <w:p w14:paraId="027C6C7D" w14:textId="608E5FDB" w:rsidR="0018463D" w:rsidRDefault="0018463D">
          <w:pPr>
            <w:pStyle w:val="11"/>
            <w:rPr>
              <w:rFonts w:asciiTheme="minorHAnsi" w:eastAsiaTheme="minorEastAsia" w:hAnsiTheme="minorHAnsi"/>
            </w:rPr>
          </w:pPr>
          <w:hyperlink w:anchor="_Toc49302222" w:history="1">
            <w:r w:rsidRPr="000013C4">
              <w:rPr>
                <w:rStyle w:val="ab"/>
                <w:rFonts w:hint="eastAsia"/>
              </w:rPr>
              <w:t>第</w:t>
            </w:r>
            <w:r w:rsidRPr="000013C4">
              <w:rPr>
                <w:rStyle w:val="ab"/>
                <w:rFonts w:hint="eastAsia"/>
              </w:rPr>
              <w:t xml:space="preserve"> 1 </w:t>
            </w:r>
            <w:r w:rsidRPr="000013C4">
              <w:rPr>
                <w:rStyle w:val="ab"/>
                <w:rFonts w:hint="eastAsia"/>
              </w:rPr>
              <w:t>章</w:t>
            </w:r>
            <w:r w:rsidRPr="000013C4">
              <w:rPr>
                <w:rStyle w:val="ab"/>
                <w:rFonts w:hint="eastAsia"/>
              </w:rPr>
              <w:t xml:space="preserve"> </w:t>
            </w:r>
            <w:r w:rsidRPr="000013C4">
              <w:rPr>
                <w:rStyle w:val="ab"/>
                <w:rFonts w:hint="eastAsia"/>
              </w:rPr>
              <w:t>簡介</w:t>
            </w:r>
            <w:r>
              <w:rPr>
                <w:webHidden/>
              </w:rPr>
              <w:tab/>
            </w:r>
            <w:r>
              <w:rPr>
                <w:webHidden/>
              </w:rPr>
              <w:fldChar w:fldCharType="begin"/>
            </w:r>
            <w:r>
              <w:rPr>
                <w:webHidden/>
              </w:rPr>
              <w:instrText xml:space="preserve"> PAGEREF _Toc49302222 \h </w:instrText>
            </w:r>
            <w:r>
              <w:rPr>
                <w:webHidden/>
              </w:rPr>
            </w:r>
            <w:r>
              <w:rPr>
                <w:webHidden/>
              </w:rPr>
              <w:fldChar w:fldCharType="separate"/>
            </w:r>
            <w:r>
              <w:rPr>
                <w:webHidden/>
              </w:rPr>
              <w:t>7</w:t>
            </w:r>
            <w:r>
              <w:rPr>
                <w:webHidden/>
              </w:rPr>
              <w:fldChar w:fldCharType="end"/>
            </w:r>
          </w:hyperlink>
        </w:p>
        <w:p w14:paraId="7A5AB140" w14:textId="1350A961" w:rsidR="0018463D" w:rsidRDefault="0018463D">
          <w:pPr>
            <w:pStyle w:val="11"/>
            <w:rPr>
              <w:rFonts w:asciiTheme="minorHAnsi" w:eastAsiaTheme="minorEastAsia" w:hAnsiTheme="minorHAnsi"/>
            </w:rPr>
          </w:pPr>
          <w:hyperlink w:anchor="_Toc49302223" w:history="1">
            <w:r w:rsidRPr="000013C4">
              <w:rPr>
                <w:rStyle w:val="ab"/>
                <w:rFonts w:hint="eastAsia"/>
              </w:rPr>
              <w:t>第</w:t>
            </w:r>
            <w:r w:rsidRPr="000013C4">
              <w:rPr>
                <w:rStyle w:val="ab"/>
                <w:rFonts w:hint="eastAsia"/>
              </w:rPr>
              <w:t xml:space="preserve"> 2 </w:t>
            </w:r>
            <w:r w:rsidRPr="000013C4">
              <w:rPr>
                <w:rStyle w:val="ab"/>
                <w:rFonts w:hint="eastAsia"/>
              </w:rPr>
              <w:t>章</w:t>
            </w:r>
            <w:r w:rsidRPr="000013C4">
              <w:rPr>
                <w:rStyle w:val="ab"/>
                <w:rFonts w:hint="eastAsia"/>
              </w:rPr>
              <w:t xml:space="preserve"> </w:t>
            </w:r>
            <w:r w:rsidRPr="000013C4">
              <w:rPr>
                <w:rStyle w:val="ab"/>
                <w:rFonts w:hint="eastAsia"/>
              </w:rPr>
              <w:t>相關研究</w:t>
            </w:r>
            <w:r>
              <w:rPr>
                <w:webHidden/>
              </w:rPr>
              <w:tab/>
            </w:r>
            <w:r>
              <w:rPr>
                <w:webHidden/>
              </w:rPr>
              <w:fldChar w:fldCharType="begin"/>
            </w:r>
            <w:r>
              <w:rPr>
                <w:webHidden/>
              </w:rPr>
              <w:instrText xml:space="preserve"> PAGEREF _Toc49302223 \h </w:instrText>
            </w:r>
            <w:r>
              <w:rPr>
                <w:webHidden/>
              </w:rPr>
            </w:r>
            <w:r>
              <w:rPr>
                <w:webHidden/>
              </w:rPr>
              <w:fldChar w:fldCharType="separate"/>
            </w:r>
            <w:r>
              <w:rPr>
                <w:webHidden/>
              </w:rPr>
              <w:t>9</w:t>
            </w:r>
            <w:r>
              <w:rPr>
                <w:webHidden/>
              </w:rPr>
              <w:fldChar w:fldCharType="end"/>
            </w:r>
          </w:hyperlink>
        </w:p>
        <w:p w14:paraId="044EED26" w14:textId="5A8C99DB" w:rsidR="0018463D" w:rsidRDefault="0018463D">
          <w:pPr>
            <w:pStyle w:val="21"/>
            <w:rPr>
              <w:rFonts w:asciiTheme="minorHAnsi" w:eastAsiaTheme="minorEastAsia" w:hAnsiTheme="minorHAnsi" w:cstheme="minorBidi"/>
              <w:noProof/>
              <w:kern w:val="2"/>
            </w:rPr>
          </w:pPr>
          <w:hyperlink w:anchor="_Toc49302224" w:history="1">
            <w:r w:rsidRPr="000013C4">
              <w:rPr>
                <w:rStyle w:val="ab"/>
                <w:noProof/>
              </w:rPr>
              <w:t>2.1</w:t>
            </w:r>
            <w:r w:rsidRPr="000013C4">
              <w:rPr>
                <w:rStyle w:val="ab"/>
                <w:rFonts w:hint="eastAsia"/>
                <w:noProof/>
              </w:rPr>
              <w:t>資料缺失類型</w:t>
            </w:r>
            <w:r>
              <w:rPr>
                <w:noProof/>
                <w:webHidden/>
              </w:rPr>
              <w:tab/>
            </w:r>
            <w:r>
              <w:rPr>
                <w:noProof/>
                <w:webHidden/>
              </w:rPr>
              <w:fldChar w:fldCharType="begin"/>
            </w:r>
            <w:r>
              <w:rPr>
                <w:noProof/>
                <w:webHidden/>
              </w:rPr>
              <w:instrText xml:space="preserve"> PAGEREF _Toc49302224 \h </w:instrText>
            </w:r>
            <w:r>
              <w:rPr>
                <w:noProof/>
                <w:webHidden/>
              </w:rPr>
            </w:r>
            <w:r>
              <w:rPr>
                <w:noProof/>
                <w:webHidden/>
              </w:rPr>
              <w:fldChar w:fldCharType="separate"/>
            </w:r>
            <w:r>
              <w:rPr>
                <w:noProof/>
                <w:webHidden/>
              </w:rPr>
              <w:t>9</w:t>
            </w:r>
            <w:r>
              <w:rPr>
                <w:noProof/>
                <w:webHidden/>
              </w:rPr>
              <w:fldChar w:fldCharType="end"/>
            </w:r>
          </w:hyperlink>
        </w:p>
        <w:p w14:paraId="62EC8FD0" w14:textId="5F1A5AE2" w:rsidR="0018463D" w:rsidRDefault="0018463D">
          <w:pPr>
            <w:pStyle w:val="21"/>
            <w:rPr>
              <w:rFonts w:asciiTheme="minorHAnsi" w:eastAsiaTheme="minorEastAsia" w:hAnsiTheme="minorHAnsi" w:cstheme="minorBidi"/>
              <w:noProof/>
              <w:kern w:val="2"/>
            </w:rPr>
          </w:pPr>
          <w:hyperlink w:anchor="_Toc49302225" w:history="1">
            <w:r w:rsidRPr="000013C4">
              <w:rPr>
                <w:rStyle w:val="ab"/>
                <w:noProof/>
              </w:rPr>
              <w:t>2.2</w:t>
            </w:r>
            <w:r w:rsidRPr="000013C4">
              <w:rPr>
                <w:rStyle w:val="ab"/>
                <w:rFonts w:hint="eastAsia"/>
                <w:noProof/>
              </w:rPr>
              <w:t>缺失值處理方法</w:t>
            </w:r>
            <w:r>
              <w:rPr>
                <w:noProof/>
                <w:webHidden/>
              </w:rPr>
              <w:tab/>
            </w:r>
            <w:r>
              <w:rPr>
                <w:noProof/>
                <w:webHidden/>
              </w:rPr>
              <w:fldChar w:fldCharType="begin"/>
            </w:r>
            <w:r>
              <w:rPr>
                <w:noProof/>
                <w:webHidden/>
              </w:rPr>
              <w:instrText xml:space="preserve"> PAGEREF _Toc49302225 \h </w:instrText>
            </w:r>
            <w:r>
              <w:rPr>
                <w:noProof/>
                <w:webHidden/>
              </w:rPr>
            </w:r>
            <w:r>
              <w:rPr>
                <w:noProof/>
                <w:webHidden/>
              </w:rPr>
              <w:fldChar w:fldCharType="separate"/>
            </w:r>
            <w:r>
              <w:rPr>
                <w:noProof/>
                <w:webHidden/>
              </w:rPr>
              <w:t>9</w:t>
            </w:r>
            <w:r>
              <w:rPr>
                <w:noProof/>
                <w:webHidden/>
              </w:rPr>
              <w:fldChar w:fldCharType="end"/>
            </w:r>
          </w:hyperlink>
        </w:p>
        <w:p w14:paraId="28560391" w14:textId="7EB1BFF4" w:rsidR="0018463D" w:rsidRDefault="0018463D">
          <w:pPr>
            <w:pStyle w:val="31"/>
            <w:tabs>
              <w:tab w:val="right" w:leader="dot" w:pos="8494"/>
            </w:tabs>
            <w:rPr>
              <w:rFonts w:asciiTheme="minorHAnsi" w:eastAsiaTheme="minorEastAsia" w:hAnsiTheme="minorHAnsi" w:cstheme="minorBidi"/>
              <w:noProof/>
              <w:kern w:val="2"/>
              <w:sz w:val="24"/>
            </w:rPr>
          </w:pPr>
          <w:hyperlink w:anchor="_Toc49302226" w:history="1">
            <w:r w:rsidRPr="000013C4">
              <w:rPr>
                <w:rStyle w:val="ab"/>
                <w:noProof/>
              </w:rPr>
              <w:t>2.2.1</w:t>
            </w:r>
            <w:r w:rsidRPr="000013C4">
              <w:rPr>
                <w:rStyle w:val="ab"/>
                <w:rFonts w:hint="eastAsia"/>
                <w:noProof/>
              </w:rPr>
              <w:t>丟棄法</w:t>
            </w:r>
            <w:r>
              <w:rPr>
                <w:noProof/>
                <w:webHidden/>
              </w:rPr>
              <w:tab/>
            </w:r>
            <w:r>
              <w:rPr>
                <w:noProof/>
                <w:webHidden/>
              </w:rPr>
              <w:fldChar w:fldCharType="begin"/>
            </w:r>
            <w:r>
              <w:rPr>
                <w:noProof/>
                <w:webHidden/>
              </w:rPr>
              <w:instrText xml:space="preserve"> PAGEREF _Toc49302226 \h </w:instrText>
            </w:r>
            <w:r>
              <w:rPr>
                <w:noProof/>
                <w:webHidden/>
              </w:rPr>
            </w:r>
            <w:r>
              <w:rPr>
                <w:noProof/>
                <w:webHidden/>
              </w:rPr>
              <w:fldChar w:fldCharType="separate"/>
            </w:r>
            <w:r>
              <w:rPr>
                <w:noProof/>
                <w:webHidden/>
              </w:rPr>
              <w:t>10</w:t>
            </w:r>
            <w:r>
              <w:rPr>
                <w:noProof/>
                <w:webHidden/>
              </w:rPr>
              <w:fldChar w:fldCharType="end"/>
            </w:r>
          </w:hyperlink>
        </w:p>
        <w:p w14:paraId="06D3A5D3" w14:textId="7E48487C" w:rsidR="0018463D" w:rsidRDefault="0018463D">
          <w:pPr>
            <w:pStyle w:val="31"/>
            <w:tabs>
              <w:tab w:val="right" w:leader="dot" w:pos="8494"/>
            </w:tabs>
            <w:rPr>
              <w:rFonts w:asciiTheme="minorHAnsi" w:eastAsiaTheme="minorEastAsia" w:hAnsiTheme="minorHAnsi" w:cstheme="minorBidi"/>
              <w:noProof/>
              <w:kern w:val="2"/>
              <w:sz w:val="24"/>
            </w:rPr>
          </w:pPr>
          <w:hyperlink w:anchor="_Toc49302227" w:history="1">
            <w:r w:rsidRPr="000013C4">
              <w:rPr>
                <w:rStyle w:val="ab"/>
                <w:noProof/>
              </w:rPr>
              <w:t>2.2.2</w:t>
            </w:r>
            <w:r w:rsidRPr="000013C4">
              <w:rPr>
                <w:rStyle w:val="ab"/>
                <w:rFonts w:hint="eastAsia"/>
                <w:noProof/>
              </w:rPr>
              <w:t>填補法</w:t>
            </w:r>
            <w:r>
              <w:rPr>
                <w:noProof/>
                <w:webHidden/>
              </w:rPr>
              <w:tab/>
            </w:r>
            <w:r>
              <w:rPr>
                <w:noProof/>
                <w:webHidden/>
              </w:rPr>
              <w:fldChar w:fldCharType="begin"/>
            </w:r>
            <w:r>
              <w:rPr>
                <w:noProof/>
                <w:webHidden/>
              </w:rPr>
              <w:instrText xml:space="preserve"> PAGEREF _Toc49302227 \h </w:instrText>
            </w:r>
            <w:r>
              <w:rPr>
                <w:noProof/>
                <w:webHidden/>
              </w:rPr>
            </w:r>
            <w:r>
              <w:rPr>
                <w:noProof/>
                <w:webHidden/>
              </w:rPr>
              <w:fldChar w:fldCharType="separate"/>
            </w:r>
            <w:r>
              <w:rPr>
                <w:noProof/>
                <w:webHidden/>
              </w:rPr>
              <w:t>12</w:t>
            </w:r>
            <w:r>
              <w:rPr>
                <w:noProof/>
                <w:webHidden/>
              </w:rPr>
              <w:fldChar w:fldCharType="end"/>
            </w:r>
          </w:hyperlink>
        </w:p>
        <w:p w14:paraId="008D4275" w14:textId="2B00D032" w:rsidR="0018463D" w:rsidRDefault="0018463D">
          <w:pPr>
            <w:pStyle w:val="31"/>
            <w:tabs>
              <w:tab w:val="right" w:leader="dot" w:pos="8494"/>
            </w:tabs>
            <w:rPr>
              <w:rFonts w:asciiTheme="minorHAnsi" w:eastAsiaTheme="minorEastAsia" w:hAnsiTheme="minorHAnsi" w:cstheme="minorBidi"/>
              <w:noProof/>
              <w:kern w:val="2"/>
              <w:sz w:val="24"/>
            </w:rPr>
          </w:pPr>
          <w:hyperlink w:anchor="_Toc49302228" w:history="1">
            <w:r w:rsidRPr="000013C4">
              <w:rPr>
                <w:rStyle w:val="ab"/>
                <w:noProof/>
              </w:rPr>
              <w:t>2.2.3 k</w:t>
            </w:r>
            <w:r w:rsidRPr="000013C4">
              <w:rPr>
                <w:rStyle w:val="ab"/>
                <w:rFonts w:hint="eastAsia"/>
                <w:noProof/>
              </w:rPr>
              <w:t>鄰近點填補法</w:t>
            </w:r>
            <w:r>
              <w:rPr>
                <w:noProof/>
                <w:webHidden/>
              </w:rPr>
              <w:tab/>
            </w:r>
            <w:r>
              <w:rPr>
                <w:noProof/>
                <w:webHidden/>
              </w:rPr>
              <w:fldChar w:fldCharType="begin"/>
            </w:r>
            <w:r>
              <w:rPr>
                <w:noProof/>
                <w:webHidden/>
              </w:rPr>
              <w:instrText xml:space="preserve"> PAGEREF _Toc49302228 \h </w:instrText>
            </w:r>
            <w:r>
              <w:rPr>
                <w:noProof/>
                <w:webHidden/>
              </w:rPr>
            </w:r>
            <w:r>
              <w:rPr>
                <w:noProof/>
                <w:webHidden/>
              </w:rPr>
              <w:fldChar w:fldCharType="separate"/>
            </w:r>
            <w:r>
              <w:rPr>
                <w:noProof/>
                <w:webHidden/>
              </w:rPr>
              <w:t>14</w:t>
            </w:r>
            <w:r>
              <w:rPr>
                <w:noProof/>
                <w:webHidden/>
              </w:rPr>
              <w:fldChar w:fldCharType="end"/>
            </w:r>
          </w:hyperlink>
        </w:p>
        <w:p w14:paraId="463B3BD3" w14:textId="2C836DDC" w:rsidR="0018463D" w:rsidRDefault="0018463D">
          <w:pPr>
            <w:pStyle w:val="11"/>
            <w:rPr>
              <w:rFonts w:asciiTheme="minorHAnsi" w:eastAsiaTheme="minorEastAsia" w:hAnsiTheme="minorHAnsi"/>
            </w:rPr>
          </w:pPr>
          <w:hyperlink w:anchor="_Toc49302229" w:history="1">
            <w:r w:rsidRPr="000013C4">
              <w:rPr>
                <w:rStyle w:val="ab"/>
                <w:rFonts w:hint="eastAsia"/>
              </w:rPr>
              <w:t>第</w:t>
            </w:r>
            <w:r w:rsidRPr="000013C4">
              <w:rPr>
                <w:rStyle w:val="ab"/>
                <w:rFonts w:hint="eastAsia"/>
              </w:rPr>
              <w:t xml:space="preserve"> 3 </w:t>
            </w:r>
            <w:r w:rsidRPr="000013C4">
              <w:rPr>
                <w:rStyle w:val="ab"/>
                <w:rFonts w:hint="eastAsia"/>
              </w:rPr>
              <w:t>章</w:t>
            </w:r>
            <w:r w:rsidRPr="000013C4">
              <w:rPr>
                <w:rStyle w:val="ab"/>
                <w:rFonts w:hint="eastAsia"/>
              </w:rPr>
              <w:t xml:space="preserve"> </w:t>
            </w:r>
            <w:r w:rsidRPr="000013C4">
              <w:rPr>
                <w:rStyle w:val="ab"/>
                <w:rFonts w:hint="eastAsia"/>
              </w:rPr>
              <w:t>問題與方法</w:t>
            </w:r>
            <w:r>
              <w:rPr>
                <w:webHidden/>
              </w:rPr>
              <w:tab/>
            </w:r>
            <w:r>
              <w:rPr>
                <w:webHidden/>
              </w:rPr>
              <w:fldChar w:fldCharType="begin"/>
            </w:r>
            <w:r>
              <w:rPr>
                <w:webHidden/>
              </w:rPr>
              <w:instrText xml:space="preserve"> PAGEREF _Toc49302229 \h </w:instrText>
            </w:r>
            <w:r>
              <w:rPr>
                <w:webHidden/>
              </w:rPr>
            </w:r>
            <w:r>
              <w:rPr>
                <w:webHidden/>
              </w:rPr>
              <w:fldChar w:fldCharType="separate"/>
            </w:r>
            <w:r>
              <w:rPr>
                <w:webHidden/>
              </w:rPr>
              <w:t>16</w:t>
            </w:r>
            <w:r>
              <w:rPr>
                <w:webHidden/>
              </w:rPr>
              <w:fldChar w:fldCharType="end"/>
            </w:r>
          </w:hyperlink>
        </w:p>
        <w:p w14:paraId="6972E5C4" w14:textId="298E4DA0" w:rsidR="0018463D" w:rsidRDefault="0018463D">
          <w:pPr>
            <w:pStyle w:val="21"/>
            <w:rPr>
              <w:rFonts w:asciiTheme="minorHAnsi" w:eastAsiaTheme="minorEastAsia" w:hAnsiTheme="minorHAnsi" w:cstheme="minorBidi"/>
              <w:noProof/>
              <w:kern w:val="2"/>
            </w:rPr>
          </w:pPr>
          <w:hyperlink w:anchor="_Toc49302230" w:history="1">
            <w:r w:rsidRPr="000013C4">
              <w:rPr>
                <w:rStyle w:val="ab"/>
                <w:noProof/>
              </w:rPr>
              <w:t>3.1</w:t>
            </w:r>
            <w:r w:rsidRPr="000013C4">
              <w:rPr>
                <w:rStyle w:val="ab"/>
                <w:rFonts w:hint="eastAsia"/>
                <w:noProof/>
              </w:rPr>
              <w:t>研究動機</w:t>
            </w:r>
            <w:r>
              <w:rPr>
                <w:noProof/>
                <w:webHidden/>
              </w:rPr>
              <w:tab/>
            </w:r>
            <w:r>
              <w:rPr>
                <w:noProof/>
                <w:webHidden/>
              </w:rPr>
              <w:fldChar w:fldCharType="begin"/>
            </w:r>
            <w:r>
              <w:rPr>
                <w:noProof/>
                <w:webHidden/>
              </w:rPr>
              <w:instrText xml:space="preserve"> PAGEREF _Toc49302230 \h </w:instrText>
            </w:r>
            <w:r>
              <w:rPr>
                <w:noProof/>
                <w:webHidden/>
              </w:rPr>
            </w:r>
            <w:r>
              <w:rPr>
                <w:noProof/>
                <w:webHidden/>
              </w:rPr>
              <w:fldChar w:fldCharType="separate"/>
            </w:r>
            <w:r>
              <w:rPr>
                <w:noProof/>
                <w:webHidden/>
              </w:rPr>
              <w:t>16</w:t>
            </w:r>
            <w:r>
              <w:rPr>
                <w:noProof/>
                <w:webHidden/>
              </w:rPr>
              <w:fldChar w:fldCharType="end"/>
            </w:r>
          </w:hyperlink>
        </w:p>
        <w:p w14:paraId="77E58CE1" w14:textId="0FE24CE9" w:rsidR="0018463D" w:rsidRDefault="0018463D">
          <w:pPr>
            <w:pStyle w:val="21"/>
            <w:rPr>
              <w:rFonts w:asciiTheme="minorHAnsi" w:eastAsiaTheme="minorEastAsia" w:hAnsiTheme="minorHAnsi" w:cstheme="minorBidi"/>
              <w:noProof/>
              <w:kern w:val="2"/>
            </w:rPr>
          </w:pPr>
          <w:hyperlink w:anchor="_Toc49302231" w:history="1">
            <w:r w:rsidRPr="000013C4">
              <w:rPr>
                <w:rStyle w:val="ab"/>
                <w:noProof/>
              </w:rPr>
              <w:t>3.2</w:t>
            </w:r>
            <w:r w:rsidRPr="000013C4">
              <w:rPr>
                <w:rStyle w:val="ab"/>
                <w:rFonts w:hint="eastAsia"/>
                <w:noProof/>
              </w:rPr>
              <w:t>問題定義</w:t>
            </w:r>
            <w:r>
              <w:rPr>
                <w:noProof/>
                <w:webHidden/>
              </w:rPr>
              <w:tab/>
            </w:r>
            <w:r>
              <w:rPr>
                <w:noProof/>
                <w:webHidden/>
              </w:rPr>
              <w:fldChar w:fldCharType="begin"/>
            </w:r>
            <w:r>
              <w:rPr>
                <w:noProof/>
                <w:webHidden/>
              </w:rPr>
              <w:instrText xml:space="preserve"> PAGEREF _Toc49302231 \h </w:instrText>
            </w:r>
            <w:r>
              <w:rPr>
                <w:noProof/>
                <w:webHidden/>
              </w:rPr>
            </w:r>
            <w:r>
              <w:rPr>
                <w:noProof/>
                <w:webHidden/>
              </w:rPr>
              <w:fldChar w:fldCharType="separate"/>
            </w:r>
            <w:r>
              <w:rPr>
                <w:noProof/>
                <w:webHidden/>
              </w:rPr>
              <w:t>17</w:t>
            </w:r>
            <w:r>
              <w:rPr>
                <w:noProof/>
                <w:webHidden/>
              </w:rPr>
              <w:fldChar w:fldCharType="end"/>
            </w:r>
          </w:hyperlink>
        </w:p>
        <w:p w14:paraId="3C5A9D88" w14:textId="5F562CE1" w:rsidR="0018463D" w:rsidRDefault="0018463D">
          <w:pPr>
            <w:pStyle w:val="21"/>
            <w:rPr>
              <w:rFonts w:asciiTheme="minorHAnsi" w:eastAsiaTheme="minorEastAsia" w:hAnsiTheme="minorHAnsi" w:cstheme="minorBidi"/>
              <w:noProof/>
              <w:kern w:val="2"/>
            </w:rPr>
          </w:pPr>
          <w:hyperlink w:anchor="_Toc49302232" w:history="1">
            <w:r w:rsidRPr="000013C4">
              <w:rPr>
                <w:rStyle w:val="ab"/>
                <w:noProof/>
              </w:rPr>
              <w:t>3.3</w:t>
            </w:r>
            <w:r w:rsidRPr="000013C4">
              <w:rPr>
                <w:rStyle w:val="ab"/>
                <w:rFonts w:hint="eastAsia"/>
                <w:noProof/>
              </w:rPr>
              <w:t>問題分析</w:t>
            </w:r>
            <w:r>
              <w:rPr>
                <w:noProof/>
                <w:webHidden/>
              </w:rPr>
              <w:tab/>
            </w:r>
            <w:r>
              <w:rPr>
                <w:noProof/>
                <w:webHidden/>
              </w:rPr>
              <w:fldChar w:fldCharType="begin"/>
            </w:r>
            <w:r>
              <w:rPr>
                <w:noProof/>
                <w:webHidden/>
              </w:rPr>
              <w:instrText xml:space="preserve"> PAGEREF _Toc49302232 \h </w:instrText>
            </w:r>
            <w:r>
              <w:rPr>
                <w:noProof/>
                <w:webHidden/>
              </w:rPr>
            </w:r>
            <w:r>
              <w:rPr>
                <w:noProof/>
                <w:webHidden/>
              </w:rPr>
              <w:fldChar w:fldCharType="separate"/>
            </w:r>
            <w:r>
              <w:rPr>
                <w:noProof/>
                <w:webHidden/>
              </w:rPr>
              <w:t>17</w:t>
            </w:r>
            <w:r>
              <w:rPr>
                <w:noProof/>
                <w:webHidden/>
              </w:rPr>
              <w:fldChar w:fldCharType="end"/>
            </w:r>
          </w:hyperlink>
        </w:p>
        <w:p w14:paraId="7B5A45BE" w14:textId="04190F8F" w:rsidR="0018463D" w:rsidRDefault="0018463D">
          <w:pPr>
            <w:pStyle w:val="21"/>
            <w:rPr>
              <w:rFonts w:asciiTheme="minorHAnsi" w:eastAsiaTheme="minorEastAsia" w:hAnsiTheme="minorHAnsi" w:cstheme="minorBidi"/>
              <w:noProof/>
              <w:kern w:val="2"/>
            </w:rPr>
          </w:pPr>
          <w:hyperlink w:anchor="_Toc49302233" w:history="1">
            <w:r w:rsidRPr="000013C4">
              <w:rPr>
                <w:rStyle w:val="ab"/>
                <w:noProof/>
              </w:rPr>
              <w:t>3.4 sk-NN imputation</w:t>
            </w:r>
            <w:r w:rsidRPr="000013C4">
              <w:rPr>
                <w:rStyle w:val="ab"/>
                <w:rFonts w:hint="eastAsia"/>
                <w:noProof/>
              </w:rPr>
              <w:t>演算法</w:t>
            </w:r>
            <w:r>
              <w:rPr>
                <w:noProof/>
                <w:webHidden/>
              </w:rPr>
              <w:tab/>
            </w:r>
            <w:r>
              <w:rPr>
                <w:noProof/>
                <w:webHidden/>
              </w:rPr>
              <w:fldChar w:fldCharType="begin"/>
            </w:r>
            <w:r>
              <w:rPr>
                <w:noProof/>
                <w:webHidden/>
              </w:rPr>
              <w:instrText xml:space="preserve"> PAGEREF _Toc49302233 \h </w:instrText>
            </w:r>
            <w:r>
              <w:rPr>
                <w:noProof/>
                <w:webHidden/>
              </w:rPr>
            </w:r>
            <w:r>
              <w:rPr>
                <w:noProof/>
                <w:webHidden/>
              </w:rPr>
              <w:fldChar w:fldCharType="separate"/>
            </w:r>
            <w:r>
              <w:rPr>
                <w:noProof/>
                <w:webHidden/>
              </w:rPr>
              <w:t>18</w:t>
            </w:r>
            <w:r>
              <w:rPr>
                <w:noProof/>
                <w:webHidden/>
              </w:rPr>
              <w:fldChar w:fldCharType="end"/>
            </w:r>
          </w:hyperlink>
        </w:p>
        <w:p w14:paraId="513273F9" w14:textId="44D5D4D8" w:rsidR="0018463D" w:rsidRDefault="0018463D">
          <w:pPr>
            <w:pStyle w:val="21"/>
            <w:rPr>
              <w:rFonts w:asciiTheme="minorHAnsi" w:eastAsiaTheme="minorEastAsia" w:hAnsiTheme="minorHAnsi" w:cstheme="minorBidi"/>
              <w:noProof/>
              <w:kern w:val="2"/>
            </w:rPr>
          </w:pPr>
          <w:hyperlink w:anchor="_Toc49302234" w:history="1">
            <w:r w:rsidRPr="000013C4">
              <w:rPr>
                <w:rStyle w:val="ab"/>
                <w:noProof/>
              </w:rPr>
              <w:t>3.5</w:t>
            </w:r>
            <w:r w:rsidRPr="000013C4">
              <w:rPr>
                <w:rStyle w:val="ab"/>
                <w:rFonts w:hint="eastAsia"/>
                <w:noProof/>
              </w:rPr>
              <w:t>以原天際線評斷填補法的表現優劣</w:t>
            </w:r>
            <w:r>
              <w:rPr>
                <w:noProof/>
                <w:webHidden/>
              </w:rPr>
              <w:tab/>
            </w:r>
            <w:r>
              <w:rPr>
                <w:noProof/>
                <w:webHidden/>
              </w:rPr>
              <w:fldChar w:fldCharType="begin"/>
            </w:r>
            <w:r>
              <w:rPr>
                <w:noProof/>
                <w:webHidden/>
              </w:rPr>
              <w:instrText xml:space="preserve"> PAGEREF _Toc49302234 \h </w:instrText>
            </w:r>
            <w:r>
              <w:rPr>
                <w:noProof/>
                <w:webHidden/>
              </w:rPr>
            </w:r>
            <w:r>
              <w:rPr>
                <w:noProof/>
                <w:webHidden/>
              </w:rPr>
              <w:fldChar w:fldCharType="separate"/>
            </w:r>
            <w:r>
              <w:rPr>
                <w:noProof/>
                <w:webHidden/>
              </w:rPr>
              <w:t>22</w:t>
            </w:r>
            <w:r>
              <w:rPr>
                <w:noProof/>
                <w:webHidden/>
              </w:rPr>
              <w:fldChar w:fldCharType="end"/>
            </w:r>
          </w:hyperlink>
        </w:p>
        <w:p w14:paraId="1797EB4E" w14:textId="1972EF3C" w:rsidR="0018463D" w:rsidRDefault="0018463D">
          <w:pPr>
            <w:pStyle w:val="11"/>
            <w:rPr>
              <w:rFonts w:asciiTheme="minorHAnsi" w:eastAsiaTheme="minorEastAsia" w:hAnsiTheme="minorHAnsi"/>
            </w:rPr>
          </w:pPr>
          <w:hyperlink w:anchor="_Toc49302235" w:history="1">
            <w:r w:rsidRPr="000013C4">
              <w:rPr>
                <w:rStyle w:val="ab"/>
                <w:rFonts w:hint="eastAsia"/>
              </w:rPr>
              <w:t>第</w:t>
            </w:r>
            <w:r w:rsidRPr="000013C4">
              <w:rPr>
                <w:rStyle w:val="ab"/>
                <w:rFonts w:hint="eastAsia"/>
              </w:rPr>
              <w:t xml:space="preserve"> 4 </w:t>
            </w:r>
            <w:r w:rsidRPr="000013C4">
              <w:rPr>
                <w:rStyle w:val="ab"/>
                <w:rFonts w:hint="eastAsia"/>
              </w:rPr>
              <w:t>章</w:t>
            </w:r>
            <w:r w:rsidRPr="000013C4">
              <w:rPr>
                <w:rStyle w:val="ab"/>
                <w:rFonts w:hint="eastAsia"/>
              </w:rPr>
              <w:t xml:space="preserve"> </w:t>
            </w:r>
            <w:r w:rsidRPr="000013C4">
              <w:rPr>
                <w:rStyle w:val="ab"/>
                <w:rFonts w:hint="eastAsia"/>
              </w:rPr>
              <w:t>實驗結果與分析</w:t>
            </w:r>
            <w:r>
              <w:rPr>
                <w:webHidden/>
              </w:rPr>
              <w:tab/>
            </w:r>
            <w:r>
              <w:rPr>
                <w:webHidden/>
              </w:rPr>
              <w:fldChar w:fldCharType="begin"/>
            </w:r>
            <w:r>
              <w:rPr>
                <w:webHidden/>
              </w:rPr>
              <w:instrText xml:space="preserve"> PAGEREF _Toc49302235 \h </w:instrText>
            </w:r>
            <w:r>
              <w:rPr>
                <w:webHidden/>
              </w:rPr>
            </w:r>
            <w:r>
              <w:rPr>
                <w:webHidden/>
              </w:rPr>
              <w:fldChar w:fldCharType="separate"/>
            </w:r>
            <w:r>
              <w:rPr>
                <w:webHidden/>
              </w:rPr>
              <w:t>24</w:t>
            </w:r>
            <w:r>
              <w:rPr>
                <w:webHidden/>
              </w:rPr>
              <w:fldChar w:fldCharType="end"/>
            </w:r>
          </w:hyperlink>
        </w:p>
        <w:p w14:paraId="3A2ACCA1" w14:textId="07967B52" w:rsidR="0018463D" w:rsidRDefault="0018463D">
          <w:pPr>
            <w:pStyle w:val="21"/>
            <w:rPr>
              <w:rFonts w:asciiTheme="minorHAnsi" w:eastAsiaTheme="minorEastAsia" w:hAnsiTheme="minorHAnsi" w:cstheme="minorBidi"/>
              <w:noProof/>
              <w:kern w:val="2"/>
            </w:rPr>
          </w:pPr>
          <w:hyperlink w:anchor="_Toc49302236" w:history="1">
            <w:r w:rsidRPr="000013C4">
              <w:rPr>
                <w:rStyle w:val="ab"/>
                <w:noProof/>
              </w:rPr>
              <w:t>4.1</w:t>
            </w:r>
            <w:r w:rsidRPr="000013C4">
              <w:rPr>
                <w:rStyle w:val="ab"/>
                <w:rFonts w:hint="eastAsia"/>
                <w:noProof/>
              </w:rPr>
              <w:t>實驗環境</w:t>
            </w:r>
            <w:r>
              <w:rPr>
                <w:noProof/>
                <w:webHidden/>
              </w:rPr>
              <w:tab/>
            </w:r>
            <w:r>
              <w:rPr>
                <w:noProof/>
                <w:webHidden/>
              </w:rPr>
              <w:fldChar w:fldCharType="begin"/>
            </w:r>
            <w:r>
              <w:rPr>
                <w:noProof/>
                <w:webHidden/>
              </w:rPr>
              <w:instrText xml:space="preserve"> PAGEREF _Toc49302236 \h </w:instrText>
            </w:r>
            <w:r>
              <w:rPr>
                <w:noProof/>
                <w:webHidden/>
              </w:rPr>
            </w:r>
            <w:r>
              <w:rPr>
                <w:noProof/>
                <w:webHidden/>
              </w:rPr>
              <w:fldChar w:fldCharType="separate"/>
            </w:r>
            <w:r>
              <w:rPr>
                <w:noProof/>
                <w:webHidden/>
              </w:rPr>
              <w:t>24</w:t>
            </w:r>
            <w:r>
              <w:rPr>
                <w:noProof/>
                <w:webHidden/>
              </w:rPr>
              <w:fldChar w:fldCharType="end"/>
            </w:r>
          </w:hyperlink>
        </w:p>
        <w:p w14:paraId="16F9064C" w14:textId="2BB9197A" w:rsidR="0018463D" w:rsidRDefault="0018463D">
          <w:pPr>
            <w:pStyle w:val="31"/>
            <w:tabs>
              <w:tab w:val="right" w:leader="dot" w:pos="8494"/>
            </w:tabs>
            <w:rPr>
              <w:rFonts w:asciiTheme="minorHAnsi" w:eastAsiaTheme="minorEastAsia" w:hAnsiTheme="minorHAnsi" w:cstheme="minorBidi"/>
              <w:noProof/>
              <w:kern w:val="2"/>
              <w:sz w:val="24"/>
            </w:rPr>
          </w:pPr>
          <w:hyperlink w:anchor="_Toc49302237" w:history="1">
            <w:r w:rsidRPr="000013C4">
              <w:rPr>
                <w:rStyle w:val="ab"/>
                <w:noProof/>
              </w:rPr>
              <w:t>4.1.1</w:t>
            </w:r>
            <w:r w:rsidRPr="000013C4">
              <w:rPr>
                <w:rStyle w:val="ab"/>
                <w:rFonts w:hint="eastAsia"/>
                <w:noProof/>
              </w:rPr>
              <w:t>實驗平台</w:t>
            </w:r>
            <w:r>
              <w:rPr>
                <w:noProof/>
                <w:webHidden/>
              </w:rPr>
              <w:tab/>
            </w:r>
            <w:r>
              <w:rPr>
                <w:noProof/>
                <w:webHidden/>
              </w:rPr>
              <w:fldChar w:fldCharType="begin"/>
            </w:r>
            <w:r>
              <w:rPr>
                <w:noProof/>
                <w:webHidden/>
              </w:rPr>
              <w:instrText xml:space="preserve"> PAGEREF _Toc49302237 \h </w:instrText>
            </w:r>
            <w:r>
              <w:rPr>
                <w:noProof/>
                <w:webHidden/>
              </w:rPr>
            </w:r>
            <w:r>
              <w:rPr>
                <w:noProof/>
                <w:webHidden/>
              </w:rPr>
              <w:fldChar w:fldCharType="separate"/>
            </w:r>
            <w:r>
              <w:rPr>
                <w:noProof/>
                <w:webHidden/>
              </w:rPr>
              <w:t>24</w:t>
            </w:r>
            <w:r>
              <w:rPr>
                <w:noProof/>
                <w:webHidden/>
              </w:rPr>
              <w:fldChar w:fldCharType="end"/>
            </w:r>
          </w:hyperlink>
        </w:p>
        <w:p w14:paraId="6A7341DC" w14:textId="3B242A24" w:rsidR="0018463D" w:rsidRDefault="0018463D">
          <w:pPr>
            <w:pStyle w:val="31"/>
            <w:tabs>
              <w:tab w:val="right" w:leader="dot" w:pos="8494"/>
            </w:tabs>
            <w:rPr>
              <w:rFonts w:asciiTheme="minorHAnsi" w:eastAsiaTheme="minorEastAsia" w:hAnsiTheme="minorHAnsi" w:cstheme="minorBidi"/>
              <w:noProof/>
              <w:kern w:val="2"/>
              <w:sz w:val="24"/>
            </w:rPr>
          </w:pPr>
          <w:hyperlink w:anchor="_Toc49302238" w:history="1">
            <w:r w:rsidRPr="000013C4">
              <w:rPr>
                <w:rStyle w:val="ab"/>
                <w:noProof/>
              </w:rPr>
              <w:t>4.1.2</w:t>
            </w:r>
            <w:r w:rsidRPr="000013C4">
              <w:rPr>
                <w:rStyle w:val="ab"/>
                <w:rFonts w:hint="eastAsia"/>
                <w:noProof/>
              </w:rPr>
              <w:t>實驗資料來源</w:t>
            </w:r>
            <w:r>
              <w:rPr>
                <w:noProof/>
                <w:webHidden/>
              </w:rPr>
              <w:tab/>
            </w:r>
            <w:r>
              <w:rPr>
                <w:noProof/>
                <w:webHidden/>
              </w:rPr>
              <w:fldChar w:fldCharType="begin"/>
            </w:r>
            <w:r>
              <w:rPr>
                <w:noProof/>
                <w:webHidden/>
              </w:rPr>
              <w:instrText xml:space="preserve"> PAGEREF _Toc49302238 \h </w:instrText>
            </w:r>
            <w:r>
              <w:rPr>
                <w:noProof/>
                <w:webHidden/>
              </w:rPr>
            </w:r>
            <w:r>
              <w:rPr>
                <w:noProof/>
                <w:webHidden/>
              </w:rPr>
              <w:fldChar w:fldCharType="separate"/>
            </w:r>
            <w:r>
              <w:rPr>
                <w:noProof/>
                <w:webHidden/>
              </w:rPr>
              <w:t>24</w:t>
            </w:r>
            <w:r>
              <w:rPr>
                <w:noProof/>
                <w:webHidden/>
              </w:rPr>
              <w:fldChar w:fldCharType="end"/>
            </w:r>
          </w:hyperlink>
        </w:p>
        <w:p w14:paraId="62B29439" w14:textId="08F00412" w:rsidR="0018463D" w:rsidRDefault="0018463D">
          <w:pPr>
            <w:pStyle w:val="21"/>
            <w:rPr>
              <w:rFonts w:asciiTheme="minorHAnsi" w:eastAsiaTheme="minorEastAsia" w:hAnsiTheme="minorHAnsi" w:cstheme="minorBidi"/>
              <w:noProof/>
              <w:kern w:val="2"/>
            </w:rPr>
          </w:pPr>
          <w:hyperlink w:anchor="_Toc49302239" w:history="1">
            <w:r w:rsidRPr="000013C4">
              <w:rPr>
                <w:rStyle w:val="ab"/>
                <w:noProof/>
              </w:rPr>
              <w:t>4.2</w:t>
            </w:r>
            <w:r w:rsidRPr="000013C4">
              <w:rPr>
                <w:rStyle w:val="ab"/>
                <w:rFonts w:hint="eastAsia"/>
                <w:noProof/>
              </w:rPr>
              <w:t>實驗一</w:t>
            </w:r>
            <w:r w:rsidRPr="000013C4">
              <w:rPr>
                <w:rStyle w:val="ab"/>
                <w:noProof/>
              </w:rPr>
              <w:t>: k</w:t>
            </w:r>
            <w:r w:rsidRPr="000013C4">
              <w:rPr>
                <w:rStyle w:val="ab"/>
                <w:rFonts w:hint="eastAsia"/>
                <w:noProof/>
              </w:rPr>
              <w:t>值與缺失值比例對天際線的差異</w:t>
            </w:r>
            <w:r>
              <w:rPr>
                <w:noProof/>
                <w:webHidden/>
              </w:rPr>
              <w:tab/>
            </w:r>
            <w:r>
              <w:rPr>
                <w:noProof/>
                <w:webHidden/>
              </w:rPr>
              <w:fldChar w:fldCharType="begin"/>
            </w:r>
            <w:r>
              <w:rPr>
                <w:noProof/>
                <w:webHidden/>
              </w:rPr>
              <w:instrText xml:space="preserve"> PAGEREF _Toc49302239 \h </w:instrText>
            </w:r>
            <w:r>
              <w:rPr>
                <w:noProof/>
                <w:webHidden/>
              </w:rPr>
            </w:r>
            <w:r>
              <w:rPr>
                <w:noProof/>
                <w:webHidden/>
              </w:rPr>
              <w:fldChar w:fldCharType="separate"/>
            </w:r>
            <w:r>
              <w:rPr>
                <w:noProof/>
                <w:webHidden/>
              </w:rPr>
              <w:t>25</w:t>
            </w:r>
            <w:r>
              <w:rPr>
                <w:noProof/>
                <w:webHidden/>
              </w:rPr>
              <w:fldChar w:fldCharType="end"/>
            </w:r>
          </w:hyperlink>
        </w:p>
        <w:p w14:paraId="77ED3FD8" w14:textId="162A2981" w:rsidR="0018463D" w:rsidRDefault="0018463D">
          <w:pPr>
            <w:pStyle w:val="31"/>
            <w:tabs>
              <w:tab w:val="right" w:leader="dot" w:pos="8494"/>
            </w:tabs>
            <w:rPr>
              <w:rFonts w:asciiTheme="minorHAnsi" w:eastAsiaTheme="minorEastAsia" w:hAnsiTheme="minorHAnsi" w:cstheme="minorBidi"/>
              <w:noProof/>
              <w:kern w:val="2"/>
              <w:sz w:val="24"/>
            </w:rPr>
          </w:pPr>
          <w:hyperlink w:anchor="_Toc49302240" w:history="1">
            <w:r w:rsidRPr="000013C4">
              <w:rPr>
                <w:rStyle w:val="ab"/>
                <w:noProof/>
              </w:rPr>
              <w:t>4.2.1</w:t>
            </w:r>
            <w:r w:rsidRPr="000013C4">
              <w:rPr>
                <w:rStyle w:val="ab"/>
                <w:rFonts w:hint="eastAsia"/>
                <w:noProof/>
              </w:rPr>
              <w:t>實驗目的</w:t>
            </w:r>
            <w:r>
              <w:rPr>
                <w:noProof/>
                <w:webHidden/>
              </w:rPr>
              <w:tab/>
            </w:r>
            <w:r>
              <w:rPr>
                <w:noProof/>
                <w:webHidden/>
              </w:rPr>
              <w:fldChar w:fldCharType="begin"/>
            </w:r>
            <w:r>
              <w:rPr>
                <w:noProof/>
                <w:webHidden/>
              </w:rPr>
              <w:instrText xml:space="preserve"> PAGEREF _Toc49302240 \h </w:instrText>
            </w:r>
            <w:r>
              <w:rPr>
                <w:noProof/>
                <w:webHidden/>
              </w:rPr>
            </w:r>
            <w:r>
              <w:rPr>
                <w:noProof/>
                <w:webHidden/>
              </w:rPr>
              <w:fldChar w:fldCharType="separate"/>
            </w:r>
            <w:r>
              <w:rPr>
                <w:noProof/>
                <w:webHidden/>
              </w:rPr>
              <w:t>25</w:t>
            </w:r>
            <w:r>
              <w:rPr>
                <w:noProof/>
                <w:webHidden/>
              </w:rPr>
              <w:fldChar w:fldCharType="end"/>
            </w:r>
          </w:hyperlink>
        </w:p>
        <w:p w14:paraId="63B74C4F" w14:textId="764C9DD1" w:rsidR="0018463D" w:rsidRDefault="0018463D">
          <w:pPr>
            <w:pStyle w:val="31"/>
            <w:tabs>
              <w:tab w:val="right" w:leader="dot" w:pos="8494"/>
            </w:tabs>
            <w:rPr>
              <w:rFonts w:asciiTheme="minorHAnsi" w:eastAsiaTheme="minorEastAsia" w:hAnsiTheme="minorHAnsi" w:cstheme="minorBidi"/>
              <w:noProof/>
              <w:kern w:val="2"/>
              <w:sz w:val="24"/>
            </w:rPr>
          </w:pPr>
          <w:hyperlink w:anchor="_Toc49302241" w:history="1">
            <w:r w:rsidRPr="000013C4">
              <w:rPr>
                <w:rStyle w:val="ab"/>
                <w:noProof/>
              </w:rPr>
              <w:t>4.2.2</w:t>
            </w:r>
            <w:r w:rsidRPr="000013C4">
              <w:rPr>
                <w:rStyle w:val="ab"/>
                <w:rFonts w:hint="eastAsia"/>
                <w:noProof/>
              </w:rPr>
              <w:t>實驗方法</w:t>
            </w:r>
            <w:r>
              <w:rPr>
                <w:noProof/>
                <w:webHidden/>
              </w:rPr>
              <w:tab/>
            </w:r>
            <w:r>
              <w:rPr>
                <w:noProof/>
                <w:webHidden/>
              </w:rPr>
              <w:fldChar w:fldCharType="begin"/>
            </w:r>
            <w:r>
              <w:rPr>
                <w:noProof/>
                <w:webHidden/>
              </w:rPr>
              <w:instrText xml:space="preserve"> PAGEREF _Toc49302241 \h </w:instrText>
            </w:r>
            <w:r>
              <w:rPr>
                <w:noProof/>
                <w:webHidden/>
              </w:rPr>
            </w:r>
            <w:r>
              <w:rPr>
                <w:noProof/>
                <w:webHidden/>
              </w:rPr>
              <w:fldChar w:fldCharType="separate"/>
            </w:r>
            <w:r>
              <w:rPr>
                <w:noProof/>
                <w:webHidden/>
              </w:rPr>
              <w:t>25</w:t>
            </w:r>
            <w:r>
              <w:rPr>
                <w:noProof/>
                <w:webHidden/>
              </w:rPr>
              <w:fldChar w:fldCharType="end"/>
            </w:r>
          </w:hyperlink>
        </w:p>
        <w:p w14:paraId="09F762DF" w14:textId="190B22D9" w:rsidR="0018463D" w:rsidRDefault="0018463D">
          <w:pPr>
            <w:pStyle w:val="31"/>
            <w:tabs>
              <w:tab w:val="right" w:leader="dot" w:pos="8494"/>
            </w:tabs>
            <w:rPr>
              <w:rFonts w:asciiTheme="minorHAnsi" w:eastAsiaTheme="minorEastAsia" w:hAnsiTheme="minorHAnsi" w:cstheme="minorBidi"/>
              <w:noProof/>
              <w:kern w:val="2"/>
              <w:sz w:val="24"/>
            </w:rPr>
          </w:pPr>
          <w:hyperlink w:anchor="_Toc49302242" w:history="1">
            <w:r w:rsidRPr="000013C4">
              <w:rPr>
                <w:rStyle w:val="ab"/>
                <w:noProof/>
              </w:rPr>
              <w:t>4.2.3</w:t>
            </w:r>
            <w:r w:rsidRPr="000013C4">
              <w:rPr>
                <w:rStyle w:val="ab"/>
                <w:rFonts w:hint="eastAsia"/>
                <w:noProof/>
              </w:rPr>
              <w:t>實驗結果與分析</w:t>
            </w:r>
            <w:r>
              <w:rPr>
                <w:noProof/>
                <w:webHidden/>
              </w:rPr>
              <w:tab/>
            </w:r>
            <w:r>
              <w:rPr>
                <w:noProof/>
                <w:webHidden/>
              </w:rPr>
              <w:fldChar w:fldCharType="begin"/>
            </w:r>
            <w:r>
              <w:rPr>
                <w:noProof/>
                <w:webHidden/>
              </w:rPr>
              <w:instrText xml:space="preserve"> PAGEREF _Toc49302242 \h </w:instrText>
            </w:r>
            <w:r>
              <w:rPr>
                <w:noProof/>
                <w:webHidden/>
              </w:rPr>
            </w:r>
            <w:r>
              <w:rPr>
                <w:noProof/>
                <w:webHidden/>
              </w:rPr>
              <w:fldChar w:fldCharType="separate"/>
            </w:r>
            <w:r>
              <w:rPr>
                <w:noProof/>
                <w:webHidden/>
              </w:rPr>
              <w:t>25</w:t>
            </w:r>
            <w:r>
              <w:rPr>
                <w:noProof/>
                <w:webHidden/>
              </w:rPr>
              <w:fldChar w:fldCharType="end"/>
            </w:r>
          </w:hyperlink>
        </w:p>
        <w:p w14:paraId="7298B543" w14:textId="5A1FB09F" w:rsidR="0018463D" w:rsidRDefault="0018463D">
          <w:pPr>
            <w:pStyle w:val="21"/>
            <w:rPr>
              <w:rFonts w:asciiTheme="minorHAnsi" w:eastAsiaTheme="minorEastAsia" w:hAnsiTheme="minorHAnsi" w:cstheme="minorBidi"/>
              <w:noProof/>
              <w:kern w:val="2"/>
            </w:rPr>
          </w:pPr>
          <w:hyperlink w:anchor="_Toc49302243" w:history="1">
            <w:r w:rsidRPr="000013C4">
              <w:rPr>
                <w:rStyle w:val="ab"/>
                <w:noProof/>
              </w:rPr>
              <w:t>4.3</w:t>
            </w:r>
            <w:r w:rsidRPr="000013C4">
              <w:rPr>
                <w:rStyle w:val="ab"/>
                <w:rFonts w:hint="eastAsia"/>
                <w:noProof/>
              </w:rPr>
              <w:t>實驗二</w:t>
            </w:r>
            <w:r w:rsidRPr="000013C4">
              <w:rPr>
                <w:rStyle w:val="ab"/>
                <w:noProof/>
              </w:rPr>
              <w:t xml:space="preserve">: </w:t>
            </w:r>
            <w:r w:rsidRPr="000013C4">
              <w:rPr>
                <w:rStyle w:val="ab"/>
                <w:rFonts w:hint="eastAsia"/>
                <w:noProof/>
              </w:rPr>
              <w:t>各填補法產生的天際線與原天際線之相似度</w:t>
            </w:r>
            <w:r>
              <w:rPr>
                <w:noProof/>
                <w:webHidden/>
              </w:rPr>
              <w:tab/>
            </w:r>
            <w:r>
              <w:rPr>
                <w:noProof/>
                <w:webHidden/>
              </w:rPr>
              <w:fldChar w:fldCharType="begin"/>
            </w:r>
            <w:r>
              <w:rPr>
                <w:noProof/>
                <w:webHidden/>
              </w:rPr>
              <w:instrText xml:space="preserve"> PAGEREF _Toc49302243 \h </w:instrText>
            </w:r>
            <w:r>
              <w:rPr>
                <w:noProof/>
                <w:webHidden/>
              </w:rPr>
            </w:r>
            <w:r>
              <w:rPr>
                <w:noProof/>
                <w:webHidden/>
              </w:rPr>
              <w:fldChar w:fldCharType="separate"/>
            </w:r>
            <w:r>
              <w:rPr>
                <w:noProof/>
                <w:webHidden/>
              </w:rPr>
              <w:t>28</w:t>
            </w:r>
            <w:r>
              <w:rPr>
                <w:noProof/>
                <w:webHidden/>
              </w:rPr>
              <w:fldChar w:fldCharType="end"/>
            </w:r>
          </w:hyperlink>
        </w:p>
        <w:p w14:paraId="676ECAA4" w14:textId="638A9F26" w:rsidR="0018463D" w:rsidRDefault="0018463D">
          <w:pPr>
            <w:pStyle w:val="31"/>
            <w:tabs>
              <w:tab w:val="right" w:leader="dot" w:pos="8494"/>
            </w:tabs>
            <w:rPr>
              <w:rFonts w:asciiTheme="minorHAnsi" w:eastAsiaTheme="minorEastAsia" w:hAnsiTheme="minorHAnsi" w:cstheme="minorBidi"/>
              <w:noProof/>
              <w:kern w:val="2"/>
              <w:sz w:val="24"/>
            </w:rPr>
          </w:pPr>
          <w:hyperlink w:anchor="_Toc49302244" w:history="1">
            <w:r w:rsidRPr="000013C4">
              <w:rPr>
                <w:rStyle w:val="ab"/>
                <w:noProof/>
              </w:rPr>
              <w:t>4.3.1</w:t>
            </w:r>
            <w:r w:rsidRPr="000013C4">
              <w:rPr>
                <w:rStyle w:val="ab"/>
                <w:rFonts w:hint="eastAsia"/>
                <w:noProof/>
              </w:rPr>
              <w:t>實驗目的</w:t>
            </w:r>
            <w:r>
              <w:rPr>
                <w:noProof/>
                <w:webHidden/>
              </w:rPr>
              <w:tab/>
            </w:r>
            <w:r>
              <w:rPr>
                <w:noProof/>
                <w:webHidden/>
              </w:rPr>
              <w:fldChar w:fldCharType="begin"/>
            </w:r>
            <w:r>
              <w:rPr>
                <w:noProof/>
                <w:webHidden/>
              </w:rPr>
              <w:instrText xml:space="preserve"> PAGEREF _Toc49302244 \h </w:instrText>
            </w:r>
            <w:r>
              <w:rPr>
                <w:noProof/>
                <w:webHidden/>
              </w:rPr>
            </w:r>
            <w:r>
              <w:rPr>
                <w:noProof/>
                <w:webHidden/>
              </w:rPr>
              <w:fldChar w:fldCharType="separate"/>
            </w:r>
            <w:r>
              <w:rPr>
                <w:noProof/>
                <w:webHidden/>
              </w:rPr>
              <w:t>28</w:t>
            </w:r>
            <w:r>
              <w:rPr>
                <w:noProof/>
                <w:webHidden/>
              </w:rPr>
              <w:fldChar w:fldCharType="end"/>
            </w:r>
          </w:hyperlink>
        </w:p>
        <w:p w14:paraId="2060E6CC" w14:textId="4EFD70FE" w:rsidR="0018463D" w:rsidRDefault="0018463D">
          <w:pPr>
            <w:pStyle w:val="31"/>
            <w:tabs>
              <w:tab w:val="right" w:leader="dot" w:pos="8494"/>
            </w:tabs>
            <w:rPr>
              <w:rFonts w:asciiTheme="minorHAnsi" w:eastAsiaTheme="minorEastAsia" w:hAnsiTheme="minorHAnsi" w:cstheme="minorBidi"/>
              <w:noProof/>
              <w:kern w:val="2"/>
              <w:sz w:val="24"/>
            </w:rPr>
          </w:pPr>
          <w:hyperlink w:anchor="_Toc49302245" w:history="1">
            <w:r w:rsidRPr="000013C4">
              <w:rPr>
                <w:rStyle w:val="ab"/>
                <w:noProof/>
              </w:rPr>
              <w:t>4.3.2</w:t>
            </w:r>
            <w:r w:rsidRPr="000013C4">
              <w:rPr>
                <w:rStyle w:val="ab"/>
                <w:rFonts w:hint="eastAsia"/>
                <w:noProof/>
              </w:rPr>
              <w:t>實驗方法</w:t>
            </w:r>
            <w:r>
              <w:rPr>
                <w:noProof/>
                <w:webHidden/>
              </w:rPr>
              <w:tab/>
            </w:r>
            <w:r>
              <w:rPr>
                <w:noProof/>
                <w:webHidden/>
              </w:rPr>
              <w:fldChar w:fldCharType="begin"/>
            </w:r>
            <w:r>
              <w:rPr>
                <w:noProof/>
                <w:webHidden/>
              </w:rPr>
              <w:instrText xml:space="preserve"> PAGEREF _Toc49302245 \h </w:instrText>
            </w:r>
            <w:r>
              <w:rPr>
                <w:noProof/>
                <w:webHidden/>
              </w:rPr>
            </w:r>
            <w:r>
              <w:rPr>
                <w:noProof/>
                <w:webHidden/>
              </w:rPr>
              <w:fldChar w:fldCharType="separate"/>
            </w:r>
            <w:r>
              <w:rPr>
                <w:noProof/>
                <w:webHidden/>
              </w:rPr>
              <w:t>28</w:t>
            </w:r>
            <w:r>
              <w:rPr>
                <w:noProof/>
                <w:webHidden/>
              </w:rPr>
              <w:fldChar w:fldCharType="end"/>
            </w:r>
          </w:hyperlink>
        </w:p>
        <w:p w14:paraId="4082E532" w14:textId="096DF96F" w:rsidR="0018463D" w:rsidRDefault="0018463D">
          <w:pPr>
            <w:pStyle w:val="31"/>
            <w:tabs>
              <w:tab w:val="right" w:leader="dot" w:pos="8494"/>
            </w:tabs>
            <w:rPr>
              <w:rFonts w:asciiTheme="minorHAnsi" w:eastAsiaTheme="minorEastAsia" w:hAnsiTheme="minorHAnsi" w:cstheme="minorBidi"/>
              <w:noProof/>
              <w:kern w:val="2"/>
              <w:sz w:val="24"/>
            </w:rPr>
          </w:pPr>
          <w:hyperlink w:anchor="_Toc49302246" w:history="1">
            <w:r w:rsidRPr="000013C4">
              <w:rPr>
                <w:rStyle w:val="ab"/>
                <w:noProof/>
              </w:rPr>
              <w:t>4.3.3</w:t>
            </w:r>
            <w:r w:rsidRPr="000013C4">
              <w:rPr>
                <w:rStyle w:val="ab"/>
                <w:rFonts w:hint="eastAsia"/>
                <w:noProof/>
              </w:rPr>
              <w:t>實驗結果與分析</w:t>
            </w:r>
            <w:r>
              <w:rPr>
                <w:noProof/>
                <w:webHidden/>
              </w:rPr>
              <w:tab/>
            </w:r>
            <w:r>
              <w:rPr>
                <w:noProof/>
                <w:webHidden/>
              </w:rPr>
              <w:fldChar w:fldCharType="begin"/>
            </w:r>
            <w:r>
              <w:rPr>
                <w:noProof/>
                <w:webHidden/>
              </w:rPr>
              <w:instrText xml:space="preserve"> PAGEREF _Toc49302246 \h </w:instrText>
            </w:r>
            <w:r>
              <w:rPr>
                <w:noProof/>
                <w:webHidden/>
              </w:rPr>
            </w:r>
            <w:r>
              <w:rPr>
                <w:noProof/>
                <w:webHidden/>
              </w:rPr>
              <w:fldChar w:fldCharType="separate"/>
            </w:r>
            <w:r>
              <w:rPr>
                <w:noProof/>
                <w:webHidden/>
              </w:rPr>
              <w:t>28</w:t>
            </w:r>
            <w:r>
              <w:rPr>
                <w:noProof/>
                <w:webHidden/>
              </w:rPr>
              <w:fldChar w:fldCharType="end"/>
            </w:r>
          </w:hyperlink>
        </w:p>
        <w:p w14:paraId="789F74C5" w14:textId="79001D3F" w:rsidR="0018463D" w:rsidRDefault="0018463D">
          <w:pPr>
            <w:pStyle w:val="21"/>
            <w:rPr>
              <w:rFonts w:asciiTheme="minorHAnsi" w:eastAsiaTheme="minorEastAsia" w:hAnsiTheme="minorHAnsi" w:cstheme="minorBidi"/>
              <w:noProof/>
              <w:kern w:val="2"/>
            </w:rPr>
          </w:pPr>
          <w:hyperlink w:anchor="_Toc49302247" w:history="1">
            <w:r w:rsidRPr="000013C4">
              <w:rPr>
                <w:rStyle w:val="ab"/>
                <w:noProof/>
              </w:rPr>
              <w:t>4.4</w:t>
            </w:r>
            <w:r w:rsidRPr="000013C4">
              <w:rPr>
                <w:rStyle w:val="ab"/>
                <w:rFonts w:hint="eastAsia"/>
                <w:noProof/>
              </w:rPr>
              <w:t>實驗結論</w:t>
            </w:r>
            <w:r>
              <w:rPr>
                <w:noProof/>
                <w:webHidden/>
              </w:rPr>
              <w:tab/>
            </w:r>
            <w:r>
              <w:rPr>
                <w:noProof/>
                <w:webHidden/>
              </w:rPr>
              <w:fldChar w:fldCharType="begin"/>
            </w:r>
            <w:r>
              <w:rPr>
                <w:noProof/>
                <w:webHidden/>
              </w:rPr>
              <w:instrText xml:space="preserve"> PAGEREF _Toc49302247 \h </w:instrText>
            </w:r>
            <w:r>
              <w:rPr>
                <w:noProof/>
                <w:webHidden/>
              </w:rPr>
            </w:r>
            <w:r>
              <w:rPr>
                <w:noProof/>
                <w:webHidden/>
              </w:rPr>
              <w:fldChar w:fldCharType="separate"/>
            </w:r>
            <w:r>
              <w:rPr>
                <w:noProof/>
                <w:webHidden/>
              </w:rPr>
              <w:t>32</w:t>
            </w:r>
            <w:r>
              <w:rPr>
                <w:noProof/>
                <w:webHidden/>
              </w:rPr>
              <w:fldChar w:fldCharType="end"/>
            </w:r>
          </w:hyperlink>
        </w:p>
        <w:p w14:paraId="184F9FF5" w14:textId="74AC8DDD" w:rsidR="0018463D" w:rsidRDefault="0018463D">
          <w:pPr>
            <w:pStyle w:val="11"/>
            <w:rPr>
              <w:rFonts w:asciiTheme="minorHAnsi" w:eastAsiaTheme="minorEastAsia" w:hAnsiTheme="minorHAnsi"/>
            </w:rPr>
          </w:pPr>
          <w:hyperlink w:anchor="_Toc49302248" w:history="1">
            <w:r w:rsidRPr="000013C4">
              <w:rPr>
                <w:rStyle w:val="ab"/>
                <w:rFonts w:hint="eastAsia"/>
              </w:rPr>
              <w:t>第</w:t>
            </w:r>
            <w:r w:rsidRPr="000013C4">
              <w:rPr>
                <w:rStyle w:val="ab"/>
                <w:rFonts w:hint="eastAsia"/>
              </w:rPr>
              <w:t xml:space="preserve"> 5 </w:t>
            </w:r>
            <w:r w:rsidRPr="000013C4">
              <w:rPr>
                <w:rStyle w:val="ab"/>
                <w:rFonts w:hint="eastAsia"/>
              </w:rPr>
              <w:t>章</w:t>
            </w:r>
            <w:r w:rsidRPr="000013C4">
              <w:rPr>
                <w:rStyle w:val="ab"/>
                <w:rFonts w:hint="eastAsia"/>
              </w:rPr>
              <w:t xml:space="preserve"> </w:t>
            </w:r>
            <w:r w:rsidRPr="000013C4">
              <w:rPr>
                <w:rStyle w:val="ab"/>
                <w:rFonts w:hint="eastAsia"/>
              </w:rPr>
              <w:t>結論與未來方向</w:t>
            </w:r>
            <w:r>
              <w:rPr>
                <w:webHidden/>
              </w:rPr>
              <w:tab/>
            </w:r>
            <w:r>
              <w:rPr>
                <w:webHidden/>
              </w:rPr>
              <w:fldChar w:fldCharType="begin"/>
            </w:r>
            <w:r>
              <w:rPr>
                <w:webHidden/>
              </w:rPr>
              <w:instrText xml:space="preserve"> PAGEREF _Toc49302248 \h </w:instrText>
            </w:r>
            <w:r>
              <w:rPr>
                <w:webHidden/>
              </w:rPr>
            </w:r>
            <w:r>
              <w:rPr>
                <w:webHidden/>
              </w:rPr>
              <w:fldChar w:fldCharType="separate"/>
            </w:r>
            <w:r>
              <w:rPr>
                <w:webHidden/>
              </w:rPr>
              <w:t>33</w:t>
            </w:r>
            <w:r>
              <w:rPr>
                <w:webHidden/>
              </w:rPr>
              <w:fldChar w:fldCharType="end"/>
            </w:r>
          </w:hyperlink>
        </w:p>
        <w:p w14:paraId="41B82D2E" w14:textId="7A65940B" w:rsidR="0018463D" w:rsidRDefault="0018463D">
          <w:pPr>
            <w:pStyle w:val="21"/>
            <w:rPr>
              <w:rFonts w:asciiTheme="minorHAnsi" w:eastAsiaTheme="minorEastAsia" w:hAnsiTheme="minorHAnsi" w:cstheme="minorBidi"/>
              <w:noProof/>
              <w:kern w:val="2"/>
            </w:rPr>
          </w:pPr>
          <w:hyperlink w:anchor="_Toc49302249" w:history="1">
            <w:r w:rsidRPr="000013C4">
              <w:rPr>
                <w:rStyle w:val="ab"/>
                <w:noProof/>
              </w:rPr>
              <w:t>5.1</w:t>
            </w:r>
            <w:r w:rsidRPr="000013C4">
              <w:rPr>
                <w:rStyle w:val="ab"/>
                <w:rFonts w:hint="eastAsia"/>
                <w:noProof/>
              </w:rPr>
              <w:t>結論</w:t>
            </w:r>
            <w:r>
              <w:rPr>
                <w:noProof/>
                <w:webHidden/>
              </w:rPr>
              <w:tab/>
            </w:r>
            <w:r>
              <w:rPr>
                <w:noProof/>
                <w:webHidden/>
              </w:rPr>
              <w:fldChar w:fldCharType="begin"/>
            </w:r>
            <w:r>
              <w:rPr>
                <w:noProof/>
                <w:webHidden/>
              </w:rPr>
              <w:instrText xml:space="preserve"> PAGEREF _Toc49302249 \h </w:instrText>
            </w:r>
            <w:r>
              <w:rPr>
                <w:noProof/>
                <w:webHidden/>
              </w:rPr>
            </w:r>
            <w:r>
              <w:rPr>
                <w:noProof/>
                <w:webHidden/>
              </w:rPr>
              <w:fldChar w:fldCharType="separate"/>
            </w:r>
            <w:r>
              <w:rPr>
                <w:noProof/>
                <w:webHidden/>
              </w:rPr>
              <w:t>33</w:t>
            </w:r>
            <w:r>
              <w:rPr>
                <w:noProof/>
                <w:webHidden/>
              </w:rPr>
              <w:fldChar w:fldCharType="end"/>
            </w:r>
          </w:hyperlink>
        </w:p>
        <w:p w14:paraId="51AA19DF" w14:textId="6FBDCDD5" w:rsidR="0018463D" w:rsidRDefault="0018463D">
          <w:pPr>
            <w:pStyle w:val="21"/>
            <w:rPr>
              <w:rFonts w:asciiTheme="minorHAnsi" w:eastAsiaTheme="minorEastAsia" w:hAnsiTheme="minorHAnsi" w:cstheme="minorBidi"/>
              <w:noProof/>
              <w:kern w:val="2"/>
            </w:rPr>
          </w:pPr>
          <w:hyperlink w:anchor="_Toc49302250" w:history="1">
            <w:r w:rsidRPr="000013C4">
              <w:rPr>
                <w:rStyle w:val="ab"/>
                <w:noProof/>
              </w:rPr>
              <w:t>5.2</w:t>
            </w:r>
            <w:r w:rsidRPr="000013C4">
              <w:rPr>
                <w:rStyle w:val="ab"/>
                <w:rFonts w:hint="eastAsia"/>
                <w:noProof/>
              </w:rPr>
              <w:t>未來研究方向</w:t>
            </w:r>
            <w:r>
              <w:rPr>
                <w:noProof/>
                <w:webHidden/>
              </w:rPr>
              <w:tab/>
            </w:r>
            <w:r>
              <w:rPr>
                <w:noProof/>
                <w:webHidden/>
              </w:rPr>
              <w:fldChar w:fldCharType="begin"/>
            </w:r>
            <w:r>
              <w:rPr>
                <w:noProof/>
                <w:webHidden/>
              </w:rPr>
              <w:instrText xml:space="preserve"> PAGEREF _Toc49302250 \h </w:instrText>
            </w:r>
            <w:r>
              <w:rPr>
                <w:noProof/>
                <w:webHidden/>
              </w:rPr>
            </w:r>
            <w:r>
              <w:rPr>
                <w:noProof/>
                <w:webHidden/>
              </w:rPr>
              <w:fldChar w:fldCharType="separate"/>
            </w:r>
            <w:r>
              <w:rPr>
                <w:noProof/>
                <w:webHidden/>
              </w:rPr>
              <w:t>33</w:t>
            </w:r>
            <w:r>
              <w:rPr>
                <w:noProof/>
                <w:webHidden/>
              </w:rPr>
              <w:fldChar w:fldCharType="end"/>
            </w:r>
          </w:hyperlink>
        </w:p>
        <w:p w14:paraId="05AF69E4" w14:textId="5FA9AAD0" w:rsidR="0018463D" w:rsidRDefault="0018463D">
          <w:pPr>
            <w:pStyle w:val="11"/>
            <w:rPr>
              <w:rFonts w:asciiTheme="minorHAnsi" w:eastAsiaTheme="minorEastAsia" w:hAnsiTheme="minorHAnsi"/>
            </w:rPr>
          </w:pPr>
          <w:hyperlink w:anchor="_Toc49302251" w:history="1">
            <w:r w:rsidRPr="000013C4">
              <w:rPr>
                <w:rStyle w:val="ab"/>
                <w:rFonts w:hint="eastAsia"/>
              </w:rPr>
              <w:t>參考文獻</w:t>
            </w:r>
            <w:r>
              <w:rPr>
                <w:webHidden/>
              </w:rPr>
              <w:tab/>
            </w:r>
            <w:r>
              <w:rPr>
                <w:webHidden/>
              </w:rPr>
              <w:fldChar w:fldCharType="begin"/>
            </w:r>
            <w:r>
              <w:rPr>
                <w:webHidden/>
              </w:rPr>
              <w:instrText xml:space="preserve"> PAGEREF _Toc49302251 \h </w:instrText>
            </w:r>
            <w:r>
              <w:rPr>
                <w:webHidden/>
              </w:rPr>
            </w:r>
            <w:r>
              <w:rPr>
                <w:webHidden/>
              </w:rPr>
              <w:fldChar w:fldCharType="separate"/>
            </w:r>
            <w:r>
              <w:rPr>
                <w:webHidden/>
              </w:rPr>
              <w:t>34</w:t>
            </w:r>
            <w:r>
              <w:rPr>
                <w:webHidden/>
              </w:rPr>
              <w:fldChar w:fldCharType="end"/>
            </w:r>
          </w:hyperlink>
        </w:p>
        <w:p w14:paraId="30B92013" w14:textId="3CD70C79"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107F033C" w14:textId="77777777" w:rsidR="0018463D" w:rsidRDefault="002E604C" w:rsidP="00A56CE4">
      <w:pPr>
        <w:pStyle w:val="1"/>
        <w:numPr>
          <w:ilvl w:val="0"/>
          <w:numId w:val="0"/>
        </w:numPr>
        <w:rPr>
          <w:noProof/>
        </w:rPr>
      </w:pPr>
      <w:bookmarkStart w:id="5" w:name="_Toc49302220"/>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73ABD190" w14:textId="1899CFF7" w:rsidR="0018463D" w:rsidRDefault="0018463D">
      <w:pPr>
        <w:pStyle w:val="af8"/>
        <w:tabs>
          <w:tab w:val="right" w:leader="dot" w:pos="8494"/>
        </w:tabs>
        <w:ind w:left="1440" w:hanging="480"/>
        <w:rPr>
          <w:rFonts w:asciiTheme="minorHAnsi" w:eastAsiaTheme="minorEastAsia" w:hAnsiTheme="minorHAnsi"/>
          <w:noProof/>
        </w:rPr>
      </w:pPr>
      <w:hyperlink w:anchor="_Toc49302207" w:history="1">
        <w:r w:rsidRPr="00C679A1">
          <w:rPr>
            <w:rStyle w:val="ab"/>
            <w:rFonts w:hint="eastAsia"/>
            <w:noProof/>
          </w:rPr>
          <w:t>表</w:t>
        </w:r>
        <w:r w:rsidRPr="00C679A1">
          <w:rPr>
            <w:rStyle w:val="ab"/>
            <w:noProof/>
          </w:rPr>
          <w:t xml:space="preserve"> 2.1 </w:t>
        </w:r>
        <w:r w:rsidRPr="00C679A1">
          <w:rPr>
            <w:rStyle w:val="ab"/>
            <w:rFonts w:hint="eastAsia"/>
            <w:noProof/>
          </w:rPr>
          <w:t>含缺失值資料集</w:t>
        </w:r>
        <w:r w:rsidRPr="00C679A1">
          <w:rPr>
            <w:rStyle w:val="ab"/>
            <w:noProof/>
          </w:rPr>
          <w:t>M</w:t>
        </w:r>
        <w:r>
          <w:rPr>
            <w:noProof/>
            <w:webHidden/>
          </w:rPr>
          <w:tab/>
        </w:r>
        <w:r>
          <w:rPr>
            <w:noProof/>
            <w:webHidden/>
          </w:rPr>
          <w:fldChar w:fldCharType="begin"/>
        </w:r>
        <w:r>
          <w:rPr>
            <w:noProof/>
            <w:webHidden/>
          </w:rPr>
          <w:instrText xml:space="preserve"> PAGEREF _Toc49302207 \h </w:instrText>
        </w:r>
        <w:r>
          <w:rPr>
            <w:noProof/>
            <w:webHidden/>
          </w:rPr>
        </w:r>
        <w:r>
          <w:rPr>
            <w:noProof/>
            <w:webHidden/>
          </w:rPr>
          <w:fldChar w:fldCharType="separate"/>
        </w:r>
        <w:r>
          <w:rPr>
            <w:noProof/>
            <w:webHidden/>
          </w:rPr>
          <w:t>11</w:t>
        </w:r>
        <w:r>
          <w:rPr>
            <w:noProof/>
            <w:webHidden/>
          </w:rPr>
          <w:fldChar w:fldCharType="end"/>
        </w:r>
      </w:hyperlink>
    </w:p>
    <w:p w14:paraId="21936711" w14:textId="5670620D" w:rsidR="0018463D" w:rsidRDefault="0018463D">
      <w:pPr>
        <w:pStyle w:val="af8"/>
        <w:tabs>
          <w:tab w:val="right" w:leader="dot" w:pos="8494"/>
        </w:tabs>
        <w:ind w:left="1440" w:hanging="480"/>
        <w:rPr>
          <w:rFonts w:asciiTheme="minorHAnsi" w:eastAsiaTheme="minorEastAsia" w:hAnsiTheme="minorHAnsi"/>
          <w:noProof/>
        </w:rPr>
      </w:pPr>
      <w:hyperlink w:anchor="_Toc49302208" w:history="1">
        <w:r w:rsidRPr="00C679A1">
          <w:rPr>
            <w:rStyle w:val="ab"/>
            <w:rFonts w:hint="eastAsia"/>
            <w:noProof/>
          </w:rPr>
          <w:t>表</w:t>
        </w:r>
        <w:r w:rsidRPr="00C679A1">
          <w:rPr>
            <w:rStyle w:val="ab"/>
            <w:noProof/>
          </w:rPr>
          <w:t xml:space="preserve"> 2.2 </w:t>
        </w:r>
        <w:r w:rsidRPr="00C679A1">
          <w:rPr>
            <w:rStyle w:val="ab"/>
            <w:rFonts w:hint="eastAsia"/>
            <w:noProof/>
          </w:rPr>
          <w:t>刪除資料列</w:t>
        </w:r>
        <w:r>
          <w:rPr>
            <w:noProof/>
            <w:webHidden/>
          </w:rPr>
          <w:tab/>
        </w:r>
        <w:r>
          <w:rPr>
            <w:noProof/>
            <w:webHidden/>
          </w:rPr>
          <w:fldChar w:fldCharType="begin"/>
        </w:r>
        <w:r>
          <w:rPr>
            <w:noProof/>
            <w:webHidden/>
          </w:rPr>
          <w:instrText xml:space="preserve"> PAGEREF _Toc49302208 \h </w:instrText>
        </w:r>
        <w:r>
          <w:rPr>
            <w:noProof/>
            <w:webHidden/>
          </w:rPr>
        </w:r>
        <w:r>
          <w:rPr>
            <w:noProof/>
            <w:webHidden/>
          </w:rPr>
          <w:fldChar w:fldCharType="separate"/>
        </w:r>
        <w:r>
          <w:rPr>
            <w:noProof/>
            <w:webHidden/>
          </w:rPr>
          <w:t>11</w:t>
        </w:r>
        <w:r>
          <w:rPr>
            <w:noProof/>
            <w:webHidden/>
          </w:rPr>
          <w:fldChar w:fldCharType="end"/>
        </w:r>
      </w:hyperlink>
    </w:p>
    <w:p w14:paraId="2EE5C46E" w14:textId="1B66A8D4" w:rsidR="0018463D" w:rsidRDefault="0018463D">
      <w:pPr>
        <w:pStyle w:val="af8"/>
        <w:tabs>
          <w:tab w:val="right" w:leader="dot" w:pos="8494"/>
        </w:tabs>
        <w:ind w:left="1440" w:hanging="480"/>
        <w:rPr>
          <w:rFonts w:asciiTheme="minorHAnsi" w:eastAsiaTheme="minorEastAsia" w:hAnsiTheme="minorHAnsi"/>
          <w:noProof/>
        </w:rPr>
      </w:pPr>
      <w:hyperlink w:anchor="_Toc49302209" w:history="1">
        <w:r w:rsidRPr="00C679A1">
          <w:rPr>
            <w:rStyle w:val="ab"/>
            <w:rFonts w:hint="eastAsia"/>
            <w:noProof/>
          </w:rPr>
          <w:t>表</w:t>
        </w:r>
        <w:r w:rsidRPr="00C679A1">
          <w:rPr>
            <w:rStyle w:val="ab"/>
            <w:noProof/>
          </w:rPr>
          <w:t xml:space="preserve"> 2.3 </w:t>
        </w:r>
        <w:r w:rsidRPr="00C679A1">
          <w:rPr>
            <w:rStyle w:val="ab"/>
            <w:rFonts w:hint="eastAsia"/>
            <w:noProof/>
          </w:rPr>
          <w:t>刪除維度</w:t>
        </w:r>
        <w:r>
          <w:rPr>
            <w:noProof/>
            <w:webHidden/>
          </w:rPr>
          <w:tab/>
        </w:r>
        <w:r>
          <w:rPr>
            <w:noProof/>
            <w:webHidden/>
          </w:rPr>
          <w:fldChar w:fldCharType="begin"/>
        </w:r>
        <w:r>
          <w:rPr>
            <w:noProof/>
            <w:webHidden/>
          </w:rPr>
          <w:instrText xml:space="preserve"> PAGEREF _Toc49302209 \h </w:instrText>
        </w:r>
        <w:r>
          <w:rPr>
            <w:noProof/>
            <w:webHidden/>
          </w:rPr>
        </w:r>
        <w:r>
          <w:rPr>
            <w:noProof/>
            <w:webHidden/>
          </w:rPr>
          <w:fldChar w:fldCharType="separate"/>
        </w:r>
        <w:r>
          <w:rPr>
            <w:noProof/>
            <w:webHidden/>
          </w:rPr>
          <w:t>11</w:t>
        </w:r>
        <w:r>
          <w:rPr>
            <w:noProof/>
            <w:webHidden/>
          </w:rPr>
          <w:fldChar w:fldCharType="end"/>
        </w:r>
      </w:hyperlink>
    </w:p>
    <w:p w14:paraId="3FAD6DDA" w14:textId="022272E6" w:rsidR="0018463D" w:rsidRDefault="0018463D">
      <w:pPr>
        <w:pStyle w:val="af8"/>
        <w:tabs>
          <w:tab w:val="right" w:leader="dot" w:pos="8494"/>
        </w:tabs>
        <w:ind w:left="1440" w:hanging="480"/>
        <w:rPr>
          <w:rFonts w:asciiTheme="minorHAnsi" w:eastAsiaTheme="minorEastAsia" w:hAnsiTheme="minorHAnsi"/>
          <w:noProof/>
        </w:rPr>
      </w:pPr>
      <w:hyperlink w:anchor="_Toc49302210" w:history="1">
        <w:r w:rsidRPr="00C679A1">
          <w:rPr>
            <w:rStyle w:val="ab"/>
            <w:rFonts w:hint="eastAsia"/>
            <w:noProof/>
          </w:rPr>
          <w:t>表</w:t>
        </w:r>
        <w:r w:rsidRPr="00C679A1">
          <w:rPr>
            <w:rStyle w:val="ab"/>
            <w:noProof/>
          </w:rPr>
          <w:t xml:space="preserve"> 2.4 </w:t>
        </w:r>
        <w:r w:rsidRPr="00C679A1">
          <w:rPr>
            <w:rStyle w:val="ab"/>
            <w:rFonts w:hint="eastAsia"/>
            <w:noProof/>
          </w:rPr>
          <w:t>過度刪除資料列</w:t>
        </w:r>
        <w:r>
          <w:rPr>
            <w:noProof/>
            <w:webHidden/>
          </w:rPr>
          <w:tab/>
        </w:r>
        <w:r>
          <w:rPr>
            <w:noProof/>
            <w:webHidden/>
          </w:rPr>
          <w:fldChar w:fldCharType="begin"/>
        </w:r>
        <w:r>
          <w:rPr>
            <w:noProof/>
            <w:webHidden/>
          </w:rPr>
          <w:instrText xml:space="preserve"> PAGEREF _Toc49302210 \h </w:instrText>
        </w:r>
        <w:r>
          <w:rPr>
            <w:noProof/>
            <w:webHidden/>
          </w:rPr>
        </w:r>
        <w:r>
          <w:rPr>
            <w:noProof/>
            <w:webHidden/>
          </w:rPr>
          <w:fldChar w:fldCharType="separate"/>
        </w:r>
        <w:r>
          <w:rPr>
            <w:noProof/>
            <w:webHidden/>
          </w:rPr>
          <w:t>12</w:t>
        </w:r>
        <w:r>
          <w:rPr>
            <w:noProof/>
            <w:webHidden/>
          </w:rPr>
          <w:fldChar w:fldCharType="end"/>
        </w:r>
      </w:hyperlink>
    </w:p>
    <w:p w14:paraId="7B5C1F61" w14:textId="714C1AAB" w:rsidR="0018463D" w:rsidRDefault="0018463D">
      <w:pPr>
        <w:pStyle w:val="af8"/>
        <w:tabs>
          <w:tab w:val="right" w:leader="dot" w:pos="8494"/>
        </w:tabs>
        <w:ind w:left="1440" w:hanging="480"/>
        <w:rPr>
          <w:rFonts w:asciiTheme="minorHAnsi" w:eastAsiaTheme="minorEastAsia" w:hAnsiTheme="minorHAnsi"/>
          <w:noProof/>
        </w:rPr>
      </w:pPr>
      <w:hyperlink w:anchor="_Toc49302211" w:history="1">
        <w:r w:rsidRPr="00C679A1">
          <w:rPr>
            <w:rStyle w:val="ab"/>
            <w:rFonts w:hint="eastAsia"/>
            <w:noProof/>
          </w:rPr>
          <w:t>表</w:t>
        </w:r>
        <w:r w:rsidRPr="00C679A1">
          <w:rPr>
            <w:rStyle w:val="ab"/>
            <w:noProof/>
          </w:rPr>
          <w:t xml:space="preserve"> 2.5 </w:t>
        </w:r>
        <w:r w:rsidRPr="00C679A1">
          <w:rPr>
            <w:rStyle w:val="ab"/>
            <w:rFonts w:hint="eastAsia"/>
            <w:noProof/>
          </w:rPr>
          <w:t>過度刪除維度</w:t>
        </w:r>
        <w:r>
          <w:rPr>
            <w:noProof/>
            <w:webHidden/>
          </w:rPr>
          <w:tab/>
        </w:r>
        <w:r>
          <w:rPr>
            <w:noProof/>
            <w:webHidden/>
          </w:rPr>
          <w:fldChar w:fldCharType="begin"/>
        </w:r>
        <w:r>
          <w:rPr>
            <w:noProof/>
            <w:webHidden/>
          </w:rPr>
          <w:instrText xml:space="preserve"> PAGEREF _Toc49302211 \h </w:instrText>
        </w:r>
        <w:r>
          <w:rPr>
            <w:noProof/>
            <w:webHidden/>
          </w:rPr>
        </w:r>
        <w:r>
          <w:rPr>
            <w:noProof/>
            <w:webHidden/>
          </w:rPr>
          <w:fldChar w:fldCharType="separate"/>
        </w:r>
        <w:r>
          <w:rPr>
            <w:noProof/>
            <w:webHidden/>
          </w:rPr>
          <w:t>12</w:t>
        </w:r>
        <w:r>
          <w:rPr>
            <w:noProof/>
            <w:webHidden/>
          </w:rPr>
          <w:fldChar w:fldCharType="end"/>
        </w:r>
      </w:hyperlink>
    </w:p>
    <w:p w14:paraId="182CCE9E" w14:textId="0321785C" w:rsidR="0018463D" w:rsidRDefault="0018463D">
      <w:pPr>
        <w:pStyle w:val="af8"/>
        <w:tabs>
          <w:tab w:val="right" w:leader="dot" w:pos="8494"/>
        </w:tabs>
        <w:ind w:left="1440" w:hanging="480"/>
        <w:rPr>
          <w:rFonts w:asciiTheme="minorHAnsi" w:eastAsiaTheme="minorEastAsia" w:hAnsiTheme="minorHAnsi"/>
          <w:noProof/>
        </w:rPr>
      </w:pPr>
      <w:hyperlink w:anchor="_Toc49302212" w:history="1">
        <w:r w:rsidRPr="00C679A1">
          <w:rPr>
            <w:rStyle w:val="ab"/>
            <w:rFonts w:hint="eastAsia"/>
            <w:noProof/>
          </w:rPr>
          <w:t>表</w:t>
        </w:r>
        <w:r w:rsidRPr="00C679A1">
          <w:rPr>
            <w:rStyle w:val="ab"/>
            <w:noProof/>
          </w:rPr>
          <w:t xml:space="preserve"> 3.1 sk-NN imputation</w:t>
        </w:r>
        <w:r w:rsidRPr="00C679A1">
          <w:rPr>
            <w:rStyle w:val="ab"/>
            <w:rFonts w:hint="eastAsia"/>
            <w:noProof/>
          </w:rPr>
          <w:t>演算法符號定義表</w:t>
        </w:r>
        <w:r>
          <w:rPr>
            <w:noProof/>
            <w:webHidden/>
          </w:rPr>
          <w:tab/>
        </w:r>
        <w:r>
          <w:rPr>
            <w:noProof/>
            <w:webHidden/>
          </w:rPr>
          <w:fldChar w:fldCharType="begin"/>
        </w:r>
        <w:r>
          <w:rPr>
            <w:noProof/>
            <w:webHidden/>
          </w:rPr>
          <w:instrText xml:space="preserve"> PAGEREF _Toc49302212 \h </w:instrText>
        </w:r>
        <w:r>
          <w:rPr>
            <w:noProof/>
            <w:webHidden/>
          </w:rPr>
        </w:r>
        <w:r>
          <w:rPr>
            <w:noProof/>
            <w:webHidden/>
          </w:rPr>
          <w:fldChar w:fldCharType="separate"/>
        </w:r>
        <w:r>
          <w:rPr>
            <w:noProof/>
            <w:webHidden/>
          </w:rPr>
          <w:t>19</w:t>
        </w:r>
        <w:r>
          <w:rPr>
            <w:noProof/>
            <w:webHidden/>
          </w:rPr>
          <w:fldChar w:fldCharType="end"/>
        </w:r>
      </w:hyperlink>
    </w:p>
    <w:p w14:paraId="09FF38FA" w14:textId="2FA00E5A" w:rsidR="0018463D" w:rsidRDefault="0018463D">
      <w:pPr>
        <w:pStyle w:val="af8"/>
        <w:tabs>
          <w:tab w:val="right" w:leader="dot" w:pos="8494"/>
        </w:tabs>
        <w:ind w:left="1440" w:hanging="480"/>
        <w:rPr>
          <w:rFonts w:asciiTheme="minorHAnsi" w:eastAsiaTheme="minorEastAsia" w:hAnsiTheme="minorHAnsi"/>
          <w:noProof/>
        </w:rPr>
      </w:pPr>
      <w:hyperlink w:anchor="_Toc49302213" w:history="1">
        <w:r w:rsidRPr="00C679A1">
          <w:rPr>
            <w:rStyle w:val="ab"/>
            <w:rFonts w:hint="eastAsia"/>
            <w:noProof/>
          </w:rPr>
          <w:t>表</w:t>
        </w:r>
        <w:r w:rsidRPr="00C679A1">
          <w:rPr>
            <w:rStyle w:val="ab"/>
            <w:noProof/>
          </w:rPr>
          <w:t xml:space="preserve"> 4.1 UCI Machine Learning Repository</w:t>
        </w:r>
        <w:r w:rsidRPr="00C679A1">
          <w:rPr>
            <w:rStyle w:val="ab"/>
            <w:rFonts w:hint="eastAsia"/>
            <w:noProof/>
          </w:rPr>
          <w:t>輸入資料集資訊</w:t>
        </w:r>
        <w:r>
          <w:rPr>
            <w:noProof/>
            <w:webHidden/>
          </w:rPr>
          <w:tab/>
        </w:r>
        <w:r>
          <w:rPr>
            <w:noProof/>
            <w:webHidden/>
          </w:rPr>
          <w:fldChar w:fldCharType="begin"/>
        </w:r>
        <w:r>
          <w:rPr>
            <w:noProof/>
            <w:webHidden/>
          </w:rPr>
          <w:instrText xml:space="preserve"> PAGEREF _Toc49302213 \h </w:instrText>
        </w:r>
        <w:r>
          <w:rPr>
            <w:noProof/>
            <w:webHidden/>
          </w:rPr>
        </w:r>
        <w:r>
          <w:rPr>
            <w:noProof/>
            <w:webHidden/>
          </w:rPr>
          <w:fldChar w:fldCharType="separate"/>
        </w:r>
        <w:r>
          <w:rPr>
            <w:noProof/>
            <w:webHidden/>
          </w:rPr>
          <w:t>25</w:t>
        </w:r>
        <w:r>
          <w:rPr>
            <w:noProof/>
            <w:webHidden/>
          </w:rPr>
          <w:fldChar w:fldCharType="end"/>
        </w:r>
      </w:hyperlink>
    </w:p>
    <w:p w14:paraId="1F397D6E" w14:textId="53D6E4BB" w:rsidR="0018463D" w:rsidRDefault="0018463D">
      <w:pPr>
        <w:pStyle w:val="af8"/>
        <w:tabs>
          <w:tab w:val="right" w:leader="dot" w:pos="8494"/>
        </w:tabs>
        <w:ind w:left="1440" w:hanging="480"/>
        <w:rPr>
          <w:rFonts w:asciiTheme="minorHAnsi" w:eastAsiaTheme="minorEastAsia" w:hAnsiTheme="minorHAnsi"/>
          <w:noProof/>
        </w:rPr>
      </w:pPr>
      <w:hyperlink w:anchor="_Toc49302214" w:history="1">
        <w:r w:rsidRPr="00C679A1">
          <w:rPr>
            <w:rStyle w:val="ab"/>
            <w:rFonts w:hint="eastAsia"/>
            <w:noProof/>
          </w:rPr>
          <w:t>表</w:t>
        </w:r>
        <w:r w:rsidRPr="00C679A1">
          <w:rPr>
            <w:rStyle w:val="ab"/>
            <w:noProof/>
          </w:rPr>
          <w:t xml:space="preserve"> 4.2 </w:t>
        </w:r>
        <w:r w:rsidRPr="00C679A1">
          <w:rPr>
            <w:rStyle w:val="ab"/>
            <w:rFonts w:hint="eastAsia"/>
            <w:noProof/>
          </w:rPr>
          <w:t>各填補法相似度比較表</w:t>
        </w:r>
        <w:r w:rsidRPr="00C679A1">
          <w:rPr>
            <w:rStyle w:val="ab"/>
            <w:noProof/>
          </w:rPr>
          <w:t xml:space="preserve"> (k=1)</w:t>
        </w:r>
        <w:r>
          <w:rPr>
            <w:noProof/>
            <w:webHidden/>
          </w:rPr>
          <w:tab/>
        </w:r>
        <w:r>
          <w:rPr>
            <w:noProof/>
            <w:webHidden/>
          </w:rPr>
          <w:fldChar w:fldCharType="begin"/>
        </w:r>
        <w:r>
          <w:rPr>
            <w:noProof/>
            <w:webHidden/>
          </w:rPr>
          <w:instrText xml:space="preserve"> PAGEREF _Toc49302214 \h </w:instrText>
        </w:r>
        <w:r>
          <w:rPr>
            <w:noProof/>
            <w:webHidden/>
          </w:rPr>
        </w:r>
        <w:r>
          <w:rPr>
            <w:noProof/>
            <w:webHidden/>
          </w:rPr>
          <w:fldChar w:fldCharType="separate"/>
        </w:r>
        <w:r>
          <w:rPr>
            <w:noProof/>
            <w:webHidden/>
          </w:rPr>
          <w:t>29</w:t>
        </w:r>
        <w:r>
          <w:rPr>
            <w:noProof/>
            <w:webHidden/>
          </w:rPr>
          <w:fldChar w:fldCharType="end"/>
        </w:r>
      </w:hyperlink>
    </w:p>
    <w:p w14:paraId="7B8D97AF" w14:textId="510FA5DC" w:rsidR="0018463D" w:rsidRDefault="0018463D">
      <w:pPr>
        <w:pStyle w:val="af8"/>
        <w:tabs>
          <w:tab w:val="right" w:leader="dot" w:pos="8494"/>
        </w:tabs>
        <w:ind w:left="1440" w:hanging="480"/>
        <w:rPr>
          <w:rFonts w:asciiTheme="minorHAnsi" w:eastAsiaTheme="minorEastAsia" w:hAnsiTheme="minorHAnsi"/>
          <w:noProof/>
        </w:rPr>
      </w:pPr>
      <w:hyperlink w:anchor="_Toc49302215" w:history="1">
        <w:r w:rsidRPr="00C679A1">
          <w:rPr>
            <w:rStyle w:val="ab"/>
            <w:rFonts w:hint="eastAsia"/>
            <w:noProof/>
          </w:rPr>
          <w:t>表</w:t>
        </w:r>
        <w:r w:rsidRPr="00C679A1">
          <w:rPr>
            <w:rStyle w:val="ab"/>
            <w:noProof/>
          </w:rPr>
          <w:t xml:space="preserve"> 4.3 </w:t>
        </w:r>
        <w:r w:rsidRPr="00C679A1">
          <w:rPr>
            <w:rStyle w:val="ab"/>
            <w:rFonts w:hint="eastAsia"/>
            <w:noProof/>
          </w:rPr>
          <w:t>各填補法相似度比較表</w:t>
        </w:r>
        <w:r w:rsidRPr="00C679A1">
          <w:rPr>
            <w:rStyle w:val="ab"/>
            <w:noProof/>
          </w:rPr>
          <w:t xml:space="preserve"> (k=5)</w:t>
        </w:r>
        <w:r>
          <w:rPr>
            <w:noProof/>
            <w:webHidden/>
          </w:rPr>
          <w:tab/>
        </w:r>
        <w:r>
          <w:rPr>
            <w:noProof/>
            <w:webHidden/>
          </w:rPr>
          <w:fldChar w:fldCharType="begin"/>
        </w:r>
        <w:r>
          <w:rPr>
            <w:noProof/>
            <w:webHidden/>
          </w:rPr>
          <w:instrText xml:space="preserve"> PAGEREF _Toc49302215 \h </w:instrText>
        </w:r>
        <w:r>
          <w:rPr>
            <w:noProof/>
            <w:webHidden/>
          </w:rPr>
        </w:r>
        <w:r>
          <w:rPr>
            <w:noProof/>
            <w:webHidden/>
          </w:rPr>
          <w:fldChar w:fldCharType="separate"/>
        </w:r>
        <w:r>
          <w:rPr>
            <w:noProof/>
            <w:webHidden/>
          </w:rPr>
          <w:t>30</w:t>
        </w:r>
        <w:r>
          <w:rPr>
            <w:noProof/>
            <w:webHidden/>
          </w:rPr>
          <w:fldChar w:fldCharType="end"/>
        </w:r>
      </w:hyperlink>
    </w:p>
    <w:p w14:paraId="020113A8" w14:textId="2AF4BCAC" w:rsidR="0018463D" w:rsidRDefault="0018463D">
      <w:pPr>
        <w:pStyle w:val="af8"/>
        <w:tabs>
          <w:tab w:val="right" w:leader="dot" w:pos="8494"/>
        </w:tabs>
        <w:ind w:left="1440" w:hanging="480"/>
        <w:rPr>
          <w:rFonts w:asciiTheme="minorHAnsi" w:eastAsiaTheme="minorEastAsia" w:hAnsiTheme="minorHAnsi"/>
          <w:noProof/>
        </w:rPr>
      </w:pPr>
      <w:hyperlink w:anchor="_Toc49302216" w:history="1">
        <w:r w:rsidRPr="00C679A1">
          <w:rPr>
            <w:rStyle w:val="ab"/>
            <w:rFonts w:hint="eastAsia"/>
            <w:noProof/>
          </w:rPr>
          <w:t>表</w:t>
        </w:r>
        <w:r w:rsidRPr="00C679A1">
          <w:rPr>
            <w:rStyle w:val="ab"/>
            <w:noProof/>
          </w:rPr>
          <w:t xml:space="preserve"> 4.4 </w:t>
        </w:r>
        <w:r w:rsidRPr="00C679A1">
          <w:rPr>
            <w:rStyle w:val="ab"/>
            <w:rFonts w:hint="eastAsia"/>
            <w:noProof/>
          </w:rPr>
          <w:t>各填補法相似度比較表</w:t>
        </w:r>
        <w:r w:rsidRPr="00C679A1">
          <w:rPr>
            <w:rStyle w:val="ab"/>
            <w:noProof/>
          </w:rPr>
          <w:t xml:space="preserve"> (k=13)</w:t>
        </w:r>
        <w:r>
          <w:rPr>
            <w:noProof/>
            <w:webHidden/>
          </w:rPr>
          <w:tab/>
        </w:r>
        <w:r>
          <w:rPr>
            <w:noProof/>
            <w:webHidden/>
          </w:rPr>
          <w:fldChar w:fldCharType="begin"/>
        </w:r>
        <w:r>
          <w:rPr>
            <w:noProof/>
            <w:webHidden/>
          </w:rPr>
          <w:instrText xml:space="preserve"> PAGEREF _Toc49302216 \h </w:instrText>
        </w:r>
        <w:r>
          <w:rPr>
            <w:noProof/>
            <w:webHidden/>
          </w:rPr>
        </w:r>
        <w:r>
          <w:rPr>
            <w:noProof/>
            <w:webHidden/>
          </w:rPr>
          <w:fldChar w:fldCharType="separate"/>
        </w:r>
        <w:r>
          <w:rPr>
            <w:noProof/>
            <w:webHidden/>
          </w:rPr>
          <w:t>30</w:t>
        </w:r>
        <w:r>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71E8E2F1" w14:textId="77777777" w:rsidR="0018463D" w:rsidRDefault="00551F2D" w:rsidP="00537377">
      <w:pPr>
        <w:pStyle w:val="1"/>
        <w:numPr>
          <w:ilvl w:val="0"/>
          <w:numId w:val="0"/>
        </w:numPr>
        <w:rPr>
          <w:noProof/>
        </w:rPr>
      </w:pPr>
      <w:bookmarkStart w:id="6" w:name="_Toc49302221"/>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0E572ACB" w14:textId="16FAE34D" w:rsidR="0018463D" w:rsidRDefault="0018463D">
      <w:pPr>
        <w:pStyle w:val="af8"/>
        <w:tabs>
          <w:tab w:val="right" w:leader="dot" w:pos="8494"/>
        </w:tabs>
        <w:ind w:left="1440" w:hanging="480"/>
        <w:rPr>
          <w:rFonts w:asciiTheme="minorHAnsi" w:eastAsiaTheme="minorEastAsia" w:hAnsiTheme="minorHAnsi"/>
          <w:noProof/>
        </w:rPr>
      </w:pPr>
      <w:hyperlink w:anchor="_Toc49302197" w:history="1">
        <w:r w:rsidRPr="005179F6">
          <w:rPr>
            <w:rStyle w:val="ab"/>
            <w:rFonts w:hint="eastAsia"/>
            <w:noProof/>
          </w:rPr>
          <w:t>圖</w:t>
        </w:r>
        <w:r w:rsidRPr="005179F6">
          <w:rPr>
            <w:rStyle w:val="ab"/>
            <w:noProof/>
          </w:rPr>
          <w:t xml:space="preserve"> 3.1 NaN-Euclidean distance</w:t>
        </w:r>
        <w:r>
          <w:rPr>
            <w:noProof/>
            <w:webHidden/>
          </w:rPr>
          <w:tab/>
        </w:r>
        <w:r>
          <w:rPr>
            <w:noProof/>
            <w:webHidden/>
          </w:rPr>
          <w:fldChar w:fldCharType="begin"/>
        </w:r>
        <w:r>
          <w:rPr>
            <w:noProof/>
            <w:webHidden/>
          </w:rPr>
          <w:instrText xml:space="preserve"> PAGEREF _Toc49302197 \h </w:instrText>
        </w:r>
        <w:r>
          <w:rPr>
            <w:noProof/>
            <w:webHidden/>
          </w:rPr>
        </w:r>
        <w:r>
          <w:rPr>
            <w:noProof/>
            <w:webHidden/>
          </w:rPr>
          <w:fldChar w:fldCharType="separate"/>
        </w:r>
        <w:r>
          <w:rPr>
            <w:noProof/>
            <w:webHidden/>
          </w:rPr>
          <w:t>18</w:t>
        </w:r>
        <w:r>
          <w:rPr>
            <w:noProof/>
            <w:webHidden/>
          </w:rPr>
          <w:fldChar w:fldCharType="end"/>
        </w:r>
      </w:hyperlink>
    </w:p>
    <w:p w14:paraId="41116F4F" w14:textId="11D4C9E9" w:rsidR="0018463D" w:rsidRDefault="0018463D">
      <w:pPr>
        <w:pStyle w:val="af8"/>
        <w:tabs>
          <w:tab w:val="right" w:leader="dot" w:pos="8494"/>
        </w:tabs>
        <w:ind w:left="1440" w:hanging="480"/>
        <w:rPr>
          <w:rFonts w:asciiTheme="minorHAnsi" w:eastAsiaTheme="minorEastAsia" w:hAnsiTheme="minorHAnsi"/>
          <w:noProof/>
        </w:rPr>
      </w:pPr>
      <w:hyperlink w:anchor="_Toc49302198" w:history="1">
        <w:r w:rsidRPr="005179F6">
          <w:rPr>
            <w:rStyle w:val="ab"/>
            <w:rFonts w:hint="eastAsia"/>
            <w:noProof/>
          </w:rPr>
          <w:t>圖</w:t>
        </w:r>
        <w:r w:rsidRPr="005179F6">
          <w:rPr>
            <w:rStyle w:val="ab"/>
            <w:noProof/>
          </w:rPr>
          <w:t xml:space="preserve"> 3.2 sk-NN imputation</w:t>
        </w:r>
        <w:r w:rsidRPr="005179F6">
          <w:rPr>
            <w:rStyle w:val="ab"/>
            <w:rFonts w:hint="eastAsia"/>
            <w:noProof/>
          </w:rPr>
          <w:t>演算法</w:t>
        </w:r>
        <w:r>
          <w:rPr>
            <w:noProof/>
            <w:webHidden/>
          </w:rPr>
          <w:tab/>
        </w:r>
        <w:r>
          <w:rPr>
            <w:noProof/>
            <w:webHidden/>
          </w:rPr>
          <w:fldChar w:fldCharType="begin"/>
        </w:r>
        <w:r>
          <w:rPr>
            <w:noProof/>
            <w:webHidden/>
          </w:rPr>
          <w:instrText xml:space="preserve"> PAGEREF _Toc49302198 \h </w:instrText>
        </w:r>
        <w:r>
          <w:rPr>
            <w:noProof/>
            <w:webHidden/>
          </w:rPr>
        </w:r>
        <w:r>
          <w:rPr>
            <w:noProof/>
            <w:webHidden/>
          </w:rPr>
          <w:fldChar w:fldCharType="separate"/>
        </w:r>
        <w:r>
          <w:rPr>
            <w:noProof/>
            <w:webHidden/>
          </w:rPr>
          <w:t>21</w:t>
        </w:r>
        <w:r>
          <w:rPr>
            <w:noProof/>
            <w:webHidden/>
          </w:rPr>
          <w:fldChar w:fldCharType="end"/>
        </w:r>
      </w:hyperlink>
    </w:p>
    <w:p w14:paraId="54E80111" w14:textId="77EB1D60" w:rsidR="0018463D" w:rsidRDefault="0018463D">
      <w:pPr>
        <w:pStyle w:val="af8"/>
        <w:tabs>
          <w:tab w:val="right" w:leader="dot" w:pos="8494"/>
        </w:tabs>
        <w:ind w:left="1440" w:hanging="480"/>
        <w:rPr>
          <w:rFonts w:asciiTheme="minorHAnsi" w:eastAsiaTheme="minorEastAsia" w:hAnsiTheme="minorHAnsi"/>
          <w:noProof/>
        </w:rPr>
      </w:pPr>
      <w:hyperlink w:anchor="_Toc49302199" w:history="1">
        <w:r w:rsidRPr="005179F6">
          <w:rPr>
            <w:rStyle w:val="ab"/>
            <w:rFonts w:hint="eastAsia"/>
            <w:noProof/>
          </w:rPr>
          <w:t>圖</w:t>
        </w:r>
        <w:r w:rsidRPr="005179F6">
          <w:rPr>
            <w:rStyle w:val="ab"/>
            <w:noProof/>
          </w:rPr>
          <w:t xml:space="preserve"> 3.3 Procedure Impute_Process()</w:t>
        </w:r>
        <w:r>
          <w:rPr>
            <w:noProof/>
            <w:webHidden/>
          </w:rPr>
          <w:tab/>
        </w:r>
        <w:r>
          <w:rPr>
            <w:noProof/>
            <w:webHidden/>
          </w:rPr>
          <w:fldChar w:fldCharType="begin"/>
        </w:r>
        <w:r>
          <w:rPr>
            <w:noProof/>
            <w:webHidden/>
          </w:rPr>
          <w:instrText xml:space="preserve"> PAGEREF _Toc49302199 \h </w:instrText>
        </w:r>
        <w:r>
          <w:rPr>
            <w:noProof/>
            <w:webHidden/>
          </w:rPr>
        </w:r>
        <w:r>
          <w:rPr>
            <w:noProof/>
            <w:webHidden/>
          </w:rPr>
          <w:fldChar w:fldCharType="separate"/>
        </w:r>
        <w:r>
          <w:rPr>
            <w:noProof/>
            <w:webHidden/>
          </w:rPr>
          <w:t>22</w:t>
        </w:r>
        <w:r>
          <w:rPr>
            <w:noProof/>
            <w:webHidden/>
          </w:rPr>
          <w:fldChar w:fldCharType="end"/>
        </w:r>
      </w:hyperlink>
    </w:p>
    <w:p w14:paraId="637DBB12" w14:textId="02EA2C99" w:rsidR="0018463D" w:rsidRDefault="0018463D">
      <w:pPr>
        <w:pStyle w:val="af8"/>
        <w:tabs>
          <w:tab w:val="right" w:leader="dot" w:pos="8494"/>
        </w:tabs>
        <w:ind w:left="1440" w:hanging="480"/>
        <w:rPr>
          <w:rFonts w:asciiTheme="minorHAnsi" w:eastAsiaTheme="minorEastAsia" w:hAnsiTheme="minorHAnsi"/>
          <w:noProof/>
        </w:rPr>
      </w:pPr>
      <w:hyperlink w:anchor="_Toc49302200" w:history="1">
        <w:r w:rsidRPr="005179F6">
          <w:rPr>
            <w:rStyle w:val="ab"/>
            <w:rFonts w:hint="eastAsia"/>
            <w:noProof/>
          </w:rPr>
          <w:t>圖</w:t>
        </w:r>
        <w:r w:rsidRPr="005179F6">
          <w:rPr>
            <w:rStyle w:val="ab"/>
            <w:noProof/>
          </w:rPr>
          <w:t xml:space="preserve"> 4.1 </w:t>
        </w:r>
        <w:r w:rsidRPr="005179F6">
          <w:rPr>
            <w:rStyle w:val="ab"/>
            <w:rFonts w:hint="eastAsia"/>
            <w:noProof/>
          </w:rPr>
          <w:t>不同缺失值比例下之</w:t>
        </w:r>
        <w:r w:rsidRPr="005179F6">
          <w:rPr>
            <w:rStyle w:val="ab"/>
            <w:rFonts w:cs="Times New Roman"/>
            <w:noProof/>
          </w:rPr>
          <w:t>hit ratio (</w:t>
        </w:r>
        <w:r w:rsidRPr="005179F6">
          <w:rPr>
            <w:rStyle w:val="ab"/>
            <w:noProof/>
          </w:rPr>
          <w:t>k=1</w:t>
        </w:r>
        <w:r w:rsidRPr="005179F6">
          <w:rPr>
            <w:rStyle w:val="ab"/>
            <w:rFonts w:cs="Times New Roman"/>
            <w:noProof/>
          </w:rPr>
          <w:t>)</w:t>
        </w:r>
        <w:r>
          <w:rPr>
            <w:noProof/>
            <w:webHidden/>
          </w:rPr>
          <w:tab/>
        </w:r>
        <w:r>
          <w:rPr>
            <w:noProof/>
            <w:webHidden/>
          </w:rPr>
          <w:fldChar w:fldCharType="begin"/>
        </w:r>
        <w:r>
          <w:rPr>
            <w:noProof/>
            <w:webHidden/>
          </w:rPr>
          <w:instrText xml:space="preserve"> PAGEREF _Toc49302200 \h </w:instrText>
        </w:r>
        <w:r>
          <w:rPr>
            <w:noProof/>
            <w:webHidden/>
          </w:rPr>
        </w:r>
        <w:r>
          <w:rPr>
            <w:noProof/>
            <w:webHidden/>
          </w:rPr>
          <w:fldChar w:fldCharType="separate"/>
        </w:r>
        <w:r>
          <w:rPr>
            <w:noProof/>
            <w:webHidden/>
          </w:rPr>
          <w:t>26</w:t>
        </w:r>
        <w:r>
          <w:rPr>
            <w:noProof/>
            <w:webHidden/>
          </w:rPr>
          <w:fldChar w:fldCharType="end"/>
        </w:r>
      </w:hyperlink>
    </w:p>
    <w:p w14:paraId="697E8FD5" w14:textId="680B7E1D" w:rsidR="0018463D" w:rsidRDefault="0018463D">
      <w:pPr>
        <w:pStyle w:val="af8"/>
        <w:tabs>
          <w:tab w:val="right" w:leader="dot" w:pos="8494"/>
        </w:tabs>
        <w:ind w:left="1440" w:hanging="480"/>
        <w:rPr>
          <w:rFonts w:asciiTheme="minorHAnsi" w:eastAsiaTheme="minorEastAsia" w:hAnsiTheme="minorHAnsi"/>
          <w:noProof/>
        </w:rPr>
      </w:pPr>
      <w:hyperlink w:anchor="_Toc49302201" w:history="1">
        <w:r w:rsidRPr="005179F6">
          <w:rPr>
            <w:rStyle w:val="ab"/>
            <w:rFonts w:hint="eastAsia"/>
            <w:noProof/>
          </w:rPr>
          <w:t>圖</w:t>
        </w:r>
        <w:r w:rsidRPr="005179F6">
          <w:rPr>
            <w:rStyle w:val="ab"/>
            <w:noProof/>
          </w:rPr>
          <w:t xml:space="preserve"> 4.2</w:t>
        </w:r>
        <w:r w:rsidRPr="005179F6">
          <w:rPr>
            <w:rStyle w:val="ab"/>
            <w:rFonts w:cs="Times New Roman"/>
            <w:noProof/>
          </w:rPr>
          <w:t xml:space="preserve"> </w:t>
        </w:r>
        <w:r w:rsidRPr="005179F6">
          <w:rPr>
            <w:rStyle w:val="ab"/>
            <w:rFonts w:hint="eastAsia"/>
            <w:noProof/>
          </w:rPr>
          <w:t>不同缺失值比例下之</w:t>
        </w:r>
        <w:r w:rsidRPr="005179F6">
          <w:rPr>
            <w:rStyle w:val="ab"/>
            <w:rFonts w:cs="Times New Roman"/>
            <w:noProof/>
          </w:rPr>
          <w:t>hit ratio (</w:t>
        </w:r>
        <w:r w:rsidRPr="005179F6">
          <w:rPr>
            <w:rStyle w:val="ab"/>
            <w:noProof/>
          </w:rPr>
          <w:t>k=2</w:t>
        </w:r>
        <w:r w:rsidRPr="005179F6">
          <w:rPr>
            <w:rStyle w:val="ab"/>
            <w:rFonts w:cs="Times New Roman"/>
            <w:noProof/>
          </w:rPr>
          <w:t>)</w:t>
        </w:r>
        <w:r>
          <w:rPr>
            <w:noProof/>
            <w:webHidden/>
          </w:rPr>
          <w:tab/>
        </w:r>
        <w:r>
          <w:rPr>
            <w:noProof/>
            <w:webHidden/>
          </w:rPr>
          <w:fldChar w:fldCharType="begin"/>
        </w:r>
        <w:r>
          <w:rPr>
            <w:noProof/>
            <w:webHidden/>
          </w:rPr>
          <w:instrText xml:space="preserve"> PAGEREF _Toc49302201 \h </w:instrText>
        </w:r>
        <w:r>
          <w:rPr>
            <w:noProof/>
            <w:webHidden/>
          </w:rPr>
        </w:r>
        <w:r>
          <w:rPr>
            <w:noProof/>
            <w:webHidden/>
          </w:rPr>
          <w:fldChar w:fldCharType="separate"/>
        </w:r>
        <w:r>
          <w:rPr>
            <w:noProof/>
            <w:webHidden/>
          </w:rPr>
          <w:t>26</w:t>
        </w:r>
        <w:r>
          <w:rPr>
            <w:noProof/>
            <w:webHidden/>
          </w:rPr>
          <w:fldChar w:fldCharType="end"/>
        </w:r>
      </w:hyperlink>
    </w:p>
    <w:p w14:paraId="3760C69B" w14:textId="718F5498" w:rsidR="0018463D" w:rsidRDefault="0018463D">
      <w:pPr>
        <w:pStyle w:val="af8"/>
        <w:tabs>
          <w:tab w:val="right" w:leader="dot" w:pos="8494"/>
        </w:tabs>
        <w:ind w:left="1440" w:hanging="480"/>
        <w:rPr>
          <w:rFonts w:asciiTheme="minorHAnsi" w:eastAsiaTheme="minorEastAsia" w:hAnsiTheme="minorHAnsi"/>
          <w:noProof/>
        </w:rPr>
      </w:pPr>
      <w:hyperlink w:anchor="_Toc49302202" w:history="1">
        <w:r w:rsidRPr="005179F6">
          <w:rPr>
            <w:rStyle w:val="ab"/>
            <w:rFonts w:hint="eastAsia"/>
            <w:noProof/>
          </w:rPr>
          <w:t>圖</w:t>
        </w:r>
        <w:r w:rsidRPr="005179F6">
          <w:rPr>
            <w:rStyle w:val="ab"/>
            <w:noProof/>
          </w:rPr>
          <w:t xml:space="preserve"> 4.3 </w:t>
        </w:r>
        <w:r w:rsidRPr="005179F6">
          <w:rPr>
            <w:rStyle w:val="ab"/>
            <w:rFonts w:hint="eastAsia"/>
            <w:noProof/>
          </w:rPr>
          <w:t>不同缺失值比例下之</w:t>
        </w:r>
        <w:r w:rsidRPr="005179F6">
          <w:rPr>
            <w:rStyle w:val="ab"/>
            <w:rFonts w:cs="Times New Roman"/>
            <w:noProof/>
          </w:rPr>
          <w:t>hit ratio (</w:t>
        </w:r>
        <w:r w:rsidRPr="005179F6">
          <w:rPr>
            <w:rStyle w:val="ab"/>
            <w:noProof/>
          </w:rPr>
          <w:t>k=3</w:t>
        </w:r>
        <w:r w:rsidRPr="005179F6">
          <w:rPr>
            <w:rStyle w:val="ab"/>
            <w:rFonts w:cs="Times New Roman"/>
            <w:noProof/>
          </w:rPr>
          <w:t>)</w:t>
        </w:r>
        <w:r>
          <w:rPr>
            <w:noProof/>
            <w:webHidden/>
          </w:rPr>
          <w:tab/>
        </w:r>
        <w:r>
          <w:rPr>
            <w:noProof/>
            <w:webHidden/>
          </w:rPr>
          <w:fldChar w:fldCharType="begin"/>
        </w:r>
        <w:r>
          <w:rPr>
            <w:noProof/>
            <w:webHidden/>
          </w:rPr>
          <w:instrText xml:space="preserve"> PAGEREF _Toc49302202 \h </w:instrText>
        </w:r>
        <w:r>
          <w:rPr>
            <w:noProof/>
            <w:webHidden/>
          </w:rPr>
        </w:r>
        <w:r>
          <w:rPr>
            <w:noProof/>
            <w:webHidden/>
          </w:rPr>
          <w:fldChar w:fldCharType="separate"/>
        </w:r>
        <w:r>
          <w:rPr>
            <w:noProof/>
            <w:webHidden/>
          </w:rPr>
          <w:t>27</w:t>
        </w:r>
        <w:r>
          <w:rPr>
            <w:noProof/>
            <w:webHidden/>
          </w:rPr>
          <w:fldChar w:fldCharType="end"/>
        </w:r>
      </w:hyperlink>
    </w:p>
    <w:p w14:paraId="16AFF530" w14:textId="3C682EB0" w:rsidR="0018463D" w:rsidRDefault="0018463D">
      <w:pPr>
        <w:pStyle w:val="af8"/>
        <w:tabs>
          <w:tab w:val="right" w:leader="dot" w:pos="8494"/>
        </w:tabs>
        <w:ind w:left="1440" w:hanging="480"/>
        <w:rPr>
          <w:rFonts w:asciiTheme="minorHAnsi" w:eastAsiaTheme="minorEastAsia" w:hAnsiTheme="minorHAnsi"/>
          <w:noProof/>
        </w:rPr>
      </w:pPr>
      <w:hyperlink w:anchor="_Toc49302203" w:history="1">
        <w:r w:rsidRPr="005179F6">
          <w:rPr>
            <w:rStyle w:val="ab"/>
            <w:rFonts w:hint="eastAsia"/>
            <w:noProof/>
          </w:rPr>
          <w:t>圖</w:t>
        </w:r>
        <w:r w:rsidRPr="005179F6">
          <w:rPr>
            <w:rStyle w:val="ab"/>
            <w:noProof/>
          </w:rPr>
          <w:t xml:space="preserve"> 4.4 </w:t>
        </w:r>
        <w:r w:rsidRPr="005179F6">
          <w:rPr>
            <w:rStyle w:val="ab"/>
            <w:rFonts w:hint="eastAsia"/>
            <w:noProof/>
          </w:rPr>
          <w:t>不同缺失值比例下之</w:t>
        </w:r>
        <w:r w:rsidRPr="005179F6">
          <w:rPr>
            <w:rStyle w:val="ab"/>
            <w:rFonts w:cs="Times New Roman"/>
            <w:noProof/>
          </w:rPr>
          <w:t>hit ratio (</w:t>
        </w:r>
        <w:r w:rsidRPr="005179F6">
          <w:rPr>
            <w:rStyle w:val="ab"/>
            <w:noProof/>
          </w:rPr>
          <w:t>k=4</w:t>
        </w:r>
        <w:r w:rsidRPr="005179F6">
          <w:rPr>
            <w:rStyle w:val="ab"/>
            <w:rFonts w:cs="Times New Roman"/>
            <w:noProof/>
          </w:rPr>
          <w:t>)</w:t>
        </w:r>
        <w:r>
          <w:rPr>
            <w:noProof/>
            <w:webHidden/>
          </w:rPr>
          <w:tab/>
        </w:r>
        <w:r>
          <w:rPr>
            <w:noProof/>
            <w:webHidden/>
          </w:rPr>
          <w:fldChar w:fldCharType="begin"/>
        </w:r>
        <w:r>
          <w:rPr>
            <w:noProof/>
            <w:webHidden/>
          </w:rPr>
          <w:instrText xml:space="preserve"> PAGEREF _Toc49302203 \h </w:instrText>
        </w:r>
        <w:r>
          <w:rPr>
            <w:noProof/>
            <w:webHidden/>
          </w:rPr>
        </w:r>
        <w:r>
          <w:rPr>
            <w:noProof/>
            <w:webHidden/>
          </w:rPr>
          <w:fldChar w:fldCharType="separate"/>
        </w:r>
        <w:r>
          <w:rPr>
            <w:noProof/>
            <w:webHidden/>
          </w:rPr>
          <w:t>27</w:t>
        </w:r>
        <w:r>
          <w:rPr>
            <w:noProof/>
            <w:webHidden/>
          </w:rPr>
          <w:fldChar w:fldCharType="end"/>
        </w:r>
      </w:hyperlink>
    </w:p>
    <w:p w14:paraId="775DF3D9" w14:textId="51810994" w:rsidR="0018463D" w:rsidRDefault="0018463D">
      <w:pPr>
        <w:pStyle w:val="af8"/>
        <w:tabs>
          <w:tab w:val="right" w:leader="dot" w:pos="8494"/>
        </w:tabs>
        <w:ind w:left="1440" w:hanging="480"/>
        <w:rPr>
          <w:rFonts w:asciiTheme="minorHAnsi" w:eastAsiaTheme="minorEastAsia" w:hAnsiTheme="minorHAnsi"/>
          <w:noProof/>
        </w:rPr>
      </w:pPr>
      <w:hyperlink w:anchor="_Toc49302204" w:history="1">
        <w:r w:rsidRPr="005179F6">
          <w:rPr>
            <w:rStyle w:val="ab"/>
            <w:rFonts w:hint="eastAsia"/>
            <w:noProof/>
          </w:rPr>
          <w:t>圖</w:t>
        </w:r>
        <w:r w:rsidRPr="005179F6">
          <w:rPr>
            <w:rStyle w:val="ab"/>
            <w:noProof/>
          </w:rPr>
          <w:t xml:space="preserve"> 4.5 </w:t>
        </w:r>
        <w:r w:rsidRPr="005179F6">
          <w:rPr>
            <w:rStyle w:val="ab"/>
            <w:rFonts w:hint="eastAsia"/>
            <w:noProof/>
          </w:rPr>
          <w:t>各填補法相似度比較圖</w:t>
        </w:r>
        <w:r w:rsidRPr="005179F6">
          <w:rPr>
            <w:rStyle w:val="ab"/>
            <w:noProof/>
          </w:rPr>
          <w:t xml:space="preserve"> (k=1)</w:t>
        </w:r>
        <w:r>
          <w:rPr>
            <w:noProof/>
            <w:webHidden/>
          </w:rPr>
          <w:tab/>
        </w:r>
        <w:r>
          <w:rPr>
            <w:noProof/>
            <w:webHidden/>
          </w:rPr>
          <w:fldChar w:fldCharType="begin"/>
        </w:r>
        <w:r>
          <w:rPr>
            <w:noProof/>
            <w:webHidden/>
          </w:rPr>
          <w:instrText xml:space="preserve"> PAGEREF _Toc49302204 \h </w:instrText>
        </w:r>
        <w:r>
          <w:rPr>
            <w:noProof/>
            <w:webHidden/>
          </w:rPr>
        </w:r>
        <w:r>
          <w:rPr>
            <w:noProof/>
            <w:webHidden/>
          </w:rPr>
          <w:fldChar w:fldCharType="separate"/>
        </w:r>
        <w:r>
          <w:rPr>
            <w:noProof/>
            <w:webHidden/>
          </w:rPr>
          <w:t>29</w:t>
        </w:r>
        <w:r>
          <w:rPr>
            <w:noProof/>
            <w:webHidden/>
          </w:rPr>
          <w:fldChar w:fldCharType="end"/>
        </w:r>
      </w:hyperlink>
    </w:p>
    <w:p w14:paraId="6A60BB9F" w14:textId="6BCEDDBD" w:rsidR="0018463D" w:rsidRDefault="0018463D">
      <w:pPr>
        <w:pStyle w:val="af8"/>
        <w:tabs>
          <w:tab w:val="right" w:leader="dot" w:pos="8494"/>
        </w:tabs>
        <w:ind w:left="1440" w:hanging="480"/>
        <w:rPr>
          <w:rFonts w:asciiTheme="minorHAnsi" w:eastAsiaTheme="minorEastAsia" w:hAnsiTheme="minorHAnsi"/>
          <w:noProof/>
        </w:rPr>
      </w:pPr>
      <w:hyperlink w:anchor="_Toc49302205" w:history="1">
        <w:r w:rsidRPr="005179F6">
          <w:rPr>
            <w:rStyle w:val="ab"/>
            <w:rFonts w:hint="eastAsia"/>
            <w:noProof/>
          </w:rPr>
          <w:t>圖</w:t>
        </w:r>
        <w:r w:rsidRPr="005179F6">
          <w:rPr>
            <w:rStyle w:val="ab"/>
            <w:noProof/>
          </w:rPr>
          <w:t xml:space="preserve"> 4.6 </w:t>
        </w:r>
        <w:r w:rsidRPr="005179F6">
          <w:rPr>
            <w:rStyle w:val="ab"/>
            <w:rFonts w:hint="eastAsia"/>
            <w:noProof/>
          </w:rPr>
          <w:t>各填補法相似度比較圖</w:t>
        </w:r>
        <w:r w:rsidRPr="005179F6">
          <w:rPr>
            <w:rStyle w:val="ab"/>
            <w:noProof/>
          </w:rPr>
          <w:t xml:space="preserve"> (k=5)</w:t>
        </w:r>
        <w:r>
          <w:rPr>
            <w:noProof/>
            <w:webHidden/>
          </w:rPr>
          <w:tab/>
        </w:r>
        <w:r>
          <w:rPr>
            <w:noProof/>
            <w:webHidden/>
          </w:rPr>
          <w:fldChar w:fldCharType="begin"/>
        </w:r>
        <w:r>
          <w:rPr>
            <w:noProof/>
            <w:webHidden/>
          </w:rPr>
          <w:instrText xml:space="preserve"> PAGEREF _Toc49302205 \h </w:instrText>
        </w:r>
        <w:r>
          <w:rPr>
            <w:noProof/>
            <w:webHidden/>
          </w:rPr>
        </w:r>
        <w:r>
          <w:rPr>
            <w:noProof/>
            <w:webHidden/>
          </w:rPr>
          <w:fldChar w:fldCharType="separate"/>
        </w:r>
        <w:r>
          <w:rPr>
            <w:noProof/>
            <w:webHidden/>
          </w:rPr>
          <w:t>30</w:t>
        </w:r>
        <w:r>
          <w:rPr>
            <w:noProof/>
            <w:webHidden/>
          </w:rPr>
          <w:fldChar w:fldCharType="end"/>
        </w:r>
      </w:hyperlink>
    </w:p>
    <w:p w14:paraId="1C0AC344" w14:textId="0C4E677A" w:rsidR="0018463D" w:rsidRDefault="0018463D">
      <w:pPr>
        <w:pStyle w:val="af8"/>
        <w:tabs>
          <w:tab w:val="right" w:leader="dot" w:pos="8494"/>
        </w:tabs>
        <w:ind w:left="1440" w:hanging="480"/>
        <w:rPr>
          <w:rFonts w:asciiTheme="minorHAnsi" w:eastAsiaTheme="minorEastAsia" w:hAnsiTheme="minorHAnsi"/>
          <w:noProof/>
        </w:rPr>
      </w:pPr>
      <w:hyperlink w:anchor="_Toc49302206" w:history="1">
        <w:r w:rsidRPr="005179F6">
          <w:rPr>
            <w:rStyle w:val="ab"/>
            <w:rFonts w:hint="eastAsia"/>
            <w:noProof/>
          </w:rPr>
          <w:t>圖</w:t>
        </w:r>
        <w:r w:rsidRPr="005179F6">
          <w:rPr>
            <w:rStyle w:val="ab"/>
            <w:noProof/>
          </w:rPr>
          <w:t xml:space="preserve"> 4.7 </w:t>
        </w:r>
        <w:r w:rsidRPr="005179F6">
          <w:rPr>
            <w:rStyle w:val="ab"/>
            <w:rFonts w:hint="eastAsia"/>
            <w:noProof/>
          </w:rPr>
          <w:t>各填補法相似度比較圖</w:t>
        </w:r>
        <w:r w:rsidRPr="005179F6">
          <w:rPr>
            <w:rStyle w:val="ab"/>
            <w:noProof/>
          </w:rPr>
          <w:t xml:space="preserve"> (k=13)</w:t>
        </w:r>
        <w:r>
          <w:rPr>
            <w:noProof/>
            <w:webHidden/>
          </w:rPr>
          <w:tab/>
        </w:r>
        <w:r>
          <w:rPr>
            <w:noProof/>
            <w:webHidden/>
          </w:rPr>
          <w:fldChar w:fldCharType="begin"/>
        </w:r>
        <w:r>
          <w:rPr>
            <w:noProof/>
            <w:webHidden/>
          </w:rPr>
          <w:instrText xml:space="preserve"> PAGEREF _Toc49302206 \h </w:instrText>
        </w:r>
        <w:r>
          <w:rPr>
            <w:noProof/>
            <w:webHidden/>
          </w:rPr>
        </w:r>
        <w:r>
          <w:rPr>
            <w:noProof/>
            <w:webHidden/>
          </w:rPr>
          <w:fldChar w:fldCharType="separate"/>
        </w:r>
        <w:r>
          <w:rPr>
            <w:noProof/>
            <w:webHidden/>
          </w:rPr>
          <w:t>31</w:t>
        </w:r>
        <w:r>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7" w:name="_Toc49302222"/>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r w:rsidR="00DE758F" w:rsidRPr="00077E04">
        <w:rPr>
          <w:rFonts w:cs="Times New Roman" w:hint="eastAsia"/>
          <w:color w:val="000000" w:themeColor="text1"/>
          <w:szCs w:val="24"/>
        </w:rPr>
        <w:t>維</w:t>
      </w:r>
      <w:proofErr w:type="gramEnd"/>
      <w:r w:rsidR="00DE758F" w:rsidRPr="00077E04">
        <w:rPr>
          <w:rFonts w:cs="Times New Roman" w:hint="eastAsia"/>
          <w:color w:val="000000" w:themeColor="text1"/>
          <w:szCs w:val="24"/>
        </w:rPr>
        <w:t>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5D1A572B"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F43199" w:rsidRPr="00077E04">
        <w:instrText xml:space="preserve"> ADDIN ZOTERO_ITEM CSL_CITATION {"citationID":"1xNjLIvV","properties":{"formattedCitation":"[2]","plainCitation":"[2]","noteIndex":0},"citationItems":[{"id":275,"uris":["http://zotero.org/users/local/L0Xd75Ms/items/2HJS2PHY"],"uri":["http://zotero.org/users/local/L0Xd75Ms/items/2HJS2PHY"],"itemData":{"id":275,"type":"paper-conference","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e.g.,join.","container-title":"Proceedings 17th International Conference on Data Engineering","DOI":"10.1109/ICDE.2001.914855","event":"17th IEEE International Conference on Data Engineering","event-place":"Heidelberg, Germany","ISBN":"978-0-7695-1001-9","language":"en","page":"421-430","publisher":"IEEE Comput. Soc","publisher-place":"Heidelberg, Germany","source":"DOI.org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7280071C"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C34F3F">
        <w:rPr>
          <w:rFonts w:cs="Times New Roman"/>
          <w:szCs w:val="24"/>
        </w:rPr>
        <w:instrText xml:space="preserve"> ADDIN ZOTERO_ITEM CSL_CITATION {"citationID":"hK8D3ZRm","properties":{"formattedCitation":"[15], [18]","plainCitation":"[15], [18]","noteIndex":0},"citationItems":[{"id":224,"uris":["http://zotero.org/users/local/L0Xd75Ms/items/MEFCLPPC"],"uri":["http://zotero.org/users/local/L0Xd75Ms/items/MEFCLPPC"],"itemData":{"id":224,"type":"article-journal","abstract":"The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C34F3F" w:rsidRPr="00C34F3F">
        <w:rPr>
          <w:rFonts w:cs="Times New Roman"/>
        </w:rPr>
        <w:t>[15], [18]</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proofErr w:type="gramStart"/>
      <w:r w:rsidR="00537A45" w:rsidRPr="00077E04">
        <w:rPr>
          <w:rFonts w:hint="eastAsia"/>
        </w:rPr>
        <w:t>造成該</w:t>
      </w:r>
      <w:r w:rsidR="00E6737C" w:rsidRPr="00077E04">
        <w:rPr>
          <w:rFonts w:hint="eastAsia"/>
        </w:rPr>
        <w:t>維度</w:t>
      </w:r>
      <w:proofErr w:type="gramEnd"/>
      <w:r w:rsidR="00E6737C" w:rsidRPr="00077E04">
        <w:rPr>
          <w:rFonts w:hint="eastAsia"/>
        </w:rPr>
        <w:t>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664CC1">
        <w:instrText xml:space="preserve"> ADDIN ZOTERO_ITEM CSL_CITATION {"citationID":"5NJFrMV6","properties":{"formattedCitation":"[11], [26]","plainCitation":"[11], [26]","noteIndex":0},"citationItems":[{"id":231,"uris":["http://zotero.org/users/local/L0Xd75Ms/items/ATBRDXTV"],"uri":["http://zotero.org/users/local/L0Xd75Ms/items/ATBRDXTV"],"itemData":{"id":231,"type":"article-journal","abstract":"Recently,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664CC1" w:rsidRPr="00664CC1">
        <w:rPr>
          <w:rFonts w:cs="Times New Roman"/>
        </w:rPr>
        <w:t>[11], [26]</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137D407A"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664CC1">
        <w:instrText xml:space="preserve"> ADDIN ZOTERO_ITEM CSL_CITATION {"citationID":"hXfc9Tlu","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664CC1" w:rsidRPr="00664CC1">
        <w:rPr>
          <w:rFonts w:cs="Times New Roman"/>
        </w:rPr>
        <w:t>[27]</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proofErr w:type="gramStart"/>
      <w:r w:rsidR="004E62F1" w:rsidRPr="00077E04">
        <w:rPr>
          <w:rFonts w:hint="eastAsia"/>
          <w:color w:val="000000" w:themeColor="text1"/>
        </w:rPr>
        <w:t>個</w:t>
      </w:r>
      <w:proofErr w:type="gramEnd"/>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w:t>
      </w:r>
      <w:r w:rsidR="00402868" w:rsidRPr="00077E04">
        <w:rPr>
          <w:rFonts w:hint="eastAsia"/>
        </w:rPr>
        <w:t>歐</w:t>
      </w:r>
      <w:r w:rsidR="00402868">
        <w:rPr>
          <w:rFonts w:hint="eastAsia"/>
        </w:rPr>
        <w:t>氏</w:t>
      </w:r>
      <w:r w:rsidR="00402868" w:rsidRPr="00077E04">
        <w:rPr>
          <w:rFonts w:hint="eastAsia"/>
        </w:rPr>
        <w:t>距離</w:t>
      </w:r>
      <w:r w:rsidR="00E1122B" w:rsidRPr="00077E04">
        <w:rPr>
          <w:rFonts w:hint="eastAsia"/>
          <w:color w:val="000000" w:themeColor="text1"/>
        </w:rPr>
        <w:t>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0BEAC6A3"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D667FD">
        <w:rPr>
          <w:rFonts w:hint="eastAsia"/>
        </w:rPr>
        <w:t>鄰近點與含有缺失值資料點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lastRenderedPageBreak/>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r w:rsidR="0048765C" w:rsidRPr="00077E04">
        <w:rPr>
          <w:rFonts w:hint="eastAsia"/>
          <w:color w:val="000000" w:themeColor="text1"/>
        </w:rPr>
        <w:t>挑選鄰近點</w:t>
      </w:r>
      <w:r w:rsidR="00282DB6" w:rsidRPr="00077E04">
        <w:rPr>
          <w:rFonts w:hint="eastAsia"/>
          <w:color w:val="000000" w:themeColor="text1"/>
        </w:rPr>
        <w:t>機制，</w:t>
      </w:r>
      <w:proofErr w:type="gramStart"/>
      <w:r w:rsidR="00E7131B" w:rsidRPr="00077E04">
        <w:rPr>
          <w:rFonts w:hint="eastAsia"/>
          <w:color w:val="000000" w:themeColor="text1"/>
        </w:rPr>
        <w:t>儘</w:t>
      </w:r>
      <w:proofErr w:type="gramEnd"/>
      <w:r w:rsidR="00282DB6" w:rsidRPr="00077E04">
        <w:rPr>
          <w:rFonts w:hint="eastAsia"/>
          <w:color w:val="000000" w:themeColor="text1"/>
        </w:rPr>
        <w:t>可能地尋找</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3600A8D0" w14:textId="73A57CAB" w:rsidR="001E1E2B" w:rsidRPr="005402CF" w:rsidRDefault="00BB1719" w:rsidP="003755D2">
      <w:pPr>
        <w:ind w:firstLine="425"/>
        <w:rPr>
          <w:color w:val="0070C0"/>
        </w:rPr>
      </w:pPr>
      <w:r w:rsidRPr="00C318EB">
        <w:rPr>
          <w:rFonts w:hint="eastAsia"/>
          <w:color w:val="0070C0"/>
        </w:rPr>
        <w:t>為了驗證</w:t>
      </w:r>
      <w:r w:rsidR="00D667FD" w:rsidRPr="00C318EB">
        <w:rPr>
          <w:rFonts w:hint="eastAsia"/>
          <w:color w:val="0070C0"/>
        </w:rPr>
        <w:t>本</w:t>
      </w:r>
      <w:r w:rsidRPr="00C318EB">
        <w:rPr>
          <w:rFonts w:hint="eastAsia"/>
          <w:color w:val="0070C0"/>
        </w:rPr>
        <w:t>方法的有效性，本研究進行兩個模擬實驗</w:t>
      </w:r>
      <w:r w:rsidR="002F4EA5" w:rsidRPr="00C318EB">
        <w:rPr>
          <w:rFonts w:hint="eastAsia"/>
          <w:color w:val="0070C0"/>
        </w:rPr>
        <w:t>。</w:t>
      </w:r>
      <w:r w:rsidR="008E521F" w:rsidRPr="00C318EB">
        <w:rPr>
          <w:rFonts w:hint="eastAsia"/>
          <w:color w:val="0070C0"/>
        </w:rPr>
        <w:t>分別觀察</w:t>
      </w:r>
      <w:r w:rsidR="008E521F" w:rsidRPr="00C318EB">
        <w:rPr>
          <w:rFonts w:hint="eastAsia"/>
          <w:color w:val="0070C0"/>
        </w:rPr>
        <w:t>k</w:t>
      </w:r>
      <w:r w:rsidR="008E521F" w:rsidRPr="00C318EB">
        <w:rPr>
          <w:rFonts w:hint="eastAsia"/>
          <w:color w:val="0070C0"/>
        </w:rPr>
        <w:t>值與缺失值比例</w:t>
      </w:r>
      <w:r w:rsidR="002F4EA5" w:rsidRPr="00C318EB">
        <w:rPr>
          <w:rFonts w:hint="eastAsia"/>
          <w:color w:val="0070C0"/>
        </w:rPr>
        <w:t>對天際線的</w:t>
      </w:r>
      <w:r w:rsidR="006A5E1A">
        <w:rPr>
          <w:rFonts w:hint="eastAsia"/>
          <w:color w:val="0070C0"/>
        </w:rPr>
        <w:t>差異</w:t>
      </w:r>
      <w:r w:rsidR="002F4EA5" w:rsidRPr="00C318EB">
        <w:rPr>
          <w:rFonts w:hint="eastAsia"/>
          <w:color w:val="0070C0"/>
        </w:rPr>
        <w:t>，</w:t>
      </w:r>
      <w:r w:rsidR="001E4B7D" w:rsidRPr="00C318EB">
        <w:rPr>
          <w:rFonts w:hint="eastAsia"/>
          <w:color w:val="0070C0"/>
        </w:rPr>
        <w:t>以及比較各填補法填補後所產生的天際線與原天際線的相似程度。</w:t>
      </w:r>
      <w:r w:rsidR="009F45DE" w:rsidRPr="005402CF">
        <w:rPr>
          <w:rFonts w:hint="eastAsia"/>
          <w:color w:val="0070C0"/>
        </w:rPr>
        <w:t>本研究方法在缺失值比例</w:t>
      </w:r>
      <w:r w:rsidR="00097A9C" w:rsidRPr="005402CF">
        <w:rPr>
          <w:rFonts w:hint="eastAsia"/>
          <w:color w:val="0070C0"/>
        </w:rPr>
        <w:t>較低時，透過更合理的差別權重分配，使得較接近的鄰近點對缺失值有更大的影響力，計算出比原始</w:t>
      </w:r>
      <w:r w:rsidR="00097A9C" w:rsidRPr="005402CF">
        <w:rPr>
          <w:rFonts w:hint="eastAsia"/>
          <w:color w:val="0070C0"/>
        </w:rPr>
        <w:t>k</w:t>
      </w:r>
      <w:r w:rsidR="00097A9C" w:rsidRPr="005402CF">
        <w:rPr>
          <w:rFonts w:hint="eastAsia"/>
          <w:color w:val="0070C0"/>
        </w:rPr>
        <w:t>鄰近填補法更適合的填補值。而在缺失值比例較高</w:t>
      </w:r>
      <w:r w:rsidR="00E507CD" w:rsidRPr="005402CF">
        <w:rPr>
          <w:rFonts w:hint="eastAsia"/>
          <w:color w:val="0070C0"/>
        </w:rPr>
        <w:t>的情況下，比原始</w:t>
      </w:r>
      <w:r w:rsidR="00E507CD" w:rsidRPr="005402CF">
        <w:rPr>
          <w:rFonts w:hint="eastAsia"/>
          <w:color w:val="0070C0"/>
        </w:rPr>
        <w:t>k</w:t>
      </w:r>
      <w:r w:rsidR="00E507CD" w:rsidRPr="005402CF">
        <w:rPr>
          <w:rFonts w:hint="eastAsia"/>
          <w:color w:val="0070C0"/>
        </w:rPr>
        <w:t>鄰近填補法</w:t>
      </w:r>
      <w:r w:rsidR="00B53384" w:rsidRPr="005402CF">
        <w:rPr>
          <w:rFonts w:hint="eastAsia"/>
          <w:color w:val="0070C0"/>
        </w:rPr>
        <w:t>更積極地找其他可參考的點作為鄰近點後計算填補值。</w:t>
      </w:r>
      <w:r w:rsidR="00533B70" w:rsidRPr="005402CF">
        <w:rPr>
          <w:rFonts w:hint="eastAsia"/>
          <w:color w:val="0070C0"/>
        </w:rPr>
        <w:t>實驗結果顯示，尤其在</w:t>
      </w:r>
      <w:r w:rsidR="00533B70" w:rsidRPr="005402CF">
        <w:rPr>
          <w:rFonts w:hint="eastAsia"/>
          <w:color w:val="0070C0"/>
        </w:rPr>
        <w:t>k</w:t>
      </w:r>
      <w:r w:rsidR="00533B70" w:rsidRPr="005402CF">
        <w:rPr>
          <w:rFonts w:hint="eastAsia"/>
          <w:color w:val="0070C0"/>
        </w:rPr>
        <w:t>值足夠大時</w:t>
      </w:r>
      <w:r w:rsidR="00533B70" w:rsidRPr="005402CF">
        <w:rPr>
          <w:rFonts w:hint="eastAsia"/>
          <w:color w:val="0070C0"/>
        </w:rPr>
        <w:t>(</w:t>
      </w:r>
      <w:r w:rsidR="00533B70" w:rsidRPr="005402CF">
        <w:rPr>
          <w:color w:val="0070C0"/>
        </w:rPr>
        <w:t>k</w:t>
      </w:r>
      <w:r w:rsidR="00533B70" w:rsidRPr="005402CF">
        <w:rPr>
          <w:rFonts w:hint="eastAsia"/>
          <w:color w:val="0070C0"/>
        </w:rPr>
        <w:t>值越接近維度個數為越大</w:t>
      </w:r>
      <w:r w:rsidR="00533B70" w:rsidRPr="005402CF">
        <w:rPr>
          <w:rFonts w:hint="eastAsia"/>
          <w:color w:val="0070C0"/>
        </w:rPr>
        <w:t>)</w:t>
      </w:r>
      <w:r w:rsidR="00533B70" w:rsidRPr="005402CF">
        <w:rPr>
          <w:rFonts w:hint="eastAsia"/>
          <w:color w:val="0070C0"/>
        </w:rPr>
        <w:t>，本研究方法在</w:t>
      </w:r>
      <w:r w:rsidR="009E7FE5" w:rsidRPr="005402CF">
        <w:rPr>
          <w:rFonts w:hint="eastAsia"/>
          <w:color w:val="0070C0"/>
        </w:rPr>
        <w:t>缺失值比例低時所填補的效果幾乎與原始</w:t>
      </w:r>
      <w:r w:rsidR="009E7FE5" w:rsidRPr="005402CF">
        <w:rPr>
          <w:rFonts w:hint="eastAsia"/>
          <w:color w:val="0070C0"/>
        </w:rPr>
        <w:t>k</w:t>
      </w:r>
      <w:r w:rsidR="009E7FE5" w:rsidRPr="005402CF">
        <w:rPr>
          <w:rFonts w:hint="eastAsia"/>
          <w:color w:val="0070C0"/>
        </w:rPr>
        <w:t>鄰近填補法相同甚至更好</w:t>
      </w:r>
      <w:r w:rsidR="002216DA" w:rsidRPr="005402CF">
        <w:rPr>
          <w:rFonts w:hint="eastAsia"/>
          <w:color w:val="0070C0"/>
        </w:rPr>
        <w:t>。</w:t>
      </w:r>
      <w:r w:rsidR="009E7FE5" w:rsidRPr="005402CF">
        <w:rPr>
          <w:rFonts w:hint="eastAsia"/>
          <w:color w:val="0070C0"/>
        </w:rPr>
        <w:t>在缺失值比例</w:t>
      </w:r>
      <w:r w:rsidR="00894FA3">
        <w:rPr>
          <w:rFonts w:hint="eastAsia"/>
          <w:color w:val="0070C0"/>
        </w:rPr>
        <w:t>較</w:t>
      </w:r>
      <w:r w:rsidR="009E7FE5" w:rsidRPr="005402CF">
        <w:rPr>
          <w:rFonts w:hint="eastAsia"/>
          <w:color w:val="0070C0"/>
        </w:rPr>
        <w:t>高時，</w:t>
      </w:r>
      <w:r w:rsidR="00AD0A0D" w:rsidRPr="005402CF">
        <w:rPr>
          <w:rFonts w:hint="eastAsia"/>
          <w:color w:val="0070C0"/>
        </w:rPr>
        <w:t>與原天際線</w:t>
      </w:r>
      <w:r w:rsidR="002B2A8F" w:rsidRPr="005402CF">
        <w:rPr>
          <w:rFonts w:hint="eastAsia"/>
          <w:color w:val="0070C0"/>
        </w:rPr>
        <w:t>相似度</w:t>
      </w:r>
      <w:r w:rsidR="005C5B69">
        <w:rPr>
          <w:rFonts w:hint="eastAsia"/>
          <w:color w:val="0070C0"/>
        </w:rPr>
        <w:t>至少維持</w:t>
      </w:r>
      <w:r w:rsidR="000F5703">
        <w:rPr>
          <w:rFonts w:hint="eastAsia"/>
          <w:color w:val="0070C0"/>
        </w:rPr>
        <w:t>50%</w:t>
      </w:r>
      <w:r w:rsidR="000F5703">
        <w:rPr>
          <w:rFonts w:hint="eastAsia"/>
          <w:color w:val="0070C0"/>
        </w:rPr>
        <w:t>，表示超過一半的天際線經過</w:t>
      </w:r>
      <w:r w:rsidR="00206126" w:rsidRPr="005402CF">
        <w:rPr>
          <w:rFonts w:hint="eastAsia"/>
          <w:color w:val="0070C0"/>
        </w:rPr>
        <w:t>本研究</w:t>
      </w:r>
      <w:r w:rsidR="00206126">
        <w:rPr>
          <w:rFonts w:hint="eastAsia"/>
          <w:color w:val="0070C0"/>
        </w:rPr>
        <w:t>的填補</w:t>
      </w:r>
      <w:r w:rsidR="00206126" w:rsidRPr="005402CF">
        <w:rPr>
          <w:rFonts w:hint="eastAsia"/>
          <w:color w:val="0070C0"/>
        </w:rPr>
        <w:t>方法</w:t>
      </w:r>
      <w:r w:rsidR="00206126">
        <w:rPr>
          <w:rFonts w:hint="eastAsia"/>
          <w:color w:val="0070C0"/>
        </w:rPr>
        <w:t>被找回來</w:t>
      </w:r>
      <w:r w:rsidR="000C3DE3" w:rsidRPr="005402CF">
        <w:rPr>
          <w:rFonts w:hint="eastAsia"/>
          <w:color w:val="0070C0"/>
        </w:rPr>
        <w:t>。</w:t>
      </w:r>
    </w:p>
    <w:p w14:paraId="6E7159C6" w14:textId="70A520F7" w:rsidR="000A779C" w:rsidRPr="0001040D" w:rsidRDefault="00BB1719" w:rsidP="003755D2">
      <w:pPr>
        <w:ind w:firstLine="425"/>
        <w:rPr>
          <w:color w:val="0070C0"/>
        </w:rPr>
      </w:pPr>
      <w:r w:rsidRPr="0001040D">
        <w:rPr>
          <w:rFonts w:hint="eastAsia"/>
          <w:color w:val="0070C0"/>
        </w:rPr>
        <w:t>本研究的</w:t>
      </w:r>
      <w:r w:rsidR="001E1E2B" w:rsidRPr="0001040D">
        <w:rPr>
          <w:rFonts w:hint="eastAsia"/>
          <w:color w:val="0070C0"/>
        </w:rPr>
        <w:t>主要貢獻在於</w:t>
      </w:r>
      <w:r w:rsidRPr="0001040D">
        <w:rPr>
          <w:rFonts w:hint="eastAsia"/>
          <w:color w:val="0070C0"/>
        </w:rPr>
        <w:t>改善原始</w:t>
      </w:r>
      <w:r w:rsidRPr="0001040D">
        <w:rPr>
          <w:rFonts w:hint="eastAsia"/>
          <w:color w:val="0070C0"/>
        </w:rPr>
        <w:t>k</w:t>
      </w:r>
      <w:r w:rsidRPr="0001040D">
        <w:rPr>
          <w:rFonts w:hint="eastAsia"/>
          <w:color w:val="0070C0"/>
        </w:rPr>
        <w:t>鄰近點填補法</w:t>
      </w:r>
      <w:r w:rsidR="00426A24" w:rsidRPr="0001040D">
        <w:rPr>
          <w:rFonts w:hint="eastAsia"/>
          <w:color w:val="0070C0"/>
        </w:rPr>
        <w:t>不合理的</w:t>
      </w:r>
      <w:r w:rsidR="00843FE1" w:rsidRPr="0001040D">
        <w:rPr>
          <w:rFonts w:hint="eastAsia"/>
          <w:color w:val="0070C0"/>
        </w:rPr>
        <w:t>權重分配</w:t>
      </w:r>
      <w:r w:rsidR="00426A24" w:rsidRPr="0001040D">
        <w:rPr>
          <w:rFonts w:hint="eastAsia"/>
          <w:color w:val="0070C0"/>
        </w:rPr>
        <w:t>，</w:t>
      </w:r>
      <w:r w:rsidR="00DB664F" w:rsidRPr="0001040D">
        <w:rPr>
          <w:rFonts w:hint="eastAsia"/>
          <w:color w:val="0070C0"/>
        </w:rPr>
        <w:t>以</w:t>
      </w:r>
      <w:r w:rsidR="00426A24" w:rsidRPr="0001040D">
        <w:rPr>
          <w:rFonts w:hint="eastAsia"/>
          <w:color w:val="0070C0"/>
        </w:rPr>
        <w:t>提升</w:t>
      </w:r>
      <w:r w:rsidR="00DB664F" w:rsidRPr="0001040D">
        <w:rPr>
          <w:rFonts w:hint="eastAsia"/>
          <w:color w:val="0070C0"/>
        </w:rPr>
        <w:t>鄰近點的影響力。</w:t>
      </w:r>
      <w:r w:rsidR="00426A24" w:rsidRPr="0001040D">
        <w:rPr>
          <w:rFonts w:hint="eastAsia"/>
          <w:color w:val="0070C0"/>
        </w:rPr>
        <w:t>以及</w:t>
      </w:r>
      <w:r w:rsidR="00040701" w:rsidRPr="0001040D">
        <w:rPr>
          <w:rFonts w:hint="eastAsia"/>
          <w:color w:val="0070C0"/>
        </w:rPr>
        <w:t>在</w:t>
      </w:r>
      <w:r w:rsidR="00F43E8D">
        <w:rPr>
          <w:rFonts w:hint="eastAsia"/>
          <w:color w:val="0070C0"/>
        </w:rPr>
        <w:t>當鄰近點不足</w:t>
      </w:r>
      <w:r w:rsidR="00F43E8D">
        <w:rPr>
          <w:rFonts w:hint="eastAsia"/>
          <w:color w:val="0070C0"/>
        </w:rPr>
        <w:t>k</w:t>
      </w:r>
      <w:proofErr w:type="gramStart"/>
      <w:r w:rsidR="00F43E8D">
        <w:rPr>
          <w:rFonts w:hint="eastAsia"/>
          <w:color w:val="0070C0"/>
        </w:rPr>
        <w:t>個</w:t>
      </w:r>
      <w:proofErr w:type="gramEnd"/>
      <w:r w:rsidR="00F43E8D">
        <w:rPr>
          <w:rFonts w:hint="eastAsia"/>
          <w:color w:val="0070C0"/>
        </w:rPr>
        <w:t>時</w:t>
      </w:r>
      <w:r w:rsidR="003F35B8">
        <w:rPr>
          <w:rFonts w:hint="eastAsia"/>
          <w:color w:val="0070C0"/>
        </w:rPr>
        <w:t>，提供鄰近點的選擇方式</w:t>
      </w:r>
      <w:r w:rsidR="00F43E8D">
        <w:rPr>
          <w:rFonts w:hint="eastAsia"/>
          <w:color w:val="0070C0"/>
        </w:rPr>
        <w:t>，</w:t>
      </w:r>
      <w:r w:rsidR="00573A48">
        <w:rPr>
          <w:rFonts w:hint="eastAsia"/>
          <w:color w:val="0070C0"/>
        </w:rPr>
        <w:t>以</w:t>
      </w:r>
      <w:r w:rsidR="00426A24" w:rsidRPr="0001040D">
        <w:rPr>
          <w:rFonts w:hint="eastAsia"/>
          <w:color w:val="0070C0"/>
        </w:rPr>
        <w:t>找到足夠的可參考的鄰近點</w:t>
      </w:r>
      <w:r w:rsidR="00040701" w:rsidRPr="0001040D">
        <w:rPr>
          <w:rFonts w:hint="eastAsia"/>
          <w:color w:val="0070C0"/>
        </w:rPr>
        <w:t>進行填補，避免退化為填補固定數值</w:t>
      </w:r>
      <w:r w:rsidRPr="0001040D">
        <w:rPr>
          <w:rFonts w:hint="eastAsia"/>
          <w:color w:val="0070C0"/>
        </w:rPr>
        <w:t>。</w:t>
      </w:r>
      <w:r w:rsidR="00573A48">
        <w:rPr>
          <w:rFonts w:hint="eastAsia"/>
          <w:color w:val="0070C0"/>
        </w:rPr>
        <w:t>這</w:t>
      </w:r>
      <w:r w:rsidR="00B26717" w:rsidRPr="0001040D">
        <w:rPr>
          <w:rFonts w:hint="eastAsia"/>
          <w:color w:val="0070C0"/>
        </w:rPr>
        <w:t>使得在高缺失值比例情況下</w:t>
      </w:r>
      <w:r w:rsidR="0019145B" w:rsidRPr="0001040D">
        <w:rPr>
          <w:rFonts w:hint="eastAsia"/>
          <w:color w:val="0070C0"/>
        </w:rPr>
        <w:t>執行天際線查詢演算法時</w:t>
      </w:r>
      <w:r w:rsidR="00B26717" w:rsidRPr="0001040D">
        <w:rPr>
          <w:rFonts w:hint="eastAsia"/>
          <w:color w:val="0070C0"/>
        </w:rPr>
        <w:t>，仍然可以找到與原天際線相似的近似天際線。</w:t>
      </w:r>
    </w:p>
    <w:p w14:paraId="28721604" w14:textId="2D68098B"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9" w:name="_Toc49302223"/>
      <w:r w:rsidRPr="00077E04">
        <w:rPr>
          <w:rFonts w:hint="eastAsia"/>
        </w:rPr>
        <w:lastRenderedPageBreak/>
        <w:t>相關研究</w:t>
      </w:r>
      <w:bookmarkEnd w:id="9"/>
    </w:p>
    <w:p w14:paraId="4826A6C5" w14:textId="0430B54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975A00">
        <w:rPr>
          <w:rFonts w:hint="eastAsia"/>
        </w:rPr>
        <w:t>兩</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173539">
        <w:rPr>
          <w:rFonts w:hint="eastAsia"/>
        </w:rPr>
        <w:t>與</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4C119A67" w:rsidR="00A81C57" w:rsidRPr="00077E04" w:rsidRDefault="00C85D03" w:rsidP="00312A4E">
      <w:pPr>
        <w:pStyle w:val="2"/>
        <w:rPr>
          <w:shd w:val="clear" w:color="auto" w:fill="auto"/>
        </w:rPr>
      </w:pPr>
      <w:bookmarkStart w:id="10" w:name="_Toc49302224"/>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0"/>
    </w:p>
    <w:p w14:paraId="154436D2" w14:textId="25B2B02E"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664CC1">
        <w:rPr>
          <w:rFonts w:cs="Times New Roman"/>
        </w:rPr>
        <w:instrText xml:space="preserve"> ADDIN ZOTERO_ITEM CSL_CITATION {"citationID":"qbLEkuaR","properties":{"formattedCitation":"[8], [27]","plainCitation":"[8], [27]","noteIndex":0},"citationItems":[{"id":227,"uris":["http://zotero.org/users/local/L0Xd75Ms/items/NRJ7GLVN"],"uri":["http://zotero.org/users/local/L0Xd75Ms/items/NRJ7GLVN"],"itemData":{"id":227,"type":"article-journal","abstract":"Being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664CC1" w:rsidRPr="00664CC1">
        <w:rPr>
          <w:rFonts w:cs="Times New Roman"/>
        </w:rPr>
        <w:t>[8], [27]</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2BE130F6"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1" w:name="_Toc49302225"/>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1"/>
    </w:p>
    <w:p w14:paraId="47C1F925" w14:textId="2FBC5114" w:rsidR="00772E87" w:rsidRDefault="00772E87" w:rsidP="00772E87">
      <w:pPr>
        <w:ind w:firstLine="480"/>
        <w:rPr>
          <w:color w:val="0070C0"/>
        </w:rPr>
      </w:pPr>
      <w:r>
        <w:rPr>
          <w:rFonts w:hint="eastAsia"/>
          <w:color w:val="0070C0"/>
        </w:rPr>
        <w:t>一般在做資料處理的時候，難免會遇到手上的資料集含有若干個資料欄位是不存在的，這樣的不存在任何資料的情況被稱為資料缺失，針對這些沒有資料的欄位</w:t>
      </w:r>
      <w:r w:rsidR="005F3C04">
        <w:rPr>
          <w:rFonts w:hint="eastAsia"/>
          <w:color w:val="0070C0"/>
        </w:rPr>
        <w:t>，</w:t>
      </w:r>
      <w:r>
        <w:rPr>
          <w:rFonts w:hint="eastAsia"/>
          <w:color w:val="0070C0"/>
        </w:rPr>
        <w:t>我們統一稱之為缺失值。</w:t>
      </w:r>
    </w:p>
    <w:p w14:paraId="6698C910" w14:textId="0F2ADD3A" w:rsidR="001511D9" w:rsidRDefault="00772E87" w:rsidP="00772E87">
      <w:pPr>
        <w:ind w:firstLine="480"/>
        <w:rPr>
          <w:rFonts w:cs="Times New Roman"/>
        </w:rPr>
      </w:pPr>
      <w:r>
        <w:rPr>
          <w:rFonts w:hint="eastAsia"/>
          <w:color w:val="0070C0"/>
        </w:rPr>
        <w:t>面臨資料集內含有缺失值時，為了讓整體資料集可以做後續的統計、分析、</w:t>
      </w:r>
      <w:r>
        <w:rPr>
          <w:rFonts w:hint="eastAsia"/>
          <w:color w:val="0070C0"/>
        </w:rPr>
        <w:lastRenderedPageBreak/>
        <w:t>計算等</w:t>
      </w:r>
      <w:r w:rsidR="00A32393">
        <w:rPr>
          <w:rFonts w:hint="eastAsia"/>
          <w:color w:val="0070C0"/>
        </w:rPr>
        <w:t>工作</w:t>
      </w:r>
      <w:r>
        <w:rPr>
          <w:rFonts w:hint="eastAsia"/>
          <w:color w:val="0070C0"/>
        </w:rPr>
        <w:t>。我們必須先對資料集內的缺失值做一些處理，無論是忽視不管、把含有缺失值的資料移除，或者是賦予這些缺失值一些替代的值，都可以是處理缺失值的其中一種方法。這些方法稱為缺失值處理方法，</w:t>
      </w:r>
      <w:r w:rsidR="00A116CC" w:rsidRPr="00B5587A">
        <w:rPr>
          <w:rFonts w:cs="Times New Roman" w:hint="eastAsia"/>
          <w:color w:val="0070C0"/>
        </w:rPr>
        <w:t>而</w:t>
      </w:r>
      <w:r w:rsidR="00037EA7" w:rsidRPr="00B5587A">
        <w:rPr>
          <w:rFonts w:cs="Times New Roman" w:hint="eastAsia"/>
          <w:color w:val="0070C0"/>
        </w:rPr>
        <w:t>缺失值處理</w:t>
      </w:r>
      <w:r w:rsidRPr="00B5587A">
        <w:rPr>
          <w:rFonts w:cs="Times New Roman" w:hint="eastAsia"/>
          <w:color w:val="0070C0"/>
        </w:rPr>
        <w:t>方法</w:t>
      </w:r>
      <w:r w:rsidR="00C30C27" w:rsidRPr="00B5587A">
        <w:rPr>
          <w:rFonts w:cs="Times New Roman" w:hint="eastAsia"/>
          <w:color w:val="0070C0"/>
        </w:rPr>
        <w:t>可</w:t>
      </w:r>
      <w:r w:rsidR="001902B7" w:rsidRPr="00B5587A">
        <w:rPr>
          <w:rFonts w:cs="Times New Roman" w:hint="eastAsia"/>
          <w:color w:val="0070C0"/>
        </w:rPr>
        <w:t>分為</w:t>
      </w:r>
      <w:r w:rsidR="00FF632A" w:rsidRPr="00B5587A">
        <w:rPr>
          <w:rFonts w:cs="Times New Roman" w:hint="eastAsia"/>
          <w:color w:val="0070C0"/>
        </w:rPr>
        <w:t>三</w:t>
      </w:r>
      <w:r w:rsidR="001902B7" w:rsidRPr="00B5587A">
        <w:rPr>
          <w:rFonts w:cs="Times New Roman" w:hint="eastAsia"/>
          <w:color w:val="0070C0"/>
        </w:rPr>
        <w:t>種</w:t>
      </w:r>
      <w:r w:rsidR="00106F83" w:rsidRPr="00B5587A">
        <w:rPr>
          <w:rFonts w:cs="Times New Roman" w:hint="eastAsia"/>
          <w:color w:val="0070C0"/>
        </w:rPr>
        <w:t>策略</w:t>
      </w:r>
      <w:r w:rsidR="001902B7" w:rsidRPr="00B5587A">
        <w:rPr>
          <w:rFonts w:cs="Times New Roman" w:hint="eastAsia"/>
          <w:color w:val="0070C0"/>
        </w:rPr>
        <w:t>，</w:t>
      </w:r>
      <w:r w:rsidR="009308DA" w:rsidRPr="00B5587A">
        <w:rPr>
          <w:rFonts w:cs="Times New Roman" w:hint="eastAsia"/>
          <w:color w:val="0070C0"/>
        </w:rPr>
        <w:t>丟棄法</w:t>
      </w:r>
      <w:r w:rsidR="009308DA" w:rsidRPr="00B5587A">
        <w:rPr>
          <w:rFonts w:cs="Times New Roman" w:hint="eastAsia"/>
          <w:color w:val="0070C0"/>
        </w:rPr>
        <w:t>(</w:t>
      </w:r>
      <w:r w:rsidR="009308DA" w:rsidRPr="00B5587A">
        <w:rPr>
          <w:rFonts w:cs="Times New Roman"/>
          <w:color w:val="0070C0"/>
        </w:rPr>
        <w:t>dropout</w:t>
      </w:r>
      <w:r w:rsidR="009308DA" w:rsidRPr="00B5587A">
        <w:rPr>
          <w:rFonts w:cs="Times New Roman" w:hint="eastAsia"/>
          <w:color w:val="0070C0"/>
        </w:rPr>
        <w:t>)</w:t>
      </w:r>
      <w:r w:rsidR="005409D2" w:rsidRPr="00B5587A">
        <w:rPr>
          <w:rFonts w:cs="Times New Roman" w:hint="eastAsia"/>
          <w:color w:val="0070C0"/>
        </w:rPr>
        <w:t>與填補</w:t>
      </w:r>
      <w:r w:rsidR="009308DA" w:rsidRPr="00B5587A">
        <w:rPr>
          <w:rFonts w:cs="Times New Roman" w:hint="eastAsia"/>
          <w:color w:val="0070C0"/>
        </w:rPr>
        <w:t>法</w:t>
      </w:r>
      <w:r w:rsidR="009308DA" w:rsidRPr="00B5587A">
        <w:rPr>
          <w:rFonts w:cs="Times New Roman" w:hint="eastAsia"/>
          <w:color w:val="0070C0"/>
        </w:rPr>
        <w:t>(</w:t>
      </w:r>
      <w:r w:rsidR="009308DA" w:rsidRPr="00B5587A">
        <w:rPr>
          <w:rFonts w:cs="Times New Roman"/>
          <w:color w:val="0070C0"/>
        </w:rPr>
        <w:t>imputation)</w:t>
      </w:r>
      <w:r w:rsidR="00D24B60" w:rsidRPr="00B5587A">
        <w:rPr>
          <w:rFonts w:cs="Times New Roman"/>
          <w:color w:val="0070C0"/>
        </w:rPr>
        <w:fldChar w:fldCharType="begin"/>
      </w:r>
      <w:r w:rsidR="00F43199" w:rsidRPr="00B5587A">
        <w:rPr>
          <w:rFonts w:cs="Times New Roman"/>
          <w:color w:val="0070C0"/>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B5587A">
        <w:rPr>
          <w:rFonts w:cs="Times New Roman"/>
          <w:color w:val="0070C0"/>
        </w:rPr>
        <w:fldChar w:fldCharType="separate"/>
      </w:r>
      <w:r w:rsidR="00F43199" w:rsidRPr="00B5587A">
        <w:rPr>
          <w:rFonts w:cs="Times New Roman"/>
          <w:color w:val="0070C0"/>
        </w:rPr>
        <w:t>[3], [6], [14]</w:t>
      </w:r>
      <w:r w:rsidR="00D24B60" w:rsidRPr="00B5587A">
        <w:rPr>
          <w:rFonts w:cs="Times New Roman"/>
          <w:color w:val="0070C0"/>
        </w:rPr>
        <w:fldChar w:fldCharType="end"/>
      </w:r>
      <w:r w:rsidR="001511D9" w:rsidRPr="00B5587A">
        <w:rPr>
          <w:rFonts w:cs="Times New Roman" w:hint="eastAsia"/>
          <w:color w:val="0070C0"/>
        </w:rPr>
        <w:t>，而</w:t>
      </w:r>
      <w:r w:rsidR="001511D9" w:rsidRPr="00B5587A">
        <w:rPr>
          <w:rFonts w:cs="Times New Roman"/>
          <w:color w:val="0070C0"/>
        </w:rPr>
        <w:t>k</w:t>
      </w:r>
      <w:r w:rsidR="001511D9" w:rsidRPr="00B5587A">
        <w:rPr>
          <w:rFonts w:cs="Times New Roman" w:hint="eastAsia"/>
          <w:color w:val="0070C0"/>
        </w:rPr>
        <w:t>鄰近點填補法是效果較好的填補法，以下分別說明之。</w:t>
      </w:r>
    </w:p>
    <w:p w14:paraId="28352F7A" w14:textId="15A0F16D" w:rsidR="001511D9" w:rsidRPr="007467A6" w:rsidRDefault="001511D9" w:rsidP="00667E6D">
      <w:pPr>
        <w:pStyle w:val="3"/>
        <w:rPr>
          <w:rFonts w:cs="Times New Roman"/>
        </w:rPr>
      </w:pPr>
      <w:bookmarkStart w:id="12" w:name="_Toc49302226"/>
      <w:r w:rsidRPr="007467A6">
        <w:rPr>
          <w:rFonts w:hint="eastAsia"/>
        </w:rPr>
        <w:t>2.2</w:t>
      </w:r>
      <w:r w:rsidRPr="007467A6">
        <w:t>.1</w:t>
      </w:r>
      <w:r w:rsidRPr="007467A6">
        <w:rPr>
          <w:rFonts w:hint="eastAsia"/>
        </w:rPr>
        <w:t>丟棄法</w:t>
      </w:r>
      <w:bookmarkEnd w:id="12"/>
    </w:p>
    <w:p w14:paraId="3EDD0CC9" w14:textId="245214A2" w:rsidR="00DB036B" w:rsidRDefault="00DB036B" w:rsidP="009566E1">
      <w:pPr>
        <w:ind w:firstLine="480"/>
        <w:rPr>
          <w:color w:val="0070C0"/>
        </w:rPr>
      </w:pPr>
      <w:r w:rsidRPr="00DB036B">
        <w:rPr>
          <w:rFonts w:hint="eastAsia"/>
          <w:color w:val="00B050"/>
        </w:rPr>
        <w:t>[</w:t>
      </w:r>
      <w:r>
        <w:rPr>
          <w:rFonts w:hint="eastAsia"/>
          <w:color w:val="00B050"/>
        </w:rPr>
        <w:t>介紹丟棄法</w:t>
      </w:r>
      <w:r w:rsidRPr="00DB036B">
        <w:rPr>
          <w:rFonts w:hint="eastAsia"/>
          <w:color w:val="00B050"/>
        </w:rPr>
        <w:t>]</w:t>
      </w:r>
      <w:r>
        <w:rPr>
          <w:rFonts w:hint="eastAsia"/>
          <w:color w:val="0070C0"/>
        </w:rPr>
        <w:t xml:space="preserve"> </w:t>
      </w:r>
    </w:p>
    <w:p w14:paraId="75603054" w14:textId="61D18B62" w:rsidR="003E6196" w:rsidRPr="005402CF" w:rsidRDefault="001B2C71" w:rsidP="009566E1">
      <w:pPr>
        <w:ind w:firstLine="480"/>
        <w:rPr>
          <w:color w:val="0070C0"/>
        </w:rPr>
      </w:pPr>
      <w:r w:rsidRPr="005402CF">
        <w:rPr>
          <w:rFonts w:hint="eastAsia"/>
          <w:color w:val="0070C0"/>
        </w:rPr>
        <w:t>首先介紹丟棄法，顧名思義，此類型的方法面對缺失值所採取的行為，是對缺失值所在的位置，</w:t>
      </w:r>
      <w:r w:rsidR="008C124F" w:rsidRPr="005402CF">
        <w:rPr>
          <w:rFonts w:hint="eastAsia"/>
          <w:color w:val="0070C0"/>
        </w:rPr>
        <w:t>根據</w:t>
      </w:r>
      <w:r w:rsidRPr="005402CF">
        <w:rPr>
          <w:rFonts w:hint="eastAsia"/>
          <w:color w:val="0070C0"/>
        </w:rPr>
        <w:t>目的</w:t>
      </w:r>
      <w:r w:rsidR="002C0845" w:rsidRPr="005402CF">
        <w:rPr>
          <w:rFonts w:hint="eastAsia"/>
          <w:color w:val="0070C0"/>
        </w:rPr>
        <w:t>不同</w:t>
      </w:r>
      <w:r w:rsidRPr="005402CF">
        <w:rPr>
          <w:rFonts w:hint="eastAsia"/>
          <w:color w:val="0070C0"/>
        </w:rPr>
        <w:t>以及適合的</w:t>
      </w:r>
      <w:r w:rsidR="002E4BD7" w:rsidRPr="005402CF">
        <w:rPr>
          <w:rFonts w:hint="eastAsia"/>
          <w:color w:val="0070C0"/>
        </w:rPr>
        <w:t>資料</w:t>
      </w:r>
      <w:r w:rsidRPr="005402CF">
        <w:rPr>
          <w:rFonts w:hint="eastAsia"/>
          <w:color w:val="0070C0"/>
        </w:rPr>
        <w:t>缺失</w:t>
      </w:r>
      <w:r w:rsidR="002E4BD7" w:rsidRPr="005402CF">
        <w:rPr>
          <w:rFonts w:hint="eastAsia"/>
          <w:color w:val="0070C0"/>
        </w:rPr>
        <w:t>類型</w:t>
      </w:r>
      <w:r w:rsidRPr="005402CF">
        <w:rPr>
          <w:rFonts w:hint="eastAsia"/>
          <w:color w:val="0070C0"/>
        </w:rPr>
        <w:t>。</w:t>
      </w:r>
      <w:r w:rsidR="008C124F" w:rsidRPr="005402CF">
        <w:rPr>
          <w:rFonts w:hint="eastAsia"/>
          <w:color w:val="0070C0"/>
        </w:rPr>
        <w:t>將缺失值從原資料</w:t>
      </w:r>
      <w:r w:rsidR="008B63B0" w:rsidRPr="005402CF">
        <w:rPr>
          <w:rFonts w:hint="eastAsia"/>
          <w:color w:val="0070C0"/>
        </w:rPr>
        <w:t>集</w:t>
      </w:r>
      <w:r w:rsidR="008C124F" w:rsidRPr="005402CF">
        <w:rPr>
          <w:rFonts w:hint="eastAsia"/>
          <w:color w:val="0070C0"/>
        </w:rPr>
        <w:t>當中移除，</w:t>
      </w:r>
      <w:r w:rsidR="008B63B0" w:rsidRPr="005402CF">
        <w:rPr>
          <w:rFonts w:hint="eastAsia"/>
          <w:color w:val="0070C0"/>
        </w:rPr>
        <w:t>以達到</w:t>
      </w:r>
      <w:r w:rsidR="002E4F30" w:rsidRPr="005402CF">
        <w:rPr>
          <w:rFonts w:hint="eastAsia"/>
          <w:color w:val="0070C0"/>
        </w:rPr>
        <w:t>移除後</w:t>
      </w:r>
      <w:r w:rsidR="00501947" w:rsidRPr="005402CF">
        <w:rPr>
          <w:rFonts w:hint="eastAsia"/>
          <w:color w:val="0070C0"/>
        </w:rPr>
        <w:t>剩下資料</w:t>
      </w:r>
      <w:r w:rsidR="002374AF" w:rsidRPr="005402CF">
        <w:rPr>
          <w:rFonts w:hint="eastAsia"/>
          <w:color w:val="0070C0"/>
        </w:rPr>
        <w:t>全部</w:t>
      </w:r>
      <w:r w:rsidR="00501947" w:rsidRPr="005402CF">
        <w:rPr>
          <w:rFonts w:hint="eastAsia"/>
          <w:color w:val="0070C0"/>
        </w:rPr>
        <w:t>為完整資料</w:t>
      </w:r>
      <w:r w:rsidR="00501947" w:rsidRPr="005402CF">
        <w:rPr>
          <w:rFonts w:hint="eastAsia"/>
          <w:color w:val="0070C0"/>
        </w:rPr>
        <w:t>(</w:t>
      </w:r>
      <w:r w:rsidR="00501947" w:rsidRPr="005402CF">
        <w:rPr>
          <w:rFonts w:hint="eastAsia"/>
          <w:color w:val="0070C0"/>
        </w:rPr>
        <w:t>每</w:t>
      </w:r>
      <w:proofErr w:type="gramStart"/>
      <w:r w:rsidR="00501947" w:rsidRPr="005402CF">
        <w:rPr>
          <w:rFonts w:hint="eastAsia"/>
          <w:color w:val="0070C0"/>
        </w:rPr>
        <w:t>個</w:t>
      </w:r>
      <w:proofErr w:type="gramEnd"/>
      <w:r w:rsidR="00501947" w:rsidRPr="005402CF">
        <w:rPr>
          <w:rFonts w:hint="eastAsia"/>
          <w:color w:val="0070C0"/>
        </w:rPr>
        <w:t>維度皆有值</w:t>
      </w:r>
      <w:r w:rsidR="00501947" w:rsidRPr="005402CF">
        <w:rPr>
          <w:rFonts w:hint="eastAsia"/>
          <w:color w:val="0070C0"/>
        </w:rPr>
        <w:t>)</w:t>
      </w:r>
      <w:r w:rsidR="00501947" w:rsidRPr="005402CF">
        <w:rPr>
          <w:rFonts w:hint="eastAsia"/>
          <w:color w:val="0070C0"/>
        </w:rPr>
        <w:t>且</w:t>
      </w:r>
      <w:r w:rsidR="002E4F30" w:rsidRPr="005402CF">
        <w:rPr>
          <w:rFonts w:hint="eastAsia"/>
          <w:color w:val="0070C0"/>
        </w:rPr>
        <w:t>資料集為完整資料集</w:t>
      </w:r>
      <w:r w:rsidR="00501947" w:rsidRPr="005402CF">
        <w:rPr>
          <w:rFonts w:hint="eastAsia"/>
          <w:color w:val="0070C0"/>
        </w:rPr>
        <w:t>(</w:t>
      </w:r>
      <w:r w:rsidR="00501947" w:rsidRPr="005402CF">
        <w:rPr>
          <w:rFonts w:hint="eastAsia"/>
          <w:color w:val="0070C0"/>
        </w:rPr>
        <w:t>不含缺失值</w:t>
      </w:r>
      <w:r w:rsidR="0042449E" w:rsidRPr="005402CF">
        <w:rPr>
          <w:rFonts w:hint="eastAsia"/>
          <w:color w:val="0070C0"/>
        </w:rPr>
        <w:t>的資料集</w:t>
      </w:r>
      <w:r w:rsidR="00501947" w:rsidRPr="005402CF">
        <w:rPr>
          <w:rFonts w:hint="eastAsia"/>
          <w:color w:val="0070C0"/>
        </w:rPr>
        <w:t>)</w:t>
      </w:r>
      <w:r w:rsidR="002E4F30" w:rsidRPr="005402CF">
        <w:rPr>
          <w:rFonts w:hint="eastAsia"/>
          <w:color w:val="0070C0"/>
        </w:rPr>
        <w:t>。</w:t>
      </w:r>
    </w:p>
    <w:p w14:paraId="44BD7C80" w14:textId="0E1D815E" w:rsidR="00DB036B" w:rsidRDefault="00DB036B" w:rsidP="009566E1">
      <w:pPr>
        <w:ind w:firstLine="480"/>
        <w:rPr>
          <w:color w:val="0070C0"/>
        </w:rPr>
      </w:pPr>
      <w:r w:rsidRPr="00DB036B">
        <w:rPr>
          <w:rFonts w:hint="eastAsia"/>
          <w:color w:val="00B050"/>
        </w:rPr>
        <w:t>[</w:t>
      </w:r>
      <w:r>
        <w:rPr>
          <w:rFonts w:hint="eastAsia"/>
          <w:color w:val="00B050"/>
        </w:rPr>
        <w:t>說明丟棄法種類</w:t>
      </w:r>
      <w:r w:rsidRPr="00DB036B">
        <w:rPr>
          <w:rFonts w:hint="eastAsia"/>
          <w:color w:val="00B050"/>
        </w:rPr>
        <w:t>]</w:t>
      </w:r>
      <w:r>
        <w:rPr>
          <w:rFonts w:hint="eastAsia"/>
          <w:color w:val="0070C0"/>
        </w:rPr>
        <w:t xml:space="preserve"> </w:t>
      </w:r>
    </w:p>
    <w:p w14:paraId="22070A40" w14:textId="4DC730FF" w:rsidR="00FF632A" w:rsidRPr="005402CF" w:rsidRDefault="0023176C" w:rsidP="009566E1">
      <w:pPr>
        <w:ind w:firstLine="480"/>
        <w:rPr>
          <w:color w:val="0070C0"/>
        </w:rPr>
      </w:pPr>
      <w:r w:rsidRPr="005402CF">
        <w:rPr>
          <w:rFonts w:hint="eastAsia"/>
          <w:color w:val="0070C0"/>
        </w:rPr>
        <w:t>即使缺失值的位置相同，我們也能以移除的方式不同</w:t>
      </w:r>
      <w:r w:rsidR="00D302AD" w:rsidRPr="005402CF">
        <w:rPr>
          <w:rFonts w:hint="eastAsia"/>
          <w:color w:val="0070C0"/>
        </w:rPr>
        <w:t>，使</w:t>
      </w:r>
      <w:r w:rsidR="00CC67F1" w:rsidRPr="005402CF">
        <w:rPr>
          <w:rFonts w:hint="eastAsia"/>
          <w:color w:val="0070C0"/>
        </w:rPr>
        <w:t>得</w:t>
      </w:r>
      <w:r w:rsidR="00D302AD" w:rsidRPr="005402CF">
        <w:rPr>
          <w:rFonts w:hint="eastAsia"/>
          <w:color w:val="0070C0"/>
        </w:rPr>
        <w:t>移除後有不同的結果</w:t>
      </w:r>
      <w:r w:rsidR="00CC67F1" w:rsidRPr="005402CF">
        <w:rPr>
          <w:rFonts w:hint="eastAsia"/>
          <w:color w:val="0070C0"/>
        </w:rPr>
        <w:t>。</w:t>
      </w:r>
      <w:r w:rsidR="00733E01" w:rsidRPr="005402CF">
        <w:rPr>
          <w:rFonts w:hint="eastAsia"/>
          <w:color w:val="0070C0"/>
        </w:rPr>
        <w:t>若存在有一筆資料</w:t>
      </w:r>
      <w:r w:rsidR="00C20243">
        <w:rPr>
          <w:rFonts w:hint="eastAsia"/>
          <w:color w:val="0070C0"/>
        </w:rPr>
        <w:t>點</w:t>
      </w:r>
      <w:r w:rsidR="00733E01" w:rsidRPr="005402CF">
        <w:rPr>
          <w:rFonts w:hint="eastAsia"/>
          <w:color w:val="0070C0"/>
        </w:rPr>
        <w:t>含有缺失值，</w:t>
      </w:r>
      <w:r w:rsidR="00BF4210" w:rsidRPr="005402CF">
        <w:rPr>
          <w:rFonts w:hint="eastAsia"/>
          <w:color w:val="0070C0"/>
        </w:rPr>
        <w:t>將</w:t>
      </w:r>
      <w:r w:rsidR="00040FD0" w:rsidRPr="005402CF">
        <w:rPr>
          <w:rFonts w:hint="eastAsia"/>
          <w:color w:val="0070C0"/>
        </w:rPr>
        <w:t>該</w:t>
      </w:r>
      <w:r w:rsidR="00BF4210" w:rsidRPr="005402CF">
        <w:rPr>
          <w:rFonts w:hint="eastAsia"/>
          <w:color w:val="0070C0"/>
        </w:rPr>
        <w:t>資料</w:t>
      </w:r>
      <w:r w:rsidR="00C20243">
        <w:rPr>
          <w:rFonts w:hint="eastAsia"/>
          <w:color w:val="0070C0"/>
        </w:rPr>
        <w:t>點</w:t>
      </w:r>
      <w:r w:rsidR="0037543C" w:rsidRPr="005402CF">
        <w:rPr>
          <w:rFonts w:hint="eastAsia"/>
          <w:color w:val="0070C0"/>
        </w:rPr>
        <w:t>從</w:t>
      </w:r>
      <w:r w:rsidR="00BF4210" w:rsidRPr="005402CF">
        <w:rPr>
          <w:rFonts w:hint="eastAsia"/>
          <w:color w:val="0070C0"/>
        </w:rPr>
        <w:t>原資料集中</w:t>
      </w:r>
      <w:r w:rsidR="00040FD0" w:rsidRPr="005402CF">
        <w:rPr>
          <w:rFonts w:hint="eastAsia"/>
          <w:color w:val="0070C0"/>
        </w:rPr>
        <w:t>整筆</w:t>
      </w:r>
      <w:r w:rsidR="0037543C" w:rsidRPr="005402CF">
        <w:rPr>
          <w:rFonts w:hint="eastAsia"/>
          <w:color w:val="0070C0"/>
        </w:rPr>
        <w:t>刪</w:t>
      </w:r>
      <w:r w:rsidR="00BF4210" w:rsidRPr="005402CF">
        <w:rPr>
          <w:rFonts w:hint="eastAsia"/>
          <w:color w:val="0070C0"/>
        </w:rPr>
        <w:t>除，這種移除缺失值的方式稱為刪除資料列。</w:t>
      </w:r>
      <w:r w:rsidR="00B60A1D" w:rsidRPr="005402CF">
        <w:rPr>
          <w:rFonts w:hint="eastAsia"/>
          <w:color w:val="0070C0"/>
        </w:rPr>
        <w:t>同理，</w:t>
      </w:r>
      <w:r w:rsidR="00BF4210" w:rsidRPr="005402CF">
        <w:rPr>
          <w:rFonts w:hint="eastAsia"/>
          <w:color w:val="0070C0"/>
        </w:rPr>
        <w:t>若存在有</w:t>
      </w:r>
      <w:proofErr w:type="gramStart"/>
      <w:r w:rsidR="00BF4210" w:rsidRPr="005402CF">
        <w:rPr>
          <w:rFonts w:hint="eastAsia"/>
          <w:color w:val="0070C0"/>
        </w:rPr>
        <w:t>一個維</w:t>
      </w:r>
      <w:proofErr w:type="gramEnd"/>
      <w:r w:rsidR="00BF4210" w:rsidRPr="005402CF">
        <w:rPr>
          <w:rFonts w:hint="eastAsia"/>
          <w:color w:val="0070C0"/>
        </w:rPr>
        <w:t>度含有缺失值，將</w:t>
      </w:r>
      <w:proofErr w:type="gramStart"/>
      <w:r w:rsidR="00472A7E" w:rsidRPr="005402CF">
        <w:rPr>
          <w:rFonts w:hint="eastAsia"/>
          <w:color w:val="0070C0"/>
        </w:rPr>
        <w:t>整個</w:t>
      </w:r>
      <w:r w:rsidR="00BF4210" w:rsidRPr="005402CF">
        <w:rPr>
          <w:rFonts w:hint="eastAsia"/>
          <w:color w:val="0070C0"/>
        </w:rPr>
        <w:t>維</w:t>
      </w:r>
      <w:proofErr w:type="gramEnd"/>
      <w:r w:rsidR="00BF4210" w:rsidRPr="005402CF">
        <w:rPr>
          <w:rFonts w:hint="eastAsia"/>
          <w:color w:val="0070C0"/>
        </w:rPr>
        <w:t>度</w:t>
      </w:r>
      <w:r w:rsidR="00472A7E" w:rsidRPr="005402CF">
        <w:rPr>
          <w:rFonts w:hint="eastAsia"/>
          <w:color w:val="0070C0"/>
        </w:rPr>
        <w:t>從</w:t>
      </w:r>
      <w:r w:rsidR="00BF4210" w:rsidRPr="005402CF">
        <w:rPr>
          <w:rFonts w:hint="eastAsia"/>
          <w:color w:val="0070C0"/>
        </w:rPr>
        <w:t>資料集</w:t>
      </w:r>
      <w:r w:rsidR="00472A7E" w:rsidRPr="005402CF">
        <w:rPr>
          <w:rFonts w:hint="eastAsia"/>
          <w:color w:val="0070C0"/>
        </w:rPr>
        <w:t>內</w:t>
      </w:r>
      <w:r w:rsidR="00E66CDA" w:rsidRPr="005402CF">
        <w:rPr>
          <w:rFonts w:hint="eastAsia"/>
          <w:color w:val="0070C0"/>
        </w:rPr>
        <w:t>刪除</w:t>
      </w:r>
      <w:r w:rsidR="00BF4210" w:rsidRPr="005402CF">
        <w:rPr>
          <w:rFonts w:hint="eastAsia"/>
          <w:color w:val="0070C0"/>
        </w:rPr>
        <w:t>，這種</w:t>
      </w:r>
      <w:r w:rsidR="00052E92" w:rsidRPr="005402CF">
        <w:rPr>
          <w:rFonts w:hint="eastAsia"/>
          <w:color w:val="0070C0"/>
        </w:rPr>
        <w:t>移除缺失值的方式稱為刪除維度</w:t>
      </w:r>
      <w:r w:rsidR="00044673" w:rsidRPr="005402CF">
        <w:rPr>
          <w:rFonts w:hint="eastAsia"/>
          <w:color w:val="0070C0"/>
        </w:rPr>
        <w:t>。</w:t>
      </w:r>
      <w:r w:rsidR="005723B5" w:rsidRPr="005402CF">
        <w:rPr>
          <w:rFonts w:hint="eastAsia"/>
          <w:color w:val="0070C0"/>
        </w:rPr>
        <w:t>以下分別介紹</w:t>
      </w:r>
      <w:r w:rsidR="009F4BCB" w:rsidRPr="005402CF">
        <w:rPr>
          <w:rFonts w:hint="eastAsia"/>
          <w:color w:val="0070C0"/>
        </w:rPr>
        <w:t>刪除資料列與刪除維度兩種。</w:t>
      </w:r>
      <w:r w:rsidR="008430C2">
        <w:rPr>
          <w:rFonts w:hint="eastAsia"/>
          <w:color w:val="0070C0"/>
        </w:rPr>
        <w:t>表</w:t>
      </w:r>
      <w:r w:rsidR="008430C2">
        <w:rPr>
          <w:rFonts w:hint="eastAsia"/>
          <w:color w:val="0070C0"/>
        </w:rPr>
        <w:t>2.1</w:t>
      </w:r>
      <w:r w:rsidR="008430C2">
        <w:rPr>
          <w:rFonts w:hint="eastAsia"/>
          <w:color w:val="0070C0"/>
        </w:rPr>
        <w:t>為一個含有若干缺失值的資料集</w:t>
      </w:r>
      <w:r w:rsidR="000D49CF">
        <w:rPr>
          <w:rFonts w:hint="eastAsia"/>
          <w:color w:val="0070C0"/>
        </w:rPr>
        <w:t>，</w:t>
      </w:r>
      <w:r w:rsidR="00AB5BE7">
        <w:rPr>
          <w:rFonts w:hint="eastAsia"/>
          <w:color w:val="0070C0"/>
        </w:rPr>
        <w:t>表</w:t>
      </w:r>
      <w:r w:rsidR="000D49CF">
        <w:rPr>
          <w:rFonts w:hint="eastAsia"/>
          <w:color w:val="0070C0"/>
        </w:rPr>
        <w:t>中以橫線</w:t>
      </w:r>
      <w:r w:rsidR="00AB5BE7">
        <w:rPr>
          <w:rFonts w:hint="eastAsia"/>
          <w:color w:val="0070C0"/>
        </w:rPr>
        <w:t>顯示缺失值欄位</w:t>
      </w:r>
      <w:r w:rsidR="008430C2">
        <w:rPr>
          <w:rFonts w:hint="eastAsia"/>
          <w:color w:val="0070C0"/>
        </w:rPr>
        <w:t>。</w:t>
      </w:r>
    </w:p>
    <w:p w14:paraId="65548C29" w14:textId="72F443B8" w:rsidR="00E4634D" w:rsidRDefault="00E4634D" w:rsidP="000E0E58">
      <w:pPr>
        <w:ind w:firstLine="480"/>
        <w:rPr>
          <w:color w:val="0070C0"/>
        </w:rPr>
      </w:pPr>
      <w:r w:rsidRPr="00DB036B">
        <w:rPr>
          <w:rFonts w:hint="eastAsia"/>
          <w:color w:val="00B050"/>
        </w:rPr>
        <w:t>[</w:t>
      </w:r>
      <w:r w:rsidR="00096720">
        <w:rPr>
          <w:rFonts w:hint="eastAsia"/>
          <w:color w:val="00B050"/>
        </w:rPr>
        <w:t>分別說明刪除資料列</w:t>
      </w:r>
      <w:r w:rsidRPr="00DB036B">
        <w:rPr>
          <w:rFonts w:hint="eastAsia"/>
          <w:color w:val="00B050"/>
        </w:rPr>
        <w:t>]</w:t>
      </w:r>
      <w:r>
        <w:rPr>
          <w:rFonts w:hint="eastAsia"/>
          <w:color w:val="0070C0"/>
        </w:rPr>
        <w:t xml:space="preserve"> </w:t>
      </w:r>
    </w:p>
    <w:p w14:paraId="5ABF83E9" w14:textId="54C68244" w:rsidR="00DB611A" w:rsidRDefault="00CC06DB" w:rsidP="000E0E58">
      <w:pPr>
        <w:ind w:firstLine="480"/>
        <w:rPr>
          <w:color w:val="0070C0"/>
        </w:rPr>
      </w:pPr>
      <w:r w:rsidRPr="005402CF">
        <w:rPr>
          <w:rFonts w:hint="eastAsia"/>
          <w:color w:val="0070C0"/>
        </w:rPr>
        <w:t>刪除資料列，</w:t>
      </w:r>
      <w:r w:rsidR="00EC16EB" w:rsidRPr="005402CF">
        <w:rPr>
          <w:rFonts w:cs="Times New Roman" w:hint="eastAsia"/>
          <w:color w:val="0070C0"/>
        </w:rPr>
        <w:t>也</w:t>
      </w:r>
      <w:r w:rsidR="00A965D9" w:rsidRPr="005402CF">
        <w:rPr>
          <w:rFonts w:cs="Times New Roman" w:hint="eastAsia"/>
          <w:color w:val="0070C0"/>
        </w:rPr>
        <w:t>稱為名單去除法</w:t>
      </w:r>
      <w:r w:rsidR="002E645A" w:rsidRPr="005402CF">
        <w:rPr>
          <w:rFonts w:hint="eastAsia"/>
          <w:color w:val="0070C0"/>
        </w:rPr>
        <w:t>(</w:t>
      </w:r>
      <w:r w:rsidR="002E645A" w:rsidRPr="005402CF">
        <w:rPr>
          <w:color w:val="0070C0"/>
        </w:rPr>
        <w:t>listwise deletion</w:t>
      </w:r>
      <w:r w:rsidR="002E645A" w:rsidRPr="005402CF">
        <w:rPr>
          <w:rFonts w:hint="eastAsia"/>
          <w:color w:val="0070C0"/>
        </w:rPr>
        <w:t>)</w:t>
      </w:r>
      <w:r w:rsidR="008135D6" w:rsidRPr="005402CF">
        <w:rPr>
          <w:rFonts w:hint="eastAsia"/>
          <w:color w:val="0070C0"/>
        </w:rPr>
        <w:t>。</w:t>
      </w:r>
      <w:r w:rsidR="00F92449">
        <w:rPr>
          <w:rFonts w:hint="eastAsia"/>
          <w:color w:val="0070C0"/>
        </w:rPr>
        <w:t>根據</w:t>
      </w:r>
      <w:r w:rsidR="00F92449" w:rsidRPr="005402CF">
        <w:rPr>
          <w:rFonts w:hint="eastAsia"/>
          <w:color w:val="0070C0"/>
        </w:rPr>
        <w:t>刪除資料列</w:t>
      </w:r>
      <w:r w:rsidR="00F92449">
        <w:rPr>
          <w:rFonts w:hint="eastAsia"/>
          <w:color w:val="0070C0"/>
        </w:rPr>
        <w:t>的定義</w:t>
      </w:r>
      <w:r w:rsidR="00253D99">
        <w:rPr>
          <w:rFonts w:hint="eastAsia"/>
          <w:color w:val="0070C0"/>
        </w:rPr>
        <w:t>，</w:t>
      </w:r>
      <w:r w:rsidR="00484425">
        <w:rPr>
          <w:rFonts w:hint="eastAsia"/>
          <w:color w:val="0070C0"/>
        </w:rPr>
        <w:t>將具有缺失值的資料點刪除，</w:t>
      </w:r>
      <w:r w:rsidR="00B6455F">
        <w:rPr>
          <w:rFonts w:hint="eastAsia"/>
          <w:color w:val="0070C0"/>
        </w:rPr>
        <w:t>經刪除</w:t>
      </w:r>
      <w:r w:rsidR="007227F7">
        <w:rPr>
          <w:rFonts w:hint="eastAsia"/>
          <w:color w:val="0070C0"/>
        </w:rPr>
        <w:t>後</w:t>
      </w:r>
      <w:r w:rsidR="00B6455F">
        <w:rPr>
          <w:rFonts w:hint="eastAsia"/>
          <w:color w:val="0070C0"/>
        </w:rPr>
        <w:t>會剩下</w:t>
      </w:r>
      <w:r w:rsidR="00B6455F">
        <w:rPr>
          <w:rFonts w:hint="eastAsia"/>
          <w:color w:val="0070C0"/>
        </w:rPr>
        <w:t>i</w:t>
      </w:r>
      <w:r w:rsidR="00B6455F">
        <w:rPr>
          <w:color w:val="0070C0"/>
        </w:rPr>
        <w:t>d</w:t>
      </w:r>
      <w:r w:rsidR="00B6455F">
        <w:rPr>
          <w:rFonts w:hint="eastAsia"/>
          <w:color w:val="0070C0"/>
        </w:rPr>
        <w:t>為</w:t>
      </w:r>
      <w:r w:rsidR="00B6455F">
        <w:rPr>
          <w:rFonts w:hint="eastAsia"/>
          <w:color w:val="0070C0"/>
        </w:rPr>
        <w:t>2</w:t>
      </w:r>
      <w:r w:rsidR="00B6455F">
        <w:rPr>
          <w:rFonts w:hint="eastAsia"/>
          <w:color w:val="0070C0"/>
        </w:rPr>
        <w:t>與</w:t>
      </w:r>
      <w:r w:rsidR="00B6455F">
        <w:rPr>
          <w:rFonts w:hint="eastAsia"/>
          <w:color w:val="0070C0"/>
        </w:rPr>
        <w:t>i</w:t>
      </w:r>
      <w:r w:rsidR="00B6455F">
        <w:rPr>
          <w:color w:val="0070C0"/>
        </w:rPr>
        <w:t>d</w:t>
      </w:r>
      <w:r w:rsidR="00B6455F">
        <w:rPr>
          <w:rFonts w:hint="eastAsia"/>
          <w:color w:val="0070C0"/>
        </w:rPr>
        <w:t>為</w:t>
      </w:r>
      <w:r w:rsidR="00B6455F">
        <w:rPr>
          <w:rFonts w:hint="eastAsia"/>
          <w:color w:val="0070C0"/>
        </w:rPr>
        <w:t>4</w:t>
      </w:r>
      <w:r w:rsidR="00B6455F">
        <w:rPr>
          <w:rFonts w:hint="eastAsia"/>
          <w:color w:val="0070C0"/>
        </w:rPr>
        <w:t>的資料點</w:t>
      </w:r>
      <w:r w:rsidR="00253D99">
        <w:rPr>
          <w:rFonts w:hint="eastAsia"/>
          <w:color w:val="0070C0"/>
        </w:rPr>
        <w:t>，如表</w:t>
      </w:r>
      <w:r w:rsidR="00253D99">
        <w:rPr>
          <w:rFonts w:hint="eastAsia"/>
          <w:color w:val="0070C0"/>
        </w:rPr>
        <w:t>2.2</w:t>
      </w:r>
      <w:r w:rsidR="00253D99">
        <w:rPr>
          <w:rFonts w:hint="eastAsia"/>
          <w:color w:val="0070C0"/>
        </w:rPr>
        <w:t>所示</w:t>
      </w:r>
      <w:r w:rsidR="00B6455F">
        <w:rPr>
          <w:rFonts w:hint="eastAsia"/>
          <w:color w:val="0070C0"/>
        </w:rPr>
        <w:t>。</w:t>
      </w:r>
      <w:r w:rsidR="00720DF3" w:rsidRPr="005D1F34">
        <w:rPr>
          <w:rFonts w:hint="eastAsia"/>
          <w:color w:val="0070C0"/>
        </w:rPr>
        <w:t>假設資料集內的缺失值的缺失資料類型為完全隨機缺失類型</w:t>
      </w:r>
      <w:r w:rsidR="00720DF3" w:rsidRPr="005D1F34">
        <w:rPr>
          <w:rFonts w:hint="eastAsia"/>
          <w:color w:val="0070C0"/>
        </w:rPr>
        <w:t>(MCAR)</w:t>
      </w:r>
      <w:r w:rsidR="00720DF3" w:rsidRPr="005D1F34">
        <w:rPr>
          <w:rFonts w:hint="eastAsia"/>
          <w:color w:val="0070C0"/>
        </w:rPr>
        <w:t>，且缺失值比例不大時，此時比較適合採用刪除資料列來移除資料集的缺失值。理由是在上述假設中，</w:t>
      </w:r>
      <w:r w:rsidR="00C20243" w:rsidRPr="005D1F34">
        <w:rPr>
          <w:rFonts w:hint="eastAsia"/>
          <w:color w:val="0070C0"/>
        </w:rPr>
        <w:t>將含有缺失值的資料點整筆刪除</w:t>
      </w:r>
      <w:r w:rsidR="007329B9" w:rsidRPr="005D1F34">
        <w:rPr>
          <w:rFonts w:hint="eastAsia"/>
          <w:color w:val="0070C0"/>
        </w:rPr>
        <w:t>。</w:t>
      </w:r>
      <w:r w:rsidR="00E54164" w:rsidRPr="005D1F34">
        <w:rPr>
          <w:rFonts w:hint="eastAsia"/>
          <w:color w:val="0070C0"/>
        </w:rPr>
        <w:t>而</w:t>
      </w:r>
      <w:r w:rsidR="00C20243" w:rsidRPr="005D1F34">
        <w:rPr>
          <w:rFonts w:hint="eastAsia"/>
          <w:color w:val="0070C0"/>
        </w:rPr>
        <w:t>刪除後剩下的完整資料集相較於刪除前的資料集，</w:t>
      </w:r>
      <w:r w:rsidR="00CD03FD" w:rsidRPr="005D1F34">
        <w:rPr>
          <w:rFonts w:hint="eastAsia"/>
          <w:color w:val="0070C0"/>
        </w:rPr>
        <w:t>等</w:t>
      </w:r>
      <w:r w:rsidR="00C20243" w:rsidRPr="005D1F34">
        <w:rPr>
          <w:rFonts w:hint="eastAsia"/>
          <w:color w:val="0070C0"/>
        </w:rPr>
        <w:t>同</w:t>
      </w:r>
      <w:r w:rsidR="00CD03FD" w:rsidRPr="005D1F34">
        <w:rPr>
          <w:rFonts w:hint="eastAsia"/>
          <w:color w:val="0070C0"/>
        </w:rPr>
        <w:t>於</w:t>
      </w:r>
      <w:r w:rsidR="00C20243" w:rsidRPr="005D1F34">
        <w:rPr>
          <w:rFonts w:hint="eastAsia"/>
          <w:color w:val="0070C0"/>
        </w:rPr>
        <w:t>從</w:t>
      </w:r>
      <w:r w:rsidR="003E1AFE" w:rsidRPr="005D1F34">
        <w:rPr>
          <w:rFonts w:hint="eastAsia"/>
          <w:color w:val="0070C0"/>
        </w:rPr>
        <w:t>一群</w:t>
      </w:r>
      <w:r w:rsidR="0066689B" w:rsidRPr="005D1F34">
        <w:rPr>
          <w:rFonts w:hint="eastAsia"/>
          <w:color w:val="0070C0"/>
        </w:rPr>
        <w:t>資料</w:t>
      </w:r>
      <w:r w:rsidR="00C20243" w:rsidRPr="005D1F34">
        <w:rPr>
          <w:rFonts w:hint="eastAsia"/>
          <w:color w:val="0070C0"/>
        </w:rPr>
        <w:t>母群體</w:t>
      </w:r>
      <w:r w:rsidR="00297592" w:rsidRPr="005D1F34">
        <w:rPr>
          <w:rFonts w:hint="eastAsia"/>
          <w:color w:val="0070C0"/>
        </w:rPr>
        <w:t>內</w:t>
      </w:r>
      <w:r w:rsidR="00CD03FD" w:rsidRPr="005D1F34">
        <w:rPr>
          <w:rFonts w:hint="eastAsia"/>
          <w:color w:val="0070C0"/>
        </w:rPr>
        <w:t>取其中一部分的子集合</w:t>
      </w:r>
      <w:r w:rsidR="00AF7A96" w:rsidRPr="005D1F34">
        <w:rPr>
          <w:rFonts w:hint="eastAsia"/>
          <w:color w:val="0070C0"/>
        </w:rPr>
        <w:t xml:space="preserve"> </w:t>
      </w:r>
      <m:oMath>
        <m:r>
          <m:rPr>
            <m:sty m:val="p"/>
          </m:rPr>
          <w:rPr>
            <w:rFonts w:ascii="Cambria Math" w:hAnsi="Cambria Math"/>
            <w:color w:val="0070C0"/>
          </w:rPr>
          <m:t>α</m:t>
        </m:r>
      </m:oMath>
      <w:r w:rsidR="00AF7A96" w:rsidRPr="005D1F34">
        <w:rPr>
          <w:rFonts w:hint="eastAsia"/>
          <w:color w:val="0070C0"/>
        </w:rPr>
        <w:t xml:space="preserve"> </w:t>
      </w:r>
      <w:r w:rsidR="003E1AFE" w:rsidRPr="005D1F34">
        <w:rPr>
          <w:rFonts w:hint="eastAsia"/>
          <w:color w:val="0070C0"/>
        </w:rPr>
        <w:t>，而</w:t>
      </w:r>
      <w:r w:rsidR="00AF7A96" w:rsidRPr="005D1F34">
        <w:rPr>
          <w:rFonts w:hint="eastAsia"/>
          <w:color w:val="0070C0"/>
        </w:rPr>
        <w:t xml:space="preserve"> </w:t>
      </w:r>
      <m:oMath>
        <m:r>
          <m:rPr>
            <m:sty m:val="p"/>
          </m:rPr>
          <w:rPr>
            <w:rFonts w:ascii="Cambria Math" w:hAnsi="Cambria Math"/>
            <w:color w:val="0070C0"/>
          </w:rPr>
          <m:t>α</m:t>
        </m:r>
      </m:oMath>
      <w:r w:rsidR="00AF7A96" w:rsidRPr="005D1F34">
        <w:rPr>
          <w:rFonts w:hint="eastAsia"/>
          <w:color w:val="0070C0"/>
        </w:rPr>
        <w:t xml:space="preserve"> </w:t>
      </w:r>
      <w:r w:rsidR="003E1AFE" w:rsidRPr="005D1F34">
        <w:rPr>
          <w:rFonts w:hint="eastAsia"/>
          <w:color w:val="0070C0"/>
        </w:rPr>
        <w:t>就是</w:t>
      </w:r>
      <w:r w:rsidR="008F1A05" w:rsidRPr="005D1F34">
        <w:rPr>
          <w:rFonts w:hint="eastAsia"/>
          <w:color w:val="0070C0"/>
        </w:rPr>
        <w:t>蒐集</w:t>
      </w:r>
      <w:r w:rsidR="00AF7A96" w:rsidRPr="005D1F34">
        <w:rPr>
          <w:rFonts w:hint="eastAsia"/>
          <w:color w:val="0070C0"/>
        </w:rPr>
        <w:t>那些</w:t>
      </w:r>
      <w:r w:rsidR="003E1AFE" w:rsidRPr="005D1F34">
        <w:rPr>
          <w:rFonts w:hint="eastAsia"/>
          <w:color w:val="0070C0"/>
        </w:rPr>
        <w:t>在</w:t>
      </w:r>
      <w:proofErr w:type="gramStart"/>
      <w:r w:rsidR="00CF28F7" w:rsidRPr="005D1F34">
        <w:rPr>
          <w:rFonts w:hint="eastAsia"/>
          <w:color w:val="0070C0"/>
        </w:rPr>
        <w:t>所有</w:t>
      </w:r>
      <w:r w:rsidR="003E1AFE" w:rsidRPr="005D1F34">
        <w:rPr>
          <w:rFonts w:hint="eastAsia"/>
          <w:color w:val="0070C0"/>
        </w:rPr>
        <w:t>維</w:t>
      </w:r>
      <w:proofErr w:type="gramEnd"/>
      <w:r w:rsidR="003E1AFE" w:rsidRPr="005D1F34">
        <w:rPr>
          <w:rFonts w:hint="eastAsia"/>
          <w:color w:val="0070C0"/>
        </w:rPr>
        <w:t>度中都沒有缺失值資料點的集合。</w:t>
      </w:r>
      <w:r w:rsidR="00EE0386" w:rsidRPr="005D1F34">
        <w:rPr>
          <w:rFonts w:hint="eastAsia"/>
          <w:color w:val="0070C0"/>
        </w:rPr>
        <w:t>且</w:t>
      </w:r>
      <w:r w:rsidR="00A07437" w:rsidRPr="005D1F34">
        <w:rPr>
          <w:rFonts w:hint="eastAsia"/>
          <w:color w:val="0070C0"/>
        </w:rPr>
        <w:t>子集合</w:t>
      </w:r>
      <w:r w:rsidR="00AF7A96" w:rsidRPr="005D1F34">
        <w:rPr>
          <w:rFonts w:hint="eastAsia"/>
          <w:color w:val="0070C0"/>
        </w:rPr>
        <w:t xml:space="preserve"> </w:t>
      </w:r>
      <m:oMath>
        <m:r>
          <m:rPr>
            <m:sty m:val="p"/>
          </m:rPr>
          <w:rPr>
            <w:rFonts w:ascii="Cambria Math" w:hAnsi="Cambria Math"/>
            <w:color w:val="0070C0"/>
          </w:rPr>
          <m:t>α</m:t>
        </m:r>
      </m:oMath>
      <w:r w:rsidR="00AF7A96" w:rsidRPr="005D1F34">
        <w:rPr>
          <w:rFonts w:hint="eastAsia"/>
          <w:color w:val="0070C0"/>
        </w:rPr>
        <w:t xml:space="preserve"> </w:t>
      </w:r>
      <w:r w:rsidR="00AF7A96" w:rsidRPr="005D1F34">
        <w:rPr>
          <w:rFonts w:hint="eastAsia"/>
          <w:color w:val="0070C0"/>
        </w:rPr>
        <w:t>的大小會受</w:t>
      </w:r>
      <w:r w:rsidR="00A07437" w:rsidRPr="005D1F34">
        <w:rPr>
          <w:rFonts w:hint="eastAsia"/>
          <w:color w:val="0070C0"/>
        </w:rPr>
        <w:t>到</w:t>
      </w:r>
      <w:r w:rsidR="00AF7A96" w:rsidRPr="005D1F34">
        <w:rPr>
          <w:rFonts w:hint="eastAsia"/>
          <w:color w:val="0070C0"/>
        </w:rPr>
        <w:t>缺失值</w:t>
      </w:r>
      <w:r w:rsidR="00A07437" w:rsidRPr="005D1F34">
        <w:rPr>
          <w:rFonts w:hint="eastAsia"/>
          <w:color w:val="0070C0"/>
        </w:rPr>
        <w:t>比例增加而減少。</w:t>
      </w:r>
      <w:r w:rsidR="000E0E58" w:rsidRPr="005D1F34">
        <w:rPr>
          <w:rFonts w:hint="eastAsia"/>
          <w:color w:val="0070C0"/>
        </w:rPr>
        <w:t>理論上</w:t>
      </w:r>
      <w:r w:rsidR="00AC023F" w:rsidRPr="005D1F34">
        <w:rPr>
          <w:rFonts w:hint="eastAsia"/>
          <w:color w:val="0070C0"/>
        </w:rPr>
        <w:t xml:space="preserve"> </w:t>
      </w:r>
      <m:oMath>
        <m:r>
          <m:rPr>
            <m:sty m:val="p"/>
          </m:rPr>
          <w:rPr>
            <w:rFonts w:ascii="Cambria Math" w:hAnsi="Cambria Math"/>
            <w:color w:val="0070C0"/>
          </w:rPr>
          <m:t>α</m:t>
        </m:r>
      </m:oMath>
      <w:r w:rsidR="00AC023F" w:rsidRPr="005D1F34">
        <w:rPr>
          <w:rFonts w:hint="eastAsia"/>
          <w:color w:val="0070C0"/>
        </w:rPr>
        <w:t xml:space="preserve"> </w:t>
      </w:r>
      <w:r w:rsidR="00AC023F" w:rsidRPr="005D1F34">
        <w:rPr>
          <w:rFonts w:hint="eastAsia"/>
          <w:color w:val="0070C0"/>
        </w:rPr>
        <w:t>的分佈</w:t>
      </w:r>
      <w:r w:rsidR="000E0E58" w:rsidRPr="005D1F34">
        <w:rPr>
          <w:rFonts w:hint="eastAsia"/>
          <w:color w:val="0070C0"/>
        </w:rPr>
        <w:t>會與母群體</w:t>
      </w:r>
      <w:r w:rsidR="000E0E58" w:rsidRPr="005D1F34">
        <w:rPr>
          <w:rFonts w:hint="eastAsia"/>
          <w:color w:val="0070C0"/>
        </w:rPr>
        <w:t>(</w:t>
      </w:r>
      <w:r w:rsidR="000E0E58" w:rsidRPr="005D1F34">
        <w:rPr>
          <w:rFonts w:hint="eastAsia"/>
          <w:color w:val="0070C0"/>
        </w:rPr>
        <w:t>原資料集</w:t>
      </w:r>
      <w:r w:rsidR="000E0E58" w:rsidRPr="005D1F34">
        <w:rPr>
          <w:rFonts w:hint="eastAsia"/>
          <w:color w:val="0070C0"/>
        </w:rPr>
        <w:t>)</w:t>
      </w:r>
      <w:r w:rsidR="000E0E58" w:rsidRPr="005D1F34">
        <w:rPr>
          <w:rFonts w:hint="eastAsia"/>
          <w:color w:val="0070C0"/>
        </w:rPr>
        <w:t>的一致，換句話說，</w:t>
      </w:r>
      <w:r w:rsidR="004861E6" w:rsidRPr="005D1F34">
        <w:rPr>
          <w:rFonts w:hint="eastAsia"/>
          <w:color w:val="0070C0"/>
        </w:rPr>
        <w:t>在</w:t>
      </w:r>
      <w:r w:rsidR="00F75E97" w:rsidRPr="005D1F34">
        <w:rPr>
          <w:rFonts w:hint="eastAsia"/>
          <w:color w:val="0070C0"/>
        </w:rPr>
        <w:t>MCAR</w:t>
      </w:r>
      <w:r w:rsidR="00F75E97" w:rsidRPr="005D1F34">
        <w:rPr>
          <w:rFonts w:hint="eastAsia"/>
          <w:color w:val="0070C0"/>
        </w:rPr>
        <w:t>的情況</w:t>
      </w:r>
      <w:r w:rsidR="004861E6" w:rsidRPr="005D1F34">
        <w:rPr>
          <w:rFonts w:hint="eastAsia"/>
          <w:color w:val="0070C0"/>
        </w:rPr>
        <w:t>下</w:t>
      </w:r>
      <w:r w:rsidR="00F75E97" w:rsidRPr="005D1F34">
        <w:rPr>
          <w:rFonts w:hint="eastAsia"/>
          <w:color w:val="0070C0"/>
        </w:rPr>
        <w:t>刪除資料列</w:t>
      </w:r>
      <w:r w:rsidR="001E10E4" w:rsidRPr="005D1F34">
        <w:rPr>
          <w:rFonts w:hint="eastAsia"/>
          <w:color w:val="0070C0"/>
        </w:rPr>
        <w:t>並</w:t>
      </w:r>
      <w:r w:rsidR="008A6A30" w:rsidRPr="005D1F34">
        <w:rPr>
          <w:rFonts w:hint="eastAsia"/>
          <w:color w:val="0070C0"/>
        </w:rPr>
        <w:t>不會</w:t>
      </w:r>
      <w:r w:rsidR="000E0E58" w:rsidRPr="005D1F34">
        <w:rPr>
          <w:rFonts w:hint="eastAsia"/>
          <w:color w:val="0070C0"/>
        </w:rPr>
        <w:t>造成</w:t>
      </w:r>
      <w:r w:rsidR="008A6A30" w:rsidRPr="005D1F34">
        <w:rPr>
          <w:rFonts w:hint="eastAsia"/>
          <w:color w:val="0070C0"/>
        </w:rPr>
        <w:t>資料集</w:t>
      </w:r>
      <w:r w:rsidR="00F978DA" w:rsidRPr="005D1F34">
        <w:rPr>
          <w:rFonts w:hint="eastAsia"/>
          <w:color w:val="0070C0"/>
        </w:rPr>
        <w:t>的</w:t>
      </w:r>
      <w:r w:rsidR="008A6A30" w:rsidRPr="005D1F34">
        <w:rPr>
          <w:rFonts w:hint="eastAsia"/>
          <w:color w:val="0070C0"/>
        </w:rPr>
        <w:t>偏差</w:t>
      </w:r>
      <w:r w:rsidR="008A6A30" w:rsidRPr="005D1F34">
        <w:rPr>
          <w:rFonts w:hint="eastAsia"/>
          <w:color w:val="0070C0"/>
        </w:rPr>
        <w:t>(</w:t>
      </w:r>
      <w:r w:rsidR="008A6A30" w:rsidRPr="005D1F34">
        <w:rPr>
          <w:color w:val="0070C0"/>
        </w:rPr>
        <w:t>bias</w:t>
      </w:r>
      <w:r w:rsidR="008A6A30" w:rsidRPr="005D1F34">
        <w:rPr>
          <w:rFonts w:hint="eastAsia"/>
          <w:color w:val="0070C0"/>
        </w:rPr>
        <w:t>)</w:t>
      </w:r>
      <w:r w:rsidR="000E0E58" w:rsidRPr="005D1F34">
        <w:rPr>
          <w:rFonts w:hint="eastAsia"/>
          <w:color w:val="0070C0"/>
        </w:rPr>
        <w:t>。</w:t>
      </w:r>
      <w:r w:rsidR="00DB611A" w:rsidRPr="005D1F34">
        <w:rPr>
          <w:rFonts w:hint="eastAsia"/>
          <w:color w:val="0070C0"/>
        </w:rPr>
        <w:t>然而，刪除資料列也有其缺陷。當缺失值比例較高的時候，</w:t>
      </w:r>
      <w:r w:rsidR="009E1714" w:rsidRPr="005D1F34">
        <w:rPr>
          <w:rFonts w:hint="eastAsia"/>
          <w:color w:val="0070C0"/>
        </w:rPr>
        <w:t>同時也意味著</w:t>
      </w:r>
      <w:r w:rsidR="002745B4" w:rsidRPr="005D1F34">
        <w:rPr>
          <w:rFonts w:hint="eastAsia"/>
          <w:color w:val="0070C0"/>
        </w:rPr>
        <w:t>資料集內的完整資料較少，</w:t>
      </w:r>
      <w:proofErr w:type="gramStart"/>
      <w:r w:rsidR="002745B4" w:rsidRPr="005D1F34">
        <w:rPr>
          <w:rFonts w:hint="eastAsia"/>
          <w:color w:val="0070C0"/>
        </w:rPr>
        <w:t>凸</w:t>
      </w:r>
      <w:proofErr w:type="gramEnd"/>
      <w:r w:rsidR="002745B4" w:rsidRPr="005D1F34">
        <w:rPr>
          <w:rFonts w:hint="eastAsia"/>
          <w:color w:val="0070C0"/>
        </w:rPr>
        <w:t>顯出資料集內可用的完整資料點個數不足</w:t>
      </w:r>
      <w:r w:rsidR="00091278" w:rsidRPr="005D1F34">
        <w:rPr>
          <w:rFonts w:hint="eastAsia"/>
          <w:color w:val="0070C0"/>
        </w:rPr>
        <w:t>的問題</w:t>
      </w:r>
      <w:r w:rsidR="002745B4" w:rsidRPr="005D1F34">
        <w:rPr>
          <w:rFonts w:hint="eastAsia"/>
          <w:color w:val="0070C0"/>
        </w:rPr>
        <w:t>。</w:t>
      </w:r>
    </w:p>
    <w:p w14:paraId="1CEC1810" w14:textId="2863D0C4" w:rsidR="003156B1" w:rsidRDefault="003156B1">
      <w:pPr>
        <w:widowControl/>
        <w:rPr>
          <w:color w:val="0070C0"/>
        </w:rPr>
      </w:pPr>
    </w:p>
    <w:p w14:paraId="184CB676" w14:textId="52009CBD" w:rsidR="003156B1" w:rsidRDefault="003156B1">
      <w:pPr>
        <w:widowControl/>
        <w:rPr>
          <w:szCs w:val="24"/>
        </w:rPr>
      </w:pPr>
    </w:p>
    <w:p w14:paraId="7C89F09F" w14:textId="0D7F5765" w:rsidR="003156B1" w:rsidRDefault="003156B1">
      <w:pPr>
        <w:widowControl/>
        <w:rPr>
          <w:szCs w:val="24"/>
        </w:rPr>
      </w:pPr>
    </w:p>
    <w:p w14:paraId="69487403" w14:textId="44C5F125" w:rsidR="003156B1" w:rsidRDefault="003156B1">
      <w:pPr>
        <w:widowControl/>
        <w:rPr>
          <w:szCs w:val="24"/>
        </w:rPr>
      </w:pPr>
    </w:p>
    <w:p w14:paraId="78C0F7D2" w14:textId="77777777" w:rsidR="003156B1" w:rsidRDefault="003156B1">
      <w:pPr>
        <w:widowControl/>
        <w:rPr>
          <w:szCs w:val="24"/>
        </w:rPr>
      </w:pPr>
    </w:p>
    <w:p w14:paraId="1A0D4A9D" w14:textId="1F096B23" w:rsidR="00ED7338" w:rsidRPr="009C4C21" w:rsidRDefault="00CD3436" w:rsidP="00CD3436">
      <w:pPr>
        <w:pStyle w:val="af7"/>
        <w:jc w:val="center"/>
        <w:rPr>
          <w:color w:val="0070C0"/>
          <w:sz w:val="24"/>
          <w:szCs w:val="24"/>
        </w:rPr>
      </w:pPr>
      <w:bookmarkStart w:id="13" w:name="_Toc49302207"/>
      <w:r w:rsidRPr="009C4C21">
        <w:rPr>
          <w:rFonts w:hint="eastAsia"/>
          <w:sz w:val="24"/>
          <w:szCs w:val="24"/>
        </w:rPr>
        <w:lastRenderedPageBreak/>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9C4C21">
        <w:rPr>
          <w:rFonts w:hint="eastAsia"/>
          <w:sz w:val="24"/>
          <w:szCs w:val="24"/>
        </w:rPr>
        <w:t xml:space="preserve"> </w:t>
      </w:r>
      <w:r w:rsidR="00253D99" w:rsidRPr="009C4C21">
        <w:rPr>
          <w:rFonts w:hint="eastAsia"/>
          <w:sz w:val="24"/>
          <w:szCs w:val="24"/>
        </w:rPr>
        <w:t>含</w:t>
      </w:r>
      <w:r w:rsidRPr="009C4C21">
        <w:rPr>
          <w:rFonts w:hint="eastAsia"/>
          <w:sz w:val="24"/>
          <w:szCs w:val="24"/>
        </w:rPr>
        <w:t>缺失</w:t>
      </w:r>
      <w:r w:rsidR="00253D99" w:rsidRPr="009C4C21">
        <w:rPr>
          <w:rFonts w:hint="eastAsia"/>
          <w:sz w:val="24"/>
          <w:szCs w:val="24"/>
        </w:rPr>
        <w:t>值</w:t>
      </w:r>
      <w:r w:rsidRPr="009C4C21">
        <w:rPr>
          <w:rFonts w:hint="eastAsia"/>
          <w:sz w:val="24"/>
          <w:szCs w:val="24"/>
        </w:rPr>
        <w:t>資料集</w:t>
      </w:r>
      <w:r w:rsidRPr="009C4C21">
        <w:rPr>
          <w:rFonts w:hint="eastAsia"/>
          <w:sz w:val="24"/>
          <w:szCs w:val="24"/>
        </w:rPr>
        <w:t>M</w:t>
      </w:r>
      <w:bookmarkEnd w:id="13"/>
    </w:p>
    <w:tbl>
      <w:tblPr>
        <w:tblStyle w:val="13"/>
        <w:tblW w:w="0" w:type="auto"/>
        <w:jc w:val="center"/>
        <w:tblLook w:val="04A0" w:firstRow="1" w:lastRow="0" w:firstColumn="1" w:lastColumn="0" w:noHBand="0" w:noVBand="1"/>
      </w:tblPr>
      <w:tblGrid>
        <w:gridCol w:w="1075"/>
        <w:gridCol w:w="1075"/>
        <w:gridCol w:w="1075"/>
        <w:gridCol w:w="1269"/>
        <w:gridCol w:w="1270"/>
      </w:tblGrid>
      <w:tr w:rsidR="00ED7338" w:rsidRPr="00487FA9" w14:paraId="039D4C82" w14:textId="77777777" w:rsidTr="00F92449">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90678C2" w14:textId="77777777" w:rsidR="00ED7338" w:rsidRPr="00487FA9" w:rsidRDefault="00ED7338" w:rsidP="00F92449">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78536F8F" w14:textId="77777777" w:rsidR="00ED7338" w:rsidRPr="00487FA9" w:rsidRDefault="00ED7338" w:rsidP="00F9244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33EBACEC" w14:textId="77777777" w:rsidR="00ED7338" w:rsidRPr="00487FA9" w:rsidRDefault="00ED7338" w:rsidP="00F9244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075" w:type="dxa"/>
          </w:tcPr>
          <w:p w14:paraId="7355A9D4" w14:textId="77777777" w:rsidR="00ED7338" w:rsidRPr="00487FA9" w:rsidRDefault="00ED7338" w:rsidP="00F9244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075" w:type="dxa"/>
          </w:tcPr>
          <w:p w14:paraId="386130E3" w14:textId="77777777" w:rsidR="00ED7338" w:rsidRPr="00487FA9" w:rsidRDefault="00ED7338" w:rsidP="00F9244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ED7338" w:rsidRPr="00487FA9" w14:paraId="22630A4F" w14:textId="77777777" w:rsidTr="00F92449">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448CDB1D" w14:textId="77777777" w:rsidR="00ED7338" w:rsidRPr="00487FA9" w:rsidRDefault="00ED7338" w:rsidP="00F92449">
            <w:pPr>
              <w:jc w:val="center"/>
              <w:rPr>
                <w:rFonts w:cs="Times New Roman"/>
                <w:b w:val="0"/>
                <w:color w:val="000000" w:themeColor="text1"/>
                <w:szCs w:val="24"/>
              </w:rPr>
            </w:pPr>
            <w:r>
              <w:rPr>
                <w:rFonts w:cs="Times New Roman" w:hint="eastAsia"/>
                <w:b w:val="0"/>
                <w:color w:val="000000" w:themeColor="text1"/>
                <w:szCs w:val="24"/>
              </w:rPr>
              <w:t>1</w:t>
            </w:r>
          </w:p>
        </w:tc>
        <w:tc>
          <w:tcPr>
            <w:tcW w:w="1075" w:type="dxa"/>
            <w:shd w:val="clear" w:color="auto" w:fill="D9D9D9" w:themeFill="background1" w:themeFillShade="D9"/>
          </w:tcPr>
          <w:p w14:paraId="6ABEB0BD" w14:textId="678121C1" w:rsidR="00ED7338" w:rsidRPr="00487FA9" w:rsidRDefault="00514E67"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308F2E42"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shd w:val="clear" w:color="auto" w:fill="D9D9D9" w:themeFill="background1" w:themeFillShade="D9"/>
          </w:tcPr>
          <w:p w14:paraId="7FEE6D85"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8EC7575"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5</w:t>
            </w:r>
            <w:r>
              <w:rPr>
                <w:rFonts w:cs="Times New Roman"/>
                <w:color w:val="000000" w:themeColor="text1"/>
                <w:szCs w:val="24"/>
              </w:rPr>
              <w:t>3</w:t>
            </w:r>
          </w:p>
        </w:tc>
      </w:tr>
      <w:tr w:rsidR="00ED7338" w:rsidRPr="00487FA9" w14:paraId="67774F10" w14:textId="77777777" w:rsidTr="00F92449">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4C8F3577" w14:textId="77777777" w:rsidR="00ED7338" w:rsidRPr="00487FA9" w:rsidRDefault="00ED7338" w:rsidP="00F92449">
            <w:pPr>
              <w:jc w:val="center"/>
              <w:rPr>
                <w:rFonts w:cs="Times New Roman"/>
                <w:b w:val="0"/>
                <w:color w:val="000000" w:themeColor="text1"/>
                <w:szCs w:val="24"/>
              </w:rPr>
            </w:pPr>
            <w:r>
              <w:rPr>
                <w:rFonts w:cs="Times New Roman" w:hint="eastAsia"/>
                <w:b w:val="0"/>
                <w:color w:val="000000" w:themeColor="text1"/>
                <w:szCs w:val="24"/>
              </w:rPr>
              <w:t>2</w:t>
            </w:r>
          </w:p>
        </w:tc>
        <w:tc>
          <w:tcPr>
            <w:tcW w:w="1075" w:type="dxa"/>
          </w:tcPr>
          <w:p w14:paraId="2D02FBFC"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w:t>
            </w:r>
          </w:p>
        </w:tc>
        <w:tc>
          <w:tcPr>
            <w:tcW w:w="1075" w:type="dxa"/>
          </w:tcPr>
          <w:p w14:paraId="6689BFA5"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M</w:t>
            </w:r>
            <w:r>
              <w:rPr>
                <w:rFonts w:cs="Times New Roman"/>
                <w:color w:val="000000" w:themeColor="text1"/>
                <w:szCs w:val="24"/>
              </w:rPr>
              <w:t>ale</w:t>
            </w:r>
          </w:p>
        </w:tc>
        <w:tc>
          <w:tcPr>
            <w:tcW w:w="1075" w:type="dxa"/>
          </w:tcPr>
          <w:p w14:paraId="4D8A199F"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80</w:t>
            </w:r>
          </w:p>
        </w:tc>
        <w:tc>
          <w:tcPr>
            <w:tcW w:w="1075" w:type="dxa"/>
          </w:tcPr>
          <w:p w14:paraId="4605CC31"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ED7338" w:rsidRPr="00487FA9" w14:paraId="4C966A08" w14:textId="77777777" w:rsidTr="00F92449">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6720FBCA" w14:textId="77777777" w:rsidR="00ED7338" w:rsidRPr="00487FA9" w:rsidRDefault="00ED7338" w:rsidP="00F92449">
            <w:pPr>
              <w:jc w:val="center"/>
              <w:rPr>
                <w:rFonts w:cs="Times New Roman"/>
                <w:b w:val="0"/>
                <w:color w:val="000000" w:themeColor="text1"/>
                <w:szCs w:val="24"/>
              </w:rPr>
            </w:pPr>
            <w:r>
              <w:rPr>
                <w:rFonts w:cs="Times New Roman" w:hint="eastAsia"/>
                <w:b w:val="0"/>
                <w:color w:val="000000" w:themeColor="text1"/>
                <w:szCs w:val="24"/>
              </w:rPr>
              <w:t>3</w:t>
            </w:r>
          </w:p>
        </w:tc>
        <w:tc>
          <w:tcPr>
            <w:tcW w:w="1075" w:type="dxa"/>
            <w:shd w:val="clear" w:color="auto" w:fill="D9D9D9" w:themeFill="background1" w:themeFillShade="D9"/>
          </w:tcPr>
          <w:p w14:paraId="7768728F"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CFFD3A7"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D67A9AC"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74</w:t>
            </w:r>
          </w:p>
        </w:tc>
        <w:tc>
          <w:tcPr>
            <w:tcW w:w="1075" w:type="dxa"/>
            <w:shd w:val="clear" w:color="auto" w:fill="D9D9D9" w:themeFill="background1" w:themeFillShade="D9"/>
          </w:tcPr>
          <w:p w14:paraId="0CE51D01"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6</w:t>
            </w:r>
            <w:r>
              <w:rPr>
                <w:rFonts w:cs="Times New Roman"/>
                <w:color w:val="000000" w:themeColor="text1"/>
                <w:szCs w:val="24"/>
              </w:rPr>
              <w:t>7</w:t>
            </w:r>
          </w:p>
        </w:tc>
      </w:tr>
      <w:tr w:rsidR="00ED7338" w:rsidRPr="00487FA9" w14:paraId="2C4C6E12" w14:textId="77777777" w:rsidTr="00F92449">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416E975D" w14:textId="77777777" w:rsidR="00ED7338" w:rsidRPr="00487FA9" w:rsidRDefault="00ED7338" w:rsidP="00F92449">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4AB19830"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1A283544"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tcPr>
          <w:p w14:paraId="139044A7"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075" w:type="dxa"/>
          </w:tcPr>
          <w:p w14:paraId="20A67111" w14:textId="77777777" w:rsidR="00ED7338" w:rsidRPr="00487FA9" w:rsidRDefault="00ED7338" w:rsidP="00F9244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13019FC7" w14:textId="77777777" w:rsidR="009D4411" w:rsidRDefault="009D4411" w:rsidP="00EC4561">
      <w:pPr>
        <w:rPr>
          <w:color w:val="0070C0"/>
        </w:rPr>
      </w:pPr>
    </w:p>
    <w:p w14:paraId="0FD4848D" w14:textId="751D7AE4" w:rsidR="00487FA9" w:rsidRPr="009C4C21" w:rsidRDefault="00913C87" w:rsidP="00913C87">
      <w:pPr>
        <w:pStyle w:val="af7"/>
        <w:jc w:val="center"/>
        <w:rPr>
          <w:color w:val="0070C0"/>
          <w:sz w:val="24"/>
          <w:szCs w:val="24"/>
        </w:rPr>
      </w:pPr>
      <w:bookmarkStart w:id="14" w:name="_Toc49302208"/>
      <w:r w:rsidRPr="009C4C21">
        <w:rPr>
          <w:rFonts w:hint="eastAsia"/>
          <w:sz w:val="24"/>
          <w:szCs w:val="24"/>
        </w:rPr>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Pr="009C4C21">
        <w:rPr>
          <w:sz w:val="24"/>
          <w:szCs w:val="24"/>
        </w:rPr>
        <w:t xml:space="preserve"> </w:t>
      </w:r>
      <w:r w:rsidRPr="009C4C21">
        <w:rPr>
          <w:rFonts w:hint="eastAsia"/>
          <w:sz w:val="24"/>
          <w:szCs w:val="24"/>
        </w:rPr>
        <w:t>刪除資料列</w:t>
      </w:r>
      <w:bookmarkEnd w:id="14"/>
    </w:p>
    <w:tbl>
      <w:tblPr>
        <w:tblStyle w:val="13"/>
        <w:tblW w:w="0" w:type="auto"/>
        <w:jc w:val="center"/>
        <w:tblLook w:val="04A0" w:firstRow="1" w:lastRow="0" w:firstColumn="1" w:lastColumn="0" w:noHBand="0" w:noVBand="1"/>
      </w:tblPr>
      <w:tblGrid>
        <w:gridCol w:w="1075"/>
        <w:gridCol w:w="1075"/>
        <w:gridCol w:w="1075"/>
        <w:gridCol w:w="1269"/>
        <w:gridCol w:w="1270"/>
      </w:tblGrid>
      <w:tr w:rsidR="00487FA9" w:rsidRPr="00487FA9" w14:paraId="6A27F15C" w14:textId="77777777" w:rsidTr="00CD3436">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5258DA00" w14:textId="71B876D1" w:rsidR="00487FA9" w:rsidRPr="00487FA9" w:rsidRDefault="00487FA9" w:rsidP="00487FA9">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35B024A4" w14:textId="77A5720D"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417A7DF8" w14:textId="68BE0851"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269" w:type="dxa"/>
          </w:tcPr>
          <w:p w14:paraId="133F7D7F" w14:textId="0501EF61"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270" w:type="dxa"/>
          </w:tcPr>
          <w:p w14:paraId="05BE21EB" w14:textId="53FF4E85"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487FA9" w:rsidRPr="00487FA9" w14:paraId="0E2D90D9"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695C639" w14:textId="77B55F2E"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t>2</w:t>
            </w:r>
          </w:p>
        </w:tc>
        <w:tc>
          <w:tcPr>
            <w:tcW w:w="1075" w:type="dxa"/>
          </w:tcPr>
          <w:p w14:paraId="5AE24CA0" w14:textId="12D99768"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w:t>
            </w:r>
          </w:p>
        </w:tc>
        <w:tc>
          <w:tcPr>
            <w:tcW w:w="1075" w:type="dxa"/>
          </w:tcPr>
          <w:p w14:paraId="36A280C0" w14:textId="564889D6"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M</w:t>
            </w:r>
            <w:r>
              <w:rPr>
                <w:rFonts w:cs="Times New Roman"/>
                <w:color w:val="000000" w:themeColor="text1"/>
                <w:szCs w:val="24"/>
              </w:rPr>
              <w:t>ale</w:t>
            </w:r>
          </w:p>
        </w:tc>
        <w:tc>
          <w:tcPr>
            <w:tcW w:w="1269" w:type="dxa"/>
          </w:tcPr>
          <w:p w14:paraId="13320B70" w14:textId="3A66DA19"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80</w:t>
            </w:r>
          </w:p>
        </w:tc>
        <w:tc>
          <w:tcPr>
            <w:tcW w:w="1270" w:type="dxa"/>
          </w:tcPr>
          <w:p w14:paraId="01ED7852" w14:textId="2C11D279"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487FA9" w:rsidRPr="00487FA9" w14:paraId="1D23635E"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0C8899E" w14:textId="0859BAFD"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48543130" w14:textId="42426085"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60EFE084" w14:textId="42BF1BD0"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269" w:type="dxa"/>
          </w:tcPr>
          <w:p w14:paraId="6D851F3D" w14:textId="57A7FE72"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270" w:type="dxa"/>
          </w:tcPr>
          <w:p w14:paraId="270C4798" w14:textId="4B0D750D"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44EE140A" w14:textId="77777777" w:rsidR="00B52A82" w:rsidRDefault="00B52A82" w:rsidP="00EC4561">
      <w:pPr>
        <w:rPr>
          <w:color w:val="C45911" w:themeColor="accent2" w:themeShade="BF"/>
        </w:rPr>
      </w:pPr>
    </w:p>
    <w:p w14:paraId="7DC13B5F" w14:textId="15E6CD0F" w:rsidR="00096720" w:rsidRPr="002036B5" w:rsidRDefault="00096720" w:rsidP="00096720">
      <w:pPr>
        <w:ind w:firstLine="480"/>
        <w:rPr>
          <w:color w:val="0070C0"/>
        </w:rPr>
      </w:pPr>
      <w:r w:rsidRPr="00DB036B">
        <w:rPr>
          <w:rFonts w:hint="eastAsia"/>
          <w:color w:val="00B050"/>
        </w:rPr>
        <w:t>[</w:t>
      </w:r>
      <w:r>
        <w:rPr>
          <w:rFonts w:hint="eastAsia"/>
          <w:color w:val="00B050"/>
        </w:rPr>
        <w:t>分別說明刪除維度</w:t>
      </w:r>
      <w:r w:rsidRPr="00DB036B">
        <w:rPr>
          <w:rFonts w:hint="eastAsia"/>
          <w:color w:val="00B050"/>
        </w:rPr>
        <w:t>]</w:t>
      </w:r>
      <w:r>
        <w:rPr>
          <w:rFonts w:hint="eastAsia"/>
          <w:color w:val="00B050"/>
        </w:rPr>
        <w:t xml:space="preserve"> </w:t>
      </w:r>
    </w:p>
    <w:p w14:paraId="18B25E92" w14:textId="1C477E33" w:rsidR="00FB2A1B" w:rsidRDefault="00E30E1D" w:rsidP="00F45FD4">
      <w:pPr>
        <w:ind w:firstLine="480"/>
        <w:rPr>
          <w:rFonts w:cs="Times New Roman"/>
          <w:color w:val="0070C0"/>
        </w:rPr>
      </w:pPr>
      <w:r w:rsidRPr="005D1F34">
        <w:rPr>
          <w:rFonts w:hint="eastAsia"/>
          <w:color w:val="0070C0"/>
        </w:rPr>
        <w:t>假設資料集內缺失值的缺失類型為不完全隨機缺失類型</w:t>
      </w:r>
      <w:r w:rsidR="005E04D8" w:rsidRPr="005D1F34">
        <w:rPr>
          <w:rFonts w:hint="eastAsia"/>
          <w:color w:val="0070C0"/>
        </w:rPr>
        <w:t>(MNAR)</w:t>
      </w:r>
      <w:r w:rsidRPr="005D1F34">
        <w:rPr>
          <w:rFonts w:hint="eastAsia"/>
          <w:color w:val="0070C0"/>
        </w:rPr>
        <w:t>，且在某個維度</w:t>
      </w:r>
      <w:r w:rsidR="00CF738B" w:rsidRPr="005D1F34">
        <w:rPr>
          <w:rFonts w:hint="eastAsia"/>
          <w:color w:val="0070C0"/>
        </w:rPr>
        <w:t>d</w:t>
      </w:r>
      <w:r w:rsidRPr="005D1F34">
        <w:rPr>
          <w:rFonts w:hint="eastAsia"/>
          <w:color w:val="0070C0"/>
        </w:rPr>
        <w:t>缺失的情況非常嚴重時</w:t>
      </w:r>
      <w:r w:rsidR="00CF738B" w:rsidRPr="005D1F34">
        <w:rPr>
          <w:rFonts w:hint="eastAsia"/>
          <w:color w:val="0070C0"/>
        </w:rPr>
        <w:t>，</w:t>
      </w:r>
      <w:r w:rsidRPr="005D1F34">
        <w:rPr>
          <w:rFonts w:hint="eastAsia"/>
          <w:color w:val="0070C0"/>
        </w:rPr>
        <w:t>此時可以考慮</w:t>
      </w:r>
      <w:r w:rsidR="00231194" w:rsidRPr="005D1F34">
        <w:rPr>
          <w:rFonts w:hint="eastAsia"/>
          <w:color w:val="0070C0"/>
        </w:rPr>
        <w:t>將維度</w:t>
      </w:r>
      <w:r w:rsidR="00231194" w:rsidRPr="005D1F34">
        <w:rPr>
          <w:rFonts w:hint="eastAsia"/>
          <w:color w:val="0070C0"/>
        </w:rPr>
        <w:t>d</w:t>
      </w:r>
      <w:r w:rsidR="00231194" w:rsidRPr="005D1F34">
        <w:rPr>
          <w:rFonts w:hint="eastAsia"/>
          <w:color w:val="0070C0"/>
        </w:rPr>
        <w:t>整個刪除。也就是</w:t>
      </w:r>
      <w:r w:rsidR="00E00171" w:rsidRPr="005D1F34">
        <w:rPr>
          <w:rFonts w:hint="eastAsia"/>
          <w:color w:val="0070C0"/>
        </w:rPr>
        <w:t>丟棄法中另一種移除缺失值的方法，</w:t>
      </w:r>
      <w:r w:rsidR="007F5CE0" w:rsidRPr="005D1F34">
        <w:rPr>
          <w:rFonts w:hint="eastAsia"/>
          <w:color w:val="0070C0"/>
        </w:rPr>
        <w:t>刪除維度。</w:t>
      </w:r>
      <w:r w:rsidR="00BE7006">
        <w:rPr>
          <w:rFonts w:hint="eastAsia"/>
          <w:color w:val="0070C0"/>
        </w:rPr>
        <w:t>如表</w:t>
      </w:r>
      <w:r w:rsidR="00BE7006">
        <w:rPr>
          <w:rFonts w:hint="eastAsia"/>
          <w:color w:val="0070C0"/>
        </w:rPr>
        <w:t>2.</w:t>
      </w:r>
      <w:r w:rsidR="001D1063">
        <w:rPr>
          <w:rFonts w:hint="eastAsia"/>
          <w:color w:val="0070C0"/>
        </w:rPr>
        <w:t>3</w:t>
      </w:r>
      <w:r w:rsidR="00BE7006">
        <w:rPr>
          <w:rFonts w:hint="eastAsia"/>
          <w:color w:val="0070C0"/>
        </w:rPr>
        <w:t>所示</w:t>
      </w:r>
      <w:r w:rsidR="006B3297">
        <w:rPr>
          <w:rFonts w:hint="eastAsia"/>
          <w:color w:val="0070C0"/>
        </w:rPr>
        <w:t>，經刪除後會剩下</w:t>
      </w:r>
      <w:r w:rsidR="006B3297">
        <w:rPr>
          <w:color w:val="0070C0"/>
        </w:rPr>
        <w:t>weight</w:t>
      </w:r>
      <w:r w:rsidR="006B3297">
        <w:rPr>
          <w:rFonts w:hint="eastAsia"/>
          <w:color w:val="0070C0"/>
        </w:rPr>
        <w:t>與</w:t>
      </w:r>
      <w:r w:rsidR="006B3297">
        <w:rPr>
          <w:rFonts w:hint="eastAsia"/>
          <w:color w:val="0070C0"/>
        </w:rPr>
        <w:t>id</w:t>
      </w:r>
      <w:r w:rsidR="006B3297">
        <w:rPr>
          <w:rFonts w:hint="eastAsia"/>
          <w:color w:val="0070C0"/>
        </w:rPr>
        <w:t>兩個維度。</w:t>
      </w:r>
      <w:r w:rsidR="00624584" w:rsidRPr="005D1F34">
        <w:rPr>
          <w:rFonts w:hint="eastAsia"/>
          <w:color w:val="0070C0"/>
        </w:rPr>
        <w:t>刪除</w:t>
      </w:r>
      <w:r w:rsidR="004967B7" w:rsidRPr="005D1F34">
        <w:rPr>
          <w:rFonts w:cs="Times New Roman" w:hint="eastAsia"/>
          <w:color w:val="0070C0"/>
        </w:rPr>
        <w:t>維度在資料處理的角度就相當於將原本的資料</w:t>
      </w:r>
      <w:proofErr w:type="gramStart"/>
      <w:r w:rsidR="004967B7" w:rsidRPr="005D1F34">
        <w:rPr>
          <w:rFonts w:cs="Times New Roman" w:hint="eastAsia"/>
          <w:color w:val="0070C0"/>
        </w:rPr>
        <w:t>集降維</w:t>
      </w:r>
      <w:proofErr w:type="gramEnd"/>
      <w:r w:rsidR="004967B7" w:rsidRPr="005D1F34">
        <w:rPr>
          <w:rFonts w:cs="Times New Roman" w:hint="eastAsia"/>
          <w:color w:val="0070C0"/>
        </w:rPr>
        <w:t>，</w:t>
      </w:r>
      <w:r w:rsidR="00C35EEC" w:rsidRPr="005D1F34">
        <w:rPr>
          <w:rFonts w:cs="Times New Roman" w:hint="eastAsia"/>
          <w:color w:val="0070C0"/>
        </w:rPr>
        <w:t>好處是在對很多演算法而言可以減少執行時間。但是過度刪除維度也</w:t>
      </w:r>
      <w:r w:rsidR="00602A43" w:rsidRPr="005D1F34">
        <w:rPr>
          <w:rFonts w:cs="Times New Roman" w:hint="eastAsia"/>
          <w:color w:val="0070C0"/>
        </w:rPr>
        <w:t>會有其衍生的問題，由於</w:t>
      </w:r>
      <w:r w:rsidR="00E93BF2" w:rsidRPr="005D1F34">
        <w:rPr>
          <w:rFonts w:cs="Times New Roman" w:hint="eastAsia"/>
          <w:color w:val="0070C0"/>
        </w:rPr>
        <w:t>刪除</w:t>
      </w:r>
      <w:r w:rsidR="005B279F" w:rsidRPr="005D1F34">
        <w:rPr>
          <w:rFonts w:cs="Times New Roman" w:hint="eastAsia"/>
          <w:color w:val="0070C0"/>
        </w:rPr>
        <w:t>後</w:t>
      </w:r>
      <w:r w:rsidR="009A5361" w:rsidRPr="005D1F34">
        <w:rPr>
          <w:rFonts w:cs="Times New Roman" w:hint="eastAsia"/>
          <w:color w:val="0070C0"/>
        </w:rPr>
        <w:t>所剩</w:t>
      </w:r>
      <w:r w:rsidR="00F45FD4" w:rsidRPr="005D1F34">
        <w:rPr>
          <w:rFonts w:cs="Times New Roman" w:hint="eastAsia"/>
          <w:color w:val="0070C0"/>
        </w:rPr>
        <w:t>的</w:t>
      </w:r>
      <w:r w:rsidR="00602A43" w:rsidRPr="005D1F34">
        <w:rPr>
          <w:rFonts w:cs="Times New Roman" w:hint="eastAsia"/>
          <w:color w:val="0070C0"/>
        </w:rPr>
        <w:t>維度不足或是被刪除的維度對於資料集本身有很大的代表性</w:t>
      </w:r>
      <w:r w:rsidR="00F45FD4" w:rsidRPr="005D1F34">
        <w:rPr>
          <w:rFonts w:cs="Times New Roman" w:hint="eastAsia"/>
          <w:color w:val="0070C0"/>
        </w:rPr>
        <w:t>，讓剩下的維度無法完整地表現資料集的特徵。</w:t>
      </w:r>
      <w:r w:rsidR="00D3098E" w:rsidRPr="005D1F34">
        <w:rPr>
          <w:rFonts w:cs="Times New Roman" w:hint="eastAsia"/>
          <w:color w:val="0070C0"/>
        </w:rPr>
        <w:t>例如：</w:t>
      </w:r>
      <w:r w:rsidR="002038F5" w:rsidRPr="005D1F34">
        <w:rPr>
          <w:rFonts w:cs="Times New Roman" w:hint="eastAsia"/>
          <w:color w:val="0070C0"/>
        </w:rPr>
        <w:t>資料集內的分類標籤</w:t>
      </w:r>
      <w:r w:rsidR="002038F5" w:rsidRPr="005D1F34">
        <w:rPr>
          <w:rFonts w:cs="Times New Roman" w:hint="eastAsia"/>
          <w:color w:val="0070C0"/>
        </w:rPr>
        <w:t>(L</w:t>
      </w:r>
      <w:r w:rsidR="002038F5" w:rsidRPr="005D1F34">
        <w:rPr>
          <w:rFonts w:cs="Times New Roman"/>
          <w:color w:val="0070C0"/>
        </w:rPr>
        <w:t>abel</w:t>
      </w:r>
      <w:r w:rsidR="002038F5" w:rsidRPr="005D1F34">
        <w:rPr>
          <w:rFonts w:cs="Times New Roman" w:hint="eastAsia"/>
          <w:color w:val="0070C0"/>
        </w:rPr>
        <w:t>)</w:t>
      </w:r>
      <w:r w:rsidR="002038F5" w:rsidRPr="005D1F34">
        <w:rPr>
          <w:rFonts w:cs="Times New Roman" w:hint="eastAsia"/>
          <w:color w:val="0070C0"/>
        </w:rPr>
        <w:t>性質集中於某一維度時，</w:t>
      </w:r>
      <w:proofErr w:type="gramStart"/>
      <w:r w:rsidR="002038F5" w:rsidRPr="005D1F34">
        <w:rPr>
          <w:rFonts w:cs="Times New Roman" w:hint="eastAsia"/>
          <w:color w:val="0070C0"/>
        </w:rPr>
        <w:t>刪除該維度</w:t>
      </w:r>
      <w:proofErr w:type="gramEnd"/>
      <w:r w:rsidR="00E918B7" w:rsidRPr="005D1F34">
        <w:rPr>
          <w:rFonts w:cs="Times New Roman" w:hint="eastAsia"/>
          <w:color w:val="0070C0"/>
        </w:rPr>
        <w:t>將使對應到的分類資料大量失去特徵訊息，導致刪除後的分類不準確的問題。</w:t>
      </w:r>
    </w:p>
    <w:p w14:paraId="6314E5EC" w14:textId="5D7D8845" w:rsidR="00040DF2" w:rsidRDefault="00040DF2" w:rsidP="00F45FD4">
      <w:pPr>
        <w:ind w:firstLine="480"/>
        <w:rPr>
          <w:rFonts w:cs="Times New Roman"/>
          <w:color w:val="0070C0"/>
        </w:rPr>
      </w:pPr>
    </w:p>
    <w:p w14:paraId="33E1B621" w14:textId="7F5F650D" w:rsidR="00040DF2" w:rsidRPr="009C4C21" w:rsidRDefault="00040DF2" w:rsidP="00040DF2">
      <w:pPr>
        <w:pStyle w:val="af7"/>
        <w:jc w:val="center"/>
        <w:rPr>
          <w:rFonts w:cs="Times New Roman"/>
          <w:color w:val="0070C0"/>
          <w:sz w:val="24"/>
          <w:szCs w:val="24"/>
        </w:rPr>
      </w:pPr>
      <w:bookmarkStart w:id="15" w:name="_Toc49302209"/>
      <w:r w:rsidRPr="009C4C21">
        <w:rPr>
          <w:rFonts w:hint="eastAsia"/>
          <w:sz w:val="24"/>
          <w:szCs w:val="24"/>
        </w:rPr>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Pr="009C4C21">
        <w:rPr>
          <w:rFonts w:hint="eastAsia"/>
          <w:sz w:val="24"/>
          <w:szCs w:val="24"/>
        </w:rPr>
        <w:t xml:space="preserve"> </w:t>
      </w:r>
      <w:r w:rsidRPr="009C4C21">
        <w:rPr>
          <w:rFonts w:hint="eastAsia"/>
          <w:sz w:val="24"/>
          <w:szCs w:val="24"/>
        </w:rPr>
        <w:t>刪除維度</w:t>
      </w:r>
      <w:bookmarkEnd w:id="15"/>
    </w:p>
    <w:tbl>
      <w:tblPr>
        <w:tblStyle w:val="13"/>
        <w:tblW w:w="0" w:type="auto"/>
        <w:jc w:val="center"/>
        <w:tblLook w:val="04A0" w:firstRow="1" w:lastRow="0" w:firstColumn="1" w:lastColumn="0" w:noHBand="0" w:noVBand="1"/>
      </w:tblPr>
      <w:tblGrid>
        <w:gridCol w:w="1075"/>
        <w:gridCol w:w="1270"/>
      </w:tblGrid>
      <w:tr w:rsidR="00CD3436" w:rsidRPr="00487FA9" w14:paraId="706BACD8" w14:textId="77777777" w:rsidTr="00CD3436">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DFEE9E0" w14:textId="77777777" w:rsidR="00CD3436" w:rsidRPr="00487FA9" w:rsidRDefault="00CD3436" w:rsidP="002E3B67">
            <w:pPr>
              <w:jc w:val="center"/>
              <w:rPr>
                <w:rFonts w:cs="Times New Roman"/>
                <w:b w:val="0"/>
                <w:color w:val="000000" w:themeColor="text1"/>
                <w:szCs w:val="24"/>
              </w:rPr>
            </w:pPr>
            <w:r w:rsidRPr="00487FA9">
              <w:rPr>
                <w:rFonts w:cs="Times New Roman"/>
                <w:b w:val="0"/>
                <w:color w:val="000000" w:themeColor="text1"/>
                <w:szCs w:val="24"/>
              </w:rPr>
              <w:t>id</w:t>
            </w:r>
          </w:p>
        </w:tc>
        <w:tc>
          <w:tcPr>
            <w:tcW w:w="1270" w:type="dxa"/>
          </w:tcPr>
          <w:p w14:paraId="20D04173" w14:textId="77777777" w:rsidR="00CD3436" w:rsidRPr="00487FA9" w:rsidRDefault="00CD3436" w:rsidP="002E3B6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CD3436" w:rsidRPr="00487FA9" w14:paraId="603D355A" w14:textId="77777777" w:rsidTr="00CD3436">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tcPr>
          <w:p w14:paraId="6DD2D307"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1</w:t>
            </w:r>
          </w:p>
        </w:tc>
        <w:tc>
          <w:tcPr>
            <w:tcW w:w="1270" w:type="dxa"/>
          </w:tcPr>
          <w:p w14:paraId="3870F394"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5</w:t>
            </w:r>
            <w:r>
              <w:rPr>
                <w:rFonts w:cs="Times New Roman"/>
                <w:color w:val="000000" w:themeColor="text1"/>
                <w:szCs w:val="24"/>
              </w:rPr>
              <w:t>3</w:t>
            </w:r>
          </w:p>
        </w:tc>
      </w:tr>
      <w:tr w:rsidR="00CD3436" w:rsidRPr="00487FA9" w14:paraId="35E3B155"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734AD91"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2</w:t>
            </w:r>
          </w:p>
        </w:tc>
        <w:tc>
          <w:tcPr>
            <w:tcW w:w="1270" w:type="dxa"/>
          </w:tcPr>
          <w:p w14:paraId="75937B07"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CD3436" w:rsidRPr="00487FA9" w14:paraId="682AD8D5" w14:textId="77777777" w:rsidTr="00CD3436">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tcPr>
          <w:p w14:paraId="7B16D208"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3</w:t>
            </w:r>
          </w:p>
        </w:tc>
        <w:tc>
          <w:tcPr>
            <w:tcW w:w="1270" w:type="dxa"/>
          </w:tcPr>
          <w:p w14:paraId="26E9889E"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6</w:t>
            </w:r>
            <w:r>
              <w:rPr>
                <w:rFonts w:cs="Times New Roman"/>
                <w:color w:val="000000" w:themeColor="text1"/>
                <w:szCs w:val="24"/>
              </w:rPr>
              <w:t>7</w:t>
            </w:r>
          </w:p>
        </w:tc>
      </w:tr>
      <w:tr w:rsidR="00CD3436" w:rsidRPr="00487FA9" w14:paraId="5FDA8718"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4ECD4F80"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4</w:t>
            </w:r>
          </w:p>
        </w:tc>
        <w:tc>
          <w:tcPr>
            <w:tcW w:w="1270" w:type="dxa"/>
          </w:tcPr>
          <w:p w14:paraId="5DD21773"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3C97FE2D" w14:textId="77777777" w:rsidR="00040DF2" w:rsidRDefault="00040DF2" w:rsidP="00EA7221">
      <w:pPr>
        <w:rPr>
          <w:rFonts w:cs="Times New Roman"/>
          <w:color w:val="0070C0"/>
        </w:rPr>
      </w:pPr>
    </w:p>
    <w:p w14:paraId="3D4A9172" w14:textId="3A7A0673" w:rsidR="00A341F1" w:rsidRDefault="00A341F1" w:rsidP="005D6922">
      <w:pPr>
        <w:ind w:firstLine="480"/>
        <w:rPr>
          <w:color w:val="0070C0"/>
        </w:rPr>
      </w:pPr>
      <w:r w:rsidRPr="00DB036B">
        <w:rPr>
          <w:rFonts w:hint="eastAsia"/>
          <w:color w:val="00B050"/>
        </w:rPr>
        <w:t>[</w:t>
      </w:r>
      <w:r>
        <w:rPr>
          <w:rFonts w:hint="eastAsia"/>
          <w:color w:val="00B050"/>
        </w:rPr>
        <w:t>說明丟棄法優缺點</w:t>
      </w:r>
      <w:r w:rsidRPr="00DB036B">
        <w:rPr>
          <w:rFonts w:hint="eastAsia"/>
          <w:color w:val="00B050"/>
        </w:rPr>
        <w:t>]</w:t>
      </w:r>
      <w:r>
        <w:rPr>
          <w:rFonts w:hint="eastAsia"/>
          <w:color w:val="00B050"/>
        </w:rPr>
        <w:t xml:space="preserve"> </w:t>
      </w:r>
    </w:p>
    <w:p w14:paraId="345DD11F" w14:textId="02ACE144" w:rsidR="009509A2" w:rsidRDefault="004F73A9" w:rsidP="005D6922">
      <w:pPr>
        <w:ind w:firstLine="480"/>
        <w:rPr>
          <w:color w:val="0070C0"/>
        </w:rPr>
      </w:pPr>
      <w:r w:rsidRPr="005402CF">
        <w:rPr>
          <w:rFonts w:hint="eastAsia"/>
          <w:color w:val="0070C0"/>
        </w:rPr>
        <w:t>採用</w:t>
      </w:r>
      <w:r w:rsidRPr="005402CF">
        <w:rPr>
          <w:rFonts w:cs="Times New Roman" w:hint="eastAsia"/>
          <w:color w:val="0070C0"/>
        </w:rPr>
        <w:t>丟棄法的優點是</w:t>
      </w:r>
      <w:r w:rsidR="00547431" w:rsidRPr="005402CF">
        <w:rPr>
          <w:rFonts w:cs="Times New Roman" w:hint="eastAsia"/>
          <w:color w:val="0070C0"/>
        </w:rPr>
        <w:t>可以透過簡單移除缺</w:t>
      </w:r>
      <w:r w:rsidR="005D15DD" w:rsidRPr="005402CF">
        <w:rPr>
          <w:rFonts w:cs="Times New Roman" w:hint="eastAsia"/>
          <w:color w:val="0070C0"/>
        </w:rPr>
        <w:t>失</w:t>
      </w:r>
      <w:r w:rsidR="00547431" w:rsidRPr="005402CF">
        <w:rPr>
          <w:rFonts w:cs="Times New Roman" w:hint="eastAsia"/>
          <w:color w:val="0070C0"/>
        </w:rPr>
        <w:t>值</w:t>
      </w:r>
      <w:r w:rsidR="005D15DD" w:rsidRPr="005402CF">
        <w:rPr>
          <w:rFonts w:cs="Times New Roman" w:hint="eastAsia"/>
          <w:color w:val="0070C0"/>
        </w:rPr>
        <w:t>的</w:t>
      </w:r>
      <w:r w:rsidR="00547431" w:rsidRPr="005402CF">
        <w:rPr>
          <w:rFonts w:cs="Times New Roman" w:hint="eastAsia"/>
          <w:color w:val="0070C0"/>
        </w:rPr>
        <w:t>方式，</w:t>
      </w:r>
      <w:r w:rsidR="005D15DD" w:rsidRPr="005402CF">
        <w:rPr>
          <w:rFonts w:cs="Times New Roman" w:hint="eastAsia"/>
          <w:color w:val="0070C0"/>
        </w:rPr>
        <w:t>同時</w:t>
      </w:r>
      <w:r w:rsidR="00547431" w:rsidRPr="005402CF">
        <w:rPr>
          <w:rFonts w:cs="Times New Roman" w:hint="eastAsia"/>
          <w:color w:val="0070C0"/>
        </w:rPr>
        <w:t>達到保有完整</w:t>
      </w:r>
      <w:proofErr w:type="gramStart"/>
      <w:r w:rsidR="00547431" w:rsidRPr="005402CF">
        <w:rPr>
          <w:rFonts w:cs="Times New Roman" w:hint="eastAsia"/>
          <w:color w:val="0070C0"/>
        </w:rPr>
        <w:t>資料集且</w:t>
      </w:r>
      <w:r w:rsidR="005D15DD" w:rsidRPr="005402CF">
        <w:rPr>
          <w:rFonts w:cs="Times New Roman" w:hint="eastAsia"/>
          <w:color w:val="0070C0"/>
        </w:rPr>
        <w:t>不會</w:t>
      </w:r>
      <w:proofErr w:type="gramEnd"/>
      <w:r w:rsidR="005D15DD" w:rsidRPr="005402CF">
        <w:rPr>
          <w:rFonts w:cs="Times New Roman" w:hint="eastAsia"/>
          <w:color w:val="0070C0"/>
        </w:rPr>
        <w:t>增加原資料集的偏差。</w:t>
      </w:r>
      <w:r w:rsidR="00715F30" w:rsidRPr="005402CF">
        <w:rPr>
          <w:rFonts w:cs="Times New Roman" w:hint="eastAsia"/>
          <w:color w:val="0070C0"/>
        </w:rPr>
        <w:t>然而，</w:t>
      </w:r>
      <w:r w:rsidR="00FE5646" w:rsidRPr="005402CF">
        <w:rPr>
          <w:rFonts w:cs="Times New Roman" w:hint="eastAsia"/>
          <w:color w:val="0070C0"/>
        </w:rPr>
        <w:t>丟棄法</w:t>
      </w:r>
      <w:r w:rsidR="00715F30" w:rsidRPr="005402CF">
        <w:rPr>
          <w:rFonts w:cs="Times New Roman" w:hint="eastAsia"/>
          <w:color w:val="0070C0"/>
        </w:rPr>
        <w:t>的</w:t>
      </w:r>
      <w:r w:rsidR="00FE5646" w:rsidRPr="005402CF">
        <w:rPr>
          <w:rFonts w:hint="eastAsia"/>
          <w:color w:val="0070C0"/>
        </w:rPr>
        <w:t>缺點是</w:t>
      </w:r>
      <w:r w:rsidR="00FB64BD" w:rsidRPr="005402CF">
        <w:rPr>
          <w:rFonts w:hint="eastAsia"/>
          <w:color w:val="0070C0"/>
        </w:rPr>
        <w:t>，</w:t>
      </w:r>
      <w:r w:rsidR="00FE5646" w:rsidRPr="005402CF">
        <w:rPr>
          <w:rFonts w:hint="eastAsia"/>
          <w:color w:val="0070C0"/>
        </w:rPr>
        <w:t>在</w:t>
      </w:r>
      <w:r w:rsidR="0085410A" w:rsidRPr="005402CF">
        <w:rPr>
          <w:rFonts w:hint="eastAsia"/>
          <w:color w:val="0070C0"/>
        </w:rPr>
        <w:t>丟棄法</w:t>
      </w:r>
      <w:r w:rsidR="00FB64BD" w:rsidRPr="005402CF">
        <w:rPr>
          <w:rFonts w:hint="eastAsia"/>
          <w:color w:val="0070C0"/>
        </w:rPr>
        <w:t>的</w:t>
      </w:r>
      <w:r w:rsidR="00FE5646" w:rsidRPr="005402CF">
        <w:rPr>
          <w:rFonts w:hint="eastAsia"/>
          <w:color w:val="0070C0"/>
        </w:rPr>
        <w:t>過程中</w:t>
      </w:r>
      <w:r w:rsidR="00FB64BD" w:rsidRPr="005402CF">
        <w:rPr>
          <w:rFonts w:hint="eastAsia"/>
          <w:color w:val="0070C0"/>
        </w:rPr>
        <w:t>可能會因為過度刪除產生額外的問題</w:t>
      </w:r>
      <w:r w:rsidR="00E85DB3" w:rsidRPr="005402CF">
        <w:rPr>
          <w:rFonts w:hint="eastAsia"/>
          <w:color w:val="0070C0"/>
        </w:rPr>
        <w:t>。</w:t>
      </w:r>
    </w:p>
    <w:p w14:paraId="49C742D9" w14:textId="27D5ABDF" w:rsidR="00ED4F42" w:rsidRDefault="00ED4F42" w:rsidP="009509A2">
      <w:pPr>
        <w:ind w:firstLine="480"/>
        <w:rPr>
          <w:color w:val="0070C0"/>
        </w:rPr>
      </w:pPr>
      <w:r w:rsidRPr="00DB036B">
        <w:rPr>
          <w:rFonts w:hint="eastAsia"/>
          <w:color w:val="00B050"/>
        </w:rPr>
        <w:t>[</w:t>
      </w:r>
      <w:r>
        <w:rPr>
          <w:rFonts w:hint="eastAsia"/>
          <w:color w:val="00B050"/>
        </w:rPr>
        <w:t>過度刪除資料列缺點</w:t>
      </w:r>
      <w:r w:rsidRPr="00DB036B">
        <w:rPr>
          <w:rFonts w:hint="eastAsia"/>
          <w:color w:val="00B050"/>
        </w:rPr>
        <w:t>]</w:t>
      </w:r>
      <w:r>
        <w:rPr>
          <w:rFonts w:hint="eastAsia"/>
          <w:color w:val="00B050"/>
        </w:rPr>
        <w:t xml:space="preserve"> </w:t>
      </w:r>
    </w:p>
    <w:p w14:paraId="6BD434CB" w14:textId="648B2996" w:rsidR="009C4C21" w:rsidRDefault="00E85DB3" w:rsidP="009509A2">
      <w:pPr>
        <w:ind w:firstLine="480"/>
        <w:rPr>
          <w:color w:val="0070C0"/>
        </w:rPr>
      </w:pPr>
      <w:r w:rsidRPr="005402CF">
        <w:rPr>
          <w:rFonts w:hint="eastAsia"/>
          <w:color w:val="0070C0"/>
        </w:rPr>
        <w:t>以刪除資料列來說，過度刪除資料</w:t>
      </w:r>
      <w:proofErr w:type="gramStart"/>
      <w:r w:rsidR="00374459">
        <w:rPr>
          <w:rFonts w:hint="eastAsia"/>
          <w:color w:val="0070C0"/>
        </w:rPr>
        <w:t>列</w:t>
      </w:r>
      <w:r w:rsidRPr="005402CF">
        <w:rPr>
          <w:rFonts w:hint="eastAsia"/>
          <w:color w:val="0070C0"/>
        </w:rPr>
        <w:t>會</w:t>
      </w:r>
      <w:proofErr w:type="gramEnd"/>
      <w:r w:rsidRPr="005402CF">
        <w:rPr>
          <w:rFonts w:hint="eastAsia"/>
          <w:color w:val="0070C0"/>
        </w:rPr>
        <w:t>導致資料點的數量不足。</w:t>
      </w:r>
      <w:r w:rsidR="00F329D9">
        <w:rPr>
          <w:rFonts w:hint="eastAsia"/>
          <w:color w:val="0070C0"/>
        </w:rPr>
        <w:t>如表</w:t>
      </w:r>
      <w:r w:rsidR="00F329D9">
        <w:rPr>
          <w:rFonts w:hint="eastAsia"/>
          <w:color w:val="0070C0"/>
        </w:rPr>
        <w:t>2.4</w:t>
      </w:r>
      <w:r w:rsidR="00F329D9">
        <w:rPr>
          <w:rFonts w:hint="eastAsia"/>
          <w:color w:val="0070C0"/>
        </w:rPr>
        <w:t>表</w:t>
      </w:r>
      <w:r w:rsidR="00F329D9">
        <w:rPr>
          <w:rFonts w:hint="eastAsia"/>
          <w:color w:val="0070C0"/>
        </w:rPr>
        <w:lastRenderedPageBreak/>
        <w:t>示</w:t>
      </w:r>
      <w:r w:rsidR="00374459">
        <w:rPr>
          <w:rFonts w:hint="eastAsia"/>
          <w:color w:val="0070C0"/>
        </w:rPr>
        <w:t>由表</w:t>
      </w:r>
      <w:r w:rsidR="00374459">
        <w:rPr>
          <w:rFonts w:hint="eastAsia"/>
          <w:color w:val="0070C0"/>
        </w:rPr>
        <w:t>2.2</w:t>
      </w:r>
      <w:r w:rsidR="00374459">
        <w:rPr>
          <w:rFonts w:hint="eastAsia"/>
          <w:color w:val="0070C0"/>
        </w:rPr>
        <w:t>過度</w:t>
      </w:r>
      <w:r w:rsidR="00374459" w:rsidRPr="005402CF">
        <w:rPr>
          <w:rFonts w:hint="eastAsia"/>
          <w:color w:val="0070C0"/>
        </w:rPr>
        <w:t>刪除資料</w:t>
      </w:r>
      <w:r w:rsidR="00374459">
        <w:rPr>
          <w:rFonts w:hint="eastAsia"/>
          <w:color w:val="0070C0"/>
        </w:rPr>
        <w:t>列</w:t>
      </w:r>
      <w:r w:rsidR="00B8628A">
        <w:rPr>
          <w:rFonts w:hint="eastAsia"/>
          <w:color w:val="0070C0"/>
        </w:rPr>
        <w:t>的結果</w:t>
      </w:r>
      <w:r w:rsidR="00F329D9">
        <w:rPr>
          <w:rFonts w:hint="eastAsia"/>
          <w:color w:val="0070C0"/>
        </w:rPr>
        <w:t>，</w:t>
      </w:r>
      <w:r w:rsidR="00275BCE">
        <w:rPr>
          <w:rFonts w:hint="eastAsia"/>
          <w:color w:val="0070C0"/>
        </w:rPr>
        <w:t>若是</w:t>
      </w:r>
      <w:r w:rsidR="00275BCE">
        <w:rPr>
          <w:rFonts w:hint="eastAsia"/>
          <w:color w:val="0070C0"/>
        </w:rPr>
        <w:t>i</w:t>
      </w:r>
      <w:r w:rsidR="00275BCE">
        <w:rPr>
          <w:color w:val="0070C0"/>
        </w:rPr>
        <w:t>d</w:t>
      </w:r>
      <w:r w:rsidR="00275BCE">
        <w:rPr>
          <w:rFonts w:hint="eastAsia"/>
          <w:color w:val="0070C0"/>
        </w:rPr>
        <w:t>為</w:t>
      </w:r>
      <w:r w:rsidR="00275BCE">
        <w:rPr>
          <w:rFonts w:hint="eastAsia"/>
          <w:color w:val="0070C0"/>
        </w:rPr>
        <w:t>2</w:t>
      </w:r>
      <w:r w:rsidR="00275BCE">
        <w:rPr>
          <w:rFonts w:hint="eastAsia"/>
          <w:color w:val="0070C0"/>
        </w:rPr>
        <w:t>的資料點任何維度也存在著缺失值，則原資料集剩下一筆</w:t>
      </w:r>
      <w:r w:rsidR="00275BCE">
        <w:rPr>
          <w:rFonts w:hint="eastAsia"/>
          <w:color w:val="0070C0"/>
        </w:rPr>
        <w:t>i</w:t>
      </w:r>
      <w:r w:rsidR="00275BCE">
        <w:rPr>
          <w:color w:val="0070C0"/>
        </w:rPr>
        <w:t>d</w:t>
      </w:r>
      <w:r w:rsidR="00275BCE">
        <w:rPr>
          <w:rFonts w:hint="eastAsia"/>
          <w:color w:val="0070C0"/>
        </w:rPr>
        <w:t>為</w:t>
      </w:r>
      <w:r w:rsidR="00275BCE">
        <w:rPr>
          <w:rFonts w:hint="eastAsia"/>
          <w:color w:val="0070C0"/>
        </w:rPr>
        <w:t>4</w:t>
      </w:r>
      <w:r w:rsidR="00275BCE">
        <w:rPr>
          <w:rFonts w:hint="eastAsia"/>
          <w:color w:val="0070C0"/>
        </w:rPr>
        <w:t>的資料點</w:t>
      </w:r>
      <w:r w:rsidR="00F329D9">
        <w:rPr>
          <w:rFonts w:hint="eastAsia"/>
          <w:color w:val="0070C0"/>
        </w:rPr>
        <w:t>。</w:t>
      </w:r>
    </w:p>
    <w:p w14:paraId="58E20BFC" w14:textId="77777777" w:rsidR="004E5F9A" w:rsidRDefault="004E5F9A" w:rsidP="004E5F9A">
      <w:r w:rsidRPr="00DB036B">
        <w:rPr>
          <w:rFonts w:hint="eastAsia"/>
          <w:color w:val="00B050"/>
        </w:rPr>
        <w:t>[</w:t>
      </w:r>
      <w:r>
        <w:rPr>
          <w:rFonts w:hint="eastAsia"/>
          <w:color w:val="00B050"/>
        </w:rPr>
        <w:t>過度刪除維度缺點</w:t>
      </w:r>
      <w:r w:rsidRPr="00DB036B">
        <w:rPr>
          <w:rFonts w:hint="eastAsia"/>
          <w:color w:val="00B050"/>
        </w:rPr>
        <w:t>]</w:t>
      </w:r>
    </w:p>
    <w:p w14:paraId="432EACCB" w14:textId="64E41FE8" w:rsidR="009509A2" w:rsidRDefault="004E5F9A" w:rsidP="004E5F9A">
      <w:pPr>
        <w:rPr>
          <w:color w:val="0070C0"/>
        </w:rPr>
      </w:pPr>
      <w:r w:rsidRPr="005402CF">
        <w:rPr>
          <w:rFonts w:hint="eastAsia"/>
          <w:color w:val="0070C0"/>
        </w:rPr>
        <w:t>以刪除維度來說，過度刪除維度會喪失資料集表現的特徵。</w:t>
      </w:r>
      <w:r>
        <w:rPr>
          <w:rFonts w:hint="eastAsia"/>
          <w:color w:val="0070C0"/>
        </w:rPr>
        <w:t>如表</w:t>
      </w:r>
      <w:r>
        <w:rPr>
          <w:rFonts w:hint="eastAsia"/>
          <w:color w:val="0070C0"/>
        </w:rPr>
        <w:t>2.5</w:t>
      </w:r>
      <w:r>
        <w:rPr>
          <w:rFonts w:hint="eastAsia"/>
          <w:color w:val="0070C0"/>
        </w:rPr>
        <w:t>為由表</w:t>
      </w:r>
      <w:r>
        <w:rPr>
          <w:rFonts w:hint="eastAsia"/>
          <w:color w:val="0070C0"/>
        </w:rPr>
        <w:t>2.3</w:t>
      </w:r>
      <w:r>
        <w:rPr>
          <w:rFonts w:hint="eastAsia"/>
          <w:color w:val="0070C0"/>
        </w:rPr>
        <w:t>因過度刪除維度後，失去維度</w:t>
      </w:r>
      <w:r>
        <w:rPr>
          <w:rFonts w:hint="eastAsia"/>
          <w:color w:val="0070C0"/>
        </w:rPr>
        <w:t>i</w:t>
      </w:r>
      <w:r>
        <w:rPr>
          <w:color w:val="0070C0"/>
        </w:rPr>
        <w:t>d</w:t>
      </w:r>
      <w:r>
        <w:rPr>
          <w:rFonts w:hint="eastAsia"/>
          <w:color w:val="0070C0"/>
        </w:rPr>
        <w:t>後喪失原資料集表現特徵。失去</w:t>
      </w:r>
      <w:r w:rsidRPr="005402CF">
        <w:rPr>
          <w:rFonts w:hint="eastAsia"/>
          <w:color w:val="0070C0"/>
        </w:rPr>
        <w:t>兩者都會損失因為移除缺失值而喪失資料集內的資訊。</w:t>
      </w:r>
    </w:p>
    <w:p w14:paraId="1EA8E206" w14:textId="77777777" w:rsidR="004E5F9A" w:rsidRDefault="004E5F9A" w:rsidP="004E5F9A">
      <w:pPr>
        <w:rPr>
          <w:color w:val="0070C0"/>
        </w:rPr>
      </w:pPr>
    </w:p>
    <w:p w14:paraId="201D12CC" w14:textId="743EFA3A" w:rsidR="009C4C21" w:rsidRDefault="009C4C21" w:rsidP="009C4C21">
      <w:pPr>
        <w:pStyle w:val="af7"/>
        <w:jc w:val="center"/>
        <w:rPr>
          <w:sz w:val="24"/>
          <w:szCs w:val="24"/>
        </w:rPr>
      </w:pPr>
      <w:bookmarkStart w:id="16" w:name="_Toc49302210"/>
      <w:r w:rsidRPr="009C4C21">
        <w:rPr>
          <w:rFonts w:hint="eastAsia"/>
          <w:sz w:val="24"/>
          <w:szCs w:val="24"/>
        </w:rPr>
        <w:t>表</w:t>
      </w:r>
      <w:r w:rsidRPr="009C4C21">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STYLEREF 1 \s</w:instrText>
      </w:r>
      <w:r>
        <w:rPr>
          <w:sz w:val="24"/>
          <w:szCs w:val="24"/>
        </w:rPr>
        <w:instrText xml:space="preserve"> </w:instrText>
      </w:r>
      <w:r>
        <w:rPr>
          <w:sz w:val="24"/>
          <w:szCs w:val="24"/>
        </w:rPr>
        <w:fldChar w:fldCharType="separate"/>
      </w:r>
      <w:r>
        <w:rPr>
          <w:noProof/>
          <w:sz w:val="24"/>
          <w:szCs w:val="24"/>
        </w:rPr>
        <w:t>2</w:t>
      </w:r>
      <w:r>
        <w:rPr>
          <w:sz w:val="24"/>
          <w:szCs w:val="24"/>
        </w:rPr>
        <w:fldChar w:fldCharType="end"/>
      </w:r>
      <w:r>
        <w:rPr>
          <w:sz w:val="24"/>
          <w:szCs w:val="24"/>
        </w:rPr>
        <w:t>.</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表</w:instrText>
      </w:r>
      <w:r>
        <w:rPr>
          <w:rFonts w:hint="eastAsia"/>
          <w:sz w:val="24"/>
          <w:szCs w:val="24"/>
        </w:rPr>
        <w:instrText xml:space="preserve"> \* ARABIC \s 1</w:instrText>
      </w:r>
      <w:r>
        <w:rPr>
          <w:sz w:val="24"/>
          <w:szCs w:val="24"/>
        </w:rPr>
        <w:instrText xml:space="preserve"> </w:instrText>
      </w:r>
      <w:r>
        <w:rPr>
          <w:sz w:val="24"/>
          <w:szCs w:val="24"/>
        </w:rPr>
        <w:fldChar w:fldCharType="separate"/>
      </w:r>
      <w:r>
        <w:rPr>
          <w:noProof/>
          <w:sz w:val="24"/>
          <w:szCs w:val="24"/>
        </w:rPr>
        <w:t>4</w:t>
      </w:r>
      <w:r>
        <w:rPr>
          <w:sz w:val="24"/>
          <w:szCs w:val="24"/>
        </w:rPr>
        <w:fldChar w:fldCharType="end"/>
      </w:r>
      <w:r w:rsidRPr="009C4C21">
        <w:rPr>
          <w:rFonts w:hint="eastAsia"/>
          <w:sz w:val="24"/>
          <w:szCs w:val="24"/>
        </w:rPr>
        <w:t xml:space="preserve"> </w:t>
      </w:r>
      <w:r w:rsidRPr="009C4C21">
        <w:rPr>
          <w:rFonts w:hint="eastAsia"/>
          <w:sz w:val="24"/>
          <w:szCs w:val="24"/>
        </w:rPr>
        <w:t>過度刪除</w:t>
      </w:r>
      <w:r>
        <w:rPr>
          <w:rFonts w:hint="eastAsia"/>
          <w:sz w:val="24"/>
          <w:szCs w:val="24"/>
        </w:rPr>
        <w:t>資料列</w:t>
      </w:r>
      <w:bookmarkEnd w:id="16"/>
    </w:p>
    <w:tbl>
      <w:tblPr>
        <w:tblStyle w:val="13"/>
        <w:tblW w:w="0" w:type="auto"/>
        <w:jc w:val="center"/>
        <w:tblLook w:val="04A0" w:firstRow="1" w:lastRow="0" w:firstColumn="1" w:lastColumn="0" w:noHBand="0" w:noVBand="1"/>
      </w:tblPr>
      <w:tblGrid>
        <w:gridCol w:w="1075"/>
        <w:gridCol w:w="1075"/>
        <w:gridCol w:w="1075"/>
        <w:gridCol w:w="1269"/>
        <w:gridCol w:w="1270"/>
      </w:tblGrid>
      <w:tr w:rsidR="009C4C21" w:rsidRPr="00487FA9" w14:paraId="40612652" w14:textId="77777777" w:rsidTr="000D49CF">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6B488050" w14:textId="77777777" w:rsidR="009C4C21" w:rsidRPr="00487FA9" w:rsidRDefault="009C4C21" w:rsidP="000D49CF">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576F5B2C" w14:textId="77777777" w:rsidR="009C4C21" w:rsidRPr="00487FA9" w:rsidRDefault="009C4C21" w:rsidP="000D49CF">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66098637" w14:textId="77777777" w:rsidR="009C4C21" w:rsidRPr="00487FA9" w:rsidRDefault="009C4C21" w:rsidP="000D49CF">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269" w:type="dxa"/>
          </w:tcPr>
          <w:p w14:paraId="166EE704" w14:textId="77777777" w:rsidR="009C4C21" w:rsidRPr="00487FA9" w:rsidRDefault="009C4C21" w:rsidP="000D49CF">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270" w:type="dxa"/>
          </w:tcPr>
          <w:p w14:paraId="37A141AC" w14:textId="77777777" w:rsidR="009C4C21" w:rsidRPr="00487FA9" w:rsidRDefault="009C4C21" w:rsidP="000D49CF">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9C4C21" w:rsidRPr="00487FA9" w14:paraId="67E21273" w14:textId="77777777" w:rsidTr="000D49CF">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148D52B2" w14:textId="77777777" w:rsidR="009C4C21" w:rsidRPr="00487FA9" w:rsidRDefault="009C4C21" w:rsidP="000D49CF">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0CAA3396" w14:textId="77777777" w:rsidR="009C4C21" w:rsidRPr="00487FA9" w:rsidRDefault="009C4C21" w:rsidP="000D49CF">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7889A874" w14:textId="77777777" w:rsidR="009C4C21" w:rsidRPr="00487FA9" w:rsidRDefault="009C4C21" w:rsidP="000D49CF">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269" w:type="dxa"/>
          </w:tcPr>
          <w:p w14:paraId="5410555D" w14:textId="77777777" w:rsidR="009C4C21" w:rsidRPr="00487FA9" w:rsidRDefault="009C4C21" w:rsidP="000D49CF">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270" w:type="dxa"/>
          </w:tcPr>
          <w:p w14:paraId="11A7A7EE" w14:textId="77777777" w:rsidR="009C4C21" w:rsidRPr="00487FA9" w:rsidRDefault="009C4C21" w:rsidP="000D49CF">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009AAA78" w14:textId="77777777" w:rsidR="00366B7E" w:rsidRDefault="00366B7E" w:rsidP="001F7E9C">
      <w:pPr>
        <w:pStyle w:val="af7"/>
        <w:rPr>
          <w:sz w:val="24"/>
          <w:szCs w:val="24"/>
        </w:rPr>
      </w:pPr>
    </w:p>
    <w:p w14:paraId="28A77B9C" w14:textId="724FF5EE" w:rsidR="009C4C21" w:rsidRPr="009C4C21" w:rsidRDefault="009C4C21" w:rsidP="009C4C21">
      <w:pPr>
        <w:pStyle w:val="af7"/>
        <w:jc w:val="center"/>
        <w:rPr>
          <w:sz w:val="24"/>
          <w:szCs w:val="24"/>
        </w:rPr>
      </w:pPr>
      <w:bookmarkStart w:id="17" w:name="_Toc49302211"/>
      <w:r w:rsidRPr="009C4C21">
        <w:rPr>
          <w:rFonts w:hint="eastAsia"/>
          <w:sz w:val="24"/>
          <w:szCs w:val="24"/>
        </w:rPr>
        <w:t>表</w:t>
      </w:r>
      <w:r w:rsidRPr="009C4C21">
        <w:rPr>
          <w:rFonts w:hint="eastAsia"/>
          <w:sz w:val="24"/>
          <w:szCs w:val="24"/>
        </w:rPr>
        <w:t xml:space="preserve"> </w:t>
      </w:r>
      <w:r w:rsidRPr="009C4C21">
        <w:rPr>
          <w:sz w:val="24"/>
          <w:szCs w:val="24"/>
        </w:rPr>
        <w:fldChar w:fldCharType="begin"/>
      </w:r>
      <w:r w:rsidRPr="009C4C21">
        <w:rPr>
          <w:sz w:val="24"/>
          <w:szCs w:val="24"/>
        </w:rPr>
        <w:instrText xml:space="preserve"> </w:instrText>
      </w:r>
      <w:r w:rsidRPr="009C4C21">
        <w:rPr>
          <w:rFonts w:hint="eastAsia"/>
          <w:sz w:val="24"/>
          <w:szCs w:val="24"/>
        </w:rPr>
        <w:instrText>STYLEREF 1 \s</w:instrText>
      </w:r>
      <w:r w:rsidRPr="009C4C21">
        <w:rPr>
          <w:sz w:val="24"/>
          <w:szCs w:val="24"/>
        </w:rPr>
        <w:instrText xml:space="preserve"> </w:instrText>
      </w:r>
      <w:r w:rsidRPr="009C4C21">
        <w:rPr>
          <w:sz w:val="24"/>
          <w:szCs w:val="24"/>
        </w:rPr>
        <w:fldChar w:fldCharType="separate"/>
      </w:r>
      <w:r w:rsidRPr="009C4C21">
        <w:rPr>
          <w:noProof/>
          <w:sz w:val="24"/>
          <w:szCs w:val="24"/>
        </w:rPr>
        <w:t>2</w:t>
      </w:r>
      <w:r w:rsidRPr="009C4C21">
        <w:rPr>
          <w:sz w:val="24"/>
          <w:szCs w:val="24"/>
        </w:rPr>
        <w:fldChar w:fldCharType="end"/>
      </w:r>
      <w:r w:rsidRPr="009C4C21">
        <w:rPr>
          <w:sz w:val="24"/>
          <w:szCs w:val="24"/>
        </w:rPr>
        <w:t>.</w:t>
      </w:r>
      <w:r w:rsidRPr="009C4C21">
        <w:rPr>
          <w:sz w:val="24"/>
          <w:szCs w:val="24"/>
        </w:rPr>
        <w:fldChar w:fldCharType="begin"/>
      </w:r>
      <w:r w:rsidRPr="009C4C21">
        <w:rPr>
          <w:sz w:val="24"/>
          <w:szCs w:val="24"/>
        </w:rPr>
        <w:instrText xml:space="preserve"> </w:instrText>
      </w:r>
      <w:r w:rsidRPr="009C4C21">
        <w:rPr>
          <w:rFonts w:hint="eastAsia"/>
          <w:sz w:val="24"/>
          <w:szCs w:val="24"/>
        </w:rPr>
        <w:instrText xml:space="preserve">SEQ </w:instrText>
      </w:r>
      <w:r w:rsidRPr="009C4C21">
        <w:rPr>
          <w:rFonts w:hint="eastAsia"/>
          <w:sz w:val="24"/>
          <w:szCs w:val="24"/>
        </w:rPr>
        <w:instrText>表</w:instrText>
      </w:r>
      <w:r w:rsidRPr="009C4C21">
        <w:rPr>
          <w:rFonts w:hint="eastAsia"/>
          <w:sz w:val="24"/>
          <w:szCs w:val="24"/>
        </w:rPr>
        <w:instrText xml:space="preserve"> \* ARABIC \s 1</w:instrText>
      </w:r>
      <w:r w:rsidRPr="009C4C21">
        <w:rPr>
          <w:sz w:val="24"/>
          <w:szCs w:val="24"/>
        </w:rPr>
        <w:instrText xml:space="preserve"> </w:instrText>
      </w:r>
      <w:r w:rsidRPr="009C4C21">
        <w:rPr>
          <w:sz w:val="24"/>
          <w:szCs w:val="24"/>
        </w:rPr>
        <w:fldChar w:fldCharType="separate"/>
      </w:r>
      <w:r w:rsidRPr="009C4C21">
        <w:rPr>
          <w:noProof/>
          <w:sz w:val="24"/>
          <w:szCs w:val="24"/>
        </w:rPr>
        <w:t>5</w:t>
      </w:r>
      <w:r w:rsidRPr="009C4C21">
        <w:rPr>
          <w:sz w:val="24"/>
          <w:szCs w:val="24"/>
        </w:rPr>
        <w:fldChar w:fldCharType="end"/>
      </w:r>
      <w:r>
        <w:rPr>
          <w:rFonts w:hint="eastAsia"/>
          <w:sz w:val="24"/>
          <w:szCs w:val="24"/>
        </w:rPr>
        <w:t xml:space="preserve"> </w:t>
      </w:r>
      <w:r>
        <w:rPr>
          <w:rFonts w:hint="eastAsia"/>
          <w:sz w:val="24"/>
          <w:szCs w:val="24"/>
        </w:rPr>
        <w:t>過度刪除維度</w:t>
      </w:r>
      <w:bookmarkEnd w:id="17"/>
    </w:p>
    <w:tbl>
      <w:tblPr>
        <w:tblStyle w:val="13"/>
        <w:tblW w:w="0" w:type="auto"/>
        <w:jc w:val="center"/>
        <w:tblLook w:val="04A0" w:firstRow="1" w:lastRow="0" w:firstColumn="1" w:lastColumn="0" w:noHBand="0" w:noVBand="1"/>
      </w:tblPr>
      <w:tblGrid>
        <w:gridCol w:w="1270"/>
      </w:tblGrid>
      <w:tr w:rsidR="009C4C21" w:rsidRPr="00487FA9" w14:paraId="326AE441" w14:textId="77777777" w:rsidTr="000D49CF">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270" w:type="dxa"/>
          </w:tcPr>
          <w:p w14:paraId="20CB4D8D" w14:textId="77777777" w:rsidR="009C4C21" w:rsidRPr="00487FA9" w:rsidRDefault="009C4C21" w:rsidP="000D49CF">
            <w:pPr>
              <w:jc w:val="center"/>
              <w:rPr>
                <w:rFonts w:cs="Times New Roman"/>
                <w:b w:val="0"/>
                <w:color w:val="000000" w:themeColor="text1"/>
                <w:szCs w:val="24"/>
              </w:rPr>
            </w:pPr>
            <w:r>
              <w:rPr>
                <w:rFonts w:cs="Times New Roman"/>
                <w:b w:val="0"/>
                <w:color w:val="000000" w:themeColor="text1"/>
                <w:szCs w:val="24"/>
              </w:rPr>
              <w:t>weight(kg)</w:t>
            </w:r>
          </w:p>
        </w:tc>
      </w:tr>
      <w:tr w:rsidR="009C4C21" w:rsidRPr="00487FA9" w14:paraId="123A6522" w14:textId="77777777" w:rsidTr="000D49CF">
        <w:trPr>
          <w:trHeight w:val="339"/>
          <w:jc w:val="center"/>
        </w:trPr>
        <w:tc>
          <w:tcPr>
            <w:cnfStyle w:val="001000000000" w:firstRow="0" w:lastRow="0" w:firstColumn="1" w:lastColumn="0" w:oddVBand="0" w:evenVBand="0" w:oddHBand="0" w:evenHBand="0" w:firstRowFirstColumn="0" w:firstRowLastColumn="0" w:lastRowFirstColumn="0" w:lastRowLastColumn="0"/>
            <w:tcW w:w="1270" w:type="dxa"/>
          </w:tcPr>
          <w:p w14:paraId="65E4B681" w14:textId="77777777" w:rsidR="009C4C21" w:rsidRPr="00E76D29" w:rsidRDefault="009C4C21" w:rsidP="000D49CF">
            <w:pPr>
              <w:jc w:val="center"/>
              <w:rPr>
                <w:rFonts w:cs="Times New Roman"/>
                <w:b w:val="0"/>
                <w:color w:val="000000" w:themeColor="text1"/>
                <w:szCs w:val="24"/>
              </w:rPr>
            </w:pPr>
            <w:r w:rsidRPr="00E76D29">
              <w:rPr>
                <w:rFonts w:cs="Times New Roman" w:hint="eastAsia"/>
                <w:b w:val="0"/>
                <w:color w:val="000000" w:themeColor="text1"/>
                <w:szCs w:val="24"/>
              </w:rPr>
              <w:t>5</w:t>
            </w:r>
            <w:r w:rsidRPr="00E76D29">
              <w:rPr>
                <w:rFonts w:cs="Times New Roman"/>
                <w:b w:val="0"/>
                <w:color w:val="000000" w:themeColor="text1"/>
                <w:szCs w:val="24"/>
              </w:rPr>
              <w:t>3</w:t>
            </w:r>
          </w:p>
        </w:tc>
      </w:tr>
      <w:tr w:rsidR="009C4C21" w:rsidRPr="00487FA9" w14:paraId="18C77D38" w14:textId="77777777" w:rsidTr="000D49CF">
        <w:trPr>
          <w:trHeight w:val="348"/>
          <w:jc w:val="center"/>
        </w:trPr>
        <w:tc>
          <w:tcPr>
            <w:cnfStyle w:val="001000000000" w:firstRow="0" w:lastRow="0" w:firstColumn="1" w:lastColumn="0" w:oddVBand="0" w:evenVBand="0" w:oddHBand="0" w:evenHBand="0" w:firstRowFirstColumn="0" w:firstRowLastColumn="0" w:lastRowFirstColumn="0" w:lastRowLastColumn="0"/>
            <w:tcW w:w="1270" w:type="dxa"/>
          </w:tcPr>
          <w:p w14:paraId="5C32828F" w14:textId="77777777" w:rsidR="009C4C21" w:rsidRPr="00E76D29" w:rsidRDefault="009C4C21" w:rsidP="000D49CF">
            <w:pPr>
              <w:jc w:val="center"/>
              <w:rPr>
                <w:rFonts w:cs="Times New Roman"/>
                <w:b w:val="0"/>
                <w:color w:val="000000" w:themeColor="text1"/>
                <w:szCs w:val="24"/>
              </w:rPr>
            </w:pPr>
            <w:r w:rsidRPr="00E76D29">
              <w:rPr>
                <w:rFonts w:cs="Times New Roman" w:hint="eastAsia"/>
                <w:b w:val="0"/>
                <w:color w:val="000000" w:themeColor="text1"/>
                <w:szCs w:val="24"/>
              </w:rPr>
              <w:t>7</w:t>
            </w:r>
            <w:r w:rsidRPr="00E76D29">
              <w:rPr>
                <w:rFonts w:cs="Times New Roman"/>
                <w:b w:val="0"/>
                <w:color w:val="000000" w:themeColor="text1"/>
                <w:szCs w:val="24"/>
              </w:rPr>
              <w:t>5</w:t>
            </w:r>
          </w:p>
        </w:tc>
      </w:tr>
      <w:tr w:rsidR="009C4C21" w:rsidRPr="00487FA9" w14:paraId="57C7782D" w14:textId="77777777" w:rsidTr="000D49CF">
        <w:trPr>
          <w:trHeight w:val="339"/>
          <w:jc w:val="center"/>
        </w:trPr>
        <w:tc>
          <w:tcPr>
            <w:cnfStyle w:val="001000000000" w:firstRow="0" w:lastRow="0" w:firstColumn="1" w:lastColumn="0" w:oddVBand="0" w:evenVBand="0" w:oddHBand="0" w:evenHBand="0" w:firstRowFirstColumn="0" w:firstRowLastColumn="0" w:lastRowFirstColumn="0" w:lastRowLastColumn="0"/>
            <w:tcW w:w="1270" w:type="dxa"/>
          </w:tcPr>
          <w:p w14:paraId="163A5B26" w14:textId="77777777" w:rsidR="009C4C21" w:rsidRPr="00E76D29" w:rsidRDefault="009C4C21" w:rsidP="000D49CF">
            <w:pPr>
              <w:jc w:val="center"/>
              <w:rPr>
                <w:rFonts w:cs="Times New Roman"/>
                <w:b w:val="0"/>
                <w:color w:val="000000" w:themeColor="text1"/>
                <w:szCs w:val="24"/>
              </w:rPr>
            </w:pPr>
            <w:r w:rsidRPr="00E76D29">
              <w:rPr>
                <w:rFonts w:cs="Times New Roman" w:hint="eastAsia"/>
                <w:b w:val="0"/>
                <w:color w:val="000000" w:themeColor="text1"/>
                <w:szCs w:val="24"/>
              </w:rPr>
              <w:t>6</w:t>
            </w:r>
            <w:r w:rsidRPr="00E76D29">
              <w:rPr>
                <w:rFonts w:cs="Times New Roman"/>
                <w:b w:val="0"/>
                <w:color w:val="000000" w:themeColor="text1"/>
                <w:szCs w:val="24"/>
              </w:rPr>
              <w:t>7</w:t>
            </w:r>
          </w:p>
        </w:tc>
      </w:tr>
      <w:tr w:rsidR="009C4C21" w:rsidRPr="00487FA9" w14:paraId="42C30B8D" w14:textId="77777777" w:rsidTr="000D49CF">
        <w:trPr>
          <w:trHeight w:val="348"/>
          <w:jc w:val="center"/>
        </w:trPr>
        <w:tc>
          <w:tcPr>
            <w:cnfStyle w:val="001000000000" w:firstRow="0" w:lastRow="0" w:firstColumn="1" w:lastColumn="0" w:oddVBand="0" w:evenVBand="0" w:oddHBand="0" w:evenHBand="0" w:firstRowFirstColumn="0" w:firstRowLastColumn="0" w:lastRowFirstColumn="0" w:lastRowLastColumn="0"/>
            <w:tcW w:w="1270" w:type="dxa"/>
          </w:tcPr>
          <w:p w14:paraId="124D83B9" w14:textId="77777777" w:rsidR="009C4C21" w:rsidRPr="00E76D29" w:rsidRDefault="009C4C21" w:rsidP="000D49CF">
            <w:pPr>
              <w:jc w:val="center"/>
              <w:rPr>
                <w:rFonts w:cs="Times New Roman"/>
                <w:b w:val="0"/>
                <w:color w:val="000000" w:themeColor="text1"/>
                <w:szCs w:val="24"/>
              </w:rPr>
            </w:pPr>
            <w:r w:rsidRPr="00E76D29">
              <w:rPr>
                <w:rFonts w:cs="Times New Roman" w:hint="eastAsia"/>
                <w:b w:val="0"/>
                <w:color w:val="000000" w:themeColor="text1"/>
                <w:szCs w:val="24"/>
              </w:rPr>
              <w:t>4</w:t>
            </w:r>
            <w:r w:rsidRPr="00E76D29">
              <w:rPr>
                <w:rFonts w:cs="Times New Roman"/>
                <w:b w:val="0"/>
                <w:color w:val="000000" w:themeColor="text1"/>
                <w:szCs w:val="24"/>
              </w:rPr>
              <w:t>7</w:t>
            </w:r>
          </w:p>
        </w:tc>
      </w:tr>
    </w:tbl>
    <w:p w14:paraId="27B0764F" w14:textId="77777777" w:rsidR="009C4C21" w:rsidRPr="005D6922" w:rsidRDefault="009C4C21" w:rsidP="009C4C21">
      <w:pPr>
        <w:rPr>
          <w:color w:val="00B050"/>
        </w:rPr>
      </w:pPr>
    </w:p>
    <w:p w14:paraId="3EFB43AE" w14:textId="08090F48" w:rsidR="00A81C57" w:rsidRPr="007467A6" w:rsidRDefault="00A81C57" w:rsidP="00667E6D">
      <w:pPr>
        <w:pStyle w:val="3"/>
        <w:rPr>
          <w:shd w:val="clear" w:color="auto" w:fill="auto"/>
        </w:rPr>
      </w:pPr>
      <w:bookmarkStart w:id="18" w:name="_Toc49302227"/>
      <w:r w:rsidRPr="007467A6">
        <w:rPr>
          <w:rFonts w:hint="eastAsia"/>
          <w:shd w:val="clear" w:color="auto" w:fill="auto"/>
        </w:rPr>
        <w:t>2.</w:t>
      </w:r>
      <w:r w:rsidR="001511D9" w:rsidRPr="007467A6">
        <w:rPr>
          <w:shd w:val="clear" w:color="auto" w:fill="auto"/>
        </w:rPr>
        <w:t>2.2</w:t>
      </w:r>
      <w:r w:rsidRPr="007467A6">
        <w:rPr>
          <w:rFonts w:hint="eastAsia"/>
          <w:shd w:val="clear" w:color="auto" w:fill="auto"/>
        </w:rPr>
        <w:t>填補法</w:t>
      </w:r>
      <w:bookmarkEnd w:id="18"/>
    </w:p>
    <w:p w14:paraId="6E048CE7" w14:textId="1E95EFA2" w:rsidR="000E4232" w:rsidRDefault="000E4232" w:rsidP="004C431D">
      <w:pPr>
        <w:ind w:firstLine="480"/>
        <w:rPr>
          <w:rFonts w:cs="Times New Roman"/>
          <w:color w:val="00B050"/>
        </w:rPr>
      </w:pPr>
      <w:r>
        <w:rPr>
          <w:rFonts w:cs="Times New Roman" w:hint="eastAsia"/>
          <w:color w:val="00B050"/>
        </w:rPr>
        <w:t>[</w:t>
      </w:r>
      <w:r w:rsidR="00163CFB">
        <w:rPr>
          <w:rFonts w:cs="Times New Roman" w:hint="eastAsia"/>
          <w:color w:val="00B050"/>
        </w:rPr>
        <w:t>說明</w:t>
      </w:r>
      <w:r>
        <w:rPr>
          <w:rFonts w:cs="Times New Roman" w:hint="eastAsia"/>
          <w:color w:val="00B050"/>
        </w:rPr>
        <w:t>填補法</w:t>
      </w:r>
      <w:r>
        <w:rPr>
          <w:rFonts w:cs="Times New Roman" w:hint="eastAsia"/>
          <w:color w:val="00B050"/>
        </w:rPr>
        <w:t>]</w:t>
      </w:r>
    </w:p>
    <w:p w14:paraId="13ABD221" w14:textId="1C54F999" w:rsidR="000E4232" w:rsidRPr="005402CF" w:rsidRDefault="00686A7D" w:rsidP="0097496A">
      <w:pPr>
        <w:ind w:firstLine="480"/>
        <w:rPr>
          <w:rFonts w:cs="Times New Roman"/>
          <w:color w:val="0070C0"/>
        </w:rPr>
      </w:pPr>
      <w:r w:rsidRPr="005402CF">
        <w:rPr>
          <w:rFonts w:cs="Times New Roman" w:hint="eastAsia"/>
          <w:color w:val="0070C0"/>
        </w:rPr>
        <w:t>接著介紹填補法，</w:t>
      </w:r>
      <w:r w:rsidR="00953915">
        <w:rPr>
          <w:rFonts w:cs="Times New Roman" w:hint="eastAsia"/>
          <w:color w:val="0070C0"/>
        </w:rPr>
        <w:t>不同</w:t>
      </w:r>
      <w:r w:rsidR="003B66F7" w:rsidRPr="005402CF">
        <w:rPr>
          <w:rFonts w:cs="Times New Roman" w:hint="eastAsia"/>
          <w:color w:val="0070C0"/>
        </w:rPr>
        <w:t>於移除缺失值，</w:t>
      </w:r>
      <w:r w:rsidR="003546B6" w:rsidRPr="005402CF">
        <w:rPr>
          <w:rFonts w:cs="Times New Roman" w:hint="eastAsia"/>
          <w:color w:val="0070C0"/>
        </w:rPr>
        <w:t>另一種</w:t>
      </w:r>
      <w:r w:rsidR="00FE62D5" w:rsidRPr="005402CF">
        <w:rPr>
          <w:rFonts w:cs="Times New Roman" w:hint="eastAsia"/>
          <w:color w:val="0070C0"/>
        </w:rPr>
        <w:t>面對</w:t>
      </w:r>
      <w:r w:rsidR="003546B6" w:rsidRPr="005402CF">
        <w:rPr>
          <w:rFonts w:cs="Times New Roman" w:hint="eastAsia"/>
          <w:color w:val="0070C0"/>
        </w:rPr>
        <w:t>缺失值的</w:t>
      </w:r>
      <w:r w:rsidR="003B66F7" w:rsidRPr="005402CF">
        <w:rPr>
          <w:rFonts w:cs="Times New Roman" w:hint="eastAsia"/>
          <w:color w:val="0070C0"/>
        </w:rPr>
        <w:t>處理</w:t>
      </w:r>
      <w:r w:rsidR="003546B6" w:rsidRPr="005402CF">
        <w:rPr>
          <w:rFonts w:cs="Times New Roman" w:hint="eastAsia"/>
          <w:color w:val="0070C0"/>
        </w:rPr>
        <w:t>方法，</w:t>
      </w:r>
      <w:r w:rsidR="003B66F7" w:rsidRPr="005402CF">
        <w:rPr>
          <w:rFonts w:cs="Times New Roman" w:hint="eastAsia"/>
          <w:color w:val="0070C0"/>
        </w:rPr>
        <w:t>透過觀察資料集內的資料</w:t>
      </w:r>
      <w:r w:rsidR="005D1F34">
        <w:rPr>
          <w:rFonts w:cs="Times New Roman" w:hint="eastAsia"/>
          <w:color w:val="0070C0"/>
        </w:rPr>
        <w:t>點</w:t>
      </w:r>
      <w:r w:rsidR="00234328" w:rsidRPr="005402CF">
        <w:rPr>
          <w:rFonts w:cs="Times New Roman" w:hint="eastAsia"/>
          <w:color w:val="0070C0"/>
        </w:rPr>
        <w:t>，參考那些不含缺失值的資料點</w:t>
      </w:r>
      <w:r w:rsidR="00785A87" w:rsidRPr="005402CF">
        <w:rPr>
          <w:rFonts w:cs="Times New Roman" w:hint="eastAsia"/>
          <w:color w:val="0070C0"/>
        </w:rPr>
        <w:t>後</w:t>
      </w:r>
      <w:r w:rsidR="003B66F7" w:rsidRPr="005402CF">
        <w:rPr>
          <w:rFonts w:cs="Times New Roman" w:hint="eastAsia"/>
          <w:color w:val="0070C0"/>
        </w:rPr>
        <w:t>，賦予缺失值一個合理的參考值</w:t>
      </w:r>
      <w:r w:rsidR="008812F6" w:rsidRPr="005402CF">
        <w:rPr>
          <w:rFonts w:cs="Times New Roman" w:hint="eastAsia"/>
          <w:color w:val="0070C0"/>
        </w:rPr>
        <w:t>。</w:t>
      </w:r>
      <w:r w:rsidR="00382456" w:rsidRPr="005402CF">
        <w:rPr>
          <w:rFonts w:cs="Times New Roman" w:hint="eastAsia"/>
          <w:color w:val="0070C0"/>
        </w:rPr>
        <w:t>這樣</w:t>
      </w:r>
      <w:r w:rsidR="003B66F7" w:rsidRPr="005402CF">
        <w:rPr>
          <w:rFonts w:cs="Times New Roman" w:hint="eastAsia"/>
          <w:color w:val="0070C0"/>
        </w:rPr>
        <w:t>計算</w:t>
      </w:r>
      <w:r w:rsidR="00F854E8">
        <w:rPr>
          <w:rFonts w:cs="Times New Roman" w:hint="eastAsia"/>
          <w:color w:val="0070C0"/>
        </w:rPr>
        <w:t>出一個</w:t>
      </w:r>
      <w:r w:rsidR="003B66F7" w:rsidRPr="005402CF">
        <w:rPr>
          <w:rFonts w:cs="Times New Roman" w:hint="eastAsia"/>
          <w:color w:val="0070C0"/>
        </w:rPr>
        <w:t>合理</w:t>
      </w:r>
      <w:r w:rsidR="002F1B45" w:rsidRPr="005402CF">
        <w:rPr>
          <w:rFonts w:cs="Times New Roman" w:hint="eastAsia"/>
          <w:color w:val="0070C0"/>
        </w:rPr>
        <w:t>的</w:t>
      </w:r>
      <w:r w:rsidR="003B66F7" w:rsidRPr="005402CF">
        <w:rPr>
          <w:rFonts w:cs="Times New Roman" w:hint="eastAsia"/>
          <w:color w:val="0070C0"/>
        </w:rPr>
        <w:t>參考值</w:t>
      </w:r>
      <w:r w:rsidR="00382456" w:rsidRPr="005402CF">
        <w:rPr>
          <w:rFonts w:cs="Times New Roman" w:hint="eastAsia"/>
          <w:color w:val="0070C0"/>
        </w:rPr>
        <w:t>給</w:t>
      </w:r>
      <w:r w:rsidR="00DE5A27">
        <w:rPr>
          <w:rFonts w:cs="Times New Roman" w:hint="eastAsia"/>
          <w:color w:val="0070C0"/>
        </w:rPr>
        <w:t>予</w:t>
      </w:r>
      <w:r w:rsidR="00382456" w:rsidRPr="005402CF">
        <w:rPr>
          <w:rFonts w:cs="Times New Roman" w:hint="eastAsia"/>
          <w:color w:val="0070C0"/>
        </w:rPr>
        <w:t>缺失值</w:t>
      </w:r>
      <w:r w:rsidR="003B66F7" w:rsidRPr="005402CF">
        <w:rPr>
          <w:rFonts w:cs="Times New Roman" w:hint="eastAsia"/>
          <w:color w:val="0070C0"/>
        </w:rPr>
        <w:t>的過程，稱之為填補法。</w:t>
      </w:r>
      <w:r w:rsidR="006E3826" w:rsidRPr="005402CF">
        <w:rPr>
          <w:rFonts w:cs="Times New Roman" w:hint="eastAsia"/>
          <w:color w:val="0070C0"/>
        </w:rPr>
        <w:t>填補法</w:t>
      </w:r>
      <w:r w:rsidR="003546B6" w:rsidRPr="005402CF">
        <w:rPr>
          <w:rFonts w:cs="Times New Roman" w:hint="eastAsia"/>
          <w:color w:val="0070C0"/>
        </w:rPr>
        <w:t>與丟棄法相</w:t>
      </w:r>
      <w:r w:rsidR="000E4232" w:rsidRPr="005402CF">
        <w:rPr>
          <w:rFonts w:cs="Times New Roman" w:hint="eastAsia"/>
          <w:color w:val="0070C0"/>
        </w:rPr>
        <w:t>同</w:t>
      </w:r>
      <w:r w:rsidR="003546B6" w:rsidRPr="005402CF">
        <w:rPr>
          <w:rFonts w:cs="Times New Roman" w:hint="eastAsia"/>
          <w:color w:val="0070C0"/>
        </w:rPr>
        <w:t>的</w:t>
      </w:r>
      <w:r w:rsidR="00957769">
        <w:rPr>
          <w:rFonts w:cs="Times New Roman" w:hint="eastAsia"/>
          <w:color w:val="0070C0"/>
        </w:rPr>
        <w:t>地方</w:t>
      </w:r>
      <w:r w:rsidR="003546B6" w:rsidRPr="005402CF">
        <w:rPr>
          <w:rFonts w:cs="Times New Roman" w:hint="eastAsia"/>
          <w:color w:val="0070C0"/>
        </w:rPr>
        <w:t>是，</w:t>
      </w:r>
      <w:r w:rsidR="005C101B" w:rsidRPr="005402CF">
        <w:rPr>
          <w:rFonts w:cs="Times New Roman" w:hint="eastAsia"/>
          <w:color w:val="0070C0"/>
        </w:rPr>
        <w:t>填補後仍然</w:t>
      </w:r>
      <w:r w:rsidR="000E4232" w:rsidRPr="005402CF">
        <w:rPr>
          <w:rFonts w:cs="Times New Roman" w:hint="eastAsia"/>
          <w:color w:val="0070C0"/>
        </w:rPr>
        <w:t>可以保</w:t>
      </w:r>
      <w:r w:rsidR="00A34E61" w:rsidRPr="005402CF">
        <w:rPr>
          <w:rFonts w:cs="Times New Roman" w:hint="eastAsia"/>
          <w:color w:val="0070C0"/>
        </w:rPr>
        <w:t>持</w:t>
      </w:r>
      <w:r w:rsidR="000E4232" w:rsidRPr="005402CF">
        <w:rPr>
          <w:rFonts w:cs="Times New Roman" w:hint="eastAsia"/>
          <w:color w:val="0070C0"/>
        </w:rPr>
        <w:t>資料集的完整性</w:t>
      </w:r>
      <w:r w:rsidR="00957769">
        <w:rPr>
          <w:rFonts w:cs="Times New Roman" w:hint="eastAsia"/>
          <w:color w:val="0070C0"/>
        </w:rPr>
        <w:t>；</w:t>
      </w:r>
      <w:r w:rsidR="009F11B8" w:rsidRPr="005402CF">
        <w:rPr>
          <w:rFonts w:cs="Times New Roman" w:hint="eastAsia"/>
          <w:color w:val="0070C0"/>
        </w:rPr>
        <w:t>不同的是，經填補法填補後的資料個數與填補前</w:t>
      </w:r>
      <w:r w:rsidR="006D51B3" w:rsidRPr="005402CF">
        <w:rPr>
          <w:rFonts w:cs="Times New Roman" w:hint="eastAsia"/>
          <w:color w:val="0070C0"/>
        </w:rPr>
        <w:t>一致</w:t>
      </w:r>
      <w:r w:rsidR="009F11B8" w:rsidRPr="005402CF">
        <w:rPr>
          <w:rFonts w:cs="Times New Roman" w:hint="eastAsia"/>
          <w:color w:val="0070C0"/>
        </w:rPr>
        <w:t>。</w:t>
      </w:r>
    </w:p>
    <w:p w14:paraId="0BF137A2" w14:textId="04359AD9" w:rsidR="000E4232" w:rsidRDefault="00163CFB" w:rsidP="004C431D">
      <w:pPr>
        <w:ind w:firstLine="480"/>
        <w:rPr>
          <w:rFonts w:cs="Times New Roman"/>
          <w:color w:val="00B050"/>
        </w:rPr>
      </w:pPr>
      <w:r>
        <w:rPr>
          <w:rFonts w:cs="Times New Roman" w:hint="eastAsia"/>
          <w:color w:val="00B050"/>
        </w:rPr>
        <w:t>[</w:t>
      </w:r>
      <w:r>
        <w:rPr>
          <w:rFonts w:cs="Times New Roman" w:hint="eastAsia"/>
          <w:color w:val="00B050"/>
        </w:rPr>
        <w:t>填補法種類</w:t>
      </w:r>
      <w:r w:rsidR="00DB1C97">
        <w:rPr>
          <w:rFonts w:cs="Times New Roman" w:hint="eastAsia"/>
          <w:color w:val="00B050"/>
        </w:rPr>
        <w:t>，如何區別</w:t>
      </w:r>
      <w:r>
        <w:rPr>
          <w:rFonts w:cs="Times New Roman" w:hint="eastAsia"/>
          <w:color w:val="00B050"/>
        </w:rPr>
        <w:t>]</w:t>
      </w:r>
    </w:p>
    <w:p w14:paraId="4499AD79" w14:textId="0BE8CB1D" w:rsidR="00A03F19" w:rsidRPr="002A7044" w:rsidRDefault="00C55517" w:rsidP="00A03F19">
      <w:pPr>
        <w:ind w:firstLine="480"/>
        <w:rPr>
          <w:color w:val="0070C0"/>
        </w:rPr>
      </w:pPr>
      <w:r w:rsidRPr="002A7044">
        <w:rPr>
          <w:rFonts w:hint="eastAsia"/>
          <w:color w:val="0070C0"/>
        </w:rPr>
        <w:t>根據</w:t>
      </w:r>
      <w:r w:rsidR="003434D1" w:rsidRPr="002A7044">
        <w:rPr>
          <w:rFonts w:hint="eastAsia"/>
          <w:color w:val="0070C0"/>
        </w:rPr>
        <w:t>填補後可以</w:t>
      </w:r>
      <w:r w:rsidRPr="002A7044">
        <w:rPr>
          <w:rFonts w:hint="eastAsia"/>
          <w:color w:val="0070C0"/>
        </w:rPr>
        <w:t>產生一組或是多組</w:t>
      </w:r>
      <w:r w:rsidR="003434D1" w:rsidRPr="002A7044">
        <w:rPr>
          <w:rFonts w:hint="eastAsia"/>
          <w:color w:val="0070C0"/>
        </w:rPr>
        <w:t>的資料集數量來看，填補法可</w:t>
      </w:r>
      <w:r w:rsidR="00A03F19" w:rsidRPr="002A7044">
        <w:rPr>
          <w:rFonts w:hint="eastAsia"/>
          <w:color w:val="0070C0"/>
        </w:rPr>
        <w:t>分為單一填補法</w:t>
      </w:r>
      <w:r w:rsidR="00A03F19" w:rsidRPr="002A7044">
        <w:rPr>
          <w:rFonts w:hint="eastAsia"/>
          <w:color w:val="0070C0"/>
        </w:rPr>
        <w:t>(</w:t>
      </w:r>
      <w:r w:rsidR="00A03F19" w:rsidRPr="002A7044">
        <w:rPr>
          <w:color w:val="0070C0"/>
        </w:rPr>
        <w:t>single imputation</w:t>
      </w:r>
      <w:r w:rsidR="00A03F19" w:rsidRPr="002A7044">
        <w:rPr>
          <w:rFonts w:hint="eastAsia"/>
          <w:color w:val="0070C0"/>
        </w:rPr>
        <w:t>)</w:t>
      </w:r>
      <w:r w:rsidR="00A03F19" w:rsidRPr="002A7044">
        <w:rPr>
          <w:rFonts w:hint="eastAsia"/>
          <w:color w:val="0070C0"/>
        </w:rPr>
        <w:t>與多重填補法</w:t>
      </w:r>
      <w:r w:rsidR="00A03F19" w:rsidRPr="002A7044">
        <w:rPr>
          <w:rFonts w:hint="eastAsia"/>
          <w:color w:val="0070C0"/>
        </w:rPr>
        <w:t>(</w:t>
      </w:r>
      <w:r w:rsidR="00A03F19" w:rsidRPr="002A7044">
        <w:rPr>
          <w:color w:val="0070C0"/>
        </w:rPr>
        <w:t>multiple imputation</w:t>
      </w:r>
      <w:r w:rsidR="00A03F19" w:rsidRPr="002A7044">
        <w:rPr>
          <w:rFonts w:hint="eastAsia"/>
          <w:color w:val="0070C0"/>
        </w:rPr>
        <w:t>s</w:t>
      </w:r>
      <w:r w:rsidR="00A03F19" w:rsidRPr="002A7044">
        <w:rPr>
          <w:rFonts w:hint="eastAsia"/>
          <w:color w:val="0070C0"/>
        </w:rPr>
        <w:t>，</w:t>
      </w:r>
      <w:r w:rsidR="00A03F19" w:rsidRPr="002A7044">
        <w:rPr>
          <w:rFonts w:hint="eastAsia"/>
          <w:color w:val="0070C0"/>
        </w:rPr>
        <w:t>MI)</w:t>
      </w:r>
      <w:r w:rsidR="00A03F19" w:rsidRPr="002A7044">
        <w:rPr>
          <w:color w:val="0070C0"/>
        </w:rPr>
        <w:fldChar w:fldCharType="begin"/>
      </w:r>
      <w:r w:rsidR="00C34F3F">
        <w:rPr>
          <w:color w:val="0070C0"/>
        </w:rPr>
        <w:instrText xml:space="preserve"> ADDIN ZOTERO_ITEM CSL_CITATION {"citationID":"cyTKRgzU","properties":{"formattedCitation":"[1], [6], [23]","plainCitation":"[1], [6], [23]","noteIndex":0},"citationItems":[{"id":233,"uris":["http://zotero.org/users/local/L0Xd75Ms/items/URMXXMRZ"],"uri":["http://zotero.org/users/local/L0Xd75Ms/items/URMXXMRZ"],"itemData":{"id":233,"type":"article-journal","abstract":"Incompleteness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A03F19" w:rsidRPr="002A7044">
        <w:rPr>
          <w:color w:val="0070C0"/>
        </w:rPr>
        <w:fldChar w:fldCharType="separate"/>
      </w:r>
      <w:r w:rsidR="00C34F3F" w:rsidRPr="00C34F3F">
        <w:rPr>
          <w:rFonts w:cs="Times New Roman"/>
        </w:rPr>
        <w:t>[1], [6], [23]</w:t>
      </w:r>
      <w:r w:rsidR="00A03F19" w:rsidRPr="002A7044">
        <w:rPr>
          <w:color w:val="0070C0"/>
        </w:rPr>
        <w:fldChar w:fldCharType="end"/>
      </w:r>
      <w:r w:rsidR="003434D1" w:rsidRPr="002A7044">
        <w:rPr>
          <w:rFonts w:hint="eastAsia"/>
          <w:color w:val="0070C0"/>
        </w:rPr>
        <w:t>兩類</w:t>
      </w:r>
      <w:r w:rsidR="00A03F19" w:rsidRPr="002A7044">
        <w:rPr>
          <w:rFonts w:hint="eastAsia"/>
          <w:color w:val="0070C0"/>
        </w:rPr>
        <w:t>。兩者</w:t>
      </w:r>
      <w:r w:rsidR="003434D1" w:rsidRPr="002A7044">
        <w:rPr>
          <w:rFonts w:hint="eastAsia"/>
          <w:color w:val="0070C0"/>
        </w:rPr>
        <w:t>最明顯的</w:t>
      </w:r>
      <w:r w:rsidR="00A03F19" w:rsidRPr="002A7044">
        <w:rPr>
          <w:rFonts w:hint="eastAsia"/>
          <w:color w:val="0070C0"/>
        </w:rPr>
        <w:t>差別在於，</w:t>
      </w:r>
      <w:r w:rsidR="005E03D6" w:rsidRPr="002A7044">
        <w:rPr>
          <w:rFonts w:hint="eastAsia"/>
          <w:color w:val="0070C0"/>
        </w:rPr>
        <w:t>單一填補</w:t>
      </w:r>
      <w:proofErr w:type="gramStart"/>
      <w:r w:rsidR="005E03D6" w:rsidRPr="002A7044">
        <w:rPr>
          <w:rFonts w:hint="eastAsia"/>
          <w:color w:val="0070C0"/>
        </w:rPr>
        <w:t>法經</w:t>
      </w:r>
      <w:r w:rsidR="00A03F19" w:rsidRPr="002A7044">
        <w:rPr>
          <w:rFonts w:hint="eastAsia"/>
          <w:color w:val="0070C0"/>
        </w:rPr>
        <w:t>單</w:t>
      </w:r>
      <w:proofErr w:type="gramEnd"/>
      <w:r w:rsidR="00A03F19" w:rsidRPr="002A7044">
        <w:rPr>
          <w:rFonts w:hint="eastAsia"/>
          <w:color w:val="0070C0"/>
        </w:rPr>
        <w:t>次填補完後只會產生一組填補後的完整資料集，之後便以這組資料集進行後續的統計與分析。</w:t>
      </w:r>
      <w:r w:rsidR="005E03D6" w:rsidRPr="002A7044">
        <w:rPr>
          <w:rFonts w:hint="eastAsia"/>
          <w:color w:val="0070C0"/>
        </w:rPr>
        <w:t>而多重填補法</w:t>
      </w:r>
      <w:r w:rsidR="00A03F19" w:rsidRPr="002A7044">
        <w:rPr>
          <w:rFonts w:hint="eastAsia"/>
          <w:color w:val="0070C0"/>
        </w:rPr>
        <w:t>則</w:t>
      </w:r>
      <w:r w:rsidR="001072D4" w:rsidRPr="002A7044">
        <w:rPr>
          <w:rFonts w:hint="eastAsia"/>
          <w:color w:val="0070C0"/>
        </w:rPr>
        <w:t>可以</w:t>
      </w:r>
      <w:r w:rsidR="001659EB" w:rsidRPr="002A7044">
        <w:rPr>
          <w:rFonts w:hint="eastAsia"/>
          <w:color w:val="0070C0"/>
        </w:rPr>
        <w:t>視為以</w:t>
      </w:r>
      <w:r w:rsidR="00A03F19" w:rsidRPr="002A7044">
        <w:rPr>
          <w:rFonts w:hint="eastAsia"/>
          <w:color w:val="0070C0"/>
        </w:rPr>
        <w:t>不同的單一填補法</w:t>
      </w:r>
      <w:r w:rsidR="00773E31">
        <w:rPr>
          <w:rFonts w:hint="eastAsia"/>
          <w:color w:val="0070C0"/>
        </w:rPr>
        <w:t>，</w:t>
      </w:r>
      <w:r w:rsidR="001659EB" w:rsidRPr="002A7044">
        <w:rPr>
          <w:rFonts w:hint="eastAsia"/>
          <w:color w:val="0070C0"/>
        </w:rPr>
        <w:t>經</w:t>
      </w:r>
      <w:r w:rsidR="002A105D">
        <w:rPr>
          <w:rFonts w:hint="eastAsia"/>
          <w:color w:val="0070C0"/>
        </w:rPr>
        <w:t>過</w:t>
      </w:r>
      <w:r w:rsidR="001659EB" w:rsidRPr="002A7044">
        <w:rPr>
          <w:rFonts w:hint="eastAsia"/>
          <w:color w:val="0070C0"/>
        </w:rPr>
        <w:t>多次</w:t>
      </w:r>
      <w:r w:rsidR="00EA6069">
        <w:rPr>
          <w:rFonts w:hint="eastAsia"/>
          <w:color w:val="0070C0"/>
        </w:rPr>
        <w:t>地</w:t>
      </w:r>
      <w:r w:rsidR="001659EB" w:rsidRPr="002A7044">
        <w:rPr>
          <w:rFonts w:hint="eastAsia"/>
          <w:color w:val="0070C0"/>
        </w:rPr>
        <w:t>填補後，</w:t>
      </w:r>
      <w:r w:rsidR="00A03F19" w:rsidRPr="002A7044">
        <w:rPr>
          <w:rFonts w:hint="eastAsia"/>
          <w:color w:val="0070C0"/>
        </w:rPr>
        <w:t>產生多組</w:t>
      </w:r>
      <w:r w:rsidR="00966CB2">
        <w:rPr>
          <w:rFonts w:hint="eastAsia"/>
          <w:color w:val="0070C0"/>
        </w:rPr>
        <w:t>不同</w:t>
      </w:r>
      <w:r w:rsidR="00A03F19" w:rsidRPr="002A7044">
        <w:rPr>
          <w:rFonts w:hint="eastAsia"/>
          <w:color w:val="0070C0"/>
        </w:rPr>
        <w:t>的完整資料集，</w:t>
      </w:r>
      <w:r w:rsidR="00D504DC" w:rsidRPr="002A7044">
        <w:rPr>
          <w:rFonts w:hint="eastAsia"/>
          <w:color w:val="0070C0"/>
        </w:rPr>
        <w:t>再</w:t>
      </w:r>
      <w:r w:rsidR="00A03F19" w:rsidRPr="002A7044">
        <w:rPr>
          <w:rFonts w:hint="eastAsia"/>
          <w:color w:val="0070C0"/>
        </w:rPr>
        <w:t>將</w:t>
      </w:r>
      <w:r w:rsidR="00D504DC" w:rsidRPr="002A7044">
        <w:rPr>
          <w:rFonts w:hint="eastAsia"/>
          <w:color w:val="0070C0"/>
        </w:rPr>
        <w:t>這些</w:t>
      </w:r>
      <w:r w:rsidR="00A03F19" w:rsidRPr="002A7044">
        <w:rPr>
          <w:rFonts w:hint="eastAsia"/>
          <w:color w:val="0070C0"/>
        </w:rPr>
        <w:t>多組填補結果合併後做後續的統計與分析。</w:t>
      </w:r>
    </w:p>
    <w:p w14:paraId="1F6CFE26" w14:textId="5D02EFCB" w:rsidR="00EC4561" w:rsidRDefault="00EC4561" w:rsidP="00A03F19">
      <w:pPr>
        <w:ind w:firstLine="480"/>
        <w:rPr>
          <w:color w:val="C45911" w:themeColor="accent2" w:themeShade="BF"/>
        </w:rPr>
      </w:pPr>
      <w:r w:rsidRPr="00EC4561">
        <w:rPr>
          <w:color w:val="00B050"/>
        </w:rPr>
        <w:t>[</w:t>
      </w:r>
      <w:r w:rsidRPr="00EC4561">
        <w:rPr>
          <w:rFonts w:hint="eastAsia"/>
          <w:color w:val="00B050"/>
        </w:rPr>
        <w:t>說明那些屬於單一填補法</w:t>
      </w:r>
      <w:r w:rsidRPr="00EC4561">
        <w:rPr>
          <w:color w:val="00B050"/>
        </w:rPr>
        <w:t>]</w:t>
      </w:r>
      <w:r>
        <w:rPr>
          <w:color w:val="C45911" w:themeColor="accent2" w:themeShade="BF"/>
        </w:rPr>
        <w:t xml:space="preserve"> </w:t>
      </w:r>
    </w:p>
    <w:p w14:paraId="56A0DA44" w14:textId="24B8071D" w:rsidR="00A03F19" w:rsidRDefault="00A03F19" w:rsidP="00A03F19">
      <w:pPr>
        <w:ind w:firstLine="480"/>
        <w:rPr>
          <w:color w:val="C45911" w:themeColor="accent2" w:themeShade="BF"/>
        </w:rPr>
      </w:pPr>
      <w:r w:rsidRPr="008C688B">
        <w:rPr>
          <w:rFonts w:hint="eastAsia"/>
          <w:color w:val="0070C0"/>
        </w:rPr>
        <w:t>單一填補法</w:t>
      </w:r>
      <w:r w:rsidRPr="006D2B51">
        <w:rPr>
          <w:color w:val="000000" w:themeColor="text1"/>
        </w:rPr>
        <w:fldChar w:fldCharType="begin"/>
      </w:r>
      <w:r w:rsidRPr="006D2B51">
        <w:rPr>
          <w:color w:val="000000" w:themeColor="text1"/>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Pr="006D2B51">
        <w:rPr>
          <w:color w:val="000000" w:themeColor="text1"/>
        </w:rPr>
        <w:fldChar w:fldCharType="separate"/>
      </w:r>
      <w:r w:rsidRPr="006D2B51">
        <w:rPr>
          <w:rFonts w:cs="Times New Roman"/>
          <w:color w:val="000000" w:themeColor="text1"/>
        </w:rPr>
        <w:t>[3], [14]</w:t>
      </w:r>
      <w:r w:rsidRPr="006D2B51">
        <w:rPr>
          <w:color w:val="000000" w:themeColor="text1"/>
        </w:rPr>
        <w:fldChar w:fldCharType="end"/>
      </w:r>
      <w:r w:rsidRPr="008C688B">
        <w:rPr>
          <w:rFonts w:hint="eastAsia"/>
          <w:color w:val="0070C0"/>
        </w:rPr>
        <w:t>主要</w:t>
      </w:r>
      <w:r w:rsidR="007E501C" w:rsidRPr="008C688B">
        <w:rPr>
          <w:rFonts w:hint="eastAsia"/>
          <w:color w:val="0070C0"/>
        </w:rPr>
        <w:t>的</w:t>
      </w:r>
      <w:r w:rsidRPr="008C688B">
        <w:rPr>
          <w:rFonts w:hint="eastAsia"/>
          <w:color w:val="0070C0"/>
        </w:rPr>
        <w:t>原理</w:t>
      </w:r>
      <w:r w:rsidR="007E501C" w:rsidRPr="008C688B">
        <w:rPr>
          <w:rFonts w:hint="eastAsia"/>
          <w:color w:val="0070C0"/>
        </w:rPr>
        <w:t>根據某一套</w:t>
      </w:r>
      <w:r w:rsidR="007C7531" w:rsidRPr="008C688B">
        <w:rPr>
          <w:rFonts w:hint="eastAsia"/>
          <w:color w:val="0070C0"/>
        </w:rPr>
        <w:t>尋找參考</w:t>
      </w:r>
      <w:r w:rsidR="005A4D1A" w:rsidRPr="008C688B">
        <w:rPr>
          <w:rFonts w:hint="eastAsia"/>
          <w:color w:val="0070C0"/>
        </w:rPr>
        <w:t>資料</w:t>
      </w:r>
      <w:r w:rsidR="007C7531" w:rsidRPr="008C688B">
        <w:rPr>
          <w:rFonts w:hint="eastAsia"/>
          <w:color w:val="0070C0"/>
        </w:rPr>
        <w:t>點</w:t>
      </w:r>
      <w:r w:rsidR="007E501C" w:rsidRPr="008C688B">
        <w:rPr>
          <w:rFonts w:hint="eastAsia"/>
          <w:color w:val="0070C0"/>
        </w:rPr>
        <w:t>的規則</w:t>
      </w:r>
      <w:r w:rsidR="00E51B35" w:rsidRPr="008C688B">
        <w:rPr>
          <w:rFonts w:hint="eastAsia"/>
          <w:color w:val="0070C0"/>
        </w:rPr>
        <w:t>，根據該規則去計算或找到合理的數值</w:t>
      </w:r>
      <w:r w:rsidR="007E501C" w:rsidRPr="008C688B">
        <w:rPr>
          <w:rFonts w:hint="eastAsia"/>
          <w:color w:val="0070C0"/>
        </w:rPr>
        <w:t>，</w:t>
      </w:r>
      <w:r w:rsidR="00E51B35" w:rsidRPr="008C688B">
        <w:rPr>
          <w:rFonts w:hint="eastAsia"/>
          <w:color w:val="0070C0"/>
        </w:rPr>
        <w:t>再以找到的合理值</w:t>
      </w:r>
      <w:r w:rsidRPr="008C688B">
        <w:rPr>
          <w:rFonts w:hint="eastAsia"/>
          <w:color w:val="0070C0"/>
        </w:rPr>
        <w:t>填補某筆資料</w:t>
      </w:r>
      <w:r w:rsidR="00E51B35" w:rsidRPr="008C688B">
        <w:rPr>
          <w:rFonts w:hint="eastAsia"/>
          <w:color w:val="0070C0"/>
        </w:rPr>
        <w:t>點</w:t>
      </w:r>
      <w:r w:rsidRPr="008C688B">
        <w:rPr>
          <w:rFonts w:hint="eastAsia"/>
          <w:color w:val="0070C0"/>
        </w:rPr>
        <w:t>的缺失值。</w:t>
      </w:r>
      <w:r w:rsidR="008C688B" w:rsidRPr="008C688B">
        <w:rPr>
          <w:rFonts w:hint="eastAsia"/>
          <w:color w:val="0070C0"/>
        </w:rPr>
        <w:t>假設</w:t>
      </w:r>
      <w:r w:rsidRPr="008C688B">
        <w:rPr>
          <w:rFonts w:hint="eastAsia"/>
          <w:color w:val="0070C0"/>
        </w:rPr>
        <w:lastRenderedPageBreak/>
        <w:t>計算過程中產生多個</w:t>
      </w:r>
      <w:r w:rsidR="008C688B" w:rsidRPr="008C688B">
        <w:rPr>
          <w:rFonts w:hint="eastAsia"/>
          <w:color w:val="0070C0"/>
        </w:rPr>
        <w:t>候選</w:t>
      </w:r>
      <w:r w:rsidRPr="008C688B">
        <w:rPr>
          <w:rFonts w:hint="eastAsia"/>
          <w:color w:val="0070C0"/>
        </w:rPr>
        <w:t>值，</w:t>
      </w:r>
      <w:r w:rsidR="008C688B" w:rsidRPr="008C688B">
        <w:rPr>
          <w:rFonts w:hint="eastAsia"/>
          <w:color w:val="0070C0"/>
        </w:rPr>
        <w:t>單一填補法</w:t>
      </w:r>
      <w:r w:rsidRPr="008C688B">
        <w:rPr>
          <w:rFonts w:hint="eastAsia"/>
          <w:color w:val="0070C0"/>
        </w:rPr>
        <w:t>也會根據不同演算法的機制挑選其中一個填補該缺失值。</w:t>
      </w:r>
    </w:p>
    <w:p w14:paraId="7A788278" w14:textId="0B2F4660" w:rsidR="00496FE2" w:rsidRPr="005402CF" w:rsidRDefault="000473F2" w:rsidP="00496FE2">
      <w:pPr>
        <w:ind w:firstLine="480"/>
        <w:rPr>
          <w:color w:val="C45911" w:themeColor="accent2" w:themeShade="BF"/>
        </w:rPr>
      </w:pPr>
      <w:r>
        <w:rPr>
          <w:rFonts w:hint="eastAsia"/>
          <w:color w:val="0070C0"/>
        </w:rPr>
        <w:t>根據單一填補法的定義</w:t>
      </w:r>
      <w:r w:rsidR="00D41F08">
        <w:rPr>
          <w:rFonts w:hint="eastAsia"/>
          <w:color w:val="0070C0"/>
        </w:rPr>
        <w:t>，</w:t>
      </w:r>
      <w:r w:rsidR="006C5E00">
        <w:rPr>
          <w:rFonts w:hint="eastAsia"/>
          <w:color w:val="0070C0"/>
        </w:rPr>
        <w:t>下列</w:t>
      </w:r>
      <w:r w:rsidR="005A1334">
        <w:rPr>
          <w:rFonts w:hint="eastAsia"/>
          <w:color w:val="0070C0"/>
        </w:rPr>
        <w:t>每種</w:t>
      </w:r>
      <w:r w:rsidR="006C5E00">
        <w:rPr>
          <w:rFonts w:hint="eastAsia"/>
          <w:color w:val="0070C0"/>
        </w:rPr>
        <w:t>填補法</w:t>
      </w:r>
      <w:r w:rsidR="005A1334">
        <w:rPr>
          <w:rFonts w:hint="eastAsia"/>
          <w:color w:val="0070C0"/>
        </w:rPr>
        <w:t>都有各自的一套尋找參考資料點或參考值的規則</w:t>
      </w:r>
      <w:r>
        <w:rPr>
          <w:rFonts w:hint="eastAsia"/>
          <w:color w:val="0070C0"/>
        </w:rPr>
        <w:t>，</w:t>
      </w:r>
      <w:r w:rsidR="00C110B7" w:rsidRPr="00496FE2">
        <w:rPr>
          <w:rFonts w:hint="eastAsia"/>
          <w:color w:val="0070C0"/>
        </w:rPr>
        <w:t>屬於單一填補法的</w:t>
      </w:r>
      <w:r>
        <w:rPr>
          <w:rFonts w:hint="eastAsia"/>
          <w:color w:val="0070C0"/>
        </w:rPr>
        <w:t>有</w:t>
      </w:r>
      <w:r w:rsidR="008C7B1B">
        <w:rPr>
          <w:rFonts w:hint="eastAsia"/>
          <w:color w:val="0070C0"/>
        </w:rPr>
        <w:t>：</w:t>
      </w:r>
      <w:r w:rsidR="00496FE2" w:rsidRPr="00496FE2">
        <w:rPr>
          <w:rFonts w:hint="eastAsia"/>
          <w:color w:val="0070C0"/>
        </w:rPr>
        <w:t>固定數值填補法、熱卡填補法</w:t>
      </w:r>
      <w:r w:rsidR="00496FE2" w:rsidRPr="00496FE2">
        <w:rPr>
          <w:rFonts w:hint="eastAsia"/>
          <w:color w:val="0070C0"/>
        </w:rPr>
        <w:t>(</w:t>
      </w:r>
      <w:r w:rsidR="00496FE2" w:rsidRPr="00496FE2">
        <w:rPr>
          <w:color w:val="0070C0"/>
        </w:rPr>
        <w:t>hot deck imputation</w:t>
      </w:r>
      <w:r w:rsidR="00496FE2" w:rsidRPr="00496FE2">
        <w:rPr>
          <w:rFonts w:hint="eastAsia"/>
          <w:color w:val="0070C0"/>
        </w:rPr>
        <w:t>)</w:t>
      </w:r>
      <w:r w:rsidR="00496FE2" w:rsidRPr="00496FE2">
        <w:rPr>
          <w:color w:val="0070C0"/>
        </w:rPr>
        <w:fldChar w:fldCharType="begin"/>
      </w:r>
      <w:r w:rsidR="00496FE2" w:rsidRPr="00496FE2">
        <w:rPr>
          <w:color w:val="0070C0"/>
        </w:rPr>
        <w:instrText xml:space="preserve"> ADDIN ZOTERO_ITEM CSL_CITATION {"citationID":"A1fjLJ0Y","properties":{"formattedCitation":"[9]","plainCitation":"[9]","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00496FE2" w:rsidRPr="00496FE2">
        <w:rPr>
          <w:color w:val="0070C0"/>
        </w:rPr>
        <w:fldChar w:fldCharType="separate"/>
      </w:r>
      <w:r w:rsidR="00496FE2" w:rsidRPr="00496FE2">
        <w:rPr>
          <w:rFonts w:cs="Times New Roman"/>
          <w:color w:val="0070C0"/>
        </w:rPr>
        <w:t>[9]</w:t>
      </w:r>
      <w:r w:rsidR="00496FE2" w:rsidRPr="00496FE2">
        <w:rPr>
          <w:color w:val="0070C0"/>
        </w:rPr>
        <w:fldChar w:fldCharType="end"/>
      </w:r>
      <w:r w:rsidR="00496FE2" w:rsidRPr="00496FE2">
        <w:rPr>
          <w:rFonts w:hint="eastAsia"/>
          <w:color w:val="0070C0"/>
        </w:rPr>
        <w:t>、冷卡填補法</w:t>
      </w:r>
      <w:r w:rsidR="00496FE2" w:rsidRPr="00496FE2">
        <w:rPr>
          <w:rFonts w:hint="eastAsia"/>
          <w:color w:val="0070C0"/>
        </w:rPr>
        <w:t>(</w:t>
      </w:r>
      <w:r w:rsidR="00496FE2" w:rsidRPr="00496FE2">
        <w:rPr>
          <w:color w:val="0070C0"/>
        </w:rPr>
        <w:t>cold deck imputation</w:t>
      </w:r>
      <w:r w:rsidR="00496FE2" w:rsidRPr="00496FE2">
        <w:rPr>
          <w:rFonts w:hint="eastAsia"/>
          <w:color w:val="0070C0"/>
        </w:rPr>
        <w:t>)</w:t>
      </w:r>
      <w:r w:rsidR="00496FE2" w:rsidRPr="00496FE2">
        <w:rPr>
          <w:color w:val="0070C0"/>
        </w:rPr>
        <w:fldChar w:fldCharType="begin"/>
      </w:r>
      <w:r w:rsidR="00C34F3F">
        <w:rPr>
          <w:color w:val="0070C0"/>
        </w:rPr>
        <w:instrText xml:space="preserve"> ADDIN ZOTERO_ITEM CSL_CITATION {"citationID":"NGjKnOXo","properties":{"formattedCitation":"[21]","plainCitation":"[21]","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96FE2" w:rsidRPr="00496FE2">
        <w:rPr>
          <w:color w:val="0070C0"/>
        </w:rPr>
        <w:fldChar w:fldCharType="separate"/>
      </w:r>
      <w:r w:rsidR="00C34F3F" w:rsidRPr="00C34F3F">
        <w:rPr>
          <w:rFonts w:cs="Times New Roman"/>
        </w:rPr>
        <w:t>[21]</w:t>
      </w:r>
      <w:r w:rsidR="00496FE2" w:rsidRPr="00496FE2">
        <w:rPr>
          <w:color w:val="0070C0"/>
        </w:rPr>
        <w:fldChar w:fldCharType="end"/>
      </w:r>
      <w:r w:rsidR="00496FE2" w:rsidRPr="00496FE2">
        <w:rPr>
          <w:rFonts w:hint="eastAsia"/>
          <w:color w:val="0070C0"/>
        </w:rPr>
        <w:t>、平均值填補法</w:t>
      </w:r>
      <w:r w:rsidR="00496FE2" w:rsidRPr="00496FE2">
        <w:rPr>
          <w:rFonts w:hint="eastAsia"/>
          <w:color w:val="0070C0"/>
        </w:rPr>
        <w:t>(</w:t>
      </w:r>
      <w:r w:rsidR="00496FE2" w:rsidRPr="00496FE2">
        <w:rPr>
          <w:color w:val="0070C0"/>
        </w:rPr>
        <w:t>mean imputation or mean substitution</w:t>
      </w:r>
      <w:r w:rsidR="00496FE2" w:rsidRPr="00496FE2">
        <w:rPr>
          <w:rFonts w:hint="eastAsia"/>
          <w:color w:val="0070C0"/>
        </w:rPr>
        <w:t>)</w:t>
      </w:r>
      <w:r w:rsidR="00496FE2" w:rsidRPr="00496FE2">
        <w:rPr>
          <w:rFonts w:hint="eastAsia"/>
          <w:color w:val="0070C0"/>
        </w:rPr>
        <w:t>、迴歸填補法</w:t>
      </w:r>
      <w:r w:rsidR="00496FE2" w:rsidRPr="00496FE2">
        <w:rPr>
          <w:rFonts w:hint="eastAsia"/>
          <w:color w:val="0070C0"/>
        </w:rPr>
        <w:t>(</w:t>
      </w:r>
      <w:r w:rsidR="00496FE2" w:rsidRPr="00496FE2">
        <w:rPr>
          <w:color w:val="0070C0"/>
        </w:rPr>
        <w:t>regression imputation</w:t>
      </w:r>
      <w:r w:rsidR="00496FE2" w:rsidRPr="00496FE2">
        <w:rPr>
          <w:rFonts w:hint="eastAsia"/>
          <w:color w:val="0070C0"/>
        </w:rPr>
        <w:t>)</w:t>
      </w:r>
      <w:r w:rsidR="00496FE2" w:rsidRPr="00496FE2">
        <w:rPr>
          <w:rFonts w:hint="eastAsia"/>
          <w:color w:val="0070C0"/>
        </w:rPr>
        <w:t>與最鄰近填補法</w:t>
      </w:r>
      <w:r w:rsidR="00496FE2" w:rsidRPr="00496FE2">
        <w:rPr>
          <w:rFonts w:hint="eastAsia"/>
          <w:color w:val="0070C0"/>
        </w:rPr>
        <w:t>(</w:t>
      </w:r>
      <w:r w:rsidR="00496FE2" w:rsidRPr="00496FE2">
        <w:rPr>
          <w:color w:val="0070C0"/>
        </w:rPr>
        <w:t>nearest neighbor method</w:t>
      </w:r>
      <w:r w:rsidR="00496FE2" w:rsidRPr="00496FE2">
        <w:rPr>
          <w:rFonts w:hint="eastAsia"/>
          <w:color w:val="0070C0"/>
        </w:rPr>
        <w:t>)</w:t>
      </w:r>
      <w:r w:rsidR="00496FE2" w:rsidRPr="00496FE2">
        <w:rPr>
          <w:color w:val="0070C0"/>
        </w:rPr>
        <w:fldChar w:fldCharType="begin"/>
      </w:r>
      <w:r w:rsidR="00496FE2" w:rsidRPr="00496FE2">
        <w:rPr>
          <w:color w:val="0070C0"/>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496FE2" w:rsidRPr="00496FE2">
        <w:rPr>
          <w:color w:val="0070C0"/>
        </w:rPr>
        <w:fldChar w:fldCharType="separate"/>
      </w:r>
      <w:r w:rsidR="00496FE2" w:rsidRPr="00496FE2">
        <w:rPr>
          <w:rFonts w:cs="Times New Roman"/>
          <w:color w:val="0070C0"/>
        </w:rPr>
        <w:t>[10]</w:t>
      </w:r>
      <w:r w:rsidR="00496FE2" w:rsidRPr="00496FE2">
        <w:rPr>
          <w:color w:val="0070C0"/>
        </w:rPr>
        <w:fldChar w:fldCharType="end"/>
      </w:r>
      <w:r w:rsidR="00D45A19">
        <w:rPr>
          <w:rFonts w:hint="eastAsia"/>
          <w:color w:val="0070C0"/>
        </w:rPr>
        <w:t>，</w:t>
      </w:r>
      <w:r w:rsidR="00372523">
        <w:rPr>
          <w:rFonts w:hint="eastAsia"/>
          <w:color w:val="0070C0"/>
        </w:rPr>
        <w:t>分別</w:t>
      </w:r>
      <w:r>
        <w:rPr>
          <w:rFonts w:hint="eastAsia"/>
          <w:color w:val="0070C0"/>
        </w:rPr>
        <w:t>於下面</w:t>
      </w:r>
      <w:r w:rsidRPr="00496FE2">
        <w:rPr>
          <w:rFonts w:hint="eastAsia"/>
          <w:color w:val="0070C0"/>
        </w:rPr>
        <w:t>依序介紹</w:t>
      </w:r>
      <w:r w:rsidR="000A0BF6">
        <w:rPr>
          <w:rFonts w:hint="eastAsia"/>
          <w:color w:val="0070C0"/>
        </w:rPr>
        <w:t>。</w:t>
      </w:r>
    </w:p>
    <w:p w14:paraId="397AE08A" w14:textId="34FD1FE1" w:rsidR="00496FE2" w:rsidRDefault="00496FE2" w:rsidP="00A03F19">
      <w:pPr>
        <w:ind w:firstLine="480"/>
        <w:rPr>
          <w:rFonts w:cs="Times New Roman"/>
          <w:color w:val="C45911" w:themeColor="accent2" w:themeShade="BF"/>
        </w:rPr>
      </w:pPr>
      <w:r w:rsidRPr="00496FE2">
        <w:rPr>
          <w:rFonts w:cs="Times New Roman" w:hint="eastAsia"/>
          <w:color w:val="00B050"/>
        </w:rPr>
        <w:t>[</w:t>
      </w:r>
      <w:r w:rsidRPr="00496FE2">
        <w:rPr>
          <w:rFonts w:cs="Times New Roman" w:hint="eastAsia"/>
          <w:color w:val="00B050"/>
        </w:rPr>
        <w:t>固定數值填補法</w:t>
      </w:r>
      <w:r w:rsidRPr="00496FE2">
        <w:rPr>
          <w:rFonts w:cs="Times New Roman" w:hint="eastAsia"/>
          <w:color w:val="00B050"/>
        </w:rPr>
        <w:t>]</w:t>
      </w:r>
      <w:r>
        <w:rPr>
          <w:rFonts w:cs="Times New Roman" w:hint="eastAsia"/>
          <w:color w:val="C45911" w:themeColor="accent2" w:themeShade="BF"/>
        </w:rPr>
        <w:t xml:space="preserve"> </w:t>
      </w:r>
    </w:p>
    <w:p w14:paraId="73E23E56" w14:textId="393AF95A" w:rsidR="00A03F19" w:rsidRDefault="00A040F8" w:rsidP="00A03F19">
      <w:pPr>
        <w:ind w:firstLine="480"/>
        <w:rPr>
          <w:rFonts w:cs="Times New Roman"/>
          <w:color w:val="C45911" w:themeColor="accent2" w:themeShade="BF"/>
        </w:rPr>
      </w:pPr>
      <w:r w:rsidRPr="00092BF4">
        <w:rPr>
          <w:rFonts w:cs="Times New Roman" w:hint="eastAsia"/>
          <w:color w:val="0070C0"/>
        </w:rPr>
        <w:t>首先最簡單</w:t>
      </w:r>
      <w:r w:rsidR="00FD4C31" w:rsidRPr="00092BF4">
        <w:rPr>
          <w:rFonts w:cs="Times New Roman" w:hint="eastAsia"/>
          <w:color w:val="0070C0"/>
        </w:rPr>
        <w:t>的填補方式就是固定數值填補法</w:t>
      </w:r>
      <w:r w:rsidR="00E46A1A" w:rsidRPr="00092BF4">
        <w:rPr>
          <w:rFonts w:cs="Times New Roman" w:hint="eastAsia"/>
          <w:color w:val="0070C0"/>
        </w:rPr>
        <w:t>。此</w:t>
      </w:r>
      <w:r w:rsidR="00A03F19" w:rsidRPr="00092BF4">
        <w:rPr>
          <w:rFonts w:cs="Times New Roman" w:hint="eastAsia"/>
          <w:color w:val="0070C0"/>
        </w:rPr>
        <w:t>填補</w:t>
      </w:r>
      <w:r w:rsidR="00A03F19" w:rsidRPr="00092BF4">
        <w:rPr>
          <w:rFonts w:cs="Times New Roman"/>
          <w:color w:val="0070C0"/>
        </w:rPr>
        <w:t>法</w:t>
      </w:r>
      <w:r w:rsidR="00E46A1A" w:rsidRPr="00092BF4">
        <w:rPr>
          <w:rFonts w:cs="Times New Roman" w:hint="eastAsia"/>
          <w:color w:val="0070C0"/>
        </w:rPr>
        <w:t>的規則</w:t>
      </w:r>
      <w:r w:rsidR="00A03F19" w:rsidRPr="00092BF4">
        <w:rPr>
          <w:rFonts w:cs="Times New Roman" w:hint="eastAsia"/>
          <w:color w:val="0070C0"/>
        </w:rPr>
        <w:t>是對相同維度的缺失值賦予同一固定數</w:t>
      </w:r>
      <w:r w:rsidR="00A03F19" w:rsidRPr="00092BF4">
        <w:rPr>
          <w:rFonts w:cs="Times New Roman"/>
          <w:color w:val="0070C0"/>
        </w:rPr>
        <w:t>值</w:t>
      </w:r>
      <w:r w:rsidR="00A03F19" w:rsidRPr="00092BF4">
        <w:rPr>
          <w:rFonts w:cs="Times New Roman" w:hint="eastAsia"/>
          <w:color w:val="0070C0"/>
        </w:rPr>
        <w:t>，例如以缺失值相同維度下的</w:t>
      </w:r>
      <w:r w:rsidR="00A03F19" w:rsidRPr="00092BF4">
        <w:rPr>
          <w:rFonts w:cs="Times New Roman"/>
          <w:color w:val="0070C0"/>
        </w:rPr>
        <w:t>眾數、平均值、中位數</w:t>
      </w:r>
      <w:r w:rsidR="00A03F19" w:rsidRPr="00092BF4">
        <w:rPr>
          <w:rFonts w:cs="Times New Roman" w:hint="eastAsia"/>
          <w:color w:val="0070C0"/>
        </w:rPr>
        <w:t>、極大值、極小值</w:t>
      </w:r>
      <w:r w:rsidR="00A03F19" w:rsidRPr="00092BF4">
        <w:rPr>
          <w:rFonts w:cs="Times New Roman"/>
          <w:color w:val="0070C0"/>
        </w:rPr>
        <w:t>等等</w:t>
      </w:r>
      <w:r w:rsidR="00A03F19" w:rsidRPr="00092BF4">
        <w:rPr>
          <w:rFonts w:cs="Times New Roman"/>
          <w:color w:val="0070C0"/>
        </w:rPr>
        <w:fldChar w:fldCharType="begin"/>
      </w:r>
      <w:r w:rsidR="00A03F19" w:rsidRPr="00092BF4">
        <w:rPr>
          <w:rFonts w:cs="Times New Roman"/>
          <w:color w:val="0070C0"/>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A03F19" w:rsidRPr="00092BF4">
        <w:rPr>
          <w:rFonts w:cs="Times New Roman"/>
          <w:color w:val="0070C0"/>
        </w:rPr>
        <w:fldChar w:fldCharType="separate"/>
      </w:r>
      <w:r w:rsidR="00A03F19" w:rsidRPr="00092BF4">
        <w:rPr>
          <w:rFonts w:cs="Times New Roman"/>
          <w:color w:val="0070C0"/>
        </w:rPr>
        <w:t>[14]</w:t>
      </w:r>
      <w:r w:rsidR="00A03F19" w:rsidRPr="00092BF4">
        <w:rPr>
          <w:rFonts w:cs="Times New Roman"/>
          <w:color w:val="0070C0"/>
        </w:rPr>
        <w:fldChar w:fldCharType="end"/>
      </w:r>
      <w:r w:rsidR="00A03F19" w:rsidRPr="00092BF4">
        <w:rPr>
          <w:rFonts w:cs="Times New Roman" w:hint="eastAsia"/>
          <w:color w:val="0070C0"/>
        </w:rPr>
        <w:t>。此方法最明顯的優點就是計算量即少，填補過程最簡單且不受任何缺失種類與資料集分布。但填補固定數</w:t>
      </w:r>
      <w:r w:rsidR="00A03F19" w:rsidRPr="00092BF4">
        <w:rPr>
          <w:rFonts w:cs="Times New Roman"/>
          <w:color w:val="0070C0"/>
        </w:rPr>
        <w:t>值</w:t>
      </w:r>
      <w:r w:rsidR="00A03F19" w:rsidRPr="00092BF4">
        <w:rPr>
          <w:rFonts w:cs="Times New Roman" w:hint="eastAsia"/>
          <w:color w:val="0070C0"/>
        </w:rPr>
        <w:t>的問題在於，當缺失值數量更多的時候，由於在相同維度下的缺失值也都填補了相同的值，使得降低了相異資料點之間的差異性，造成填補的效果很差。除非缺失值數量極少，注重差異性的</w:t>
      </w:r>
      <w:proofErr w:type="gramStart"/>
      <w:r w:rsidR="00A03F19" w:rsidRPr="00092BF4">
        <w:rPr>
          <w:rFonts w:cs="Times New Roman" w:hint="eastAsia"/>
          <w:color w:val="0070C0"/>
        </w:rPr>
        <w:t>資料集不建議</w:t>
      </w:r>
      <w:proofErr w:type="gramEnd"/>
      <w:r w:rsidR="00A03F19" w:rsidRPr="00092BF4">
        <w:rPr>
          <w:rFonts w:cs="Times New Roman" w:hint="eastAsia"/>
          <w:color w:val="0070C0"/>
        </w:rPr>
        <w:t>以固定數值填補缺失值。</w:t>
      </w:r>
    </w:p>
    <w:p w14:paraId="4D5FDA1F" w14:textId="2347BF3D" w:rsidR="00496FE2" w:rsidRPr="005402CF" w:rsidRDefault="00496FE2" w:rsidP="00A03F19">
      <w:pPr>
        <w:ind w:firstLine="480"/>
        <w:rPr>
          <w:color w:val="C45911" w:themeColor="accent2" w:themeShade="BF"/>
        </w:rPr>
      </w:pPr>
      <w:r w:rsidRPr="00496FE2">
        <w:rPr>
          <w:rFonts w:cs="Times New Roman" w:hint="eastAsia"/>
          <w:color w:val="00B050"/>
        </w:rPr>
        <w:t>[</w:t>
      </w:r>
      <w:r>
        <w:rPr>
          <w:rFonts w:cs="Times New Roman" w:hint="eastAsia"/>
          <w:color w:val="00B050"/>
        </w:rPr>
        <w:t>熱卡、</w:t>
      </w:r>
      <w:proofErr w:type="gramStart"/>
      <w:r>
        <w:rPr>
          <w:rFonts w:cs="Times New Roman" w:hint="eastAsia"/>
          <w:color w:val="00B050"/>
        </w:rPr>
        <w:t>冷卡</w:t>
      </w:r>
      <w:r w:rsidRPr="00496FE2">
        <w:rPr>
          <w:rFonts w:cs="Times New Roman" w:hint="eastAsia"/>
          <w:color w:val="00B050"/>
        </w:rPr>
        <w:t>填補</w:t>
      </w:r>
      <w:proofErr w:type="gramEnd"/>
      <w:r w:rsidRPr="00496FE2">
        <w:rPr>
          <w:rFonts w:cs="Times New Roman" w:hint="eastAsia"/>
          <w:color w:val="00B050"/>
        </w:rPr>
        <w:t>法</w:t>
      </w:r>
      <w:r w:rsidRPr="00496FE2">
        <w:rPr>
          <w:rFonts w:cs="Times New Roman" w:hint="eastAsia"/>
          <w:color w:val="00B050"/>
        </w:rPr>
        <w:t>]</w:t>
      </w:r>
    </w:p>
    <w:p w14:paraId="497E6F10" w14:textId="445D6975" w:rsidR="00A03F19" w:rsidRPr="005402CF" w:rsidRDefault="0018463D" w:rsidP="00A03F19">
      <w:pPr>
        <w:ind w:firstLine="480"/>
        <w:rPr>
          <w:color w:val="C45911" w:themeColor="accent2" w:themeShade="BF"/>
        </w:rPr>
      </w:pPr>
      <w:r w:rsidRPr="00500D07">
        <w:rPr>
          <w:rFonts w:hint="eastAsia"/>
          <w:color w:val="0070C0"/>
        </w:rPr>
        <w:t>第二種與第三種單一填補法參考的規則大致相同，所以一起介紹。</w:t>
      </w:r>
      <w:r w:rsidR="00A03F19" w:rsidRPr="00500D07">
        <w:rPr>
          <w:rFonts w:hint="eastAsia"/>
          <w:color w:val="0070C0"/>
        </w:rPr>
        <w:t>熱卡填補法</w:t>
      </w:r>
      <w:r w:rsidR="00A7717D" w:rsidRPr="00500D07">
        <w:rPr>
          <w:rFonts w:hint="eastAsia"/>
          <w:color w:val="0070C0"/>
        </w:rPr>
        <w:t>(</w:t>
      </w:r>
      <w:r w:rsidR="00A7717D" w:rsidRPr="00500D07">
        <w:rPr>
          <w:color w:val="0070C0"/>
        </w:rPr>
        <w:t>hot deck imputation</w:t>
      </w:r>
      <w:r w:rsidR="00A7717D" w:rsidRPr="00500D07">
        <w:rPr>
          <w:rFonts w:hint="eastAsia"/>
          <w:color w:val="0070C0"/>
        </w:rPr>
        <w:t>)</w:t>
      </w:r>
      <w:r w:rsidR="00A03F19" w:rsidRPr="00500D07">
        <w:rPr>
          <w:rFonts w:hint="eastAsia"/>
          <w:color w:val="0070C0"/>
        </w:rPr>
        <w:t>也稱為</w:t>
      </w:r>
      <w:r w:rsidR="00A03F19" w:rsidRPr="00500D07">
        <w:rPr>
          <w:rFonts w:hint="eastAsia"/>
          <w:color w:val="0070C0"/>
        </w:rPr>
        <w:t>l</w:t>
      </w:r>
      <w:r w:rsidR="00A03F19" w:rsidRPr="00500D07">
        <w:rPr>
          <w:color w:val="0070C0"/>
        </w:rPr>
        <w:t>ast observation carried forward</w:t>
      </w:r>
      <w:r w:rsidR="00A03F19" w:rsidRPr="00500D07">
        <w:rPr>
          <w:rFonts w:hint="eastAsia"/>
          <w:color w:val="0070C0"/>
        </w:rPr>
        <w:t xml:space="preserve"> (LOCF)</w:t>
      </w:r>
      <w:r w:rsidR="00A03F19" w:rsidRPr="00500D07">
        <w:rPr>
          <w:rFonts w:hint="eastAsia"/>
          <w:color w:val="0070C0"/>
        </w:rPr>
        <w:t>，會依照每</w:t>
      </w:r>
      <w:proofErr w:type="gramStart"/>
      <w:r w:rsidR="00A03F19" w:rsidRPr="00500D07">
        <w:rPr>
          <w:rFonts w:hint="eastAsia"/>
          <w:color w:val="0070C0"/>
        </w:rPr>
        <w:t>個</w:t>
      </w:r>
      <w:proofErr w:type="gramEnd"/>
      <w:r w:rsidR="00A03F19" w:rsidRPr="00500D07">
        <w:rPr>
          <w:rFonts w:hint="eastAsia"/>
          <w:color w:val="0070C0"/>
        </w:rPr>
        <w:t>維度</w:t>
      </w:r>
      <w:r w:rsidR="00D63E5C" w:rsidRPr="00500D07">
        <w:rPr>
          <w:rFonts w:hint="eastAsia"/>
          <w:color w:val="0070C0"/>
        </w:rPr>
        <w:t>的特徵屬性</w:t>
      </w:r>
      <w:r w:rsidR="00A03F19" w:rsidRPr="00500D07">
        <w:rPr>
          <w:rFonts w:hint="eastAsia"/>
          <w:color w:val="0070C0"/>
        </w:rPr>
        <w:t>條件</w:t>
      </w:r>
      <w:r w:rsidR="00D63E5C" w:rsidRPr="00500D07">
        <w:rPr>
          <w:rFonts w:hint="eastAsia"/>
          <w:color w:val="0070C0"/>
        </w:rPr>
        <w:t>不同</w:t>
      </w:r>
      <w:r w:rsidR="00A03F19" w:rsidRPr="00500D07">
        <w:rPr>
          <w:rFonts w:hint="eastAsia"/>
          <w:color w:val="0070C0"/>
        </w:rPr>
        <w:t>，資料集中的變數根據所設定的條件做排序</w:t>
      </w:r>
      <w:r w:rsidR="00D63E5C" w:rsidRPr="00500D07">
        <w:rPr>
          <w:rFonts w:hint="eastAsia"/>
          <w:color w:val="0070C0"/>
        </w:rPr>
        <w:t>或觀測頻率</w:t>
      </w:r>
      <w:r w:rsidR="00A03F19" w:rsidRPr="00500D07">
        <w:rPr>
          <w:rFonts w:hint="eastAsia"/>
          <w:color w:val="0070C0"/>
        </w:rPr>
        <w:t>，以最常或者最近被觀測到</w:t>
      </w:r>
      <w:r w:rsidR="00D63E5C" w:rsidRPr="00500D07">
        <w:rPr>
          <w:rFonts w:hint="eastAsia"/>
          <w:color w:val="0070C0"/>
        </w:rPr>
        <w:t>資料點</w:t>
      </w:r>
      <w:r w:rsidR="00A03F19" w:rsidRPr="00500D07">
        <w:rPr>
          <w:rFonts w:hint="eastAsia"/>
          <w:color w:val="0070C0"/>
        </w:rPr>
        <w:t>的數值</w:t>
      </w:r>
      <w:r w:rsidR="00D63E5C" w:rsidRPr="00500D07">
        <w:rPr>
          <w:rFonts w:hint="eastAsia"/>
          <w:color w:val="0070C0"/>
        </w:rPr>
        <w:t>填補缺失值</w:t>
      </w:r>
      <w:r w:rsidR="00A03F19" w:rsidRPr="00500D07">
        <w:rPr>
          <w:rFonts w:hint="eastAsia"/>
          <w:color w:val="0070C0"/>
        </w:rPr>
        <w:t>。</w:t>
      </w:r>
      <w:proofErr w:type="gramStart"/>
      <w:r w:rsidR="00A03F19" w:rsidRPr="00500D07">
        <w:rPr>
          <w:rFonts w:hint="eastAsia"/>
          <w:color w:val="0070C0"/>
        </w:rPr>
        <w:t>而冷卡填補</w:t>
      </w:r>
      <w:proofErr w:type="gramEnd"/>
      <w:r w:rsidR="00A03F19" w:rsidRPr="00500D07">
        <w:rPr>
          <w:rFonts w:hint="eastAsia"/>
          <w:color w:val="0070C0"/>
        </w:rPr>
        <w:t>法</w:t>
      </w:r>
      <w:r w:rsidR="00A7717D" w:rsidRPr="00500D07">
        <w:rPr>
          <w:rFonts w:hint="eastAsia"/>
          <w:color w:val="0070C0"/>
        </w:rPr>
        <w:t>(</w:t>
      </w:r>
      <w:r w:rsidR="00A7717D" w:rsidRPr="00500D07">
        <w:rPr>
          <w:color w:val="0070C0"/>
        </w:rPr>
        <w:t>cold deck imputation</w:t>
      </w:r>
      <w:r w:rsidR="00A7717D" w:rsidRPr="00500D07">
        <w:rPr>
          <w:rFonts w:hint="eastAsia"/>
          <w:color w:val="0070C0"/>
        </w:rPr>
        <w:t>)</w:t>
      </w:r>
      <w:r w:rsidR="00A03F19" w:rsidRPr="00500D07">
        <w:rPr>
          <w:rFonts w:hint="eastAsia"/>
          <w:color w:val="0070C0"/>
        </w:rPr>
        <w:t>與熱卡填補法</w:t>
      </w:r>
      <w:r w:rsidR="0072225D" w:rsidRPr="00500D07">
        <w:rPr>
          <w:rFonts w:hint="eastAsia"/>
          <w:color w:val="0070C0"/>
        </w:rPr>
        <w:t>作法完全相反</w:t>
      </w:r>
      <w:r w:rsidR="00A03F19" w:rsidRPr="00500D07">
        <w:rPr>
          <w:rFonts w:hint="eastAsia"/>
          <w:color w:val="0070C0"/>
        </w:rPr>
        <w:t>，以最不常或者最少被觀測到</w:t>
      </w:r>
      <w:r w:rsidR="0072225D" w:rsidRPr="00500D07">
        <w:rPr>
          <w:rFonts w:hint="eastAsia"/>
          <w:color w:val="0070C0"/>
        </w:rPr>
        <w:t>資料點</w:t>
      </w:r>
      <w:r w:rsidR="00A03F19" w:rsidRPr="00500D07">
        <w:rPr>
          <w:rFonts w:hint="eastAsia"/>
          <w:color w:val="0070C0"/>
        </w:rPr>
        <w:t>的</w:t>
      </w:r>
      <w:r w:rsidR="0072225D" w:rsidRPr="00500D07">
        <w:rPr>
          <w:rFonts w:hint="eastAsia"/>
          <w:color w:val="0070C0"/>
        </w:rPr>
        <w:t>數</w:t>
      </w:r>
      <w:r w:rsidR="00A03F19" w:rsidRPr="00500D07">
        <w:rPr>
          <w:rFonts w:hint="eastAsia"/>
          <w:color w:val="0070C0"/>
        </w:rPr>
        <w:t>值來填補缺失值。</w:t>
      </w:r>
      <w:r w:rsidR="00840E4E" w:rsidRPr="00500D07">
        <w:rPr>
          <w:rFonts w:hint="eastAsia"/>
          <w:color w:val="0070C0"/>
        </w:rPr>
        <w:t>至於觀測頻率與排序方式須是應用層面而定</w:t>
      </w:r>
      <w:r w:rsidR="00332BEE" w:rsidRPr="00500D07">
        <w:rPr>
          <w:rFonts w:hint="eastAsia"/>
          <w:color w:val="0070C0"/>
        </w:rPr>
        <w:t>義</w:t>
      </w:r>
      <w:r w:rsidR="00840E4E" w:rsidRPr="00500D07">
        <w:rPr>
          <w:rFonts w:hint="eastAsia"/>
          <w:color w:val="0070C0"/>
        </w:rPr>
        <w:t>。</w:t>
      </w:r>
    </w:p>
    <w:p w14:paraId="43220980" w14:textId="3FB0830E" w:rsidR="00A05D7B" w:rsidRDefault="00A05D7B" w:rsidP="00A03F19">
      <w:pPr>
        <w:ind w:firstLine="480"/>
        <w:rPr>
          <w:color w:val="C45911" w:themeColor="accent2" w:themeShade="BF"/>
        </w:rPr>
      </w:pPr>
      <w:r w:rsidRPr="00496FE2">
        <w:rPr>
          <w:rFonts w:cs="Times New Roman" w:hint="eastAsia"/>
          <w:color w:val="00B050"/>
        </w:rPr>
        <w:t>[</w:t>
      </w:r>
      <w:r>
        <w:rPr>
          <w:rFonts w:cs="Times New Roman" w:hint="eastAsia"/>
          <w:color w:val="00B050"/>
        </w:rPr>
        <w:t>平均值</w:t>
      </w:r>
      <w:r w:rsidRPr="00496FE2">
        <w:rPr>
          <w:rFonts w:cs="Times New Roman" w:hint="eastAsia"/>
          <w:color w:val="00B050"/>
        </w:rPr>
        <w:t>值填補法</w:t>
      </w:r>
      <w:r w:rsidRPr="00496FE2">
        <w:rPr>
          <w:rFonts w:cs="Times New Roman" w:hint="eastAsia"/>
          <w:color w:val="00B050"/>
        </w:rPr>
        <w:t>]</w:t>
      </w:r>
    </w:p>
    <w:p w14:paraId="1277A28A" w14:textId="5EB26958" w:rsidR="00A03F19" w:rsidRPr="00032902" w:rsidRDefault="00E25941" w:rsidP="00A03F19">
      <w:pPr>
        <w:ind w:firstLine="480"/>
        <w:rPr>
          <w:color w:val="0070C0"/>
        </w:rPr>
      </w:pPr>
      <w:r w:rsidRPr="00032902">
        <w:rPr>
          <w:rFonts w:hint="eastAsia"/>
          <w:color w:val="0070C0"/>
        </w:rPr>
        <w:t>先前</w:t>
      </w:r>
      <w:r w:rsidR="00717B58" w:rsidRPr="00032902">
        <w:rPr>
          <w:rFonts w:hint="eastAsia"/>
          <w:color w:val="0070C0"/>
        </w:rPr>
        <w:t>提到</w:t>
      </w:r>
      <w:r w:rsidRPr="00032902">
        <w:rPr>
          <w:rFonts w:hint="eastAsia"/>
          <w:color w:val="0070C0"/>
        </w:rPr>
        <w:t>的</w:t>
      </w:r>
      <w:r w:rsidR="00717B58" w:rsidRPr="00032902">
        <w:rPr>
          <w:rFonts w:hint="eastAsia"/>
          <w:color w:val="0070C0"/>
        </w:rPr>
        <w:t>填補固定數值</w:t>
      </w:r>
      <w:r w:rsidR="00717B58" w:rsidRPr="00032902">
        <w:rPr>
          <w:rFonts w:hint="eastAsia"/>
          <w:color w:val="0070C0"/>
        </w:rPr>
        <w:t>中</w:t>
      </w:r>
      <w:r w:rsidR="00717B58" w:rsidRPr="00032902">
        <w:rPr>
          <w:rFonts w:hint="eastAsia"/>
          <w:color w:val="0070C0"/>
        </w:rPr>
        <w:t>的填補平均數一例，</w:t>
      </w:r>
      <w:r w:rsidRPr="00032902">
        <w:rPr>
          <w:rFonts w:hint="eastAsia"/>
          <w:color w:val="0070C0"/>
        </w:rPr>
        <w:t>就是</w:t>
      </w:r>
      <w:r w:rsidRPr="00032902">
        <w:rPr>
          <w:rFonts w:hint="eastAsia"/>
          <w:color w:val="0070C0"/>
        </w:rPr>
        <w:t>平均值填補法</w:t>
      </w:r>
      <w:r w:rsidRPr="00032902">
        <w:rPr>
          <w:rFonts w:hint="eastAsia"/>
          <w:color w:val="0070C0"/>
        </w:rPr>
        <w:t>(</w:t>
      </w:r>
      <w:r w:rsidRPr="00032902">
        <w:rPr>
          <w:color w:val="0070C0"/>
        </w:rPr>
        <w:t>mean imputation or mean substitution</w:t>
      </w:r>
      <w:r w:rsidRPr="00032902">
        <w:rPr>
          <w:rFonts w:hint="eastAsia"/>
          <w:color w:val="0070C0"/>
        </w:rPr>
        <w:t>)</w:t>
      </w:r>
      <w:r w:rsidR="00A03F19" w:rsidRPr="00032902">
        <w:rPr>
          <w:rFonts w:hint="eastAsia"/>
          <w:color w:val="0070C0"/>
        </w:rPr>
        <w:t>，</w:t>
      </w:r>
      <w:r w:rsidR="00DB3E86" w:rsidRPr="00032902">
        <w:rPr>
          <w:rFonts w:hint="eastAsia"/>
          <w:color w:val="0070C0"/>
        </w:rPr>
        <w:t>分別</w:t>
      </w:r>
      <w:r w:rsidR="00A03F19" w:rsidRPr="00032902">
        <w:rPr>
          <w:rFonts w:hint="eastAsia"/>
          <w:color w:val="0070C0"/>
        </w:rPr>
        <w:t>以各別維度中所有已知的數值</w:t>
      </w:r>
      <w:r w:rsidR="00257708" w:rsidRPr="00032902">
        <w:rPr>
          <w:rFonts w:hint="eastAsia"/>
          <w:color w:val="0070C0"/>
        </w:rPr>
        <w:t>去</w:t>
      </w:r>
      <w:r w:rsidR="00A03F19" w:rsidRPr="00032902">
        <w:rPr>
          <w:rFonts w:hint="eastAsia"/>
          <w:color w:val="0070C0"/>
        </w:rPr>
        <w:t>計算其平均值，</w:t>
      </w:r>
      <w:r w:rsidR="00257708" w:rsidRPr="00032902">
        <w:rPr>
          <w:rFonts w:hint="eastAsia"/>
          <w:color w:val="0070C0"/>
        </w:rPr>
        <w:t>將所計算出來的平均值作為填補</w:t>
      </w:r>
      <w:r w:rsidR="00A03F19" w:rsidRPr="00032902">
        <w:rPr>
          <w:rFonts w:hint="eastAsia"/>
          <w:color w:val="0070C0"/>
        </w:rPr>
        <w:t>缺失值的</w:t>
      </w:r>
      <w:r w:rsidR="00257708" w:rsidRPr="00032902">
        <w:rPr>
          <w:rFonts w:hint="eastAsia"/>
          <w:color w:val="0070C0"/>
        </w:rPr>
        <w:t>參考</w:t>
      </w:r>
      <w:r w:rsidR="00A03F19" w:rsidRPr="00032902">
        <w:rPr>
          <w:rFonts w:hint="eastAsia"/>
          <w:color w:val="0070C0"/>
        </w:rPr>
        <w:t>值。當缺失值比例變高時，此方法雖然不會改變整體資料集中的平均值，但經過填補後的維度會因為填補的值均相同，使得變異數會變小，</w:t>
      </w:r>
      <w:r w:rsidR="00257708" w:rsidRPr="00032902">
        <w:rPr>
          <w:rFonts w:hint="eastAsia"/>
          <w:color w:val="0070C0"/>
        </w:rPr>
        <w:t>因此</w:t>
      </w:r>
      <w:r w:rsidR="00257708" w:rsidRPr="00032902">
        <w:rPr>
          <w:rFonts w:hint="eastAsia"/>
          <w:color w:val="0070C0"/>
        </w:rPr>
        <w:t>平均值填補法</w:t>
      </w:r>
      <w:r w:rsidR="00A03F19" w:rsidRPr="00032902">
        <w:rPr>
          <w:rFonts w:hint="eastAsia"/>
          <w:color w:val="0070C0"/>
        </w:rPr>
        <w:t>也</w:t>
      </w:r>
      <w:r w:rsidR="00032902" w:rsidRPr="00032902">
        <w:rPr>
          <w:rFonts w:hint="eastAsia"/>
          <w:color w:val="0070C0"/>
        </w:rPr>
        <w:t>會</w:t>
      </w:r>
      <w:r w:rsidR="00A03F19" w:rsidRPr="00032902">
        <w:rPr>
          <w:rFonts w:hint="eastAsia"/>
          <w:color w:val="0070C0"/>
        </w:rPr>
        <w:t>間接影響資料的分布方式。</w:t>
      </w:r>
    </w:p>
    <w:p w14:paraId="36BB6787" w14:textId="1117E0DD" w:rsidR="00A05D7B" w:rsidRDefault="00A05D7B" w:rsidP="00A03F19">
      <w:pPr>
        <w:ind w:firstLine="480"/>
        <w:rPr>
          <w:color w:val="C45911" w:themeColor="accent2" w:themeShade="BF"/>
        </w:rPr>
      </w:pPr>
      <w:r w:rsidRPr="00496FE2">
        <w:rPr>
          <w:rFonts w:cs="Times New Roman" w:hint="eastAsia"/>
          <w:color w:val="00B050"/>
        </w:rPr>
        <w:t>[</w:t>
      </w:r>
      <w:proofErr w:type="gramStart"/>
      <w:r>
        <w:rPr>
          <w:rFonts w:cs="Times New Roman" w:hint="eastAsia"/>
          <w:color w:val="00B050"/>
        </w:rPr>
        <w:t>迴</w:t>
      </w:r>
      <w:proofErr w:type="gramEnd"/>
      <w:r>
        <w:rPr>
          <w:rFonts w:cs="Times New Roman" w:hint="eastAsia"/>
          <w:color w:val="00B050"/>
        </w:rPr>
        <w:t>歸</w:t>
      </w:r>
      <w:r w:rsidRPr="00496FE2">
        <w:rPr>
          <w:rFonts w:cs="Times New Roman" w:hint="eastAsia"/>
          <w:color w:val="00B050"/>
        </w:rPr>
        <w:t>填補法</w:t>
      </w:r>
      <w:r w:rsidRPr="00496FE2">
        <w:rPr>
          <w:rFonts w:cs="Times New Roman" w:hint="eastAsia"/>
          <w:color w:val="00B050"/>
        </w:rPr>
        <w:t>]</w:t>
      </w:r>
    </w:p>
    <w:p w14:paraId="12A346ED" w14:textId="387603D0" w:rsidR="00A03F19" w:rsidRPr="005402CF" w:rsidRDefault="00EE329E" w:rsidP="00A03F19">
      <w:pPr>
        <w:ind w:firstLine="480"/>
        <w:rPr>
          <w:color w:val="C45911" w:themeColor="accent2" w:themeShade="BF"/>
        </w:rPr>
      </w:pPr>
      <w:r>
        <w:rPr>
          <w:rFonts w:hint="eastAsia"/>
          <w:color w:val="0070C0"/>
        </w:rPr>
        <w:t>接著談到連續型資料上具有缺失值的填補方法。</w:t>
      </w:r>
      <w:r w:rsidR="00A03F19" w:rsidRPr="00EE329E">
        <w:rPr>
          <w:rFonts w:hint="eastAsia"/>
          <w:color w:val="0070C0"/>
        </w:rPr>
        <w:t>假設</w:t>
      </w:r>
      <w:r w:rsidR="006B0DE1" w:rsidRPr="00EE329E">
        <w:rPr>
          <w:rFonts w:hint="eastAsia"/>
          <w:color w:val="0070C0"/>
        </w:rPr>
        <w:t>資料點的類型為連續型資料，此</w:t>
      </w:r>
      <w:r w:rsidR="006B0DE1" w:rsidRPr="00EE329E">
        <w:rPr>
          <w:rFonts w:hint="eastAsia"/>
          <w:color w:val="0070C0"/>
        </w:rPr>
        <w:t>連續型資料</w:t>
      </w:r>
      <w:r w:rsidR="006B0DE1" w:rsidRPr="00EE329E">
        <w:rPr>
          <w:rFonts w:hint="eastAsia"/>
          <w:color w:val="0070C0"/>
        </w:rPr>
        <w:t>中</w:t>
      </w:r>
      <w:r w:rsidR="00A03F19" w:rsidRPr="00EE329E">
        <w:rPr>
          <w:rFonts w:hint="eastAsia"/>
          <w:color w:val="0070C0"/>
        </w:rPr>
        <w:t>含有缺失值</w:t>
      </w:r>
      <w:r w:rsidR="006B0DE1" w:rsidRPr="00EE329E">
        <w:rPr>
          <w:rFonts w:hint="eastAsia"/>
          <w:color w:val="0070C0"/>
        </w:rPr>
        <w:t>並且</w:t>
      </w:r>
      <w:r w:rsidR="00A03F19" w:rsidRPr="00EE329E">
        <w:rPr>
          <w:rFonts w:hint="eastAsia"/>
          <w:color w:val="0070C0"/>
        </w:rPr>
        <w:t>與資料集</w:t>
      </w:r>
      <w:r w:rsidR="006B0DE1" w:rsidRPr="00EE329E">
        <w:rPr>
          <w:rFonts w:hint="eastAsia"/>
          <w:color w:val="0070C0"/>
        </w:rPr>
        <w:t>內</w:t>
      </w:r>
      <w:r w:rsidR="00A03F19" w:rsidRPr="00EE329E">
        <w:rPr>
          <w:rFonts w:hint="eastAsia"/>
          <w:color w:val="0070C0"/>
        </w:rPr>
        <w:t>其他</w:t>
      </w:r>
      <w:r w:rsidR="006B0DE1" w:rsidRPr="00EE329E">
        <w:rPr>
          <w:rFonts w:hint="eastAsia"/>
          <w:color w:val="0070C0"/>
        </w:rPr>
        <w:t>的</w:t>
      </w:r>
      <w:r w:rsidR="00A03F19" w:rsidRPr="00EE329E">
        <w:rPr>
          <w:rFonts w:hint="eastAsia"/>
          <w:color w:val="0070C0"/>
        </w:rPr>
        <w:t>維度具有一定的相關性。</w:t>
      </w:r>
      <w:r w:rsidR="002446F6" w:rsidRPr="00EE329E">
        <w:rPr>
          <w:rFonts w:hint="eastAsia"/>
          <w:color w:val="0070C0"/>
        </w:rPr>
        <w:t>與其他維度有相關性的</w:t>
      </w:r>
      <w:r w:rsidR="00A03F19" w:rsidRPr="00EE329E">
        <w:rPr>
          <w:rFonts w:hint="eastAsia"/>
          <w:color w:val="0070C0"/>
        </w:rPr>
        <w:t>缺失值類型為</w:t>
      </w:r>
      <w:r w:rsidR="00A03F19" w:rsidRPr="00EE329E">
        <w:rPr>
          <w:rFonts w:hint="eastAsia"/>
          <w:color w:val="0070C0"/>
        </w:rPr>
        <w:t>MAR</w:t>
      </w:r>
      <w:r w:rsidR="00A03F19" w:rsidRPr="00EE329E">
        <w:rPr>
          <w:rFonts w:hint="eastAsia"/>
          <w:color w:val="0070C0"/>
        </w:rPr>
        <w:t>，缺失值可以經</w:t>
      </w:r>
      <w:r w:rsidRPr="00EE329E">
        <w:rPr>
          <w:rFonts w:hint="eastAsia"/>
          <w:color w:val="0070C0"/>
        </w:rPr>
        <w:t>由</w:t>
      </w:r>
      <w:proofErr w:type="gramStart"/>
      <w:r w:rsidR="00A03F19" w:rsidRPr="00EE329E">
        <w:rPr>
          <w:rFonts w:hint="eastAsia"/>
          <w:color w:val="0070C0"/>
        </w:rPr>
        <w:t>迴</w:t>
      </w:r>
      <w:proofErr w:type="gramEnd"/>
      <w:r w:rsidR="00A03F19" w:rsidRPr="00EE329E">
        <w:rPr>
          <w:rFonts w:hint="eastAsia"/>
          <w:color w:val="0070C0"/>
        </w:rPr>
        <w:t>歸計算後得出預測</w:t>
      </w:r>
      <w:r w:rsidRPr="00EE329E">
        <w:rPr>
          <w:rFonts w:hint="eastAsia"/>
          <w:color w:val="0070C0"/>
        </w:rPr>
        <w:t>的</w:t>
      </w:r>
      <w:r w:rsidR="00A03F19" w:rsidRPr="00EE329E">
        <w:rPr>
          <w:rFonts w:hint="eastAsia"/>
          <w:color w:val="0070C0"/>
        </w:rPr>
        <w:t>結果並取代該缺失值</w:t>
      </w:r>
      <w:r w:rsidR="00E22173">
        <w:rPr>
          <w:rFonts w:hint="eastAsia"/>
          <w:color w:val="0070C0"/>
        </w:rPr>
        <w:t>，這</w:t>
      </w:r>
      <w:r>
        <w:rPr>
          <w:rFonts w:hint="eastAsia"/>
          <w:color w:val="0070C0"/>
        </w:rPr>
        <w:t>種方法稱為</w:t>
      </w:r>
      <w:proofErr w:type="gramStart"/>
      <w:r w:rsidRPr="00EE329E">
        <w:rPr>
          <w:rFonts w:hint="eastAsia"/>
          <w:color w:val="0070C0"/>
        </w:rPr>
        <w:t>迴</w:t>
      </w:r>
      <w:proofErr w:type="gramEnd"/>
      <w:r w:rsidRPr="00EE329E">
        <w:rPr>
          <w:rFonts w:hint="eastAsia"/>
          <w:color w:val="0070C0"/>
        </w:rPr>
        <w:t>歸填補法</w:t>
      </w:r>
      <w:r w:rsidRPr="00EE329E">
        <w:rPr>
          <w:rFonts w:hint="eastAsia"/>
          <w:color w:val="0070C0"/>
        </w:rPr>
        <w:t>(</w:t>
      </w:r>
      <w:r w:rsidRPr="00EE329E">
        <w:rPr>
          <w:color w:val="0070C0"/>
        </w:rPr>
        <w:t>regression imputation</w:t>
      </w:r>
      <w:r w:rsidRPr="00EE329E">
        <w:rPr>
          <w:rFonts w:hint="eastAsia"/>
          <w:color w:val="0070C0"/>
        </w:rPr>
        <w:t>)</w:t>
      </w:r>
      <w:r w:rsidR="00E22173">
        <w:rPr>
          <w:rFonts w:hint="eastAsia"/>
          <w:color w:val="0070C0"/>
        </w:rPr>
        <w:t>。此種</w:t>
      </w:r>
      <w:r w:rsidRPr="00EE329E">
        <w:rPr>
          <w:rFonts w:hint="eastAsia"/>
          <w:color w:val="0070C0"/>
        </w:rPr>
        <w:t>填補法</w:t>
      </w:r>
      <w:r w:rsidR="00A03F19" w:rsidRPr="00EE329E">
        <w:rPr>
          <w:rFonts w:hint="eastAsia"/>
          <w:color w:val="0070C0"/>
        </w:rPr>
        <w:t>會</w:t>
      </w:r>
      <w:r w:rsidRPr="00EE329E">
        <w:rPr>
          <w:rFonts w:hint="eastAsia"/>
          <w:color w:val="0070C0"/>
        </w:rPr>
        <w:t>讓</w:t>
      </w:r>
      <w:r w:rsidR="00A03F19" w:rsidRPr="00EE329E">
        <w:rPr>
          <w:rFonts w:hint="eastAsia"/>
          <w:color w:val="0070C0"/>
        </w:rPr>
        <w:t>填補值</w:t>
      </w:r>
      <w:r w:rsidRPr="00EE329E">
        <w:rPr>
          <w:rFonts w:hint="eastAsia"/>
          <w:color w:val="0070C0"/>
        </w:rPr>
        <w:t>之間</w:t>
      </w:r>
      <w:r w:rsidR="00A03F19" w:rsidRPr="00EE329E">
        <w:rPr>
          <w:rFonts w:hint="eastAsia"/>
          <w:color w:val="0070C0"/>
        </w:rPr>
        <w:t>的變異數降低，</w:t>
      </w:r>
      <w:r w:rsidRPr="00EE329E">
        <w:rPr>
          <w:rFonts w:hint="eastAsia"/>
          <w:color w:val="0070C0"/>
        </w:rPr>
        <w:t>因此還</w:t>
      </w:r>
      <w:r w:rsidR="00A03F19" w:rsidRPr="00EE329E">
        <w:rPr>
          <w:rFonts w:hint="eastAsia"/>
          <w:color w:val="0070C0"/>
        </w:rPr>
        <w:t>需要再加上</w:t>
      </w:r>
      <w:r w:rsidRPr="00EE329E">
        <w:rPr>
          <w:rFonts w:hint="eastAsia"/>
          <w:color w:val="0070C0"/>
        </w:rPr>
        <w:t>一個</w:t>
      </w:r>
      <w:r w:rsidR="00A03F19" w:rsidRPr="00EE329E">
        <w:rPr>
          <w:rFonts w:hint="eastAsia"/>
          <w:color w:val="0070C0"/>
        </w:rPr>
        <w:t>隨機誤差作為最終缺失值的填補值。</w:t>
      </w:r>
      <w:proofErr w:type="gramStart"/>
      <w:r w:rsidRPr="00EE329E">
        <w:rPr>
          <w:rFonts w:hint="eastAsia"/>
          <w:color w:val="0070C0"/>
        </w:rPr>
        <w:t>迴</w:t>
      </w:r>
      <w:proofErr w:type="gramEnd"/>
      <w:r w:rsidRPr="00EE329E">
        <w:rPr>
          <w:rFonts w:hint="eastAsia"/>
          <w:color w:val="0070C0"/>
        </w:rPr>
        <w:t>歸填補法</w:t>
      </w:r>
      <w:r w:rsidR="00A03F19" w:rsidRPr="00EE329E">
        <w:rPr>
          <w:rFonts w:hint="eastAsia"/>
          <w:color w:val="0070C0"/>
        </w:rPr>
        <w:t>與平均填補法相同</w:t>
      </w:r>
      <w:r w:rsidRPr="00EE329E">
        <w:rPr>
          <w:rFonts w:hint="eastAsia"/>
          <w:color w:val="0070C0"/>
        </w:rPr>
        <w:t>地方在於</w:t>
      </w:r>
      <w:r w:rsidR="00A03F19" w:rsidRPr="00EE329E">
        <w:rPr>
          <w:rFonts w:hint="eastAsia"/>
          <w:color w:val="0070C0"/>
        </w:rPr>
        <w:t>，當缺失值比例很高時</w:t>
      </w:r>
      <w:r w:rsidRPr="00EE329E">
        <w:rPr>
          <w:rFonts w:hint="eastAsia"/>
          <w:color w:val="0070C0"/>
        </w:rPr>
        <w:t>容易</w:t>
      </w:r>
      <w:r w:rsidR="00A03F19" w:rsidRPr="00EE329E">
        <w:rPr>
          <w:rFonts w:hint="eastAsia"/>
          <w:color w:val="0070C0"/>
        </w:rPr>
        <w:t>影響資料</w:t>
      </w:r>
      <w:r w:rsidRPr="00EE329E">
        <w:rPr>
          <w:rFonts w:hint="eastAsia"/>
          <w:color w:val="0070C0"/>
        </w:rPr>
        <w:t>集</w:t>
      </w:r>
      <w:r w:rsidR="00A03F19" w:rsidRPr="00EE329E">
        <w:rPr>
          <w:rFonts w:hint="eastAsia"/>
          <w:color w:val="0070C0"/>
        </w:rPr>
        <w:t>的分布，因此</w:t>
      </w:r>
      <w:r w:rsidRPr="00EE329E">
        <w:rPr>
          <w:rFonts w:hint="eastAsia"/>
          <w:color w:val="0070C0"/>
        </w:rPr>
        <w:t>這</w:t>
      </w:r>
      <w:r w:rsidR="00A03F19" w:rsidRPr="00EE329E">
        <w:rPr>
          <w:rFonts w:hint="eastAsia"/>
          <w:color w:val="0070C0"/>
        </w:rPr>
        <w:t>兩</w:t>
      </w:r>
      <w:r w:rsidRPr="00EE329E">
        <w:rPr>
          <w:rFonts w:hint="eastAsia"/>
          <w:color w:val="0070C0"/>
        </w:rPr>
        <w:t>種填補法</w:t>
      </w:r>
      <w:r w:rsidR="00A03F19" w:rsidRPr="00EE329E">
        <w:rPr>
          <w:rFonts w:hint="eastAsia"/>
          <w:color w:val="0070C0"/>
        </w:rPr>
        <w:t>只適合在缺失值比例較小時使用。</w:t>
      </w:r>
    </w:p>
    <w:p w14:paraId="1EA2D5FF" w14:textId="1DA2D121" w:rsidR="0044778F" w:rsidRDefault="0044778F" w:rsidP="00A03F19">
      <w:pPr>
        <w:ind w:firstLine="480"/>
        <w:rPr>
          <w:color w:val="C45911" w:themeColor="accent2" w:themeShade="BF"/>
        </w:rPr>
      </w:pPr>
      <w:r w:rsidRPr="00496FE2">
        <w:rPr>
          <w:rFonts w:cs="Times New Roman" w:hint="eastAsia"/>
          <w:color w:val="00B050"/>
        </w:rPr>
        <w:lastRenderedPageBreak/>
        <w:t>[</w:t>
      </w:r>
      <w:r>
        <w:rPr>
          <w:rFonts w:cs="Times New Roman" w:hint="eastAsia"/>
          <w:color w:val="00B050"/>
        </w:rPr>
        <w:t>最鄰近值</w:t>
      </w:r>
      <w:r w:rsidRPr="00496FE2">
        <w:rPr>
          <w:rFonts w:cs="Times New Roman" w:hint="eastAsia"/>
          <w:color w:val="00B050"/>
        </w:rPr>
        <w:t>填補法</w:t>
      </w:r>
      <w:r w:rsidRPr="00496FE2">
        <w:rPr>
          <w:rFonts w:cs="Times New Roman" w:hint="eastAsia"/>
          <w:color w:val="00B050"/>
        </w:rPr>
        <w:t>]</w:t>
      </w:r>
    </w:p>
    <w:p w14:paraId="1CE4ADD1" w14:textId="30A44C4A" w:rsidR="00A03F19" w:rsidRPr="005678B5" w:rsidRDefault="000B1E4F" w:rsidP="00A03F19">
      <w:pPr>
        <w:ind w:firstLine="480"/>
        <w:rPr>
          <w:color w:val="0070C0"/>
        </w:rPr>
      </w:pPr>
      <w:r w:rsidRPr="005678B5">
        <w:rPr>
          <w:rFonts w:hint="eastAsia"/>
          <w:color w:val="0070C0"/>
        </w:rPr>
        <w:t>最後一種單一填補法為，</w:t>
      </w:r>
      <w:r w:rsidR="00A03F19" w:rsidRPr="005678B5">
        <w:rPr>
          <w:rFonts w:hint="eastAsia"/>
          <w:color w:val="0070C0"/>
        </w:rPr>
        <w:t>最鄰近填補法</w:t>
      </w:r>
      <w:r w:rsidR="00386A72" w:rsidRPr="005678B5">
        <w:rPr>
          <w:rFonts w:hint="eastAsia"/>
          <w:color w:val="0070C0"/>
        </w:rPr>
        <w:t>(</w:t>
      </w:r>
      <w:r w:rsidR="00386A72" w:rsidRPr="005678B5">
        <w:rPr>
          <w:color w:val="0070C0"/>
        </w:rPr>
        <w:t>nearest neighbor method</w:t>
      </w:r>
      <w:r w:rsidR="00386A72" w:rsidRPr="005678B5">
        <w:rPr>
          <w:rFonts w:hint="eastAsia"/>
          <w:color w:val="0070C0"/>
        </w:rPr>
        <w:t>)</w:t>
      </w:r>
      <w:r w:rsidR="008F05E5" w:rsidRPr="005678B5">
        <w:rPr>
          <w:rFonts w:hint="eastAsia"/>
          <w:color w:val="0070C0"/>
        </w:rPr>
        <w:t>。</w:t>
      </w:r>
      <w:r w:rsidR="00A03F19" w:rsidRPr="005678B5">
        <w:rPr>
          <w:rFonts w:hint="eastAsia"/>
          <w:color w:val="0070C0"/>
        </w:rPr>
        <w:t>由</w:t>
      </w:r>
      <w:r w:rsidR="00A03F19" w:rsidRPr="005678B5">
        <w:rPr>
          <w:rFonts w:hint="eastAsia"/>
          <w:color w:val="0070C0"/>
        </w:rPr>
        <w:t>Fi</w:t>
      </w:r>
      <w:r w:rsidR="00A03F19" w:rsidRPr="005678B5">
        <w:rPr>
          <w:color w:val="0070C0"/>
        </w:rPr>
        <w:t>x</w:t>
      </w:r>
      <w:r w:rsidR="00A03F19" w:rsidRPr="005678B5">
        <w:rPr>
          <w:rFonts w:hint="eastAsia"/>
          <w:color w:val="0070C0"/>
        </w:rPr>
        <w:t>與</w:t>
      </w:r>
      <w:r w:rsidR="00A03F19" w:rsidRPr="005678B5">
        <w:rPr>
          <w:rFonts w:hint="eastAsia"/>
          <w:color w:val="0070C0"/>
        </w:rPr>
        <w:t>H</w:t>
      </w:r>
      <w:r w:rsidR="00A03F19" w:rsidRPr="005678B5">
        <w:rPr>
          <w:color w:val="0070C0"/>
        </w:rPr>
        <w:t>odges</w:t>
      </w:r>
      <w:r w:rsidR="00A03F19" w:rsidRPr="005678B5">
        <w:rPr>
          <w:rFonts w:hint="eastAsia"/>
          <w:color w:val="0070C0"/>
        </w:rPr>
        <w:t>在</w:t>
      </w:r>
      <w:r w:rsidR="00A03F19" w:rsidRPr="005678B5">
        <w:rPr>
          <w:rFonts w:hint="eastAsia"/>
          <w:color w:val="0070C0"/>
        </w:rPr>
        <w:t>1951</w:t>
      </w:r>
      <w:r w:rsidR="00A03F19" w:rsidRPr="005678B5">
        <w:rPr>
          <w:rFonts w:hint="eastAsia"/>
          <w:color w:val="0070C0"/>
        </w:rPr>
        <w:t>提出</w:t>
      </w:r>
      <w:r w:rsidR="00A03F19" w:rsidRPr="005678B5">
        <w:rPr>
          <w:color w:val="0070C0"/>
        </w:rPr>
        <w:fldChar w:fldCharType="begin"/>
      </w:r>
      <w:r w:rsidR="00C34F3F" w:rsidRPr="005678B5">
        <w:rPr>
          <w:color w:val="0070C0"/>
        </w:rPr>
        <w:instrText xml:space="preserve"> ADDIN ZOTERO_ITEM CSL_CITATION {"citationID":"nfvHJNvj","properties":{"formattedCitation":"[22]","plainCitation":"[22]","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(Crossref)","title":"E. Fix and J.L. Hodges (1951): 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00A03F19" w:rsidRPr="005678B5">
        <w:rPr>
          <w:color w:val="0070C0"/>
        </w:rPr>
        <w:fldChar w:fldCharType="separate"/>
      </w:r>
      <w:r w:rsidR="00C34F3F" w:rsidRPr="005678B5">
        <w:rPr>
          <w:rFonts w:cs="Times New Roman"/>
          <w:color w:val="0070C0"/>
        </w:rPr>
        <w:t>[22]</w:t>
      </w:r>
      <w:r w:rsidR="00A03F19" w:rsidRPr="005678B5">
        <w:rPr>
          <w:color w:val="0070C0"/>
        </w:rPr>
        <w:fldChar w:fldCharType="end"/>
      </w:r>
      <w:r w:rsidR="00A03F19" w:rsidRPr="005678B5">
        <w:rPr>
          <w:rFonts w:hint="eastAsia"/>
          <w:color w:val="0070C0"/>
        </w:rPr>
        <w:t>，其</w:t>
      </w:r>
      <w:r w:rsidR="008F05E5" w:rsidRPr="005678B5">
        <w:rPr>
          <w:rFonts w:hint="eastAsia"/>
          <w:color w:val="0070C0"/>
        </w:rPr>
        <w:t>運作</w:t>
      </w:r>
      <w:r w:rsidR="00A03F19" w:rsidRPr="005678B5">
        <w:rPr>
          <w:rFonts w:hint="eastAsia"/>
          <w:color w:val="0070C0"/>
        </w:rPr>
        <w:t>原理</w:t>
      </w:r>
      <w:r w:rsidR="008F05E5" w:rsidRPr="005678B5">
        <w:rPr>
          <w:rFonts w:hint="eastAsia"/>
          <w:color w:val="0070C0"/>
        </w:rPr>
        <w:t>如下，</w:t>
      </w:r>
      <w:r w:rsidR="00A03F19" w:rsidRPr="005678B5">
        <w:rPr>
          <w:rFonts w:hint="eastAsia"/>
          <w:color w:val="0070C0"/>
        </w:rPr>
        <w:t>資料集</w:t>
      </w:r>
      <w:r w:rsidR="008F05E5" w:rsidRPr="005678B5">
        <w:rPr>
          <w:rFonts w:hint="eastAsia"/>
          <w:color w:val="0070C0"/>
        </w:rPr>
        <w:t>有</w:t>
      </w:r>
      <w:r w:rsidR="00A03F19" w:rsidRPr="005678B5">
        <w:rPr>
          <w:rFonts w:hint="eastAsia"/>
          <w:color w:val="0070C0"/>
        </w:rPr>
        <w:t>n</w:t>
      </w:r>
      <w:r w:rsidR="008F05E5" w:rsidRPr="005678B5">
        <w:rPr>
          <w:rFonts w:hint="eastAsia"/>
          <w:color w:val="0070C0"/>
        </w:rPr>
        <w:t>筆</w:t>
      </w:r>
      <w:r w:rsidR="00A03F19" w:rsidRPr="005678B5">
        <w:rPr>
          <w:rFonts w:hint="eastAsia"/>
          <w:color w:val="0070C0"/>
        </w:rPr>
        <w:t>資料</w:t>
      </w:r>
      <w:r w:rsidR="008F05E5" w:rsidRPr="005678B5">
        <w:rPr>
          <w:rFonts w:hint="eastAsia"/>
          <w:color w:val="0070C0"/>
        </w:rPr>
        <w:t>點</w:t>
      </w:r>
      <w:r w:rsidR="00A03F19" w:rsidRPr="005678B5">
        <w:rPr>
          <w:rFonts w:hint="eastAsia"/>
          <w:color w:val="0070C0"/>
        </w:rPr>
        <w:t>，其中某一個</w:t>
      </w:r>
      <w:r w:rsidR="00A03F19" w:rsidRPr="005678B5">
        <w:rPr>
          <w:rFonts w:hint="eastAsia"/>
          <w:color w:val="0070C0"/>
        </w:rPr>
        <w:t xml:space="preserve"> </w:t>
      </w:r>
      <m:oMath>
        <m:sSub>
          <m:sSubPr>
            <m:ctrlPr>
              <w:rPr>
                <w:rFonts w:ascii="Cambria Math" w:hAnsi="Cambria Math"/>
                <w:color w:val="0070C0"/>
              </w:rPr>
            </m:ctrlPr>
          </m:sSubPr>
          <m:e>
            <m:r>
              <w:rPr>
                <w:rFonts w:ascii="Cambria Math" w:hAnsi="Cambria Math"/>
                <w:color w:val="0070C0"/>
              </w:rPr>
              <m:t>x</m:t>
            </m:r>
          </m:e>
          <m:sub>
            <m:r>
              <w:rPr>
                <w:rFonts w:ascii="Cambria Math" w:hAnsi="Cambria Math"/>
                <w:color w:val="0070C0"/>
              </w:rPr>
              <m:t>i</m:t>
            </m:r>
          </m:sub>
        </m:sSub>
      </m:oMath>
      <w:r w:rsidR="00A03F19" w:rsidRPr="005678B5">
        <w:rPr>
          <w:rFonts w:hint="eastAsia"/>
          <w:color w:val="0070C0"/>
        </w:rPr>
        <w:t xml:space="preserve"> </w:t>
      </w:r>
      <w:r w:rsidR="00A03F19" w:rsidRPr="005678B5">
        <w:rPr>
          <w:rFonts w:hint="eastAsia"/>
          <w:color w:val="0070C0"/>
        </w:rPr>
        <w:t>為資料集中第</w:t>
      </w:r>
      <w:r w:rsidR="00A03F19" w:rsidRPr="005678B5">
        <w:rPr>
          <w:rFonts w:hint="eastAsia"/>
          <w:color w:val="0070C0"/>
        </w:rPr>
        <w:t xml:space="preserve"> </w:t>
      </w:r>
      <m:oMath>
        <m:r>
          <m:rPr>
            <m:sty m:val="p"/>
          </m:rPr>
          <w:rPr>
            <w:rFonts w:ascii="Cambria Math" w:hAnsi="Cambria Math"/>
            <w:color w:val="0070C0"/>
          </w:rPr>
          <m:t>i</m:t>
        </m:r>
      </m:oMath>
      <w:r w:rsidR="00A03F19" w:rsidRPr="005678B5">
        <w:rPr>
          <w:rFonts w:hint="eastAsia"/>
          <w:color w:val="0070C0"/>
        </w:rPr>
        <w:t xml:space="preserve"> </w:t>
      </w:r>
      <w:r w:rsidR="00A03F19" w:rsidRPr="005678B5">
        <w:rPr>
          <w:rFonts w:hint="eastAsia"/>
          <w:color w:val="0070C0"/>
        </w:rPr>
        <w:t>筆資料，</w:t>
      </w:r>
      <w:r w:rsidR="008F05E5" w:rsidRPr="005678B5">
        <w:rPr>
          <w:rFonts w:hint="eastAsia"/>
          <w:color w:val="0070C0"/>
        </w:rPr>
        <w:t>如果有</w:t>
      </w:r>
      <w:r w:rsidR="00A03F19" w:rsidRPr="005678B5">
        <w:rPr>
          <w:rFonts w:hint="eastAsia"/>
          <w:color w:val="0070C0"/>
        </w:rPr>
        <w:t>一筆資料為</w:t>
      </w:r>
      <w:r w:rsidR="00A03F19" w:rsidRPr="005678B5">
        <w:rPr>
          <w:rFonts w:hint="eastAsia"/>
          <w:color w:val="0070C0"/>
        </w:rPr>
        <w:t xml:space="preserve"> </w:t>
      </w:r>
      <m:oMath>
        <m:r>
          <m:rPr>
            <m:sty m:val="p"/>
          </m:rPr>
          <w:rPr>
            <w:rFonts w:ascii="Cambria Math" w:hAnsi="Cambria Math"/>
            <w:color w:val="0070C0"/>
          </w:rPr>
          <m:t>x</m:t>
        </m:r>
      </m:oMath>
      <w:r w:rsidR="00A03F19" w:rsidRPr="005678B5">
        <w:rPr>
          <w:rFonts w:hint="eastAsia"/>
          <w:color w:val="0070C0"/>
        </w:rPr>
        <w:t>，則可以運用那</w:t>
      </w:r>
      <w:r w:rsidR="00A03F19" w:rsidRPr="005678B5">
        <w:rPr>
          <w:rFonts w:hint="eastAsia"/>
          <w:color w:val="0070C0"/>
        </w:rPr>
        <w:t>n</w:t>
      </w:r>
      <w:r w:rsidR="00A03F19" w:rsidRPr="005678B5">
        <w:rPr>
          <w:rFonts w:hint="eastAsia"/>
          <w:color w:val="0070C0"/>
        </w:rPr>
        <w:t>筆資料中的已知訊息將</w:t>
      </w:r>
      <w:r w:rsidR="008F05E5" w:rsidRPr="005678B5">
        <w:rPr>
          <w:rFonts w:hint="eastAsia"/>
          <w:color w:val="0070C0"/>
        </w:rPr>
        <w:t>該筆資料點</w:t>
      </w:r>
      <w:r w:rsidR="00A03F19" w:rsidRPr="005678B5">
        <w:rPr>
          <w:rFonts w:hint="eastAsia"/>
          <w:color w:val="0070C0"/>
        </w:rPr>
        <w:t xml:space="preserve"> </w:t>
      </w:r>
      <m:oMath>
        <m:r>
          <m:rPr>
            <m:sty m:val="p"/>
          </m:rPr>
          <w:rPr>
            <w:rFonts w:ascii="Cambria Math" w:hAnsi="Cambria Math"/>
            <w:color w:val="0070C0"/>
          </w:rPr>
          <m:t>x</m:t>
        </m:r>
      </m:oMath>
      <w:r w:rsidR="00A03F19" w:rsidRPr="005678B5">
        <w:rPr>
          <w:rFonts w:hint="eastAsia"/>
          <w:color w:val="0070C0"/>
        </w:rPr>
        <w:t xml:space="preserve"> </w:t>
      </w:r>
      <w:r w:rsidR="008F05E5" w:rsidRPr="005678B5">
        <w:rPr>
          <w:rFonts w:hint="eastAsia"/>
          <w:color w:val="0070C0"/>
        </w:rPr>
        <w:t>進行</w:t>
      </w:r>
      <w:r w:rsidR="00A03F19" w:rsidRPr="005678B5">
        <w:rPr>
          <w:rFonts w:hint="eastAsia"/>
          <w:color w:val="0070C0"/>
        </w:rPr>
        <w:t>歸類。在資料歸類的過程中，會牽涉到任意兩筆資料距離</w:t>
      </w:r>
      <w:r w:rsidR="00A03F19" w:rsidRPr="005678B5">
        <w:rPr>
          <w:rFonts w:hint="eastAsia"/>
          <w:color w:val="0070C0"/>
        </w:rPr>
        <w:t>(</w:t>
      </w:r>
      <w:r w:rsidR="00A03F19" w:rsidRPr="005678B5">
        <w:rPr>
          <w:color w:val="0070C0"/>
        </w:rPr>
        <w:t>distance</w:t>
      </w:r>
      <w:r w:rsidR="00A03F19" w:rsidRPr="005678B5">
        <w:rPr>
          <w:rFonts w:hint="eastAsia"/>
          <w:color w:val="0070C0"/>
        </w:rPr>
        <w:t>)</w:t>
      </w:r>
      <w:r w:rsidR="00A03F19" w:rsidRPr="005678B5">
        <w:rPr>
          <w:rFonts w:hint="eastAsia"/>
          <w:color w:val="0070C0"/>
        </w:rPr>
        <w:t>的遠近或是相異程度的大小。</w:t>
      </w:r>
      <w:proofErr w:type="gramStart"/>
      <w:r w:rsidR="008F05E5" w:rsidRPr="005678B5">
        <w:rPr>
          <w:rFonts w:hint="eastAsia"/>
          <w:color w:val="0070C0"/>
        </w:rPr>
        <w:t>採</w:t>
      </w:r>
      <w:proofErr w:type="gramEnd"/>
      <w:r w:rsidR="00A03F19" w:rsidRPr="005678B5">
        <w:rPr>
          <w:rFonts w:hint="eastAsia"/>
          <w:color w:val="0070C0"/>
        </w:rPr>
        <w:t>該資料集</w:t>
      </w:r>
      <w:r w:rsidR="008F05E5" w:rsidRPr="005678B5">
        <w:rPr>
          <w:rFonts w:hint="eastAsia"/>
          <w:color w:val="0070C0"/>
        </w:rPr>
        <w:t>適合計算</w:t>
      </w:r>
      <w:r w:rsidR="00A03F19" w:rsidRPr="005678B5">
        <w:rPr>
          <w:rFonts w:hint="eastAsia"/>
          <w:color w:val="0070C0"/>
        </w:rPr>
        <w:t>的距離方式</w:t>
      </w:r>
      <w:r w:rsidR="008F05E5" w:rsidRPr="005678B5">
        <w:rPr>
          <w:rFonts w:hint="eastAsia"/>
          <w:color w:val="0070C0"/>
        </w:rPr>
        <w:t>，來</w:t>
      </w:r>
      <w:r w:rsidR="00A03F19" w:rsidRPr="005678B5">
        <w:rPr>
          <w:rFonts w:hint="eastAsia"/>
          <w:color w:val="0070C0"/>
        </w:rPr>
        <w:t>測量出兩筆資料之間的距離，若距離越小則可以推測兩者的值越相近</w:t>
      </w:r>
      <w:r w:rsidR="008F05E5" w:rsidRPr="005678B5">
        <w:rPr>
          <w:rFonts w:hint="eastAsia"/>
          <w:color w:val="0070C0"/>
        </w:rPr>
        <w:t>，因此兩資料點的值也會愈接近。</w:t>
      </w:r>
    </w:p>
    <w:p w14:paraId="40353C38" w14:textId="7A7C51F3" w:rsidR="00594D54" w:rsidRDefault="00594D54" w:rsidP="00A03F19">
      <w:pPr>
        <w:ind w:firstLine="480"/>
        <w:rPr>
          <w:color w:val="C45911" w:themeColor="accent2" w:themeShade="BF"/>
        </w:rPr>
      </w:pPr>
      <w:r w:rsidRPr="00CC31AD">
        <w:rPr>
          <w:rFonts w:hint="eastAsia"/>
          <w:color w:val="00B050"/>
        </w:rPr>
        <w:t>[</w:t>
      </w:r>
      <w:r w:rsidRPr="00CC31AD">
        <w:rPr>
          <w:rFonts w:hint="eastAsia"/>
          <w:color w:val="00B050"/>
        </w:rPr>
        <w:t>介紹多重填補法，步驟</w:t>
      </w:r>
      <w:r w:rsidRPr="00CC31AD">
        <w:rPr>
          <w:rFonts w:hint="eastAsia"/>
          <w:color w:val="00B050"/>
        </w:rPr>
        <w:t>]</w:t>
      </w:r>
      <w:r>
        <w:rPr>
          <w:rFonts w:hint="eastAsia"/>
          <w:color w:val="C45911" w:themeColor="accent2" w:themeShade="BF"/>
        </w:rPr>
        <w:t xml:space="preserve"> </w:t>
      </w:r>
    </w:p>
    <w:p w14:paraId="107A51B4" w14:textId="698C4BDC" w:rsidR="00E83743" w:rsidRPr="005C49C0" w:rsidRDefault="00F26D09" w:rsidP="00A03F19">
      <w:pPr>
        <w:ind w:firstLine="480"/>
        <w:rPr>
          <w:color w:val="0070C0"/>
        </w:rPr>
      </w:pPr>
      <w:r w:rsidRPr="005C49C0">
        <w:rPr>
          <w:rFonts w:hint="eastAsia"/>
          <w:color w:val="0070C0"/>
        </w:rPr>
        <w:t>上述介紹完</w:t>
      </w:r>
      <w:r w:rsidR="00FA34EE" w:rsidRPr="005C49C0">
        <w:rPr>
          <w:rFonts w:hint="eastAsia"/>
          <w:color w:val="0070C0"/>
        </w:rPr>
        <w:t>各種</w:t>
      </w:r>
      <w:r w:rsidR="00E26456" w:rsidRPr="005C49C0">
        <w:rPr>
          <w:rFonts w:hint="eastAsia"/>
          <w:color w:val="0070C0"/>
        </w:rPr>
        <w:t>規則下的</w:t>
      </w:r>
      <w:r w:rsidRPr="005C49C0">
        <w:rPr>
          <w:rFonts w:hint="eastAsia"/>
          <w:color w:val="0070C0"/>
        </w:rPr>
        <w:t>單一填補法</w:t>
      </w:r>
      <w:r w:rsidR="00E26456" w:rsidRPr="005C49C0">
        <w:rPr>
          <w:rFonts w:hint="eastAsia"/>
          <w:color w:val="0070C0"/>
        </w:rPr>
        <w:t>後</w:t>
      </w:r>
      <w:r w:rsidRPr="005C49C0">
        <w:rPr>
          <w:rFonts w:hint="eastAsia"/>
          <w:color w:val="0070C0"/>
        </w:rPr>
        <w:t>，接下來說明</w:t>
      </w:r>
      <w:r w:rsidR="00E26456" w:rsidRPr="005C49C0">
        <w:rPr>
          <w:rFonts w:hint="eastAsia"/>
          <w:color w:val="0070C0"/>
        </w:rPr>
        <w:t>可以</w:t>
      </w:r>
      <w:r w:rsidRPr="005C49C0">
        <w:rPr>
          <w:rFonts w:hint="eastAsia"/>
          <w:color w:val="0070C0"/>
        </w:rPr>
        <w:t>經多次填補後，產生多組完整資料集的多重填補法。</w:t>
      </w:r>
      <w:r w:rsidR="00A03F19" w:rsidRPr="005C49C0">
        <w:rPr>
          <w:rFonts w:hint="eastAsia"/>
          <w:color w:val="0070C0"/>
        </w:rPr>
        <w:t>多重填補法首次在</w:t>
      </w:r>
      <w:r w:rsidR="00A03F19" w:rsidRPr="005C49C0">
        <w:rPr>
          <w:rFonts w:hint="eastAsia"/>
          <w:color w:val="0070C0"/>
        </w:rPr>
        <w:t>1978</w:t>
      </w:r>
      <w:r w:rsidR="00A03F19" w:rsidRPr="005C49C0">
        <w:rPr>
          <w:rFonts w:hint="eastAsia"/>
          <w:color w:val="0070C0"/>
        </w:rPr>
        <w:t>年被</w:t>
      </w:r>
      <w:r w:rsidR="00A03F19" w:rsidRPr="005C49C0">
        <w:rPr>
          <w:rFonts w:hint="eastAsia"/>
          <w:color w:val="0070C0"/>
        </w:rPr>
        <w:t>R</w:t>
      </w:r>
      <w:r w:rsidR="00A03F19" w:rsidRPr="005C49C0">
        <w:rPr>
          <w:color w:val="0070C0"/>
        </w:rPr>
        <w:t>ubin</w:t>
      </w:r>
      <w:r w:rsidR="00A03F19" w:rsidRPr="005C49C0">
        <w:rPr>
          <w:rFonts w:hint="eastAsia"/>
          <w:color w:val="0070C0"/>
        </w:rPr>
        <w:t>提出來</w:t>
      </w:r>
      <w:r w:rsidR="00A03F19" w:rsidRPr="005402CF">
        <w:rPr>
          <w:color w:val="C45911" w:themeColor="accent2" w:themeShade="BF"/>
        </w:rPr>
        <w:fldChar w:fldCharType="begin"/>
      </w:r>
      <w:r w:rsidR="00C34F3F">
        <w:rPr>
          <w:color w:val="C45911" w:themeColor="accent2" w:themeShade="BF"/>
        </w:rPr>
        <w:instrText xml:space="preserve"> ADDIN ZOTERO_ITEM CSL_CITATION {"citationID":"ZAalw7Un","properties":{"formattedCitation":"[20]","plainCitation":"[20]","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00A03F19" w:rsidRPr="005402CF">
        <w:rPr>
          <w:color w:val="C45911" w:themeColor="accent2" w:themeShade="BF"/>
        </w:rPr>
        <w:fldChar w:fldCharType="separate"/>
      </w:r>
      <w:r w:rsidR="00C34F3F" w:rsidRPr="00C34F3F">
        <w:rPr>
          <w:rFonts w:cs="Times New Roman"/>
        </w:rPr>
        <w:t>[20]</w:t>
      </w:r>
      <w:r w:rsidR="00A03F19" w:rsidRPr="005402CF">
        <w:rPr>
          <w:color w:val="C45911" w:themeColor="accent2" w:themeShade="BF"/>
        </w:rPr>
        <w:fldChar w:fldCharType="end"/>
      </w:r>
      <w:r w:rsidR="00A03F19" w:rsidRPr="005C49C0">
        <w:rPr>
          <w:rFonts w:hint="eastAsia"/>
          <w:color w:val="0070C0"/>
        </w:rPr>
        <w:t>，</w:t>
      </w:r>
      <w:r w:rsidR="00DC0714" w:rsidRPr="005C49C0">
        <w:rPr>
          <w:rFonts w:hint="eastAsia"/>
          <w:color w:val="0070C0"/>
        </w:rPr>
        <w:t>比起單一填補法，更</w:t>
      </w:r>
      <w:r w:rsidR="00A03F19" w:rsidRPr="005C49C0">
        <w:rPr>
          <w:rFonts w:hint="eastAsia"/>
          <w:color w:val="0070C0"/>
        </w:rPr>
        <w:t>著重於分析與解決問題上。多重填補法利用蒙地卡羅法</w:t>
      </w:r>
      <w:r w:rsidR="00A03F19" w:rsidRPr="005C49C0">
        <w:rPr>
          <w:rFonts w:hint="eastAsia"/>
          <w:color w:val="0070C0"/>
        </w:rPr>
        <w:t>(M</w:t>
      </w:r>
      <w:r w:rsidR="00A03F19" w:rsidRPr="005C49C0">
        <w:rPr>
          <w:color w:val="0070C0"/>
        </w:rPr>
        <w:t>onte Carlo method</w:t>
      </w:r>
      <w:r w:rsidR="00A03F19" w:rsidRPr="005C49C0">
        <w:rPr>
          <w:rFonts w:hint="eastAsia"/>
          <w:color w:val="0070C0"/>
        </w:rPr>
        <w:t>)</w:t>
      </w:r>
      <w:r w:rsidR="00A03F19" w:rsidRPr="005C49C0">
        <w:rPr>
          <w:rFonts w:hint="eastAsia"/>
          <w:color w:val="0070C0"/>
        </w:rPr>
        <w:t>的概念，將缺失資料填補</w:t>
      </w:r>
      <w:r w:rsidR="00A03F19" w:rsidRPr="005C49C0">
        <w:rPr>
          <w:rFonts w:hint="eastAsia"/>
          <w:color w:val="0070C0"/>
        </w:rPr>
        <w:t>m</w:t>
      </w:r>
      <w:proofErr w:type="gramStart"/>
      <w:r w:rsidR="00A03F19" w:rsidRPr="005C49C0">
        <w:rPr>
          <w:rFonts w:hint="eastAsia"/>
          <w:color w:val="0070C0"/>
        </w:rPr>
        <w:t>個</w:t>
      </w:r>
      <w:proofErr w:type="gramEnd"/>
      <w:r w:rsidR="00A03F19" w:rsidRPr="005C49C0">
        <w:rPr>
          <w:rFonts w:hint="eastAsia"/>
          <w:color w:val="0070C0"/>
        </w:rPr>
        <w:t>可能的數值，產生</w:t>
      </w:r>
      <w:r w:rsidR="00A03F19" w:rsidRPr="005C49C0">
        <w:rPr>
          <w:rFonts w:hint="eastAsia"/>
          <w:color w:val="0070C0"/>
        </w:rPr>
        <w:t>m</w:t>
      </w:r>
      <w:proofErr w:type="gramStart"/>
      <w:r w:rsidR="00A03F19" w:rsidRPr="005C49C0">
        <w:rPr>
          <w:rFonts w:hint="eastAsia"/>
          <w:color w:val="0070C0"/>
        </w:rPr>
        <w:t>個</w:t>
      </w:r>
      <w:proofErr w:type="gramEnd"/>
      <w:r w:rsidR="00A03F19" w:rsidRPr="005C49C0">
        <w:rPr>
          <w:rFonts w:hint="eastAsia"/>
          <w:color w:val="0070C0"/>
        </w:rPr>
        <w:t>可能的資料集並進行分析。多重填補法主要有三個過程：第一</w:t>
      </w:r>
      <w:r w:rsidR="00F040AE" w:rsidRPr="005C49C0">
        <w:rPr>
          <w:rFonts w:hint="eastAsia"/>
          <w:color w:val="0070C0"/>
        </w:rPr>
        <w:t>步，</w:t>
      </w:r>
      <w:r w:rsidR="00A03F19" w:rsidRPr="005C49C0">
        <w:rPr>
          <w:rFonts w:hint="eastAsia"/>
          <w:color w:val="0070C0"/>
        </w:rPr>
        <w:t>對</w:t>
      </w:r>
      <w:r w:rsidR="000434AA" w:rsidRPr="005C49C0">
        <w:rPr>
          <w:rFonts w:hint="eastAsia"/>
          <w:color w:val="0070C0"/>
        </w:rPr>
        <w:t>每一個</w:t>
      </w:r>
      <w:proofErr w:type="gramStart"/>
      <w:r w:rsidR="00A03F19" w:rsidRPr="005C49C0">
        <w:rPr>
          <w:rFonts w:hint="eastAsia"/>
          <w:color w:val="0070C0"/>
        </w:rPr>
        <w:t>缺失值被重複</w:t>
      </w:r>
      <w:proofErr w:type="gramEnd"/>
      <w:r w:rsidR="00A03F19" w:rsidRPr="005C49C0">
        <w:rPr>
          <w:rFonts w:hint="eastAsia"/>
          <w:color w:val="0070C0"/>
        </w:rPr>
        <w:t>填補</w:t>
      </w:r>
      <w:r w:rsidR="00A03F19" w:rsidRPr="005C49C0">
        <w:rPr>
          <w:rFonts w:hint="eastAsia"/>
          <w:color w:val="0070C0"/>
        </w:rPr>
        <w:t>m</w:t>
      </w:r>
      <w:r w:rsidR="00A03F19" w:rsidRPr="005C49C0">
        <w:rPr>
          <w:rFonts w:hint="eastAsia"/>
          <w:color w:val="0070C0"/>
        </w:rPr>
        <w:t>次以產生</w:t>
      </w:r>
      <w:r w:rsidR="00A03F19" w:rsidRPr="005C49C0">
        <w:rPr>
          <w:rFonts w:hint="eastAsia"/>
          <w:color w:val="0070C0"/>
        </w:rPr>
        <w:t>m</w:t>
      </w:r>
      <w:proofErr w:type="gramStart"/>
      <w:r w:rsidR="00A03F19" w:rsidRPr="005C49C0">
        <w:rPr>
          <w:rFonts w:hint="eastAsia"/>
          <w:color w:val="0070C0"/>
        </w:rPr>
        <w:t>個</w:t>
      </w:r>
      <w:proofErr w:type="gramEnd"/>
      <w:r w:rsidR="00A03F19" w:rsidRPr="005C49C0">
        <w:rPr>
          <w:rFonts w:hint="eastAsia"/>
          <w:color w:val="0070C0"/>
        </w:rPr>
        <w:t>完整資料集。第二</w:t>
      </w:r>
      <w:r w:rsidR="000434AA" w:rsidRPr="005C49C0">
        <w:rPr>
          <w:rFonts w:hint="eastAsia"/>
          <w:color w:val="0070C0"/>
        </w:rPr>
        <w:t>步</w:t>
      </w:r>
      <w:r w:rsidR="00A03F19" w:rsidRPr="005C49C0">
        <w:rPr>
          <w:rFonts w:hint="eastAsia"/>
          <w:color w:val="0070C0"/>
        </w:rPr>
        <w:t>，將</w:t>
      </w:r>
      <w:r w:rsidR="00A03F19" w:rsidRPr="005C49C0">
        <w:rPr>
          <w:color w:val="0070C0"/>
        </w:rPr>
        <w:t>m</w:t>
      </w:r>
      <w:proofErr w:type="gramStart"/>
      <w:r w:rsidR="00A03F19" w:rsidRPr="005C49C0">
        <w:rPr>
          <w:rFonts w:hint="eastAsia"/>
          <w:color w:val="0070C0"/>
        </w:rPr>
        <w:t>個</w:t>
      </w:r>
      <w:proofErr w:type="gramEnd"/>
      <w:r w:rsidR="00A03F19" w:rsidRPr="005C49C0">
        <w:rPr>
          <w:rFonts w:hint="eastAsia"/>
          <w:color w:val="0070C0"/>
        </w:rPr>
        <w:t>完整資料集</w:t>
      </w:r>
      <w:r w:rsidR="000434AA" w:rsidRPr="005C49C0">
        <w:rPr>
          <w:rFonts w:hint="eastAsia"/>
          <w:color w:val="0070C0"/>
        </w:rPr>
        <w:t>都</w:t>
      </w:r>
      <w:r w:rsidR="00A03F19" w:rsidRPr="005C49C0">
        <w:rPr>
          <w:rFonts w:hint="eastAsia"/>
          <w:color w:val="0070C0"/>
        </w:rPr>
        <w:t>使用</w:t>
      </w:r>
      <w:r w:rsidR="000434AA" w:rsidRPr="005C49C0">
        <w:rPr>
          <w:rFonts w:hint="eastAsia"/>
          <w:color w:val="0070C0"/>
        </w:rPr>
        <w:t>針對完整資料集</w:t>
      </w:r>
      <w:r w:rsidR="00A03F19" w:rsidRPr="005C49C0">
        <w:rPr>
          <w:rFonts w:hint="eastAsia"/>
          <w:color w:val="0070C0"/>
        </w:rPr>
        <w:t>進行</w:t>
      </w:r>
      <w:r w:rsidR="000434AA" w:rsidRPr="005C49C0">
        <w:rPr>
          <w:rFonts w:hint="eastAsia"/>
          <w:color w:val="0070C0"/>
        </w:rPr>
        <w:t>統計</w:t>
      </w:r>
      <w:r w:rsidR="00A03F19" w:rsidRPr="005C49C0">
        <w:rPr>
          <w:rFonts w:hint="eastAsia"/>
          <w:color w:val="0070C0"/>
        </w:rPr>
        <w:t>分析。第三</w:t>
      </w:r>
      <w:r w:rsidR="00AA7A54" w:rsidRPr="005C49C0">
        <w:rPr>
          <w:rFonts w:hint="eastAsia"/>
          <w:color w:val="0070C0"/>
        </w:rPr>
        <w:t>步</w:t>
      </w:r>
      <w:r w:rsidR="00A03F19" w:rsidRPr="005C49C0">
        <w:rPr>
          <w:rFonts w:hint="eastAsia"/>
          <w:color w:val="0070C0"/>
        </w:rPr>
        <w:t>，將</w:t>
      </w:r>
      <w:r w:rsidR="00A03F19" w:rsidRPr="005C49C0">
        <w:rPr>
          <w:rFonts w:hint="eastAsia"/>
          <w:color w:val="0070C0"/>
        </w:rPr>
        <w:t>m</w:t>
      </w:r>
      <w:proofErr w:type="gramStart"/>
      <w:r w:rsidR="00A03F19" w:rsidRPr="005C49C0">
        <w:rPr>
          <w:rFonts w:hint="eastAsia"/>
          <w:color w:val="0070C0"/>
        </w:rPr>
        <w:t>個</w:t>
      </w:r>
      <w:proofErr w:type="gramEnd"/>
      <w:r w:rsidR="00AA7A54" w:rsidRPr="005C49C0">
        <w:rPr>
          <w:rFonts w:hint="eastAsia"/>
          <w:color w:val="0070C0"/>
        </w:rPr>
        <w:t>來自各完整資料集的</w:t>
      </w:r>
      <w:r w:rsidR="00A03F19" w:rsidRPr="005C49C0">
        <w:rPr>
          <w:rFonts w:hint="eastAsia"/>
          <w:color w:val="0070C0"/>
        </w:rPr>
        <w:t>結果</w:t>
      </w:r>
      <w:r w:rsidR="00AA7A54" w:rsidRPr="005C49C0">
        <w:rPr>
          <w:rFonts w:hint="eastAsia"/>
          <w:color w:val="0070C0"/>
        </w:rPr>
        <w:t>，以評分函數選擇一個最合理的值或</w:t>
      </w:r>
      <w:r w:rsidR="00A03F19" w:rsidRPr="005C49C0">
        <w:rPr>
          <w:rFonts w:hint="eastAsia"/>
          <w:color w:val="0070C0"/>
        </w:rPr>
        <w:t>合併</w:t>
      </w:r>
      <w:r w:rsidR="00AA7A54" w:rsidRPr="005C49C0">
        <w:rPr>
          <w:rFonts w:hint="eastAsia"/>
          <w:color w:val="0070C0"/>
        </w:rPr>
        <w:t>所有值</w:t>
      </w:r>
      <w:r w:rsidR="00775308" w:rsidRPr="005C49C0">
        <w:rPr>
          <w:rFonts w:hint="eastAsia"/>
          <w:color w:val="0070C0"/>
        </w:rPr>
        <w:t>，產生</w:t>
      </w:r>
      <w:r w:rsidR="00AA7A54" w:rsidRPr="005C49C0">
        <w:rPr>
          <w:rFonts w:hint="eastAsia"/>
          <w:color w:val="0070C0"/>
        </w:rPr>
        <w:t>最終</w:t>
      </w:r>
      <w:r w:rsidR="00775308" w:rsidRPr="005C49C0">
        <w:rPr>
          <w:rFonts w:hint="eastAsia"/>
          <w:color w:val="0070C0"/>
        </w:rPr>
        <w:t>的</w:t>
      </w:r>
      <w:r w:rsidR="00AA7A54" w:rsidRPr="005C49C0">
        <w:rPr>
          <w:rFonts w:hint="eastAsia"/>
          <w:color w:val="0070C0"/>
        </w:rPr>
        <w:t>結果</w:t>
      </w:r>
      <w:r w:rsidR="00775308" w:rsidRPr="005C49C0">
        <w:rPr>
          <w:rFonts w:hint="eastAsia"/>
          <w:color w:val="0070C0"/>
        </w:rPr>
        <w:t>作為</w:t>
      </w:r>
      <w:r w:rsidR="00AA7A54" w:rsidRPr="005C49C0">
        <w:rPr>
          <w:rFonts w:hint="eastAsia"/>
          <w:color w:val="0070C0"/>
        </w:rPr>
        <w:t>填補缺失值</w:t>
      </w:r>
      <w:r w:rsidR="00A03F19" w:rsidRPr="005C49C0">
        <w:rPr>
          <w:rFonts w:hint="eastAsia"/>
          <w:color w:val="0070C0"/>
        </w:rPr>
        <w:t>。根據</w:t>
      </w:r>
      <w:r w:rsidR="00A03F19" w:rsidRPr="005C49C0">
        <w:rPr>
          <w:rFonts w:hint="eastAsia"/>
          <w:color w:val="0070C0"/>
        </w:rPr>
        <w:t>R</w:t>
      </w:r>
      <w:r w:rsidR="00A03F19" w:rsidRPr="005C49C0">
        <w:rPr>
          <w:color w:val="0070C0"/>
        </w:rPr>
        <w:t>ubin</w:t>
      </w:r>
      <w:r w:rsidR="00A03F19" w:rsidRPr="005C49C0">
        <w:rPr>
          <w:rFonts w:hint="eastAsia"/>
          <w:color w:val="0070C0"/>
        </w:rPr>
        <w:t>的建議是，當</w:t>
      </w:r>
      <w:r w:rsidR="00A03F19" w:rsidRPr="005C49C0">
        <w:rPr>
          <w:rFonts w:hint="eastAsia"/>
          <w:color w:val="0070C0"/>
        </w:rPr>
        <w:t>m</w:t>
      </w:r>
      <w:r w:rsidR="00A03F19" w:rsidRPr="005C49C0">
        <w:rPr>
          <w:rFonts w:hint="eastAsia"/>
          <w:color w:val="0070C0"/>
        </w:rPr>
        <w:t>過大時並不會有更好的填補效果，因此建議</w:t>
      </w:r>
      <w:r w:rsidR="00A03F19" w:rsidRPr="005C49C0">
        <w:rPr>
          <w:rFonts w:hint="eastAsia"/>
          <w:color w:val="0070C0"/>
        </w:rPr>
        <w:t>m</w:t>
      </w:r>
      <w:r w:rsidR="00A03F19" w:rsidRPr="005C49C0">
        <w:rPr>
          <w:rFonts w:hint="eastAsia"/>
          <w:color w:val="0070C0"/>
        </w:rPr>
        <w:t>的範圍落在</w:t>
      </w:r>
      <w:r w:rsidR="00A03F19" w:rsidRPr="005C49C0">
        <w:rPr>
          <w:rFonts w:hint="eastAsia"/>
          <w:color w:val="0070C0"/>
        </w:rPr>
        <w:t>3</w:t>
      </w:r>
      <w:r w:rsidR="00A03F19" w:rsidRPr="005C49C0">
        <w:rPr>
          <w:rFonts w:hint="eastAsia"/>
          <w:color w:val="0070C0"/>
        </w:rPr>
        <w:t>到</w:t>
      </w:r>
      <w:r w:rsidR="00A03F19" w:rsidRPr="005C49C0">
        <w:rPr>
          <w:rFonts w:hint="eastAsia"/>
          <w:color w:val="0070C0"/>
        </w:rPr>
        <w:t>10</w:t>
      </w:r>
      <w:r w:rsidR="00A03F19" w:rsidRPr="005C49C0">
        <w:rPr>
          <w:rFonts w:hint="eastAsia"/>
          <w:color w:val="0070C0"/>
        </w:rPr>
        <w:t>之間。</w:t>
      </w:r>
    </w:p>
    <w:p w14:paraId="461F4A6E" w14:textId="43DE6D5D" w:rsidR="00E83743" w:rsidRDefault="00E83743" w:rsidP="00A03F19">
      <w:pPr>
        <w:ind w:firstLine="480"/>
        <w:rPr>
          <w:color w:val="C45911" w:themeColor="accent2" w:themeShade="BF"/>
        </w:rPr>
      </w:pPr>
      <w:r w:rsidRPr="00E83743">
        <w:rPr>
          <w:rFonts w:hint="eastAsia"/>
          <w:color w:val="00B050"/>
        </w:rPr>
        <w:t>[</w:t>
      </w:r>
      <w:r w:rsidRPr="00E83743">
        <w:rPr>
          <w:rFonts w:hint="eastAsia"/>
          <w:color w:val="00B050"/>
        </w:rPr>
        <w:t>多重填補</w:t>
      </w:r>
      <w:proofErr w:type="gramStart"/>
      <w:r w:rsidRPr="00E83743">
        <w:rPr>
          <w:rFonts w:hint="eastAsia"/>
          <w:color w:val="00B050"/>
        </w:rPr>
        <w:t>法優點</w:t>
      </w:r>
      <w:proofErr w:type="gramEnd"/>
      <w:r w:rsidRPr="00E83743">
        <w:rPr>
          <w:rFonts w:hint="eastAsia"/>
          <w:color w:val="00B050"/>
        </w:rPr>
        <w:t>]</w:t>
      </w:r>
      <w:r>
        <w:rPr>
          <w:rFonts w:hint="eastAsia"/>
          <w:color w:val="C45911" w:themeColor="accent2" w:themeShade="BF"/>
        </w:rPr>
        <w:t xml:space="preserve"> </w:t>
      </w:r>
    </w:p>
    <w:p w14:paraId="323EE626" w14:textId="28EA7E17" w:rsidR="00E83743" w:rsidRDefault="00E83743" w:rsidP="00A03F19">
      <w:pPr>
        <w:ind w:firstLine="480"/>
        <w:rPr>
          <w:color w:val="C45911" w:themeColor="accent2" w:themeShade="BF"/>
        </w:rPr>
      </w:pPr>
      <w:r w:rsidRPr="006F4E2C">
        <w:rPr>
          <w:rFonts w:cs="Times New Roman" w:hint="eastAsia"/>
          <w:color w:val="0070C0"/>
        </w:rPr>
        <w:t>相</w:t>
      </w:r>
      <w:r w:rsidR="001F0768" w:rsidRPr="006F4E2C">
        <w:rPr>
          <w:rFonts w:cs="Times New Roman" w:hint="eastAsia"/>
          <w:color w:val="0070C0"/>
        </w:rPr>
        <w:t>較</w:t>
      </w:r>
      <w:r w:rsidRPr="006F4E2C">
        <w:rPr>
          <w:rFonts w:cs="Times New Roman" w:hint="eastAsia"/>
          <w:color w:val="0070C0"/>
        </w:rPr>
        <w:t>於單一填補法，多重填補法</w:t>
      </w:r>
      <w:r w:rsidR="001B4BA5" w:rsidRPr="006F4E2C">
        <w:rPr>
          <w:rFonts w:cs="Times New Roman" w:hint="eastAsia"/>
          <w:color w:val="0070C0"/>
        </w:rPr>
        <w:t>也</w:t>
      </w:r>
      <w:r w:rsidRPr="006F4E2C">
        <w:rPr>
          <w:rFonts w:cs="Times New Roman" w:hint="eastAsia"/>
          <w:color w:val="0070C0"/>
        </w:rPr>
        <w:t>有</w:t>
      </w:r>
      <w:r w:rsidR="009B2676" w:rsidRPr="006F4E2C">
        <w:rPr>
          <w:rFonts w:cs="Times New Roman" w:hint="eastAsia"/>
          <w:color w:val="0070C0"/>
        </w:rPr>
        <w:t>些</w:t>
      </w:r>
      <w:r w:rsidR="001B4BA5" w:rsidRPr="006F4E2C">
        <w:rPr>
          <w:rFonts w:cs="Times New Roman" w:hint="eastAsia"/>
          <w:color w:val="0070C0"/>
        </w:rPr>
        <w:t>好處</w:t>
      </w:r>
      <w:r w:rsidR="009C4AB3" w:rsidRPr="006F4E2C">
        <w:rPr>
          <w:rFonts w:cs="Times New Roman" w:hint="eastAsia"/>
          <w:color w:val="0070C0"/>
        </w:rPr>
        <w:t>。</w:t>
      </w:r>
      <w:r w:rsidR="001B4BA5" w:rsidRPr="006F4E2C">
        <w:rPr>
          <w:rFonts w:cs="Times New Roman" w:hint="eastAsia"/>
          <w:color w:val="0070C0"/>
        </w:rPr>
        <w:t>其中</w:t>
      </w:r>
      <w:r w:rsidR="009C4AB3" w:rsidRPr="006F4E2C">
        <w:rPr>
          <w:rFonts w:cs="Times New Roman" w:hint="eastAsia"/>
          <w:color w:val="0070C0"/>
        </w:rPr>
        <w:t>因為填補的次數很多，因此對於</w:t>
      </w:r>
      <w:r w:rsidR="00972D4B" w:rsidRPr="006F4E2C">
        <w:rPr>
          <w:rFonts w:cs="Times New Roman" w:hint="eastAsia"/>
          <w:color w:val="0070C0"/>
        </w:rPr>
        <w:t>相</w:t>
      </w:r>
      <w:r w:rsidR="009C4AB3" w:rsidRPr="006F4E2C">
        <w:rPr>
          <w:rFonts w:cs="Times New Roman" w:hint="eastAsia"/>
          <w:color w:val="0070C0"/>
        </w:rPr>
        <w:t>同缺</w:t>
      </w:r>
      <w:r w:rsidR="00972D4B" w:rsidRPr="006F4E2C">
        <w:rPr>
          <w:rFonts w:cs="Times New Roman" w:hint="eastAsia"/>
          <w:color w:val="0070C0"/>
        </w:rPr>
        <w:t>失</w:t>
      </w:r>
      <w:r w:rsidR="009C4AB3" w:rsidRPr="006F4E2C">
        <w:rPr>
          <w:rFonts w:cs="Times New Roman" w:hint="eastAsia"/>
          <w:color w:val="0070C0"/>
        </w:rPr>
        <w:t>值</w:t>
      </w:r>
      <w:r w:rsidR="00972D4B" w:rsidRPr="006F4E2C">
        <w:rPr>
          <w:rFonts w:cs="Times New Roman" w:hint="eastAsia"/>
          <w:color w:val="0070C0"/>
        </w:rPr>
        <w:t>，</w:t>
      </w:r>
      <w:bookmarkStart w:id="19" w:name="_GoBack"/>
      <w:bookmarkEnd w:id="19"/>
      <w:r w:rsidR="00972D4B" w:rsidRPr="006F4E2C">
        <w:rPr>
          <w:rFonts w:cs="Times New Roman" w:hint="eastAsia"/>
          <w:color w:val="0070C0"/>
        </w:rPr>
        <w:t>每次填補都是從</w:t>
      </w:r>
      <w:r w:rsidR="009C4AB3" w:rsidRPr="006F4E2C">
        <w:rPr>
          <w:rFonts w:cs="Times New Roman" w:hint="eastAsia"/>
          <w:color w:val="0070C0"/>
        </w:rPr>
        <w:t>候選填補值</w:t>
      </w:r>
      <w:r w:rsidR="00972D4B" w:rsidRPr="006F4E2C">
        <w:rPr>
          <w:rFonts w:cs="Times New Roman" w:hint="eastAsia"/>
          <w:color w:val="0070C0"/>
        </w:rPr>
        <w:t>的集合中挑選出來，也</w:t>
      </w:r>
      <w:r w:rsidR="0096163C" w:rsidRPr="006F4E2C">
        <w:rPr>
          <w:rFonts w:cs="Times New Roman" w:hint="eastAsia"/>
          <w:color w:val="0070C0"/>
        </w:rPr>
        <w:t>會有比較多種的選擇</w:t>
      </w:r>
      <w:r w:rsidR="009C4AB3" w:rsidRPr="006F4E2C">
        <w:rPr>
          <w:rFonts w:cs="Times New Roman" w:hint="eastAsia"/>
          <w:color w:val="0070C0"/>
        </w:rPr>
        <w:t>，因此</w:t>
      </w:r>
      <w:proofErr w:type="gramStart"/>
      <w:r w:rsidR="009C4AB3" w:rsidRPr="006F4E2C">
        <w:rPr>
          <w:rFonts w:cs="Times New Roman" w:hint="eastAsia"/>
          <w:color w:val="0070C0"/>
        </w:rPr>
        <w:t>採</w:t>
      </w:r>
      <w:proofErr w:type="gramEnd"/>
      <w:r w:rsidR="001B4BA5" w:rsidRPr="006F4E2C">
        <w:rPr>
          <w:rFonts w:cs="Times New Roman" w:hint="eastAsia"/>
          <w:color w:val="0070C0"/>
        </w:rPr>
        <w:t>隨機抽取</w:t>
      </w:r>
      <w:r w:rsidR="009C4AB3" w:rsidRPr="006F4E2C">
        <w:rPr>
          <w:rFonts w:cs="Times New Roman" w:hint="eastAsia"/>
          <w:color w:val="0070C0"/>
        </w:rPr>
        <w:t>其中一種作為填補值會比單一填補法更有多樣性，避免落入填補的值總是可以預測的。</w:t>
      </w:r>
    </w:p>
    <w:p w14:paraId="0985E4DC" w14:textId="06311949" w:rsidR="00E83743" w:rsidRDefault="00E83743" w:rsidP="00A03F19">
      <w:pPr>
        <w:ind w:firstLine="480"/>
        <w:rPr>
          <w:color w:val="C45911" w:themeColor="accent2" w:themeShade="BF"/>
        </w:rPr>
      </w:pPr>
      <w:r w:rsidRPr="00E83743">
        <w:rPr>
          <w:rFonts w:hint="eastAsia"/>
          <w:color w:val="00B050"/>
        </w:rPr>
        <w:t>[</w:t>
      </w:r>
      <w:r w:rsidRPr="00E83743">
        <w:rPr>
          <w:rFonts w:hint="eastAsia"/>
          <w:color w:val="00B050"/>
        </w:rPr>
        <w:t>多重填補法</w:t>
      </w:r>
      <w:r w:rsidR="00854BD4">
        <w:rPr>
          <w:rFonts w:hint="eastAsia"/>
          <w:color w:val="00B050"/>
        </w:rPr>
        <w:t>缺</w:t>
      </w:r>
      <w:r w:rsidRPr="00E83743">
        <w:rPr>
          <w:rFonts w:hint="eastAsia"/>
          <w:color w:val="00B050"/>
        </w:rPr>
        <w:t>點</w:t>
      </w:r>
      <w:r w:rsidRPr="00E83743">
        <w:rPr>
          <w:rFonts w:hint="eastAsia"/>
          <w:color w:val="00B050"/>
        </w:rPr>
        <w:t>]</w:t>
      </w:r>
      <w:r>
        <w:rPr>
          <w:rFonts w:hint="eastAsia"/>
          <w:color w:val="C45911" w:themeColor="accent2" w:themeShade="BF"/>
        </w:rPr>
        <w:t xml:space="preserve"> </w:t>
      </w:r>
    </w:p>
    <w:p w14:paraId="56FC97FE" w14:textId="32BB7D40" w:rsidR="00594D54" w:rsidRPr="000313B8" w:rsidRDefault="00A03F19" w:rsidP="005B763C">
      <w:pPr>
        <w:ind w:firstLine="480"/>
        <w:rPr>
          <w:rFonts w:cs="Times New Roman"/>
          <w:color w:val="0070C0"/>
        </w:rPr>
      </w:pPr>
      <w:r w:rsidRPr="000313B8">
        <w:rPr>
          <w:rFonts w:hint="eastAsia"/>
          <w:color w:val="0070C0"/>
        </w:rPr>
        <w:t>多重填補法仰賴於資料集上模擬分布模型</w:t>
      </w:r>
      <w:r w:rsidRPr="000313B8">
        <w:rPr>
          <w:color w:val="0070C0"/>
        </w:rPr>
        <w:fldChar w:fldCharType="begin"/>
      </w:r>
      <w:r w:rsidR="00C34F3F" w:rsidRPr="000313B8">
        <w:rPr>
          <w:color w:val="0070C0"/>
        </w:rPr>
        <w:instrText xml:space="preserve"> ADDIN ZOTERO_ITEM CSL_CITATION {"citationID":"3EvDnkiE","properties":{"formattedCitation":"[19]","plainCitation":"[19]","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Pr="000313B8">
        <w:rPr>
          <w:color w:val="0070C0"/>
        </w:rPr>
        <w:fldChar w:fldCharType="separate"/>
      </w:r>
      <w:r w:rsidR="00C34F3F" w:rsidRPr="000313B8">
        <w:rPr>
          <w:rFonts w:cs="Times New Roman"/>
          <w:color w:val="0070C0"/>
        </w:rPr>
        <w:t>[19]</w:t>
      </w:r>
      <w:r w:rsidRPr="000313B8">
        <w:rPr>
          <w:color w:val="0070C0"/>
        </w:rPr>
        <w:fldChar w:fldCharType="end"/>
      </w:r>
      <w:r w:rsidRPr="000313B8">
        <w:rPr>
          <w:rFonts w:hint="eastAsia"/>
          <w:color w:val="0070C0"/>
        </w:rPr>
        <w:t>，在遇到缺失資料時根據模型的分布給予一群可能為該缺失值的候選解集合，並在陸續填補過程中調整資料集的分布、變異數以及信賴區間等，因此在填補過程中會需要極大量的計算需求且在實務上不容易進行模擬。</w:t>
      </w:r>
      <w:r w:rsidR="00007AF7" w:rsidRPr="000313B8">
        <w:rPr>
          <w:rFonts w:hint="eastAsia"/>
          <w:color w:val="0070C0"/>
        </w:rPr>
        <w:t>加上</w:t>
      </w:r>
      <w:r w:rsidR="002354E4" w:rsidRPr="000313B8">
        <w:rPr>
          <w:rFonts w:hint="eastAsia"/>
          <w:color w:val="0070C0"/>
        </w:rPr>
        <w:t>生成多重填補值的過程與所花費時間比起單一填補法複雜</w:t>
      </w:r>
      <w:r w:rsidR="0021231D" w:rsidRPr="000313B8">
        <w:rPr>
          <w:rFonts w:hint="eastAsia"/>
          <w:color w:val="0070C0"/>
        </w:rPr>
        <w:t>許多</w:t>
      </w:r>
      <w:r w:rsidR="005C49C0" w:rsidRPr="000313B8">
        <w:rPr>
          <w:rFonts w:hint="eastAsia"/>
          <w:color w:val="0070C0"/>
        </w:rPr>
        <w:t>，也是不常採用多重填補法的原因之</w:t>
      </w:r>
      <w:proofErr w:type="gramStart"/>
      <w:r w:rsidR="005C49C0" w:rsidRPr="000313B8">
        <w:rPr>
          <w:rFonts w:hint="eastAsia"/>
          <w:color w:val="0070C0"/>
        </w:rPr>
        <w:t>一</w:t>
      </w:r>
      <w:proofErr w:type="gramEnd"/>
      <w:r w:rsidR="005C49C0" w:rsidRPr="000313B8">
        <w:rPr>
          <w:rFonts w:hint="eastAsia"/>
          <w:color w:val="0070C0"/>
        </w:rPr>
        <w:t>。</w:t>
      </w:r>
    </w:p>
    <w:p w14:paraId="4B8BB38F" w14:textId="5AAE70A0" w:rsidR="0097496A" w:rsidRPr="0097496A" w:rsidRDefault="00163CFB" w:rsidP="00A86656">
      <w:pPr>
        <w:ind w:firstLine="480"/>
        <w:rPr>
          <w:rFonts w:cs="Times New Roman"/>
          <w:color w:val="00B050"/>
        </w:rPr>
      </w:pPr>
      <w:r>
        <w:rPr>
          <w:rFonts w:cs="Times New Roman" w:hint="eastAsia"/>
          <w:color w:val="00B050"/>
        </w:rPr>
        <w:t>[</w:t>
      </w:r>
      <w:proofErr w:type="gramStart"/>
      <w:r>
        <w:rPr>
          <w:rFonts w:cs="Times New Roman" w:hint="eastAsia"/>
          <w:color w:val="00B050"/>
        </w:rPr>
        <w:t>填補法優</w:t>
      </w:r>
      <w:proofErr w:type="gramEnd"/>
      <w:r w:rsidR="00BA6C16">
        <w:rPr>
          <w:rFonts w:cs="Times New Roman" w:hint="eastAsia"/>
          <w:color w:val="00B050"/>
        </w:rPr>
        <w:t>、</w:t>
      </w:r>
      <w:r>
        <w:rPr>
          <w:rFonts w:cs="Times New Roman" w:hint="eastAsia"/>
          <w:color w:val="00B050"/>
        </w:rPr>
        <w:t>缺點</w:t>
      </w:r>
      <w:r w:rsidR="00A86656">
        <w:rPr>
          <w:rFonts w:cs="Times New Roman" w:hint="eastAsia"/>
          <w:color w:val="00B050"/>
        </w:rPr>
        <w:t>]</w:t>
      </w:r>
    </w:p>
    <w:p w14:paraId="36E35D9D" w14:textId="5A066A5D" w:rsidR="009F4512" w:rsidRDefault="006764E5" w:rsidP="00A23A33">
      <w:pPr>
        <w:ind w:firstLine="480"/>
        <w:rPr>
          <w:color w:val="0070C0"/>
        </w:rPr>
      </w:pPr>
      <w:r>
        <w:rPr>
          <w:rFonts w:cs="Times New Roman" w:hint="eastAsia"/>
          <w:color w:val="0070C0"/>
        </w:rPr>
        <w:t>填補法的優點在於，</w:t>
      </w:r>
      <w:r w:rsidR="001511D9" w:rsidRPr="007A4F52">
        <w:rPr>
          <w:rFonts w:hint="eastAsia"/>
          <w:color w:val="0070C0"/>
        </w:rPr>
        <w:t>不影響輸入</w:t>
      </w:r>
      <w:r w:rsidR="001B355D" w:rsidRPr="007A4F52">
        <w:rPr>
          <w:rFonts w:hint="eastAsia"/>
          <w:color w:val="0070C0"/>
        </w:rPr>
        <w:t>統計模型</w:t>
      </w:r>
      <w:r w:rsidR="001B355D">
        <w:rPr>
          <w:rFonts w:hint="eastAsia"/>
          <w:color w:val="0070C0"/>
        </w:rPr>
        <w:t>、</w:t>
      </w:r>
      <w:r w:rsidR="001511D9" w:rsidRPr="007A4F52">
        <w:rPr>
          <w:rFonts w:hint="eastAsia"/>
          <w:color w:val="0070C0"/>
        </w:rPr>
        <w:t>資料集分布以及避免</w:t>
      </w:r>
      <w:r w:rsidR="001511D9">
        <w:rPr>
          <w:rFonts w:hint="eastAsia"/>
          <w:color w:val="0070C0"/>
        </w:rPr>
        <w:t>喪失</w:t>
      </w:r>
      <w:r w:rsidR="001511D9" w:rsidRPr="007A4F52">
        <w:rPr>
          <w:rFonts w:hint="eastAsia"/>
          <w:color w:val="0070C0"/>
        </w:rPr>
        <w:t>資料</w:t>
      </w:r>
      <w:r w:rsidR="001511D9">
        <w:rPr>
          <w:rFonts w:hint="eastAsia"/>
          <w:color w:val="0070C0"/>
        </w:rPr>
        <w:t>集的</w:t>
      </w:r>
      <w:r w:rsidR="001511D9" w:rsidRPr="007A4F52">
        <w:rPr>
          <w:rFonts w:hint="eastAsia"/>
          <w:color w:val="0070C0"/>
        </w:rPr>
        <w:t>表現特性，參考</w:t>
      </w:r>
      <w:r w:rsidR="001511D9">
        <w:rPr>
          <w:rFonts w:hint="eastAsia"/>
          <w:color w:val="0070C0"/>
        </w:rPr>
        <w:t>無缺失值的資料點以填補</w:t>
      </w:r>
      <w:r w:rsidR="001511D9" w:rsidRPr="007A4F52">
        <w:rPr>
          <w:rFonts w:hint="eastAsia"/>
          <w:color w:val="0070C0"/>
        </w:rPr>
        <w:t>缺失值較有可</w:t>
      </w:r>
      <w:r w:rsidR="001A11DC">
        <w:rPr>
          <w:rFonts w:hint="eastAsia"/>
          <w:color w:val="0070C0"/>
        </w:rPr>
        <w:t>參考</w:t>
      </w:r>
      <w:r w:rsidR="001511D9" w:rsidRPr="007A4F52">
        <w:rPr>
          <w:rFonts w:hint="eastAsia"/>
          <w:color w:val="0070C0"/>
        </w:rPr>
        <w:t>性且預期會有比較好的效果</w:t>
      </w:r>
      <w:r w:rsidR="001511D9">
        <w:rPr>
          <w:rFonts w:hint="eastAsia"/>
          <w:color w:val="0070C0"/>
        </w:rPr>
        <w:t>，</w:t>
      </w:r>
      <w:r w:rsidR="001A11DC">
        <w:rPr>
          <w:rFonts w:hint="eastAsia"/>
          <w:color w:val="0070C0"/>
        </w:rPr>
        <w:t>也比較</w:t>
      </w:r>
      <w:r w:rsidR="001511D9" w:rsidRPr="007A4F52">
        <w:rPr>
          <w:rFonts w:hint="eastAsia"/>
          <w:color w:val="0070C0"/>
        </w:rPr>
        <w:t>接近完整資料集的特徵</w:t>
      </w:r>
      <w:r w:rsidR="001511D9" w:rsidRPr="007A4F52">
        <w:rPr>
          <w:rFonts w:cs="Times New Roman" w:hint="eastAsia"/>
          <w:color w:val="0070C0"/>
        </w:rPr>
        <w:t>。</w:t>
      </w:r>
      <w:r w:rsidR="002E64E7">
        <w:rPr>
          <w:rFonts w:cs="Times New Roman" w:hint="eastAsia"/>
          <w:color w:val="0070C0"/>
        </w:rPr>
        <w:t>然而，</w:t>
      </w:r>
      <w:r w:rsidR="00A06DFC">
        <w:rPr>
          <w:rFonts w:hint="eastAsia"/>
          <w:color w:val="0070C0"/>
        </w:rPr>
        <w:t>填補法</w:t>
      </w:r>
      <w:r w:rsidR="00F677B7">
        <w:rPr>
          <w:rFonts w:hint="eastAsia"/>
          <w:color w:val="0070C0"/>
        </w:rPr>
        <w:t>也其</w:t>
      </w:r>
      <w:r w:rsidR="00A06DFC">
        <w:rPr>
          <w:rFonts w:hint="eastAsia"/>
          <w:color w:val="0070C0"/>
        </w:rPr>
        <w:t>缺點，</w:t>
      </w:r>
      <w:r w:rsidR="00F677B7">
        <w:rPr>
          <w:rFonts w:hint="eastAsia"/>
          <w:color w:val="0070C0"/>
        </w:rPr>
        <w:t>就是</w:t>
      </w:r>
      <w:r w:rsidR="00F52C85">
        <w:rPr>
          <w:rFonts w:hint="eastAsia"/>
          <w:color w:val="0070C0"/>
        </w:rPr>
        <w:t>無法保證或是確定填補缺失的值是否正確</w:t>
      </w:r>
      <w:r w:rsidR="00271A29">
        <w:rPr>
          <w:rFonts w:hint="eastAsia"/>
          <w:color w:val="0070C0"/>
        </w:rPr>
        <w:t>，</w:t>
      </w:r>
      <w:r w:rsidR="00006FCE">
        <w:rPr>
          <w:rFonts w:hint="eastAsia"/>
          <w:color w:val="0070C0"/>
        </w:rPr>
        <w:t>且</w:t>
      </w:r>
      <w:r w:rsidR="00271A29">
        <w:rPr>
          <w:rFonts w:hint="eastAsia"/>
          <w:color w:val="0070C0"/>
        </w:rPr>
        <w:t>填補</w:t>
      </w:r>
      <w:proofErr w:type="gramStart"/>
      <w:r w:rsidR="00271A29">
        <w:rPr>
          <w:rFonts w:hint="eastAsia"/>
          <w:color w:val="0070C0"/>
        </w:rPr>
        <w:t>缺失值後</w:t>
      </w:r>
      <w:r w:rsidR="0012398F">
        <w:rPr>
          <w:rFonts w:hint="eastAsia"/>
          <w:color w:val="0070C0"/>
        </w:rPr>
        <w:t>一定</w:t>
      </w:r>
      <w:proofErr w:type="gramEnd"/>
      <w:r w:rsidR="00271A29">
        <w:rPr>
          <w:rFonts w:hint="eastAsia"/>
          <w:color w:val="0070C0"/>
        </w:rPr>
        <w:t>會影響原本資料集的內容</w:t>
      </w:r>
      <w:r w:rsidR="00006FCE">
        <w:rPr>
          <w:rFonts w:hint="eastAsia"/>
          <w:color w:val="0070C0"/>
        </w:rPr>
        <w:t>，造成資料的失真。</w:t>
      </w:r>
      <w:r w:rsidR="00271A29">
        <w:rPr>
          <w:rFonts w:hint="eastAsia"/>
          <w:color w:val="0070C0"/>
        </w:rPr>
        <w:t>因此</w:t>
      </w:r>
      <w:r w:rsidR="00A06DFC">
        <w:rPr>
          <w:rFonts w:hint="eastAsia"/>
          <w:color w:val="0070C0"/>
        </w:rPr>
        <w:t>沒有最好的填補法，只有最適合的填補法。</w:t>
      </w:r>
    </w:p>
    <w:p w14:paraId="62E02934" w14:textId="29616FDB" w:rsidR="00B75212" w:rsidRPr="00B75212" w:rsidRDefault="00B75212" w:rsidP="0018463D">
      <w:pPr>
        <w:pStyle w:val="af7"/>
        <w:rPr>
          <w:rFonts w:hint="eastAsia"/>
          <w:color w:val="0070C0"/>
          <w:sz w:val="24"/>
          <w:szCs w:val="24"/>
        </w:rPr>
      </w:pPr>
    </w:p>
    <w:p w14:paraId="6B75F293" w14:textId="251B20C6" w:rsidR="00AB148B" w:rsidRPr="004D10AA" w:rsidRDefault="00157C27" w:rsidP="00577AF0">
      <w:pPr>
        <w:pStyle w:val="3"/>
      </w:pPr>
      <w:bookmarkStart w:id="20" w:name="_Toc49302228"/>
      <w:r>
        <w:rPr>
          <w:rFonts w:hint="eastAsia"/>
        </w:rPr>
        <w:lastRenderedPageBreak/>
        <w:t>2.</w:t>
      </w:r>
      <w:r w:rsidR="001511D9" w:rsidRPr="004D10AA">
        <w:t>2.3</w:t>
      </w:r>
      <w:r w:rsidR="004D10AA" w:rsidRPr="00B75212">
        <w:rPr>
          <w:rFonts w:hint="eastAsia"/>
          <w:shd w:val="clear" w:color="auto" w:fill="auto"/>
        </w:rPr>
        <w:t xml:space="preserve"> </w:t>
      </w:r>
      <w:r w:rsidR="00AB148B" w:rsidRPr="00B75212">
        <w:rPr>
          <w:rFonts w:hint="eastAsia"/>
          <w:shd w:val="clear" w:color="auto" w:fill="auto"/>
        </w:rPr>
        <w:t>k</w:t>
      </w:r>
      <w:r w:rsidR="00AB148B" w:rsidRPr="00B75212">
        <w:rPr>
          <w:rFonts w:hint="eastAsia"/>
          <w:shd w:val="clear" w:color="auto" w:fill="auto"/>
        </w:rPr>
        <w:t>鄰近</w:t>
      </w:r>
      <w:r w:rsidR="007E56AC" w:rsidRPr="00B75212">
        <w:rPr>
          <w:rFonts w:hint="eastAsia"/>
          <w:shd w:val="clear" w:color="auto" w:fill="auto"/>
        </w:rPr>
        <w:t>點</w:t>
      </w:r>
      <w:r w:rsidR="00835491" w:rsidRPr="00B75212">
        <w:rPr>
          <w:rFonts w:hint="eastAsia"/>
          <w:shd w:val="clear" w:color="auto" w:fill="auto"/>
        </w:rPr>
        <w:t>填補</w:t>
      </w:r>
      <w:r w:rsidR="00AB148B" w:rsidRPr="00B75212">
        <w:rPr>
          <w:rFonts w:hint="eastAsia"/>
          <w:shd w:val="clear" w:color="auto" w:fill="auto"/>
        </w:rPr>
        <w:t>法</w:t>
      </w:r>
      <w:bookmarkEnd w:id="20"/>
    </w:p>
    <w:p w14:paraId="0A7A4685" w14:textId="116FCE7C" w:rsidR="0001512C" w:rsidRDefault="0001512C" w:rsidP="00E52CF8">
      <w:pPr>
        <w:ind w:firstLine="480"/>
        <w:rPr>
          <w:rFonts w:cs="Times New Roman"/>
          <w:color w:val="0070C0"/>
        </w:rPr>
      </w:pPr>
      <w:r w:rsidRPr="00BC538F">
        <w:rPr>
          <w:rFonts w:cs="Times New Roman" w:hint="eastAsia"/>
          <w:color w:val="00B050"/>
        </w:rPr>
        <w:t>[</w:t>
      </w:r>
      <w:r w:rsidR="00B53BD0">
        <w:rPr>
          <w:rFonts w:cs="Times New Roman" w:hint="eastAsia"/>
          <w:color w:val="00B050"/>
        </w:rPr>
        <w:t>介紹</w:t>
      </w:r>
      <w:r w:rsidR="00BC538F">
        <w:rPr>
          <w:rFonts w:cs="Times New Roman"/>
          <w:color w:val="00B050"/>
        </w:rPr>
        <w:t>k</w:t>
      </w:r>
      <w:r w:rsidR="00BC538F">
        <w:rPr>
          <w:rFonts w:cs="Times New Roman" w:hint="eastAsia"/>
          <w:color w:val="00B050"/>
        </w:rPr>
        <w:t>鄰近點填補法</w:t>
      </w:r>
      <w:r w:rsidR="000F4156">
        <w:rPr>
          <w:rFonts w:cs="Times New Roman" w:hint="eastAsia"/>
          <w:color w:val="00B050"/>
        </w:rPr>
        <w:t>]</w:t>
      </w:r>
    </w:p>
    <w:p w14:paraId="1F09BF23" w14:textId="372AD211" w:rsidR="006331FB" w:rsidRDefault="00B80052" w:rsidP="00E52CF8">
      <w:pPr>
        <w:ind w:firstLine="480"/>
        <w:rPr>
          <w:rFonts w:cs="Times New Roman"/>
          <w:color w:val="0070C0"/>
        </w:rPr>
      </w:pPr>
      <w:r w:rsidRPr="00F1415A">
        <w:rPr>
          <w:rFonts w:cs="Times New Roman"/>
          <w:color w:val="0070C0"/>
        </w:rPr>
        <w:t>k</w:t>
      </w:r>
      <w:r w:rsidRPr="00F1415A">
        <w:rPr>
          <w:rFonts w:cs="Times New Roman" w:hint="eastAsia"/>
          <w:color w:val="0070C0"/>
        </w:rPr>
        <w:t>鄰近</w:t>
      </w:r>
      <w:r w:rsidR="00664E95" w:rsidRPr="00F1415A">
        <w:rPr>
          <w:rFonts w:cs="Times New Roman" w:hint="eastAsia"/>
          <w:color w:val="0070C0"/>
        </w:rPr>
        <w:t>點</w:t>
      </w:r>
      <w:r w:rsidRPr="00F1415A">
        <w:rPr>
          <w:rFonts w:cs="Times New Roman" w:hint="eastAsia"/>
          <w:color w:val="0070C0"/>
        </w:rPr>
        <w:t>填補法</w:t>
      </w:r>
      <w:r w:rsidRPr="00F1415A">
        <w:rPr>
          <w:rFonts w:cs="Times New Roman" w:hint="eastAsia"/>
          <w:color w:val="0070C0"/>
        </w:rPr>
        <w:t>(</w:t>
      </w:r>
      <w:r w:rsidR="007276B9" w:rsidRPr="00F1415A">
        <w:rPr>
          <w:rFonts w:cs="Times New Roman"/>
          <w:color w:val="0070C0"/>
        </w:rPr>
        <w:t>k</w:t>
      </w:r>
      <w:r w:rsidR="00C40D58" w:rsidRPr="00F1415A">
        <w:rPr>
          <w:rFonts w:cs="Times New Roman" w:hint="eastAsia"/>
          <w:color w:val="0070C0"/>
        </w:rPr>
        <w:t>-</w:t>
      </w:r>
      <w:r w:rsidR="005B36AC" w:rsidRPr="00F1415A">
        <w:rPr>
          <w:rFonts w:cs="Times New Roman"/>
          <w:color w:val="0070C0"/>
        </w:rPr>
        <w:t>n</w:t>
      </w:r>
      <w:r w:rsidR="00C40D58" w:rsidRPr="00F1415A">
        <w:rPr>
          <w:rFonts w:cs="Times New Roman"/>
          <w:color w:val="0070C0"/>
        </w:rPr>
        <w:t xml:space="preserve">earest </w:t>
      </w:r>
      <w:r w:rsidR="005B36AC" w:rsidRPr="00F1415A">
        <w:rPr>
          <w:rFonts w:cs="Times New Roman"/>
          <w:color w:val="0070C0"/>
        </w:rPr>
        <w:t>n</w:t>
      </w:r>
      <w:r w:rsidR="00C40D58" w:rsidRPr="00F1415A">
        <w:rPr>
          <w:rFonts w:cs="Times New Roman"/>
          <w:color w:val="0070C0"/>
        </w:rPr>
        <w:t>eighbor</w:t>
      </w:r>
      <w:r w:rsidR="007276B9" w:rsidRPr="00F1415A">
        <w:rPr>
          <w:rFonts w:cs="Times New Roman"/>
          <w:color w:val="0070C0"/>
        </w:rPr>
        <w:t xml:space="preserve"> imputation</w:t>
      </w:r>
      <w:r w:rsidRPr="00F1415A">
        <w:rPr>
          <w:rFonts w:cs="Times New Roman" w:hint="eastAsia"/>
          <w:color w:val="0070C0"/>
        </w:rPr>
        <w:t>，</w:t>
      </w:r>
      <w:r w:rsidR="00D77829" w:rsidRPr="00F1415A">
        <w:rPr>
          <w:rFonts w:cs="Times New Roman" w:hint="eastAsia"/>
          <w:color w:val="0070C0"/>
        </w:rPr>
        <w:t>k</w:t>
      </w:r>
      <w:r w:rsidR="00213254" w:rsidRPr="00F1415A">
        <w:rPr>
          <w:rFonts w:cs="Times New Roman" w:hint="eastAsia"/>
          <w:color w:val="0070C0"/>
        </w:rPr>
        <w:t>-</w:t>
      </w:r>
      <w:r w:rsidR="00D77829" w:rsidRPr="00F1415A">
        <w:rPr>
          <w:rFonts w:cs="Times New Roman"/>
          <w:color w:val="0070C0"/>
        </w:rPr>
        <w:t>NN</w:t>
      </w:r>
      <w:r w:rsidR="00213254" w:rsidRPr="00F1415A">
        <w:rPr>
          <w:rFonts w:cs="Times New Roman" w:hint="eastAsia"/>
          <w:color w:val="0070C0"/>
        </w:rPr>
        <w:t xml:space="preserve"> </w:t>
      </w:r>
      <w:r w:rsidR="00213254" w:rsidRPr="00F1415A">
        <w:rPr>
          <w:rFonts w:cs="Times New Roman"/>
          <w:color w:val="0070C0"/>
        </w:rPr>
        <w:t>imputation</w:t>
      </w:r>
      <w:r w:rsidR="00D77829" w:rsidRPr="00F1415A">
        <w:rPr>
          <w:rFonts w:cs="Times New Roman" w:hint="eastAsia"/>
          <w:color w:val="0070C0"/>
        </w:rPr>
        <w:t>)</w:t>
      </w:r>
      <w:r w:rsidR="008106A8" w:rsidRPr="00F1415A">
        <w:rPr>
          <w:rFonts w:cs="Times New Roman"/>
          <w:color w:val="0070C0"/>
        </w:rPr>
        <w:fldChar w:fldCharType="begin"/>
      </w:r>
      <w:r w:rsidR="00F43199" w:rsidRPr="00F1415A">
        <w:rPr>
          <w:rFonts w:cs="Times New Roman"/>
          <w:color w:val="0070C0"/>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F1415A">
        <w:rPr>
          <w:rFonts w:cs="Times New Roman"/>
          <w:color w:val="0070C0"/>
        </w:rPr>
        <w:fldChar w:fldCharType="separate"/>
      </w:r>
      <w:r w:rsidR="00F43199" w:rsidRPr="00F1415A">
        <w:rPr>
          <w:rFonts w:cs="Times New Roman"/>
          <w:color w:val="0070C0"/>
        </w:rPr>
        <w:t>[8], [16]</w:t>
      </w:r>
      <w:r w:rsidR="008106A8" w:rsidRPr="00F1415A">
        <w:rPr>
          <w:rFonts w:cs="Times New Roman"/>
          <w:color w:val="0070C0"/>
        </w:rPr>
        <w:fldChar w:fldCharType="end"/>
      </w:r>
      <w:r w:rsidR="007276B9" w:rsidRPr="00F1415A">
        <w:rPr>
          <w:rFonts w:cs="Times New Roman"/>
          <w:color w:val="0070C0"/>
        </w:rPr>
        <w:t>是</w:t>
      </w:r>
      <w:r w:rsidR="000625EF" w:rsidRPr="00F1415A">
        <w:rPr>
          <w:rFonts w:cs="Times New Roman" w:hint="eastAsia"/>
          <w:color w:val="0070C0"/>
        </w:rPr>
        <w:t>很實用</w:t>
      </w:r>
      <w:r w:rsidR="00264569" w:rsidRPr="00F1415A">
        <w:rPr>
          <w:rFonts w:cs="Times New Roman" w:hint="eastAsia"/>
          <w:color w:val="0070C0"/>
        </w:rPr>
        <w:t>的</w:t>
      </w:r>
      <w:r w:rsidR="00C4784E" w:rsidRPr="00F1415A">
        <w:rPr>
          <w:rFonts w:cs="Times New Roman" w:hint="eastAsia"/>
          <w:color w:val="0070C0"/>
        </w:rPr>
        <w:t>一種</w:t>
      </w:r>
      <w:r w:rsidR="007276B9" w:rsidRPr="00F1415A">
        <w:rPr>
          <w:rFonts w:cs="Times New Roman" w:hint="eastAsia"/>
          <w:color w:val="0070C0"/>
        </w:rPr>
        <w:t>填補</w:t>
      </w:r>
      <w:r w:rsidR="000625EF" w:rsidRPr="00F1415A">
        <w:rPr>
          <w:rFonts w:cs="Times New Roman" w:hint="eastAsia"/>
          <w:color w:val="0070C0"/>
        </w:rPr>
        <w:t>缺失值</w:t>
      </w:r>
      <w:r w:rsidR="00174DCA" w:rsidRPr="00F1415A">
        <w:rPr>
          <w:rFonts w:cs="Times New Roman" w:hint="eastAsia"/>
          <w:color w:val="0070C0"/>
        </w:rPr>
        <w:t>的</w:t>
      </w:r>
      <w:r w:rsidR="007276B9" w:rsidRPr="00F1415A">
        <w:rPr>
          <w:rFonts w:cs="Times New Roman" w:hint="eastAsia"/>
          <w:color w:val="0070C0"/>
        </w:rPr>
        <w:t>方法</w:t>
      </w:r>
      <w:r w:rsidRPr="00F1415A">
        <w:rPr>
          <w:rFonts w:cs="Times New Roman" w:hint="eastAsia"/>
          <w:color w:val="0070C0"/>
        </w:rPr>
        <w:t>。</w:t>
      </w:r>
      <w:r w:rsidR="00444B9B" w:rsidRPr="00F1415A">
        <w:rPr>
          <w:rFonts w:cs="Times New Roman"/>
          <w:color w:val="0070C0"/>
        </w:rPr>
        <w:t>k</w:t>
      </w:r>
      <w:r w:rsidR="00444B9B" w:rsidRPr="00F1415A">
        <w:rPr>
          <w:rFonts w:cs="Times New Roman" w:hint="eastAsia"/>
          <w:color w:val="0070C0"/>
        </w:rPr>
        <w:t>鄰近點填補法</w:t>
      </w:r>
      <w:r w:rsidR="00444B9B">
        <w:rPr>
          <w:rFonts w:cs="Times New Roman" w:hint="eastAsia"/>
          <w:color w:val="0070C0"/>
        </w:rPr>
        <w:t>核心概念為</w:t>
      </w:r>
      <w:r w:rsidR="00DB267F">
        <w:rPr>
          <w:rFonts w:cs="Times New Roman" w:hint="eastAsia"/>
          <w:color w:val="0070C0"/>
        </w:rPr>
        <w:t>：</w:t>
      </w:r>
      <w:r w:rsidR="00444B9B">
        <w:rPr>
          <w:rFonts w:cs="Times New Roman" w:hint="eastAsia"/>
          <w:color w:val="0070C0"/>
        </w:rPr>
        <w:t>假設鄰近的資料應該很相近，因此</w:t>
      </w:r>
      <w:r w:rsidR="00DB267F">
        <w:rPr>
          <w:rFonts w:cs="Times New Roman" w:hint="eastAsia"/>
          <w:color w:val="0070C0"/>
        </w:rPr>
        <w:t>在相同維度上，</w:t>
      </w:r>
      <w:r w:rsidR="00444B9B">
        <w:rPr>
          <w:rFonts w:cs="Times New Roman" w:hint="eastAsia"/>
          <w:color w:val="0070C0"/>
        </w:rPr>
        <w:t>鄰近資料</w:t>
      </w:r>
      <w:r w:rsidR="00DB267F">
        <w:rPr>
          <w:rFonts w:cs="Times New Roman" w:hint="eastAsia"/>
          <w:color w:val="0070C0"/>
        </w:rPr>
        <w:t>的</w:t>
      </w:r>
      <w:r w:rsidR="00444B9B">
        <w:rPr>
          <w:rFonts w:cs="Times New Roman" w:hint="eastAsia"/>
          <w:color w:val="0070C0"/>
        </w:rPr>
        <w:t>值也會很接近。</w:t>
      </w:r>
      <w:r w:rsidR="000F4156">
        <w:rPr>
          <w:rFonts w:cs="Times New Roman" w:hint="eastAsia"/>
          <w:color w:val="0070C0"/>
        </w:rPr>
        <w:t>今</w:t>
      </w:r>
      <w:r w:rsidR="00444B9B">
        <w:rPr>
          <w:rFonts w:cs="Times New Roman" w:hint="eastAsia"/>
          <w:color w:val="0070C0"/>
        </w:rPr>
        <w:t>已知存在</w:t>
      </w:r>
      <w:r w:rsidR="000F4156">
        <w:rPr>
          <w:rFonts w:cs="Times New Roman" w:hint="eastAsia"/>
          <w:color w:val="0070C0"/>
        </w:rPr>
        <w:t>一個</w:t>
      </w:r>
      <w:r w:rsidR="00444B9B">
        <w:rPr>
          <w:rFonts w:cs="Times New Roman" w:hint="eastAsia"/>
          <w:color w:val="0070C0"/>
        </w:rPr>
        <w:t>缺失值，找尋與含有該缺失值資料點最接近的資料點，</w:t>
      </w:r>
      <w:r w:rsidR="000F4156">
        <w:rPr>
          <w:rFonts w:cs="Times New Roman" w:hint="eastAsia"/>
          <w:color w:val="0070C0"/>
        </w:rPr>
        <w:t>作為鄰近點</w:t>
      </w:r>
      <w:r w:rsidR="00402588">
        <w:rPr>
          <w:rFonts w:cs="Times New Roman" w:hint="eastAsia"/>
          <w:color w:val="0070C0"/>
        </w:rPr>
        <w:t>。蒐集這些鄰近點</w:t>
      </w:r>
      <w:proofErr w:type="gramStart"/>
      <w:r w:rsidR="00402588">
        <w:rPr>
          <w:rFonts w:cs="Times New Roman" w:hint="eastAsia"/>
          <w:color w:val="0070C0"/>
        </w:rPr>
        <w:t>的值後</w:t>
      </w:r>
      <w:proofErr w:type="gramEnd"/>
      <w:r w:rsidR="00402588">
        <w:rPr>
          <w:rFonts w:cs="Times New Roman" w:hint="eastAsia"/>
          <w:color w:val="0070C0"/>
        </w:rPr>
        <w:t>，並且加這些值合併後為一個新值，最後將此新值填補該缺失值。</w:t>
      </w:r>
    </w:p>
    <w:p w14:paraId="0A5FD196" w14:textId="18F81174" w:rsidR="000F4156" w:rsidRDefault="000F4156" w:rsidP="00E52CF8">
      <w:pPr>
        <w:ind w:firstLine="480"/>
        <w:rPr>
          <w:rFonts w:cs="Times New Roman"/>
          <w:color w:val="0070C0"/>
        </w:rPr>
      </w:pPr>
      <w:r>
        <w:rPr>
          <w:rFonts w:cs="Times New Roman" w:hint="eastAsia"/>
          <w:color w:val="00B050"/>
        </w:rPr>
        <w:t>[</w:t>
      </w:r>
      <w:r w:rsidRPr="000F4156">
        <w:rPr>
          <w:rFonts w:cs="Times New Roman"/>
          <w:color w:val="00B050"/>
        </w:rPr>
        <w:t xml:space="preserve"> </w:t>
      </w:r>
      <w:r>
        <w:rPr>
          <w:rFonts w:cs="Times New Roman"/>
          <w:color w:val="00B050"/>
        </w:rPr>
        <w:t>k</w:t>
      </w:r>
      <w:r>
        <w:rPr>
          <w:rFonts w:cs="Times New Roman" w:hint="eastAsia"/>
          <w:color w:val="00B050"/>
        </w:rPr>
        <w:t>鄰近點填補法過程</w:t>
      </w:r>
      <w:r w:rsidRPr="00BC538F">
        <w:rPr>
          <w:rFonts w:cs="Times New Roman" w:hint="eastAsia"/>
          <w:color w:val="00B050"/>
        </w:rPr>
        <w:t>]</w:t>
      </w:r>
    </w:p>
    <w:p w14:paraId="366FAFD8" w14:textId="09512E09" w:rsidR="001913DA" w:rsidRDefault="004649E2" w:rsidP="00E52CF8">
      <w:pPr>
        <w:ind w:firstLine="480"/>
        <w:rPr>
          <w:rFonts w:cs="Times New Roman"/>
          <w:color w:val="0070C0"/>
        </w:rPr>
      </w:pPr>
      <w:r w:rsidRPr="00F1415A">
        <w:rPr>
          <w:rFonts w:cs="Times New Roman" w:hint="eastAsia"/>
          <w:color w:val="0070C0"/>
        </w:rPr>
        <w:t>k</w:t>
      </w:r>
      <w:r w:rsidRPr="00F1415A">
        <w:rPr>
          <w:rFonts w:cs="Times New Roman" w:hint="eastAsia"/>
          <w:color w:val="0070C0"/>
        </w:rPr>
        <w:t>鄰近</w:t>
      </w:r>
      <w:r w:rsidR="003B1E16" w:rsidRPr="00F1415A">
        <w:rPr>
          <w:rFonts w:cs="Times New Roman" w:hint="eastAsia"/>
          <w:color w:val="0070C0"/>
        </w:rPr>
        <w:t>點</w:t>
      </w:r>
      <w:r w:rsidRPr="00F1415A">
        <w:rPr>
          <w:rFonts w:cs="Times New Roman" w:hint="eastAsia"/>
          <w:color w:val="0070C0"/>
        </w:rPr>
        <w:t>填補法</w:t>
      </w:r>
      <w:r w:rsidR="006C518A" w:rsidRPr="00F1415A">
        <w:rPr>
          <w:rFonts w:cs="Times New Roman" w:hint="eastAsia"/>
          <w:color w:val="0070C0"/>
        </w:rPr>
        <w:t>的</w:t>
      </w:r>
      <w:r w:rsidR="00EF7FE5" w:rsidRPr="00F1415A">
        <w:rPr>
          <w:rFonts w:cs="Times New Roman" w:hint="eastAsia"/>
          <w:color w:val="0070C0"/>
        </w:rPr>
        <w:t>填補過程</w:t>
      </w:r>
      <w:r w:rsidR="00B73C59" w:rsidRPr="00F1415A">
        <w:rPr>
          <w:rFonts w:cs="Times New Roman" w:hint="eastAsia"/>
          <w:color w:val="0070C0"/>
        </w:rPr>
        <w:t>敘述</w:t>
      </w:r>
      <w:r w:rsidR="001B2429" w:rsidRPr="00F1415A">
        <w:rPr>
          <w:rFonts w:cs="Times New Roman" w:hint="eastAsia"/>
          <w:color w:val="0070C0"/>
        </w:rPr>
        <w:t>如下</w:t>
      </w:r>
      <w:r w:rsidR="005139E9" w:rsidRPr="00F1415A">
        <w:rPr>
          <w:rFonts w:cs="Times New Roman" w:hint="eastAsia"/>
          <w:color w:val="0070C0"/>
        </w:rPr>
        <w:t>，</w:t>
      </w:r>
      <w:r w:rsidR="00E327D0" w:rsidRPr="00F1415A">
        <w:rPr>
          <w:rFonts w:cs="Times New Roman" w:hint="eastAsia"/>
          <w:color w:val="0070C0"/>
        </w:rPr>
        <w:t>假設</w:t>
      </w:r>
      <w:r w:rsidR="007276B9" w:rsidRPr="00F1415A">
        <w:rPr>
          <w:rFonts w:cs="Times New Roman"/>
          <w:color w:val="0070C0"/>
        </w:rPr>
        <w:t>資料集中</w:t>
      </w:r>
      <w:r w:rsidR="00090232" w:rsidRPr="00F1415A">
        <w:rPr>
          <w:rFonts w:cs="Times New Roman" w:hint="eastAsia"/>
          <w:color w:val="0070C0"/>
        </w:rPr>
        <w:t>存在</w:t>
      </w:r>
      <w:r w:rsidR="00E327D0" w:rsidRPr="00F1415A">
        <w:rPr>
          <w:rFonts w:cs="Times New Roman" w:hint="eastAsia"/>
          <w:color w:val="0070C0"/>
        </w:rPr>
        <w:t>某資料點</w:t>
      </w:r>
      <w:r w:rsidR="00E327D0" w:rsidRPr="00F1415A">
        <w:rPr>
          <w:rFonts w:cs="Times New Roman"/>
          <w:color w:val="0070C0"/>
        </w:rPr>
        <w:t>p</w:t>
      </w:r>
      <w:r w:rsidR="00E327D0" w:rsidRPr="00F1415A">
        <w:rPr>
          <w:rFonts w:cs="Times New Roman" w:hint="eastAsia"/>
          <w:color w:val="0070C0"/>
        </w:rPr>
        <w:t>，在任</w:t>
      </w:r>
      <w:proofErr w:type="gramStart"/>
      <w:r w:rsidR="00E327D0" w:rsidRPr="00F1415A">
        <w:rPr>
          <w:rFonts w:cs="Times New Roman" w:hint="eastAsia"/>
          <w:color w:val="0070C0"/>
        </w:rPr>
        <w:t>意維度</w:t>
      </w:r>
      <w:proofErr w:type="gramEnd"/>
      <w:r w:rsidR="00E327D0" w:rsidRPr="00F1415A">
        <w:rPr>
          <w:rFonts w:cs="Times New Roman" w:hint="eastAsia"/>
          <w:color w:val="0070C0"/>
        </w:rPr>
        <w:t>d</w:t>
      </w:r>
      <w:r w:rsidR="00E327D0" w:rsidRPr="00F1415A">
        <w:rPr>
          <w:rFonts w:cs="Times New Roman" w:hint="eastAsia"/>
          <w:color w:val="0070C0"/>
        </w:rPr>
        <w:t>上</w:t>
      </w:r>
      <w:r w:rsidR="00B94726" w:rsidRPr="00F1415A">
        <w:rPr>
          <w:rFonts w:cs="Times New Roman" w:hint="eastAsia"/>
          <w:color w:val="0070C0"/>
        </w:rPr>
        <w:t>含</w:t>
      </w:r>
      <w:r w:rsidR="00264569" w:rsidRPr="00F1415A">
        <w:rPr>
          <w:rFonts w:cs="Times New Roman" w:hint="eastAsia"/>
          <w:color w:val="0070C0"/>
        </w:rPr>
        <w:t>有缺失值</w:t>
      </w:r>
      <w:r w:rsidR="00E327D0" w:rsidRPr="00F1415A">
        <w:rPr>
          <w:rFonts w:cs="Times New Roman" w:hint="eastAsia"/>
          <w:color w:val="0070C0"/>
        </w:rPr>
        <w:t>。</w:t>
      </w:r>
      <w:r w:rsidR="00B22661" w:rsidRPr="00F1415A">
        <w:rPr>
          <w:rFonts w:cs="Times New Roman" w:hint="eastAsia"/>
          <w:color w:val="0070C0"/>
        </w:rPr>
        <w:t>在填補值</w:t>
      </w:r>
      <w:r w:rsidR="00A26FBE" w:rsidRPr="00F1415A">
        <w:rPr>
          <w:rFonts w:cs="Times New Roman" w:hint="eastAsia"/>
          <w:color w:val="0070C0"/>
        </w:rPr>
        <w:t>之前</w:t>
      </w:r>
      <w:r w:rsidR="00B22661" w:rsidRPr="00F1415A">
        <w:rPr>
          <w:rFonts w:cs="Times New Roman" w:hint="eastAsia"/>
          <w:color w:val="0070C0"/>
        </w:rPr>
        <w:t>，首先</w:t>
      </w:r>
      <w:r w:rsidR="00A26FBE" w:rsidRPr="00F1415A">
        <w:rPr>
          <w:rFonts w:cs="Times New Roman" w:hint="eastAsia"/>
          <w:color w:val="0070C0"/>
        </w:rPr>
        <w:t>計算所有資料點與點</w:t>
      </w:r>
      <w:r w:rsidR="00A26FBE" w:rsidRPr="00F1415A">
        <w:rPr>
          <w:rFonts w:cs="Times New Roman" w:hint="eastAsia"/>
          <w:color w:val="0070C0"/>
        </w:rPr>
        <w:t>p</w:t>
      </w:r>
      <w:r w:rsidR="00A26FBE" w:rsidRPr="00F1415A">
        <w:rPr>
          <w:rFonts w:cs="Times New Roman" w:hint="eastAsia"/>
          <w:color w:val="0070C0"/>
        </w:rPr>
        <w:t>的距離值，接著</w:t>
      </w:r>
      <w:r w:rsidR="00346204" w:rsidRPr="00F1415A">
        <w:rPr>
          <w:rFonts w:cs="Times New Roman" w:hint="eastAsia"/>
          <w:color w:val="0070C0"/>
        </w:rPr>
        <w:t>將這些</w:t>
      </w:r>
      <w:r w:rsidR="00B22661" w:rsidRPr="00F1415A">
        <w:rPr>
          <w:rFonts w:cs="Times New Roman" w:hint="eastAsia"/>
          <w:color w:val="0070C0"/>
        </w:rPr>
        <w:t>距離</w:t>
      </w:r>
      <w:r w:rsidR="007C575D" w:rsidRPr="00F1415A">
        <w:rPr>
          <w:rFonts w:cs="Times New Roman" w:hint="eastAsia"/>
          <w:color w:val="0070C0"/>
        </w:rPr>
        <w:t>值由小到大排序</w:t>
      </w:r>
      <w:r w:rsidR="00402329" w:rsidRPr="00F1415A">
        <w:rPr>
          <w:rFonts w:cs="Times New Roman" w:hint="eastAsia"/>
          <w:color w:val="0070C0"/>
        </w:rPr>
        <w:t>後</w:t>
      </w:r>
      <w:r w:rsidR="007C575D" w:rsidRPr="00F1415A">
        <w:rPr>
          <w:rFonts w:cs="Times New Roman" w:hint="eastAsia"/>
          <w:color w:val="0070C0"/>
        </w:rPr>
        <w:t>，</w:t>
      </w:r>
      <w:r w:rsidR="00402329" w:rsidRPr="00F1415A">
        <w:rPr>
          <w:rFonts w:cs="Times New Roman" w:hint="eastAsia"/>
          <w:color w:val="0070C0"/>
        </w:rPr>
        <w:t>蒐集那些</w:t>
      </w:r>
      <w:r w:rsidR="007C575D" w:rsidRPr="00F1415A">
        <w:rPr>
          <w:rFonts w:cs="Times New Roman" w:hint="eastAsia"/>
          <w:color w:val="0070C0"/>
        </w:rPr>
        <w:t>距離</w:t>
      </w:r>
      <w:r w:rsidR="007C575D" w:rsidRPr="00F1415A">
        <w:rPr>
          <w:rFonts w:cs="Times New Roman" w:hint="eastAsia"/>
          <w:color w:val="0070C0"/>
        </w:rPr>
        <w:t>p</w:t>
      </w:r>
      <w:r w:rsidR="007C575D" w:rsidRPr="00F1415A">
        <w:rPr>
          <w:rFonts w:cs="Times New Roman" w:hint="eastAsia"/>
          <w:color w:val="0070C0"/>
        </w:rPr>
        <w:t>最近的</w:t>
      </w:r>
      <w:r w:rsidR="007C575D" w:rsidRPr="00F1415A">
        <w:rPr>
          <w:rFonts w:cs="Times New Roman" w:hint="eastAsia"/>
          <w:color w:val="0070C0"/>
        </w:rPr>
        <w:t>k</w:t>
      </w:r>
      <w:proofErr w:type="gramStart"/>
      <w:r w:rsidR="007C575D" w:rsidRPr="00F1415A">
        <w:rPr>
          <w:rFonts w:cs="Times New Roman" w:hint="eastAsia"/>
          <w:color w:val="0070C0"/>
        </w:rPr>
        <w:t>個</w:t>
      </w:r>
      <w:proofErr w:type="gramEnd"/>
      <w:r w:rsidR="007C575D" w:rsidRPr="00F1415A">
        <w:rPr>
          <w:rFonts w:cs="Times New Roman" w:hint="eastAsia"/>
          <w:color w:val="0070C0"/>
        </w:rPr>
        <w:t>點</w:t>
      </w:r>
      <w:r w:rsidR="00402329" w:rsidRPr="00F1415A">
        <w:rPr>
          <w:rFonts w:cs="Times New Roman" w:hint="eastAsia"/>
          <w:color w:val="0070C0"/>
        </w:rPr>
        <w:t>，這</w:t>
      </w:r>
      <w:r w:rsidR="00402329" w:rsidRPr="00F1415A">
        <w:rPr>
          <w:rFonts w:cs="Times New Roman" w:hint="eastAsia"/>
          <w:color w:val="0070C0"/>
        </w:rPr>
        <w:t>k</w:t>
      </w:r>
      <w:r w:rsidR="00402329" w:rsidRPr="00F1415A">
        <w:rPr>
          <w:rFonts w:cs="Times New Roman" w:hint="eastAsia"/>
          <w:color w:val="0070C0"/>
        </w:rPr>
        <w:t>個</w:t>
      </w:r>
      <w:r w:rsidR="0080102A" w:rsidRPr="00F1415A">
        <w:rPr>
          <w:rFonts w:cs="Times New Roman" w:hint="eastAsia"/>
          <w:color w:val="0070C0"/>
        </w:rPr>
        <w:t>點</w:t>
      </w:r>
      <w:r w:rsidR="008F6FD3" w:rsidRPr="00F1415A">
        <w:rPr>
          <w:rFonts w:cs="Times New Roman" w:hint="eastAsia"/>
          <w:color w:val="0070C0"/>
        </w:rPr>
        <w:t>也</w:t>
      </w:r>
      <w:r w:rsidR="00A43D4F" w:rsidRPr="00F1415A">
        <w:rPr>
          <w:rFonts w:cs="Times New Roman" w:hint="eastAsia"/>
          <w:color w:val="0070C0"/>
        </w:rPr>
        <w:t>被</w:t>
      </w:r>
      <w:r w:rsidR="008F6FD3" w:rsidRPr="00F1415A">
        <w:rPr>
          <w:rFonts w:cs="Times New Roman" w:hint="eastAsia"/>
          <w:color w:val="0070C0"/>
        </w:rPr>
        <w:t>稱</w:t>
      </w:r>
      <w:r w:rsidR="00402329" w:rsidRPr="00F1415A">
        <w:rPr>
          <w:rFonts w:cs="Times New Roman" w:hint="eastAsia"/>
          <w:color w:val="0070C0"/>
        </w:rPr>
        <w:t>為</w:t>
      </w:r>
      <w:r w:rsidR="00A43D4F" w:rsidRPr="00F1415A">
        <w:rPr>
          <w:rFonts w:cs="Times New Roman" w:hint="eastAsia"/>
          <w:color w:val="0070C0"/>
        </w:rPr>
        <w:t>資料點</w:t>
      </w:r>
      <w:r w:rsidR="00B90BE7" w:rsidRPr="00F1415A">
        <w:rPr>
          <w:rFonts w:cs="Times New Roman" w:hint="eastAsia"/>
          <w:color w:val="0070C0"/>
        </w:rPr>
        <w:t>p</w:t>
      </w:r>
      <w:r w:rsidR="00B90BE7" w:rsidRPr="00F1415A">
        <w:rPr>
          <w:rFonts w:cs="Times New Roman" w:hint="eastAsia"/>
          <w:color w:val="0070C0"/>
        </w:rPr>
        <w:t>的</w:t>
      </w:r>
      <w:r w:rsidR="00206946" w:rsidRPr="00F1415A">
        <w:rPr>
          <w:rFonts w:cs="Times New Roman" w:hint="eastAsia"/>
          <w:color w:val="0070C0"/>
        </w:rPr>
        <w:t>k</w:t>
      </w:r>
      <w:r w:rsidR="00B90BE7" w:rsidRPr="00F1415A">
        <w:rPr>
          <w:rFonts w:cs="Times New Roman" w:hint="eastAsia"/>
          <w:color w:val="0070C0"/>
        </w:rPr>
        <w:t>個</w:t>
      </w:r>
      <w:r w:rsidR="00402329" w:rsidRPr="00F1415A">
        <w:rPr>
          <w:rFonts w:cs="Times New Roman" w:hint="eastAsia"/>
          <w:color w:val="0070C0"/>
        </w:rPr>
        <w:t>鄰近點。</w:t>
      </w:r>
      <w:r w:rsidR="009E5051" w:rsidRPr="00F1415A">
        <w:rPr>
          <w:rFonts w:cs="Times New Roman" w:hint="eastAsia"/>
          <w:color w:val="0070C0"/>
        </w:rPr>
        <w:t>接著取</w:t>
      </w:r>
      <w:r w:rsidR="009E5051" w:rsidRPr="00F1415A">
        <w:rPr>
          <w:rFonts w:cs="Times New Roman" w:hint="eastAsia"/>
          <w:color w:val="0070C0"/>
        </w:rPr>
        <w:t>k</w:t>
      </w:r>
      <w:proofErr w:type="gramStart"/>
      <w:r w:rsidR="009E5051" w:rsidRPr="00F1415A">
        <w:rPr>
          <w:rFonts w:cs="Times New Roman" w:hint="eastAsia"/>
          <w:color w:val="0070C0"/>
        </w:rPr>
        <w:t>個</w:t>
      </w:r>
      <w:proofErr w:type="gramEnd"/>
      <w:r w:rsidR="009E5051" w:rsidRPr="00F1415A">
        <w:rPr>
          <w:rFonts w:cs="Times New Roman" w:hint="eastAsia"/>
          <w:color w:val="0070C0"/>
        </w:rPr>
        <w:t>鄰近點同樣在維度</w:t>
      </w:r>
      <w:r w:rsidR="009E5051" w:rsidRPr="00F1415A">
        <w:rPr>
          <w:rFonts w:cs="Times New Roman" w:hint="eastAsia"/>
          <w:color w:val="0070C0"/>
        </w:rPr>
        <w:t>d</w:t>
      </w:r>
      <w:r w:rsidR="009E5051" w:rsidRPr="00F1415A">
        <w:rPr>
          <w:rFonts w:cs="Times New Roman" w:hint="eastAsia"/>
          <w:color w:val="0070C0"/>
        </w:rPr>
        <w:t>上的值</w:t>
      </w:r>
      <w:r w:rsidR="000578F6" w:rsidRPr="00F1415A">
        <w:rPr>
          <w:rFonts w:cs="Times New Roman" w:hint="eastAsia"/>
          <w:color w:val="0070C0"/>
        </w:rPr>
        <w:t>，</w:t>
      </w:r>
      <w:r w:rsidR="00874C76" w:rsidRPr="00F1415A">
        <w:rPr>
          <w:rFonts w:cs="Times New Roman" w:hint="eastAsia"/>
          <w:color w:val="0070C0"/>
        </w:rPr>
        <w:t>將這</w:t>
      </w:r>
      <w:r w:rsidR="00874C76" w:rsidRPr="00F1415A">
        <w:rPr>
          <w:rFonts w:cs="Times New Roman" w:hint="eastAsia"/>
          <w:color w:val="0070C0"/>
        </w:rPr>
        <w:t>k</w:t>
      </w:r>
      <w:r w:rsidR="00874C76" w:rsidRPr="00F1415A">
        <w:rPr>
          <w:rFonts w:cs="Times New Roman" w:hint="eastAsia"/>
          <w:color w:val="0070C0"/>
        </w:rPr>
        <w:t>個值相加之後</w:t>
      </w:r>
      <w:r w:rsidR="00257C5F" w:rsidRPr="00F1415A">
        <w:rPr>
          <w:rFonts w:cs="Times New Roman" w:hint="eastAsia"/>
          <w:color w:val="0070C0"/>
        </w:rPr>
        <w:t>求</w:t>
      </w:r>
      <w:r w:rsidR="00874C76" w:rsidRPr="00F1415A">
        <w:rPr>
          <w:rFonts w:cs="Times New Roman" w:hint="eastAsia"/>
          <w:color w:val="0070C0"/>
        </w:rPr>
        <w:t>其</w:t>
      </w:r>
      <w:r w:rsidR="00257C5F" w:rsidRPr="00F1415A">
        <w:rPr>
          <w:rFonts w:cs="Times New Roman" w:hint="eastAsia"/>
          <w:color w:val="0070C0"/>
        </w:rPr>
        <w:t>算術</w:t>
      </w:r>
      <w:r w:rsidR="000578F6" w:rsidRPr="00F1415A">
        <w:rPr>
          <w:rFonts w:cs="Times New Roman" w:hint="eastAsia"/>
          <w:color w:val="0070C0"/>
        </w:rPr>
        <w:t>平均值</w:t>
      </w:r>
      <w:r w:rsidR="00351251" w:rsidRPr="00F1415A">
        <w:rPr>
          <w:rFonts w:cs="Times New Roman" w:hint="eastAsia"/>
          <w:color w:val="0070C0"/>
        </w:rPr>
        <w:t>作為</w:t>
      </w:r>
      <w:r w:rsidR="00FC2398" w:rsidRPr="00F1415A">
        <w:rPr>
          <w:rFonts w:cs="Times New Roman" w:hint="eastAsia"/>
          <w:color w:val="0070C0"/>
        </w:rPr>
        <w:t>最終</w:t>
      </w:r>
      <w:r w:rsidR="002720D2" w:rsidRPr="00F1415A">
        <w:rPr>
          <w:rFonts w:cs="Times New Roman" w:hint="eastAsia"/>
          <w:color w:val="0070C0"/>
        </w:rPr>
        <w:t>填補</w:t>
      </w:r>
      <w:r w:rsidR="00C239EE" w:rsidRPr="00F1415A">
        <w:rPr>
          <w:rFonts w:cs="Times New Roman" w:hint="eastAsia"/>
          <w:color w:val="0070C0"/>
        </w:rPr>
        <w:t>資料點</w:t>
      </w:r>
      <w:r w:rsidR="002720D2" w:rsidRPr="00F1415A">
        <w:rPr>
          <w:rFonts w:cs="Times New Roman" w:hint="eastAsia"/>
          <w:color w:val="0070C0"/>
        </w:rPr>
        <w:t>p</w:t>
      </w:r>
      <w:r w:rsidR="00257C5F" w:rsidRPr="00F1415A">
        <w:rPr>
          <w:rFonts w:cs="Times New Roman" w:hint="eastAsia"/>
          <w:color w:val="0070C0"/>
        </w:rPr>
        <w:t>在維度</w:t>
      </w:r>
      <w:r w:rsidR="00257C5F" w:rsidRPr="00F1415A">
        <w:rPr>
          <w:rFonts w:cs="Times New Roman" w:hint="eastAsia"/>
          <w:color w:val="0070C0"/>
        </w:rPr>
        <w:t>d</w:t>
      </w:r>
      <w:r w:rsidR="00257C5F" w:rsidRPr="00F1415A">
        <w:rPr>
          <w:rFonts w:cs="Times New Roman" w:hint="eastAsia"/>
          <w:color w:val="0070C0"/>
        </w:rPr>
        <w:t>上</w:t>
      </w:r>
      <w:r w:rsidR="002720D2" w:rsidRPr="00F1415A">
        <w:rPr>
          <w:rFonts w:cs="Times New Roman" w:hint="eastAsia"/>
          <w:color w:val="0070C0"/>
        </w:rPr>
        <w:t>的</w:t>
      </w:r>
      <w:r w:rsidR="00257C5F" w:rsidRPr="00F1415A">
        <w:rPr>
          <w:rFonts w:cs="Times New Roman" w:hint="eastAsia"/>
          <w:color w:val="0070C0"/>
        </w:rPr>
        <w:t>缺失</w:t>
      </w:r>
      <w:r w:rsidR="002720D2" w:rsidRPr="00F1415A">
        <w:rPr>
          <w:rFonts w:cs="Times New Roman" w:hint="eastAsia"/>
          <w:color w:val="0070C0"/>
        </w:rPr>
        <w:t>值</w:t>
      </w:r>
      <w:r w:rsidR="00264569" w:rsidRPr="00F1415A">
        <w:rPr>
          <w:rFonts w:cs="Times New Roman" w:hint="eastAsia"/>
          <w:color w:val="0070C0"/>
        </w:rPr>
        <w:t>。</w:t>
      </w:r>
    </w:p>
    <w:p w14:paraId="56D1C7D3" w14:textId="1B8BBE59" w:rsidR="003E15AD" w:rsidRDefault="003E15AD" w:rsidP="00C8206C">
      <w:pPr>
        <w:ind w:firstLine="480"/>
        <w:rPr>
          <w:rFonts w:cs="Times New Roman"/>
          <w:color w:val="0070C0"/>
        </w:rPr>
      </w:pPr>
      <w:r w:rsidRPr="00BC538F">
        <w:rPr>
          <w:rFonts w:cs="Times New Roman" w:hint="eastAsia"/>
          <w:color w:val="00B050"/>
        </w:rPr>
        <w:t>[</w:t>
      </w:r>
      <w:r>
        <w:rPr>
          <w:rFonts w:cs="Times New Roman"/>
          <w:color w:val="00B050"/>
        </w:rPr>
        <w:t>k</w:t>
      </w:r>
      <w:r>
        <w:rPr>
          <w:rFonts w:cs="Times New Roman" w:hint="eastAsia"/>
          <w:color w:val="00B050"/>
        </w:rPr>
        <w:t>鄰近點填補</w:t>
      </w:r>
      <w:proofErr w:type="gramStart"/>
      <w:r>
        <w:rPr>
          <w:rFonts w:cs="Times New Roman" w:hint="eastAsia"/>
          <w:color w:val="00B050"/>
        </w:rPr>
        <w:t>法優點</w:t>
      </w:r>
      <w:proofErr w:type="gramEnd"/>
      <w:r>
        <w:rPr>
          <w:rFonts w:cs="Times New Roman" w:hint="eastAsia"/>
          <w:color w:val="00B050"/>
        </w:rPr>
        <w:t xml:space="preserve">] </w:t>
      </w:r>
    </w:p>
    <w:p w14:paraId="6E5D1C93" w14:textId="6AE6D398" w:rsidR="00FB2A1B" w:rsidRPr="00C8206C" w:rsidRDefault="001913DA" w:rsidP="00C8206C">
      <w:pPr>
        <w:ind w:firstLine="480"/>
        <w:rPr>
          <w:rFonts w:cs="Times New Roman"/>
        </w:rPr>
      </w:pPr>
      <w:r>
        <w:rPr>
          <w:rFonts w:cs="Times New Roman" w:hint="eastAsia"/>
          <w:color w:val="0070C0"/>
        </w:rPr>
        <w:t>由於上述說明</w:t>
      </w:r>
      <w:r w:rsidRPr="001913DA">
        <w:rPr>
          <w:rFonts w:cs="Times New Roman"/>
          <w:color w:val="0070C0"/>
        </w:rPr>
        <w:t>k</w:t>
      </w:r>
      <w:r w:rsidRPr="001913DA">
        <w:rPr>
          <w:rFonts w:cs="Times New Roman" w:hint="eastAsia"/>
          <w:color w:val="0070C0"/>
        </w:rPr>
        <w:t>鄰近點填補法的</w:t>
      </w:r>
      <w:r>
        <w:rPr>
          <w:rFonts w:cs="Times New Roman" w:hint="eastAsia"/>
          <w:color w:val="0070C0"/>
        </w:rPr>
        <w:t>填補過程</w:t>
      </w:r>
      <w:r w:rsidR="00BE547A">
        <w:rPr>
          <w:rFonts w:cs="Times New Roman" w:hint="eastAsia"/>
          <w:color w:val="0070C0"/>
        </w:rPr>
        <w:t>中，</w:t>
      </w:r>
      <w:r>
        <w:rPr>
          <w:rFonts w:cs="Times New Roman" w:hint="eastAsia"/>
          <w:color w:val="0070C0"/>
        </w:rPr>
        <w:t>並無牽涉到維度大小限制、資料類型</w:t>
      </w:r>
      <w:r w:rsidR="008E6788">
        <w:rPr>
          <w:rFonts w:cs="Times New Roman" w:hint="eastAsia"/>
          <w:color w:val="0070C0"/>
        </w:rPr>
        <w:t>。在不考慮計算量下，</w:t>
      </w:r>
      <w:r w:rsidR="00920052" w:rsidRPr="00402588">
        <w:rPr>
          <w:rFonts w:cs="Times New Roman"/>
          <w:color w:val="0070C0"/>
        </w:rPr>
        <w:t>k</w:t>
      </w:r>
      <w:r w:rsidR="00920052" w:rsidRPr="00402588">
        <w:rPr>
          <w:rFonts w:cs="Times New Roman" w:hint="eastAsia"/>
          <w:color w:val="0070C0"/>
        </w:rPr>
        <w:t>鄰近點填補法</w:t>
      </w:r>
      <w:r w:rsidR="00920052">
        <w:rPr>
          <w:rFonts w:cs="Times New Roman" w:hint="eastAsia"/>
          <w:color w:val="0070C0"/>
        </w:rPr>
        <w:t>可以輕易</w:t>
      </w:r>
      <w:r w:rsidR="003E15AD">
        <w:rPr>
          <w:rFonts w:cs="Times New Roman" w:hint="eastAsia"/>
          <w:color w:val="0070C0"/>
        </w:rPr>
        <w:t>地</w:t>
      </w:r>
      <w:r w:rsidR="00920052">
        <w:rPr>
          <w:rFonts w:cs="Times New Roman" w:hint="eastAsia"/>
          <w:color w:val="0070C0"/>
        </w:rPr>
        <w:t>推廣至任意</w:t>
      </w:r>
      <w:proofErr w:type="gramStart"/>
      <w:r w:rsidR="00920052">
        <w:rPr>
          <w:rFonts w:cs="Times New Roman" w:hint="eastAsia"/>
          <w:color w:val="0070C0"/>
        </w:rPr>
        <w:t>維度</w:t>
      </w:r>
      <w:r w:rsidR="00560FE0">
        <w:rPr>
          <w:rFonts w:cs="Times New Roman" w:hint="eastAsia"/>
          <w:color w:val="0070C0"/>
        </w:rPr>
        <w:t>且</w:t>
      </w:r>
      <w:r w:rsidR="0069417C" w:rsidRPr="00560FE0">
        <w:rPr>
          <w:rFonts w:cs="Times New Roman" w:hint="eastAsia"/>
          <w:color w:val="0070C0"/>
        </w:rPr>
        <w:t>幾乎</w:t>
      </w:r>
      <w:proofErr w:type="gramEnd"/>
      <w:r w:rsidR="0069417C" w:rsidRPr="00560FE0">
        <w:rPr>
          <w:rFonts w:cs="Times New Roman" w:hint="eastAsia"/>
          <w:color w:val="0070C0"/>
        </w:rPr>
        <w:t>適用於各種資料類型</w:t>
      </w:r>
      <w:r w:rsidR="009A0FE0" w:rsidRPr="00F1415A">
        <w:rPr>
          <w:rFonts w:cs="Times New Roman"/>
          <w:color w:val="C45911" w:themeColor="accent2" w:themeShade="BF"/>
        </w:rPr>
        <w:fldChar w:fldCharType="begin"/>
      </w:r>
      <w:r w:rsidR="00664CC1">
        <w:rPr>
          <w:rFonts w:cs="Times New Roman"/>
          <w:color w:val="C45911" w:themeColor="accent2" w:themeShade="BF"/>
        </w:rPr>
        <w:instrText xml:space="preserve"> ADDIN ZOTERO_ITEM CSL_CITATION {"citationID":"FbPQbIFK","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sidRPr="00F1415A">
        <w:rPr>
          <w:rFonts w:cs="Times New Roman"/>
          <w:color w:val="C45911" w:themeColor="accent2" w:themeShade="BF"/>
        </w:rPr>
        <w:fldChar w:fldCharType="separate"/>
      </w:r>
      <w:r w:rsidR="00664CC1" w:rsidRPr="00664CC1">
        <w:rPr>
          <w:rFonts w:cs="Times New Roman"/>
        </w:rPr>
        <w:t>[27]</w:t>
      </w:r>
      <w:r w:rsidR="009A0FE0" w:rsidRPr="00F1415A">
        <w:rPr>
          <w:rFonts w:cs="Times New Roman"/>
          <w:color w:val="C45911" w:themeColor="accent2" w:themeShade="BF"/>
        </w:rPr>
        <w:fldChar w:fldCharType="end"/>
      </w:r>
      <w:r w:rsidR="0069417C" w:rsidRPr="00560FE0">
        <w:rPr>
          <w:rFonts w:cs="Times New Roman" w:hint="eastAsia"/>
          <w:color w:val="0070C0"/>
        </w:rPr>
        <w:t>，如</w:t>
      </w:r>
      <w:r w:rsidR="007276B9" w:rsidRPr="00560FE0">
        <w:rPr>
          <w:rFonts w:cs="Times New Roman"/>
          <w:color w:val="0070C0"/>
        </w:rPr>
        <w:t>連續型資料</w:t>
      </w:r>
      <w:r w:rsidR="007276B9" w:rsidRPr="00560FE0">
        <w:rPr>
          <w:rFonts w:cs="Times New Roman"/>
          <w:color w:val="0070C0"/>
        </w:rPr>
        <w:t>(continuous data)</w:t>
      </w:r>
      <w:r w:rsidR="0069417C" w:rsidRPr="00560FE0">
        <w:rPr>
          <w:rFonts w:cs="Times New Roman" w:hint="eastAsia"/>
          <w:color w:val="0070C0"/>
        </w:rPr>
        <w:t>、</w:t>
      </w:r>
      <w:r w:rsidR="007276B9" w:rsidRPr="00560FE0">
        <w:rPr>
          <w:rFonts w:cs="Times New Roman"/>
          <w:color w:val="0070C0"/>
        </w:rPr>
        <w:t>離散型資料</w:t>
      </w:r>
      <w:r w:rsidR="007276B9" w:rsidRPr="00560FE0">
        <w:rPr>
          <w:rFonts w:cs="Times New Roman"/>
          <w:color w:val="0070C0"/>
        </w:rPr>
        <w:t>(discrete data)</w:t>
      </w:r>
      <w:r w:rsidR="007276B9" w:rsidRPr="00560FE0">
        <w:rPr>
          <w:rFonts w:cs="Times New Roman"/>
          <w:color w:val="0070C0"/>
        </w:rPr>
        <w:t>、有序型資料</w:t>
      </w:r>
      <w:r w:rsidR="007276B9" w:rsidRPr="00560FE0">
        <w:rPr>
          <w:rFonts w:cs="Times New Roman"/>
          <w:color w:val="0070C0"/>
        </w:rPr>
        <w:t>(ordinal)</w:t>
      </w:r>
      <w:r w:rsidR="007276B9" w:rsidRPr="00560FE0">
        <w:rPr>
          <w:rFonts w:cs="Times New Roman"/>
          <w:color w:val="0070C0"/>
        </w:rPr>
        <w:t>甚至是分類型資料</w:t>
      </w:r>
      <w:r w:rsidR="007276B9" w:rsidRPr="00560FE0">
        <w:rPr>
          <w:rFonts w:cs="Times New Roman"/>
          <w:color w:val="0070C0"/>
        </w:rPr>
        <w:t>(categorical data)</w:t>
      </w:r>
      <w:r w:rsidR="00B17D82" w:rsidRPr="00F1415A">
        <w:rPr>
          <w:rFonts w:cs="Times New Roman"/>
          <w:color w:val="C45911" w:themeColor="accent2" w:themeShade="BF"/>
        </w:rPr>
        <w:fldChar w:fldCharType="begin"/>
      </w:r>
      <w:r w:rsidR="00664CC1">
        <w:rPr>
          <w:rFonts w:cs="Times New Roman"/>
          <w:color w:val="C45911" w:themeColor="accent2" w:themeShade="BF"/>
        </w:rPr>
        <w:instrText xml:space="preserve"> ADDIN ZOTERO_ITEM CSL_CITATION {"citationID":"G5IZJ0FK","properties":{"formattedCitation":"[28]","plainCitation":"[28]","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F1415A">
        <w:rPr>
          <w:rFonts w:cs="Times New Roman"/>
          <w:color w:val="C45911" w:themeColor="accent2" w:themeShade="BF"/>
        </w:rPr>
        <w:fldChar w:fldCharType="separate"/>
      </w:r>
      <w:r w:rsidR="00664CC1" w:rsidRPr="00664CC1">
        <w:rPr>
          <w:rFonts w:cs="Times New Roman"/>
        </w:rPr>
        <w:t>[28]</w:t>
      </w:r>
      <w:r w:rsidR="00B17D82" w:rsidRPr="00F1415A">
        <w:rPr>
          <w:rFonts w:cs="Times New Roman"/>
          <w:color w:val="C45911" w:themeColor="accent2" w:themeShade="BF"/>
        </w:rPr>
        <w:fldChar w:fldCharType="end"/>
      </w:r>
      <w:r w:rsidR="007276B9" w:rsidRPr="00560FE0">
        <w:rPr>
          <w:rFonts w:cs="Times New Roman"/>
          <w:color w:val="0070C0"/>
        </w:rPr>
        <w:t>。</w:t>
      </w:r>
      <w:r w:rsidR="004B7793" w:rsidRPr="00B53BD0">
        <w:rPr>
          <w:rFonts w:cs="Times New Roman"/>
          <w:color w:val="0070C0"/>
        </w:rPr>
        <w:t>k</w:t>
      </w:r>
      <w:r w:rsidR="004B7793" w:rsidRPr="00B53BD0">
        <w:rPr>
          <w:rFonts w:cs="Times New Roman" w:hint="eastAsia"/>
          <w:color w:val="0070C0"/>
        </w:rPr>
        <w:t>鄰近</w:t>
      </w:r>
      <w:r w:rsidR="00664E95" w:rsidRPr="00B53BD0">
        <w:rPr>
          <w:rFonts w:cs="Times New Roman" w:hint="eastAsia"/>
          <w:color w:val="0070C0"/>
        </w:rPr>
        <w:t>點</w:t>
      </w:r>
      <w:r w:rsidR="004B7793" w:rsidRPr="00B53BD0">
        <w:rPr>
          <w:rFonts w:cs="Times New Roman" w:hint="eastAsia"/>
          <w:color w:val="0070C0"/>
        </w:rPr>
        <w:t>填補法</w:t>
      </w:r>
      <w:r w:rsidR="00264569" w:rsidRPr="00B53BD0">
        <w:rPr>
          <w:rFonts w:cs="Times New Roman" w:hint="eastAsia"/>
          <w:color w:val="0070C0"/>
        </w:rPr>
        <w:t>是</w:t>
      </w:r>
      <w:r w:rsidR="007276B9" w:rsidRPr="00B53BD0">
        <w:rPr>
          <w:rFonts w:cs="Times New Roman"/>
          <w:color w:val="0070C0"/>
        </w:rPr>
        <w:t>最為常見</w:t>
      </w:r>
      <w:r w:rsidR="001E4B87" w:rsidRPr="00B53BD0">
        <w:rPr>
          <w:rFonts w:cs="Times New Roman" w:hint="eastAsia"/>
          <w:color w:val="0070C0"/>
        </w:rPr>
        <w:t>且</w:t>
      </w:r>
      <w:r w:rsidR="007276B9" w:rsidRPr="00B53BD0">
        <w:rPr>
          <w:rFonts w:cs="Times New Roman"/>
          <w:color w:val="0070C0"/>
        </w:rPr>
        <w:t>被認為效果比較好的</w:t>
      </w:r>
      <w:proofErr w:type="gramStart"/>
      <w:r w:rsidR="007276B9" w:rsidRPr="00B53BD0">
        <w:rPr>
          <w:rFonts w:cs="Times New Roman"/>
          <w:color w:val="0070C0"/>
        </w:rPr>
        <w:t>補值法</w:t>
      </w:r>
      <w:proofErr w:type="gramEnd"/>
      <w:r w:rsidR="0028774F" w:rsidRPr="00B53BD0">
        <w:rPr>
          <w:rFonts w:cs="Times New Roman" w:hint="eastAsia"/>
          <w:color w:val="0070C0"/>
        </w:rPr>
        <w:t>。</w:t>
      </w:r>
      <w:r w:rsidR="009508BD" w:rsidRPr="00B53BD0">
        <w:rPr>
          <w:rFonts w:cs="Times New Roman" w:hint="eastAsia"/>
          <w:color w:val="0070C0"/>
        </w:rPr>
        <w:t>且</w:t>
      </w:r>
      <w:r w:rsidR="007276B9" w:rsidRPr="00B53BD0">
        <w:rPr>
          <w:rFonts w:cs="Times New Roman"/>
          <w:color w:val="0070C0"/>
        </w:rPr>
        <w:t>比</w:t>
      </w:r>
      <w:r w:rsidR="00135AD7" w:rsidRPr="00B53BD0">
        <w:rPr>
          <w:rFonts w:cs="Times New Roman" w:hint="eastAsia"/>
          <w:color w:val="0070C0"/>
        </w:rPr>
        <w:t>起</w:t>
      </w:r>
      <w:r w:rsidR="007276B9" w:rsidRPr="00B53BD0">
        <w:rPr>
          <w:rFonts w:cs="Times New Roman"/>
          <w:color w:val="0070C0"/>
        </w:rPr>
        <w:t>填補</w:t>
      </w:r>
      <w:r w:rsidR="0056212D" w:rsidRPr="00B53BD0">
        <w:rPr>
          <w:rFonts w:cs="Times New Roman" w:hint="eastAsia"/>
          <w:color w:val="0070C0"/>
        </w:rPr>
        <w:t>固定</w:t>
      </w:r>
      <w:r w:rsidR="001803CF" w:rsidRPr="00B53BD0">
        <w:rPr>
          <w:rFonts w:cs="Times New Roman" w:hint="eastAsia"/>
          <w:color w:val="0070C0"/>
        </w:rPr>
        <w:t>數</w:t>
      </w:r>
      <w:r w:rsidR="007276B9" w:rsidRPr="00B53BD0">
        <w:rPr>
          <w:rFonts w:cs="Times New Roman"/>
          <w:color w:val="0070C0"/>
        </w:rPr>
        <w:t>值，</w:t>
      </w:r>
      <w:r w:rsidR="0051786A" w:rsidRPr="00B53BD0">
        <w:rPr>
          <w:rFonts w:cs="Times New Roman" w:hint="eastAsia"/>
          <w:color w:val="0070C0"/>
        </w:rPr>
        <w:t>例</w:t>
      </w:r>
      <w:r w:rsidR="007276B9" w:rsidRPr="00B53BD0">
        <w:rPr>
          <w:rFonts w:cs="Times New Roman" w:hint="eastAsia"/>
          <w:color w:val="0070C0"/>
        </w:rPr>
        <w:t>如</w:t>
      </w:r>
      <w:r w:rsidR="007276B9" w:rsidRPr="00B53BD0">
        <w:rPr>
          <w:rFonts w:cs="Times New Roman"/>
          <w:color w:val="0070C0"/>
        </w:rPr>
        <w:t>平均數、中位數、</w:t>
      </w:r>
      <w:r w:rsidR="003409AA" w:rsidRPr="00B53BD0">
        <w:rPr>
          <w:rFonts w:cs="Times New Roman" w:hint="eastAsia"/>
          <w:color w:val="0070C0"/>
        </w:rPr>
        <w:t>極值、</w:t>
      </w:r>
      <w:r w:rsidR="007276B9" w:rsidRPr="00B53BD0">
        <w:rPr>
          <w:rFonts w:cs="Times New Roman"/>
          <w:color w:val="0070C0"/>
        </w:rPr>
        <w:t>眾數等</w:t>
      </w:r>
      <w:r w:rsidR="006468E6" w:rsidRPr="00B53BD0">
        <w:rPr>
          <w:rFonts w:cs="Times New Roman" w:hint="eastAsia"/>
          <w:color w:val="0070C0"/>
        </w:rPr>
        <w:t>，</w:t>
      </w:r>
      <w:r w:rsidR="00135AD7" w:rsidRPr="00B53BD0">
        <w:rPr>
          <w:rFonts w:cs="Times New Roman"/>
          <w:color w:val="0070C0"/>
        </w:rPr>
        <w:t>k</w:t>
      </w:r>
      <w:r w:rsidR="00135AD7" w:rsidRPr="00B53BD0">
        <w:rPr>
          <w:rFonts w:cs="Times New Roman" w:hint="eastAsia"/>
          <w:color w:val="0070C0"/>
        </w:rPr>
        <w:t>鄰近點填補法</w:t>
      </w:r>
      <w:r w:rsidR="009508BD" w:rsidRPr="00B53BD0">
        <w:rPr>
          <w:rFonts w:cs="Times New Roman" w:hint="eastAsia"/>
          <w:color w:val="0070C0"/>
        </w:rPr>
        <w:t>來的</w:t>
      </w:r>
      <w:r w:rsidR="00BB76DC" w:rsidRPr="00B53BD0">
        <w:rPr>
          <w:rFonts w:cs="Times New Roman" w:hint="eastAsia"/>
          <w:color w:val="0070C0"/>
        </w:rPr>
        <w:t>更</w:t>
      </w:r>
      <w:r w:rsidR="007276B9" w:rsidRPr="00B53BD0">
        <w:rPr>
          <w:rFonts w:cs="Times New Roman" w:hint="eastAsia"/>
          <w:color w:val="0070C0"/>
        </w:rPr>
        <w:t>準確許多</w:t>
      </w:r>
      <w:r w:rsidR="004F03F2" w:rsidRPr="00B53BD0">
        <w:rPr>
          <w:rFonts w:cs="Times New Roman" w:hint="eastAsia"/>
          <w:color w:val="0070C0"/>
        </w:rPr>
        <w:t>。</w:t>
      </w:r>
      <w:r w:rsidR="005C0D12" w:rsidRPr="00B53BD0">
        <w:rPr>
          <w:rFonts w:cs="Times New Roman" w:hint="eastAsia"/>
          <w:color w:val="0070C0"/>
        </w:rPr>
        <w:t>原因是</w:t>
      </w:r>
      <w:r w:rsidR="00F5655A" w:rsidRPr="00B53BD0">
        <w:rPr>
          <w:rFonts w:cs="Times New Roman"/>
          <w:color w:val="0070C0"/>
        </w:rPr>
        <w:t>k</w:t>
      </w:r>
      <w:r w:rsidR="00F5655A" w:rsidRPr="00B53BD0">
        <w:rPr>
          <w:rFonts w:cs="Times New Roman" w:hint="eastAsia"/>
          <w:color w:val="0070C0"/>
        </w:rPr>
        <w:t>鄰近點填補法</w:t>
      </w:r>
      <w:r w:rsidR="005C0D12" w:rsidRPr="00B53BD0">
        <w:rPr>
          <w:rFonts w:cs="Times New Roman" w:hint="eastAsia"/>
          <w:color w:val="0070C0"/>
        </w:rPr>
        <w:t>會同時參照其他</w:t>
      </w:r>
      <w:r w:rsidR="0051786A" w:rsidRPr="00B53BD0">
        <w:rPr>
          <w:rFonts w:cs="Times New Roman" w:hint="eastAsia"/>
          <w:color w:val="0070C0"/>
        </w:rPr>
        <w:t>與</w:t>
      </w:r>
      <w:r w:rsidR="005C0D12" w:rsidRPr="00B53BD0">
        <w:rPr>
          <w:rFonts w:cs="Times New Roman" w:hint="eastAsia"/>
          <w:color w:val="0070C0"/>
        </w:rPr>
        <w:t>該缺失值相鄰點</w:t>
      </w:r>
      <w:r w:rsidR="00D11FE3" w:rsidRPr="00B53BD0">
        <w:rPr>
          <w:rFonts w:cs="Times New Roman" w:hint="eastAsia"/>
          <w:color w:val="0070C0"/>
        </w:rPr>
        <w:t>去預測</w:t>
      </w:r>
      <w:r w:rsidR="00D17705" w:rsidRPr="00B53BD0">
        <w:rPr>
          <w:rFonts w:cs="Times New Roman" w:hint="eastAsia"/>
          <w:color w:val="0070C0"/>
        </w:rPr>
        <w:t>一個更</w:t>
      </w:r>
      <w:r w:rsidR="00D11FE3" w:rsidRPr="00B53BD0">
        <w:rPr>
          <w:rFonts w:cs="Times New Roman" w:hint="eastAsia"/>
          <w:color w:val="0070C0"/>
        </w:rPr>
        <w:t>合理</w:t>
      </w:r>
      <w:r w:rsidR="00D17705" w:rsidRPr="00B53BD0">
        <w:rPr>
          <w:rFonts w:cs="Times New Roman" w:hint="eastAsia"/>
          <w:color w:val="0070C0"/>
        </w:rPr>
        <w:t>的</w:t>
      </w:r>
      <w:r w:rsidR="00D11FE3" w:rsidRPr="00B53BD0">
        <w:rPr>
          <w:rFonts w:cs="Times New Roman" w:hint="eastAsia"/>
          <w:color w:val="0070C0"/>
        </w:rPr>
        <w:t>值</w:t>
      </w:r>
      <w:r w:rsidR="00D17705" w:rsidRPr="00B53BD0">
        <w:rPr>
          <w:rFonts w:cs="Times New Roman" w:hint="eastAsia"/>
          <w:color w:val="0070C0"/>
        </w:rPr>
        <w:t>。</w:t>
      </w:r>
    </w:p>
    <w:p w14:paraId="1048539A" w14:textId="34BAC93D" w:rsidR="00E36259" w:rsidRDefault="00E36259" w:rsidP="00F1415A">
      <w:pPr>
        <w:ind w:firstLine="480"/>
        <w:rPr>
          <w:rFonts w:cs="Times New Roman"/>
          <w:color w:val="C45911" w:themeColor="accent2" w:themeShade="BF"/>
        </w:rPr>
      </w:pPr>
      <w:r w:rsidRPr="00BC538F">
        <w:rPr>
          <w:rFonts w:cs="Times New Roman" w:hint="eastAsia"/>
          <w:color w:val="00B050"/>
        </w:rPr>
        <w:t>[</w:t>
      </w:r>
      <w:r>
        <w:rPr>
          <w:rFonts w:cs="Times New Roman"/>
          <w:color w:val="00B050"/>
        </w:rPr>
        <w:t>k</w:t>
      </w:r>
      <w:r>
        <w:rPr>
          <w:rFonts w:cs="Times New Roman" w:hint="eastAsia"/>
          <w:color w:val="00B050"/>
        </w:rPr>
        <w:t>鄰近點填補法缺點</w:t>
      </w:r>
      <w:r>
        <w:rPr>
          <w:rFonts w:cs="Times New Roman" w:hint="eastAsia"/>
          <w:color w:val="00B050"/>
        </w:rPr>
        <w:t>]</w:t>
      </w:r>
      <w:r>
        <w:rPr>
          <w:rFonts w:cs="Times New Roman" w:hint="eastAsia"/>
          <w:color w:val="C45911" w:themeColor="accent2" w:themeShade="BF"/>
        </w:rPr>
        <w:t xml:space="preserve"> </w:t>
      </w:r>
    </w:p>
    <w:p w14:paraId="749AD2DD" w14:textId="2FC125BD" w:rsidR="00192CDE" w:rsidRPr="00B53BD0" w:rsidRDefault="00503A16" w:rsidP="00F1415A">
      <w:pPr>
        <w:ind w:firstLine="480"/>
        <w:rPr>
          <w:rFonts w:cs="Times New Roman"/>
          <w:color w:val="0070C0"/>
        </w:rPr>
      </w:pPr>
      <w:r w:rsidRPr="00B53BD0">
        <w:rPr>
          <w:rFonts w:cs="Times New Roman" w:hint="eastAsia"/>
          <w:color w:val="0070C0"/>
        </w:rPr>
        <w:t>然而，</w:t>
      </w:r>
      <w:r w:rsidR="00782266" w:rsidRPr="00B53BD0">
        <w:rPr>
          <w:rFonts w:cs="Times New Roman"/>
          <w:color w:val="0070C0"/>
        </w:rPr>
        <w:t>k</w:t>
      </w:r>
      <w:r w:rsidR="00782266" w:rsidRPr="00B53BD0">
        <w:rPr>
          <w:rFonts w:cs="Times New Roman" w:hint="eastAsia"/>
          <w:color w:val="0070C0"/>
        </w:rPr>
        <w:t>鄰近點填補法</w:t>
      </w:r>
      <w:r w:rsidR="007276B9" w:rsidRPr="00B53BD0">
        <w:rPr>
          <w:rFonts w:cs="Times New Roman"/>
          <w:color w:val="0070C0"/>
        </w:rPr>
        <w:t>也存在某些缺點</w:t>
      </w:r>
      <w:r w:rsidR="003013F3" w:rsidRPr="00B53BD0">
        <w:rPr>
          <w:rFonts w:cs="Times New Roman" w:hint="eastAsia"/>
          <w:color w:val="0070C0"/>
        </w:rPr>
        <w:t>。</w:t>
      </w:r>
      <w:r w:rsidR="003F023C" w:rsidRPr="00B53BD0">
        <w:rPr>
          <w:rFonts w:cs="Times New Roman" w:hint="eastAsia"/>
          <w:color w:val="0070C0"/>
        </w:rPr>
        <w:t>其中一個是，</w:t>
      </w:r>
      <w:r w:rsidR="006B6875" w:rsidRPr="00B53BD0">
        <w:rPr>
          <w:rFonts w:cs="Times New Roman" w:hint="eastAsia"/>
          <w:color w:val="0070C0"/>
        </w:rPr>
        <w:t>由於</w:t>
      </w:r>
      <w:r w:rsidR="00861ABE" w:rsidRPr="00B53BD0">
        <w:rPr>
          <w:rFonts w:cs="Times New Roman"/>
          <w:color w:val="0070C0"/>
        </w:rPr>
        <w:t>k</w:t>
      </w:r>
      <w:r w:rsidR="00861ABE" w:rsidRPr="00B53BD0">
        <w:rPr>
          <w:rFonts w:cs="Times New Roman" w:hint="eastAsia"/>
          <w:color w:val="0070C0"/>
        </w:rPr>
        <w:t>鄰近點填補法</w:t>
      </w:r>
      <w:r w:rsidR="00861ABE" w:rsidRPr="00B53BD0">
        <w:rPr>
          <w:rFonts w:cs="Times New Roman"/>
          <w:color w:val="0070C0"/>
        </w:rPr>
        <w:t>參考</w:t>
      </w:r>
      <w:r w:rsidR="006B6875" w:rsidRPr="00B53BD0">
        <w:rPr>
          <w:rFonts w:cs="Times New Roman" w:hint="eastAsia"/>
          <w:color w:val="0070C0"/>
        </w:rPr>
        <w:t>鄰近點</w:t>
      </w:r>
      <w:r w:rsidR="00064CCF" w:rsidRPr="00B53BD0">
        <w:rPr>
          <w:rFonts w:cs="Times New Roman" w:hint="eastAsia"/>
          <w:color w:val="0070C0"/>
        </w:rPr>
        <w:t>的值</w:t>
      </w:r>
      <w:r w:rsidR="00861ABE" w:rsidRPr="00B53BD0">
        <w:rPr>
          <w:rFonts w:cs="Times New Roman" w:hint="eastAsia"/>
          <w:color w:val="0070C0"/>
        </w:rPr>
        <w:t>，</w:t>
      </w:r>
      <w:r w:rsidR="006E7FC1" w:rsidRPr="00B53BD0">
        <w:rPr>
          <w:rFonts w:cs="Times New Roman" w:hint="eastAsia"/>
          <w:color w:val="0070C0"/>
        </w:rPr>
        <w:t>在無資料預處理的前提下，</w:t>
      </w:r>
      <w:r w:rsidR="00D81CA6" w:rsidRPr="00B53BD0">
        <w:rPr>
          <w:rFonts w:cs="Times New Roman" w:hint="eastAsia"/>
          <w:color w:val="0070C0"/>
        </w:rPr>
        <w:t>如果</w:t>
      </w:r>
      <w:r w:rsidR="006B6875" w:rsidRPr="00B53BD0">
        <w:rPr>
          <w:rFonts w:cs="Times New Roman" w:hint="eastAsia"/>
          <w:color w:val="0070C0"/>
        </w:rPr>
        <w:t>挑選</w:t>
      </w:r>
      <w:r w:rsidR="00A64C0A" w:rsidRPr="00B53BD0">
        <w:rPr>
          <w:rFonts w:cs="Times New Roman" w:hint="eastAsia"/>
          <w:color w:val="0070C0"/>
        </w:rPr>
        <w:t>到</w:t>
      </w:r>
      <w:r w:rsidR="00AF7C0D" w:rsidRPr="00B53BD0">
        <w:rPr>
          <w:rFonts w:cs="Times New Roman" w:hint="eastAsia"/>
          <w:color w:val="0070C0"/>
        </w:rPr>
        <w:t>不好</w:t>
      </w:r>
      <w:r w:rsidR="006B6875" w:rsidRPr="00B53BD0">
        <w:rPr>
          <w:rFonts w:cs="Times New Roman" w:hint="eastAsia"/>
          <w:color w:val="0070C0"/>
        </w:rPr>
        <w:t>的鄰近點</w:t>
      </w:r>
      <w:r w:rsidR="00E862E2" w:rsidRPr="00B53BD0">
        <w:rPr>
          <w:rFonts w:cs="Times New Roman" w:hint="eastAsia"/>
          <w:color w:val="0070C0"/>
        </w:rPr>
        <w:t>或者</w:t>
      </w:r>
      <w:r w:rsidR="00167DF7" w:rsidRPr="00B53BD0">
        <w:rPr>
          <w:rFonts w:cs="Times New Roman" w:hint="eastAsia"/>
          <w:color w:val="0070C0"/>
        </w:rPr>
        <w:t>鄰近點含有偏差值</w:t>
      </w:r>
      <w:r w:rsidR="006B6875" w:rsidRPr="00B53BD0">
        <w:rPr>
          <w:rFonts w:cs="Times New Roman" w:hint="eastAsia"/>
          <w:color w:val="0070C0"/>
        </w:rPr>
        <w:t>，</w:t>
      </w:r>
      <w:r w:rsidR="00D81CA6" w:rsidRPr="00B53BD0">
        <w:rPr>
          <w:rFonts w:cs="Times New Roman" w:hint="eastAsia"/>
          <w:color w:val="0070C0"/>
        </w:rPr>
        <w:t>都</w:t>
      </w:r>
      <w:r w:rsidR="00053999" w:rsidRPr="00B53BD0">
        <w:rPr>
          <w:rFonts w:cs="Times New Roman" w:hint="eastAsia"/>
          <w:color w:val="0070C0"/>
        </w:rPr>
        <w:t>無法對缺失值填補較合理的</w:t>
      </w:r>
      <w:r w:rsidR="00AF7C0D" w:rsidRPr="00B53BD0">
        <w:rPr>
          <w:rFonts w:cs="Times New Roman" w:hint="eastAsia"/>
          <w:color w:val="0070C0"/>
        </w:rPr>
        <w:t>值</w:t>
      </w:r>
      <w:r w:rsidR="00AB35F7" w:rsidRPr="00B53BD0">
        <w:rPr>
          <w:rFonts w:cs="Times New Roman" w:hint="eastAsia"/>
          <w:color w:val="0070C0"/>
        </w:rPr>
        <w:t>。</w:t>
      </w:r>
      <w:r w:rsidR="003F023C" w:rsidRPr="00B53BD0">
        <w:rPr>
          <w:rFonts w:cs="Times New Roman" w:hint="eastAsia"/>
          <w:color w:val="0070C0"/>
        </w:rPr>
        <w:t>另一個缺點是</w:t>
      </w:r>
      <w:r w:rsidR="00197C87" w:rsidRPr="00B53BD0">
        <w:rPr>
          <w:rFonts w:cs="Times New Roman" w:hint="eastAsia"/>
          <w:color w:val="0070C0"/>
        </w:rPr>
        <w:t>，</w:t>
      </w:r>
      <w:r w:rsidR="00C40D58" w:rsidRPr="00B53BD0">
        <w:rPr>
          <w:rFonts w:cs="Times New Roman"/>
          <w:color w:val="0070C0"/>
        </w:rPr>
        <w:t>k</w:t>
      </w:r>
      <w:r w:rsidR="005B04AF" w:rsidRPr="00B53BD0">
        <w:rPr>
          <w:rFonts w:cs="Times New Roman" w:hint="eastAsia"/>
          <w:color w:val="0070C0"/>
        </w:rPr>
        <w:t>鄰近</w:t>
      </w:r>
      <w:r w:rsidR="003B1E16" w:rsidRPr="00B53BD0">
        <w:rPr>
          <w:rFonts w:cs="Times New Roman" w:hint="eastAsia"/>
          <w:color w:val="0070C0"/>
        </w:rPr>
        <w:t>點</w:t>
      </w:r>
      <w:r w:rsidR="005B04AF" w:rsidRPr="00B53BD0">
        <w:rPr>
          <w:rFonts w:cs="Times New Roman" w:hint="eastAsia"/>
          <w:color w:val="0070C0"/>
        </w:rPr>
        <w:t>填補</w:t>
      </w:r>
      <w:r w:rsidR="00D34B6C" w:rsidRPr="00B53BD0">
        <w:rPr>
          <w:rFonts w:cs="Times New Roman" w:hint="eastAsia"/>
          <w:color w:val="0070C0"/>
        </w:rPr>
        <w:t>過程</w:t>
      </w:r>
      <w:r w:rsidR="00E51CD0" w:rsidRPr="00B53BD0">
        <w:rPr>
          <w:rFonts w:cs="Times New Roman" w:hint="eastAsia"/>
          <w:color w:val="0070C0"/>
        </w:rPr>
        <w:t>會</w:t>
      </w:r>
      <w:r w:rsidR="00C40D58" w:rsidRPr="00B53BD0">
        <w:rPr>
          <w:rFonts w:cs="Times New Roman"/>
          <w:color w:val="0070C0"/>
        </w:rPr>
        <w:t>計算</w:t>
      </w:r>
      <w:r w:rsidR="009E50B8" w:rsidRPr="00B53BD0">
        <w:rPr>
          <w:rFonts w:cs="Times New Roman" w:hint="eastAsia"/>
          <w:color w:val="0070C0"/>
        </w:rPr>
        <w:t>任意兩</w:t>
      </w:r>
      <w:r w:rsidR="00C5160C" w:rsidRPr="00B53BD0">
        <w:rPr>
          <w:rFonts w:cs="Times New Roman" w:hint="eastAsia"/>
          <w:color w:val="0070C0"/>
        </w:rPr>
        <w:t>資料</w:t>
      </w:r>
      <w:r w:rsidR="00802565" w:rsidRPr="00B53BD0">
        <w:rPr>
          <w:rFonts w:cs="Times New Roman" w:hint="eastAsia"/>
          <w:color w:val="0070C0"/>
        </w:rPr>
        <w:t>點</w:t>
      </w:r>
      <w:r w:rsidR="00B42E38" w:rsidRPr="00B53BD0">
        <w:rPr>
          <w:rFonts w:cs="Times New Roman" w:hint="eastAsia"/>
          <w:color w:val="0070C0"/>
        </w:rPr>
        <w:t>之</w:t>
      </w:r>
      <w:r w:rsidR="00802565" w:rsidRPr="00B53BD0">
        <w:rPr>
          <w:rFonts w:cs="Times New Roman" w:hint="eastAsia"/>
          <w:color w:val="0070C0"/>
        </w:rPr>
        <w:t>間的</w:t>
      </w:r>
      <w:r w:rsidR="00C40D58" w:rsidRPr="00B53BD0">
        <w:rPr>
          <w:rFonts w:cs="Times New Roman"/>
          <w:color w:val="0070C0"/>
        </w:rPr>
        <w:t>距離</w:t>
      </w:r>
      <w:r w:rsidR="00F15024" w:rsidRPr="00B53BD0">
        <w:rPr>
          <w:rFonts w:cs="Times New Roman" w:hint="eastAsia"/>
          <w:color w:val="0070C0"/>
        </w:rPr>
        <w:t>，</w:t>
      </w:r>
      <w:r w:rsidR="00E51CD0" w:rsidRPr="00B53BD0">
        <w:rPr>
          <w:rFonts w:cs="Times New Roman" w:hint="eastAsia"/>
          <w:color w:val="0070C0"/>
        </w:rPr>
        <w:t>計算距離的</w:t>
      </w:r>
      <w:r w:rsidR="0094458A" w:rsidRPr="00B53BD0">
        <w:rPr>
          <w:rFonts w:cs="Times New Roman" w:hint="eastAsia"/>
          <w:color w:val="0070C0"/>
        </w:rPr>
        <w:t>過程</w:t>
      </w:r>
      <w:r w:rsidR="00E51CD0" w:rsidRPr="00B53BD0">
        <w:rPr>
          <w:rFonts w:cs="Times New Roman" w:hint="eastAsia"/>
          <w:color w:val="0070C0"/>
        </w:rPr>
        <w:t>會</w:t>
      </w:r>
      <w:r w:rsidR="0003190F" w:rsidRPr="00B53BD0">
        <w:rPr>
          <w:rFonts w:cs="Times New Roman" w:hint="eastAsia"/>
          <w:color w:val="0070C0"/>
        </w:rPr>
        <w:t>被維度大小與資料點的個數影響，而</w:t>
      </w:r>
      <w:r w:rsidR="00FC450F" w:rsidRPr="00B53BD0">
        <w:rPr>
          <w:rFonts w:cs="Times New Roman" w:hint="eastAsia"/>
          <w:color w:val="0070C0"/>
        </w:rPr>
        <w:t>需要</w:t>
      </w:r>
      <w:r w:rsidR="00F15024" w:rsidRPr="00B53BD0">
        <w:rPr>
          <w:rFonts w:cs="Times New Roman" w:hint="eastAsia"/>
          <w:color w:val="0070C0"/>
        </w:rPr>
        <w:t>大量</w:t>
      </w:r>
      <w:r w:rsidR="00E21BE0" w:rsidRPr="00B53BD0">
        <w:rPr>
          <w:rFonts w:cs="Times New Roman" w:hint="eastAsia"/>
          <w:color w:val="0070C0"/>
        </w:rPr>
        <w:t>的</w:t>
      </w:r>
      <w:r w:rsidR="00F15024" w:rsidRPr="00B53BD0">
        <w:rPr>
          <w:rFonts w:cs="Times New Roman" w:hint="eastAsia"/>
          <w:color w:val="0070C0"/>
        </w:rPr>
        <w:t>計算</w:t>
      </w:r>
      <w:r w:rsidR="00316C41" w:rsidRPr="00B53BD0">
        <w:rPr>
          <w:rFonts w:cs="Times New Roman" w:hint="eastAsia"/>
          <w:color w:val="0070C0"/>
        </w:rPr>
        <w:t>量</w:t>
      </w:r>
      <w:r w:rsidR="00687014" w:rsidRPr="00B53BD0">
        <w:rPr>
          <w:rFonts w:cs="Times New Roman" w:hint="eastAsia"/>
          <w:color w:val="0070C0"/>
        </w:rPr>
        <w:t>。</w:t>
      </w:r>
      <w:r w:rsidR="00055799" w:rsidRPr="00B53BD0">
        <w:rPr>
          <w:rFonts w:cs="Times New Roman" w:hint="eastAsia"/>
          <w:color w:val="0070C0"/>
        </w:rPr>
        <w:t>尤其</w:t>
      </w:r>
      <w:r w:rsidR="0003190F" w:rsidRPr="00B53BD0">
        <w:rPr>
          <w:rFonts w:cs="Times New Roman" w:hint="eastAsia"/>
          <w:color w:val="0070C0"/>
        </w:rPr>
        <w:t>在多維度資料集當中含有大量的資料點時，此計算量更是可觀。今以</w:t>
      </w:r>
      <w:r w:rsidR="00C5160C" w:rsidRPr="00B53BD0">
        <w:rPr>
          <w:rFonts w:cs="Times New Roman" w:hint="eastAsia"/>
          <w:color w:val="0070C0"/>
        </w:rPr>
        <w:t>n</w:t>
      </w:r>
      <w:r w:rsidR="00C5160C" w:rsidRPr="00B53BD0">
        <w:rPr>
          <w:rFonts w:cs="Times New Roman" w:hint="eastAsia"/>
          <w:color w:val="0070C0"/>
        </w:rPr>
        <w:t>筆資料為例</w:t>
      </w:r>
      <w:r w:rsidR="00687014" w:rsidRPr="00B53BD0">
        <w:rPr>
          <w:rFonts w:cs="Times New Roman" w:hint="eastAsia"/>
          <w:color w:val="0070C0"/>
        </w:rPr>
        <w:t>，</w:t>
      </w:r>
      <w:r w:rsidR="00C5160C" w:rsidRPr="00B53BD0">
        <w:rPr>
          <w:rFonts w:cs="Times New Roman" w:hint="eastAsia"/>
          <w:color w:val="0070C0"/>
        </w:rPr>
        <w:t>新增一筆資料點</w:t>
      </w:r>
      <w:r w:rsidR="001A76D7" w:rsidRPr="00B53BD0">
        <w:rPr>
          <w:rFonts w:cs="Times New Roman" w:hint="eastAsia"/>
          <w:color w:val="0070C0"/>
        </w:rPr>
        <w:t>時</w:t>
      </w:r>
      <w:r w:rsidR="00376C70" w:rsidRPr="00B53BD0">
        <w:rPr>
          <w:rFonts w:cs="Times New Roman" w:hint="eastAsia"/>
          <w:color w:val="0070C0"/>
        </w:rPr>
        <w:t>就</w:t>
      </w:r>
      <w:r w:rsidR="004F3C13" w:rsidRPr="00B53BD0">
        <w:rPr>
          <w:rFonts w:cs="Times New Roman" w:hint="eastAsia"/>
          <w:color w:val="0070C0"/>
        </w:rPr>
        <w:t>必須多</w:t>
      </w:r>
      <w:r w:rsidR="00376C70" w:rsidRPr="00B53BD0">
        <w:rPr>
          <w:rFonts w:cs="Times New Roman" w:hint="eastAsia"/>
          <w:color w:val="0070C0"/>
        </w:rPr>
        <w:t>n</w:t>
      </w:r>
      <w:r w:rsidR="00376C70" w:rsidRPr="00B53BD0">
        <w:rPr>
          <w:rFonts w:cs="Times New Roman" w:hint="eastAsia"/>
          <w:color w:val="0070C0"/>
        </w:rPr>
        <w:t>次的距離計算</w:t>
      </w:r>
      <w:r w:rsidR="004F3C13" w:rsidRPr="00B53BD0">
        <w:rPr>
          <w:rFonts w:cs="Times New Roman" w:hint="eastAsia"/>
          <w:color w:val="0070C0"/>
        </w:rPr>
        <w:t>。此時若</w:t>
      </w:r>
      <w:r w:rsidR="001A76D7" w:rsidRPr="00B53BD0">
        <w:rPr>
          <w:rFonts w:cs="Times New Roman" w:hint="eastAsia"/>
          <w:color w:val="0070C0"/>
        </w:rPr>
        <w:t>再新增一筆資料點時</w:t>
      </w:r>
      <w:r w:rsidR="004F3C13" w:rsidRPr="00B53BD0">
        <w:rPr>
          <w:rFonts w:cs="Times New Roman" w:hint="eastAsia"/>
          <w:color w:val="0070C0"/>
        </w:rPr>
        <w:t>，必須再</w:t>
      </w:r>
      <w:r w:rsidR="001A76D7" w:rsidRPr="00B53BD0">
        <w:rPr>
          <w:rFonts w:cs="Times New Roman" w:hint="eastAsia"/>
          <w:color w:val="0070C0"/>
        </w:rPr>
        <w:t>增加</w:t>
      </w:r>
      <w:r w:rsidR="001A76D7" w:rsidRPr="00B53BD0">
        <w:rPr>
          <w:rFonts w:cs="Times New Roman" w:hint="eastAsia"/>
          <w:color w:val="0070C0"/>
        </w:rPr>
        <w:t>n+1</w:t>
      </w:r>
      <w:r w:rsidR="001A76D7" w:rsidRPr="00B53BD0">
        <w:rPr>
          <w:rFonts w:cs="Times New Roman" w:hint="eastAsia"/>
          <w:color w:val="0070C0"/>
        </w:rPr>
        <w:t>次的距離計算</w:t>
      </w:r>
      <w:r w:rsidR="005E69C2" w:rsidRPr="00B53BD0">
        <w:rPr>
          <w:rFonts w:cs="Times New Roman" w:hint="eastAsia"/>
          <w:color w:val="0070C0"/>
        </w:rPr>
        <w:t>(</w:t>
      </w:r>
      <w:r w:rsidR="00693D49" w:rsidRPr="00B53BD0">
        <w:rPr>
          <w:rFonts w:cs="Times New Roman" w:hint="eastAsia"/>
          <w:color w:val="0070C0"/>
        </w:rPr>
        <w:t>目前</w:t>
      </w:r>
      <w:r w:rsidR="005E69C2" w:rsidRPr="00B53BD0">
        <w:rPr>
          <w:rFonts w:cs="Times New Roman" w:hint="eastAsia"/>
          <w:color w:val="0070C0"/>
        </w:rPr>
        <w:t>總共有</w:t>
      </w:r>
      <w:r w:rsidR="00231F2C" w:rsidRPr="00B53BD0">
        <w:rPr>
          <w:rFonts w:cs="Times New Roman" w:hint="eastAsia"/>
          <w:color w:val="0070C0"/>
        </w:rPr>
        <w:t>n</w:t>
      </w:r>
      <w:r w:rsidR="00231F2C" w:rsidRPr="00B53BD0">
        <w:rPr>
          <w:rFonts w:cs="Times New Roman"/>
          <w:color w:val="0070C0"/>
        </w:rPr>
        <w:t>+1</w:t>
      </w:r>
      <w:r w:rsidR="00231F2C" w:rsidRPr="00B53BD0">
        <w:rPr>
          <w:rFonts w:cs="Times New Roman" w:hint="eastAsia"/>
          <w:color w:val="0070C0"/>
        </w:rPr>
        <w:t>筆資料</w:t>
      </w:r>
      <w:r w:rsidR="005E69C2" w:rsidRPr="00B53BD0">
        <w:rPr>
          <w:rFonts w:cs="Times New Roman" w:hint="eastAsia"/>
          <w:color w:val="0070C0"/>
        </w:rPr>
        <w:t>)</w:t>
      </w:r>
      <w:r w:rsidR="00F32AD1" w:rsidRPr="00B53BD0">
        <w:rPr>
          <w:rFonts w:cs="Times New Roman" w:hint="eastAsia"/>
          <w:color w:val="0070C0"/>
        </w:rPr>
        <w:t>，</w:t>
      </w:r>
      <w:r w:rsidR="00E570F0" w:rsidRPr="00B53BD0">
        <w:rPr>
          <w:rFonts w:cs="Times New Roman" w:hint="eastAsia"/>
          <w:color w:val="0070C0"/>
        </w:rPr>
        <w:t>以此類推。</w:t>
      </w:r>
      <w:r w:rsidR="00CA0A07" w:rsidRPr="00B53BD0">
        <w:rPr>
          <w:rFonts w:cs="Times New Roman" w:hint="eastAsia"/>
          <w:color w:val="0070C0"/>
        </w:rPr>
        <w:t>使得</w:t>
      </w:r>
      <w:r w:rsidR="00D30AED" w:rsidRPr="00B53BD0">
        <w:rPr>
          <w:rFonts w:cs="Times New Roman" w:hint="eastAsia"/>
          <w:color w:val="0070C0"/>
        </w:rPr>
        <w:t>資料點</w:t>
      </w:r>
      <w:r w:rsidR="00F7347C">
        <w:rPr>
          <w:rFonts w:cs="Times New Roman" w:hint="eastAsia"/>
          <w:color w:val="0070C0"/>
        </w:rPr>
        <w:t>之</w:t>
      </w:r>
      <w:r w:rsidR="00E01C18" w:rsidRPr="00B53BD0">
        <w:rPr>
          <w:rFonts w:cs="Times New Roman" w:hint="eastAsia"/>
          <w:color w:val="0070C0"/>
        </w:rPr>
        <w:t>間的</w:t>
      </w:r>
      <w:r w:rsidR="009C2665" w:rsidRPr="00B53BD0">
        <w:rPr>
          <w:rFonts w:cs="Times New Roman" w:hint="eastAsia"/>
          <w:color w:val="0070C0"/>
        </w:rPr>
        <w:t>距離</w:t>
      </w:r>
      <w:r w:rsidR="00CA0A07" w:rsidRPr="00B53BD0">
        <w:rPr>
          <w:rFonts w:cs="Times New Roman" w:hint="eastAsia"/>
          <w:color w:val="0070C0"/>
        </w:rPr>
        <w:t>計算</w:t>
      </w:r>
      <w:r w:rsidR="00136C4E" w:rsidRPr="00B53BD0">
        <w:rPr>
          <w:rFonts w:cs="Times New Roman" w:hint="eastAsia"/>
          <w:color w:val="0070C0"/>
        </w:rPr>
        <w:t>量</w:t>
      </w:r>
      <w:r w:rsidR="009C2665" w:rsidRPr="00B53BD0">
        <w:rPr>
          <w:rFonts w:cs="Times New Roman" w:hint="eastAsia"/>
          <w:color w:val="0070C0"/>
        </w:rPr>
        <w:t>會</w:t>
      </w:r>
      <w:r w:rsidR="00CA0A07" w:rsidRPr="00B53BD0">
        <w:rPr>
          <w:rFonts w:cs="Times New Roman" w:hint="eastAsia"/>
          <w:color w:val="0070C0"/>
        </w:rPr>
        <w:t>隨著資料點的增加</w:t>
      </w:r>
      <w:r w:rsidR="009C2665" w:rsidRPr="00B53BD0">
        <w:rPr>
          <w:rFonts w:cs="Times New Roman" w:hint="eastAsia"/>
          <w:color w:val="0070C0"/>
        </w:rPr>
        <w:t>而</w:t>
      </w:r>
      <w:r w:rsidR="00AA7DB5" w:rsidRPr="00B53BD0">
        <w:rPr>
          <w:rFonts w:cs="Times New Roman" w:hint="eastAsia"/>
          <w:color w:val="0070C0"/>
        </w:rPr>
        <w:t>呈現</w:t>
      </w:r>
      <w:r w:rsidR="00C66C4E" w:rsidRPr="00B53BD0">
        <w:rPr>
          <w:rFonts w:cs="Times New Roman" w:hint="eastAsia"/>
          <w:color w:val="0070C0"/>
        </w:rPr>
        <w:t>指數</w:t>
      </w:r>
      <w:r w:rsidR="00CA0A07" w:rsidRPr="00B53BD0">
        <w:rPr>
          <w:rFonts w:cs="Times New Roman" w:hint="eastAsia"/>
          <w:color w:val="0070C0"/>
        </w:rPr>
        <w:t>成長</w:t>
      </w:r>
      <w:r w:rsidR="00136C4E" w:rsidRPr="00B53BD0">
        <w:rPr>
          <w:rFonts w:cs="Times New Roman" w:hint="eastAsia"/>
          <w:color w:val="0070C0"/>
        </w:rPr>
        <w:t>。</w:t>
      </w:r>
    </w:p>
    <w:p w14:paraId="5AC43F1B" w14:textId="24BDDD16" w:rsidR="00A34BDE" w:rsidRPr="00192CDE" w:rsidRDefault="00192CDE" w:rsidP="00192CDE">
      <w:pPr>
        <w:widowControl/>
        <w:rPr>
          <w:rFonts w:cs="Times New Roman"/>
          <w:color w:val="C45911" w:themeColor="accent2" w:themeShade="BF"/>
        </w:rPr>
      </w:pPr>
      <w:r>
        <w:rPr>
          <w:rFonts w:cs="Times New Roman"/>
          <w:color w:val="C45911" w:themeColor="accent2" w:themeShade="BF"/>
        </w:rPr>
        <w:br w:type="page"/>
      </w:r>
    </w:p>
    <w:p w14:paraId="0A6D6559" w14:textId="74842081" w:rsidR="00AB148B" w:rsidRPr="00077E04" w:rsidRDefault="00413C2D" w:rsidP="000025E0">
      <w:pPr>
        <w:pStyle w:val="1"/>
      </w:pPr>
      <w:bookmarkStart w:id="21" w:name="_Ref44814096"/>
      <w:bookmarkStart w:id="22" w:name="_Toc49302229"/>
      <w:r w:rsidRPr="00077E04">
        <w:rPr>
          <w:rFonts w:hint="eastAsia"/>
        </w:rPr>
        <w:lastRenderedPageBreak/>
        <w:t>問題與方法</w:t>
      </w:r>
      <w:bookmarkEnd w:id="21"/>
      <w:bookmarkEnd w:id="22"/>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23" w:name="_Toc49302230"/>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23"/>
    </w:p>
    <w:p w14:paraId="0BDE5AD5" w14:textId="00FFFC3B"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w:t>
      </w:r>
      <w:r w:rsidR="0064715F">
        <w:rPr>
          <w:rFonts w:hint="eastAsia"/>
          <w:color w:val="000000" w:themeColor="text1"/>
        </w:rPr>
        <w:t>針對</w:t>
      </w:r>
      <w:r w:rsidR="0064715F" w:rsidRPr="00077E04">
        <w:t>每</w:t>
      </w:r>
      <w:r w:rsidR="0064715F">
        <w:rPr>
          <w:rFonts w:hint="eastAsia"/>
        </w:rPr>
        <w:t>二</w:t>
      </w:r>
      <w:r w:rsidR="0064715F" w:rsidRPr="00077E04">
        <w:t>筆資料</w:t>
      </w:r>
      <w:r w:rsidRPr="00077E04">
        <w:t>比</w:t>
      </w:r>
      <w:r w:rsidR="0064715F">
        <w:rPr>
          <w:rFonts w:hint="eastAsia"/>
        </w:rPr>
        <w:t>對</w:t>
      </w:r>
      <w:proofErr w:type="gramStart"/>
      <w:r w:rsidRPr="00077E04">
        <w:t>所有</w:t>
      </w:r>
      <w:r w:rsidR="005F3D59">
        <w:rPr>
          <w:rFonts w:hint="eastAsia"/>
        </w:rPr>
        <w:t>維</w:t>
      </w:r>
      <w:proofErr w:type="gramEnd"/>
      <w:r w:rsidR="005F3D59">
        <w:rPr>
          <w:rFonts w:hint="eastAsia"/>
        </w:rPr>
        <w:t>度</w:t>
      </w:r>
      <w:r w:rsidRPr="00077E04">
        <w:t>的值，</w:t>
      </w:r>
      <w:r w:rsidR="00CA3541" w:rsidRPr="00077E04">
        <w:rPr>
          <w:rFonts w:hint="eastAsia"/>
        </w:rPr>
        <w:t>也就是說</w:t>
      </w:r>
      <w:r w:rsidRPr="00077E04">
        <w:t>每一筆資料的每</w:t>
      </w:r>
      <w:proofErr w:type="gramStart"/>
      <w:r w:rsidR="007003D9" w:rsidRPr="00077E04">
        <w:rPr>
          <w:rFonts w:hint="eastAsia"/>
        </w:rPr>
        <w:t>一</w:t>
      </w:r>
      <w:r w:rsidRPr="00077E04">
        <w:t>個</w:t>
      </w:r>
      <w:proofErr w:type="gramEnd"/>
      <w:r w:rsidR="005F3D59">
        <w:rPr>
          <w:rFonts w:hint="eastAsia"/>
        </w:rPr>
        <w:t>維度</w:t>
      </w:r>
      <w:r w:rsidRPr="00077E04">
        <w:t>都必須</w:t>
      </w:r>
      <w:r w:rsidR="00612692" w:rsidRPr="00077E04">
        <w:rPr>
          <w:rFonts w:hint="eastAsia"/>
        </w:rPr>
        <w:t>有值</w:t>
      </w:r>
      <w:r w:rsidR="0064715F" w:rsidRPr="00077E04">
        <w:rPr>
          <w:rFonts w:hint="eastAsia"/>
        </w:rPr>
        <w:t>存在</w:t>
      </w:r>
      <w:r w:rsidR="0064715F">
        <w:rPr>
          <w:rFonts w:hint="eastAsia"/>
        </w:rPr>
        <w:t>方能比對</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64715F">
        <w:rPr>
          <w:rFonts w:hint="eastAsia"/>
        </w:rPr>
        <w:t>資料</w:t>
      </w:r>
      <w:r w:rsidR="00D3663B" w:rsidRPr="00077E04">
        <w:t>每</w:t>
      </w:r>
      <w:r w:rsidR="00D3663B" w:rsidRPr="00077E04">
        <w:rPr>
          <w:rFonts w:hint="eastAsia"/>
        </w:rPr>
        <w:t>一</w:t>
      </w:r>
      <w:r w:rsidR="00493A1A">
        <w:rPr>
          <w:rFonts w:hint="eastAsia"/>
        </w:rPr>
        <w:t>維度</w:t>
      </w:r>
      <w:r w:rsidR="00D3663B" w:rsidRPr="00077E04">
        <w:t>都</w:t>
      </w:r>
      <w:r w:rsidR="0064715F">
        <w:rPr>
          <w:rFonts w:hint="eastAsia"/>
        </w:rPr>
        <w:t>沒</w:t>
      </w:r>
      <w:r w:rsidR="00D3663B" w:rsidRPr="00077E04">
        <w:t>有缺失值是不切實際</w:t>
      </w:r>
      <w:r w:rsidR="00D3663B" w:rsidRPr="00077E04">
        <w:rPr>
          <w:rFonts w:hint="eastAsia"/>
        </w:rPr>
        <w:t>的</w:t>
      </w:r>
      <w:r w:rsidR="00F71685" w:rsidRPr="00077E04">
        <w:rPr>
          <w:rFonts w:hint="eastAsia"/>
        </w:rPr>
        <w:t>。</w:t>
      </w:r>
    </w:p>
    <w:p w14:paraId="2FF6DEED" w14:textId="0F654BFE" w:rsidR="001A43CC" w:rsidRPr="0064715F" w:rsidRDefault="001A43CC" w:rsidP="00E35A40">
      <w:pPr>
        <w:ind w:firstLine="480"/>
      </w:pPr>
      <w:r w:rsidRPr="0064715F">
        <w:rPr>
          <w:rFonts w:hint="eastAsia"/>
        </w:rPr>
        <w:t>為了保證資料集的完整性，</w:t>
      </w:r>
      <w:r w:rsidR="00EB425C">
        <w:rPr>
          <w:rFonts w:hint="eastAsia"/>
        </w:rPr>
        <w:t>解決</w:t>
      </w:r>
      <w:r w:rsidRPr="0064715F">
        <w:t>缺失值</w:t>
      </w:r>
      <w:proofErr w:type="gramStart"/>
      <w:r w:rsidRPr="0064715F">
        <w:rPr>
          <w:rFonts w:hint="eastAsia"/>
        </w:rPr>
        <w:t>最</w:t>
      </w:r>
      <w:proofErr w:type="gramEnd"/>
      <w:r w:rsidRPr="0064715F">
        <w:rPr>
          <w:rFonts w:hint="eastAsia"/>
        </w:rPr>
        <w:t>直覺採用</w:t>
      </w:r>
      <w:r w:rsidRPr="0064715F">
        <w:t>的</w:t>
      </w:r>
      <w:r w:rsidRPr="0064715F">
        <w:rPr>
          <w:rFonts w:hint="eastAsia"/>
        </w:rPr>
        <w:t>策略為</w:t>
      </w:r>
      <w:r w:rsidRPr="0064715F">
        <w:t>丟棄法</w:t>
      </w:r>
      <w:r w:rsidRPr="0064715F">
        <w:rPr>
          <w:rFonts w:hint="eastAsia"/>
        </w:rPr>
        <w:t>。丟棄法有兩種刪除資料的方式，分別為刪除資料列以及刪除</w:t>
      </w:r>
      <w:r w:rsidR="00383175" w:rsidRPr="0064715F">
        <w:rPr>
          <w:rFonts w:hint="eastAsia"/>
        </w:rPr>
        <w:t>維度</w:t>
      </w:r>
      <w:r w:rsidRPr="0064715F">
        <w:rPr>
          <w:rFonts w:hint="eastAsia"/>
        </w:rPr>
        <w:t>。</w:t>
      </w:r>
      <w:r w:rsidR="00EB425C">
        <w:rPr>
          <w:rFonts w:hint="eastAsia"/>
        </w:rPr>
        <w:t>如果</w:t>
      </w:r>
      <w:r w:rsidRPr="0064715F">
        <w:rPr>
          <w:rFonts w:hint="eastAsia"/>
        </w:rPr>
        <w:t>不完整資料集中缺失值的比例越高，刪除缺失值所在的資料</w:t>
      </w:r>
      <w:proofErr w:type="gramStart"/>
      <w:r w:rsidRPr="0064715F">
        <w:rPr>
          <w:rFonts w:hint="eastAsia"/>
        </w:rPr>
        <w:t>列會</w:t>
      </w:r>
      <w:proofErr w:type="gramEnd"/>
      <w:r w:rsidRPr="0064715F">
        <w:rPr>
          <w:rFonts w:hint="eastAsia"/>
        </w:rPr>
        <w:t>讓所剩資料數量不足，而刪除</w:t>
      </w:r>
      <w:r w:rsidR="00E35A40" w:rsidRPr="0064715F">
        <w:rPr>
          <w:rFonts w:hint="eastAsia"/>
        </w:rPr>
        <w:t>維度</w:t>
      </w:r>
      <w:r w:rsidRPr="0064715F">
        <w:rPr>
          <w:rFonts w:hint="eastAsia"/>
        </w:rPr>
        <w:t>則會喪失原資料集所表現的特徵。</w:t>
      </w:r>
      <w:proofErr w:type="gramStart"/>
      <w:r w:rsidR="00EB425C">
        <w:rPr>
          <w:rFonts w:hint="eastAsia"/>
        </w:rPr>
        <w:t>反之，</w:t>
      </w:r>
      <w:proofErr w:type="gramEnd"/>
      <w:r w:rsidR="007E4C14" w:rsidRPr="0064715F">
        <w:rPr>
          <w:rFonts w:cs="Times New Roman" w:hint="eastAsia"/>
        </w:rPr>
        <w:t>採取填補法不僅不會喪失原資料集特徵，還可以保證資料點個數與原始資料集一致。在考量資料集的完整性與天際線查詢演算法的適用性，</w:t>
      </w:r>
      <w:r w:rsidR="007E4C14" w:rsidRPr="0064715F">
        <w:rPr>
          <w:rFonts w:hint="eastAsia"/>
        </w:rPr>
        <w:t>填補法會比丟棄法來得更適合</w:t>
      </w:r>
      <w:r w:rsidR="007E4C14" w:rsidRPr="0064715F">
        <w:rPr>
          <w:rFonts w:cs="Times New Roman" w:hint="eastAsia"/>
        </w:rPr>
        <w:t>。</w:t>
      </w:r>
    </w:p>
    <w:p w14:paraId="38D512C2" w14:textId="7F5B5136" w:rsidR="00515B58" w:rsidRDefault="001A43CC" w:rsidP="00086C40">
      <w:pPr>
        <w:ind w:firstLine="480"/>
      </w:pPr>
      <w:r w:rsidRPr="00EB425C">
        <w:rPr>
          <w:rFonts w:hint="eastAsia"/>
        </w:rPr>
        <w:t>針對不完整資料集</w:t>
      </w:r>
      <w:r w:rsidR="00EB425C">
        <w:rPr>
          <w:rFonts w:hint="eastAsia"/>
        </w:rPr>
        <w:t>如何</w:t>
      </w:r>
      <w:r w:rsidR="00A42FB8" w:rsidRPr="00EB425C">
        <w:rPr>
          <w:rFonts w:hint="eastAsia"/>
        </w:rPr>
        <w:t>執行天際線查詢演算法</w:t>
      </w:r>
      <w:r w:rsidRPr="00EB425C">
        <w:rPr>
          <w:rFonts w:hint="eastAsia"/>
        </w:rPr>
        <w:t>的問題上，本研究採取填補法填補缺失值。從</w:t>
      </w:r>
      <w:r w:rsidRPr="00EB425C">
        <w:t>填補</w:t>
      </w:r>
      <w:r w:rsidRPr="00EB425C">
        <w:rPr>
          <w:rFonts w:hint="eastAsia"/>
        </w:rPr>
        <w:t>後的</w:t>
      </w:r>
      <w:r w:rsidR="00AD3FD6" w:rsidRPr="00EB425C">
        <w:rPr>
          <w:rFonts w:hint="eastAsia"/>
        </w:rPr>
        <w:t>效</w:t>
      </w:r>
      <w:r w:rsidRPr="00EB425C">
        <w:rPr>
          <w:rFonts w:hint="eastAsia"/>
        </w:rPr>
        <w:t>果來看，</w:t>
      </w:r>
      <w:r w:rsidRPr="00EB425C">
        <w:t>k</w:t>
      </w:r>
      <w:r w:rsidRPr="00EB425C">
        <w:rPr>
          <w:rFonts w:hint="eastAsia"/>
        </w:rPr>
        <w:t>鄰近點</w:t>
      </w:r>
      <w:r w:rsidRPr="00EB425C">
        <w:t>填補法</w:t>
      </w:r>
      <w:r w:rsidRPr="00EB425C">
        <w:rPr>
          <w:rFonts w:hint="eastAsia"/>
        </w:rPr>
        <w:t>是</w:t>
      </w:r>
      <w:r w:rsidRPr="00EB425C">
        <w:t>填補法</w:t>
      </w:r>
      <w:r w:rsidRPr="00EB425C">
        <w:rPr>
          <w:rFonts w:hint="eastAsia"/>
        </w:rPr>
        <w:t>當</w:t>
      </w:r>
      <w:r w:rsidRPr="00EB425C">
        <w:t>中表現</w:t>
      </w:r>
      <w:r w:rsidR="008D668D" w:rsidRPr="00EB425C">
        <w:rPr>
          <w:rFonts w:hint="eastAsia"/>
        </w:rPr>
        <w:t>比較</w:t>
      </w:r>
      <w:r w:rsidRPr="00EB425C">
        <w:rPr>
          <w:rFonts w:hint="eastAsia"/>
        </w:rPr>
        <w:t>好的</w:t>
      </w:r>
      <w:r w:rsidRPr="00EB425C">
        <w:fldChar w:fldCharType="begin"/>
      </w:r>
      <w:r w:rsidR="00664CC1">
        <w:instrText xml:space="preserve"> ADDIN ZOTERO_ITEM CSL_CITATION {"citationID":"6Bd80IsY","properties":{"formattedCitation":"[24]","plainCitation":"[24]","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EB425C">
        <w:fldChar w:fldCharType="separate"/>
      </w:r>
      <w:r w:rsidR="00664CC1" w:rsidRPr="00664CC1">
        <w:rPr>
          <w:rFonts w:cs="Times New Roman"/>
        </w:rPr>
        <w:t>[24]</w:t>
      </w:r>
      <w:r w:rsidRPr="00EB425C">
        <w:fldChar w:fldCharType="end"/>
      </w:r>
      <w:r w:rsidRPr="00EB425C">
        <w:rPr>
          <w:rFonts w:hint="eastAsia"/>
        </w:rPr>
        <w:t>。</w:t>
      </w:r>
      <w:r w:rsidRPr="00EB425C">
        <w:t>k</w:t>
      </w:r>
      <w:r w:rsidRPr="00EB425C">
        <w:rPr>
          <w:rFonts w:hint="eastAsia"/>
        </w:rPr>
        <w:t>鄰近點</w:t>
      </w:r>
      <w:r w:rsidRPr="00EB425C">
        <w:t>填補法</w:t>
      </w:r>
      <w:r w:rsidR="00EB425C">
        <w:rPr>
          <w:rFonts w:hint="eastAsia"/>
        </w:rPr>
        <w:t>首</w:t>
      </w:r>
      <w:r w:rsidRPr="00EB425C">
        <w:rPr>
          <w:rFonts w:hint="eastAsia"/>
        </w:rPr>
        <w:t>先</w:t>
      </w:r>
      <w:r w:rsidR="00704B0F">
        <w:rPr>
          <w:rFonts w:hint="eastAsia"/>
        </w:rPr>
        <w:t>針對維度</w:t>
      </w:r>
      <w:r w:rsidR="00704B0F">
        <w:rPr>
          <w:rFonts w:hint="eastAsia"/>
        </w:rPr>
        <w:t>d</w:t>
      </w:r>
      <w:r w:rsidR="00EB425C">
        <w:rPr>
          <w:rFonts w:hint="eastAsia"/>
        </w:rPr>
        <w:t>有</w:t>
      </w:r>
      <w:r w:rsidRPr="00EB425C">
        <w:rPr>
          <w:rFonts w:hint="eastAsia"/>
        </w:rPr>
        <w:t>缺失值</w:t>
      </w:r>
      <w:r w:rsidR="00704B0F">
        <w:rPr>
          <w:rFonts w:hint="eastAsia"/>
        </w:rPr>
        <w:t>的</w:t>
      </w:r>
      <w:r w:rsidR="00EB425C">
        <w:rPr>
          <w:rFonts w:hint="eastAsia"/>
        </w:rPr>
        <w:t>資料點</w:t>
      </w:r>
      <w:r w:rsidR="00704B0F">
        <w:rPr>
          <w:rFonts w:hint="eastAsia"/>
        </w:rPr>
        <w:t>找出其</w:t>
      </w:r>
      <w:r w:rsidR="00704B0F">
        <w:rPr>
          <w:rFonts w:hint="eastAsia"/>
        </w:rPr>
        <w:t>k</w:t>
      </w:r>
      <w:proofErr w:type="gramStart"/>
      <w:r w:rsidR="00704B0F">
        <w:rPr>
          <w:rFonts w:hint="eastAsia"/>
        </w:rPr>
        <w:t>個</w:t>
      </w:r>
      <w:proofErr w:type="gramEnd"/>
      <w:r w:rsidRPr="00EB425C">
        <w:t>鄰</w:t>
      </w:r>
      <w:r w:rsidRPr="00EB425C">
        <w:rPr>
          <w:rFonts w:hint="eastAsia"/>
        </w:rPr>
        <w:t>近</w:t>
      </w:r>
      <w:r w:rsidR="00EB425C">
        <w:rPr>
          <w:rFonts w:hint="eastAsia"/>
        </w:rPr>
        <w:t>資料</w:t>
      </w:r>
      <w:r w:rsidRPr="00EB425C">
        <w:rPr>
          <w:rFonts w:hint="eastAsia"/>
        </w:rPr>
        <w:t>點</w:t>
      </w:r>
      <w:r w:rsidR="00EB425C">
        <w:rPr>
          <w:rFonts w:hint="eastAsia"/>
        </w:rPr>
        <w:t>，取得這些鄰近點</w:t>
      </w:r>
      <w:r w:rsidRPr="00EB425C">
        <w:t>的</w:t>
      </w:r>
      <w:r w:rsidR="00E35A40" w:rsidRPr="00EB425C">
        <w:rPr>
          <w:rFonts w:hint="eastAsia"/>
        </w:rPr>
        <w:t>維度</w:t>
      </w:r>
      <w:r w:rsidR="00704B0F">
        <w:rPr>
          <w:rFonts w:hint="eastAsia"/>
        </w:rPr>
        <w:t>d</w:t>
      </w:r>
      <w:r w:rsidR="00704B0F">
        <w:rPr>
          <w:rFonts w:hint="eastAsia"/>
        </w:rPr>
        <w:t>之</w:t>
      </w:r>
      <w:r w:rsidRPr="00EB425C">
        <w:rPr>
          <w:rFonts w:hint="eastAsia"/>
        </w:rPr>
        <w:t>值，</w:t>
      </w:r>
      <w:r w:rsidRPr="00EB425C">
        <w:t>再</w:t>
      </w:r>
      <w:r w:rsidRPr="00EB425C">
        <w:rPr>
          <w:rFonts w:hint="eastAsia"/>
        </w:rPr>
        <w:t>計算這些</w:t>
      </w:r>
      <w:r w:rsidR="00704B0F">
        <w:rPr>
          <w:rFonts w:hint="eastAsia"/>
        </w:rPr>
        <w:t>d</w:t>
      </w:r>
      <w:r w:rsidR="00E35A40" w:rsidRPr="00EB425C">
        <w:rPr>
          <w:rFonts w:hint="eastAsia"/>
        </w:rPr>
        <w:t>維度</w:t>
      </w:r>
      <w:r w:rsidRPr="00EB425C">
        <w:rPr>
          <w:rFonts w:hint="eastAsia"/>
        </w:rPr>
        <w:t>值</w:t>
      </w:r>
      <w:r w:rsidR="00E35A40" w:rsidRPr="00EB425C">
        <w:rPr>
          <w:rFonts w:hint="eastAsia"/>
        </w:rPr>
        <w:t>的</w:t>
      </w:r>
      <w:r w:rsidRPr="00EB425C">
        <w:rPr>
          <w:rFonts w:hint="eastAsia"/>
        </w:rPr>
        <w:t>算術</w:t>
      </w:r>
      <w:r w:rsidRPr="00EB425C">
        <w:t>平均</w:t>
      </w:r>
      <w:r w:rsidRPr="00EB425C">
        <w:rPr>
          <w:rFonts w:hint="eastAsia"/>
        </w:rPr>
        <w:t>作為</w:t>
      </w:r>
      <w:r w:rsidR="00E35A40" w:rsidRPr="00EB425C">
        <w:rPr>
          <w:rFonts w:hint="eastAsia"/>
        </w:rPr>
        <w:t>新</w:t>
      </w:r>
      <w:r w:rsidRPr="00EB425C">
        <w:rPr>
          <w:rFonts w:hint="eastAsia"/>
        </w:rPr>
        <w:t>填補值，這使得</w:t>
      </w:r>
      <w:r w:rsidR="00A11C2F" w:rsidRPr="00EB425C">
        <w:rPr>
          <w:rFonts w:hint="eastAsia"/>
        </w:rPr>
        <w:t>被</w:t>
      </w:r>
      <w:proofErr w:type="gramStart"/>
      <w:r w:rsidRPr="00EB425C">
        <w:t>填補值相</w:t>
      </w:r>
      <w:proofErr w:type="gramEnd"/>
      <w:r w:rsidRPr="00EB425C">
        <w:t>較於</w:t>
      </w:r>
      <w:r w:rsidRPr="00EB425C">
        <w:rPr>
          <w:rFonts w:hint="eastAsia"/>
        </w:rPr>
        <w:t>以</w:t>
      </w:r>
      <w:r w:rsidR="00704B0F">
        <w:rPr>
          <w:rFonts w:hint="eastAsia"/>
        </w:rPr>
        <w:t>一般</w:t>
      </w:r>
      <w:r w:rsidR="00FD3A45" w:rsidRPr="00EB425C">
        <w:rPr>
          <w:rFonts w:hint="eastAsia"/>
        </w:rPr>
        <w:t>填補固定</w:t>
      </w:r>
      <w:r w:rsidR="002B7B84" w:rsidRPr="00EB425C">
        <w:rPr>
          <w:rFonts w:hint="eastAsia"/>
        </w:rPr>
        <w:t>數</w:t>
      </w:r>
      <w:r w:rsidRPr="00EB425C">
        <w:t>值</w:t>
      </w:r>
      <w:r w:rsidRPr="00EB425C">
        <w:rPr>
          <w:rFonts w:hint="eastAsia"/>
        </w:rPr>
        <w:t>的</w:t>
      </w:r>
      <w:r w:rsidR="00FD3A45" w:rsidRPr="00EB425C">
        <w:rPr>
          <w:rFonts w:hint="eastAsia"/>
        </w:rPr>
        <w:t>方</w:t>
      </w:r>
      <w:r w:rsidRPr="00EB425C">
        <w:t>法更具有參考</w:t>
      </w:r>
      <w:r w:rsidRPr="00EB425C">
        <w:rPr>
          <w:rFonts w:hint="eastAsia"/>
        </w:rPr>
        <w:t>性。然而</w:t>
      </w:r>
      <w:r w:rsidRPr="00EB425C">
        <w:t>k</w:t>
      </w:r>
      <w:r w:rsidRPr="00EB425C">
        <w:rPr>
          <w:rFonts w:hint="eastAsia"/>
        </w:rPr>
        <w:t>鄰近點</w:t>
      </w:r>
      <w:r w:rsidRPr="00EB425C">
        <w:t>填補法</w:t>
      </w:r>
      <w:r w:rsidRPr="00EB425C">
        <w:rPr>
          <w:rFonts w:hint="eastAsia"/>
        </w:rPr>
        <w:t>也有其缺點，其一是當計算含有缺失值</w:t>
      </w:r>
      <w:r w:rsidR="00704B0F">
        <w:rPr>
          <w:rFonts w:hint="eastAsia"/>
        </w:rPr>
        <w:t>之</w:t>
      </w:r>
      <w:r w:rsidRPr="00EB425C">
        <w:rPr>
          <w:rFonts w:hint="eastAsia"/>
        </w:rPr>
        <w:t>資料點</w:t>
      </w:r>
      <w:r w:rsidR="00704B0F">
        <w:rPr>
          <w:rFonts w:hint="eastAsia"/>
        </w:rPr>
        <w:t>與其他資料點</w:t>
      </w:r>
      <w:r w:rsidRPr="00EB425C">
        <w:rPr>
          <w:rFonts w:hint="eastAsia"/>
        </w:rPr>
        <w:t>的歐</w:t>
      </w:r>
      <w:r w:rsidR="00BA69A3">
        <w:rPr>
          <w:rFonts w:hint="eastAsia"/>
        </w:rPr>
        <w:t>氏</w:t>
      </w:r>
      <w:r w:rsidRPr="00EB425C">
        <w:rPr>
          <w:rFonts w:hint="eastAsia"/>
        </w:rPr>
        <w:t>距離</w:t>
      </w:r>
      <w:r w:rsidR="00704B0F">
        <w:rPr>
          <w:rFonts w:hint="eastAsia"/>
        </w:rPr>
        <w:t>(</w:t>
      </w:r>
      <w:r w:rsidR="00704B0F">
        <w:rPr>
          <w:rFonts w:hint="eastAsia"/>
        </w:rPr>
        <w:t>必須先忽視含有缺失值之維度</w:t>
      </w:r>
      <w:r w:rsidR="00704B0F">
        <w:rPr>
          <w:rFonts w:hint="eastAsia"/>
        </w:rPr>
        <w:t>)</w:t>
      </w:r>
      <w:r w:rsidRPr="00EB425C">
        <w:rPr>
          <w:rFonts w:hint="eastAsia"/>
        </w:rPr>
        <w:t>會</w:t>
      </w:r>
      <w:r w:rsidR="00704B0F">
        <w:rPr>
          <w:rFonts w:hint="eastAsia"/>
        </w:rPr>
        <w:t>不準確</w:t>
      </w:r>
      <w:r w:rsidR="00E575C5">
        <w:rPr>
          <w:rFonts w:hint="eastAsia"/>
        </w:rPr>
        <w:t>而</w:t>
      </w:r>
      <w:r w:rsidRPr="00EB425C">
        <w:rPr>
          <w:rFonts w:hint="eastAsia"/>
        </w:rPr>
        <w:t>導致找錯鄰近點，其二是</w:t>
      </w:r>
      <w:r w:rsidRPr="00EB425C">
        <w:rPr>
          <w:rFonts w:hint="eastAsia"/>
        </w:rPr>
        <w:t>k</w:t>
      </w:r>
      <w:r w:rsidRPr="00EB425C">
        <w:rPr>
          <w:rFonts w:hint="eastAsia"/>
        </w:rPr>
        <w:t>鄰近點填補法遇到可參考的鄰近點不足時會</w:t>
      </w:r>
      <w:r w:rsidR="00E575C5">
        <w:rPr>
          <w:rFonts w:hint="eastAsia"/>
        </w:rPr>
        <w:t>退</w:t>
      </w:r>
      <w:r w:rsidRPr="00EB425C">
        <w:rPr>
          <w:rFonts w:hint="eastAsia"/>
        </w:rPr>
        <w:t>化為填補</w:t>
      </w:r>
      <w:r w:rsidR="002A628E" w:rsidRPr="00EB425C">
        <w:rPr>
          <w:rFonts w:hint="eastAsia"/>
        </w:rPr>
        <w:t>固定數值</w:t>
      </w:r>
      <w:r w:rsidRPr="00EB425C">
        <w:fldChar w:fldCharType="begin"/>
      </w:r>
      <w:r w:rsidR="00F43199" w:rsidRPr="00EB425C">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EB425C">
        <w:fldChar w:fldCharType="separate"/>
      </w:r>
      <w:r w:rsidR="00F43199" w:rsidRPr="00EB425C">
        <w:rPr>
          <w:rFonts w:cs="Times New Roman"/>
        </w:rPr>
        <w:t>[7]</w:t>
      </w:r>
      <w:r w:rsidRPr="00EB425C">
        <w:fldChar w:fldCharType="end"/>
      </w:r>
      <w:r w:rsidRPr="00EB425C">
        <w:rPr>
          <w:rFonts w:hint="eastAsia"/>
        </w:rPr>
        <w:t>。</w:t>
      </w:r>
    </w:p>
    <w:p w14:paraId="6C5760E8" w14:textId="2FB0119D" w:rsidR="00A13FF7" w:rsidRPr="00EB425C" w:rsidRDefault="00FD3A45" w:rsidP="00086C40">
      <w:pPr>
        <w:ind w:firstLine="480"/>
      </w:pPr>
      <w:r w:rsidRPr="00EB425C">
        <w:rPr>
          <w:rFonts w:cs="Times New Roman" w:hint="eastAsia"/>
        </w:rPr>
        <w:t>對一個</w:t>
      </w:r>
      <w:r w:rsidR="00E575C5">
        <w:rPr>
          <w:rFonts w:cs="Times New Roman" w:hint="eastAsia"/>
        </w:rPr>
        <w:t>含</w:t>
      </w:r>
      <w:r w:rsidRPr="00EB425C">
        <w:rPr>
          <w:rFonts w:cs="Times New Roman" w:hint="eastAsia"/>
        </w:rPr>
        <w:t>有缺失值的資料點</w:t>
      </w:r>
      <w:r w:rsidRPr="00EB425C">
        <w:rPr>
          <w:rFonts w:cs="Times New Roman"/>
        </w:rPr>
        <w:t>p</w:t>
      </w:r>
      <w:r w:rsidRPr="00EB425C">
        <w:rPr>
          <w:rFonts w:cs="Times New Roman" w:hint="eastAsia"/>
        </w:rPr>
        <w:t>而言，尋找鄰近點的過程中，</w:t>
      </w:r>
      <w:r w:rsidRPr="00EB425C">
        <w:rPr>
          <w:rFonts w:cs="Times New Roman"/>
        </w:rPr>
        <w:t>k</w:t>
      </w:r>
      <w:r w:rsidRPr="00EB425C">
        <w:rPr>
          <w:rFonts w:cs="Times New Roman" w:hint="eastAsia"/>
        </w:rPr>
        <w:t>鄰近點填補法先計算所有資料點與</w:t>
      </w:r>
      <w:r w:rsidRPr="00EB425C">
        <w:rPr>
          <w:rFonts w:cs="Times New Roman"/>
        </w:rPr>
        <w:t>p</w:t>
      </w:r>
      <w:r w:rsidRPr="00EB425C">
        <w:rPr>
          <w:rFonts w:cs="Times New Roman" w:hint="eastAsia"/>
        </w:rPr>
        <w:t>的距離，再根據距離值由小到大排序。排序的意義代表著各資料點分別對</w:t>
      </w:r>
      <w:r w:rsidRPr="00EB425C">
        <w:rPr>
          <w:rFonts w:cs="Times New Roman" w:hint="eastAsia"/>
        </w:rPr>
        <w:t>p</w:t>
      </w:r>
      <w:r w:rsidRPr="00EB425C">
        <w:rPr>
          <w:rFonts w:cs="Times New Roman" w:hint="eastAsia"/>
        </w:rPr>
        <w:t>的影響程度，但是</w:t>
      </w:r>
      <w:r w:rsidRPr="00EB425C">
        <w:rPr>
          <w:rFonts w:cs="Times New Roman"/>
        </w:rPr>
        <w:t>k</w:t>
      </w:r>
      <w:r w:rsidRPr="00EB425C">
        <w:rPr>
          <w:rFonts w:cs="Times New Roman" w:hint="eastAsia"/>
        </w:rPr>
        <w:t>鄰近點填補法卻</w:t>
      </w:r>
      <w:r w:rsidR="00E575C5">
        <w:rPr>
          <w:rFonts w:cs="Times New Roman" w:hint="eastAsia"/>
        </w:rPr>
        <w:t>將</w:t>
      </w:r>
      <w:r w:rsidRPr="00EB425C">
        <w:rPr>
          <w:rFonts w:cs="Times New Roman" w:hint="eastAsia"/>
        </w:rPr>
        <w:t>p</w:t>
      </w:r>
      <w:r w:rsidRPr="00EB425C">
        <w:rPr>
          <w:rFonts w:cs="Times New Roman" w:hint="eastAsia"/>
        </w:rPr>
        <w:t>的所有</w:t>
      </w:r>
      <w:r w:rsidR="00E575C5">
        <w:rPr>
          <w:rFonts w:cs="Times New Roman" w:hint="eastAsia"/>
        </w:rPr>
        <w:t>k</w:t>
      </w:r>
      <w:proofErr w:type="gramStart"/>
      <w:r w:rsidR="00E575C5">
        <w:rPr>
          <w:rFonts w:cs="Times New Roman" w:hint="eastAsia"/>
        </w:rPr>
        <w:t>個</w:t>
      </w:r>
      <w:proofErr w:type="gramEnd"/>
      <w:r w:rsidRPr="00EB425C">
        <w:rPr>
          <w:rFonts w:cs="Times New Roman" w:hint="eastAsia"/>
        </w:rPr>
        <w:t>鄰近點</w:t>
      </w:r>
      <w:r w:rsidR="00E575C5">
        <w:rPr>
          <w:rFonts w:cs="Times New Roman" w:hint="eastAsia"/>
        </w:rPr>
        <w:t>視為</w:t>
      </w:r>
      <w:r w:rsidRPr="00EB425C">
        <w:rPr>
          <w:rFonts w:cs="Times New Roman" w:hint="eastAsia"/>
        </w:rPr>
        <w:t>相同的權重值</w:t>
      </w:r>
      <w:r w:rsidRPr="00EB425C">
        <w:rPr>
          <w:rFonts w:cs="Times New Roman"/>
        </w:rPr>
        <w:t>[15]</w:t>
      </w:r>
      <w:r w:rsidRPr="00EB425C">
        <w:rPr>
          <w:rFonts w:cs="Times New Roman" w:hint="eastAsia"/>
        </w:rPr>
        <w:t>。此做法與先前排序的意義，期待找出最有參考價值的鄰近點以填補該缺失值的概念相違背且不合理</w:t>
      </w:r>
      <w:r w:rsidRPr="00EB425C">
        <w:rPr>
          <w:rFonts w:cs="Times New Roman"/>
        </w:rPr>
        <w:fldChar w:fldCharType="begin"/>
      </w:r>
      <w:r w:rsidR="00664CC1">
        <w:rPr>
          <w:rFonts w:cs="Times New Roman"/>
        </w:rPr>
        <w:instrText xml:space="preserve"> ADDIN ZOTERO_ITEM CSL_CITATION {"citationID":"1JFKlwUd","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EB425C">
        <w:rPr>
          <w:rFonts w:cs="Times New Roman"/>
        </w:rPr>
        <w:fldChar w:fldCharType="separate"/>
      </w:r>
      <w:r w:rsidR="00664CC1" w:rsidRPr="00664CC1">
        <w:rPr>
          <w:rFonts w:cs="Times New Roman"/>
        </w:rPr>
        <w:t>[27]</w:t>
      </w:r>
      <w:r w:rsidRPr="00EB425C">
        <w:rPr>
          <w:rFonts w:cs="Times New Roman"/>
        </w:rPr>
        <w:fldChar w:fldCharType="end"/>
      </w:r>
      <w:r w:rsidR="00E575C5">
        <w:rPr>
          <w:rFonts w:cs="Times New Roman" w:hint="eastAsia"/>
        </w:rPr>
        <w:t>，也就是未考慮鄰近程度對填補值的影響力</w:t>
      </w:r>
      <w:r w:rsidRPr="00EB425C">
        <w:rPr>
          <w:rFonts w:cs="Times New Roman" w:hint="eastAsia"/>
        </w:rPr>
        <w:t>。</w:t>
      </w:r>
      <w:r w:rsidR="001A43CC" w:rsidRPr="00EB425C">
        <w:rPr>
          <w:rFonts w:hint="eastAsia"/>
        </w:rPr>
        <w:t>因此本研究針</w:t>
      </w:r>
      <w:r w:rsidR="00515B58" w:rsidRPr="00EB425C">
        <w:rPr>
          <w:rFonts w:hint="eastAsia"/>
        </w:rPr>
        <w:t>k</w:t>
      </w:r>
      <w:r w:rsidR="00515B58" w:rsidRPr="00EB425C">
        <w:rPr>
          <w:rFonts w:hint="eastAsia"/>
        </w:rPr>
        <w:t>鄰近</w:t>
      </w:r>
      <w:r w:rsidR="00515B58">
        <w:rPr>
          <w:rFonts w:hint="eastAsia"/>
        </w:rPr>
        <w:t>點</w:t>
      </w:r>
      <w:r w:rsidR="00515B58" w:rsidRPr="00EB425C">
        <w:rPr>
          <w:rFonts w:hint="eastAsia"/>
        </w:rPr>
        <w:t>填補法的缺點</w:t>
      </w:r>
      <w:r w:rsidR="00515B58">
        <w:rPr>
          <w:rFonts w:hint="eastAsia"/>
        </w:rPr>
        <w:t>以及未考慮鄰近程度的影響力</w:t>
      </w:r>
      <w:r w:rsidR="001A43CC" w:rsidRPr="00EB425C">
        <w:rPr>
          <w:rFonts w:hint="eastAsia"/>
        </w:rPr>
        <w:t>問題分別提出</w:t>
      </w:r>
      <w:r w:rsidR="00515B58">
        <w:rPr>
          <w:rFonts w:hint="eastAsia"/>
        </w:rPr>
        <w:t>鄰近</w:t>
      </w:r>
      <w:r w:rsidR="001A43CC" w:rsidRPr="00EB425C">
        <w:rPr>
          <w:rFonts w:hint="eastAsia"/>
        </w:rPr>
        <w:t>差別權重分配與新的選擇鄰近點機制以改善</w:t>
      </w:r>
      <w:r w:rsidR="001A43CC" w:rsidRPr="00EB425C">
        <w:rPr>
          <w:rFonts w:hint="eastAsia"/>
        </w:rPr>
        <w:t>k</w:t>
      </w:r>
      <w:r w:rsidR="001A43CC" w:rsidRPr="00EB425C">
        <w:rPr>
          <w:rFonts w:hint="eastAsia"/>
        </w:rPr>
        <w:t>鄰近</w:t>
      </w:r>
      <w:r w:rsidR="00515B58">
        <w:rPr>
          <w:rFonts w:hint="eastAsia"/>
        </w:rPr>
        <w:t>點</w:t>
      </w:r>
      <w:r w:rsidR="001A43CC" w:rsidRPr="00EB425C">
        <w:rPr>
          <w:rFonts w:hint="eastAsia"/>
        </w:rPr>
        <w:t>填補法。</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24" w:name="_Toc49302231"/>
      <w:r w:rsidRPr="00077E04">
        <w:rPr>
          <w:rFonts w:hint="eastAsia"/>
          <w:shd w:val="clear" w:color="auto" w:fill="auto"/>
        </w:rPr>
        <w:lastRenderedPageBreak/>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24"/>
    </w:p>
    <w:p w14:paraId="2A77A2A0" w14:textId="58D0CA44"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405FA5" w:rsidRPr="00F20252">
        <w:rPr>
          <w:rFonts w:hint="eastAsia"/>
          <w:color w:val="000000" w:themeColor="text1"/>
        </w:rPr>
        <w:t>?</w:t>
      </w:r>
    </w:p>
    <w:p w14:paraId="7A056281" w14:textId="5CEC6CF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BA0A1C">
        <w:rPr>
          <w:rFonts w:cs="Times New Roman" w:hint="eastAsia"/>
          <w:color w:val="000000" w:themeColor="text1"/>
        </w:rPr>
        <w:t>即含有</w:t>
      </w:r>
      <w:r w:rsidR="006B0DA0" w:rsidRPr="00077E04">
        <w:rPr>
          <w:rFonts w:cs="Times New Roman" w:hint="eastAsia"/>
        </w:rPr>
        <w:t>缺失值</w:t>
      </w:r>
      <w:r w:rsidR="00BA0A1C">
        <w:rPr>
          <w:rFonts w:cs="Times New Roman" w:hint="eastAsia"/>
        </w:rPr>
        <w:t>的屬性</w:t>
      </w:r>
      <w:r w:rsidR="006B0DA0" w:rsidRPr="00077E04">
        <w:rPr>
          <w:rFonts w:cs="Times New Roman" w:hint="eastAsia"/>
        </w:rPr>
        <w:t>與</w:t>
      </w:r>
      <w:r w:rsidR="00BA0A1C">
        <w:rPr>
          <w:rFonts w:cs="Times New Roman" w:hint="eastAsia"/>
        </w:rPr>
        <w:t>其他</w:t>
      </w:r>
      <w:r w:rsidR="006B0DA0" w:rsidRPr="00077E04">
        <w:rPr>
          <w:rFonts w:cs="Times New Roman" w:hint="eastAsia"/>
        </w:rPr>
        <w:t>欄位</w:t>
      </w:r>
      <w:r w:rsidR="00BA0A1C">
        <w:rPr>
          <w:rFonts w:cs="Times New Roman" w:hint="eastAsia"/>
        </w:rPr>
        <w:t>屬性</w:t>
      </w:r>
      <w:r w:rsidR="006B0DA0" w:rsidRPr="00077E04">
        <w:rPr>
          <w:rFonts w:cs="Times New Roman" w:hint="eastAsia"/>
        </w:rPr>
        <w:t>無相關性。</w:t>
      </w:r>
      <w:r w:rsidR="00BA0A1C">
        <w:rPr>
          <w:rFonts w:cs="Times New Roman" w:hint="eastAsia"/>
        </w:rPr>
        <w:t>為驗證填補效果，</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計算近似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w:t>
      </w:r>
      <w:r w:rsidR="00BA0A1C">
        <w:rPr>
          <w:rFonts w:cs="Times New Roman" w:hint="eastAsia"/>
        </w:rPr>
        <w:t>集</w:t>
      </w:r>
      <w:r w:rsidR="00F236A1" w:rsidRPr="00077E04">
        <w:rPr>
          <w:rFonts w:cs="Times New Roman" w:hint="eastAsia"/>
        </w:rPr>
        <w:t>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w:t>
      </w:r>
      <w:r w:rsidR="001900C0">
        <w:rPr>
          <w:rFonts w:cs="Times New Roman" w:hint="eastAsia"/>
        </w:rPr>
        <w:t>愈</w:t>
      </w:r>
      <w:r w:rsidR="005D45CB" w:rsidRPr="00077E04">
        <w:rPr>
          <w:rFonts w:cs="Times New Roman" w:hint="eastAsia"/>
        </w:rPr>
        <w:t>高，</w:t>
      </w:r>
      <w:r w:rsidR="00BA0A1C">
        <w:rPr>
          <w:rFonts w:cs="Times New Roman" w:hint="eastAsia"/>
        </w:rPr>
        <w:t>代表</w:t>
      </w:r>
      <w:r w:rsidR="005D45CB" w:rsidRPr="00077E04">
        <w:rPr>
          <w:rFonts w:cs="Times New Roman" w:hint="eastAsia"/>
        </w:rPr>
        <w:t>該填補法的填補效果</w:t>
      </w:r>
      <w:r w:rsidR="001900C0">
        <w:rPr>
          <w:rFonts w:cs="Times New Roman" w:hint="eastAsia"/>
        </w:rPr>
        <w:t>愈</w:t>
      </w:r>
      <w:r w:rsidR="005D45CB" w:rsidRPr="00077E04">
        <w:rPr>
          <w:rFonts w:cs="Times New Roman" w:hint="eastAsia"/>
        </w:rPr>
        <w:t>好。</w:t>
      </w:r>
    </w:p>
    <w:p w14:paraId="5238E36E" w14:textId="77777777" w:rsidR="00181405" w:rsidRPr="00077E04" w:rsidRDefault="00181405" w:rsidP="00AA328D">
      <w:pPr>
        <w:ind w:firstLine="480"/>
      </w:pPr>
    </w:p>
    <w:p w14:paraId="389BDB54" w14:textId="15CD5FC4" w:rsidR="00AB148B" w:rsidRPr="00077E04" w:rsidRDefault="00AB148B" w:rsidP="00312A4E">
      <w:pPr>
        <w:pStyle w:val="2"/>
        <w:rPr>
          <w:shd w:val="clear" w:color="auto" w:fill="auto"/>
        </w:rPr>
      </w:pPr>
      <w:bookmarkStart w:id="25" w:name="_Toc49302232"/>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25"/>
    </w:p>
    <w:p w14:paraId="0015066A" w14:textId="089D011B" w:rsidR="00D91AA2" w:rsidRDefault="00DA5EC9" w:rsidP="001D0BDB">
      <w:pPr>
        <w:ind w:firstLine="480"/>
      </w:pPr>
      <w:r w:rsidRPr="00077E04">
        <w:rPr>
          <w:rFonts w:hint="eastAsia"/>
        </w:rPr>
        <w:t>所有計算距離公式</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9E563C">
        <w:rPr>
          <w:rFonts w:hint="eastAsia"/>
        </w:rPr>
        <w:t>中</w:t>
      </w:r>
      <w:r w:rsidR="007D0DD7" w:rsidRPr="00077E04">
        <w:rPr>
          <w:rFonts w:hint="eastAsia"/>
        </w:rPr>
        <w:t>，</w:t>
      </w:r>
      <w:r w:rsidR="009E563C">
        <w:rPr>
          <w:rFonts w:hint="eastAsia"/>
        </w:rPr>
        <w:t>最普遍常見的</w:t>
      </w:r>
      <w:r w:rsidR="00751D4F" w:rsidRPr="00077E04">
        <w:rPr>
          <w:rFonts w:hint="eastAsia"/>
        </w:rPr>
        <w:t>歐</w:t>
      </w:r>
      <w:r w:rsidR="00402868">
        <w:rPr>
          <w:rFonts w:hint="eastAsia"/>
        </w:rPr>
        <w:t>氏</w:t>
      </w:r>
      <w:r w:rsidR="00751D4F" w:rsidRPr="00077E04">
        <w:rPr>
          <w:rFonts w:hint="eastAsia"/>
        </w:rPr>
        <w:t>距離計算方法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w:t>
      </w:r>
      <w:r w:rsidR="009E563C">
        <w:rPr>
          <w:rFonts w:hint="eastAsia"/>
        </w:rPr>
        <w:t>值</w:t>
      </w:r>
      <w:r w:rsidR="00CD24DA" w:rsidRPr="00077E04">
        <w:rPr>
          <w:rFonts w:hint="eastAsia"/>
        </w:rPr>
        <w:t>平方</w:t>
      </w:r>
      <w:r w:rsidR="009E563C">
        <w:rPr>
          <w:rFonts w:hint="eastAsia"/>
        </w:rPr>
        <w:t>和</w:t>
      </w:r>
      <w:r w:rsidR="00CD24DA" w:rsidRPr="00077E04">
        <w:rPr>
          <w:rFonts w:hint="eastAsia"/>
        </w:rPr>
        <w:t>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w:t>
      </w:r>
      <w:r w:rsidR="00402868" w:rsidRPr="00077E04">
        <w:rPr>
          <w:rFonts w:hint="eastAsia"/>
        </w:rPr>
        <w:t>歐</w:t>
      </w:r>
      <w:r w:rsidR="00402868">
        <w:rPr>
          <w:rFonts w:hint="eastAsia"/>
        </w:rPr>
        <w:t>氏</w:t>
      </w:r>
      <w:r w:rsidR="00402868" w:rsidRPr="00077E04">
        <w:rPr>
          <w:rFonts w:hint="eastAsia"/>
        </w:rPr>
        <w:t>距離</w:t>
      </w:r>
      <w:r w:rsidR="00D91AA2" w:rsidRPr="00077E04">
        <w:rPr>
          <w:rFonts w:hint="eastAsia"/>
        </w:rPr>
        <w:t>時並不會</w:t>
      </w:r>
      <w:proofErr w:type="gramStart"/>
      <w:r w:rsidR="00D91AA2" w:rsidRPr="00077E04">
        <w:rPr>
          <w:rFonts w:hint="eastAsia"/>
        </w:rPr>
        <w:t>採</w:t>
      </w:r>
      <w:proofErr w:type="gramEnd"/>
      <w:r w:rsidR="00D91AA2" w:rsidRPr="00077E04">
        <w:rPr>
          <w:rFonts w:hint="eastAsia"/>
        </w:rPr>
        <w:t>計具有</w:t>
      </w:r>
      <w:r w:rsidR="00BF4F42" w:rsidRPr="00077E04">
        <w:rPr>
          <w:rFonts w:hint="eastAsia"/>
          <w:color w:val="000000" w:themeColor="text1"/>
        </w:rPr>
        <w:t>缺失</w:t>
      </w:r>
      <w:r w:rsidR="00D91AA2" w:rsidRPr="00077E04">
        <w:rPr>
          <w:rFonts w:hint="eastAsia"/>
        </w:rPr>
        <w:t>值的</w:t>
      </w:r>
      <w:r w:rsidR="009E563C">
        <w:rPr>
          <w:rFonts w:hint="eastAsia"/>
        </w:rPr>
        <w:t>維度</w:t>
      </w:r>
      <w:r w:rsidR="00D91AA2" w:rsidRPr="00077E04">
        <w:rPr>
          <w:rFonts w:hint="eastAsia"/>
        </w:rPr>
        <w:t>，此計算方式是最廣為主流的算法</w:t>
      </w:r>
      <w:r w:rsidR="00C8227D" w:rsidRPr="00077E04">
        <w:fldChar w:fldCharType="begin"/>
      </w:r>
      <w:r w:rsidR="00664CC1">
        <w:instrText xml:space="preserve"> ADDIN ZOTERO_ITEM CSL_CITATION {"citationID":"kt40TXAG","properties":{"formattedCitation":"[24]","plainCitation":"[24]","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664CC1" w:rsidRPr="00664CC1">
        <w:rPr>
          <w:rFonts w:cs="Times New Roman"/>
        </w:rPr>
        <w:t>[24]</w:t>
      </w:r>
      <w:r w:rsidR="00C8227D" w:rsidRPr="00077E04">
        <w:fldChar w:fldCharType="end"/>
      </w:r>
      <w:r w:rsidR="006961E6" w:rsidRPr="00077E04">
        <w:rPr>
          <w:rFonts w:hint="eastAsia"/>
        </w:rPr>
        <w:t>。</w:t>
      </w:r>
      <w:r w:rsidR="00D91AA2" w:rsidRPr="00077E04">
        <w:rPr>
          <w:rFonts w:hint="eastAsia"/>
        </w:rPr>
        <w:t>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r w:rsidR="009E563C">
        <w:rPr>
          <w:rFonts w:hint="eastAsia"/>
        </w:rPr>
        <w:t>，</w:t>
      </w:r>
      <w:r w:rsidR="009E563C" w:rsidRPr="00077E04">
        <w:rPr>
          <w:rFonts w:hint="eastAsia"/>
        </w:rPr>
        <w:t>今舉例說明</w:t>
      </w:r>
      <w:r w:rsidR="009E563C">
        <w:rPr>
          <w:rFonts w:hint="eastAsia"/>
        </w:rPr>
        <w:t>之</w:t>
      </w:r>
      <w:r w:rsidR="00A23A75" w:rsidRPr="00077E04">
        <w:rPr>
          <w:rFonts w:hint="eastAsia"/>
        </w:rPr>
        <w:t>。</w:t>
      </w:r>
    </w:p>
    <w:p w14:paraId="614BBB7C" w14:textId="1FFC83DA" w:rsidR="00EE1015" w:rsidRPr="00077E04" w:rsidRDefault="001A1FAB" w:rsidP="005A02C2">
      <w:pPr>
        <w:ind w:firstLine="480"/>
      </w:pPr>
      <w:r w:rsidRPr="00077E04">
        <w:rPr>
          <w:rFonts w:hint="eastAsia"/>
        </w:rPr>
        <w:t>如圖</w:t>
      </w:r>
      <w:r w:rsidRPr="00077E04">
        <w:rPr>
          <w:rFonts w:hint="eastAsia"/>
        </w:rPr>
        <w:t>3.1</w:t>
      </w:r>
      <w:r w:rsidRPr="00077E04">
        <w:rPr>
          <w:rFonts w:hint="eastAsia"/>
        </w:rPr>
        <w:t>所示</w:t>
      </w:r>
      <w:r>
        <w:rPr>
          <w:rFonts w:hint="eastAsia"/>
        </w:rPr>
        <w:t>，</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C</w:t>
      </w:r>
      <w:r w:rsidRPr="00077E04">
        <w:rPr>
          <w:rFonts w:hint="eastAsia"/>
        </w:rPr>
        <w:t>三</w:t>
      </w:r>
      <w:r>
        <w:rPr>
          <w:rFonts w:hint="eastAsia"/>
        </w:rPr>
        <w:t>個二維資料</w:t>
      </w:r>
      <w:r w:rsidRPr="00077E04">
        <w:rPr>
          <w:rFonts w:hint="eastAsia"/>
        </w:rPr>
        <w:t>點</w:t>
      </w:r>
      <w:r>
        <w:rPr>
          <w:rFonts w:hint="eastAsia"/>
        </w:rPr>
        <w:t>，其</w:t>
      </w:r>
      <w:r w:rsidRPr="00077E04">
        <w:rPr>
          <w:rFonts w:hint="eastAsia"/>
        </w:rPr>
        <w:t>座標分別為</w:t>
      </w:r>
      <w:r w:rsidRPr="00077E04">
        <w:rPr>
          <w:rFonts w:hint="eastAsia"/>
        </w:rPr>
        <w:t>(</w:t>
      </w:r>
      <w:r w:rsidRPr="00077E04">
        <w:t>1, 1)</w:t>
      </w:r>
      <w:r w:rsidRPr="00077E04">
        <w:rPr>
          <w:rFonts w:hint="eastAsia"/>
        </w:rPr>
        <w:t>、</w:t>
      </w:r>
      <w:r w:rsidRPr="00077E04">
        <w:t>(2, 8)</w:t>
      </w:r>
      <w:r w:rsidRPr="00077E04">
        <w:rPr>
          <w:rFonts w:hint="eastAsia"/>
        </w:rPr>
        <w:t>、</w:t>
      </w:r>
      <w:r w:rsidRPr="00077E04">
        <w:rPr>
          <w:rFonts w:hint="eastAsia"/>
        </w:rPr>
        <w:t>(</w:t>
      </w:r>
      <w:r w:rsidRPr="00077E04">
        <w:t>3, 3)</w:t>
      </w:r>
      <w:r w:rsidRPr="00077E04">
        <w:rPr>
          <w:rFonts w:hint="eastAsia"/>
        </w:rPr>
        <w:t>，</w:t>
      </w:r>
      <w:r>
        <w:rPr>
          <w:rFonts w:hint="eastAsia"/>
        </w:rPr>
        <w:t>。</w:t>
      </w:r>
      <w:r w:rsidRPr="00077E04">
        <w:rPr>
          <w:rFonts w:hint="eastAsia"/>
        </w:rPr>
        <w:t>在沒有任何</w:t>
      </w:r>
      <w:r w:rsidRPr="00077E04">
        <w:rPr>
          <w:rFonts w:hint="eastAsia"/>
          <w:color w:val="000000" w:themeColor="text1"/>
        </w:rPr>
        <w:t>缺失</w:t>
      </w:r>
      <w:r w:rsidRPr="00077E04">
        <w:rPr>
          <w:rFonts w:hint="eastAsia"/>
        </w:rPr>
        <w:t>值</w:t>
      </w:r>
      <w:r>
        <w:rPr>
          <w:rFonts w:hint="eastAsia"/>
        </w:rPr>
        <w:t>情況</w:t>
      </w:r>
      <w:r w:rsidRPr="00077E04">
        <w:rPr>
          <w:rFonts w:hint="eastAsia"/>
        </w:rPr>
        <w:t>下，按照傳統歐氏距離的計算</w:t>
      </w:r>
      <w:r w:rsidRPr="001A1FAB">
        <w:rPr>
          <w:rFonts w:ascii="標楷體" w:hAnsi="標楷體"/>
        </w:rPr>
        <w:t xml:space="preserve">: </w:t>
      </w:r>
      <w:r w:rsidRPr="00077E04">
        <w:rPr>
          <w:rFonts w:hint="eastAsia"/>
        </w:rPr>
        <w:t>AB</w:t>
      </w:r>
      <w:r w:rsidRPr="00077E04">
        <w:rPr>
          <w:rFonts w:hint="eastAsia"/>
        </w:rPr>
        <w:t>距離</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w:r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Pr="00077E04">
        <w:rPr>
          <w:rFonts w:hint="eastAsia"/>
        </w:rPr>
        <w:t xml:space="preserve"> </w:t>
      </w:r>
      <w:r w:rsidRPr="00077E04">
        <w:rPr>
          <w:rFonts w:hint="eastAsia"/>
        </w:rPr>
        <w:t>且</w:t>
      </w:r>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 xml:space="preserve"> </w:t>
      </w:r>
      <w:r w:rsidRPr="00077E04">
        <w:rPr>
          <w:rFonts w:hint="eastAsia"/>
        </w:rPr>
        <w:t>應該為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Pr="00077E04">
        <w:rPr>
          <w:rFonts w:hint="eastAsia"/>
        </w:rPr>
        <w:t xml:space="preserve"> </w:t>
      </w:r>
      <w:r w:rsidRPr="00077E04">
        <w:rPr>
          <w:rFonts w:hint="eastAsia"/>
        </w:rPr>
        <w:t>，故</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m:oMath>
        <m:r>
          <m:rPr>
            <m:sty m:val="p"/>
          </m:rPr>
          <w:rPr>
            <w:rFonts w:ascii="Cambria Math" w:hAnsi="Cambria Math"/>
          </w:rPr>
          <m:t>&gt;</m:t>
        </m:r>
      </m:oMath>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。但若將點</w:t>
      </w:r>
      <w:r w:rsidRPr="00077E04">
        <w:rPr>
          <w:rFonts w:hint="eastAsia"/>
        </w:rPr>
        <w:t>A</w:t>
      </w:r>
      <w:r w:rsidRPr="00077E04">
        <w:rPr>
          <w:rFonts w:hint="eastAsia"/>
        </w:rPr>
        <w:t>中的</w:t>
      </w:r>
      <w:r w:rsidRPr="00077E04">
        <w:rPr>
          <w:rFonts w:hint="eastAsia"/>
        </w:rPr>
        <w:t>y</w:t>
      </w:r>
      <w:r w:rsidRPr="00077E04">
        <w:rPr>
          <w:rFonts w:hint="eastAsia"/>
        </w:rPr>
        <w:t>座標設為</w:t>
      </w:r>
      <w:r w:rsidRPr="00077E04">
        <w:rPr>
          <w:rFonts w:hint="eastAsia"/>
          <w:color w:val="000000" w:themeColor="text1"/>
        </w:rPr>
        <w:t>缺失值時，則含有</w:t>
      </w:r>
      <w:proofErr w:type="gramStart"/>
      <w:r w:rsidRPr="00077E04">
        <w:rPr>
          <w:rFonts w:hint="eastAsia"/>
          <w:color w:val="000000" w:themeColor="text1"/>
        </w:rPr>
        <w:t>缺失</w:t>
      </w:r>
      <w:r w:rsidRPr="00077E04">
        <w:rPr>
          <w:rFonts w:hint="eastAsia"/>
        </w:rPr>
        <w:t>值後的</w:t>
      </w:r>
      <w:proofErr w:type="gramEnd"/>
      <w:r w:rsidRPr="00077E04">
        <w:rPr>
          <w:rFonts w:hint="eastAsia"/>
        </w:rPr>
        <w:t>歐氏距離會將有缺失值的維度捨棄而不列入計算，新的</w:t>
      </w:r>
      <w:r w:rsidRPr="00077E04">
        <w:rPr>
          <w:rFonts w:hint="eastAsia"/>
        </w:rPr>
        <w:t>AB</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w:r w:rsidRPr="00077E04">
        <w:rPr>
          <w:rFonts w:hint="eastAsia"/>
        </w:rPr>
        <w:t>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Pr>
          <w:rFonts w:hint="eastAsia"/>
        </w:rPr>
        <w:t>，</w:t>
      </w:r>
      <w:r w:rsidRPr="00077E04">
        <w:rPr>
          <w:rFonts w:hint="eastAsia"/>
        </w:rPr>
        <w:t>而新的</w:t>
      </w:r>
      <w:r w:rsidRPr="00077E04">
        <w:rPr>
          <w:rFonts w:hint="eastAsia"/>
        </w:rPr>
        <w:t>AC</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 xml:space="preserve"> </w:t>
      </w:r>
      <w:r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Pr="00077E04">
        <w:rPr>
          <w:rFonts w:hint="eastAsia"/>
        </w:rPr>
        <w:t>，使得</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m:oMath>
        <m:r>
          <m:rPr>
            <m:sty m:val="p"/>
          </m:rPr>
          <w:rPr>
            <w:rFonts w:ascii="Cambria Math" w:hAnsi="Cambria Math"/>
          </w:rPr>
          <m:t>&lt;</m:t>
        </m:r>
      </m:oMath>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w:t>
      </w:r>
      <w:r w:rsidR="007928AB" w:rsidRPr="00077E04">
        <w:rPr>
          <w:rFonts w:hint="eastAsia"/>
        </w:rPr>
        <w:t>此時新的距離會讓原本為了避免誤算不納入</w:t>
      </w:r>
      <w:r w:rsidR="007928AB" w:rsidRPr="00077E04">
        <w:rPr>
          <w:rFonts w:hint="eastAsia"/>
          <w:color w:val="000000" w:themeColor="text1"/>
        </w:rPr>
        <w:t>缺失</w:t>
      </w:r>
      <w:r w:rsidR="007928AB" w:rsidRPr="00077E04">
        <w:rPr>
          <w:rFonts w:hint="eastAsia"/>
        </w:rPr>
        <w:t>值的機制反而錯估了距離的實際值，間接導致了大小順序上誤判的結果，這就是</w:t>
      </w:r>
      <w:r w:rsidR="007928AB" w:rsidRPr="00077E04">
        <w:rPr>
          <w:rFonts w:hint="eastAsia"/>
        </w:rPr>
        <w:t>k</w:t>
      </w:r>
      <w:r w:rsidR="007928AB" w:rsidRPr="00077E04">
        <w:rPr>
          <w:rFonts w:hint="eastAsia"/>
        </w:rPr>
        <w:t>鄰近點填補法在有缺失情況下只單依靠距離大小決定鄰近參考點所可能會陷入的誤區，最終與其原目的相違背。</w:t>
      </w:r>
    </w:p>
    <w:p w14:paraId="74CE43FA" w14:textId="77777777" w:rsidR="00EE1015" w:rsidRPr="00077E04" w:rsidRDefault="0096215C" w:rsidP="00A9186D">
      <w:pPr>
        <w:jc w:val="center"/>
      </w:pPr>
      <w:r w:rsidRPr="00077E04">
        <w:rPr>
          <w:noProof/>
        </w:rPr>
        <w:lastRenderedPageBreak/>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2CC829F8" w:rsidR="000A39A7" w:rsidRDefault="005E5922" w:rsidP="005E5922">
      <w:pPr>
        <w:pStyle w:val="af7"/>
        <w:jc w:val="center"/>
        <w:rPr>
          <w:sz w:val="24"/>
          <w:szCs w:val="24"/>
        </w:rPr>
      </w:pPr>
      <w:bookmarkStart w:id="26" w:name="_Ref44811388"/>
      <w:bookmarkStart w:id="27" w:name="_Toc49302197"/>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1</w:t>
      </w:r>
      <w:r w:rsidR="00B75212">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26"/>
      <w:bookmarkEnd w:id="27"/>
    </w:p>
    <w:p w14:paraId="0138C17F" w14:textId="74C9E154" w:rsidR="00CD16A4" w:rsidRPr="00077E04" w:rsidRDefault="00CD16A4" w:rsidP="007928AB"/>
    <w:p w14:paraId="69115B20" w14:textId="68F870BD"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proofErr w:type="gramStart"/>
      <w:r w:rsidR="001900C0">
        <w:rPr>
          <w:rFonts w:hint="eastAsia"/>
        </w:rPr>
        <w:t>同一</w:t>
      </w:r>
      <w:proofErr w:type="gramEnd"/>
      <w:r w:rsidR="001900C0">
        <w:rPr>
          <w:rFonts w:hint="eastAsia"/>
        </w:rPr>
        <w:t>維度的</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w:t>
      </w:r>
      <w:proofErr w:type="gramEnd"/>
      <w:r w:rsidR="00A02665" w:rsidRPr="00077E04">
        <w:rPr>
          <w:rFonts w:hint="eastAsia"/>
        </w:rPr>
        <w:t>度幾乎都是同一數值，更容易</w:t>
      </w:r>
      <w:r w:rsidR="002026FB" w:rsidRPr="00077E04">
        <w:rPr>
          <w:rFonts w:hint="eastAsia"/>
        </w:rPr>
        <w:t>形成</w:t>
      </w:r>
      <w:proofErr w:type="gramStart"/>
      <w:r w:rsidR="002026FB" w:rsidRPr="00077E04">
        <w:rPr>
          <w:rFonts w:hint="eastAsia"/>
        </w:rPr>
        <w:t>有如該</w:t>
      </w:r>
      <w:r w:rsidR="001900C0">
        <w:rPr>
          <w:rFonts w:hint="eastAsia"/>
        </w:rPr>
        <w:t>維</w:t>
      </w:r>
      <w:proofErr w:type="gramEnd"/>
      <w:r w:rsidR="001900C0">
        <w:rPr>
          <w:rFonts w:hint="eastAsia"/>
        </w:rPr>
        <w:t>度</w:t>
      </w:r>
      <w:r w:rsidR="00D06CC0" w:rsidRPr="00077E04">
        <w:rPr>
          <w:rFonts w:hint="eastAsia"/>
        </w:rPr>
        <w:t>直接被刪除一樣</w:t>
      </w:r>
      <w:r w:rsidR="001900C0">
        <w:rPr>
          <w:rFonts w:hint="eastAsia"/>
        </w:rPr>
        <w:t>而產生</w:t>
      </w:r>
      <w:r w:rsidR="003C5D29" w:rsidRPr="00077E04">
        <w:rPr>
          <w:rFonts w:hint="eastAsia"/>
        </w:rPr>
        <w:t>無意義</w:t>
      </w:r>
      <w:r w:rsidR="0036368A" w:rsidRPr="00077E04">
        <w:rPr>
          <w:rFonts w:hint="eastAsia"/>
        </w:rPr>
        <w:t>地</w:t>
      </w:r>
      <w:r w:rsidR="003C5D29" w:rsidRPr="00077E04">
        <w:rPr>
          <w:rFonts w:hint="eastAsia"/>
        </w:rPr>
        <w:t>比較</w:t>
      </w:r>
      <w:r w:rsidR="00D06CC0" w:rsidRPr="00077E04">
        <w:rPr>
          <w:rFonts w:hint="eastAsia"/>
        </w:rPr>
        <w:t>結果。</w:t>
      </w:r>
    </w:p>
    <w:p w14:paraId="2A81CDB9" w14:textId="77777777" w:rsidR="00C263D2" w:rsidRDefault="00C263D2" w:rsidP="00C263D2">
      <w:pPr>
        <w:ind w:firstLine="480"/>
      </w:pPr>
      <w:r>
        <w:rPr>
          <w:rFonts w:hint="eastAsia"/>
        </w:rPr>
        <w:t>鑒於以上分析，本論文提出新演算法除了在缺失值比例不高時填補效果能與原始</w:t>
      </w:r>
      <w:r>
        <w:t>k</w:t>
      </w:r>
      <w:r>
        <w:rPr>
          <w:rFonts w:hint="eastAsia"/>
        </w:rPr>
        <w:t>鄰近點演算法相近，並且在缺失值比例較高時也能夠改善原始</w:t>
      </w:r>
      <w:r>
        <w:t>k</w:t>
      </w:r>
      <w:r>
        <w:rPr>
          <w:rFonts w:hint="eastAsia"/>
        </w:rPr>
        <w:t>鄰近點填補法的不足。有別於</w:t>
      </w:r>
      <w:r>
        <w:t>k</w:t>
      </w:r>
      <w:r>
        <w:rPr>
          <w:rFonts w:hint="eastAsia"/>
        </w:rPr>
        <w:t>鄰近點填補法對鄰近點不足而選擇從缺不補，本研究方法在缺失值所在的維度上，尋找其他沒有缺失值的點，從這些點</w:t>
      </w:r>
      <w:proofErr w:type="gramStart"/>
      <w:r>
        <w:rPr>
          <w:rFonts w:hint="eastAsia"/>
        </w:rPr>
        <w:t>採</w:t>
      </w:r>
      <w:proofErr w:type="gramEnd"/>
      <w:r>
        <w:rPr>
          <w:rFonts w:hint="eastAsia"/>
        </w:rPr>
        <w:t>樣其中</w:t>
      </w:r>
      <w:r>
        <w:t>k</w:t>
      </w:r>
      <w:r>
        <w:rPr>
          <w:rFonts w:hint="eastAsia"/>
        </w:rPr>
        <w:t>個點，計算它們</w:t>
      </w:r>
      <w:proofErr w:type="gramStart"/>
      <w:r>
        <w:rPr>
          <w:rFonts w:hint="eastAsia"/>
        </w:rPr>
        <w:t>在該維</w:t>
      </w:r>
      <w:proofErr w:type="gramEnd"/>
      <w:r>
        <w:rPr>
          <w:rFonts w:hint="eastAsia"/>
        </w:rPr>
        <w:t>度的平均值，最後以該平均值填補原缺失值。其目的是不讓鄰近點的不足而計算不準確，導致</w:t>
      </w:r>
      <w:proofErr w:type="gramStart"/>
      <w:r>
        <w:rPr>
          <w:rFonts w:hint="eastAsia"/>
        </w:rPr>
        <w:t>填補值後產生</w:t>
      </w:r>
      <w:proofErr w:type="gramEnd"/>
      <w:r>
        <w:rPr>
          <w:rFonts w:hint="eastAsia"/>
        </w:rPr>
        <w:t>的天際線與原天際線乖離太大。</w:t>
      </w:r>
    </w:p>
    <w:p w14:paraId="6A8E389D" w14:textId="77777777" w:rsidR="00214FC5" w:rsidRPr="00C263D2" w:rsidRDefault="00214FC5" w:rsidP="005B3F6F"/>
    <w:p w14:paraId="75E2E01E" w14:textId="537DA54A" w:rsidR="00AB148B" w:rsidRPr="00077E04" w:rsidRDefault="00AB148B" w:rsidP="00312A4E">
      <w:pPr>
        <w:pStyle w:val="2"/>
        <w:numPr>
          <w:ilvl w:val="0"/>
          <w:numId w:val="0"/>
        </w:numPr>
        <w:rPr>
          <w:shd w:val="clear" w:color="auto" w:fill="auto"/>
        </w:rPr>
      </w:pPr>
      <w:bookmarkStart w:id="28" w:name="_Toc49302233"/>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-NN imputation</w:t>
      </w:r>
      <w:r w:rsidRPr="00077E04">
        <w:rPr>
          <w:rFonts w:hint="eastAsia"/>
          <w:shd w:val="clear" w:color="auto" w:fill="auto"/>
        </w:rPr>
        <w:t>演算法</w:t>
      </w:r>
      <w:bookmarkEnd w:id="28"/>
    </w:p>
    <w:p w14:paraId="7C0E783F" w14:textId="77777777" w:rsidR="003777CC" w:rsidRPr="00077E04" w:rsidRDefault="003777CC" w:rsidP="003777CC">
      <w:pPr>
        <w:ind w:firstLine="480"/>
      </w:pPr>
      <w:bookmarkStart w:id="29" w:name="_Ref44811120"/>
      <w:r w:rsidRPr="00077E04">
        <w:rPr>
          <w:rFonts w:hint="eastAsia"/>
        </w:rPr>
        <w:t>本節先說明本論文提出的演算法內會運用到的符號與其定義，如表</w:t>
      </w:r>
      <w:r w:rsidRPr="00077E04">
        <w:rPr>
          <w:rFonts w:hint="eastAsia"/>
        </w:rPr>
        <w:t>3.1</w:t>
      </w:r>
      <w:r w:rsidRPr="00077E04">
        <w:rPr>
          <w:rFonts w:hint="eastAsia"/>
        </w:rPr>
        <w:t>所示，然後提出本研究的演算法</w:t>
      </w:r>
      <w:proofErr w:type="spellStart"/>
      <w:r w:rsidRPr="00077E04">
        <w:rPr>
          <w:rFonts w:cs="Times New Roman"/>
        </w:rPr>
        <w:t>sk</w:t>
      </w:r>
      <w:proofErr w:type="spellEnd"/>
      <w:r w:rsidRPr="00077E04">
        <w:rPr>
          <w:rFonts w:cs="Times New Roman"/>
        </w:rPr>
        <w:t>-NN imputation</w:t>
      </w:r>
      <w:r w:rsidRPr="00077E04">
        <w:rPr>
          <w:rFonts w:hint="eastAsia"/>
        </w:rPr>
        <w:t>。</w:t>
      </w:r>
    </w:p>
    <w:p w14:paraId="522806FE" w14:textId="77777777" w:rsidR="003777CC" w:rsidRPr="00077E04" w:rsidRDefault="003777CC" w:rsidP="003777CC">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w:t>
      </w:r>
      <w:r>
        <w:rPr>
          <w:rFonts w:hint="eastAsia"/>
        </w:rPr>
        <w:t>，</w:t>
      </w:r>
      <w:r w:rsidRPr="00077E04">
        <w:rPr>
          <w:rFonts w:hint="eastAsia"/>
        </w:rPr>
        <w:t>常數</w:t>
      </w:r>
      <w:r w:rsidRPr="00077E04">
        <w:rPr>
          <w:rFonts w:hint="eastAsia"/>
        </w:rPr>
        <w:t xml:space="preserve"> </w:t>
      </w:r>
      <m:oMath>
        <m:r>
          <m:rPr>
            <m:sty m:val="p"/>
          </m:rPr>
          <w:rPr>
            <w:rFonts w:ascii="Cambria Math" w:hAnsi="Cambria Math"/>
          </w:rPr>
          <m:t>k</m:t>
        </m:r>
      </m:oMath>
      <w:r w:rsidRPr="00077E04">
        <w:rPr>
          <w:rFonts w:hint="eastAsia"/>
        </w:rPr>
        <w:t>為可參考鄰近點的上限個數，</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w:t>
      </w:r>
      <w:r>
        <w:rPr>
          <w:rFonts w:hint="eastAsia"/>
        </w:rPr>
        <w:t>點</w:t>
      </w:r>
      <w:r w:rsidRPr="00077E04">
        <w:rPr>
          <w:rFonts w:hint="eastAsia"/>
        </w:rPr>
        <w:t>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w:t>
      </w:r>
      <w:r>
        <w:rPr>
          <w:rFonts w:hint="eastAsia"/>
        </w:rPr>
        <w:t>點</w:t>
      </w:r>
      <w:r w:rsidRPr="00077E04">
        <w:rPr>
          <w:rFonts w:hint="eastAsia"/>
        </w:rPr>
        <w:t>，且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為該資料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p>
    <w:p w14:paraId="64A10CB9" w14:textId="77777777" w:rsidR="003777CC" w:rsidRPr="00077E04" w:rsidRDefault="003777CC" w:rsidP="003777CC">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為任兩資料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w:t>
      </w:r>
      <w:proofErr w:type="gramStart"/>
      <w:r w:rsidRPr="00077E04">
        <w:rPr>
          <w:rFonts w:hint="eastAsia"/>
        </w:rPr>
        <w:t>一個維</w:t>
      </w:r>
      <w:proofErr w:type="gramEnd"/>
      <w:r w:rsidRPr="00077E04">
        <w:rPr>
          <w:rFonts w:hint="eastAsia"/>
        </w:rPr>
        <w:t>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相對其他任意相異資料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Pr>
          <w:rFonts w:hint="eastAsia"/>
        </w:rPr>
        <w:t>代</w:t>
      </w:r>
      <w:r w:rsidRPr="00077E04">
        <w:rPr>
          <w:rFonts w:hint="eastAsia"/>
        </w:rPr>
        <w:t>表兩資料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lastRenderedPageBreak/>
        <w:t>之間的權重值。</w:t>
      </w:r>
      <m:oMath>
        <m:r>
          <m:rPr>
            <m:sty m:val="p"/>
          </m:rPr>
          <w:rPr>
            <w:rFonts w:ascii="Cambria Math" w:hAnsi="Cambria Math"/>
          </w:rPr>
          <m:t>t</m:t>
        </m:r>
      </m:oMath>
      <w:r w:rsidRPr="00077E04">
        <w:rPr>
          <w:rFonts w:hint="eastAsia"/>
        </w:rPr>
        <w:t xml:space="preserve"> </w:t>
      </w:r>
      <w:r>
        <w:rPr>
          <w:rFonts w:hint="eastAsia"/>
        </w:rPr>
        <w:t>是</w:t>
      </w:r>
      <w:r w:rsidRPr="00077E04">
        <w:rPr>
          <w:rFonts w:hint="eastAsia"/>
        </w:rPr>
        <w:t>一個</w:t>
      </w:r>
      <w:proofErr w:type="gramStart"/>
      <w:r>
        <w:rPr>
          <w:rFonts w:hint="eastAsia"/>
        </w:rPr>
        <w:t>決定權重值的</w:t>
      </w:r>
      <w:proofErr w:type="gramEnd"/>
      <w:r>
        <w:rPr>
          <w:rFonts w:hint="eastAsia"/>
        </w:rPr>
        <w:t>函數</w:t>
      </w:r>
      <w:r w:rsidRPr="00077E04">
        <w:rPr>
          <w:rFonts w:hint="eastAsia"/>
        </w:rPr>
        <w:t>，用來決定某一缺失值的被參考維度值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的權重值</w:t>
      </w:r>
      <w:r>
        <w:rPr>
          <w:rFonts w:hint="eastAsia"/>
        </w:rPr>
        <w:t>。</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Pr>
          <w:rFonts w:hint="eastAsia"/>
        </w:rPr>
        <w:t>值</w:t>
      </w:r>
      <w:r w:rsidRPr="00077E04">
        <w:rPr>
          <w:rFonts w:hint="eastAsia"/>
        </w:rPr>
        <w:t>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proofErr w:type="gramStart"/>
      <w:r w:rsidRPr="00077E04">
        <w:rPr>
          <w:rFonts w:hint="eastAsia"/>
        </w:rPr>
        <w:t>均被</w:t>
      </w:r>
      <w:proofErr w:type="gramEnd"/>
      <w:r w:rsidRPr="00077E04">
        <w:rPr>
          <w:rFonts w:hint="eastAsia"/>
        </w:rPr>
        <w:t>設為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Pr>
          <w:rFonts w:hint="eastAsia"/>
        </w:rPr>
        <w:t>值</w:t>
      </w:r>
      <w:r w:rsidRPr="00077E04">
        <w:rPr>
          <w:rFonts w:hint="eastAsia"/>
        </w:rPr>
        <w:t>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r w:rsidRPr="00077E04">
        <w:rPr>
          <w:rFonts w:hint="eastAsia"/>
        </w:rPr>
        <w:t>會</w:t>
      </w:r>
      <w:r>
        <w:rPr>
          <w:rFonts w:hint="eastAsia"/>
        </w:rPr>
        <w:t>以</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的倒數作為該權重值。</w:t>
      </w:r>
    </w:p>
    <w:p w14:paraId="1171F5DE" w14:textId="77777777" w:rsidR="003777CC" w:rsidRPr="00F2626D" w:rsidRDefault="003777CC" w:rsidP="003777CC">
      <w:pPr>
        <w:ind w:firstLine="480"/>
        <w:rPr>
          <w:color w:val="0070C0"/>
        </w:rPr>
      </w:pPr>
      <w:r w:rsidRPr="00077E04">
        <w:rPr>
          <w:rFonts w:hint="eastAsia"/>
        </w:rPr>
        <w:t>N</w:t>
      </w:r>
      <w:r w:rsidRPr="00077E04">
        <w:t>N list</w:t>
      </w:r>
      <w:r>
        <w:rPr>
          <w:rFonts w:hint="eastAsia"/>
        </w:rPr>
        <w:t>是一個由元素</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有</w:t>
      </w:r>
      <w:r w:rsidRPr="00077E04">
        <w:rPr>
          <w:rFonts w:hint="eastAsia"/>
        </w:rPr>
        <w:t>序串列</w:t>
      </w:r>
      <w:r>
        <w:rPr>
          <w:rFonts w:hint="eastAsia"/>
        </w:rPr>
        <w:t>所構成的串列</w:t>
      </w:r>
      <w:r w:rsidRPr="00077E04">
        <w:rPr>
          <w:rFonts w:hint="eastAsia"/>
        </w:rPr>
        <w:t>。</w:t>
      </w:r>
      <w:r w:rsidRPr="004D46CE">
        <w:rPr>
          <w:rFonts w:hint="eastAsia"/>
        </w:rPr>
        <w:t>每一個</w:t>
      </w:r>
      <w:r w:rsidRPr="004D46CE">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4D46CE">
        <w:rPr>
          <w:rFonts w:hint="eastAsia"/>
        </w:rPr>
        <w:t xml:space="preserve"> </w:t>
      </w:r>
      <w:r w:rsidRPr="004D46CE">
        <w:rPr>
          <w:rFonts w:hint="eastAsia"/>
        </w:rPr>
        <w:t>記錄</w:t>
      </w:r>
      <w:r w:rsidRPr="004D46CE">
        <w:rPr>
          <w:rFonts w:hint="eastAsia"/>
        </w:rPr>
        <w:t>k</w:t>
      </w:r>
      <w:proofErr w:type="gramStart"/>
      <w:r w:rsidRPr="004D46CE">
        <w:rPr>
          <w:rFonts w:hint="eastAsia"/>
        </w:rPr>
        <w:t>個</w:t>
      </w:r>
      <w:proofErr w:type="gramEnd"/>
      <w:r w:rsidRPr="004D46CE">
        <w:rPr>
          <w:rFonts w:hint="eastAsia"/>
        </w:rPr>
        <w:t>鄰近</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的資料點</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4D46CE">
        <w:rPr>
          <w:rFonts w:hint="eastAsia"/>
        </w:rPr>
        <w:t xml:space="preserve"> </w:t>
      </w:r>
      <w:r w:rsidRPr="004D46CE">
        <w:rPr>
          <w:rFonts w:hint="eastAsia"/>
        </w:rPr>
        <w:t>的索引值</w:t>
      </w:r>
      <w:r w:rsidRPr="004D46CE">
        <w:rPr>
          <w:rFonts w:hint="eastAsia"/>
        </w:rPr>
        <w:t>(</w:t>
      </w:r>
      <w:r w:rsidRPr="004D46CE">
        <w:rPr>
          <w:rFonts w:hint="eastAsia"/>
        </w:rPr>
        <w:t>即</w:t>
      </w:r>
      <w:r w:rsidRPr="004D46CE">
        <w:rPr>
          <w:rFonts w:hint="eastAsia"/>
        </w:rPr>
        <w:t xml:space="preserve"> </w:t>
      </w:r>
      <m:oMath>
        <m:r>
          <m:rPr>
            <m:sty m:val="p"/>
          </m:rPr>
          <w:rPr>
            <w:rFonts w:ascii="Cambria Math" w:hAnsi="Cambria Math"/>
          </w:rPr>
          <m:t>C</m:t>
        </m:r>
      </m:oMath>
      <w:r w:rsidRPr="004D46CE">
        <w:rPr>
          <w:rFonts w:hint="eastAsia"/>
        </w:rPr>
        <w:t xml:space="preserve"> </w:t>
      </w:r>
      <w:r w:rsidRPr="004D46CE">
        <w:rPr>
          <w:rFonts w:hint="eastAsia"/>
        </w:rPr>
        <w:t>中的第</w:t>
      </w:r>
      <w:r w:rsidRPr="004D46CE">
        <w:t>j</w:t>
      </w:r>
      <w:r w:rsidRPr="004D46CE">
        <w:rPr>
          <w:rFonts w:hint="eastAsia"/>
        </w:rPr>
        <w:t>筆資料點</w:t>
      </w:r>
      <w:r w:rsidRPr="004D46CE">
        <w:rPr>
          <w:rFonts w:hint="eastAsia"/>
        </w:rPr>
        <w:t>)</w:t>
      </w:r>
      <w:r>
        <w:rPr>
          <w:rFonts w:hint="eastAsia"/>
        </w:rPr>
        <w:t>，</w:t>
      </w:r>
      <w:r w:rsidRPr="004D46CE">
        <w:rPr>
          <w:rFonts w:hint="eastAsia"/>
        </w:rPr>
        <w:t>而索引值</w:t>
      </w:r>
      <w:r w:rsidRPr="004D46CE">
        <w:rPr>
          <w:rFonts w:hint="eastAsia"/>
        </w:rPr>
        <w:t>j</w:t>
      </w:r>
      <w:r w:rsidRPr="004D46CE">
        <w:rPr>
          <w:rFonts w:hint="eastAsia"/>
        </w:rPr>
        <w:t>的順序則是依照資料點</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4D46CE">
        <w:rPr>
          <w:rFonts w:hint="eastAsia"/>
        </w:rPr>
        <w:t xml:space="preserve"> </w:t>
      </w:r>
      <w:r w:rsidRPr="004D46CE">
        <w:rPr>
          <w:rFonts w:hint="eastAsia"/>
        </w:rPr>
        <w:t>與</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hint="eastAsia"/>
          </w:rPr>
          <m:t xml:space="preserve"> </m:t>
        </m:r>
      </m:oMath>
      <w:r w:rsidRPr="004D46CE">
        <w:rPr>
          <w:rFonts w:hint="eastAsia"/>
        </w:rPr>
        <w:t>相距的距離值</w:t>
      </w:r>
      <w:r w:rsidRPr="004D46CE">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4D46CE">
        <w:rPr>
          <w:rFonts w:hint="eastAsia"/>
        </w:rPr>
        <w:t>，由小至大排序。</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Pr="004D46CE">
        <w:rPr>
          <w:rFonts w:hint="eastAsia"/>
        </w:rPr>
        <w:t xml:space="preserve"> </w:t>
      </w:r>
      <w:r>
        <w:rPr>
          <w:rFonts w:hint="eastAsia"/>
        </w:rPr>
        <w:t>記錄</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所有</w:t>
      </w:r>
      <w:r>
        <w:rPr>
          <w:rFonts w:hint="eastAsia"/>
        </w:rPr>
        <w:t>的</w:t>
      </w:r>
      <w:r w:rsidRPr="004D46CE">
        <w:rPr>
          <w:rFonts w:hint="eastAsia"/>
        </w:rPr>
        <w:t>鄰近點</w:t>
      </w:r>
      <w:r>
        <w:rPr>
          <w:rFonts w:hint="eastAsia"/>
        </w:rPr>
        <w:t>之</w:t>
      </w:r>
      <w:r w:rsidRPr="004D46CE">
        <w:rPr>
          <w:rFonts w:hint="eastAsia"/>
        </w:rPr>
        <w:t>中，</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ij</m:t>
            </m:r>
          </m:sub>
        </m:sSub>
      </m:oMath>
      <w:r w:rsidRPr="004D46CE">
        <w:rPr>
          <w:rFonts w:hint="eastAsia"/>
        </w:rPr>
        <w:t xml:space="preserve"> </w:t>
      </w:r>
      <w:r w:rsidRPr="004D46CE">
        <w:rPr>
          <w:rFonts w:hint="eastAsia"/>
        </w:rPr>
        <w:t>不為</w:t>
      </w:r>
      <w:r w:rsidRPr="004D46CE">
        <w:rPr>
          <w:rFonts w:hint="eastAsia"/>
        </w:rPr>
        <w:t>0</w:t>
      </w:r>
      <w:r w:rsidRPr="004D46CE">
        <w:rPr>
          <w:rFonts w:hint="eastAsia"/>
        </w:rPr>
        <w:t>的且與</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第</w:t>
      </w:r>
      <w:r w:rsidRPr="004D46CE">
        <w:t>h</w:t>
      </w:r>
      <w:proofErr w:type="gramStart"/>
      <w:r w:rsidRPr="004D46CE">
        <w:rPr>
          <w:rFonts w:hint="eastAsia"/>
        </w:rPr>
        <w:t>個</w:t>
      </w:r>
      <w:proofErr w:type="gramEnd"/>
      <w:r w:rsidRPr="004D46CE">
        <w:rPr>
          <w:rFonts w:hint="eastAsia"/>
        </w:rPr>
        <w:t>最接近資料點</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4D46CE">
        <w:rPr>
          <w:rFonts w:hint="eastAsia"/>
        </w:rPr>
        <w:t xml:space="preserve"> </w:t>
      </w:r>
      <w:r w:rsidRPr="004D46CE">
        <w:rPr>
          <w:rFonts w:hint="eastAsia"/>
        </w:rPr>
        <w:t>的索引值</w:t>
      </w:r>
      <w:r w:rsidRPr="004D46CE">
        <w:t>j</w:t>
      </w:r>
      <w:r w:rsidRPr="00BC4FE0">
        <w:rPr>
          <w:rFonts w:hint="eastAsia"/>
        </w:rPr>
        <w:t>。</w:t>
      </w:r>
    </w:p>
    <w:p w14:paraId="5BF20543" w14:textId="77777777" w:rsidR="003777CC" w:rsidRDefault="003777CC" w:rsidP="003777CC">
      <w:pPr>
        <w:ind w:firstLine="480"/>
        <w:rPr>
          <w:color w:val="000000" w:themeColor="text1"/>
        </w:rPr>
      </w:pPr>
      <w:r w:rsidRPr="0059045E">
        <w:rPr>
          <w:rFonts w:hint="eastAsia"/>
          <w:color w:val="000000" w:themeColor="text1"/>
        </w:rPr>
        <w:t>最後說明填補過程中使用到的符號，若輸入資料集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oMath>
      <w:r w:rsidRPr="0059045E">
        <w:rPr>
          <w:rFonts w:hint="eastAsia"/>
          <w:color w:val="000000" w:themeColor="text1"/>
        </w:rPr>
        <w:t xml:space="preserve"> </w:t>
      </w:r>
      <w:r w:rsidRPr="0059045E">
        <w:rPr>
          <w:rFonts w:hint="eastAsia"/>
          <w:color w:val="000000" w:themeColor="text1"/>
        </w:rPr>
        <w:t>為缺失值，則本論文填補法將會賦予該缺失值一個新值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id</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w:t>
      </w:r>
      <w:r>
        <w:rPr>
          <w:rFonts w:hint="eastAsia"/>
          <w:color w:val="000000" w:themeColor="text1"/>
        </w:rPr>
        <w:t>出</w:t>
      </w:r>
      <w:r w:rsidRPr="0059045E">
        <w:rPr>
          <w:rFonts w:hint="eastAsia"/>
          <w:color w:val="000000" w:themeColor="text1"/>
        </w:rPr>
        <w:t>現缺失值的維度</w:t>
      </w:r>
      <w:r w:rsidRPr="0059045E">
        <w:rPr>
          <w:rFonts w:hint="eastAsia"/>
          <w:color w:val="000000" w:themeColor="text1"/>
        </w:rPr>
        <w:t xml:space="preserve"> </w:t>
      </w:r>
      <m:oMath>
        <m:r>
          <m:rPr>
            <m:sty m:val="p"/>
          </m:rPr>
          <w:rPr>
            <w:rFonts w:ascii="Cambria Math" w:hAnsi="Cambria Math"/>
            <w:color w:val="000000" w:themeColor="text1"/>
          </w:rPr>
          <m:t>d</m:t>
        </m:r>
      </m:oMath>
      <w:r w:rsidRPr="0059045E">
        <w:rPr>
          <w:rFonts w:hint="eastAsia"/>
          <w:color w:val="000000" w:themeColor="text1"/>
        </w:rPr>
        <w:t xml:space="preserve"> </w:t>
      </w:r>
      <w:r w:rsidRPr="0059045E">
        <w:rPr>
          <w:rFonts w:hint="eastAsia"/>
          <w:color w:val="000000" w:themeColor="text1"/>
        </w:rPr>
        <w:t>是否</w:t>
      </w:r>
      <w:r>
        <w:rPr>
          <w:rFonts w:hint="eastAsia"/>
          <w:color w:val="000000" w:themeColor="text1"/>
        </w:rPr>
        <w:t>有</w:t>
      </w:r>
      <w:r w:rsidRPr="0059045E">
        <w:rPr>
          <w:rFonts w:hint="eastAsia"/>
          <w:color w:val="000000" w:themeColor="text1"/>
        </w:rPr>
        <w:t>缺失值若被參考的鄰近點也為缺失值，則標註為</w:t>
      </w:r>
      <w:r w:rsidRPr="0059045E">
        <w:rPr>
          <w:rFonts w:hint="eastAsia"/>
          <w:color w:val="000000" w:themeColor="text1"/>
        </w:rPr>
        <w:t>T</w:t>
      </w:r>
      <w:r w:rsidRPr="0059045E">
        <w:rPr>
          <w:color w:val="000000" w:themeColor="text1"/>
        </w:rPr>
        <w:t>rue</w:t>
      </w:r>
      <w:r w:rsidRPr="0059045E">
        <w:rPr>
          <w:rFonts w:hint="eastAsia"/>
          <w:color w:val="000000" w:themeColor="text1"/>
        </w:rPr>
        <w:t>，否則標註為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w:t>
      </w:r>
      <w:r>
        <w:rPr>
          <w:rFonts w:hint="eastAsia"/>
          <w:color w:val="000000" w:themeColor="text1"/>
        </w:rPr>
        <w:t>原始缺失值均</w:t>
      </w:r>
      <w:r w:rsidRPr="0059045E">
        <w:rPr>
          <w:rFonts w:hint="eastAsia"/>
          <w:color w:val="000000" w:themeColor="text1"/>
        </w:rPr>
        <w:t>已被填補</w:t>
      </w:r>
      <w:r>
        <w:rPr>
          <w:rFonts w:hint="eastAsia"/>
          <w:color w:val="000000" w:themeColor="text1"/>
        </w:rPr>
        <w:t>的</w:t>
      </w:r>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p>
    <w:p w14:paraId="6FBB2CC8" w14:textId="21DB7B1B" w:rsidR="00562795" w:rsidRPr="003777CC" w:rsidRDefault="00562795" w:rsidP="003B5FC1">
      <w:pPr>
        <w:ind w:firstLine="480"/>
        <w:rPr>
          <w:color w:val="000000" w:themeColor="text1"/>
        </w:rPr>
      </w:pPr>
    </w:p>
    <w:p w14:paraId="40339A1F" w14:textId="77777777" w:rsidR="00390560" w:rsidRPr="00077E04" w:rsidRDefault="00390560" w:rsidP="00A11089"/>
    <w:p w14:paraId="329A3C89" w14:textId="3AF78F1D" w:rsidR="00182CDB" w:rsidRPr="00077E04" w:rsidRDefault="00182CDB" w:rsidP="00182CDB">
      <w:pPr>
        <w:pStyle w:val="af7"/>
        <w:jc w:val="center"/>
        <w:rPr>
          <w:sz w:val="24"/>
          <w:szCs w:val="24"/>
        </w:rPr>
      </w:pPr>
      <w:bookmarkStart w:id="30" w:name="_Toc49302212"/>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29"/>
      <w:bookmarkEnd w:id="30"/>
    </w:p>
    <w:tbl>
      <w:tblPr>
        <w:tblStyle w:val="af5"/>
        <w:tblW w:w="8494" w:type="dxa"/>
        <w:tblLook w:val="04A0" w:firstRow="1" w:lastRow="0" w:firstColumn="1" w:lastColumn="0" w:noHBand="0" w:noVBand="1"/>
      </w:tblPr>
      <w:tblGrid>
        <w:gridCol w:w="4247"/>
        <w:gridCol w:w="4247"/>
      </w:tblGrid>
      <w:tr w:rsidR="00197B76" w:rsidRPr="00077E04" w14:paraId="600FA7C0" w14:textId="77777777" w:rsidTr="00197B76">
        <w:tc>
          <w:tcPr>
            <w:tcW w:w="4247" w:type="dxa"/>
            <w:shd w:val="clear" w:color="auto" w:fill="D0CECE" w:themeFill="background2" w:themeFillShade="E6"/>
            <w:vAlign w:val="center"/>
          </w:tcPr>
          <w:p w14:paraId="621134E0" w14:textId="51CF9885" w:rsidR="00197B76" w:rsidRPr="00077E04" w:rsidRDefault="00197B76" w:rsidP="00197B76">
            <w:pPr>
              <w:jc w:val="center"/>
            </w:pPr>
            <w:r>
              <w:rPr>
                <w:rFonts w:hint="eastAsia"/>
              </w:rPr>
              <w:t>符號</w:t>
            </w:r>
          </w:p>
        </w:tc>
        <w:tc>
          <w:tcPr>
            <w:tcW w:w="4247" w:type="dxa"/>
            <w:shd w:val="clear" w:color="auto" w:fill="D0CECE" w:themeFill="background2" w:themeFillShade="E6"/>
            <w:vAlign w:val="center"/>
          </w:tcPr>
          <w:p w14:paraId="4DDA1965" w14:textId="14C0EDCB" w:rsidR="00197B76" w:rsidRDefault="00197B76" w:rsidP="00197B76">
            <w:pPr>
              <w:jc w:val="center"/>
            </w:pPr>
            <w:r>
              <w:rPr>
                <w:rFonts w:hint="eastAsia"/>
              </w:rPr>
              <w:t>說明</w:t>
            </w:r>
          </w:p>
        </w:tc>
      </w:tr>
      <w:tr w:rsidR="00197B76" w:rsidRPr="00077E04" w14:paraId="4F89185A" w14:textId="77777777" w:rsidTr="00197B76">
        <w:tc>
          <w:tcPr>
            <w:tcW w:w="4247" w:type="dxa"/>
            <w:vAlign w:val="center"/>
          </w:tcPr>
          <w:p w14:paraId="53A36351" w14:textId="77777777" w:rsidR="00197B76" w:rsidRPr="00077E04" w:rsidRDefault="00197B76" w:rsidP="00197B76">
            <w:pPr>
              <w:jc w:val="center"/>
            </w:pPr>
            <w:r w:rsidRPr="00077E04">
              <w:rPr>
                <w:rFonts w:hint="eastAsia"/>
              </w:rPr>
              <w:t>n</w:t>
            </w:r>
          </w:p>
        </w:tc>
        <w:tc>
          <w:tcPr>
            <w:tcW w:w="4247" w:type="dxa"/>
            <w:vAlign w:val="center"/>
          </w:tcPr>
          <w:p w14:paraId="66948984" w14:textId="486F33F3" w:rsidR="00197B76" w:rsidRPr="00077E04" w:rsidRDefault="00197B76" w:rsidP="00197B76">
            <w:r w:rsidRPr="000E2465">
              <w:rPr>
                <w:rFonts w:hint="eastAsia"/>
                <w:color w:val="0070C0"/>
              </w:rPr>
              <w:t>資料點個數，共</w:t>
            </w:r>
            <w:r w:rsidRPr="000E2465">
              <w:rPr>
                <w:rFonts w:hint="eastAsia"/>
                <w:color w:val="0070C0"/>
              </w:rPr>
              <w:t>n</w:t>
            </w:r>
            <w:r w:rsidRPr="000E2465">
              <w:rPr>
                <w:rFonts w:hint="eastAsia"/>
                <w:color w:val="0070C0"/>
              </w:rPr>
              <w:t>筆資料</w:t>
            </w:r>
            <w:r>
              <w:rPr>
                <w:rFonts w:hint="eastAsia"/>
                <w:color w:val="0070C0"/>
              </w:rPr>
              <w:t>點</w:t>
            </w:r>
          </w:p>
        </w:tc>
      </w:tr>
      <w:tr w:rsidR="00197B76" w:rsidRPr="00077E04" w14:paraId="13C325ED" w14:textId="77777777" w:rsidTr="00197B76">
        <w:tc>
          <w:tcPr>
            <w:tcW w:w="4247" w:type="dxa"/>
            <w:vAlign w:val="center"/>
          </w:tcPr>
          <w:p w14:paraId="59780B76" w14:textId="77777777" w:rsidR="00197B76" w:rsidRPr="00077E04" w:rsidRDefault="00197B76" w:rsidP="00197B76">
            <w:pPr>
              <w:jc w:val="center"/>
            </w:pPr>
            <w:r w:rsidRPr="00077E04">
              <w:rPr>
                <w:rFonts w:hint="eastAsia"/>
              </w:rPr>
              <w:t>m</w:t>
            </w:r>
          </w:p>
        </w:tc>
        <w:tc>
          <w:tcPr>
            <w:tcW w:w="4247" w:type="dxa"/>
            <w:vAlign w:val="center"/>
          </w:tcPr>
          <w:p w14:paraId="3D75F474" w14:textId="6D28DBBF" w:rsidR="00197B76" w:rsidRPr="00077E04" w:rsidRDefault="00197B76" w:rsidP="00197B76">
            <w:proofErr w:type="gramStart"/>
            <w:r w:rsidRPr="000E2465">
              <w:rPr>
                <w:rFonts w:hint="eastAsia"/>
                <w:color w:val="0070C0"/>
              </w:rPr>
              <w:t>資料點維度</w:t>
            </w:r>
            <w:proofErr w:type="gramEnd"/>
            <w:r w:rsidRPr="000E2465">
              <w:rPr>
                <w:rFonts w:hint="eastAsia"/>
                <w:color w:val="0070C0"/>
              </w:rPr>
              <w:t>個數，共</w:t>
            </w:r>
            <w:r w:rsidRPr="000E2465">
              <w:rPr>
                <w:rFonts w:hint="eastAsia"/>
                <w:color w:val="0070C0"/>
              </w:rPr>
              <w:t>m</w:t>
            </w:r>
            <w:r>
              <w:rPr>
                <w:rFonts w:hint="eastAsia"/>
                <w:color w:val="0070C0"/>
              </w:rPr>
              <w:t>個</w:t>
            </w:r>
            <w:r w:rsidRPr="000E2465">
              <w:rPr>
                <w:rFonts w:hint="eastAsia"/>
                <w:color w:val="0070C0"/>
              </w:rPr>
              <w:t>維</w:t>
            </w:r>
            <w:r>
              <w:rPr>
                <w:rFonts w:hint="eastAsia"/>
                <w:color w:val="0070C0"/>
              </w:rPr>
              <w:t>度</w:t>
            </w:r>
          </w:p>
        </w:tc>
      </w:tr>
      <w:tr w:rsidR="00197B76" w:rsidRPr="00077E04" w14:paraId="6D42F3CB" w14:textId="77777777" w:rsidTr="00197B76">
        <w:tc>
          <w:tcPr>
            <w:tcW w:w="4247" w:type="dxa"/>
            <w:vAlign w:val="center"/>
          </w:tcPr>
          <w:p w14:paraId="4092B3F6" w14:textId="1FCBDE14" w:rsidR="00197B76" w:rsidRPr="00077E04" w:rsidRDefault="00197B76" w:rsidP="00197B76">
            <w:pPr>
              <w:jc w:val="center"/>
              <w:rPr>
                <w:color w:val="000000" w:themeColor="text1"/>
              </w:rPr>
            </w:pPr>
            <w:r w:rsidRPr="00077E04">
              <w:rPr>
                <w:rFonts w:hint="eastAsia"/>
                <w:color w:val="000000" w:themeColor="text1"/>
              </w:rPr>
              <w:t>i</w:t>
            </w:r>
            <w:r w:rsidRPr="00077E04">
              <w:rPr>
                <w:color w:val="000000" w:themeColor="text1"/>
              </w:rPr>
              <w:t xml:space="preserve">ncomplete data set </w:t>
            </w:r>
            <m:oMath>
              <m:r>
                <m:rPr>
                  <m:sty m:val="p"/>
                </m:rPr>
                <w:rPr>
                  <w:rFonts w:ascii="Cambria Math" w:hAnsi="Cambria Math"/>
                  <w:color w:val="000000" w:themeColor="text1"/>
                </w:rPr>
                <m:t>C</m:t>
              </m:r>
            </m:oMath>
            <w:r w:rsidRPr="00077E04">
              <w:rPr>
                <w:rFonts w:hint="eastAsia"/>
                <w:color w:val="000000" w:themeColor="text1"/>
              </w:rPr>
              <w:t>,</w:t>
            </w:r>
          </w:p>
          <w:p w14:paraId="570ECD6A" w14:textId="2D0CBCB0" w:rsidR="00197B76" w:rsidRPr="00077E04" w:rsidRDefault="00197B76" w:rsidP="00197B76">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571C7151" w:rsidR="00197B76" w:rsidRPr="00077E04" w:rsidRDefault="00197B76" w:rsidP="00197B76">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≤d≤m</m:t>
                </m:r>
                <m:r>
                  <m:rPr>
                    <m:sty m:val="p"/>
                  </m:rPr>
                  <w:rPr>
                    <w:rFonts w:ascii="Cambria Math" w:hAnsi="Cambria Math" w:hint="eastAsia"/>
                    <w:color w:val="000000" w:themeColor="text1"/>
                  </w:rPr>
                  <m:t>}</m:t>
                </m:r>
              </m:oMath>
            </m:oMathPara>
          </w:p>
        </w:tc>
        <w:tc>
          <w:tcPr>
            <w:tcW w:w="4247" w:type="dxa"/>
            <w:vAlign w:val="center"/>
          </w:tcPr>
          <w:p w14:paraId="569EDB9C" w14:textId="538332DC" w:rsidR="00197B76" w:rsidRPr="00077E04" w:rsidRDefault="00197B76" w:rsidP="00197B76">
            <w:pPr>
              <w:rPr>
                <w:color w:val="000000" w:themeColor="text1"/>
              </w:rPr>
            </w:pPr>
            <w:r w:rsidRPr="002524F9">
              <w:rPr>
                <w:rFonts w:hint="eastAsia"/>
                <w:color w:val="0070C0"/>
              </w:rPr>
              <w:t>輸入不完整資料集，大小為</w:t>
            </w:r>
            <w:r w:rsidRPr="002524F9">
              <w:rPr>
                <w:rFonts w:hint="eastAsia"/>
                <w:color w:val="0070C0"/>
              </w:rPr>
              <w:t xml:space="preserve"> </w:t>
            </w:r>
            <m:oMath>
              <m:r>
                <m:rPr>
                  <m:sty m:val="p"/>
                </m:rPr>
                <w:rPr>
                  <w:rFonts w:ascii="Cambria Math" w:hAnsi="Cambria Math"/>
                  <w:color w:val="0070C0"/>
                </w:rPr>
                <m:t>n*m</m:t>
              </m:r>
            </m:oMath>
          </w:p>
        </w:tc>
      </w:tr>
      <w:tr w:rsidR="00197B76" w:rsidRPr="00077E04" w14:paraId="3C15548A" w14:textId="77777777" w:rsidTr="00197B76">
        <w:tc>
          <w:tcPr>
            <w:tcW w:w="4247" w:type="dxa"/>
            <w:vAlign w:val="center"/>
          </w:tcPr>
          <w:p w14:paraId="3C8FB2F3" w14:textId="77777777" w:rsidR="00197B76" w:rsidRPr="00077E04" w:rsidRDefault="00197B76" w:rsidP="00197B76">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vAlign w:val="center"/>
          </w:tcPr>
          <w:p w14:paraId="0A455620" w14:textId="6B430127" w:rsidR="00197B76" w:rsidRPr="00077E04" w:rsidRDefault="00197B76" w:rsidP="00197B76">
            <w:r w:rsidRPr="002524F9">
              <w:rPr>
                <w:rFonts w:hint="eastAsia"/>
                <w:color w:val="0070C0"/>
              </w:rPr>
              <w:t>常數</w:t>
            </w:r>
            <w:r w:rsidRPr="002524F9">
              <w:rPr>
                <w:rFonts w:hint="eastAsia"/>
                <w:color w:val="0070C0"/>
              </w:rPr>
              <w:t>k</w:t>
            </w:r>
            <w:r w:rsidRPr="002524F9">
              <w:rPr>
                <w:rFonts w:hint="eastAsia"/>
                <w:color w:val="0070C0"/>
              </w:rPr>
              <w:t>，</w:t>
            </w:r>
            <w:r w:rsidRPr="002524F9">
              <w:rPr>
                <w:rFonts w:hint="eastAsia"/>
                <w:color w:val="0070C0"/>
              </w:rPr>
              <w:t>k</w:t>
            </w:r>
            <w:r w:rsidRPr="002524F9">
              <w:rPr>
                <w:rFonts w:hint="eastAsia"/>
                <w:color w:val="0070C0"/>
              </w:rPr>
              <w:t>屬於自然數，決定參考鄰近點個數。</w:t>
            </w:r>
          </w:p>
        </w:tc>
      </w:tr>
      <w:bookmarkStart w:id="31" w:name="_Hlk46773980"/>
      <w:tr w:rsidR="00197B76" w:rsidRPr="00077E04" w14:paraId="427ED54A" w14:textId="77777777" w:rsidTr="00197B76">
        <w:tc>
          <w:tcPr>
            <w:tcW w:w="4247" w:type="dxa"/>
            <w:vAlign w:val="center"/>
          </w:tcPr>
          <w:p w14:paraId="1958FC64" w14:textId="17E41A46" w:rsidR="00197B76" w:rsidRPr="00077E04" w:rsidRDefault="00443F7A" w:rsidP="00197B76">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id</m:t>
                    </m:r>
                  </m:sub>
                </m:sSub>
              </m:oMath>
            </m:oMathPara>
            <w:bookmarkEnd w:id="31"/>
          </w:p>
        </w:tc>
        <w:tc>
          <w:tcPr>
            <w:tcW w:w="4247" w:type="dxa"/>
            <w:vAlign w:val="center"/>
          </w:tcPr>
          <w:p w14:paraId="721238B0" w14:textId="04903034" w:rsidR="00197B76" w:rsidRPr="00077E04" w:rsidRDefault="00197B76" w:rsidP="00197B76">
            <w:pPr>
              <w:ind w:left="240" w:hangingChars="100" w:hanging="240"/>
            </w:pPr>
            <w:r w:rsidRPr="002524F9">
              <w:rPr>
                <w:rFonts w:hint="eastAsia"/>
                <w:color w:val="0070C0"/>
              </w:rPr>
              <w:t>表示資料</w:t>
            </w:r>
            <w:proofErr w:type="gramStart"/>
            <w:r w:rsidRPr="002524F9">
              <w:rPr>
                <w:rFonts w:hint="eastAsia"/>
                <w:color w:val="0070C0"/>
              </w:rPr>
              <w:t>集內第</w:t>
            </w:r>
            <w:proofErr w:type="spellStart"/>
            <w:proofErr w:type="gramEnd"/>
            <w:r w:rsidRPr="002524F9">
              <w:rPr>
                <w:rFonts w:hint="eastAsia"/>
                <w:color w:val="0070C0"/>
              </w:rPr>
              <w:t>i</w:t>
            </w:r>
            <w:proofErr w:type="spellEnd"/>
            <w:r w:rsidRPr="002524F9">
              <w:rPr>
                <w:rFonts w:hint="eastAsia"/>
                <w:color w:val="0070C0"/>
              </w:rPr>
              <w:t>筆</w:t>
            </w:r>
            <w:proofErr w:type="gramStart"/>
            <w:r w:rsidRPr="002524F9">
              <w:rPr>
                <w:rFonts w:hint="eastAsia"/>
                <w:color w:val="0070C0"/>
              </w:rPr>
              <w:t>資料點維</w:t>
            </w:r>
            <w:proofErr w:type="gramEnd"/>
            <w:r w:rsidRPr="002524F9">
              <w:rPr>
                <w:rFonts w:hint="eastAsia"/>
                <w:color w:val="0070C0"/>
              </w:rPr>
              <w:t>度</w:t>
            </w:r>
            <w:r w:rsidRPr="002524F9">
              <w:rPr>
                <w:rFonts w:hint="eastAsia"/>
                <w:color w:val="0070C0"/>
              </w:rPr>
              <w:t>d</w:t>
            </w:r>
            <w:r w:rsidRPr="002524F9">
              <w:rPr>
                <w:rFonts w:hint="eastAsia"/>
                <w:color w:val="0070C0"/>
              </w:rPr>
              <w:t>的值</w:t>
            </w:r>
          </w:p>
        </w:tc>
      </w:tr>
      <w:tr w:rsidR="00197B76" w:rsidRPr="00077E04" w14:paraId="22C06370" w14:textId="77777777" w:rsidTr="00197B76">
        <w:tc>
          <w:tcPr>
            <w:tcW w:w="4247" w:type="dxa"/>
            <w:vAlign w:val="center"/>
          </w:tcPr>
          <w:p w14:paraId="16C9473C" w14:textId="77777777" w:rsidR="00197B76" w:rsidRPr="00077E04" w:rsidRDefault="00443F7A" w:rsidP="00197B76">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vAlign w:val="center"/>
          </w:tcPr>
          <w:p w14:paraId="18D0B6A9" w14:textId="2A95F842" w:rsidR="00197B76" w:rsidRPr="00077E04" w:rsidRDefault="00197B76" w:rsidP="00197B76">
            <m:oMath>
              <m:r>
                <m:rPr>
                  <m:sty m:val="p"/>
                </m:rPr>
                <w:rPr>
                  <w:rFonts w:ascii="Cambria Math" w:hAnsi="Cambria Math"/>
                  <w:color w:val="0070C0"/>
                </w:rPr>
                <m:t>C</m:t>
              </m:r>
            </m:oMath>
            <w:r w:rsidRPr="002524F9">
              <w:rPr>
                <w:rFonts w:hint="eastAsia"/>
                <w:color w:val="0070C0"/>
              </w:rPr>
              <w:t xml:space="preserve"> </w:t>
            </w:r>
            <w:r w:rsidRPr="002524F9">
              <w:rPr>
                <w:rFonts w:hint="eastAsia"/>
                <w:color w:val="0070C0"/>
              </w:rPr>
              <w:t>的第</w:t>
            </w:r>
            <w:proofErr w:type="spellStart"/>
            <w:r w:rsidRPr="002524F9">
              <w:rPr>
                <w:rFonts w:hint="eastAsia"/>
                <w:color w:val="0070C0"/>
              </w:rPr>
              <w:t>i</w:t>
            </w:r>
            <w:proofErr w:type="spellEnd"/>
            <w:r w:rsidRPr="002524F9">
              <w:rPr>
                <w:rFonts w:hint="eastAsia"/>
                <w:color w:val="0070C0"/>
              </w:rPr>
              <w:t>筆資料</w:t>
            </w:r>
          </w:p>
        </w:tc>
      </w:tr>
      <w:tr w:rsidR="00197B76" w:rsidRPr="00077E04" w14:paraId="3A91E260" w14:textId="77777777" w:rsidTr="00197B76">
        <w:tc>
          <w:tcPr>
            <w:tcW w:w="4247" w:type="dxa"/>
            <w:vAlign w:val="center"/>
          </w:tcPr>
          <w:p w14:paraId="49B37FD3" w14:textId="77777777" w:rsidR="00197B76" w:rsidRPr="00077E04" w:rsidRDefault="00197B76" w:rsidP="00197B76">
            <w:pPr>
              <w:jc w:val="center"/>
            </w:pPr>
            <m:oMathPara>
              <m:oMath>
                <m:r>
                  <m:rPr>
                    <m:sty m:val="p"/>
                  </m:rPr>
                  <w:rPr>
                    <w:rFonts w:ascii="Cambria Math" w:hAnsi="Cambria Math"/>
                  </w:rPr>
                  <m:t>D</m:t>
                </m:r>
              </m:oMath>
            </m:oMathPara>
          </w:p>
        </w:tc>
        <w:tc>
          <w:tcPr>
            <w:tcW w:w="4247" w:type="dxa"/>
            <w:vAlign w:val="center"/>
          </w:tcPr>
          <w:p w14:paraId="7A97DFBD" w14:textId="5661CCC0" w:rsidR="00197B76" w:rsidRPr="00077E04" w:rsidRDefault="00197B76" w:rsidP="00197B76">
            <w:r w:rsidRPr="002068F4">
              <w:rPr>
                <w:rFonts w:hint="eastAsia"/>
                <w:color w:val="0070C0"/>
              </w:rPr>
              <w:t>為一個對稱的距離矩陣，記錄任意兩資料點之間的歐</w:t>
            </w:r>
            <w:r>
              <w:rPr>
                <w:rFonts w:hint="eastAsia"/>
                <w:color w:val="0070C0"/>
              </w:rPr>
              <w:t>氏</w:t>
            </w:r>
            <w:r w:rsidRPr="002068F4">
              <w:rPr>
                <w:rFonts w:hint="eastAsia"/>
                <w:color w:val="0070C0"/>
              </w:rPr>
              <w:t>距離。</w:t>
            </w:r>
          </w:p>
        </w:tc>
      </w:tr>
      <w:tr w:rsidR="00197B76" w:rsidRPr="00077E04" w14:paraId="1D1E9614" w14:textId="77777777" w:rsidTr="00197B76">
        <w:tc>
          <w:tcPr>
            <w:tcW w:w="4247" w:type="dxa"/>
            <w:vAlign w:val="center"/>
          </w:tcPr>
          <w:p w14:paraId="09A63DB1" w14:textId="468194AB" w:rsidR="00197B76" w:rsidRPr="00077E04" w:rsidRDefault="00443F7A" w:rsidP="00197B76">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vAlign w:val="center"/>
          </w:tcPr>
          <w:p w14:paraId="5CC23684" w14:textId="00F8B440" w:rsidR="00197B76" w:rsidRPr="00077E04" w:rsidRDefault="00197B76" w:rsidP="00197B76">
            <w:r w:rsidRPr="002068F4">
              <w:rPr>
                <w:rFonts w:hint="eastAsia"/>
                <w:color w:val="0070C0"/>
              </w:rPr>
              <w:t>資料點</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2068F4">
              <w:rPr>
                <w:rFonts w:hint="eastAsia"/>
                <w:color w:val="0070C0"/>
              </w:rPr>
              <w:t xml:space="preserve"> </w:t>
            </w:r>
            <w:r w:rsidRPr="002068F4">
              <w:rPr>
                <w:rFonts w:hint="eastAsia"/>
                <w:color w:val="0070C0"/>
              </w:rPr>
              <w:t>與</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2068F4">
              <w:rPr>
                <w:color w:val="0070C0"/>
              </w:rPr>
              <w:t xml:space="preserve"> </w:t>
            </w:r>
            <w:r w:rsidRPr="002068F4">
              <w:rPr>
                <w:rFonts w:hint="eastAsia"/>
                <w:color w:val="0070C0"/>
              </w:rPr>
              <w:t>之間的距離，</w:t>
            </w:r>
            <w:proofErr w:type="gramStart"/>
            <w:r w:rsidRPr="002068F4">
              <w:rPr>
                <w:rFonts w:hint="eastAsia"/>
                <w:color w:val="0070C0"/>
              </w:rPr>
              <w:t>記作</w:t>
            </w:r>
            <w:proofErr w:type="gramEnd"/>
            <w:r w:rsidRPr="002068F4">
              <w:rPr>
                <w:rFonts w:hint="eastAsia"/>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2068F4">
              <w:rPr>
                <w:rFonts w:hint="eastAsia"/>
                <w:color w:val="0070C0"/>
              </w:rPr>
              <w:t xml:space="preserve"> </w:t>
            </w:r>
            <w:r w:rsidRPr="002068F4">
              <w:rPr>
                <w:rFonts w:hint="eastAsia"/>
                <w:color w:val="0070C0"/>
              </w:rPr>
              <w:t>且</w:t>
            </w:r>
            <w:r w:rsidRPr="002068F4">
              <w:rPr>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ji</m:t>
                  </m:r>
                </m:sub>
              </m:sSub>
            </m:oMath>
            <w:r w:rsidRPr="002068F4">
              <w:rPr>
                <w:rFonts w:hint="eastAsia"/>
                <w:color w:val="0070C0"/>
              </w:rPr>
              <w:t>。</w:t>
            </w:r>
          </w:p>
        </w:tc>
      </w:tr>
      <w:tr w:rsidR="00197B76" w:rsidRPr="00077E04" w14:paraId="65FF55AB" w14:textId="77777777" w:rsidTr="00197B76">
        <w:tc>
          <w:tcPr>
            <w:tcW w:w="4247" w:type="dxa"/>
            <w:vAlign w:val="center"/>
          </w:tcPr>
          <w:p w14:paraId="39704173" w14:textId="77777777" w:rsidR="00197B76" w:rsidRPr="00077E04" w:rsidRDefault="00197B76" w:rsidP="00197B76">
            <w:pPr>
              <w:jc w:val="center"/>
              <w:rPr>
                <w:rFonts w:cs="Times New Roman"/>
              </w:rPr>
            </w:pPr>
            <m:oMathPara>
              <m:oMath>
                <m:r>
                  <m:rPr>
                    <m:sty m:val="p"/>
                  </m:rPr>
                  <w:rPr>
                    <w:rFonts w:ascii="Cambria Math" w:hAnsi="Cambria Math"/>
                  </w:rPr>
                  <m:t>W</m:t>
                </m:r>
              </m:oMath>
            </m:oMathPara>
          </w:p>
        </w:tc>
        <w:tc>
          <w:tcPr>
            <w:tcW w:w="4247" w:type="dxa"/>
            <w:vAlign w:val="center"/>
          </w:tcPr>
          <w:p w14:paraId="51C41832" w14:textId="6027AE33" w:rsidR="00197B76" w:rsidRPr="00077E04" w:rsidRDefault="00197B76" w:rsidP="00197B76">
            <w:r w:rsidRPr="00885577">
              <w:rPr>
                <w:rFonts w:hint="eastAsia"/>
                <w:color w:val="0070C0"/>
              </w:rPr>
              <w:t>權重矩陣，記錄任兩資料點</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885577">
              <w:rPr>
                <w:rFonts w:hint="eastAsia"/>
                <w:color w:val="0070C0"/>
              </w:rPr>
              <w:t xml:space="preserve"> </w:t>
            </w:r>
            <w:r w:rsidRPr="00885577">
              <w:rPr>
                <w:rFonts w:hint="eastAsia"/>
                <w:color w:val="0070C0"/>
              </w:rPr>
              <w:t>與</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885577">
              <w:rPr>
                <w:rFonts w:hint="eastAsia"/>
                <w:color w:val="0070C0"/>
              </w:rPr>
              <w:t>,</w:t>
            </w:r>
            <w:r w:rsidRPr="00885577">
              <w:rPr>
                <w:color w:val="0070C0"/>
              </w:rPr>
              <w:t xml:space="preserve"> </w:t>
            </w:r>
            <w:r w:rsidRPr="00885577">
              <w:rPr>
                <w:rFonts w:hint="eastAsia"/>
                <w:color w:val="0070C0"/>
              </w:rPr>
              <w:t>之間的權重值，其中</w:t>
            </w:r>
            <w:proofErr w:type="spellStart"/>
            <w:r w:rsidRPr="00885577">
              <w:rPr>
                <w:color w:val="0070C0"/>
              </w:rPr>
              <w:t>i</w:t>
            </w:r>
            <w:proofErr w:type="spellEnd"/>
            <m:oMath>
              <m:r>
                <m:rPr>
                  <m:sty m:val="p"/>
                </m:rPr>
                <w:rPr>
                  <w:rFonts w:ascii="Cambria Math" w:hAnsi="Cambria Math"/>
                  <w:color w:val="0070C0"/>
                </w:rPr>
                <m:t xml:space="preserve"> ≠j</m:t>
              </m:r>
            </m:oMath>
          </w:p>
        </w:tc>
      </w:tr>
      <w:tr w:rsidR="00197B76" w:rsidRPr="00077E04" w14:paraId="5E3CE50A" w14:textId="77777777" w:rsidTr="00197B76">
        <w:tc>
          <w:tcPr>
            <w:tcW w:w="4247" w:type="dxa"/>
            <w:vAlign w:val="center"/>
          </w:tcPr>
          <w:p w14:paraId="0F867C88" w14:textId="22D9FAA6" w:rsidR="00197B76" w:rsidRPr="00077E04" w:rsidRDefault="00443F7A" w:rsidP="00197B76">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97B76"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vAlign w:val="center"/>
          </w:tcPr>
          <w:p w14:paraId="5A8581A0" w14:textId="6D52C825" w:rsidR="00197B76" w:rsidRPr="00077E04" w:rsidRDefault="00197B76" w:rsidP="00197B76">
            <w:r w:rsidRPr="00885577">
              <w:rPr>
                <w:rFonts w:hint="eastAsia"/>
                <w:color w:val="0070C0"/>
              </w:rPr>
              <w:t>兩資料點</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885577">
              <w:rPr>
                <w:rFonts w:hint="eastAsia"/>
                <w:color w:val="0070C0"/>
              </w:rPr>
              <w:t xml:space="preserve"> </w:t>
            </w:r>
            <w:r w:rsidRPr="00885577">
              <w:rPr>
                <w:rFonts w:hint="eastAsia"/>
                <w:color w:val="0070C0"/>
              </w:rPr>
              <w:t>與</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885577">
              <w:rPr>
                <w:rFonts w:hint="eastAsia"/>
                <w:color w:val="0070C0"/>
              </w:rPr>
              <w:t xml:space="preserve"> </w:t>
            </w:r>
            <w:r w:rsidRPr="00885577">
              <w:rPr>
                <w:rFonts w:hint="eastAsia"/>
                <w:color w:val="0070C0"/>
              </w:rPr>
              <w:t>之間的權重值</w:t>
            </w:r>
          </w:p>
        </w:tc>
      </w:tr>
      <w:tr w:rsidR="00197B76" w:rsidRPr="00077E04" w14:paraId="63B3E8D5" w14:textId="77777777" w:rsidTr="00197B76">
        <w:tc>
          <w:tcPr>
            <w:tcW w:w="4247" w:type="dxa"/>
            <w:vAlign w:val="center"/>
          </w:tcPr>
          <w:p w14:paraId="612B8D3E" w14:textId="77777777" w:rsidR="00197B76" w:rsidRPr="00077E04" w:rsidRDefault="00197B76" w:rsidP="00197B76">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vAlign w:val="center"/>
          </w:tcPr>
          <w:p w14:paraId="51723FB6" w14:textId="1BD53525" w:rsidR="00197B76" w:rsidRPr="00077E04" w:rsidRDefault="00197B76" w:rsidP="00197B76">
            <w:proofErr w:type="gramStart"/>
            <w:r w:rsidRPr="00A80998">
              <w:rPr>
                <w:rFonts w:hint="eastAsia"/>
                <w:color w:val="0070C0"/>
              </w:rPr>
              <w:t>決定權重值函數</w:t>
            </w:r>
            <w:proofErr w:type="gramEnd"/>
            <w:r w:rsidRPr="00A80998">
              <w:rPr>
                <w:rFonts w:hint="eastAsia"/>
                <w:color w:val="0070C0"/>
              </w:rPr>
              <w:t xml:space="preserve"> </w:t>
            </w:r>
            <m:oMath>
              <m:r>
                <w:rPr>
                  <w:rFonts w:ascii="Cambria Math" w:hAnsi="Cambria Math" w:cs="Times New Roman"/>
                  <w:color w:val="0070C0"/>
                </w:rPr>
                <m:t>t</m:t>
              </m:r>
            </m:oMath>
          </w:p>
        </w:tc>
      </w:tr>
      <w:tr w:rsidR="00197B76" w:rsidRPr="00077E04" w14:paraId="1A61AE91" w14:textId="77777777" w:rsidTr="00197B76">
        <w:tc>
          <w:tcPr>
            <w:tcW w:w="4247" w:type="dxa"/>
            <w:vAlign w:val="center"/>
          </w:tcPr>
          <w:p w14:paraId="07F80F78" w14:textId="77777777" w:rsidR="00197B76" w:rsidRPr="00077E04" w:rsidRDefault="00197B76" w:rsidP="00197B76">
            <w:pPr>
              <w:jc w:val="center"/>
            </w:pPr>
            <w:r w:rsidRPr="00077E04">
              <w:rPr>
                <w:rFonts w:hint="eastAsia"/>
              </w:rPr>
              <w:t>N</w:t>
            </w:r>
            <w:r w:rsidRPr="00077E04">
              <w:t>N list</w:t>
            </w:r>
          </w:p>
        </w:tc>
        <w:tc>
          <w:tcPr>
            <w:tcW w:w="4247" w:type="dxa"/>
            <w:vAlign w:val="center"/>
          </w:tcPr>
          <w:p w14:paraId="3B167159" w14:textId="5D64901A" w:rsidR="00197B76" w:rsidRPr="00077E04" w:rsidRDefault="00197B76" w:rsidP="00197B76">
            <w:r w:rsidRPr="00D03A68">
              <w:rPr>
                <w:rFonts w:hint="eastAsia"/>
                <w:color w:val="0070C0"/>
              </w:rPr>
              <w:t>由元素</w:t>
            </w:r>
            <w:r w:rsidRPr="00D03A68">
              <w:rPr>
                <w:rFonts w:hint="eastAsia"/>
                <w:color w:val="0070C0"/>
              </w:rPr>
              <w:t xml:space="preserve"> </w:t>
            </w:r>
            <m:oMath>
              <m:sSub>
                <m:sSubPr>
                  <m:ctrlPr>
                    <w:rPr>
                      <w:rFonts w:ascii="Cambria Math" w:hAnsi="Cambria Math"/>
                      <w:color w:val="0070C0"/>
                    </w:rPr>
                  </m:ctrlPr>
                </m:sSubPr>
                <m:e>
                  <m:r>
                    <w:rPr>
                      <w:rFonts w:ascii="Cambria Math" w:hAnsi="Cambria Math"/>
                      <w:color w:val="0070C0"/>
                    </w:rPr>
                    <m:t>NN</m:t>
                  </m:r>
                </m:e>
                <m:sub>
                  <m:r>
                    <w:rPr>
                      <w:rFonts w:ascii="Cambria Math" w:hAnsi="Cambria Math"/>
                      <w:color w:val="0070C0"/>
                    </w:rPr>
                    <m:t>i</m:t>
                  </m:r>
                </m:sub>
              </m:sSub>
            </m:oMath>
            <w:r w:rsidRPr="00D03A68">
              <w:rPr>
                <w:rFonts w:hint="eastAsia"/>
                <w:color w:val="0070C0"/>
              </w:rPr>
              <w:t xml:space="preserve"> </w:t>
            </w:r>
            <w:r w:rsidRPr="00D03A68">
              <w:rPr>
                <w:rFonts w:hint="eastAsia"/>
                <w:color w:val="0070C0"/>
              </w:rPr>
              <w:t>有序串列所構成的串列</w:t>
            </w:r>
          </w:p>
        </w:tc>
      </w:tr>
      <w:tr w:rsidR="00197B76" w:rsidRPr="00077E04" w14:paraId="17C1290B" w14:textId="77777777" w:rsidTr="00197B76">
        <w:tc>
          <w:tcPr>
            <w:tcW w:w="4247" w:type="dxa"/>
            <w:vAlign w:val="center"/>
          </w:tcPr>
          <w:p w14:paraId="3072A3C7" w14:textId="77777777" w:rsidR="00197B76" w:rsidRPr="00077E04" w:rsidRDefault="00443F7A" w:rsidP="00197B76">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vAlign w:val="center"/>
          </w:tcPr>
          <w:p w14:paraId="196CAD8F" w14:textId="75F9101B" w:rsidR="00197B76" w:rsidRPr="00077E04" w:rsidRDefault="00197B76" w:rsidP="00197B76">
            <w:r w:rsidRPr="00737E0E">
              <w:rPr>
                <w:rFonts w:hint="eastAsia"/>
                <w:color w:val="0070C0"/>
              </w:rPr>
              <w:t>記錄</w:t>
            </w:r>
            <w:r w:rsidRPr="00737E0E">
              <w:rPr>
                <w:rFonts w:hint="eastAsia"/>
                <w:color w:val="0070C0"/>
              </w:rPr>
              <w:t>k</w:t>
            </w:r>
            <w:proofErr w:type="gramStart"/>
            <w:r w:rsidRPr="00737E0E">
              <w:rPr>
                <w:rFonts w:hint="eastAsia"/>
                <w:color w:val="0070C0"/>
              </w:rPr>
              <w:t>個</w:t>
            </w:r>
            <w:proofErr w:type="gramEnd"/>
            <w:r w:rsidRPr="00737E0E">
              <w:rPr>
                <w:rFonts w:hint="eastAsia"/>
                <w:color w:val="0070C0"/>
              </w:rPr>
              <w:t>鄰近</w:t>
            </w:r>
            <w:r w:rsidRPr="00737E0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737E0E">
              <w:rPr>
                <w:rFonts w:hint="eastAsia"/>
                <w:color w:val="0070C0"/>
              </w:rPr>
              <w:t xml:space="preserve"> </w:t>
            </w:r>
            <w:r w:rsidRPr="00737E0E">
              <w:rPr>
                <w:rFonts w:hint="eastAsia"/>
                <w:color w:val="0070C0"/>
              </w:rPr>
              <w:t>的資料點</w:t>
            </w:r>
            <w:r w:rsidRPr="00737E0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737E0E">
              <w:rPr>
                <w:rFonts w:hint="eastAsia"/>
                <w:color w:val="0070C0"/>
              </w:rPr>
              <w:t xml:space="preserve"> </w:t>
            </w:r>
            <w:r w:rsidRPr="00737E0E">
              <w:rPr>
                <w:rFonts w:hint="eastAsia"/>
                <w:color w:val="0070C0"/>
              </w:rPr>
              <w:t>的索引值</w:t>
            </w:r>
            <w:r>
              <w:rPr>
                <w:rFonts w:hint="eastAsia"/>
                <w:color w:val="0070C0"/>
              </w:rPr>
              <w:t>j</w:t>
            </w:r>
            <w:r>
              <w:rPr>
                <w:color w:val="0070C0"/>
              </w:rPr>
              <w:t xml:space="preserve"> </w:t>
            </w:r>
            <w:r w:rsidRPr="00737E0E">
              <w:rPr>
                <w:rFonts w:hint="eastAsia"/>
                <w:color w:val="0070C0"/>
              </w:rPr>
              <w:t>(</w:t>
            </w:r>
            <w:r w:rsidRPr="00737E0E">
              <w:rPr>
                <w:rFonts w:hint="eastAsia"/>
                <w:color w:val="0070C0"/>
              </w:rPr>
              <w:t>即</w:t>
            </w:r>
            <w:r w:rsidRPr="00737E0E">
              <w:rPr>
                <w:rFonts w:hint="eastAsia"/>
                <w:color w:val="0070C0"/>
              </w:rPr>
              <w:t xml:space="preserve"> </w:t>
            </w:r>
            <m:oMath>
              <m:r>
                <m:rPr>
                  <m:sty m:val="p"/>
                </m:rPr>
                <w:rPr>
                  <w:rFonts w:ascii="Cambria Math" w:hAnsi="Cambria Math"/>
                  <w:color w:val="0070C0"/>
                </w:rPr>
                <m:t>C</m:t>
              </m:r>
            </m:oMath>
            <w:r w:rsidRPr="00737E0E">
              <w:rPr>
                <w:rFonts w:hint="eastAsia"/>
                <w:color w:val="0070C0"/>
              </w:rPr>
              <w:t xml:space="preserve"> </w:t>
            </w:r>
            <w:r w:rsidRPr="00737E0E">
              <w:rPr>
                <w:rFonts w:hint="eastAsia"/>
                <w:color w:val="0070C0"/>
              </w:rPr>
              <w:t>中的第</w:t>
            </w:r>
            <w:r w:rsidRPr="00737E0E">
              <w:rPr>
                <w:color w:val="0070C0"/>
              </w:rPr>
              <w:t>j</w:t>
            </w:r>
            <w:r w:rsidRPr="00737E0E">
              <w:rPr>
                <w:rFonts w:hint="eastAsia"/>
                <w:color w:val="0070C0"/>
              </w:rPr>
              <w:t>筆資料點</w:t>
            </w:r>
            <w:r w:rsidRPr="00737E0E">
              <w:rPr>
                <w:rFonts w:hint="eastAsia"/>
                <w:color w:val="0070C0"/>
              </w:rPr>
              <w:t>)</w:t>
            </w:r>
          </w:p>
        </w:tc>
      </w:tr>
      <w:tr w:rsidR="00197B76" w:rsidRPr="00077E04" w14:paraId="778D4293" w14:textId="77777777" w:rsidTr="00197B76">
        <w:tc>
          <w:tcPr>
            <w:tcW w:w="4247" w:type="dxa"/>
            <w:vAlign w:val="center"/>
          </w:tcPr>
          <w:p w14:paraId="68505759" w14:textId="2D0775B2" w:rsidR="00197B76" w:rsidRPr="00077E04" w:rsidRDefault="00443F7A" w:rsidP="00197B76">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ih</m:t>
                    </m:r>
                  </m:sub>
                </m:sSub>
              </m:oMath>
            </m:oMathPara>
          </w:p>
        </w:tc>
        <w:tc>
          <w:tcPr>
            <w:tcW w:w="4247" w:type="dxa"/>
            <w:vAlign w:val="center"/>
          </w:tcPr>
          <w:p w14:paraId="4E5EA349" w14:textId="6EEBD3C4" w:rsidR="00197B76" w:rsidRDefault="00197B76" w:rsidP="00197B76">
            <w:pPr>
              <w:rPr>
                <w:rFonts w:cs="Times New Roman"/>
              </w:rPr>
            </w:pPr>
            <w:r w:rsidRPr="00A664A3">
              <w:rPr>
                <w:rFonts w:hint="eastAsia"/>
                <w:color w:val="0070C0"/>
              </w:rPr>
              <w:t>記錄</w:t>
            </w:r>
            <w:r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A664A3">
              <w:rPr>
                <w:rFonts w:hint="eastAsia"/>
                <w:color w:val="0070C0"/>
              </w:rPr>
              <w:t xml:space="preserve"> </w:t>
            </w:r>
            <w:r w:rsidRPr="00A664A3">
              <w:rPr>
                <w:rFonts w:hint="eastAsia"/>
                <w:color w:val="0070C0"/>
              </w:rPr>
              <w:t>所有鄰近點中，</w:t>
            </w:r>
            <m:oMath>
              <m:r>
                <m:rPr>
                  <m:sty m:val="p"/>
                </m:rPr>
                <w:rPr>
                  <w:rFonts w:ascii="Cambria Math" w:hAnsi="Cambria Math" w:hint="eastAsia"/>
                  <w:color w:val="0070C0"/>
                </w:rPr>
                <m:t xml:space="preserve"> </m:t>
              </m:r>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A664A3">
              <w:rPr>
                <w:rFonts w:hint="eastAsia"/>
                <w:color w:val="0070C0"/>
              </w:rPr>
              <w:t xml:space="preserve"> </w:t>
            </w:r>
            <w:r w:rsidRPr="00A664A3">
              <w:rPr>
                <w:rFonts w:hint="eastAsia"/>
                <w:color w:val="0070C0"/>
              </w:rPr>
              <w:t>不為</w:t>
            </w:r>
            <w:r w:rsidRPr="00A664A3">
              <w:rPr>
                <w:rFonts w:hint="eastAsia"/>
                <w:color w:val="0070C0"/>
              </w:rPr>
              <w:t>0</w:t>
            </w:r>
            <w:r w:rsidRPr="00A664A3">
              <w:rPr>
                <w:rFonts w:hint="eastAsia"/>
                <w:color w:val="0070C0"/>
              </w:rPr>
              <w:t>的且與</w:t>
            </w:r>
            <w:r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A664A3">
              <w:rPr>
                <w:rFonts w:hint="eastAsia"/>
                <w:color w:val="0070C0"/>
              </w:rPr>
              <w:t xml:space="preserve"> </w:t>
            </w:r>
            <w:r w:rsidRPr="00A664A3">
              <w:rPr>
                <w:rFonts w:hint="eastAsia"/>
                <w:color w:val="0070C0"/>
              </w:rPr>
              <w:t>第</w:t>
            </w:r>
            <w:r w:rsidRPr="00A664A3">
              <w:rPr>
                <w:color w:val="0070C0"/>
              </w:rPr>
              <w:t>h</w:t>
            </w:r>
            <w:proofErr w:type="gramStart"/>
            <w:r w:rsidRPr="00A664A3">
              <w:rPr>
                <w:rFonts w:hint="eastAsia"/>
                <w:color w:val="0070C0"/>
              </w:rPr>
              <w:t>個</w:t>
            </w:r>
            <w:proofErr w:type="gramEnd"/>
            <w:r w:rsidRPr="00A664A3">
              <w:rPr>
                <w:rFonts w:hint="eastAsia"/>
                <w:color w:val="0070C0"/>
              </w:rPr>
              <w:t>最接近資料點</w:t>
            </w:r>
            <w:r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A664A3">
              <w:rPr>
                <w:rFonts w:hint="eastAsia"/>
                <w:color w:val="0070C0"/>
              </w:rPr>
              <w:t xml:space="preserve"> </w:t>
            </w:r>
            <w:r w:rsidRPr="00A664A3">
              <w:rPr>
                <w:rFonts w:hint="eastAsia"/>
                <w:color w:val="0070C0"/>
              </w:rPr>
              <w:t>的索引值</w:t>
            </w:r>
            <w:r w:rsidRPr="00A664A3">
              <w:rPr>
                <w:color w:val="0070C0"/>
              </w:rPr>
              <w:t>j</w:t>
            </w:r>
            <w:r w:rsidRPr="00A664A3">
              <w:rPr>
                <w:rFonts w:hint="eastAsia"/>
                <w:color w:val="0070C0"/>
              </w:rPr>
              <w:t>。</w:t>
            </w:r>
          </w:p>
        </w:tc>
      </w:tr>
      <w:tr w:rsidR="00197B76" w:rsidRPr="00077E04" w14:paraId="5FACB5B9" w14:textId="77777777" w:rsidTr="00197B76">
        <w:tc>
          <w:tcPr>
            <w:tcW w:w="4247" w:type="dxa"/>
            <w:vAlign w:val="center"/>
          </w:tcPr>
          <w:p w14:paraId="013FFF5C" w14:textId="77777777" w:rsidR="00197B76" w:rsidRPr="00077E04" w:rsidRDefault="00443F7A" w:rsidP="00197B76">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vAlign w:val="center"/>
          </w:tcPr>
          <w:p w14:paraId="7CCD8A32" w14:textId="6827FF0F" w:rsidR="00197B76" w:rsidRPr="00077E04" w:rsidRDefault="00197B76" w:rsidP="00197B76">
            <w:r w:rsidRPr="00452D63">
              <w:rPr>
                <w:rFonts w:hint="eastAsia"/>
                <w:color w:val="0070C0"/>
              </w:rPr>
              <w:t>被填補的新值</w:t>
            </w:r>
          </w:p>
        </w:tc>
      </w:tr>
      <w:tr w:rsidR="00197B76" w:rsidRPr="00077E04" w14:paraId="230433FB" w14:textId="77777777" w:rsidTr="00197B76">
        <w:tc>
          <w:tcPr>
            <w:tcW w:w="4247" w:type="dxa"/>
            <w:vAlign w:val="center"/>
          </w:tcPr>
          <w:p w14:paraId="7FC46AEF" w14:textId="77777777" w:rsidR="00197B76" w:rsidRPr="00077E04" w:rsidRDefault="00197B76" w:rsidP="00197B76">
            <w:pPr>
              <w:jc w:val="center"/>
              <w:rPr>
                <w:rFonts w:cs="Times New Roman"/>
              </w:rPr>
            </w:pPr>
            <w:r w:rsidRPr="00077E04">
              <w:rPr>
                <w:rFonts w:cs="Times New Roman"/>
              </w:rPr>
              <w:t>mask</w:t>
            </w:r>
          </w:p>
        </w:tc>
        <w:tc>
          <w:tcPr>
            <w:tcW w:w="4247" w:type="dxa"/>
            <w:vAlign w:val="center"/>
          </w:tcPr>
          <w:p w14:paraId="6170E233" w14:textId="77777777" w:rsidR="00197B76" w:rsidRDefault="00197B76" w:rsidP="00197B76">
            <w:pPr>
              <w:ind w:left="240" w:hangingChars="100" w:hanging="240"/>
              <w:jc w:val="both"/>
              <w:rPr>
                <w:color w:val="0070C0"/>
              </w:rPr>
            </w:pPr>
            <w:r w:rsidRPr="00F63D9F">
              <w:rPr>
                <w:rFonts w:hint="eastAsia"/>
                <w:color w:val="0070C0"/>
              </w:rPr>
              <w:t>長度為</w:t>
            </w:r>
            <w:r w:rsidRPr="00F63D9F">
              <w:rPr>
                <w:rFonts w:hint="eastAsia"/>
                <w:color w:val="0070C0"/>
              </w:rPr>
              <w:t>k</w:t>
            </w:r>
            <w:r w:rsidRPr="00F63D9F">
              <w:rPr>
                <w:rFonts w:hint="eastAsia"/>
                <w:color w:val="0070C0"/>
              </w:rPr>
              <w:t>的陣列，記錄</w:t>
            </w:r>
            <w:r>
              <w:rPr>
                <w:rFonts w:hint="eastAsia"/>
                <w:color w:val="0070C0"/>
              </w:rPr>
              <w:t>在維度</w:t>
            </w:r>
            <w:r>
              <w:rPr>
                <w:rFonts w:hint="eastAsia"/>
                <w:color w:val="0070C0"/>
              </w:rPr>
              <w:t>d</w:t>
            </w:r>
            <w:r>
              <w:rPr>
                <w:rFonts w:hint="eastAsia"/>
                <w:color w:val="0070C0"/>
              </w:rPr>
              <w:t>上含有</w:t>
            </w:r>
          </w:p>
          <w:p w14:paraId="42A2B31E" w14:textId="77777777" w:rsidR="00197B76" w:rsidRDefault="00197B76" w:rsidP="00197B76">
            <w:pPr>
              <w:ind w:left="240" w:hangingChars="100" w:hanging="240"/>
              <w:jc w:val="both"/>
              <w:rPr>
                <w:color w:val="0070C0"/>
              </w:rPr>
            </w:pPr>
            <w:r>
              <w:rPr>
                <w:rFonts w:hint="eastAsia"/>
                <w:color w:val="0070C0"/>
              </w:rPr>
              <w:t>缺失值的資料點</w:t>
            </w:r>
            <w:r w:rsidRPr="00F63D9F">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F63D9F">
              <w:rPr>
                <w:rFonts w:hint="eastAsia"/>
                <w:color w:val="0070C0"/>
              </w:rPr>
              <w:t xml:space="preserve"> </w:t>
            </w:r>
            <w:r>
              <w:rPr>
                <w:rFonts w:hint="eastAsia"/>
                <w:color w:val="0070C0"/>
              </w:rPr>
              <w:t>，</w:t>
            </w:r>
            <w:r>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Pr>
                <w:rFonts w:hint="eastAsia"/>
                <w:color w:val="0070C0"/>
              </w:rPr>
              <w:t xml:space="preserve"> </w:t>
            </w:r>
            <w:r w:rsidRPr="00F63D9F">
              <w:rPr>
                <w:rFonts w:hint="eastAsia"/>
                <w:color w:val="0070C0"/>
              </w:rPr>
              <w:t>最鄰近</w:t>
            </w:r>
            <w:r>
              <w:rPr>
                <w:rFonts w:hint="eastAsia"/>
                <w:color w:val="0070C0"/>
              </w:rPr>
              <w:t>的</w:t>
            </w:r>
            <w:r w:rsidRPr="00F63D9F">
              <w:rPr>
                <w:rFonts w:hint="eastAsia"/>
                <w:color w:val="0070C0"/>
              </w:rPr>
              <w:t>k</w:t>
            </w:r>
            <w:proofErr w:type="gramStart"/>
            <w:r w:rsidRPr="00F63D9F">
              <w:rPr>
                <w:rFonts w:hint="eastAsia"/>
                <w:color w:val="0070C0"/>
              </w:rPr>
              <w:t>個</w:t>
            </w:r>
            <w:proofErr w:type="gramEnd"/>
          </w:p>
          <w:p w14:paraId="76BE51A6" w14:textId="77777777" w:rsidR="00197B76" w:rsidRDefault="00197B76" w:rsidP="00197B76">
            <w:pPr>
              <w:ind w:left="240" w:hangingChars="100" w:hanging="240"/>
              <w:jc w:val="both"/>
              <w:rPr>
                <w:color w:val="0070C0"/>
              </w:rPr>
            </w:pPr>
            <w:r>
              <w:rPr>
                <w:rFonts w:hint="eastAsia"/>
                <w:color w:val="0070C0"/>
              </w:rPr>
              <w:t>鄰近點，這些鄰近點在</w:t>
            </w:r>
            <w:r w:rsidRPr="00F63D9F">
              <w:rPr>
                <w:rFonts w:hint="eastAsia"/>
                <w:color w:val="0070C0"/>
              </w:rPr>
              <w:t>維度</w:t>
            </w:r>
            <w:r w:rsidRPr="00F63D9F">
              <w:rPr>
                <w:rFonts w:hint="eastAsia"/>
                <w:color w:val="0070C0"/>
              </w:rPr>
              <w:t xml:space="preserve"> </w:t>
            </w:r>
            <m:oMath>
              <m:r>
                <m:rPr>
                  <m:sty m:val="p"/>
                </m:rPr>
                <w:rPr>
                  <w:rFonts w:ascii="Cambria Math" w:hAnsi="Cambria Math"/>
                  <w:color w:val="0070C0"/>
                </w:rPr>
                <m:t>d</m:t>
              </m:r>
            </m:oMath>
            <w:r w:rsidRPr="00F63D9F">
              <w:rPr>
                <w:rFonts w:hint="eastAsia"/>
                <w:color w:val="0070C0"/>
              </w:rPr>
              <w:t xml:space="preserve"> </w:t>
            </w:r>
            <w:r>
              <w:rPr>
                <w:rFonts w:hint="eastAsia"/>
                <w:color w:val="0070C0"/>
              </w:rPr>
              <w:t>上</w:t>
            </w:r>
            <w:r w:rsidRPr="00F63D9F">
              <w:rPr>
                <w:rFonts w:hint="eastAsia"/>
                <w:color w:val="0070C0"/>
              </w:rPr>
              <w:t>是否</w:t>
            </w:r>
          </w:p>
          <w:p w14:paraId="7E4F3FA4" w14:textId="77777777" w:rsidR="00197B76" w:rsidRDefault="00197B76" w:rsidP="00197B76">
            <w:pPr>
              <w:ind w:left="240" w:hangingChars="100" w:hanging="240"/>
              <w:jc w:val="both"/>
              <w:rPr>
                <w:color w:val="0070C0"/>
              </w:rPr>
            </w:pPr>
            <w:r>
              <w:rPr>
                <w:rFonts w:hint="eastAsia"/>
                <w:color w:val="0070C0"/>
              </w:rPr>
              <w:t>也具</w:t>
            </w:r>
            <w:r w:rsidRPr="00F63D9F">
              <w:rPr>
                <w:rFonts w:hint="eastAsia"/>
                <w:color w:val="0070C0"/>
              </w:rPr>
              <w:t>有缺失值</w:t>
            </w:r>
            <w:r>
              <w:rPr>
                <w:rFonts w:hint="eastAsia"/>
                <w:color w:val="0070C0"/>
              </w:rPr>
              <w:t>。</w:t>
            </w:r>
          </w:p>
          <w:p w14:paraId="2EAC4616" w14:textId="41497DF9" w:rsidR="00197B76" w:rsidRPr="00077E04" w:rsidRDefault="00197B76" w:rsidP="00197B76">
            <w:pPr>
              <w:ind w:left="240" w:hangingChars="100" w:hanging="240"/>
            </w:pPr>
            <w:r>
              <w:rPr>
                <w:rFonts w:hint="eastAsia"/>
                <w:color w:val="0070C0"/>
              </w:rPr>
              <w:t>若是</w:t>
            </w:r>
            <w:r w:rsidRPr="00F63D9F">
              <w:rPr>
                <w:rFonts w:hint="eastAsia"/>
                <w:color w:val="0070C0"/>
              </w:rPr>
              <w:t>則標</w:t>
            </w:r>
            <w:proofErr w:type="gramStart"/>
            <w:r w:rsidRPr="00F63D9F">
              <w:rPr>
                <w:rFonts w:hint="eastAsia"/>
                <w:color w:val="0070C0"/>
              </w:rPr>
              <w:t>註</w:t>
            </w:r>
            <w:proofErr w:type="gramEnd"/>
            <w:r w:rsidRPr="00F63D9F">
              <w:rPr>
                <w:rFonts w:hint="eastAsia"/>
                <w:color w:val="0070C0"/>
              </w:rPr>
              <w:t>為</w:t>
            </w:r>
            <w:r w:rsidRPr="00F63D9F">
              <w:rPr>
                <w:rFonts w:hint="eastAsia"/>
                <w:color w:val="0070C0"/>
              </w:rPr>
              <w:t>T</w:t>
            </w:r>
            <w:r w:rsidRPr="00F63D9F">
              <w:rPr>
                <w:color w:val="0070C0"/>
              </w:rPr>
              <w:t>rue</w:t>
            </w:r>
            <w:r w:rsidRPr="00F63D9F">
              <w:rPr>
                <w:rFonts w:hint="eastAsia"/>
                <w:color w:val="0070C0"/>
              </w:rPr>
              <w:t>，否則標註為</w:t>
            </w:r>
            <w:r w:rsidRPr="00F63D9F">
              <w:rPr>
                <w:rFonts w:hint="eastAsia"/>
                <w:color w:val="0070C0"/>
              </w:rPr>
              <w:t>F</w:t>
            </w:r>
            <w:r w:rsidRPr="00F63D9F">
              <w:rPr>
                <w:color w:val="0070C0"/>
              </w:rPr>
              <w:t>alse</w:t>
            </w:r>
            <w:r w:rsidRPr="00F63D9F">
              <w:rPr>
                <w:rFonts w:hint="eastAsia"/>
                <w:color w:val="0070C0"/>
              </w:rPr>
              <w:t>。</w:t>
            </w:r>
          </w:p>
        </w:tc>
      </w:tr>
      <w:tr w:rsidR="00197B76" w:rsidRPr="00077E04" w14:paraId="6FF07832" w14:textId="77777777" w:rsidTr="00197B76">
        <w:tc>
          <w:tcPr>
            <w:tcW w:w="4247" w:type="dxa"/>
            <w:vAlign w:val="center"/>
          </w:tcPr>
          <w:p w14:paraId="734AEA77" w14:textId="64175677" w:rsidR="00197B76" w:rsidRPr="00077E04" w:rsidRDefault="00197B76" w:rsidP="00197B76">
            <w:pPr>
              <w:jc w:val="center"/>
              <w:rPr>
                <w:rFonts w:cs="Times New Roman"/>
              </w:rPr>
            </w:pPr>
            <w:r w:rsidRPr="00585F72">
              <w:rPr>
                <w:color w:val="000000" w:themeColor="text1"/>
              </w:rPr>
              <w:t>imputed</w:t>
            </w:r>
            <w:r w:rsidRPr="00077E04">
              <w:t xml:space="preserve"> data set </w:t>
            </w:r>
            <m:oMath>
              <m:acc>
                <m:accPr>
                  <m:ctrlPr>
                    <w:rPr>
                      <w:rFonts w:ascii="Cambria Math" w:hAnsi="Cambria Math"/>
                    </w:rPr>
                  </m:ctrlPr>
                </m:accPr>
                <m:e>
                  <m:r>
                    <w:rPr>
                      <w:rFonts w:ascii="Cambria Math" w:hAnsi="Cambria Math"/>
                    </w:rPr>
                    <m:t>C</m:t>
                  </m:r>
                </m:e>
              </m:acc>
            </m:oMath>
          </w:p>
        </w:tc>
        <w:tc>
          <w:tcPr>
            <w:tcW w:w="4247" w:type="dxa"/>
            <w:vAlign w:val="center"/>
          </w:tcPr>
          <w:p w14:paraId="62907A09" w14:textId="3B729BFD" w:rsidR="00197B76" w:rsidRPr="00077E04" w:rsidRDefault="00197B76" w:rsidP="00197B76">
            <w:r w:rsidRPr="001B3423">
              <w:rPr>
                <w:rFonts w:hint="eastAsia"/>
                <w:color w:val="0070C0"/>
              </w:rPr>
              <w:t>填補</w:t>
            </w:r>
            <w:proofErr w:type="gramStart"/>
            <w:r w:rsidRPr="001B3423">
              <w:rPr>
                <w:rFonts w:hint="eastAsia"/>
                <w:color w:val="0070C0"/>
              </w:rPr>
              <w:t>缺失值後的</w:t>
            </w:r>
            <w:proofErr w:type="gramEnd"/>
            <w:r w:rsidRPr="001B3423">
              <w:rPr>
                <w:rFonts w:hint="eastAsia"/>
                <w:color w:val="0070C0"/>
              </w:rPr>
              <w:t>填補資料集</w:t>
            </w:r>
          </w:p>
        </w:tc>
      </w:tr>
    </w:tbl>
    <w:p w14:paraId="2D34C450" w14:textId="50AF8C4A" w:rsidR="004931C8" w:rsidRDefault="004931C8" w:rsidP="00DA479D"/>
    <w:p w14:paraId="2971D15D" w14:textId="77777777" w:rsidR="00197B76" w:rsidRDefault="00197B76" w:rsidP="00197B76">
      <w:pPr>
        <w:ind w:firstLine="480"/>
        <w:rPr>
          <w:rFonts w:cs="Times New Roman"/>
        </w:rPr>
      </w:pPr>
      <w:r w:rsidRPr="002C436A">
        <w:rPr>
          <w:rFonts w:cs="Times New Roman" w:hint="eastAsia"/>
        </w:rPr>
        <w:t>本論文所提出的</w:t>
      </w:r>
      <w:proofErr w:type="spellStart"/>
      <w:r w:rsidRPr="002C436A">
        <w:rPr>
          <w:rFonts w:cs="Times New Roman" w:hint="eastAsia"/>
        </w:rPr>
        <w:t>s</w:t>
      </w:r>
      <w:r w:rsidRPr="002C436A">
        <w:rPr>
          <w:rFonts w:cs="Times New Roman"/>
        </w:rPr>
        <w:t>k</w:t>
      </w:r>
      <w:proofErr w:type="spellEnd"/>
      <w:r w:rsidRPr="002C436A">
        <w:rPr>
          <w:rFonts w:cs="Times New Roman"/>
        </w:rPr>
        <w:t>-NN imputation</w:t>
      </w:r>
      <w:r w:rsidRPr="002C436A">
        <w:rPr>
          <w:rFonts w:cs="Times New Roman" w:hint="eastAsia"/>
        </w:rPr>
        <w:t>演算法</w:t>
      </w:r>
      <w:r>
        <w:rPr>
          <w:rFonts w:cs="Times New Roman" w:hint="eastAsia"/>
        </w:rPr>
        <w:t>顯示於</w:t>
      </w:r>
      <w:r w:rsidRPr="002C436A">
        <w:rPr>
          <w:rFonts w:cs="Times New Roman"/>
        </w:rPr>
        <w:t>圖</w:t>
      </w:r>
      <w:r w:rsidRPr="002C436A">
        <w:rPr>
          <w:rFonts w:cs="Times New Roman"/>
        </w:rPr>
        <w:t>3.2</w:t>
      </w:r>
      <w:r w:rsidRPr="002C436A">
        <w:rPr>
          <w:rFonts w:cs="Times New Roman" w:hint="eastAsia"/>
        </w:rPr>
        <w:t>，</w:t>
      </w:r>
      <w:r>
        <w:rPr>
          <w:rFonts w:cs="Times New Roman" w:hint="eastAsia"/>
        </w:rPr>
        <w:t>其</w:t>
      </w:r>
      <w:r w:rsidRPr="002C436A">
        <w:rPr>
          <w:rFonts w:cs="Times New Roman" w:hint="eastAsia"/>
        </w:rPr>
        <w:t>輸入參數為一不完整資料集</w:t>
      </w:r>
      <m:oMath>
        <m:r>
          <m:rPr>
            <m:sty m:val="p"/>
          </m:rPr>
          <w:rPr>
            <w:rFonts w:ascii="Cambria Math" w:hAnsi="Cambria Math"/>
          </w:rPr>
          <m:t>C</m:t>
        </m:r>
      </m:oMath>
      <w:r w:rsidRPr="002C436A">
        <w:rPr>
          <w:rFonts w:cs="Times New Roman" w:hint="eastAsia"/>
        </w:rPr>
        <w:t>、常數</w:t>
      </w:r>
      <w:r w:rsidRPr="002C436A">
        <w:rPr>
          <w:rFonts w:cs="Times New Roman" w:hint="eastAsia"/>
        </w:rPr>
        <w:t>k</w:t>
      </w:r>
      <w:r w:rsidRPr="002C436A">
        <w:rPr>
          <w:rFonts w:cs="Times New Roman" w:hint="eastAsia"/>
        </w:rPr>
        <w:t>、以及</w:t>
      </w:r>
      <w:proofErr w:type="gramStart"/>
      <w:r w:rsidRPr="002C436A">
        <w:rPr>
          <w:rFonts w:cs="Times New Roman" w:hint="eastAsia"/>
        </w:rPr>
        <w:t>決定權重值的</w:t>
      </w:r>
      <w:proofErr w:type="gramEnd"/>
      <w:r>
        <w:rPr>
          <w:rFonts w:cs="Times New Roman" w:hint="eastAsia"/>
        </w:rPr>
        <w:t>函數</w:t>
      </w:r>
      <m:oMath>
        <m:r>
          <w:rPr>
            <w:rFonts w:ascii="Cambria Math" w:hAnsi="Cambria Math" w:cs="Times New Roman"/>
          </w:rPr>
          <m:t>t</m:t>
        </m:r>
      </m:oMath>
      <w:r>
        <w:rPr>
          <w:rFonts w:cs="Times New Roman" w:hint="eastAsia"/>
        </w:rPr>
        <w:t>。</w:t>
      </w:r>
    </w:p>
    <w:p w14:paraId="5B4F7465" w14:textId="0E79B308" w:rsidR="008E3876" w:rsidRDefault="00197B76" w:rsidP="00197B76">
      <w:pPr>
        <w:ind w:firstLine="480"/>
        <w:rPr>
          <w:rFonts w:cs="Times New Roman"/>
          <w:color w:val="0070C0"/>
        </w:rPr>
      </w:pPr>
      <w:r w:rsidRPr="002C436A">
        <w:rPr>
          <w:rFonts w:cs="Times New Roman" w:hint="eastAsia"/>
        </w:rPr>
        <w:t>執行過程依序為：</w:t>
      </w:r>
      <w:r w:rsidRPr="002C436A">
        <w:rPr>
          <w:rFonts w:cs="Times New Roman" w:hint="eastAsia"/>
        </w:rPr>
        <w:t>s</w:t>
      </w:r>
      <w:r w:rsidRPr="002C436A">
        <w:rPr>
          <w:rFonts w:cs="Times New Roman"/>
        </w:rPr>
        <w:t>tep1</w:t>
      </w:r>
      <w:r>
        <w:rPr>
          <w:rFonts w:cs="Times New Roman" w:hint="eastAsia"/>
        </w:rPr>
        <w:t>與</w:t>
      </w:r>
      <w:r w:rsidRPr="002C436A">
        <w:rPr>
          <w:rFonts w:cs="Times New Roman" w:hint="eastAsia"/>
        </w:rPr>
        <w:t>s</w:t>
      </w:r>
      <w:r w:rsidRPr="002C436A">
        <w:rPr>
          <w:rFonts w:cs="Times New Roman"/>
        </w:rPr>
        <w:t>tep</w:t>
      </w:r>
      <w:r w:rsidRPr="002C436A">
        <w:rPr>
          <w:rFonts w:cs="Times New Roman" w:hint="eastAsia"/>
        </w:rPr>
        <w:t>2</w:t>
      </w:r>
      <w:r w:rsidRPr="002C436A">
        <w:rPr>
          <w:rFonts w:cs="Times New Roman" w:hint="eastAsia"/>
        </w:rPr>
        <w:t>載入不完整資料集</w:t>
      </w:r>
      <m:oMath>
        <m:r>
          <m:rPr>
            <m:sty m:val="p"/>
          </m:rPr>
          <w:rPr>
            <w:rFonts w:ascii="Cambria Math" w:hAnsi="Cambria Math"/>
            <w:color w:val="000000" w:themeColor="text1"/>
          </w:rPr>
          <m:t>C</m:t>
        </m:r>
      </m:oMath>
      <w:r w:rsidRPr="002C436A">
        <w:rPr>
          <w:rFonts w:cs="Times New Roman" w:hint="eastAsia"/>
        </w:rPr>
        <w:t>並初始化</w:t>
      </w:r>
      <w:r>
        <w:rPr>
          <w:rFonts w:cs="Times New Roman" w:hint="eastAsia"/>
        </w:rPr>
        <w:t>填補資料集</w:t>
      </w:r>
      <m:oMath>
        <m:acc>
          <m:accPr>
            <m:ctrlPr>
              <w:rPr>
                <w:rFonts w:ascii="Cambria Math" w:hAnsi="Cambria Math"/>
              </w:rPr>
            </m:ctrlPr>
          </m:accPr>
          <m:e>
            <m:r>
              <w:rPr>
                <w:rFonts w:ascii="Cambria Math" w:hAnsi="Cambria Math"/>
              </w:rPr>
              <m:t>C</m:t>
            </m:r>
          </m:e>
        </m:acc>
      </m:oMath>
      <w:r w:rsidRPr="002C436A">
        <w:rPr>
          <w:rFonts w:cs="Times New Roman" w:hint="eastAsia"/>
        </w:rPr>
        <w:t>。</w:t>
      </w:r>
      <w:r w:rsidRPr="002C436A">
        <w:rPr>
          <w:rFonts w:cs="Times New Roman" w:hint="eastAsia"/>
        </w:rPr>
        <w:t>s</w:t>
      </w:r>
      <w:r w:rsidRPr="002C436A">
        <w:rPr>
          <w:rFonts w:cs="Times New Roman"/>
        </w:rPr>
        <w:t>tep</w:t>
      </w:r>
      <w:r w:rsidRPr="002C436A">
        <w:rPr>
          <w:rFonts w:cs="Times New Roman" w:hint="eastAsia"/>
        </w:rPr>
        <w:t>3</w:t>
      </w:r>
      <w:r w:rsidRPr="002C436A">
        <w:rPr>
          <w:rFonts w:cs="Times New Roman" w:hint="eastAsia"/>
        </w:rPr>
        <w:t>先初始化距離矩陣，</w:t>
      </w:r>
      <w:r w:rsidRPr="002C436A">
        <w:rPr>
          <w:rFonts w:cs="Times New Roman" w:hint="eastAsia"/>
        </w:rPr>
        <w:t>s</w:t>
      </w:r>
      <w:r w:rsidRPr="002C436A">
        <w:rPr>
          <w:rFonts w:cs="Times New Roman"/>
        </w:rPr>
        <w:t>tep3-1</w:t>
      </w:r>
      <w:r>
        <w:rPr>
          <w:rFonts w:cs="Times New Roman" w:hint="eastAsia"/>
        </w:rPr>
        <w:t>與</w:t>
      </w:r>
      <w:r w:rsidRPr="002C436A">
        <w:rPr>
          <w:rFonts w:cs="Times New Roman" w:hint="eastAsia"/>
        </w:rPr>
        <w:t>s</w:t>
      </w:r>
      <w:r w:rsidRPr="002C436A">
        <w:rPr>
          <w:rFonts w:cs="Times New Roman"/>
        </w:rPr>
        <w:t>tep</w:t>
      </w:r>
      <w:r w:rsidRPr="002C436A">
        <w:rPr>
          <w:rFonts w:cs="Times New Roman" w:hint="eastAsia"/>
        </w:rPr>
        <w:t>3-2</w:t>
      </w:r>
      <w:r w:rsidRPr="002C436A">
        <w:rPr>
          <w:rFonts w:cs="Times New Roman" w:hint="eastAsia"/>
        </w:rPr>
        <w:t>計算任兩資料點之間包含相對應維度有缺失值的歐氏距離。</w:t>
      </w:r>
      <w:r w:rsidRPr="002C436A">
        <w:rPr>
          <w:rFonts w:cs="Times New Roman"/>
        </w:rPr>
        <w:t>step4</w:t>
      </w:r>
      <w:r w:rsidRPr="002C436A">
        <w:rPr>
          <w:rFonts w:cs="Times New Roman" w:hint="eastAsia"/>
        </w:rPr>
        <w:t>初始化權重值矩陣後，根據</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來決定計算任兩資料點之間的權重值，若</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為</w:t>
      </w:r>
      <w:r w:rsidRPr="002C436A">
        <w:rPr>
          <w:rFonts w:cs="Times New Roman" w:hint="eastAsia"/>
        </w:rPr>
        <w:t>u</w:t>
      </w:r>
      <w:r w:rsidRPr="002C436A">
        <w:rPr>
          <w:rFonts w:cs="Times New Roman"/>
        </w:rPr>
        <w:t>niform</w:t>
      </w:r>
      <w:r>
        <w:rPr>
          <w:rFonts w:cs="Times New Roman" w:hint="eastAsia"/>
        </w:rPr>
        <w:t>則</w:t>
      </w:r>
      <w:r w:rsidRPr="002C436A">
        <w:rPr>
          <w:rFonts w:cs="Times New Roman" w:hint="eastAsia"/>
        </w:rPr>
        <w:t>如同</w:t>
      </w:r>
      <w:r w:rsidRPr="002C436A">
        <w:rPr>
          <w:rFonts w:cs="Times New Roman" w:hint="eastAsia"/>
        </w:rPr>
        <w:t>k</w:t>
      </w:r>
      <w:r w:rsidRPr="002C436A">
        <w:rPr>
          <w:rFonts w:cs="Times New Roman" w:hint="eastAsia"/>
        </w:rPr>
        <w:t>鄰近點填補法給予相同權重，若</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為</w:t>
      </w:r>
      <w:r w:rsidRPr="002C436A">
        <w:rPr>
          <w:rFonts w:cs="Times New Roman" w:hint="eastAsia"/>
        </w:rPr>
        <w:t>d</w:t>
      </w:r>
      <w:r w:rsidRPr="002C436A">
        <w:rPr>
          <w:rFonts w:cs="Times New Roman"/>
        </w:rPr>
        <w:t>istance</w:t>
      </w:r>
      <w:r w:rsidRPr="002C436A">
        <w:rPr>
          <w:rFonts w:cs="Times New Roman" w:hint="eastAsia"/>
        </w:rPr>
        <w:t>則給予差別權重方式為兩點之間的距離倒數，其背後意義為兩點距離</w:t>
      </w:r>
      <w:r>
        <w:rPr>
          <w:rFonts w:cs="Times New Roman" w:hint="eastAsia"/>
        </w:rPr>
        <w:t>愈</w:t>
      </w:r>
      <w:r w:rsidRPr="002C436A">
        <w:rPr>
          <w:rFonts w:cs="Times New Roman" w:hint="eastAsia"/>
        </w:rPr>
        <w:t>大對彼此的影響力</w:t>
      </w:r>
      <w:r>
        <w:rPr>
          <w:rFonts w:cs="Times New Roman" w:hint="eastAsia"/>
        </w:rPr>
        <w:t>愈</w:t>
      </w:r>
      <w:r w:rsidRPr="002C436A">
        <w:rPr>
          <w:rFonts w:cs="Times New Roman" w:hint="eastAsia"/>
        </w:rPr>
        <w:t>小。</w:t>
      </w:r>
      <w:r w:rsidRPr="002C436A">
        <w:rPr>
          <w:rFonts w:cs="Times New Roman"/>
        </w:rPr>
        <w:t>step5</w:t>
      </w:r>
      <w:r w:rsidRPr="002C436A">
        <w:rPr>
          <w:rFonts w:cs="Times New Roman" w:hint="eastAsia"/>
        </w:rPr>
        <w:t>列出每一筆資料點其所有鄰近點並儲存於</w:t>
      </w:r>
      <w:r w:rsidRPr="002C436A">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2C436A">
        <w:rPr>
          <w:rFonts w:cs="Times New Roman" w:hint="eastAsia"/>
        </w:rPr>
        <w:t xml:space="preserve"> </w:t>
      </w:r>
      <w:r w:rsidRPr="002C436A">
        <w:rPr>
          <w:rFonts w:cs="Times New Roman" w:hint="eastAsia"/>
        </w:rPr>
        <w:t>中，並且依照與該點</w:t>
      </w:r>
      <w:r w:rsidRPr="002C436A">
        <w:rPr>
          <w:rFonts w:cs="Times New Roman"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2C436A">
        <w:rPr>
          <w:rFonts w:cs="Times New Roman" w:hint="eastAsia"/>
        </w:rPr>
        <w:t xml:space="preserve"> </w:t>
      </w:r>
      <w:r w:rsidRPr="002C436A">
        <w:rPr>
          <w:rFonts w:cs="Times New Roman" w:hint="eastAsia"/>
        </w:rPr>
        <w:t>的歐式距離值由小到大排序。</w:t>
      </w:r>
      <w:r w:rsidRPr="002C436A">
        <w:rPr>
          <w:rFonts w:cs="Times New Roman"/>
        </w:rPr>
        <w:t>step6</w:t>
      </w:r>
      <w:r w:rsidRPr="002C436A">
        <w:rPr>
          <w:rFonts w:cs="Times New Roman" w:hint="eastAsia"/>
        </w:rPr>
        <w:t>遍歷輸入資料集中所有缺失值，並分別檢視其鄰近點以填補新值，</w:t>
      </w:r>
      <w:r>
        <w:rPr>
          <w:rFonts w:cs="Times New Roman" w:hint="eastAsia"/>
        </w:rPr>
        <w:t>填補新值是透過</w:t>
      </w:r>
      <w:r w:rsidRPr="002C436A">
        <w:rPr>
          <w:rFonts w:cs="Times New Roman" w:hint="eastAsia"/>
        </w:rPr>
        <w:t>執行副程式</w:t>
      </w:r>
      <w:proofErr w:type="spellStart"/>
      <w:r w:rsidRPr="002C436A">
        <w:rPr>
          <w:rFonts w:cs="Times New Roman" w:hint="eastAsia"/>
        </w:rPr>
        <w:t>I</w:t>
      </w:r>
      <w:r w:rsidRPr="002C436A">
        <w:rPr>
          <w:rFonts w:cs="Times New Roman"/>
        </w:rPr>
        <w:t>mpute_Process</w:t>
      </w:r>
      <w:proofErr w:type="spellEnd"/>
      <w:r w:rsidRPr="002C436A">
        <w:rPr>
          <w:rFonts w:cs="Times New Roman" w:hint="eastAsia"/>
        </w:rPr>
        <w:t>()</w:t>
      </w:r>
      <w:r>
        <w:rPr>
          <w:rFonts w:cs="Times New Roman" w:hint="eastAsia"/>
        </w:rPr>
        <w:t>(</w:t>
      </w:r>
      <w:r>
        <w:rPr>
          <w:rFonts w:cs="Times New Roman" w:hint="eastAsia"/>
        </w:rPr>
        <w:t>示於</w:t>
      </w:r>
      <w:r w:rsidRPr="002C436A">
        <w:rPr>
          <w:rFonts w:cs="Times New Roman" w:hint="eastAsia"/>
        </w:rPr>
        <w:t>圖</w:t>
      </w:r>
      <w:r w:rsidRPr="002C436A">
        <w:rPr>
          <w:rFonts w:cs="Times New Roman" w:hint="eastAsia"/>
        </w:rPr>
        <w:t>3.3</w:t>
      </w:r>
      <w:r>
        <w:rPr>
          <w:rFonts w:cs="Times New Roman" w:hint="eastAsia"/>
        </w:rPr>
        <w:t>)</w:t>
      </w:r>
      <w:r>
        <w:rPr>
          <w:rFonts w:cs="Times New Roman" w:hint="eastAsia"/>
        </w:rPr>
        <w:t>所完成</w:t>
      </w:r>
      <w:r w:rsidRPr="002C436A">
        <w:rPr>
          <w:rFonts w:cs="Times New Roman" w:hint="eastAsia"/>
        </w:rPr>
        <w:t>。</w:t>
      </w:r>
      <w:r w:rsidRPr="002C436A">
        <w:rPr>
          <w:rFonts w:cs="Times New Roman"/>
        </w:rPr>
        <w:t>step7</w:t>
      </w:r>
      <w:r w:rsidRPr="002C436A">
        <w:rPr>
          <w:rFonts w:cs="Times New Roman" w:hint="eastAsia"/>
        </w:rPr>
        <w:t>回傳填補後的新完整資料集</w:t>
      </w:r>
      <m:oMath>
        <m:acc>
          <m:accPr>
            <m:ctrlPr>
              <w:rPr>
                <w:rFonts w:ascii="Cambria Math" w:hAnsi="Cambria Math"/>
              </w:rPr>
            </m:ctrlPr>
          </m:accPr>
          <m:e>
            <m:r>
              <w:rPr>
                <w:rFonts w:ascii="Cambria Math" w:hAnsi="Cambria Math"/>
              </w:rPr>
              <m:t>C</m:t>
            </m:r>
          </m:e>
        </m:acc>
      </m:oMath>
      <w:r w:rsidRPr="002C436A">
        <w:rPr>
          <w:rFonts w:cs="Times New Roman" w:hint="eastAsia"/>
        </w:rPr>
        <w:t>，結束</w:t>
      </w:r>
      <w:proofErr w:type="spellStart"/>
      <w:r w:rsidRPr="002C436A">
        <w:rPr>
          <w:rFonts w:cs="Times New Roman" w:hint="eastAsia"/>
        </w:rPr>
        <w:t>s</w:t>
      </w:r>
      <w:r w:rsidRPr="002C436A">
        <w:rPr>
          <w:rFonts w:cs="Times New Roman"/>
        </w:rPr>
        <w:t>k</w:t>
      </w:r>
      <w:proofErr w:type="spellEnd"/>
      <w:r w:rsidRPr="002C436A">
        <w:rPr>
          <w:rFonts w:cs="Times New Roman"/>
        </w:rPr>
        <w:t>-NN imputation</w:t>
      </w:r>
      <w:r w:rsidRPr="002C436A">
        <w:rPr>
          <w:rFonts w:cs="Times New Roman" w:hint="eastAsia"/>
        </w:rPr>
        <w:t>演算法。</w:t>
      </w:r>
    </w:p>
    <w:p w14:paraId="2573930B" w14:textId="77777777" w:rsidR="00A11089" w:rsidRPr="00077E04" w:rsidRDefault="00A11089" w:rsidP="00A11089">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154E1792" w14:textId="77777777" w:rsidR="00C63A34" w:rsidRPr="00077E04" w:rsidRDefault="00C63A34" w:rsidP="00C63A34">
            <w:bookmarkStart w:id="32" w:name="_Hlk49270369"/>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6FEAEA58" w14:textId="77777777" w:rsidR="00C63A34" w:rsidRPr="00077E04" w:rsidRDefault="00C63A34" w:rsidP="00C63A34">
            <w:proofErr w:type="gramStart"/>
            <w:r w:rsidRPr="00077E04">
              <w:rPr>
                <w:rFonts w:hint="eastAsia"/>
              </w:rPr>
              <w:t>I</w:t>
            </w:r>
            <w:r w:rsidRPr="00077E04">
              <w:t>nput :</w:t>
            </w:r>
            <w:proofErr w:type="gramEnd"/>
            <w:r w:rsidRPr="00077E04">
              <w:t xml:space="preserve"> incomplete data set </w:t>
            </w:r>
            <m:oMath>
              <m:r>
                <m:rPr>
                  <m:sty m:val="p"/>
                </m:rPr>
                <w:rPr>
                  <w:rFonts w:ascii="Cambria Math" w:hAnsi="Cambria Math"/>
                </w:rPr>
                <m:t>C</m:t>
              </m:r>
            </m:oMath>
            <w:r w:rsidRPr="00077E04">
              <w:t>, constant k, weight</w:t>
            </w:r>
            <w:proofErr w:type="spellStart"/>
            <w:r>
              <w:t>ing</w:t>
            </w:r>
            <w:proofErr w:type="spellEnd"/>
            <w:r w:rsidRPr="00077E04">
              <w:t xml:space="preserve"> type </w:t>
            </w:r>
            <m:oMath>
              <m:r>
                <w:rPr>
                  <w:rFonts w:ascii="Cambria Math" w:hAnsi="Cambria Math" w:cs="Times New Roman"/>
                </w:rPr>
                <m:t>t</m:t>
              </m:r>
            </m:oMath>
          </w:p>
          <w:p w14:paraId="222D158D" w14:textId="77777777" w:rsidR="00C63A34" w:rsidRPr="00AA110C" w:rsidRDefault="00C63A34" w:rsidP="00C63A34">
            <w:proofErr w:type="gramStart"/>
            <w:r w:rsidRPr="00AA110C">
              <w:t>Output :</w:t>
            </w:r>
            <w:proofErr w:type="gramEnd"/>
            <w:r w:rsidRPr="00AA110C">
              <w:t xml:space="preserve"> </w:t>
            </w:r>
            <w:r w:rsidRPr="0018336B">
              <w:t xml:space="preserve">imputed </w:t>
            </w:r>
            <w:r w:rsidRPr="00AA110C">
              <w:t xml:space="preserve">data set </w:t>
            </w:r>
            <m:oMath>
              <m:acc>
                <m:accPr>
                  <m:ctrlPr>
                    <w:rPr>
                      <w:rFonts w:ascii="Cambria Math" w:hAnsi="Cambria Math"/>
                    </w:rPr>
                  </m:ctrlPr>
                </m:accPr>
                <m:e>
                  <m:r>
                    <w:rPr>
                      <w:rFonts w:ascii="Cambria Math" w:hAnsi="Cambria Math"/>
                    </w:rPr>
                    <m:t>C</m:t>
                  </m:r>
                </m:e>
              </m:acc>
            </m:oMath>
          </w:p>
          <w:p w14:paraId="36A08522" w14:textId="106B6B6F" w:rsidR="00C63A34" w:rsidRPr="00077E04" w:rsidRDefault="00C63A34" w:rsidP="00C63A34">
            <w:proofErr w:type="gramStart"/>
            <w:r w:rsidRPr="00077E04">
              <w:rPr>
                <w:rFonts w:hint="eastAsia"/>
              </w:rPr>
              <w:t>M</w:t>
            </w:r>
            <w:r w:rsidRPr="00077E04">
              <w:t>ethod</w:t>
            </w:r>
            <w:r w:rsidR="00076DB5">
              <w:t xml:space="preserve"> </w:t>
            </w:r>
            <w:r w:rsidRPr="00077E04">
              <w:t>:</w:t>
            </w:r>
            <w:proofErr w:type="gramEnd"/>
            <w:r w:rsidRPr="00077E04">
              <w:t xml:space="preserve"> </w:t>
            </w:r>
          </w:p>
          <w:p w14:paraId="47204B0F" w14:textId="77777777" w:rsidR="00C63A34" w:rsidRPr="00077E04" w:rsidRDefault="00C63A34" w:rsidP="00C63A34">
            <w:r w:rsidRPr="00077E04">
              <w:t xml:space="preserve">step </w:t>
            </w:r>
            <w:r w:rsidRPr="00077E04">
              <w:rPr>
                <w:rFonts w:hint="eastAsia"/>
              </w:rPr>
              <w:t>1</w:t>
            </w:r>
            <w:r w:rsidRPr="00077E04">
              <w:t xml:space="preserve">. load incomplete data set </w:t>
            </w:r>
            <m:oMath>
              <m:r>
                <m:rPr>
                  <m:sty m:val="p"/>
                </m:rPr>
                <w:rPr>
                  <w:rFonts w:ascii="Cambria Math" w:hAnsi="Cambria Math"/>
                </w:rPr>
                <m:t>C</m:t>
              </m:r>
            </m:oMath>
          </w:p>
          <w:p w14:paraId="3CEC52E5" w14:textId="77777777" w:rsidR="00C63A34" w:rsidRPr="00077E04" w:rsidRDefault="00C63A34" w:rsidP="00C63A34">
            <w:r w:rsidRPr="00077E04">
              <w:rPr>
                <w:rFonts w:hint="eastAsia"/>
              </w:rPr>
              <w:t>s</w:t>
            </w:r>
            <w:r w:rsidRPr="00077E04">
              <w:t xml:space="preserve">tep 2. </w:t>
            </w:r>
            <w:r w:rsidRPr="00077E04">
              <w:rPr>
                <w:rFonts w:hint="eastAsia"/>
              </w:rPr>
              <w:t>i</w:t>
            </w:r>
            <w:r w:rsidRPr="00077E04">
              <w:t xml:space="preserve">nitialize </w:t>
            </w:r>
            <w:r w:rsidRPr="0018336B">
              <w:t>imputed</w:t>
            </w:r>
            <w:r w:rsidRPr="00AA110C">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t>to</w:t>
            </w:r>
            <w:r w:rsidRPr="00077E04">
              <w:t xml:space="preserve"> </w:t>
            </w:r>
            <m:oMath>
              <m:r>
                <m:rPr>
                  <m:sty m:val="p"/>
                </m:rPr>
                <w:rPr>
                  <w:rFonts w:ascii="Cambria Math" w:hAnsi="Cambria Math"/>
                </w:rPr>
                <m:t>C</m:t>
              </m:r>
            </m:oMath>
          </w:p>
          <w:p w14:paraId="5134E9DE" w14:textId="77777777" w:rsidR="00C63A34" w:rsidRPr="00402CEA" w:rsidRDefault="00C63A34" w:rsidP="00C63A34">
            <w:pPr>
              <w:rPr>
                <w:i/>
              </w:rPr>
            </w:pPr>
            <w:r w:rsidRPr="00077E04">
              <w:t xml:space="preserve">step 3. </w:t>
            </w:r>
            <w:r w:rsidRPr="00402CEA">
              <w:rPr>
                <w:i/>
              </w:rPr>
              <w:t xml:space="preserve">// compute distance </w:t>
            </w:r>
            <w:r w:rsidRPr="00402CEA">
              <w:rPr>
                <w:rFonts w:hint="eastAsia"/>
                <w:i/>
              </w:rPr>
              <w:t>m</w:t>
            </w:r>
            <w:r w:rsidRPr="00402CEA">
              <w:rPr>
                <w:i/>
              </w:rPr>
              <w:t xml:space="preserve">atrix </w:t>
            </w:r>
            <m:oMath>
              <m:r>
                <w:rPr>
                  <w:rFonts w:ascii="Cambria Math" w:hAnsi="Cambria Math"/>
                </w:rPr>
                <m:t xml:space="preserve">D </m:t>
              </m:r>
            </m:oMath>
          </w:p>
          <w:p w14:paraId="75FCB8D8" w14:textId="77777777" w:rsidR="00C63A34" w:rsidRPr="00077E04" w:rsidRDefault="00C63A34" w:rsidP="00C63A34">
            <w:pPr>
              <w:ind w:firstLineChars="100" w:firstLine="240"/>
              <w:rPr>
                <w:b/>
              </w:rPr>
            </w:pPr>
            <w:r w:rsidRPr="00077E04">
              <w:t xml:space="preserve">3-1. </w:t>
            </w:r>
            <w:r w:rsidRPr="00077E04">
              <w:rPr>
                <w:b/>
              </w:rPr>
              <w:t>for</w:t>
            </w:r>
            <w:r w:rsidRPr="00077E04">
              <w:t xml:space="preserve"> 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in distance matrix </w:t>
            </w:r>
            <m:oMath>
              <m:r>
                <m:rPr>
                  <m:sty m:val="p"/>
                </m:rPr>
                <w:rPr>
                  <w:rFonts w:ascii="Cambria Math" w:hAnsi="Cambria Math"/>
                </w:rPr>
                <m:t>D</m:t>
              </m:r>
            </m:oMath>
            <w:r w:rsidRPr="00077E04">
              <w:rPr>
                <w:rFonts w:hint="eastAsia"/>
              </w:rPr>
              <w:t xml:space="preserve"> </w:t>
            </w:r>
            <w:r w:rsidRPr="00077E04">
              <w:rPr>
                <w:b/>
              </w:rPr>
              <w:t>do</w:t>
            </w:r>
          </w:p>
          <w:p w14:paraId="7B4C3671" w14:textId="77777777" w:rsidR="00C63A34" w:rsidRPr="00077E04" w:rsidRDefault="00C63A34" w:rsidP="00C63A34">
            <w:r w:rsidRPr="00077E04">
              <w:rPr>
                <w:rFonts w:hint="eastAsia"/>
              </w:rPr>
              <w:t xml:space="preserve"> </w:t>
            </w:r>
            <w:r w:rsidRPr="00077E04">
              <w:t xml:space="preserve"> 3-</w:t>
            </w:r>
            <w:r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Pr="00077E04">
              <w:rPr>
                <w:rFonts w:hint="eastAsia"/>
              </w:rPr>
              <w:t>E</w:t>
            </w:r>
            <w:proofErr w:type="spellStart"/>
            <w:r w:rsidRPr="00077E04">
              <w:t>uclidean</w:t>
            </w:r>
            <w:proofErr w:type="spellEnd"/>
            <w:r w:rsidRPr="00077E04">
              <w:t xml:space="preserve"> distance of data samples</w:t>
            </w:r>
            <w:r w:rsidRPr="00BB63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BB63F4">
              <w:rPr>
                <w:rFonts w:hint="eastAsia"/>
                <w:color w:val="0070C0"/>
              </w:rPr>
              <w:t xml:space="preserve"> </w:t>
            </w:r>
            <w:r w:rsidRPr="00BB63F4">
              <w:rPr>
                <w:color w:val="0070C0"/>
              </w:rPr>
              <w:t xml:space="preserve">and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p>
          <w:p w14:paraId="35D1968C" w14:textId="77777777" w:rsidR="00C63A34" w:rsidRPr="00077E04" w:rsidRDefault="00C63A34" w:rsidP="00C63A34">
            <w:pPr>
              <w:rPr>
                <w:b/>
              </w:rPr>
            </w:pPr>
            <w:r w:rsidRPr="00077E04">
              <w:rPr>
                <w:rFonts w:hint="eastAsia"/>
                <w:b/>
              </w:rPr>
              <w:t xml:space="preserve"> </w:t>
            </w:r>
            <w:r w:rsidRPr="00077E04">
              <w:rPr>
                <w:b/>
              </w:rPr>
              <w:t xml:space="preserve">     end for</w:t>
            </w:r>
          </w:p>
          <w:p w14:paraId="44893853" w14:textId="77777777" w:rsidR="00C63A34" w:rsidRPr="00077E04" w:rsidRDefault="00C63A34" w:rsidP="00C63A34">
            <w:r w:rsidRPr="00077E04">
              <w:lastRenderedPageBreak/>
              <w:t xml:space="preserve">step 4. </w:t>
            </w:r>
            <w:r w:rsidRPr="00402CEA">
              <w:rPr>
                <w:i/>
              </w:rPr>
              <w:t xml:space="preserve">// compute </w:t>
            </w:r>
            <w:r w:rsidRPr="00402CEA">
              <w:rPr>
                <w:rFonts w:hint="eastAsia"/>
                <w:i/>
              </w:rPr>
              <w:t>w</w:t>
            </w:r>
            <w:r w:rsidRPr="00402CEA">
              <w:rPr>
                <w:i/>
              </w:rPr>
              <w:t xml:space="preserve">eight </w:t>
            </w:r>
            <w:r w:rsidRPr="00402CEA">
              <w:rPr>
                <w:rFonts w:hint="eastAsia"/>
                <w:i/>
              </w:rPr>
              <w:t>m</w:t>
            </w:r>
            <w:r w:rsidRPr="00402CEA">
              <w:rPr>
                <w:i/>
              </w:rPr>
              <w:t>atrix</w:t>
            </w:r>
            <w:r w:rsidRPr="00402CEA">
              <w:rPr>
                <w:rFonts w:hint="eastAsia"/>
                <w:i/>
              </w:rPr>
              <w:t xml:space="preserve"> </w:t>
            </w:r>
            <m:oMath>
              <m:r>
                <w:rPr>
                  <w:rFonts w:ascii="Cambria Math" w:hAnsi="Cambria Math"/>
                </w:rPr>
                <m:t>W</m:t>
              </m:r>
            </m:oMath>
            <w:r w:rsidRPr="00402CEA">
              <w:rPr>
                <w:i/>
              </w:rPr>
              <w:t xml:space="preserve"> </w:t>
            </w:r>
          </w:p>
          <w:p w14:paraId="5F429C38" w14:textId="77777777" w:rsidR="00C63A34" w:rsidRPr="00077E04" w:rsidRDefault="00C63A34" w:rsidP="00C63A34">
            <w:pPr>
              <w:ind w:firstLineChars="100" w:firstLine="240"/>
            </w:pPr>
            <w:r w:rsidRPr="00077E04">
              <w:t xml:space="preserve">4-1. </w:t>
            </w:r>
            <w:r w:rsidRPr="00077E04">
              <w:rPr>
                <w:rFonts w:hint="eastAsia"/>
                <w:b/>
              </w:rPr>
              <w:t>f</w:t>
            </w:r>
            <w:r w:rsidRPr="00077E04">
              <w:rPr>
                <w:b/>
              </w:rPr>
              <w:t>or</w:t>
            </w:r>
            <w:r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t xml:space="preserve"> in weight matrix</w:t>
            </w:r>
            <w:r w:rsidRPr="00077E04">
              <w:rPr>
                <w:rFonts w:hint="eastAsia"/>
              </w:rPr>
              <w:t xml:space="preserve"> W</w:t>
            </w:r>
            <w:r w:rsidRPr="00077E04">
              <w:t xml:space="preserve"> </w:t>
            </w:r>
            <w:r w:rsidRPr="00077E04">
              <w:rPr>
                <w:b/>
              </w:rPr>
              <w:t>do</w:t>
            </w:r>
          </w:p>
          <w:p w14:paraId="197008E8" w14:textId="77777777" w:rsidR="00C63A34" w:rsidRPr="00077E04" w:rsidRDefault="00C63A34" w:rsidP="00C63A34">
            <w:pPr>
              <w:ind w:firstLineChars="100" w:firstLine="240"/>
              <w:rPr>
                <w:b/>
              </w:rPr>
            </w:pPr>
            <w:r w:rsidRPr="00077E04">
              <w:rPr>
                <w:rFonts w:hint="eastAsia"/>
              </w:rPr>
              <w:t>4</w:t>
            </w:r>
            <w:r w:rsidRPr="00077E04">
              <w:t>-</w:t>
            </w:r>
            <w:r w:rsidRPr="00077E04">
              <w:rPr>
                <w:rFonts w:hint="eastAsia"/>
              </w:rPr>
              <w:t>2</w:t>
            </w:r>
            <w:r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Pr="00077E04">
              <w:rPr>
                <w:rFonts w:hint="eastAsia"/>
              </w:rPr>
              <w:t xml:space="preserve"> </w:t>
            </w:r>
            <w:r w:rsidRPr="00077E04">
              <w:t xml:space="preserve"> </w:t>
            </w:r>
          </w:p>
          <w:p w14:paraId="7A1269B8" w14:textId="77777777" w:rsidR="00C63A34" w:rsidRPr="00077E04" w:rsidRDefault="00C63A34" w:rsidP="00C63A34">
            <w:pPr>
              <w:rPr>
                <w:b/>
              </w:rPr>
            </w:pPr>
            <w:r w:rsidRPr="00077E04">
              <w:rPr>
                <w:rFonts w:hint="eastAsia"/>
                <w:b/>
              </w:rPr>
              <w:t xml:space="preserve"> </w:t>
            </w:r>
            <w:r w:rsidRPr="00077E04">
              <w:rPr>
                <w:b/>
              </w:rPr>
              <w:t xml:space="preserve">     end for</w:t>
            </w:r>
          </w:p>
          <w:p w14:paraId="2F6EB5F3" w14:textId="77777777" w:rsidR="00C63A34" w:rsidRPr="00077E04" w:rsidRDefault="00C63A34" w:rsidP="00C63A34">
            <w:pPr>
              <w:ind w:left="720" w:hangingChars="300" w:hanging="720"/>
            </w:pPr>
            <w:r w:rsidRPr="00077E04">
              <w:t xml:space="preserve">step 5. </w:t>
            </w:r>
            <w:r w:rsidRPr="00402CEA">
              <w:rPr>
                <w:i/>
                <w:color w:val="0070C0"/>
              </w:rPr>
              <w:t xml:space="preserve">// store all nearest neighbors of </w:t>
            </w:r>
            <m:oMath>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i</m:t>
                  </m:r>
                </m:sub>
              </m:sSub>
            </m:oMath>
            <w:r w:rsidRPr="00402CEA">
              <w:rPr>
                <w:i/>
                <w:color w:val="0070C0"/>
              </w:rPr>
              <w:t xml:space="preserve"> into a nearest neighbor list </w:t>
            </w:r>
          </w:p>
          <w:p w14:paraId="4546F9BA" w14:textId="77777777" w:rsidR="00C63A34" w:rsidRPr="00077E04" w:rsidRDefault="00C63A34" w:rsidP="00C63A34">
            <w:pPr>
              <w:ind w:firstLineChars="100" w:firstLine="240"/>
            </w:pPr>
            <w:r w:rsidRPr="00077E04">
              <w:t xml:space="preserve">5-1. </w:t>
            </w:r>
            <w:r>
              <w:t xml:space="preserve">create and </w:t>
            </w:r>
            <w:r w:rsidRPr="00077E04">
              <w:t>initialize an empty NN list, with size n</w:t>
            </w:r>
          </w:p>
          <w:p w14:paraId="4EE7353A" w14:textId="77777777" w:rsidR="00C63A34" w:rsidRPr="00077E04" w:rsidRDefault="00C63A34" w:rsidP="00C63A34">
            <w:pPr>
              <w:ind w:firstLineChars="100" w:firstLine="240"/>
            </w:pPr>
            <w:r w:rsidRPr="00077E04">
              <w:t xml:space="preserve">5-2. </w:t>
            </w:r>
            <w:r w:rsidRPr="00077E04">
              <w:rPr>
                <w:b/>
              </w:rPr>
              <w:t>for</w:t>
            </w:r>
            <w:r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t xml:space="preserve"> in</w:t>
            </w:r>
            <w:r w:rsidRPr="00077E04">
              <w:rPr>
                <w:rFonts w:hint="eastAsia"/>
              </w:rPr>
              <w:t xml:space="preserve"> </w:t>
            </w:r>
            <m:oMath>
              <m:r>
                <m:rPr>
                  <m:sty m:val="p"/>
                </m:rPr>
                <w:rPr>
                  <w:rFonts w:ascii="Cambria Math" w:hAnsi="Cambria Math" w:hint="eastAsia"/>
                </w:rPr>
                <m:t>C</m:t>
              </m:r>
            </m:oMath>
            <w:r w:rsidRPr="00077E04">
              <w:t xml:space="preserve"> </w:t>
            </w:r>
            <w:r w:rsidRPr="00077E04">
              <w:rPr>
                <w:b/>
              </w:rPr>
              <w:t>do</w:t>
            </w:r>
          </w:p>
          <w:p w14:paraId="16F1D80D" w14:textId="77777777" w:rsidR="00C63A34" w:rsidRPr="00077E04" w:rsidRDefault="00C63A34" w:rsidP="00C63A34">
            <w:pPr>
              <w:ind w:firstLineChars="100" w:firstLine="240"/>
            </w:pPr>
            <w:r w:rsidRPr="00077E04">
              <w:t xml:space="preserve">5-3. </w:t>
            </w:r>
            <w:r w:rsidRPr="00077E04">
              <w:rPr>
                <w:rFonts w:hint="eastAsia"/>
              </w:rPr>
              <w:t xml:space="preserve">    </w:t>
            </w:r>
            <w:r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from </w:t>
            </w:r>
            <m:oMath>
              <m:r>
                <m:rPr>
                  <m:sty m:val="p"/>
                </m:rPr>
                <w:rPr>
                  <w:rFonts w:ascii="Cambria Math" w:hAnsi="Cambria Math"/>
                </w:rPr>
                <m:t>D</m:t>
              </m:r>
            </m:oMath>
          </w:p>
          <w:p w14:paraId="56FA265D" w14:textId="77777777" w:rsidR="00C63A34" w:rsidRPr="00E553C5" w:rsidRDefault="00C63A34" w:rsidP="00C63A34">
            <w:pPr>
              <w:ind w:firstLineChars="100" w:firstLine="240"/>
              <w:rPr>
                <w:color w:val="0070C0"/>
              </w:rPr>
            </w:pPr>
            <w:r w:rsidRPr="00077E04">
              <w:t xml:space="preserve">5-4.     </w:t>
            </w:r>
            <w:r w:rsidRPr="00E553C5">
              <w:rPr>
                <w:color w:val="0070C0"/>
              </w:rPr>
              <w:t xml:space="preserve">sort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E553C5">
              <w:rPr>
                <w:rFonts w:hint="eastAsia"/>
                <w:color w:val="0070C0"/>
              </w:rPr>
              <w:t xml:space="preserve"> </w:t>
            </w:r>
            <w:r w:rsidRPr="00E553C5">
              <w:rPr>
                <w:color w:val="0070C0"/>
              </w:rPr>
              <w:t xml:space="preserve">in ascending order, record index j of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E553C5">
              <w:rPr>
                <w:rFonts w:hint="eastAsia"/>
                <w:color w:val="0070C0"/>
              </w:rPr>
              <w:t xml:space="preserve"> </w:t>
            </w:r>
          </w:p>
          <w:p w14:paraId="559EAE1A" w14:textId="77777777" w:rsidR="00C63A34" w:rsidRPr="00077E04" w:rsidRDefault="00C63A34" w:rsidP="00C63A34">
            <w:pPr>
              <w:ind w:firstLineChars="100" w:firstLine="240"/>
            </w:pPr>
            <w:r w:rsidRPr="00077E04">
              <w:t xml:space="preserve">5-5.     </w:t>
            </w:r>
            <w:r w:rsidRPr="00077E04">
              <w:rPr>
                <w:b/>
              </w:rPr>
              <w:t>repeat</w:t>
            </w:r>
            <w:r w:rsidRPr="00077E04">
              <w:t xml:space="preserve"> </w:t>
            </w:r>
          </w:p>
          <w:p w14:paraId="438A0000" w14:textId="77777777" w:rsidR="00C63A34" w:rsidRPr="00E2467F" w:rsidRDefault="00C63A34" w:rsidP="00C63A34">
            <w:pPr>
              <w:ind w:firstLineChars="100" w:firstLine="240"/>
              <w:rPr>
                <w:b/>
              </w:rPr>
            </w:pPr>
            <w:r w:rsidRPr="00077E04">
              <w:t xml:space="preserve">5-6.         </w:t>
            </w:r>
            <w:r w:rsidRPr="0018336B">
              <w:rPr>
                <w:b/>
              </w:rPr>
              <w:t>if</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r w:rsidRPr="00077E04">
              <w:rPr>
                <w:b/>
              </w:rPr>
              <w:t>then</w:t>
            </w:r>
          </w:p>
          <w:p w14:paraId="202ED0B3" w14:textId="77777777" w:rsidR="00C63A34" w:rsidRDefault="00C63A34" w:rsidP="00C63A34">
            <w:pPr>
              <w:ind w:firstLineChars="100" w:firstLine="240"/>
            </w:pPr>
            <w:r w:rsidRPr="00077E04">
              <w:t>5-</w:t>
            </w:r>
            <w:r>
              <w:t>7</w:t>
            </w:r>
            <w:r w:rsidRPr="00077E04">
              <w:t>.             append</w:t>
            </w:r>
            <w:r>
              <w:rPr>
                <w:rFonts w:hint="eastAsia"/>
              </w:rPr>
              <w:t xml:space="preserve"> </w:t>
            </w:r>
            <w:r>
              <w:t>index j of</w:t>
            </w:r>
            <w:r w:rsidRPr="00077E04">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3F092E8E" w14:textId="77777777" w:rsidR="00C63A34" w:rsidRPr="0018336B" w:rsidRDefault="00C63A34" w:rsidP="00C63A34">
            <w:pPr>
              <w:ind w:firstLineChars="100" w:firstLine="240"/>
              <w:rPr>
                <w:b/>
              </w:rPr>
            </w:pPr>
            <w:r>
              <w:rPr>
                <w:rFonts w:hint="eastAsia"/>
              </w:rPr>
              <w:t xml:space="preserve">            </w:t>
            </w:r>
            <w:r w:rsidRPr="0018336B">
              <w:rPr>
                <w:b/>
              </w:rPr>
              <w:t>end if</w:t>
            </w:r>
          </w:p>
          <w:p w14:paraId="5E4BDB05" w14:textId="77777777" w:rsidR="00C63A34" w:rsidRPr="00DB6F81" w:rsidRDefault="00C63A34" w:rsidP="00C63A34">
            <w:pPr>
              <w:ind w:firstLineChars="100" w:firstLine="240"/>
            </w:pPr>
            <w:r w:rsidRPr="00077E04">
              <w:t>5-</w:t>
            </w:r>
            <w:r>
              <w:t>8</w:t>
            </w:r>
            <w:r w:rsidRPr="00077E04">
              <w:t xml:space="preserve">.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t xml:space="preserve">are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1F1E3C10" w14:textId="77777777" w:rsidR="00C63A34" w:rsidRPr="00077E04" w:rsidRDefault="00C63A34" w:rsidP="00C63A34">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65F30535" w14:textId="77777777" w:rsidR="00C63A34" w:rsidRPr="00077E04" w:rsidRDefault="00C63A34" w:rsidP="00C63A34">
            <w:pPr>
              <w:ind w:left="720" w:hangingChars="300" w:hanging="720"/>
            </w:pPr>
            <w:r w:rsidRPr="00077E04">
              <w:rPr>
                <w:rFonts w:hint="eastAsia"/>
              </w:rPr>
              <w:t>s</w:t>
            </w:r>
            <w:r w:rsidRPr="00077E04">
              <w:t xml:space="preserve">tep 6. </w:t>
            </w:r>
            <w:r w:rsidRPr="00402CEA">
              <w:rPr>
                <w:rFonts w:hint="eastAsia"/>
                <w:i/>
              </w:rPr>
              <w:t>//</w:t>
            </w:r>
            <w:r w:rsidRPr="00402CEA">
              <w:rPr>
                <w:i/>
              </w:rPr>
              <w:t xml:space="preserve"> search all missing values in </w:t>
            </w:r>
            <m:oMath>
              <m:acc>
                <m:accPr>
                  <m:ctrlPr>
                    <w:rPr>
                      <w:rFonts w:ascii="Cambria Math" w:hAnsi="Cambria Math"/>
                      <w:i/>
                    </w:rPr>
                  </m:ctrlPr>
                </m:accPr>
                <m:e>
                  <m:r>
                    <w:rPr>
                      <w:rFonts w:ascii="Cambria Math" w:hAnsi="Cambria Math"/>
                    </w:rPr>
                    <m:t>C</m:t>
                  </m:r>
                </m:e>
              </m:acc>
            </m:oMath>
            <w:r w:rsidRPr="00402CEA">
              <w:rPr>
                <w:i/>
              </w:rPr>
              <w:t>,</w:t>
            </w:r>
            <w:r w:rsidRPr="00402CEA">
              <w:rPr>
                <w:rFonts w:hint="eastAsia"/>
                <w:i/>
              </w:rPr>
              <w:t xml:space="preserve"> </w:t>
            </w:r>
            <w:r w:rsidRPr="00402CEA">
              <w:rPr>
                <w:i/>
              </w:rPr>
              <w:t xml:space="preserve">then impute new value back into the missing position in </w:t>
            </w:r>
            <m:oMath>
              <m:acc>
                <m:accPr>
                  <m:ctrlPr>
                    <w:rPr>
                      <w:rFonts w:ascii="Cambria Math" w:hAnsi="Cambria Math"/>
                      <w:i/>
                    </w:rPr>
                  </m:ctrlPr>
                </m:accPr>
                <m:e>
                  <m:r>
                    <w:rPr>
                      <w:rFonts w:ascii="Cambria Math" w:hAnsi="Cambria Math"/>
                    </w:rPr>
                    <m:t>C</m:t>
                  </m:r>
                </m:e>
              </m:acc>
            </m:oMath>
          </w:p>
          <w:p w14:paraId="371BA276" w14:textId="77777777" w:rsidR="00C63A34" w:rsidRPr="00077E04" w:rsidRDefault="00C63A34" w:rsidP="00C63A34">
            <w:r w:rsidRPr="00077E04">
              <w:rPr>
                <w:rFonts w:hint="eastAsia"/>
              </w:rPr>
              <w:t xml:space="preserve"> </w:t>
            </w:r>
            <w:r w:rsidRPr="00077E04">
              <w:t xml:space="preserve"> 6-1. </w:t>
            </w:r>
            <w:r w:rsidRPr="00077E04">
              <w:rPr>
                <w:b/>
              </w:rPr>
              <w:t>for</w:t>
            </w:r>
            <w:r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t xml:space="preserve"> in </w:t>
            </w:r>
            <m:oMath>
              <m:r>
                <m:rPr>
                  <m:sty m:val="p"/>
                </m:rPr>
                <w:rPr>
                  <w:rFonts w:ascii="Cambria Math" w:hAnsi="Cambria Math"/>
                </w:rPr>
                <m:t>C</m:t>
              </m:r>
            </m:oMath>
            <w:r w:rsidRPr="00077E04">
              <w:rPr>
                <w:rFonts w:hint="eastAsia"/>
              </w:rPr>
              <w:t xml:space="preserve"> </w:t>
            </w:r>
            <w:r w:rsidRPr="00077E04">
              <w:rPr>
                <w:b/>
              </w:rPr>
              <w:t>do</w:t>
            </w:r>
          </w:p>
          <w:p w14:paraId="3A346B66" w14:textId="77777777" w:rsidR="00C63A34" w:rsidRPr="00077E04" w:rsidRDefault="00C63A34" w:rsidP="00C63A34">
            <w:pPr>
              <w:ind w:firstLineChars="100" w:firstLine="240"/>
            </w:pPr>
            <w:r w:rsidRPr="00077E04">
              <w:rPr>
                <w:rFonts w:hint="eastAsia"/>
              </w:rPr>
              <w:t>6</w:t>
            </w:r>
            <w:r w:rsidRPr="00077E04">
              <w:t xml:space="preserve">-2.     </w:t>
            </w:r>
            <w:r w:rsidRPr="00077E04">
              <w:rPr>
                <w:b/>
              </w:rPr>
              <w:t>if</w:t>
            </w:r>
            <w:r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t xml:space="preserve">is missing </w:t>
            </w:r>
            <w:r w:rsidRPr="00077E04">
              <w:rPr>
                <w:b/>
              </w:rPr>
              <w:t>then</w:t>
            </w:r>
          </w:p>
          <w:p w14:paraId="0808FC6D" w14:textId="77777777" w:rsidR="00C63A34" w:rsidRPr="00077E04" w:rsidRDefault="00C63A34" w:rsidP="00C63A34">
            <w:pPr>
              <w:ind w:firstLineChars="100" w:firstLine="240"/>
            </w:pPr>
            <w:r w:rsidRPr="00077E04">
              <w:rPr>
                <w:rFonts w:hint="eastAsia"/>
              </w:rPr>
              <w:t>6</w:t>
            </w:r>
            <w:r w:rsidRPr="00077E04">
              <w:t xml:space="preserve">-3.         </w:t>
            </w:r>
            <w:r w:rsidRPr="00DB6F81">
              <w:rPr>
                <w:b/>
              </w:rPr>
              <w:t>call</w:t>
            </w:r>
            <w:r w:rsidRPr="002D0E61">
              <w:t xml:space="preserve"> procedure</w:t>
            </w:r>
            <w:r w:rsidRPr="00077E04">
              <w:t xml:space="preserve"> </w:t>
            </w:r>
            <w:proofErr w:type="spellStart"/>
            <w:r w:rsidRPr="00077E04">
              <w:t>Impute_</w:t>
            </w:r>
            <w:proofErr w:type="gramStart"/>
            <w:r w:rsidRPr="00077E04">
              <w:t>Process</w:t>
            </w:r>
            <w:proofErr w:type="spellEnd"/>
            <w:r w:rsidRPr="00077E04">
              <w:t>(</w:t>
            </w:r>
            <w:proofErr w:type="spellStart"/>
            <w:proofErr w:type="gramEnd"/>
            <w:r w:rsidRPr="00077E04">
              <w:t>i</w:t>
            </w:r>
            <w:proofErr w:type="spellEnd"/>
            <w:r w:rsidRPr="00077E04">
              <w:t xml:space="preserve">, </w:t>
            </w:r>
            <w:r>
              <w:t>d</w:t>
            </w:r>
            <w:r w:rsidRPr="00077E04">
              <w:t>, k)</w:t>
            </w:r>
          </w:p>
          <w:p w14:paraId="5BC8A94D" w14:textId="77777777" w:rsidR="00C63A34" w:rsidRPr="00077E04" w:rsidRDefault="00C63A34" w:rsidP="00C63A34">
            <w:pPr>
              <w:ind w:firstLineChars="100" w:firstLine="240"/>
              <w:rPr>
                <w:b/>
              </w:rPr>
            </w:pPr>
            <w:r w:rsidRPr="00077E04">
              <w:rPr>
                <w:rFonts w:hint="eastAsia"/>
              </w:rPr>
              <w:t xml:space="preserve"> </w:t>
            </w:r>
            <w:r w:rsidRPr="00077E04">
              <w:t xml:space="preserve">       </w:t>
            </w:r>
            <w:r w:rsidRPr="00077E04">
              <w:rPr>
                <w:b/>
              </w:rPr>
              <w:t>end if</w:t>
            </w:r>
          </w:p>
          <w:p w14:paraId="3C13E8A8" w14:textId="77777777" w:rsidR="00C63A34" w:rsidRPr="00077E04" w:rsidRDefault="00C63A34" w:rsidP="00C63A34">
            <w:pPr>
              <w:ind w:firstLineChars="100" w:firstLine="240"/>
              <w:rPr>
                <w:b/>
              </w:rPr>
            </w:pPr>
            <w:r w:rsidRPr="00077E04">
              <w:rPr>
                <w:rFonts w:hint="eastAsia"/>
              </w:rPr>
              <w:t xml:space="preserve"> </w:t>
            </w:r>
            <w:r w:rsidRPr="00077E04">
              <w:t xml:space="preserve">   </w:t>
            </w:r>
            <w:r w:rsidRPr="00077E04">
              <w:rPr>
                <w:b/>
              </w:rPr>
              <w:t>end for</w:t>
            </w:r>
          </w:p>
          <w:p w14:paraId="62D14E45" w14:textId="77777777" w:rsidR="00C63A34" w:rsidRPr="00077E04" w:rsidRDefault="00C63A34" w:rsidP="00C63A34">
            <w:r w:rsidRPr="00077E04">
              <w:t xml:space="preserve">step 7. </w:t>
            </w:r>
            <w:r w:rsidRPr="00077E04">
              <w:rPr>
                <w:b/>
              </w:rPr>
              <w:t>return</w:t>
            </w:r>
            <w:r w:rsidRPr="00077E04">
              <w:t xml:space="preserve"> </w:t>
            </w:r>
            <w:r>
              <w:t>the</w:t>
            </w:r>
            <w:r w:rsidRPr="00077E04">
              <w:t xml:space="preserve"> imputed data set </w:t>
            </w:r>
            <m:oMath>
              <m:acc>
                <m:accPr>
                  <m:ctrlPr>
                    <w:rPr>
                      <w:rFonts w:ascii="Cambria Math" w:hAnsi="Cambria Math"/>
                    </w:rPr>
                  </m:ctrlPr>
                </m:accPr>
                <m:e>
                  <m:r>
                    <w:rPr>
                      <w:rFonts w:ascii="Cambria Math" w:hAnsi="Cambria Math"/>
                    </w:rPr>
                    <m:t>C</m:t>
                  </m:r>
                </m:e>
              </m:acc>
            </m:oMath>
          </w:p>
          <w:p w14:paraId="3C56249E" w14:textId="3493CDD7" w:rsidR="0079652D" w:rsidRPr="00077E04" w:rsidRDefault="00C63A34" w:rsidP="00C63A34">
            <w:r w:rsidRPr="00077E04">
              <w:rPr>
                <w:rFonts w:hint="eastAsia"/>
              </w:rPr>
              <w:t>}</w:t>
            </w:r>
            <w:bookmarkEnd w:id="32"/>
          </w:p>
        </w:tc>
      </w:tr>
    </w:tbl>
    <w:p w14:paraId="5DC350C0" w14:textId="19691CAC" w:rsidR="00572A17" w:rsidRPr="00077E04" w:rsidRDefault="00AC4BAF" w:rsidP="00A1203C">
      <w:pPr>
        <w:pStyle w:val="af7"/>
        <w:jc w:val="center"/>
        <w:rPr>
          <w:sz w:val="24"/>
          <w:szCs w:val="24"/>
        </w:rPr>
      </w:pPr>
      <w:bookmarkStart w:id="33" w:name="_Toc44592097"/>
      <w:bookmarkStart w:id="34" w:name="_Toc49302198"/>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2</w:t>
      </w:r>
      <w:r w:rsidR="00B75212">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33"/>
      <w:bookmarkEnd w:id="34"/>
    </w:p>
    <w:p w14:paraId="49BDD962" w14:textId="62EEE50F" w:rsidR="006E3B1C" w:rsidRDefault="006E3B1C" w:rsidP="006E3B1C"/>
    <w:p w14:paraId="78C3F700" w14:textId="77777777" w:rsidR="00C63A34" w:rsidRDefault="00C63A34" w:rsidP="00C63A34">
      <w:pPr>
        <w:ind w:firstLine="480"/>
        <w:rPr>
          <w:color w:val="0070C0"/>
        </w:rPr>
      </w:pPr>
      <w:r w:rsidRPr="00A8183B">
        <w:rPr>
          <w:rFonts w:hint="eastAsia"/>
        </w:rPr>
        <w:t>接下來說明</w:t>
      </w:r>
      <w:r w:rsidRPr="00A8183B">
        <w:rPr>
          <w:rFonts w:hint="eastAsia"/>
        </w:rPr>
        <w:t>P</w:t>
      </w:r>
      <w:r w:rsidRPr="00A8183B">
        <w:t xml:space="preserve">rocedure </w:t>
      </w:r>
      <w:proofErr w:type="spellStart"/>
      <w:r w:rsidRPr="00A8183B">
        <w:t>Impute_Process</w:t>
      </w:r>
      <w:proofErr w:type="spellEnd"/>
      <w:r w:rsidRPr="00A8183B">
        <w:t>()</w:t>
      </w:r>
      <w:r w:rsidRPr="00A8183B">
        <w:rPr>
          <w:rFonts w:hint="eastAsia"/>
        </w:rPr>
        <w:t>的填補過程，圖</w:t>
      </w:r>
      <w:r w:rsidRPr="00A8183B">
        <w:rPr>
          <w:rFonts w:hint="eastAsia"/>
        </w:rPr>
        <w:t>3.3</w:t>
      </w:r>
      <w:r w:rsidRPr="00A8183B">
        <w:rPr>
          <w:rFonts w:hint="eastAsia"/>
        </w:rPr>
        <w:t>為計算填補值的</w:t>
      </w:r>
      <w:r w:rsidRPr="00A8183B">
        <w:rPr>
          <w:rFonts w:hint="eastAsia"/>
        </w:rPr>
        <w:t>ps</w:t>
      </w:r>
      <w:r w:rsidRPr="00A8183B">
        <w:t>eudocode</w:t>
      </w:r>
      <w:r>
        <w:rPr>
          <w:rFonts w:hint="eastAsia"/>
        </w:rPr>
        <w:t>。</w:t>
      </w:r>
      <w:r w:rsidRPr="00272827">
        <w:rPr>
          <w:rFonts w:hint="eastAsia"/>
        </w:rPr>
        <w:t>首先</w:t>
      </w:r>
      <w:r w:rsidRPr="00272827">
        <w:t>step1</w:t>
      </w:r>
      <w:r w:rsidRPr="00272827">
        <w:rPr>
          <w:rFonts w:hint="eastAsia"/>
        </w:rPr>
        <w:t>初始化</w:t>
      </w:r>
      <w:r>
        <w:rPr>
          <w:rFonts w:hint="eastAsia"/>
        </w:rPr>
        <w:t>代</w:t>
      </w:r>
      <w:r w:rsidRPr="00272827">
        <w:rPr>
          <w:rFonts w:hint="eastAsia"/>
        </w:rPr>
        <w:t>表鄰近點缺失</w:t>
      </w:r>
      <w:r>
        <w:rPr>
          <w:rFonts w:hint="eastAsia"/>
        </w:rPr>
        <w:t>狀況</w:t>
      </w:r>
      <w:r w:rsidRPr="00272827">
        <w:rPr>
          <w:rFonts w:hint="eastAsia"/>
        </w:rPr>
        <w:t>的</w:t>
      </w:r>
      <w:r w:rsidRPr="00272827">
        <w:rPr>
          <w:rFonts w:hint="eastAsia"/>
        </w:rPr>
        <w:t>mask array</w:t>
      </w:r>
      <w:r w:rsidRPr="00272827">
        <w:rPr>
          <w:rFonts w:hint="eastAsia"/>
        </w:rPr>
        <w:t>。</w:t>
      </w:r>
      <w:r w:rsidRPr="00272827">
        <w:t>step2</w:t>
      </w:r>
      <w:r>
        <w:rPr>
          <w:rFonts w:hint="eastAsia"/>
        </w:rPr>
        <w:t>檢查</w:t>
      </w:r>
      <w:r w:rsidRPr="00272827">
        <w:rPr>
          <w:rFonts w:hint="eastAsia"/>
        </w:rPr>
        <w:t>每一個缺失值的鄰近點</w:t>
      </w:r>
      <w:proofErr w:type="gramStart"/>
      <w:r w:rsidRPr="00272827">
        <w:rPr>
          <w:rFonts w:hint="eastAsia"/>
        </w:rPr>
        <w:t>在該維度</w:t>
      </w:r>
      <w:proofErr w:type="gramEnd"/>
      <w:r w:rsidRPr="00272827">
        <w:rPr>
          <w:rFonts w:hint="eastAsia"/>
        </w:rPr>
        <w:t>的值是否也為缺失值</w:t>
      </w:r>
      <w:r>
        <w:rPr>
          <w:rFonts w:hint="eastAsia"/>
        </w:rPr>
        <w:t>，</w:t>
      </w:r>
      <w:r w:rsidRPr="00272827">
        <w:rPr>
          <w:rFonts w:hint="eastAsia"/>
        </w:rPr>
        <w:t>若為缺失值則在</w:t>
      </w:r>
      <w:r w:rsidRPr="00272827">
        <w:rPr>
          <w:rFonts w:hint="eastAsia"/>
        </w:rPr>
        <w:t>m</w:t>
      </w:r>
      <w:r w:rsidRPr="00272827">
        <w:t>ask array</w:t>
      </w:r>
      <w:r w:rsidRPr="00272827">
        <w:rPr>
          <w:rFonts w:hint="eastAsia"/>
        </w:rPr>
        <w:t>中標記</w:t>
      </w:r>
      <w:r w:rsidRPr="00272827">
        <w:rPr>
          <w:rFonts w:hint="eastAsia"/>
        </w:rPr>
        <w:t>T</w:t>
      </w:r>
      <w:r w:rsidRPr="00272827">
        <w:t>rue</w:t>
      </w:r>
      <w:r w:rsidRPr="00272827">
        <w:rPr>
          <w:rFonts w:hint="eastAsia"/>
        </w:rPr>
        <w:t>，否則標記為</w:t>
      </w:r>
      <w:r w:rsidRPr="00272827">
        <w:rPr>
          <w:rFonts w:hint="eastAsia"/>
        </w:rPr>
        <w:t>F</w:t>
      </w:r>
      <w:r w:rsidRPr="00272827">
        <w:t>alse</w:t>
      </w:r>
      <w:r w:rsidRPr="00272827">
        <w:rPr>
          <w:rFonts w:hint="eastAsia"/>
        </w:rPr>
        <w:t>。</w:t>
      </w:r>
      <w:r w:rsidRPr="00245BFC">
        <w:t>step3</w:t>
      </w:r>
      <w:r>
        <w:rPr>
          <w:rFonts w:hint="eastAsia"/>
        </w:rPr>
        <w:t>利用</w:t>
      </w:r>
      <w:r w:rsidRPr="00272827">
        <w:rPr>
          <w:rFonts w:hint="eastAsia"/>
        </w:rPr>
        <w:t>m</w:t>
      </w:r>
      <w:r w:rsidRPr="00272827">
        <w:t>ask arr</w:t>
      </w:r>
      <w:r>
        <w:t>ay</w:t>
      </w:r>
      <w:r w:rsidRPr="00245BFC">
        <w:rPr>
          <w:rFonts w:hint="eastAsia"/>
        </w:rPr>
        <w:t>檢視所有</w:t>
      </w:r>
      <w:r>
        <w:rPr>
          <w:rFonts w:hint="eastAsia"/>
        </w:rPr>
        <w:t>在維度</w:t>
      </w:r>
      <w:r>
        <w:rPr>
          <w:rFonts w:hint="eastAsia"/>
        </w:rPr>
        <w:t>d</w:t>
      </w:r>
      <w:r>
        <w:rPr>
          <w:rFonts w:hint="eastAsia"/>
        </w:rPr>
        <w:t>有</w:t>
      </w:r>
      <w:r w:rsidRPr="00245BFC">
        <w:rPr>
          <w:rFonts w:hint="eastAsia"/>
        </w:rPr>
        <w:t>缺失值的</w:t>
      </w:r>
      <w:r>
        <w:rPr>
          <w:rFonts w:hint="eastAsia"/>
        </w:rPr>
        <w:t>資料點其所有</w:t>
      </w:r>
      <w:r w:rsidRPr="00245BFC">
        <w:rPr>
          <w:rFonts w:hint="eastAsia"/>
        </w:rPr>
        <w:t>鄰近點在維度</w:t>
      </w:r>
      <w:r>
        <w:rPr>
          <w:rFonts w:hint="eastAsia"/>
        </w:rPr>
        <w:t>d</w:t>
      </w:r>
      <w:r w:rsidRPr="00245BFC">
        <w:rPr>
          <w:rFonts w:hint="eastAsia"/>
        </w:rPr>
        <w:t>是否全部都</w:t>
      </w:r>
      <w:r>
        <w:rPr>
          <w:rFonts w:hint="eastAsia"/>
        </w:rPr>
        <w:t>是</w:t>
      </w:r>
      <w:r w:rsidRPr="00245BFC">
        <w:rPr>
          <w:rFonts w:hint="eastAsia"/>
        </w:rPr>
        <w:t>缺失</w:t>
      </w:r>
      <w:r>
        <w:rPr>
          <w:rFonts w:hint="eastAsia"/>
        </w:rPr>
        <w:t>值；</w:t>
      </w:r>
      <w:r w:rsidRPr="00245BFC">
        <w:rPr>
          <w:rFonts w:hint="eastAsia"/>
        </w:rPr>
        <w:t>若</w:t>
      </w:r>
      <w:r w:rsidRPr="00245BFC">
        <w:rPr>
          <w:rFonts w:hint="eastAsia"/>
        </w:rPr>
        <w:t>m</w:t>
      </w:r>
      <w:r w:rsidRPr="00245BFC">
        <w:t>ask</w:t>
      </w:r>
      <w:r w:rsidRPr="00245BFC">
        <w:rPr>
          <w:rFonts w:hint="eastAsia"/>
        </w:rPr>
        <w:t>的值皆為</w:t>
      </w:r>
      <w:r w:rsidRPr="00245BFC">
        <w:rPr>
          <w:rFonts w:hint="eastAsia"/>
        </w:rPr>
        <w:t>True</w:t>
      </w:r>
      <w:r w:rsidRPr="00245BFC">
        <w:rPr>
          <w:rFonts w:hint="eastAsia"/>
        </w:rPr>
        <w:t>，則判定可參考的鄰近點在相同維度也都是缺失值。此時就會觸發</w:t>
      </w:r>
      <w:proofErr w:type="gramStart"/>
      <w:r w:rsidRPr="00245BFC">
        <w:rPr>
          <w:rFonts w:hint="eastAsia"/>
        </w:rPr>
        <w:t>採</w:t>
      </w:r>
      <w:proofErr w:type="gramEnd"/>
      <w:r w:rsidRPr="00245BFC">
        <w:rPr>
          <w:rFonts w:hint="eastAsia"/>
        </w:rPr>
        <w:t>樣機制去參考相同</w:t>
      </w:r>
      <w:proofErr w:type="gramStart"/>
      <w:r w:rsidRPr="00245BFC">
        <w:rPr>
          <w:rFonts w:hint="eastAsia"/>
        </w:rPr>
        <w:t>維度</w:t>
      </w:r>
      <w:r>
        <w:rPr>
          <w:rFonts w:hint="eastAsia"/>
        </w:rPr>
        <w:t>非</w:t>
      </w:r>
      <w:r w:rsidRPr="00245BFC">
        <w:rPr>
          <w:rFonts w:hint="eastAsia"/>
        </w:rPr>
        <w:t>缺</w:t>
      </w:r>
      <w:proofErr w:type="gramEnd"/>
      <w:r w:rsidRPr="00245BFC">
        <w:rPr>
          <w:rFonts w:hint="eastAsia"/>
        </w:rPr>
        <w:t>失值的點</w:t>
      </w:r>
      <w:r w:rsidRPr="00245BFC">
        <w:rPr>
          <w:rFonts w:hint="eastAsia"/>
        </w:rPr>
        <w:t>(</w:t>
      </w:r>
      <w:r w:rsidRPr="00245BFC">
        <w:rPr>
          <w:rFonts w:hint="eastAsia"/>
        </w:rPr>
        <w:t>不一定為鄰近點，因為鄰近點已經不具參考性</w:t>
      </w:r>
      <w:r w:rsidRPr="00245BFC">
        <w:rPr>
          <w:rFonts w:hint="eastAsia"/>
        </w:rPr>
        <w:t>)</w:t>
      </w:r>
      <w:r w:rsidRPr="00245BFC">
        <w:rPr>
          <w:rFonts w:hint="eastAsia"/>
        </w:rPr>
        <w:t>。</w:t>
      </w:r>
      <w:r w:rsidRPr="00245BFC">
        <w:t>step4</w:t>
      </w:r>
      <w:r w:rsidRPr="00245BFC">
        <w:rPr>
          <w:rFonts w:hint="eastAsia"/>
        </w:rPr>
        <w:t>將</w:t>
      </w:r>
      <w:proofErr w:type="gramStart"/>
      <w:r>
        <w:rPr>
          <w:rFonts w:hint="eastAsia"/>
        </w:rPr>
        <w:t>採樣點在該維</w:t>
      </w:r>
      <w:proofErr w:type="gramEnd"/>
      <w:r>
        <w:rPr>
          <w:rFonts w:hint="eastAsia"/>
        </w:rPr>
        <w:t>度的平均值</w:t>
      </w:r>
      <w:r w:rsidRPr="00245BFC">
        <w:rPr>
          <w:rFonts w:hint="eastAsia"/>
        </w:rPr>
        <w:t>填補回原缺失位置，至此填補其中某一缺失值結束。</w:t>
      </w:r>
    </w:p>
    <w:p w14:paraId="7D4A23EC" w14:textId="5B4B7492" w:rsidR="003E66EF" w:rsidRPr="00C63A34" w:rsidRDefault="003E66EF" w:rsidP="00F12291">
      <w:pPr>
        <w:rPr>
          <w:color w:val="0070C0"/>
        </w:rPr>
      </w:pPr>
    </w:p>
    <w:p w14:paraId="71A08DEF" w14:textId="77777777" w:rsidR="00A11089" w:rsidRPr="00A11089" w:rsidRDefault="00A11089" w:rsidP="00A11089">
      <w:pPr>
        <w:rPr>
          <w:color w:val="0070C0"/>
        </w:rPr>
      </w:pP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F360620" w14:textId="77777777" w:rsidR="00BB29EA" w:rsidRPr="00077E04" w:rsidRDefault="00BB29EA" w:rsidP="00BB29EA">
            <w:pPr>
              <w:rPr>
                <w:rFonts w:cs="Times New Roman"/>
              </w:rPr>
            </w:pPr>
            <w:r w:rsidRPr="00077E04">
              <w:rPr>
                <w:rFonts w:cs="Times New Roman"/>
              </w:rPr>
              <w:lastRenderedPageBreak/>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xml:space="preserve">, </w:t>
            </w:r>
            <w:r>
              <w:rPr>
                <w:rFonts w:cs="Times New Roman"/>
              </w:rPr>
              <w:t>d</w:t>
            </w:r>
            <w:r w:rsidRPr="00077E04">
              <w:rPr>
                <w:rFonts w:cs="Times New Roman"/>
              </w:rPr>
              <w:t>, k) {</w:t>
            </w:r>
          </w:p>
          <w:p w14:paraId="6695DDF4" w14:textId="54181B46" w:rsidR="00BB29EA" w:rsidRPr="00077E04" w:rsidRDefault="00BB29EA" w:rsidP="00BB29EA">
            <w:pPr>
              <w:rPr>
                <w:rFonts w:cs="Times New Roman"/>
              </w:rPr>
            </w:pPr>
            <w:proofErr w:type="gramStart"/>
            <w:r w:rsidRPr="00077E04">
              <w:rPr>
                <w:rFonts w:cs="Times New Roman" w:hint="eastAsia"/>
              </w:rPr>
              <w:t>I</w:t>
            </w:r>
            <w:r w:rsidRPr="00077E04">
              <w:rPr>
                <w:rFonts w:cs="Times New Roman"/>
              </w:rPr>
              <w:t>nput :</w:t>
            </w:r>
            <w:proofErr w:type="gramEnd"/>
            <w:r w:rsidRPr="00077E04">
              <w:rPr>
                <w:rFonts w:cs="Times New Roman"/>
              </w:rPr>
              <w:t xml:space="preserve"> </w:t>
            </w:r>
            <w:r w:rsidR="00162DB3">
              <w:rPr>
                <w:rFonts w:cs="Times New Roman" w:hint="eastAsia"/>
              </w:rPr>
              <w:t>i</w:t>
            </w:r>
            <w:r w:rsidR="00162DB3">
              <w:rPr>
                <w:rFonts w:cs="Times New Roman"/>
              </w:rPr>
              <w:t xml:space="preserve">ndices of </w:t>
            </w:r>
            <w:r w:rsidRPr="001742F8">
              <w:rPr>
                <w:rFonts w:cs="Times New Roman" w:hint="eastAsia"/>
                <w:color w:val="0070C0"/>
              </w:rPr>
              <w:t>m</w:t>
            </w:r>
            <w:r w:rsidRPr="001742F8">
              <w:rPr>
                <w:rFonts w:cs="Times New Roman"/>
                <w:color w:val="0070C0"/>
              </w:rPr>
              <w:t>issing value</w:t>
            </w:r>
            <w:r w:rsidR="00162DB3">
              <w:rPr>
                <w:rFonts w:cs="Times New Roman"/>
                <w:color w:val="0070C0"/>
              </w:rPr>
              <w:t xml:space="preserve"> found in</w:t>
            </w:r>
            <w:r w:rsidRPr="001742F8">
              <w:rPr>
                <w:rFonts w:cs="Times New Roman"/>
                <w:color w:val="0070C0"/>
              </w:rPr>
              <w:t xml:space="preserve"> data sample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1742F8">
              <w:rPr>
                <w:rFonts w:cs="Times New Roman"/>
                <w:color w:val="0070C0"/>
              </w:rPr>
              <w:t xml:space="preserve"> at dimension d, constant k</w:t>
            </w:r>
          </w:p>
          <w:p w14:paraId="1E70BBCD" w14:textId="77777777" w:rsidR="00BB29EA" w:rsidRPr="00402CEA" w:rsidRDefault="00BB29EA" w:rsidP="00BB29EA">
            <w:pPr>
              <w:rPr>
                <w:rFonts w:cs="Times New Roman"/>
                <w:color w:val="0070C0"/>
              </w:rPr>
            </w:pPr>
            <w:proofErr w:type="gramStart"/>
            <w:r w:rsidRPr="00077E04">
              <w:rPr>
                <w:rFonts w:cs="Times New Roman" w:hint="eastAsia"/>
              </w:rPr>
              <w:t>O</w:t>
            </w:r>
            <w:r w:rsidRPr="00077E04">
              <w:rPr>
                <w:rFonts w:cs="Times New Roman"/>
              </w:rPr>
              <w:t>utput :</w:t>
            </w:r>
            <w:proofErr w:type="gramEnd"/>
            <w:r w:rsidRPr="00077E04">
              <w:rPr>
                <w:rFonts w:cs="Times New Roman"/>
              </w:rPr>
              <w:t xml:space="preserve"> </w:t>
            </w:r>
            <w:r w:rsidRPr="00402CEA">
              <w:rPr>
                <w:rFonts w:cs="Times New Roman"/>
                <w:color w:val="0070C0"/>
              </w:rPr>
              <w:t xml:space="preserve">imputed value </w:t>
            </w:r>
            <m:oMath>
              <m:sSubSup>
                <m:sSubSupPr>
                  <m:ctrlPr>
                    <w:rPr>
                      <w:rFonts w:ascii="Cambria Math" w:hAnsi="Cambria Math" w:cs="Times New Roman"/>
                      <w:color w:val="0070C0"/>
                    </w:rPr>
                  </m:ctrlPr>
                </m:sSubSupPr>
                <m:e>
                  <m:r>
                    <w:rPr>
                      <w:rFonts w:ascii="Cambria Math" w:hAnsi="Cambria Math" w:cs="Times New Roman"/>
                      <w:color w:val="0070C0"/>
                    </w:rPr>
                    <m:t>v</m:t>
                  </m:r>
                </m:e>
                <m:sub>
                  <m:r>
                    <w:rPr>
                      <w:rFonts w:ascii="Cambria Math" w:hAnsi="Cambria Math" w:cs="Times New Roman"/>
                      <w:color w:val="0070C0"/>
                    </w:rPr>
                    <m:t>id</m:t>
                  </m:r>
                </m:sub>
                <m:sup>
                  <m:r>
                    <w:rPr>
                      <w:rFonts w:ascii="Cambria Math" w:hAnsi="Cambria Math" w:cs="Times New Roman"/>
                      <w:color w:val="0070C0"/>
                    </w:rPr>
                    <m:t>'</m:t>
                  </m:r>
                </m:sup>
              </m:sSubSup>
            </m:oMath>
            <w:r w:rsidRPr="00402CEA">
              <w:rPr>
                <w:rFonts w:cs="Times New Roman" w:hint="eastAsia"/>
                <w:color w:val="0070C0"/>
              </w:rPr>
              <w:t xml:space="preserve"> </w:t>
            </w:r>
          </w:p>
          <w:p w14:paraId="65E15900" w14:textId="721097B1" w:rsidR="00BB29EA" w:rsidRPr="00A8183B" w:rsidRDefault="00BB29EA" w:rsidP="00BB29EA">
            <w:proofErr w:type="gramStart"/>
            <w:r w:rsidRPr="00A8183B">
              <w:rPr>
                <w:rFonts w:hint="eastAsia"/>
              </w:rPr>
              <w:t>M</w:t>
            </w:r>
            <w:r w:rsidRPr="00A8183B">
              <w:t>ethod</w:t>
            </w:r>
            <w:r w:rsidR="00620DD6">
              <w:t xml:space="preserve"> </w:t>
            </w:r>
            <w:r w:rsidRPr="00A8183B">
              <w:t>:</w:t>
            </w:r>
            <w:proofErr w:type="gramEnd"/>
            <w:r w:rsidR="00620DD6">
              <w:t xml:space="preserve"> </w:t>
            </w:r>
          </w:p>
          <w:p w14:paraId="11203151" w14:textId="77777777" w:rsidR="00BB29EA" w:rsidRPr="00077E04" w:rsidRDefault="00BB29EA" w:rsidP="00BB29EA">
            <w:pPr>
              <w:rPr>
                <w:rFonts w:cs="Times New Roman"/>
              </w:rPr>
            </w:pPr>
            <w:r w:rsidRPr="00077E04">
              <w:rPr>
                <w:rFonts w:cs="Times New Roman"/>
              </w:rPr>
              <w:t xml:space="preserve">step 1. </w:t>
            </w:r>
            <w:r>
              <w:rPr>
                <w:rFonts w:cs="Times New Roman"/>
              </w:rPr>
              <w:t xml:space="preserve">create a mask array and </w:t>
            </w:r>
            <w:r w:rsidRPr="00077E04">
              <w:rPr>
                <w:rFonts w:cs="Times New Roman"/>
              </w:rPr>
              <w:t>initialize all elements in mask array to False</w:t>
            </w:r>
          </w:p>
          <w:p w14:paraId="09FFB807" w14:textId="77777777" w:rsidR="00B13EA3" w:rsidRDefault="00BB29EA" w:rsidP="00B13EA3">
            <w:pPr>
              <w:rPr>
                <w:rFonts w:cs="Times New Roman"/>
                <w:i/>
                <w:color w:val="0070C0"/>
              </w:rPr>
            </w:pPr>
            <w:r w:rsidRPr="00077E04">
              <w:rPr>
                <w:rFonts w:cs="Times New Roman"/>
              </w:rPr>
              <w:t xml:space="preserve">step 2. </w:t>
            </w:r>
            <w:r w:rsidRPr="00402CEA">
              <w:rPr>
                <w:rFonts w:cs="Times New Roman"/>
                <w:i/>
                <w:color w:val="0070C0"/>
              </w:rPr>
              <w:t xml:space="preserve">// check all elements </w:t>
            </w:r>
            <m:oMath>
              <m:sSub>
                <m:sSubPr>
                  <m:ctrlPr>
                    <w:rPr>
                      <w:rFonts w:ascii="Cambria Math" w:hAnsi="Cambria Math"/>
                      <w:i/>
                      <w:color w:val="0070C0"/>
                    </w:rPr>
                  </m:ctrlPr>
                </m:sSubPr>
                <m:e>
                  <m:r>
                    <w:rPr>
                      <w:rFonts w:ascii="Cambria Math" w:hAnsi="Cambria Math"/>
                      <w:color w:val="0070C0"/>
                    </w:rPr>
                    <m:t>nn</m:t>
                  </m:r>
                </m:e>
                <m:sub>
                  <m:r>
                    <w:rPr>
                      <w:rFonts w:ascii="Cambria Math" w:hAnsi="Cambria Math"/>
                      <w:color w:val="0070C0"/>
                    </w:rPr>
                    <m:t>ih</m:t>
                  </m:r>
                </m:sub>
              </m:sSub>
            </m:oMath>
            <w:r w:rsidRPr="00402CEA">
              <w:rPr>
                <w:rFonts w:cs="Times New Roman"/>
                <w:i/>
                <w:color w:val="0070C0"/>
              </w:rPr>
              <w:t xml:space="preserve"> in</w:t>
            </w:r>
            <w:r w:rsidRPr="00402CEA">
              <w:rPr>
                <w:rFonts w:cs="Times New Roman" w:hint="eastAsia"/>
                <w:i/>
                <w:color w:val="0070C0"/>
              </w:rPr>
              <w:t xml:space="preserve"> </w:t>
            </w:r>
            <m:oMath>
              <m:sSub>
                <m:sSubPr>
                  <m:ctrlPr>
                    <w:rPr>
                      <w:rFonts w:ascii="Cambria Math" w:hAnsi="Cambria Math"/>
                      <w:i/>
                      <w:color w:val="0070C0"/>
                    </w:rPr>
                  </m:ctrlPr>
                </m:sSubPr>
                <m:e>
                  <m:r>
                    <w:rPr>
                      <w:rFonts w:ascii="Cambria Math" w:hAnsi="Cambria Math"/>
                      <w:color w:val="0070C0"/>
                    </w:rPr>
                    <m:t>NN</m:t>
                  </m:r>
                </m:e>
                <m:sub>
                  <m:r>
                    <w:rPr>
                      <w:rFonts w:ascii="Cambria Math" w:hAnsi="Cambria Math"/>
                      <w:color w:val="0070C0"/>
                    </w:rPr>
                    <m:t>i</m:t>
                  </m:r>
                </m:sub>
              </m:sSub>
            </m:oMath>
            <w:r w:rsidRPr="00402CEA">
              <w:rPr>
                <w:rFonts w:cs="Times New Roman"/>
                <w:i/>
                <w:color w:val="0070C0"/>
              </w:rPr>
              <w:t xml:space="preserve"> </w:t>
            </w:r>
            <w:r w:rsidRPr="00402CEA">
              <w:rPr>
                <w:rFonts w:cs="Times New Roman" w:hint="eastAsia"/>
                <w:i/>
                <w:color w:val="0070C0"/>
              </w:rPr>
              <w:t>w</w:t>
            </w:r>
            <w:r w:rsidRPr="00402CEA">
              <w:rPr>
                <w:rFonts w:cs="Times New Roman"/>
                <w:i/>
                <w:color w:val="0070C0"/>
              </w:rPr>
              <w:t xml:space="preserve">ith respect to </w:t>
            </w:r>
            <w:r>
              <w:rPr>
                <w:rFonts w:cs="Times New Roman"/>
                <w:i/>
                <w:color w:val="0070C0"/>
              </w:rPr>
              <w:t xml:space="preserve">the </w:t>
            </w:r>
            <w:r w:rsidRPr="00402CEA">
              <w:rPr>
                <w:rFonts w:cs="Times New Roman"/>
                <w:i/>
                <w:color w:val="0070C0"/>
              </w:rPr>
              <w:t xml:space="preserve">value of </w:t>
            </w:r>
            <m:oMath>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h</m:t>
                  </m:r>
                </m:sub>
              </m:sSub>
            </m:oMath>
            <w:r w:rsidRPr="00402CEA">
              <w:rPr>
                <w:rFonts w:cs="Times New Roman" w:hint="eastAsia"/>
                <w:i/>
                <w:color w:val="0070C0"/>
              </w:rPr>
              <w:t xml:space="preserve"> </w:t>
            </w:r>
          </w:p>
          <w:p w14:paraId="1B109B83" w14:textId="0BF62DAA" w:rsidR="00BB29EA" w:rsidRPr="00402CEA" w:rsidRDefault="00AE2557" w:rsidP="00B13EA3">
            <w:pPr>
              <w:ind w:firstLineChars="300" w:firstLine="720"/>
              <w:rPr>
                <w:rFonts w:cs="Times New Roman"/>
                <w:i/>
                <w:color w:val="0070C0"/>
              </w:rPr>
            </w:pPr>
            <w:r>
              <w:rPr>
                <w:rFonts w:cs="Times New Roman"/>
                <w:i/>
                <w:color w:val="0070C0"/>
              </w:rPr>
              <w:t xml:space="preserve">// </w:t>
            </w:r>
            <w:r w:rsidR="00BB29EA" w:rsidRPr="00402CEA">
              <w:rPr>
                <w:rFonts w:cs="Times New Roman"/>
                <w:i/>
                <w:color w:val="0070C0"/>
              </w:rPr>
              <w:t xml:space="preserve">at column d, </w:t>
            </w:r>
            <m:oMath>
              <m:sSub>
                <m:sSubPr>
                  <m:ctrlPr>
                    <w:rPr>
                      <w:rFonts w:ascii="Cambria Math" w:hAnsi="Cambria Math"/>
                      <w:i/>
                      <w:color w:val="0070C0"/>
                    </w:rPr>
                  </m:ctrlPr>
                </m:sSubPr>
                <m:e>
                  <m:r>
                    <w:rPr>
                      <w:rFonts w:ascii="Cambria Math" w:hAnsi="Cambria Math"/>
                      <w:color w:val="0070C0"/>
                    </w:rPr>
                    <m:t>v</m:t>
                  </m:r>
                </m:e>
                <m:sub>
                  <m:r>
                    <w:rPr>
                      <w:rFonts w:ascii="Cambria Math" w:hAnsi="Cambria Math"/>
                      <w:color w:val="0070C0"/>
                    </w:rPr>
                    <m:t>hd</m:t>
                  </m:r>
                </m:sub>
              </m:sSub>
            </m:oMath>
            <w:r w:rsidR="00BB29EA" w:rsidRPr="00402CEA">
              <w:rPr>
                <w:rFonts w:cs="Times New Roman"/>
                <w:i/>
                <w:color w:val="0070C0"/>
              </w:rPr>
              <w:t>, is missing or not</w:t>
            </w:r>
          </w:p>
          <w:p w14:paraId="672AB512" w14:textId="77777777" w:rsidR="00BB29EA" w:rsidRDefault="00BB29EA" w:rsidP="00BB29EA">
            <w:pPr>
              <w:ind w:firstLineChars="100" w:firstLine="240"/>
              <w:rPr>
                <w:rFonts w:cs="Times New Roman"/>
              </w:rPr>
            </w:pPr>
            <w:r w:rsidRPr="00077E04">
              <w:rPr>
                <w:rFonts w:cs="Times New Roman"/>
              </w:rPr>
              <w:t xml:space="preserve">2-1. </w:t>
            </w:r>
            <w:r w:rsidRPr="00077E04">
              <w:rPr>
                <w:rFonts w:cs="Times New Roman"/>
                <w:b/>
              </w:rPr>
              <w:t>for</w:t>
            </w:r>
            <w:r w:rsidRPr="00077E04">
              <w:rPr>
                <w:rFonts w:cs="Times New Roman"/>
              </w:rPr>
              <w:t xml:space="preserve"> each</w:t>
            </w:r>
            <w:r w:rsidRPr="00C445C4">
              <w:rPr>
                <w:rFonts w:cs="Times New Roman"/>
                <w:color w:val="0070C0"/>
              </w:rPr>
              <w:t xml:space="preserve"> index</w:t>
            </w:r>
            <w:r w:rsidRPr="00077E04">
              <w:rPr>
                <w:rFonts w:cs="Times New Roman"/>
              </w:rPr>
              <w:t xml:space="preserve"> </w:t>
            </w:r>
            <m:oMath>
              <m:r>
                <m:rPr>
                  <m:sty m:val="p"/>
                </m:rPr>
                <w:rPr>
                  <w:rFonts w:ascii="Cambria Math" w:hAnsi="Cambria Math" w:cs="Times New Roman"/>
                </w:rPr>
                <m:t>h</m:t>
              </m:r>
            </m:oMath>
            <w:r w:rsidRPr="00077E04">
              <w:rPr>
                <w:rFonts w:cs="Times New Roman"/>
              </w:rPr>
              <w:t xml:space="preserve"> from 0 to k </w:t>
            </w:r>
            <w:r w:rsidRPr="00077E04">
              <w:rPr>
                <w:rFonts w:cs="Times New Roman"/>
                <w:b/>
              </w:rPr>
              <w:t>do</w:t>
            </w:r>
          </w:p>
          <w:p w14:paraId="6C71747D"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 xml:space="preserve">-2.     r </w:t>
            </w:r>
            <m:oMath>
              <m:r>
                <m:rPr>
                  <m:sty m:val="p"/>
                </m:rPr>
                <w:rPr>
                  <w:rFonts w:ascii="Cambria Math" w:hAnsi="Cambria Math" w:cs="Times New Roman"/>
                </w:rPr>
                <m:t>←</m:t>
              </m:r>
            </m:oMath>
            <w:r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578ED067"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 xml:space="preserve">-3.     </w:t>
            </w:r>
            <w:r w:rsidRPr="00077E04">
              <w:rPr>
                <w:rFonts w:cs="Times New Roman"/>
                <w:b/>
              </w:rPr>
              <w:t>if</w:t>
            </w:r>
            <w:r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Pr="00077E04">
              <w:rPr>
                <w:rFonts w:cs="Times New Roman" w:hint="eastAsia"/>
              </w:rPr>
              <w:t xml:space="preserve"> </w:t>
            </w:r>
            <w:r w:rsidRPr="00077E04">
              <w:rPr>
                <w:rFonts w:cs="Times New Roman"/>
              </w:rPr>
              <w:t xml:space="preserve">is missing </w:t>
            </w:r>
            <w:r w:rsidRPr="00077E04">
              <w:rPr>
                <w:rFonts w:cs="Times New Roman"/>
                <w:b/>
              </w:rPr>
              <w:t>then</w:t>
            </w:r>
          </w:p>
          <w:p w14:paraId="1CDDD5F6"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-4.         mask[</w:t>
            </w:r>
            <w:r>
              <w:rPr>
                <w:rFonts w:cs="Times New Roman"/>
              </w:rPr>
              <w:t>r</w:t>
            </w:r>
            <w:r w:rsidRPr="00077E04">
              <w:rPr>
                <w:rFonts w:cs="Times New Roman"/>
              </w:rPr>
              <w:t xml:space="preserve">] </w:t>
            </w:r>
            <m:oMath>
              <m:r>
                <m:rPr>
                  <m:sty m:val="p"/>
                </m:rPr>
                <w:rPr>
                  <w:rFonts w:ascii="Cambria Math" w:hAnsi="Cambria Math" w:cs="Times New Roman"/>
                </w:rPr>
                <m:t>←</m:t>
              </m:r>
            </m:oMath>
            <w:r w:rsidRPr="00077E04">
              <w:rPr>
                <w:rFonts w:cs="Times New Roman"/>
              </w:rPr>
              <w:t xml:space="preserve"> True</w:t>
            </w:r>
          </w:p>
          <w:p w14:paraId="0566105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378DA881"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 xml:space="preserve">-5.     </w:t>
            </w:r>
            <w:r w:rsidRPr="00077E04">
              <w:rPr>
                <w:rFonts w:cs="Times New Roman"/>
                <w:b/>
              </w:rPr>
              <w:t>else</w:t>
            </w:r>
          </w:p>
          <w:p w14:paraId="508640F7" w14:textId="7777777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-6.         mask[</w:t>
            </w:r>
            <w:r>
              <w:rPr>
                <w:rFonts w:cs="Times New Roman"/>
              </w:rPr>
              <w:t>r</w:t>
            </w:r>
            <w:r w:rsidRPr="00077E04">
              <w:rPr>
                <w:rFonts w:cs="Times New Roman"/>
              </w:rPr>
              <w:t xml:space="preserve">] </w:t>
            </w:r>
            <m:oMath>
              <m:r>
                <m:rPr>
                  <m:sty m:val="p"/>
                </m:rPr>
                <w:rPr>
                  <w:rFonts w:ascii="Cambria Math" w:hAnsi="Cambria Math" w:cs="Times New Roman"/>
                </w:rPr>
                <m:t>←</m:t>
              </m:r>
            </m:oMath>
            <w:r w:rsidRPr="00077E04">
              <w:rPr>
                <w:rFonts w:cs="Times New Roman"/>
              </w:rPr>
              <w:t xml:space="preserve"> False</w:t>
            </w:r>
          </w:p>
          <w:p w14:paraId="4977375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D930F3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0DBBD8E6" w14:textId="77777777" w:rsidR="00BB29EA" w:rsidRPr="00077E04" w:rsidRDefault="00BB29EA" w:rsidP="00BB29EA">
            <w:pPr>
              <w:rPr>
                <w:rFonts w:cs="Times New Roman"/>
              </w:rPr>
            </w:pPr>
            <w:r w:rsidRPr="00077E04">
              <w:rPr>
                <w:rFonts w:cs="Times New Roman"/>
              </w:rPr>
              <w:t xml:space="preserve">step 3. </w:t>
            </w:r>
            <w:r w:rsidRPr="00402CEA">
              <w:rPr>
                <w:rFonts w:cs="Times New Roman" w:hint="eastAsia"/>
                <w:i/>
              </w:rPr>
              <w:t>//</w:t>
            </w:r>
            <w:r w:rsidRPr="00402CEA">
              <w:rPr>
                <w:rFonts w:cs="Times New Roman"/>
                <w:i/>
              </w:rPr>
              <w:t xml:space="preserve"> retrieve values in </w:t>
            </w:r>
            <m:oMath>
              <m:r>
                <w:rPr>
                  <w:rFonts w:ascii="Cambria Math" w:hAnsi="Cambria Math"/>
                </w:rPr>
                <m:t>C</m:t>
              </m:r>
            </m:oMath>
            <w:r w:rsidRPr="00402CEA">
              <w:rPr>
                <w:rFonts w:cs="Times New Roman"/>
                <w:i/>
              </w:rPr>
              <w:t xml:space="preserve"> which index in mask array assigned to False</w:t>
            </w:r>
          </w:p>
          <w:p w14:paraId="7A7CA546"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w:t>
            </w:r>
            <w:r w:rsidRPr="00363DC4">
              <w:rPr>
                <w:rFonts w:cs="Times New Roman"/>
                <w:color w:val="0070C0"/>
              </w:rPr>
              <w:t xml:space="preserve"> h</w:t>
            </w:r>
            <w:r>
              <w:rPr>
                <w:rFonts w:cs="Times New Roman"/>
                <w:color w:val="FF0000"/>
              </w:rPr>
              <w:t xml:space="preserve"> </w:t>
            </w:r>
            <w:r w:rsidRPr="00077E04">
              <w:rPr>
                <w:rFonts w:cs="Times New Roman"/>
              </w:rPr>
              <w:t>in mask</w:t>
            </w:r>
            <w:r w:rsidRPr="00077E04">
              <w:rPr>
                <w:rFonts w:cs="Times New Roman"/>
                <w:b/>
              </w:rPr>
              <w:t xml:space="preserve"> do</w:t>
            </w:r>
          </w:p>
          <w:p w14:paraId="1ADD77B3"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-2.     </w:t>
            </w:r>
            <w:r w:rsidRPr="00077E04">
              <w:rPr>
                <w:rFonts w:cs="Times New Roman"/>
                <w:b/>
              </w:rPr>
              <w:t>if</w:t>
            </w:r>
            <w:r w:rsidRPr="00077E04">
              <w:rPr>
                <w:rFonts w:cs="Times New Roman"/>
              </w:rPr>
              <w:t xml:space="preserve"> </w:t>
            </w:r>
            <w:r w:rsidRPr="00077E04">
              <w:rPr>
                <w:rFonts w:cs="Times New Roman" w:hint="eastAsia"/>
              </w:rPr>
              <w:t>a</w:t>
            </w:r>
            <w:r w:rsidRPr="00077E04">
              <w:rPr>
                <w:rFonts w:cs="Times New Roman"/>
              </w:rPr>
              <w:t xml:space="preserve">ll elements in mask array are not all True </w:t>
            </w:r>
            <w:r w:rsidRPr="00077E04">
              <w:rPr>
                <w:rFonts w:cs="Times New Roman"/>
                <w:b/>
              </w:rPr>
              <w:t>then</w:t>
            </w:r>
          </w:p>
          <w:p w14:paraId="3D45DEE0"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-3.         retrieve all value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Pr="00077E04">
              <w:rPr>
                <w:rFonts w:cs="Times New Roman"/>
              </w:rPr>
              <w:t xml:space="preserve"> in </w:t>
            </w:r>
            <m:oMath>
              <m:r>
                <m:rPr>
                  <m:sty m:val="p"/>
                </m:rPr>
                <w:rPr>
                  <w:rFonts w:ascii="Cambria Math" w:hAnsi="Cambria Math"/>
                </w:rPr>
                <m:t>C</m:t>
              </m:r>
            </m:oMath>
          </w:p>
          <w:p w14:paraId="3C8410D7" w14:textId="77777777" w:rsidR="00BB29EA" w:rsidRPr="00077E04" w:rsidRDefault="00BB29EA" w:rsidP="00BB29EA">
            <w:pPr>
              <w:ind w:firstLineChars="100" w:firstLine="240"/>
              <w:rPr>
                <w:rFonts w:cs="Times New Roman"/>
              </w:rPr>
            </w:pPr>
            <w:r w:rsidRPr="00077E04">
              <w:rPr>
                <w:rFonts w:cs="Times New Roman" w:hint="eastAsia"/>
              </w:rPr>
              <w:t xml:space="preserve"> </w:t>
            </w:r>
            <w:r w:rsidRPr="00077E04">
              <w:rPr>
                <w:rFonts w:cs="Times New Roman"/>
              </w:rPr>
              <w:t xml:space="preserve">      </w:t>
            </w:r>
            <w:r w:rsidRPr="00A8183B">
              <w:rPr>
                <w:rFonts w:cs="Times New Roman"/>
              </w:rPr>
              <w:t xml:space="preserve"> </w:t>
            </w:r>
            <w:r w:rsidRPr="00A8183B">
              <w:rPr>
                <w:rFonts w:cs="Times New Roman"/>
                <w:b/>
              </w:rPr>
              <w:t>end if</w:t>
            </w:r>
          </w:p>
          <w:p w14:paraId="3186DD4D"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-4.     </w:t>
            </w:r>
            <w:r w:rsidRPr="00077E04">
              <w:rPr>
                <w:rFonts w:cs="Times New Roman"/>
                <w:b/>
              </w:rPr>
              <w:t>else</w:t>
            </w:r>
          </w:p>
          <w:p w14:paraId="1DE49A9B"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-5.         reset all elements in mask array to False</w:t>
            </w:r>
          </w:p>
          <w:p w14:paraId="660BF8A9"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-6.         sampling the rest of </w:t>
            </w:r>
            <w:r w:rsidRPr="00077E04">
              <w:rPr>
                <w:rFonts w:cs="Times New Roman"/>
                <w:color w:val="0070C0"/>
              </w:rPr>
              <w:t>not missing</w:t>
            </w:r>
            <w:r w:rsidRPr="00077E04">
              <w:rPr>
                <w:rFonts w:cs="Times New Roman"/>
              </w:rPr>
              <w:t xml:space="preserve"> value at column </w:t>
            </w:r>
            <w:r>
              <w:rPr>
                <w:rFonts w:cs="Times New Roman"/>
              </w:rPr>
              <w:t>d</w:t>
            </w:r>
          </w:p>
          <w:p w14:paraId="744F48C1"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A8183B">
              <w:rPr>
                <w:rFonts w:cs="Times New Roman"/>
                <w:b/>
              </w:rPr>
              <w:t>end else</w:t>
            </w:r>
          </w:p>
          <w:p w14:paraId="20A6FA65"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Pr="00077E04">
              <w:rPr>
                <w:rFonts w:cs="Times New Roman"/>
                <w:color w:val="0070C0"/>
              </w:rPr>
              <w:t>for imputed</w:t>
            </w:r>
            <w:r w:rsidRPr="00077E04">
              <w:rPr>
                <w:rFonts w:cs="Times New Roman"/>
              </w:rPr>
              <w:t xml:space="preserve"> value</w:t>
            </w:r>
          </w:p>
          <w:p w14:paraId="40E0A5EB" w14:textId="77777777"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054A0F2D" w14:textId="77777777" w:rsidR="00BB29EA" w:rsidRPr="00077E04" w:rsidRDefault="00BB29EA" w:rsidP="00BB29EA">
            <w:pPr>
              <w:rPr>
                <w:rFonts w:cs="Times New Roman"/>
              </w:rPr>
            </w:pPr>
            <w:r w:rsidRPr="00077E04">
              <w:rPr>
                <w:rFonts w:cs="Times New Roman"/>
              </w:rPr>
              <w:t xml:space="preserve">step </w:t>
            </w:r>
            <w:r w:rsidRPr="00077E04">
              <w:rPr>
                <w:rFonts w:cs="Times New Roman" w:hint="eastAsia"/>
              </w:rPr>
              <w:t>4</w:t>
            </w:r>
            <w:r w:rsidRPr="00077E04">
              <w:rPr>
                <w:rFonts w:cs="Times New Roman"/>
              </w:rPr>
              <w:t xml:space="preserve">. </w:t>
            </w:r>
            <w:r w:rsidRPr="00077E04">
              <w:rPr>
                <w:rFonts w:cs="Times New Roman"/>
                <w:b/>
              </w:rPr>
              <w:t>return</w:t>
            </w:r>
            <w:r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54F18C93" w14:textId="0534ECEB" w:rsidR="006B0818" w:rsidRPr="00077E04" w:rsidRDefault="00BB29EA" w:rsidP="00BB29EA">
            <w:pPr>
              <w:rPr>
                <w:rFonts w:cs="Times New Roman"/>
              </w:rPr>
            </w:pPr>
            <w:r w:rsidRPr="00077E04">
              <w:rPr>
                <w:rFonts w:cs="Times New Roman" w:hint="eastAsia"/>
              </w:rPr>
              <w:t>}</w:t>
            </w:r>
          </w:p>
        </w:tc>
      </w:tr>
    </w:tbl>
    <w:p w14:paraId="302BA0B4" w14:textId="50302796" w:rsidR="00572A17" w:rsidRPr="00077E04" w:rsidRDefault="00AC4BAF" w:rsidP="00A1203C">
      <w:pPr>
        <w:pStyle w:val="af7"/>
        <w:jc w:val="center"/>
        <w:rPr>
          <w:rFonts w:cs="Times New Roman"/>
          <w:sz w:val="24"/>
          <w:szCs w:val="24"/>
        </w:rPr>
      </w:pPr>
      <w:bookmarkStart w:id="35" w:name="_Toc49302199"/>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proofErr w:type="gramStart"/>
      <w:r w:rsidR="00F67B95" w:rsidRPr="00077E04">
        <w:rPr>
          <w:sz w:val="24"/>
          <w:szCs w:val="24"/>
        </w:rPr>
        <w:t>Process</w:t>
      </w:r>
      <w:proofErr w:type="spellEnd"/>
      <w:r w:rsidR="009C1F4C" w:rsidRPr="00077E04">
        <w:rPr>
          <w:sz w:val="24"/>
          <w:szCs w:val="24"/>
        </w:rPr>
        <w:t>(</w:t>
      </w:r>
      <w:proofErr w:type="gramEnd"/>
      <w:r w:rsidR="009C1F4C" w:rsidRPr="00077E04">
        <w:rPr>
          <w:sz w:val="24"/>
          <w:szCs w:val="24"/>
        </w:rPr>
        <w:t>)</w:t>
      </w:r>
      <w:bookmarkEnd w:id="35"/>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36" w:name="_Toc49302234"/>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36"/>
    </w:p>
    <w:p w14:paraId="33B1137B" w14:textId="1984B1DC" w:rsidR="00BB29EA" w:rsidRDefault="00BB29EA" w:rsidP="00BB29EA">
      <w:pPr>
        <w:ind w:firstLine="480"/>
      </w:pPr>
      <w:r>
        <w:rPr>
          <w:rFonts w:hint="eastAsia"/>
        </w:rPr>
        <w:t>執行模擬實驗時，</w:t>
      </w:r>
      <w:r w:rsidRPr="00077E04">
        <w:rPr>
          <w:rFonts w:hint="eastAsia"/>
        </w:rPr>
        <w:t>為了觀察填補效果</w:t>
      </w:r>
      <w:r w:rsidRPr="00077E04">
        <w:fldChar w:fldCharType="begin"/>
      </w:r>
      <w:r w:rsidR="00664CC1">
        <w:instrText xml:space="preserve"> ADDIN ZOTERO_ITEM CSL_CITATION {"citationID":"1nsHgK69","properties":{"formattedCitation":"[25]","plainCitation":"[25]","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Pr="00077E04">
        <w:fldChar w:fldCharType="separate"/>
      </w:r>
      <w:r w:rsidR="00664CC1" w:rsidRPr="00664CC1">
        <w:rPr>
          <w:rFonts w:cs="Times New Roman"/>
        </w:rPr>
        <w:t>[25]</w:t>
      </w:r>
      <w:r w:rsidRPr="00077E04">
        <w:fldChar w:fldCharType="end"/>
      </w:r>
      <w:r w:rsidRPr="00077E04">
        <w:rPr>
          <w:rFonts w:hint="eastAsia"/>
        </w:rPr>
        <w:t>對</w:t>
      </w:r>
      <w:r w:rsidRPr="0019796A">
        <w:rPr>
          <w:rFonts w:hint="eastAsia"/>
        </w:rPr>
        <w:t>原天際線</w:t>
      </w:r>
      <w:r w:rsidRPr="00077E04">
        <w:rPr>
          <w:rFonts w:hint="eastAsia"/>
        </w:rPr>
        <w:t>所造成的影響，本論文採用填補</w:t>
      </w:r>
      <w:proofErr w:type="gramStart"/>
      <w:r w:rsidRPr="00077E04">
        <w:rPr>
          <w:rFonts w:hint="eastAsia"/>
        </w:rPr>
        <w:t>缺失值後的</w:t>
      </w:r>
      <w:proofErr w:type="gramEnd"/>
      <w:r w:rsidRPr="0019796A">
        <w:rPr>
          <w:rFonts w:hint="eastAsia"/>
        </w:rPr>
        <w:t>天際線與原天際線</w:t>
      </w:r>
      <w:r w:rsidRPr="00077E04">
        <w:rPr>
          <w:rFonts w:hint="eastAsia"/>
        </w:rPr>
        <w:t>兩者之間</w:t>
      </w:r>
      <w:proofErr w:type="gramStart"/>
      <w:r w:rsidRPr="00077E04">
        <w:rPr>
          <w:rFonts w:hint="eastAsia"/>
        </w:rPr>
        <w:t>的漢明距離</w:t>
      </w:r>
      <w:proofErr w:type="gramEnd"/>
      <w:r w:rsidRPr="00077E04">
        <w:rPr>
          <w:rFonts w:hint="eastAsia"/>
        </w:rPr>
        <w:t>(</w:t>
      </w:r>
      <w:r w:rsidRPr="00077E04">
        <w:t>hamming</w:t>
      </w:r>
      <w:r w:rsidRPr="00077E04">
        <w:rPr>
          <w:rFonts w:hint="eastAsia"/>
        </w:rPr>
        <w:t xml:space="preserve"> d</w:t>
      </w:r>
      <w:r w:rsidRPr="00077E04">
        <w:t>istance</w:t>
      </w:r>
      <w:r w:rsidRPr="00077E04">
        <w:rPr>
          <w:rFonts w:hint="eastAsia"/>
        </w:rPr>
        <w:t>)</w:t>
      </w:r>
      <w:r w:rsidRPr="00077E04">
        <w:rPr>
          <w:rFonts w:hint="eastAsia"/>
        </w:rPr>
        <w:t>作為評斷兩者相似度之標準。</w:t>
      </w:r>
      <w:proofErr w:type="gramStart"/>
      <w:r w:rsidRPr="00077E04">
        <w:rPr>
          <w:rFonts w:hint="eastAsia"/>
        </w:rPr>
        <w:t>漢明距離</w:t>
      </w:r>
      <w:proofErr w:type="gramEnd"/>
      <w:r w:rsidRPr="00077E04">
        <w:rPr>
          <w:rFonts w:hint="eastAsia"/>
        </w:rPr>
        <w:t>主要是用</w:t>
      </w:r>
      <w:r>
        <w:rPr>
          <w:rFonts w:hint="eastAsia"/>
        </w:rPr>
        <w:t>於</w:t>
      </w:r>
      <w:r w:rsidRPr="00077E04">
        <w:rPr>
          <w:rFonts w:hint="eastAsia"/>
        </w:rPr>
        <w:t>計算兩個字串相對應的位置</w:t>
      </w:r>
      <w:r>
        <w:rPr>
          <w:rFonts w:hint="eastAsia"/>
        </w:rPr>
        <w:t>具有</w:t>
      </w:r>
      <w:proofErr w:type="gramStart"/>
      <w:r w:rsidRPr="00077E04">
        <w:rPr>
          <w:rFonts w:hint="eastAsia"/>
        </w:rPr>
        <w:t>不同字符</w:t>
      </w:r>
      <w:proofErr w:type="gramEnd"/>
      <w:r w:rsidRPr="00077E04">
        <w:rPr>
          <w:rFonts w:hint="eastAsia"/>
        </w:rPr>
        <w:t>的個數，換句話說，將一個字串變換成另外一個字串所需要替換</w:t>
      </w:r>
      <w:r>
        <w:rPr>
          <w:rFonts w:hint="eastAsia"/>
        </w:rPr>
        <w:t>多少</w:t>
      </w:r>
      <w:proofErr w:type="gramStart"/>
      <w:r>
        <w:rPr>
          <w:rFonts w:hint="eastAsia"/>
        </w:rPr>
        <w:t>個</w:t>
      </w:r>
      <w:r w:rsidRPr="00077E04">
        <w:rPr>
          <w:rFonts w:hint="eastAsia"/>
        </w:rPr>
        <w:lastRenderedPageBreak/>
        <w:t>字符</w:t>
      </w:r>
      <w:proofErr w:type="gramEnd"/>
      <w:r w:rsidRPr="00077E04">
        <w:rPr>
          <w:rFonts w:hint="eastAsia"/>
        </w:rPr>
        <w:t>的總數即</w:t>
      </w:r>
      <w:proofErr w:type="gramStart"/>
      <w:r w:rsidRPr="00077E04">
        <w:rPr>
          <w:rFonts w:hint="eastAsia"/>
        </w:rPr>
        <w:t>為漢明距</w:t>
      </w:r>
      <w:proofErr w:type="gramEnd"/>
      <w:r w:rsidRPr="00077E04">
        <w:rPr>
          <w:rFonts w:hint="eastAsia"/>
        </w:rPr>
        <w:t>離。例如</w:t>
      </w:r>
      <w:r>
        <w:rPr>
          <w:rFonts w:hint="eastAsia"/>
        </w:rPr>
        <w:t>：</w:t>
      </w:r>
      <w:r w:rsidRPr="00F64A94">
        <w:rPr>
          <w:rFonts w:hint="eastAsia"/>
          <w:color w:val="0070C0"/>
        </w:rPr>
        <w:t>兩等長</w:t>
      </w:r>
      <w:r w:rsidRPr="00F64A94">
        <w:rPr>
          <w:rFonts w:hint="eastAsia"/>
          <w:color w:val="C45911" w:themeColor="accent2" w:themeShade="BF"/>
        </w:rPr>
        <w:t>(</w:t>
      </w:r>
      <w:r w:rsidRPr="00F64A94">
        <w:rPr>
          <w:rFonts w:hint="eastAsia"/>
          <w:color w:val="C45911" w:themeColor="accent2" w:themeShade="BF"/>
        </w:rPr>
        <w:t>老師我這裡的例子擺錯位置，應該在</w:t>
      </w:r>
      <w:proofErr w:type="gramStart"/>
      <w:r w:rsidRPr="00F64A94">
        <w:rPr>
          <w:rFonts w:hint="eastAsia"/>
          <w:color w:val="C45911" w:themeColor="accent2" w:themeShade="BF"/>
        </w:rPr>
        <w:t>原漢明距離</w:t>
      </w:r>
      <w:proofErr w:type="gramEnd"/>
      <w:r w:rsidRPr="00F64A94">
        <w:rPr>
          <w:rFonts w:hint="eastAsia"/>
          <w:color w:val="C45911" w:themeColor="accent2" w:themeShade="BF"/>
        </w:rPr>
        <w:t>的後面，因此還是舉等長的例子</w:t>
      </w:r>
      <w:r w:rsidRPr="00F64A94">
        <w:rPr>
          <w:rFonts w:hint="eastAsia"/>
          <w:color w:val="C45911" w:themeColor="accent2" w:themeShade="BF"/>
        </w:rPr>
        <w:t>)</w:t>
      </w:r>
      <w:r w:rsidRPr="00077E04">
        <w:rPr>
          <w:rFonts w:hint="eastAsia"/>
        </w:rPr>
        <w:t>二進位字串</w:t>
      </w:r>
      <w:r w:rsidRPr="00077E04">
        <w:rPr>
          <w:rFonts w:hint="eastAsia"/>
        </w:rPr>
        <w:t xml:space="preserve">1011101 </w:t>
      </w:r>
      <w:r w:rsidRPr="00077E04">
        <w:rPr>
          <w:rFonts w:hint="eastAsia"/>
        </w:rPr>
        <w:t>與</w:t>
      </w:r>
      <w:r w:rsidRPr="00077E04">
        <w:rPr>
          <w:rFonts w:hint="eastAsia"/>
        </w:rPr>
        <w:t xml:space="preserve"> 1001001 </w:t>
      </w:r>
      <w:r w:rsidRPr="00077E04">
        <w:rPr>
          <w:rFonts w:hint="eastAsia"/>
        </w:rPr>
        <w:t>由左向右第</w:t>
      </w:r>
      <w:r w:rsidRPr="00077E04">
        <w:rPr>
          <w:rFonts w:hint="eastAsia"/>
        </w:rPr>
        <w:t>3</w:t>
      </w:r>
      <w:r w:rsidRPr="00077E04">
        <w:rPr>
          <w:rFonts w:hint="eastAsia"/>
        </w:rPr>
        <w:t>與第</w:t>
      </w:r>
      <w:r w:rsidRPr="00077E04">
        <w:rPr>
          <w:rFonts w:hint="eastAsia"/>
        </w:rPr>
        <w:t>5</w:t>
      </w:r>
      <w:r w:rsidRPr="00077E04">
        <w:rPr>
          <w:rFonts w:hint="eastAsia"/>
        </w:rPr>
        <w:t>個位元相對位置值不同，故計算此字串的</w:t>
      </w:r>
      <w:proofErr w:type="gramStart"/>
      <w:r w:rsidRPr="00077E04">
        <w:rPr>
          <w:rFonts w:hint="eastAsia"/>
        </w:rPr>
        <w:t>標準漢明距</w:t>
      </w:r>
      <w:proofErr w:type="gramEnd"/>
      <w:r w:rsidRPr="00077E04">
        <w:rPr>
          <w:rFonts w:hint="eastAsia"/>
        </w:rPr>
        <w:t>離為</w:t>
      </w:r>
      <w:r w:rsidRPr="00077E04">
        <w:rPr>
          <w:rFonts w:hint="eastAsia"/>
        </w:rPr>
        <w:t>2</w:t>
      </w:r>
      <w:r>
        <w:rPr>
          <w:rFonts w:hint="eastAsia"/>
        </w:rPr>
        <w:t>；</w:t>
      </w:r>
      <w:r w:rsidRPr="00077E04">
        <w:rPr>
          <w:rFonts w:hint="eastAsia"/>
        </w:rPr>
        <w:t>同理，</w:t>
      </w:r>
      <w:r w:rsidRPr="00077E04">
        <w:t xml:space="preserve">toned </w:t>
      </w:r>
      <w:r w:rsidRPr="00077E04">
        <w:rPr>
          <w:rFonts w:hint="eastAsia"/>
        </w:rPr>
        <w:t>與</w:t>
      </w:r>
      <w:r w:rsidRPr="00077E04">
        <w:rPr>
          <w:rFonts w:hint="eastAsia"/>
        </w:rPr>
        <w:t xml:space="preserve"> </w:t>
      </w:r>
      <w:r w:rsidRPr="00077E04">
        <w:t>roses</w:t>
      </w:r>
      <w:r w:rsidRPr="00077E04">
        <w:rPr>
          <w:rFonts w:hint="eastAsia"/>
        </w:rPr>
        <w:t>之間</w:t>
      </w:r>
      <w:proofErr w:type="gramStart"/>
      <w:r w:rsidRPr="00077E04">
        <w:rPr>
          <w:rFonts w:hint="eastAsia"/>
        </w:rPr>
        <w:t>的漢明距離</w:t>
      </w:r>
      <w:proofErr w:type="gramEnd"/>
      <w:r w:rsidRPr="00077E04">
        <w:rPr>
          <w:rFonts w:hint="eastAsia"/>
        </w:rPr>
        <w:t>為</w:t>
      </w:r>
      <w:r w:rsidRPr="00077E04">
        <w:rPr>
          <w:rFonts w:hint="eastAsia"/>
        </w:rPr>
        <w:t>3</w:t>
      </w:r>
      <w:r w:rsidRPr="00077E04">
        <w:rPr>
          <w:rFonts w:hint="eastAsia"/>
        </w:rPr>
        <w:t>，以此類推。</w:t>
      </w:r>
    </w:p>
    <w:p w14:paraId="2B452B8E" w14:textId="77777777" w:rsidR="00BB29EA" w:rsidRPr="00077E04" w:rsidRDefault="00BB29EA" w:rsidP="00BB29EA">
      <w:pPr>
        <w:ind w:firstLine="480"/>
      </w:pPr>
      <w:r w:rsidRPr="00077E04">
        <w:rPr>
          <w:rFonts w:hint="eastAsia"/>
        </w:rPr>
        <w:t>本論文</w:t>
      </w:r>
      <w:proofErr w:type="gramStart"/>
      <w:r w:rsidRPr="00077E04">
        <w:rPr>
          <w:rFonts w:hint="eastAsia"/>
        </w:rPr>
        <w:t>使用漢明距離</w:t>
      </w:r>
      <w:proofErr w:type="gramEnd"/>
      <w:r>
        <w:rPr>
          <w:rFonts w:hint="eastAsia"/>
        </w:rPr>
        <w:t>定義</w:t>
      </w:r>
      <w:r w:rsidRPr="00077E04">
        <w:rPr>
          <w:rFonts w:hint="eastAsia"/>
        </w:rPr>
        <w:t>中須</w:t>
      </w:r>
      <w:proofErr w:type="gramStart"/>
      <w:r w:rsidRPr="00077E04">
        <w:rPr>
          <w:rFonts w:hint="eastAsia"/>
        </w:rPr>
        <w:t>置換字符次</w:t>
      </w:r>
      <w:proofErr w:type="gramEnd"/>
      <w:r w:rsidRPr="00077E04">
        <w:rPr>
          <w:rFonts w:hint="eastAsia"/>
        </w:rPr>
        <w:t>數的觀念，因此並</w:t>
      </w:r>
      <w:r w:rsidRPr="00F64A94">
        <w:rPr>
          <w:rFonts w:hint="eastAsia"/>
          <w:color w:val="0070C0"/>
        </w:rPr>
        <w:t>沒有要求兩字串必須等長之限制。</w:t>
      </w:r>
      <w:r w:rsidRPr="00077E04">
        <w:rPr>
          <w:rFonts w:hint="eastAsia"/>
        </w:rPr>
        <w:t>本論文所採用的是集合上</w:t>
      </w:r>
      <w:proofErr w:type="gramStart"/>
      <w:r w:rsidRPr="00077E04">
        <w:rPr>
          <w:rFonts w:hint="eastAsia"/>
        </w:rPr>
        <w:t>的漢明距離</w:t>
      </w:r>
      <w:proofErr w:type="gramEnd"/>
      <w:r w:rsidRPr="00077E04">
        <w:rPr>
          <w:rFonts w:hint="eastAsia"/>
        </w:rPr>
        <w:t>概念，換句話說，</w:t>
      </w:r>
      <w:r>
        <w:rPr>
          <w:rFonts w:hint="eastAsia"/>
        </w:rPr>
        <w:t>任意兩個</w:t>
      </w:r>
      <w:r w:rsidRPr="00077E04">
        <w:rPr>
          <w:rFonts w:hint="eastAsia"/>
        </w:rPr>
        <w:t>集合</w:t>
      </w:r>
      <w:r>
        <w:rPr>
          <w:rFonts w:hint="eastAsia"/>
        </w:rPr>
        <w:t>之間</w:t>
      </w:r>
      <w:r w:rsidRPr="00077E04">
        <w:rPr>
          <w:rFonts w:hint="eastAsia"/>
        </w:rPr>
        <w:t>必須插入或刪除多少元素才能使兩集合相同</w:t>
      </w:r>
      <w:r>
        <w:rPr>
          <w:rFonts w:hint="eastAsia"/>
        </w:rPr>
        <w:t>。</w:t>
      </w:r>
      <w:r>
        <w:rPr>
          <w:rFonts w:hint="eastAsia"/>
          <w:color w:val="0070C0"/>
        </w:rPr>
        <w:t>例如：已知三個集合，</w:t>
      </w:r>
      <m:oMath>
        <m:r>
          <m:rPr>
            <m:sty m:val="p"/>
          </m:rPr>
          <w:rPr>
            <w:rFonts w:ascii="Cambria Math" w:hAnsi="Cambria Math"/>
          </w:rPr>
          <m:t>P=</m:t>
        </m:r>
        <m:d>
          <m:dPr>
            <m:begChr m:val="{"/>
            <m:endChr m:val="}"/>
            <m:ctrlPr>
              <w:rPr>
                <w:rFonts w:ascii="Cambria Math" w:hAnsi="Cambria Math"/>
              </w:rPr>
            </m:ctrlPr>
          </m:dPr>
          <m:e>
            <m:r>
              <w:rPr>
                <w:rFonts w:ascii="Cambria Math" w:hAnsi="Cambria Math"/>
              </w:rPr>
              <m:t>a,b,c</m:t>
            </m:r>
          </m:e>
        </m:d>
        <m:r>
          <w:rPr>
            <w:rFonts w:ascii="Cambria Math" w:hAnsi="Cambria Math"/>
          </w:rPr>
          <m:t>, Q={e,c,b,d}, R={d,e}</m:t>
        </m:r>
      </m:oMath>
      <w:r>
        <w:rPr>
          <w:rFonts w:hint="eastAsia"/>
          <w:color w:val="0070C0"/>
        </w:rPr>
        <w:t>。</w:t>
      </w:r>
      <w:r>
        <w:rPr>
          <w:color w:val="0070C0"/>
        </w:rPr>
        <w:t>P</w:t>
      </w:r>
      <w:r>
        <w:rPr>
          <w:rFonts w:hint="eastAsia"/>
          <w:color w:val="0070C0"/>
        </w:rPr>
        <w:t>、</w:t>
      </w:r>
      <w:r>
        <w:rPr>
          <w:color w:val="0070C0"/>
        </w:rPr>
        <w:t>Q</w:t>
      </w:r>
      <w:r>
        <w:rPr>
          <w:rFonts w:hint="eastAsia"/>
          <w:color w:val="0070C0"/>
        </w:rPr>
        <w:t>需要置換三個元素才能使兩集合相同，因此</w:t>
      </w:r>
      <w:r>
        <w:rPr>
          <w:rFonts w:hint="eastAsia"/>
          <w:color w:val="0070C0"/>
        </w:rPr>
        <w:t>P</w:t>
      </w:r>
      <w:r>
        <w:rPr>
          <w:rFonts w:hint="eastAsia"/>
          <w:color w:val="0070C0"/>
        </w:rPr>
        <w:t>、</w:t>
      </w:r>
      <w:r>
        <w:rPr>
          <w:rFonts w:hint="eastAsia"/>
          <w:color w:val="0070C0"/>
        </w:rPr>
        <w:t>Q</w:t>
      </w:r>
      <w:r>
        <w:rPr>
          <w:rFonts w:hint="eastAsia"/>
          <w:color w:val="0070C0"/>
        </w:rPr>
        <w:t>之間的在本論文上所定義</w:t>
      </w:r>
      <w:proofErr w:type="gramStart"/>
      <w:r>
        <w:rPr>
          <w:rFonts w:hint="eastAsia"/>
          <w:color w:val="0070C0"/>
        </w:rPr>
        <w:t>的漢明距離</w:t>
      </w:r>
      <w:proofErr w:type="gramEnd"/>
      <w:r>
        <w:rPr>
          <w:rFonts w:hint="eastAsia"/>
          <w:color w:val="0070C0"/>
        </w:rPr>
        <w:t>為</w:t>
      </w:r>
      <w:r>
        <w:rPr>
          <w:rFonts w:hint="eastAsia"/>
          <w:color w:val="0070C0"/>
        </w:rPr>
        <w:t>3</w:t>
      </w:r>
      <w:r>
        <w:rPr>
          <w:rFonts w:hint="eastAsia"/>
          <w:color w:val="0070C0"/>
        </w:rPr>
        <w:t>，</w:t>
      </w:r>
      <w:r>
        <w:rPr>
          <w:rFonts w:hint="eastAsia"/>
          <w:color w:val="0070C0"/>
        </w:rPr>
        <w:t>Q</w:t>
      </w:r>
      <w:r>
        <w:rPr>
          <w:rFonts w:hint="eastAsia"/>
          <w:color w:val="0070C0"/>
        </w:rPr>
        <w:t>、</w:t>
      </w:r>
      <w:r>
        <w:rPr>
          <w:color w:val="0070C0"/>
        </w:rPr>
        <w:t>R</w:t>
      </w:r>
      <w:proofErr w:type="gramStart"/>
      <w:r>
        <w:rPr>
          <w:rFonts w:hint="eastAsia"/>
          <w:color w:val="0070C0"/>
        </w:rPr>
        <w:t>的漢明距</w:t>
      </w:r>
      <w:proofErr w:type="gramEnd"/>
      <w:r>
        <w:rPr>
          <w:rFonts w:hint="eastAsia"/>
          <w:color w:val="0070C0"/>
        </w:rPr>
        <w:t>離為</w:t>
      </w:r>
      <w:r>
        <w:rPr>
          <w:rFonts w:hint="eastAsia"/>
          <w:color w:val="0070C0"/>
        </w:rPr>
        <w:t>2</w:t>
      </w:r>
      <w:r>
        <w:rPr>
          <w:rFonts w:hint="eastAsia"/>
          <w:color w:val="0070C0"/>
        </w:rPr>
        <w:t>，而</w:t>
      </w:r>
      <w:r>
        <w:rPr>
          <w:rFonts w:hint="eastAsia"/>
          <w:color w:val="0070C0"/>
        </w:rPr>
        <w:t>P</w:t>
      </w:r>
      <w:r>
        <w:rPr>
          <w:rFonts w:hint="eastAsia"/>
          <w:color w:val="0070C0"/>
        </w:rPr>
        <w:t>、</w:t>
      </w:r>
      <w:r>
        <w:rPr>
          <w:rFonts w:hint="eastAsia"/>
          <w:color w:val="0070C0"/>
        </w:rPr>
        <w:t>R</w:t>
      </w:r>
      <w:r>
        <w:rPr>
          <w:rFonts w:hint="eastAsia"/>
          <w:color w:val="0070C0"/>
        </w:rPr>
        <w:t>之間</w:t>
      </w:r>
      <w:proofErr w:type="gramStart"/>
      <w:r>
        <w:rPr>
          <w:rFonts w:hint="eastAsia"/>
          <w:color w:val="0070C0"/>
        </w:rPr>
        <w:t>的漢明距</w:t>
      </w:r>
      <w:proofErr w:type="gramEnd"/>
      <w:r>
        <w:rPr>
          <w:rFonts w:hint="eastAsia"/>
          <w:color w:val="0070C0"/>
        </w:rPr>
        <w:t>離則為</w:t>
      </w:r>
      <w:r>
        <w:rPr>
          <w:rFonts w:hint="eastAsia"/>
          <w:color w:val="0070C0"/>
        </w:rPr>
        <w:t>5</w:t>
      </w:r>
      <w:r>
        <w:rPr>
          <w:rFonts w:hint="eastAsia"/>
          <w:color w:val="0070C0"/>
        </w:rPr>
        <w:t>。</w:t>
      </w:r>
      <w:r w:rsidRPr="00077E04">
        <w:rPr>
          <w:rFonts w:hint="eastAsia"/>
        </w:rPr>
        <w:t>使用這樣的觀念原因有二</w:t>
      </w:r>
      <w:r>
        <w:rPr>
          <w:rFonts w:hint="eastAsia"/>
        </w:rPr>
        <w:t>：</w:t>
      </w:r>
    </w:p>
    <w:p w14:paraId="17A4A035" w14:textId="77777777" w:rsidR="00BB29EA" w:rsidRPr="00077E04" w:rsidRDefault="00BB29EA" w:rsidP="00BB29EA">
      <w:pPr>
        <w:pStyle w:val="af4"/>
        <w:numPr>
          <w:ilvl w:val="0"/>
          <w:numId w:val="16"/>
        </w:numPr>
        <w:ind w:leftChars="0"/>
      </w:pPr>
      <w:r w:rsidRPr="00077E04">
        <w:rPr>
          <w:rFonts w:hint="eastAsia"/>
        </w:rPr>
        <w:t>集合內元素不具有順序性，只能檢查某元素存在與否，此性質在字串問題上即為對應位置是否具有相同值。</w:t>
      </w:r>
    </w:p>
    <w:p w14:paraId="21A2DEE2" w14:textId="77777777" w:rsidR="00BB29EA" w:rsidRPr="00077E04" w:rsidRDefault="00BB29EA" w:rsidP="00BB29EA">
      <w:pPr>
        <w:pStyle w:val="af4"/>
        <w:numPr>
          <w:ilvl w:val="0"/>
          <w:numId w:val="16"/>
        </w:numPr>
        <w:ind w:leftChars="0"/>
      </w:pPr>
      <w:r w:rsidRPr="00077E04">
        <w:rPr>
          <w:rFonts w:hint="eastAsia"/>
        </w:rPr>
        <w:t>兩集合相同的充分且必要條件為兩集合具有相同元素且相異元素個數相同，此性質對應到字串問題上則為兩字串長度必須相同。</w:t>
      </w:r>
    </w:p>
    <w:p w14:paraId="004D3E7A" w14:textId="77777777" w:rsidR="00BB29EA" w:rsidRPr="00077E04" w:rsidRDefault="00BB29EA" w:rsidP="00BB29EA">
      <w:pPr>
        <w:ind w:firstLine="360"/>
      </w:pPr>
      <w:r w:rsidRPr="00077E04">
        <w:rPr>
          <w:rFonts w:hint="eastAsia"/>
        </w:rPr>
        <w:t>判斷</w:t>
      </w:r>
      <w:r w:rsidRPr="00E52F30">
        <w:rPr>
          <w:rFonts w:hint="eastAsia"/>
        </w:rPr>
        <w:t>原天際線</w:t>
      </w:r>
      <w:r w:rsidRPr="00E52F30">
        <w:rPr>
          <w:rFonts w:hint="eastAsia"/>
        </w:rPr>
        <w:t xml:space="preserve"> </w:t>
      </w:r>
      <m:oMath>
        <m:r>
          <m:rPr>
            <m:sty m:val="p"/>
          </m:rPr>
          <w:rPr>
            <w:rFonts w:ascii="Cambria Math" w:hAnsi="Cambria Math"/>
          </w:rPr>
          <m:t>S</m:t>
        </m:r>
      </m:oMath>
      <w:r w:rsidRPr="00E52F30">
        <w:rPr>
          <w:rFonts w:hint="eastAsia"/>
        </w:rPr>
        <w:t xml:space="preserve"> </w:t>
      </w:r>
      <w:r w:rsidRPr="00E52F30">
        <w:rPr>
          <w:rFonts w:hint="eastAsia"/>
        </w:rPr>
        <w:t>與近似天際線</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的相似程度</w:t>
      </w:r>
      <w:r>
        <w:rPr>
          <w:rFonts w:hint="eastAsia"/>
        </w:rPr>
        <w:t>之</w:t>
      </w:r>
      <w:r w:rsidRPr="00077E04">
        <w:rPr>
          <w:rFonts w:hint="eastAsia"/>
        </w:rPr>
        <w:t>計算方法如下</w:t>
      </w:r>
      <w:r w:rsidRPr="00077E04">
        <w:rPr>
          <w:rFonts w:hint="eastAsia"/>
        </w:rPr>
        <w:t>:</w:t>
      </w:r>
    </w:p>
    <w:p w14:paraId="2E626E8A" w14:textId="77777777" w:rsidR="00BB29EA" w:rsidRPr="00077E04" w:rsidRDefault="00BB29EA" w:rsidP="00BB29EA">
      <w:pPr>
        <w:pStyle w:val="af4"/>
        <w:numPr>
          <w:ilvl w:val="1"/>
          <w:numId w:val="16"/>
        </w:numPr>
        <w:ind w:leftChars="0"/>
      </w:pPr>
      <w:r w:rsidRPr="00077E04">
        <w:rPr>
          <w:rFonts w:hint="eastAsia"/>
        </w:rPr>
        <w:t>天際線</w:t>
      </w:r>
      <w:r w:rsidRPr="00077E04">
        <w:rPr>
          <w:rFonts w:hint="eastAsia"/>
        </w:rPr>
        <w:t xml:space="preserve"> </w:t>
      </w:r>
      <m:oMath>
        <m:r>
          <m:rPr>
            <m:sty m:val="p"/>
          </m:rPr>
          <w:rPr>
            <w:rFonts w:ascii="Cambria Math" w:hAnsi="Cambria Math"/>
          </w:rPr>
          <m:t>S</m:t>
        </m:r>
      </m:oMath>
      <w:r w:rsidRPr="00077E04">
        <w:rPr>
          <w:rFonts w:hint="eastAsia"/>
        </w:rPr>
        <w:t xml:space="preserve"> </w:t>
      </w:r>
      <w:r w:rsidRPr="00077E04">
        <w:rPr>
          <w:rFonts w:hint="eastAsia"/>
        </w:rPr>
        <w:t>與</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中相異元素總個數為該集合</w:t>
      </w:r>
      <w:r w:rsidRPr="00077E04">
        <w:rPr>
          <w:rFonts w:hint="eastAsia"/>
        </w:rPr>
        <w:t>s</w:t>
      </w:r>
      <w:r w:rsidRPr="00077E04">
        <w:t>ize</w:t>
      </w:r>
      <w:r w:rsidRPr="00077E04">
        <w:rPr>
          <w:rFonts w:hint="eastAsia"/>
        </w:rPr>
        <w:t>。</w:t>
      </w:r>
    </w:p>
    <w:p w14:paraId="11378206" w14:textId="77777777" w:rsidR="00BB29EA" w:rsidRPr="00077E04" w:rsidRDefault="00BB29EA" w:rsidP="00BB29EA">
      <w:pPr>
        <w:pStyle w:val="af4"/>
        <w:numPr>
          <w:ilvl w:val="1"/>
          <w:numId w:val="16"/>
        </w:numPr>
        <w:ind w:leftChars="0"/>
      </w:pPr>
      <m:oMath>
        <m:r>
          <m:rPr>
            <m:sty m:val="p"/>
          </m:rPr>
          <w:rPr>
            <w:rFonts w:ascii="Cambria Math" w:hAnsi="Cambria Math"/>
          </w:rPr>
          <m:t>S</m:t>
        </m:r>
      </m:oMath>
      <w:r w:rsidRPr="00077E04">
        <w:rPr>
          <w:rFonts w:hint="eastAsia"/>
        </w:rPr>
        <w:t xml:space="preserve"> </w:t>
      </w:r>
      <w:r w:rsidRPr="00077E04">
        <w:rPr>
          <w:rFonts w:hint="eastAsia"/>
        </w:rPr>
        <w:t>與</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集合具有相同元素個數稱為</w:t>
      </w:r>
      <w:r w:rsidRPr="00077E04">
        <w:rPr>
          <w:rFonts w:hint="eastAsia"/>
        </w:rPr>
        <w:t>h</w:t>
      </w:r>
      <w:r w:rsidRPr="00077E04">
        <w:t>it count</w:t>
      </w:r>
      <w:r w:rsidRPr="00077E04">
        <w:rPr>
          <w:rFonts w:hint="eastAsia"/>
        </w:rPr>
        <w:t>。</w:t>
      </w:r>
    </w:p>
    <w:p w14:paraId="1983D289" w14:textId="77777777" w:rsidR="00BB29EA" w:rsidRPr="00077E04" w:rsidRDefault="00BB29EA" w:rsidP="00BB29EA">
      <w:pPr>
        <w:pStyle w:val="af4"/>
        <w:numPr>
          <w:ilvl w:val="1"/>
          <w:numId w:val="16"/>
        </w:numPr>
        <w:ind w:leftChars="0"/>
      </w:pPr>
      <m:oMath>
        <m:r>
          <m:rPr>
            <m:sty m:val="p"/>
          </m:rPr>
          <w:rPr>
            <w:rFonts w:ascii="Cambria Math" w:hAnsi="Cambria Math"/>
          </w:rPr>
          <m:t>S</m:t>
        </m:r>
      </m:oMath>
      <w:r w:rsidRPr="00077E04">
        <w:rPr>
          <w:rFonts w:hint="eastAsia"/>
        </w:rPr>
        <w:t xml:space="preserve"> </w:t>
      </w:r>
      <w:r w:rsidRPr="00077E04">
        <w:rPr>
          <w:rFonts w:hint="eastAsia"/>
        </w:rPr>
        <w:t>之中有的元素但</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w:t>
      </w:r>
      <w:r w:rsidRPr="00077E04">
        <w:rPr>
          <w:rFonts w:hint="eastAsia"/>
        </w:rPr>
        <w:t>中沒有的元素</w:t>
      </w:r>
      <w:r>
        <w:rPr>
          <w:rFonts w:hint="eastAsia"/>
        </w:rPr>
        <w:t>之</w:t>
      </w:r>
      <w:r w:rsidRPr="00077E04">
        <w:rPr>
          <w:rFonts w:hint="eastAsia"/>
        </w:rPr>
        <w:t>個數以及</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w:t>
      </w:r>
      <w:r w:rsidRPr="00077E04">
        <w:rPr>
          <w:rFonts w:hint="eastAsia"/>
        </w:rPr>
        <w:t>之中有的元素但</w:t>
      </w:r>
      <w:r w:rsidRPr="00077E04">
        <w:rPr>
          <w:rFonts w:hint="eastAsia"/>
        </w:rPr>
        <w:t xml:space="preserve"> </w:t>
      </w:r>
      <m:oMath>
        <m:r>
          <m:rPr>
            <m:sty m:val="p"/>
          </m:rPr>
          <w:rPr>
            <w:rFonts w:ascii="Cambria Math" w:hAnsi="Cambria Math"/>
          </w:rPr>
          <m:t>S</m:t>
        </m:r>
      </m:oMath>
      <w:r w:rsidRPr="00077E04">
        <w:rPr>
          <w:rFonts w:hint="eastAsia"/>
        </w:rPr>
        <w:t xml:space="preserve"> </w:t>
      </w:r>
      <w:r w:rsidRPr="00077E04">
        <w:rPr>
          <w:rFonts w:hint="eastAsia"/>
        </w:rPr>
        <w:t>中沒有的元素</w:t>
      </w:r>
      <w:r>
        <w:rPr>
          <w:rFonts w:hint="eastAsia"/>
        </w:rPr>
        <w:t>之</w:t>
      </w:r>
      <w:r w:rsidRPr="00077E04">
        <w:rPr>
          <w:rFonts w:hint="eastAsia"/>
        </w:rPr>
        <w:t>個數</w:t>
      </w:r>
      <w:r>
        <w:rPr>
          <w:rFonts w:hint="eastAsia"/>
        </w:rPr>
        <w:t>，將其加</w:t>
      </w:r>
      <w:r w:rsidRPr="00077E04">
        <w:rPr>
          <w:rFonts w:hint="eastAsia"/>
        </w:rPr>
        <w:t>總</w:t>
      </w:r>
      <w:r>
        <w:rPr>
          <w:rFonts w:hint="eastAsia"/>
        </w:rPr>
        <w:t>之</w:t>
      </w:r>
      <w:proofErr w:type="gramStart"/>
      <w:r w:rsidRPr="00077E04">
        <w:rPr>
          <w:rFonts w:hint="eastAsia"/>
        </w:rPr>
        <w:t>和</w:t>
      </w:r>
      <w:proofErr w:type="gramEnd"/>
      <w:r w:rsidRPr="00077E04">
        <w:rPr>
          <w:rFonts w:hint="eastAsia"/>
        </w:rPr>
        <w:t>，稱為</w:t>
      </w:r>
      <w:r w:rsidRPr="00077E04">
        <w:rPr>
          <w:rFonts w:hint="eastAsia"/>
        </w:rPr>
        <w:t>m</w:t>
      </w:r>
      <w:r w:rsidRPr="00077E04">
        <w:t>iss count</w:t>
      </w:r>
      <w:r w:rsidRPr="00077E04">
        <w:rPr>
          <w:rFonts w:hint="eastAsia"/>
        </w:rPr>
        <w:t>。</w:t>
      </w:r>
      <w:r w:rsidRPr="00077E04">
        <w:rPr>
          <w:rFonts w:hint="eastAsia"/>
        </w:rPr>
        <w:t>m</w:t>
      </w:r>
      <w:r w:rsidRPr="00077E04">
        <w:t>iss count</w:t>
      </w:r>
      <w:r w:rsidRPr="00077E04">
        <w:rPr>
          <w:rFonts w:hint="eastAsia"/>
        </w:rPr>
        <w:t>就是本論文所定義的集合上</w:t>
      </w:r>
      <w:proofErr w:type="gramStart"/>
      <w:r w:rsidRPr="00077E04">
        <w:rPr>
          <w:rFonts w:hint="eastAsia"/>
        </w:rPr>
        <w:t>的漢明距</w:t>
      </w:r>
      <w:r>
        <w:rPr>
          <w:rFonts w:hint="eastAsia"/>
        </w:rPr>
        <w:t>離</w:t>
      </w:r>
      <w:proofErr w:type="gramEnd"/>
      <w:r w:rsidRPr="00077E04">
        <w:rPr>
          <w:rFonts w:hint="eastAsia"/>
        </w:rPr>
        <w:t>。</w:t>
      </w:r>
    </w:p>
    <w:p w14:paraId="713087A4" w14:textId="77777777" w:rsidR="00BB29EA" w:rsidRPr="00077E04" w:rsidRDefault="00BB29EA" w:rsidP="00BB29EA">
      <w:pPr>
        <w:ind w:left="360" w:firstLine="480"/>
      </w:pPr>
      <w:r w:rsidRPr="00077E04">
        <w:t xml:space="preserve">4. hit ratio = </w:t>
      </w:r>
      <m:oMath>
        <m:f>
          <m:fPr>
            <m:type m:val="lin"/>
            <m:ctrlPr>
              <w:rPr>
                <w:rFonts w:ascii="Cambria Math" w:hAnsi="Cambria Math"/>
              </w:rPr>
            </m:ctrlPr>
          </m:fPr>
          <m:num>
            <m:r>
              <w:rPr>
                <w:rFonts w:ascii="Cambria Math" w:hAnsi="Cambria Math"/>
              </w:rPr>
              <m:t>hit count</m:t>
            </m:r>
          </m:num>
          <m:den>
            <m:r>
              <w:rPr>
                <w:rFonts w:ascii="Cambria Math" w:hAnsi="Cambria Math" w:hint="eastAsia"/>
              </w:rPr>
              <m:t>(</m:t>
            </m:r>
            <m:r>
              <w:rPr>
                <w:rFonts w:ascii="Cambria Math" w:hAnsi="Cambria Math"/>
              </w:rPr>
              <m:t>hit count+miss count</m:t>
            </m:r>
          </m:den>
        </m:f>
        <m:r>
          <w:rPr>
            <w:rFonts w:ascii="Cambria Math" w:hAnsi="Cambria Math" w:hint="eastAsia"/>
          </w:rPr>
          <m:t>)</m:t>
        </m:r>
      </m:oMath>
    </w:p>
    <w:p w14:paraId="6DD08F6B" w14:textId="77777777" w:rsidR="00BB29EA" w:rsidRPr="00077E04" w:rsidRDefault="00BB29EA" w:rsidP="00BB29EA">
      <w:pPr>
        <w:ind w:firstLine="360"/>
      </w:pPr>
      <w:r>
        <w:rPr>
          <w:rFonts w:hint="eastAsia"/>
        </w:rPr>
        <w:t>今</w:t>
      </w:r>
      <w:r w:rsidRPr="00077E04">
        <w:rPr>
          <w:rFonts w:hint="eastAsia"/>
        </w:rPr>
        <w:t>舉例說明</w:t>
      </w:r>
      <w:r w:rsidRPr="00077E04">
        <w:rPr>
          <w:rFonts w:hint="eastAsia"/>
        </w:rPr>
        <w:t>:</w:t>
      </w:r>
    </w:p>
    <w:p w14:paraId="751AEAFD" w14:textId="77777777" w:rsidR="00BB29EA" w:rsidRPr="00077E04" w:rsidRDefault="00BB29EA" w:rsidP="00BB29EA">
      <w:pPr>
        <w:pStyle w:val="af4"/>
        <w:ind w:leftChars="0" w:left="360"/>
      </w:pPr>
      <w:r w:rsidRPr="00077E04">
        <w:t xml:space="preserve">original </w:t>
      </w:r>
      <w:r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Pr="00077E04">
        <w:rPr>
          <w:rFonts w:hint="eastAsia"/>
        </w:rPr>
        <w:t xml:space="preserve"> s</w:t>
      </w:r>
      <w:proofErr w:type="spellStart"/>
      <w:r w:rsidRPr="00077E04">
        <w:t>ize</w:t>
      </w:r>
      <w:proofErr w:type="spellEnd"/>
      <w:r w:rsidRPr="00077E04">
        <w:rPr>
          <w:rFonts w:hint="eastAsia"/>
        </w:rPr>
        <w:t>為</w:t>
      </w:r>
      <w:r w:rsidRPr="00077E04">
        <w:rPr>
          <w:rFonts w:hint="eastAsia"/>
        </w:rPr>
        <w:t>5</w:t>
      </w:r>
    </w:p>
    <w:p w14:paraId="24B5D423" w14:textId="77777777" w:rsidR="00BB29EA" w:rsidRPr="00077E04" w:rsidRDefault="00BB29EA" w:rsidP="00BB29EA">
      <w:pPr>
        <w:pStyle w:val="af4"/>
        <w:ind w:leftChars="0" w:left="360"/>
      </w:pPr>
      <w:r w:rsidRPr="00077E04">
        <w:t xml:space="preserve">estimated-1 </w:t>
      </w:r>
      <w:r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Pr="00077E04">
        <w:rPr>
          <w:rFonts w:hint="eastAsia"/>
        </w:rPr>
        <w:t>，</w:t>
      </w:r>
      <w:r w:rsidRPr="00077E04">
        <w:rPr>
          <w:rFonts w:hint="eastAsia"/>
        </w:rPr>
        <w:t>s</w:t>
      </w:r>
      <w:r w:rsidRPr="00077E04">
        <w:t>ize</w:t>
      </w:r>
      <w:r w:rsidRPr="00077E04">
        <w:rPr>
          <w:rFonts w:hint="eastAsia"/>
        </w:rPr>
        <w:t>為</w:t>
      </w:r>
      <w:r w:rsidRPr="00077E04">
        <w:rPr>
          <w:rFonts w:hint="eastAsia"/>
        </w:rPr>
        <w:t>7</w:t>
      </w:r>
    </w:p>
    <w:p w14:paraId="6E980FAA" w14:textId="77777777" w:rsidR="00BB29EA" w:rsidRPr="00077E04" w:rsidRDefault="00BB29EA" w:rsidP="00BB29EA">
      <w:pPr>
        <w:pStyle w:val="af4"/>
        <w:ind w:leftChars="0" w:left="360"/>
      </w:pPr>
      <w:r w:rsidRPr="00077E04">
        <w:t xml:space="preserve">estimated-2 </w:t>
      </w:r>
      <w:r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Pr="00077E04">
        <w:rPr>
          <w:rFonts w:hint="eastAsia"/>
        </w:rPr>
        <w:t>，</w:t>
      </w:r>
      <w:r w:rsidRPr="00077E04">
        <w:rPr>
          <w:rFonts w:hint="eastAsia"/>
        </w:rPr>
        <w:t>s</w:t>
      </w:r>
      <w:r w:rsidRPr="00077E04">
        <w:t>ize</w:t>
      </w:r>
      <w:r w:rsidRPr="00077E04">
        <w:rPr>
          <w:rFonts w:hint="eastAsia"/>
        </w:rPr>
        <w:t>為</w:t>
      </w:r>
      <w:r w:rsidRPr="00077E04">
        <w:rPr>
          <w:rFonts w:hint="eastAsia"/>
        </w:rPr>
        <w:t>4</w:t>
      </w:r>
    </w:p>
    <w:p w14:paraId="5A9DDB80" w14:textId="77777777" w:rsidR="00BB29EA" w:rsidRPr="00077E04" w:rsidRDefault="00BB29EA" w:rsidP="00BB29EA">
      <w:pPr>
        <w:pStyle w:val="af4"/>
        <w:ind w:leftChars="0" w:left="360"/>
      </w:pPr>
      <w:r w:rsidRPr="00077E04">
        <w:rPr>
          <w:rFonts w:hint="eastAsia"/>
        </w:rPr>
        <w:t>e</w:t>
      </w:r>
      <w:r w:rsidRPr="00077E04">
        <w:t>stimated-1</w:t>
      </w:r>
      <w:r w:rsidRPr="00077E04">
        <w:rPr>
          <w:rFonts w:cs="Times New Roman"/>
          <w:noProof/>
          <w:szCs w:val="24"/>
        </w:rPr>
        <w:t xml:space="preserve"> skyline set</w:t>
      </w:r>
      <w:r w:rsidRPr="00077E04">
        <w:rPr>
          <w:rFonts w:hint="eastAsia"/>
        </w:rPr>
        <w:t>與</w:t>
      </w:r>
      <w:r w:rsidRPr="00077E04">
        <w:rPr>
          <w:rFonts w:hint="eastAsia"/>
        </w:rPr>
        <w:t xml:space="preserve">original </w:t>
      </w:r>
      <w:r w:rsidRPr="00077E04">
        <w:rPr>
          <w:rFonts w:cs="Times New Roman"/>
          <w:noProof/>
          <w:szCs w:val="24"/>
        </w:rPr>
        <w:t>skyline set</w:t>
      </w:r>
      <w:r w:rsidRPr="00077E04">
        <w:rPr>
          <w:rFonts w:hint="eastAsia"/>
        </w:rPr>
        <w:t>具有</w:t>
      </w:r>
      <w:r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 count = 2</w:t>
      </w:r>
      <w:r w:rsidRPr="00077E04">
        <w:rPr>
          <w:rFonts w:hint="eastAsia"/>
        </w:rPr>
        <w:t>，且</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D</w:t>
      </w:r>
      <w:r w:rsidRPr="00077E04">
        <w:rPr>
          <w:rFonts w:hint="eastAsia"/>
        </w:rPr>
        <w:t>、</w:t>
      </w:r>
      <w:r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並沒有猜中故</w:t>
      </w:r>
      <w:r w:rsidRPr="00077E04">
        <w:rPr>
          <w:rFonts w:hint="eastAsia"/>
        </w:rPr>
        <w:t>m</w:t>
      </w:r>
      <w:r w:rsidRPr="00077E04">
        <w:t xml:space="preserve">iss </w:t>
      </w:r>
      <w:r w:rsidRPr="00077E04">
        <w:rPr>
          <w:rFonts w:hint="eastAsia"/>
        </w:rPr>
        <w:t>c</w:t>
      </w:r>
      <w:r w:rsidRPr="00077E04">
        <w:t>ount</w:t>
      </w:r>
      <w:r w:rsidRPr="00077E04">
        <w:rPr>
          <w:rFonts w:hint="eastAsia"/>
        </w:rPr>
        <w:t xml:space="preserve"> = 6</w:t>
      </w:r>
      <w:r w:rsidRPr="00077E04">
        <w:rPr>
          <w:rFonts w:hint="eastAsia"/>
        </w:rPr>
        <w:t>，</w:t>
      </w:r>
      <w:r w:rsidRPr="00077E04">
        <w:rPr>
          <w:rFonts w:hint="eastAsia"/>
        </w:rPr>
        <w:t>h</w:t>
      </w:r>
      <w:r w:rsidRPr="00077E04">
        <w:t>it ratio</w:t>
      </w:r>
      <w:r w:rsidRPr="00077E04">
        <w:rPr>
          <w:rFonts w:hint="eastAsia"/>
        </w:rPr>
        <w:t>為</w:t>
      </w:r>
      <w:r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Pr="00077E04">
        <w:rPr>
          <w:rFonts w:hint="eastAsia"/>
        </w:rPr>
        <w:t xml:space="preserve"> =</w:t>
      </w:r>
      <w:r w:rsidRPr="00077E04">
        <w:t xml:space="preserve"> 0.</w:t>
      </w:r>
      <w:r w:rsidRPr="00077E04">
        <w:rPr>
          <w:rFonts w:hint="eastAsia"/>
        </w:rPr>
        <w:t>2</w:t>
      </w:r>
      <w:r w:rsidRPr="00077E04">
        <w:rPr>
          <w:rFonts w:hint="eastAsia"/>
        </w:rPr>
        <w:t>。</w:t>
      </w:r>
    </w:p>
    <w:p w14:paraId="74FAA952" w14:textId="77777777" w:rsidR="00BB29EA" w:rsidRPr="00077E04" w:rsidRDefault="00BB29EA" w:rsidP="00BB29EA">
      <w:pPr>
        <w:pStyle w:val="af4"/>
        <w:ind w:leftChars="0" w:left="360"/>
      </w:pPr>
      <w:r w:rsidRPr="00077E04">
        <w:rPr>
          <w:rFonts w:hint="eastAsia"/>
        </w:rPr>
        <w:t>e</w:t>
      </w:r>
      <w:r w:rsidRPr="00077E04">
        <w:t>stimated-</w:t>
      </w:r>
      <w:r w:rsidRPr="00077E04">
        <w:rPr>
          <w:rFonts w:hint="eastAsia"/>
        </w:rPr>
        <w:t>2</w:t>
      </w:r>
      <w:r w:rsidRPr="00077E04">
        <w:rPr>
          <w:rFonts w:cs="Times New Roman"/>
          <w:noProof/>
          <w:szCs w:val="24"/>
        </w:rPr>
        <w:t xml:space="preserve"> skyline set</w:t>
      </w:r>
      <w:r w:rsidRPr="00077E04">
        <w:rPr>
          <w:rFonts w:hint="eastAsia"/>
        </w:rPr>
        <w:t>與</w:t>
      </w:r>
      <w:r w:rsidRPr="00077E04">
        <w:rPr>
          <w:rFonts w:hint="eastAsia"/>
        </w:rPr>
        <w:t xml:space="preserve">original </w:t>
      </w:r>
      <w:r w:rsidRPr="00077E04">
        <w:rPr>
          <w:rFonts w:cs="Times New Roman"/>
          <w:noProof/>
          <w:szCs w:val="24"/>
        </w:rPr>
        <w:t>skyline set</w:t>
      </w:r>
      <w:r w:rsidRPr="00077E04">
        <w:rPr>
          <w:rFonts w:hint="eastAsia"/>
        </w:rPr>
        <w:t>具有</w:t>
      </w:r>
      <w:r w:rsidRPr="00077E04">
        <w:rPr>
          <w:rFonts w:hint="eastAsia"/>
        </w:rPr>
        <w:t>3</w:t>
      </w:r>
      <w:r w:rsidRPr="00077E04">
        <w:rPr>
          <w:rFonts w:hint="eastAsia"/>
        </w:rPr>
        <w:t>個相同元素</w:t>
      </w:r>
      <w:r w:rsidRPr="00077E04">
        <w:rPr>
          <w:rFonts w:hint="eastAsia"/>
        </w:rPr>
        <w:t>B</w:t>
      </w:r>
      <w:r w:rsidRPr="00077E04">
        <w:rPr>
          <w:rFonts w:hint="eastAsia"/>
        </w:rPr>
        <w:t>、</w:t>
      </w:r>
      <w:r w:rsidRPr="00077E04">
        <w:rPr>
          <w:rFonts w:hint="eastAsia"/>
        </w:rPr>
        <w:t>C</w:t>
      </w:r>
      <w:r w:rsidRPr="00077E04">
        <w:rPr>
          <w:rFonts w:hint="eastAsia"/>
        </w:rPr>
        <w:t>、</w:t>
      </w:r>
      <w:r w:rsidRPr="00077E04">
        <w:rPr>
          <w:rFonts w:hint="eastAsia"/>
        </w:rPr>
        <w:t>E</w:t>
      </w:r>
      <w:r w:rsidRPr="00077E04">
        <w:rPr>
          <w:rFonts w:hint="eastAsia"/>
        </w:rPr>
        <w:t>，</w:t>
      </w:r>
      <w:r w:rsidRPr="00077E04">
        <w:rPr>
          <w:rFonts w:hint="eastAsia"/>
        </w:rPr>
        <w:t>hit</w:t>
      </w:r>
      <w:r w:rsidRPr="00077E04">
        <w:t xml:space="preserve"> </w:t>
      </w:r>
      <w:r w:rsidRPr="00077E04">
        <w:rPr>
          <w:rFonts w:hint="eastAsia"/>
        </w:rPr>
        <w:t>c</w:t>
      </w:r>
      <w:r w:rsidRPr="00077E04">
        <w:t xml:space="preserve">ount = </w:t>
      </w:r>
      <w:r w:rsidRPr="00077E04">
        <w:rPr>
          <w:rFonts w:hint="eastAsia"/>
        </w:rPr>
        <w:t>3</w:t>
      </w:r>
      <w:r w:rsidRPr="00077E04">
        <w:rPr>
          <w:rFonts w:hint="eastAsia"/>
        </w:rPr>
        <w:t>，且</w:t>
      </w:r>
      <w:r w:rsidRPr="00077E04">
        <w:rPr>
          <w:rFonts w:hint="eastAsia"/>
        </w:rPr>
        <w:t>D</w:t>
      </w:r>
      <w:r w:rsidRPr="00077E04">
        <w:rPr>
          <w:rFonts w:hint="eastAsia"/>
        </w:rPr>
        <w:t>、</w:t>
      </w:r>
      <w:r w:rsidRPr="00077E04">
        <w:rPr>
          <w:rFonts w:hint="eastAsia"/>
        </w:rPr>
        <w:t>G</w:t>
      </w:r>
      <w:r w:rsidRPr="00077E04">
        <w:rPr>
          <w:rFonts w:hint="eastAsia"/>
        </w:rPr>
        <w:t>、</w:t>
      </w:r>
      <w:r w:rsidRPr="00077E04">
        <w:rPr>
          <w:rFonts w:hint="eastAsia"/>
        </w:rPr>
        <w:t>H</w:t>
      </w:r>
      <w:r w:rsidRPr="00077E04">
        <w:rPr>
          <w:rFonts w:hint="eastAsia"/>
        </w:rPr>
        <w:t>沒猜中故</w:t>
      </w:r>
      <w:r w:rsidRPr="00077E04">
        <w:rPr>
          <w:rFonts w:hint="eastAsia"/>
        </w:rPr>
        <w:t>miss</w:t>
      </w:r>
      <w:r w:rsidRPr="00077E04">
        <w:t xml:space="preserve"> count</w:t>
      </w:r>
      <w:r w:rsidRPr="00077E04">
        <w:rPr>
          <w:rFonts w:hint="eastAsia"/>
        </w:rPr>
        <w:t xml:space="preserve"> = 3</w:t>
      </w:r>
      <w:r w:rsidRPr="00077E04">
        <w:rPr>
          <w:rFonts w:hint="eastAsia"/>
        </w:rPr>
        <w:t>，</w:t>
      </w:r>
      <w:r w:rsidRPr="00077E04">
        <w:rPr>
          <w:rFonts w:hint="eastAsia"/>
        </w:rPr>
        <w:t>h</w:t>
      </w:r>
      <w:r w:rsidRPr="00077E04">
        <w:t>it ratio</w:t>
      </w:r>
      <w:r w:rsidRPr="00077E04">
        <w:rPr>
          <w:rFonts w:hint="eastAsia"/>
        </w:rPr>
        <w:t>為</w:t>
      </w:r>
      <w:r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Pr="00077E04">
        <w:rPr>
          <w:rFonts w:hint="eastAsia"/>
        </w:rPr>
        <w:t xml:space="preserve"> = 0.5</w:t>
      </w:r>
      <w:r w:rsidRPr="00077E04">
        <w:rPr>
          <w:rFonts w:hint="eastAsia"/>
        </w:rPr>
        <w:t>。</w:t>
      </w:r>
    </w:p>
    <w:p w14:paraId="4F3E973D" w14:textId="77777777" w:rsidR="00BB29EA" w:rsidRPr="00077E04" w:rsidRDefault="00BB29EA" w:rsidP="00BB29EA">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proofErr w:type="spellStart"/>
      <w:r w:rsidRPr="00077E04">
        <w:t>ize</w:t>
      </w:r>
      <w:proofErr w:type="spellEnd"/>
      <w:r w:rsidRPr="00077E04">
        <w:rPr>
          <w:rFonts w:hint="eastAsia"/>
        </w:rPr>
        <w:t>愈大並不能保證</w:t>
      </w:r>
      <w:r w:rsidRPr="00077E04">
        <w:rPr>
          <w:rFonts w:hint="eastAsia"/>
        </w:rPr>
        <w:t>h</w:t>
      </w:r>
      <w:r w:rsidRPr="00077E04">
        <w:t>it ratio</w:t>
      </w:r>
      <w:r w:rsidRPr="00077E04">
        <w:rPr>
          <w:rFonts w:hint="eastAsia"/>
        </w:rPr>
        <w:t>一定愈好，亦即猜得多不如猜得精</w:t>
      </w:r>
      <w:proofErr w:type="gramStart"/>
      <w:r w:rsidRPr="00077E04">
        <w:rPr>
          <w:rFonts w:hint="eastAsia"/>
        </w:rPr>
        <w:t>準</w:t>
      </w:r>
      <w:proofErr w:type="gramEnd"/>
      <w:r w:rsidRPr="00077E04">
        <w:rPr>
          <w:rFonts w:hint="eastAsia"/>
        </w:rPr>
        <w:t>。天際線為一個不被其他點支配的資料點所構成的集合，如果經填補後所找到的天際線集合與原天際線集合之相似度愈高，則可推斷該填補法對天際線所填補效果愈好。本論文用上述相似度</w:t>
      </w:r>
      <w:r>
        <w:rPr>
          <w:rFonts w:hint="eastAsia"/>
        </w:rPr>
        <w:t>指標</w:t>
      </w:r>
      <w:r w:rsidRPr="00077E04">
        <w:rPr>
          <w:rFonts w:hint="eastAsia"/>
        </w:rPr>
        <w:t>來評斷各填補法填補效果</w:t>
      </w:r>
      <w:r>
        <w:rPr>
          <w:rFonts w:hint="eastAsia"/>
        </w:rPr>
        <w:t>之</w:t>
      </w:r>
      <w:r w:rsidRPr="00077E04">
        <w:rPr>
          <w:rFonts w:hint="eastAsia"/>
        </w:rPr>
        <w:t>優劣。</w:t>
      </w:r>
    </w:p>
    <w:p w14:paraId="242D40BE" w14:textId="613E723A" w:rsidR="002E620E" w:rsidRPr="00BB29EA" w:rsidRDefault="002E620E" w:rsidP="0051340F">
      <w:pPr>
        <w:ind w:firstLine="360"/>
      </w:pP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37" w:name="_Toc49302235"/>
      <w:r w:rsidRPr="00077E04">
        <w:rPr>
          <w:rFonts w:hint="eastAsia"/>
        </w:rPr>
        <w:lastRenderedPageBreak/>
        <w:t>實驗結果與分析</w:t>
      </w:r>
      <w:bookmarkEnd w:id="37"/>
    </w:p>
    <w:p w14:paraId="2D1D75C6" w14:textId="1AC32A36" w:rsidR="00291E62" w:rsidRPr="00077E04" w:rsidRDefault="00105BB1" w:rsidP="00CC62E1">
      <w:pPr>
        <w:ind w:firstLine="480"/>
      </w:pPr>
      <w:r w:rsidRPr="00077E04">
        <w:rPr>
          <w:rFonts w:hint="eastAsia"/>
        </w:rPr>
        <w:t>本章依序於</w:t>
      </w:r>
      <w:r w:rsidRPr="00077E04">
        <w:rPr>
          <w:rFonts w:hint="eastAsia"/>
        </w:rPr>
        <w:t>4.1</w:t>
      </w:r>
      <w:r w:rsidRPr="00077E04">
        <w:rPr>
          <w:rFonts w:hint="eastAsia"/>
        </w:rPr>
        <w:t>節說明實驗環境、平台與所使用的資料來源。接著</w:t>
      </w:r>
      <w:r w:rsidRPr="00077E04">
        <w:rPr>
          <w:rFonts w:hint="eastAsia"/>
        </w:rPr>
        <w:t>4.2</w:t>
      </w:r>
      <w:r w:rsidRPr="00077E04">
        <w:rPr>
          <w:rFonts w:hint="eastAsia"/>
        </w:rPr>
        <w:t>節觀察</w:t>
      </w:r>
      <w:r w:rsidRPr="00077E04">
        <w:rPr>
          <w:rFonts w:hint="eastAsia"/>
        </w:rPr>
        <w:t>k</w:t>
      </w:r>
      <w:r w:rsidRPr="00077E04">
        <w:rPr>
          <w:rFonts w:hint="eastAsia"/>
        </w:rPr>
        <w:t>值的大小與缺失值比例對</w:t>
      </w:r>
      <w:r w:rsidRPr="00854F78">
        <w:rPr>
          <w:rFonts w:hint="eastAsia"/>
          <w:color w:val="0070C0"/>
        </w:rPr>
        <w:t>原始</w:t>
      </w:r>
      <w:r w:rsidRPr="00854F78">
        <w:rPr>
          <w:rFonts w:hint="eastAsia"/>
          <w:color w:val="0070C0"/>
        </w:rPr>
        <w:t>k</w:t>
      </w:r>
      <w:r w:rsidRPr="00854F78">
        <w:rPr>
          <w:rFonts w:hint="eastAsia"/>
          <w:color w:val="0070C0"/>
        </w:rPr>
        <w:t>鄰近點填補法</w:t>
      </w:r>
      <w:r w:rsidRPr="006A5E1A">
        <w:rPr>
          <w:rFonts w:hint="eastAsia"/>
          <w:color w:val="000000" w:themeColor="text1"/>
        </w:rPr>
        <w:t>填補</w:t>
      </w:r>
      <w:proofErr w:type="gramStart"/>
      <w:r w:rsidRPr="006A5E1A">
        <w:rPr>
          <w:rFonts w:hint="eastAsia"/>
          <w:color w:val="000000" w:themeColor="text1"/>
        </w:rPr>
        <w:t>缺失值後</w:t>
      </w:r>
      <w:r w:rsidR="00826EC1" w:rsidRPr="001056CA">
        <w:rPr>
          <w:rFonts w:hint="eastAsia"/>
          <w:color w:val="000000" w:themeColor="text1"/>
        </w:rPr>
        <w:t>產生</w:t>
      </w:r>
      <w:proofErr w:type="gramEnd"/>
      <w:r w:rsidRPr="00077E04">
        <w:rPr>
          <w:rFonts w:hint="eastAsia"/>
        </w:rPr>
        <w:t>天際線的</w:t>
      </w:r>
      <w:r>
        <w:rPr>
          <w:rFonts w:hint="eastAsia"/>
        </w:rPr>
        <w:t>差異</w:t>
      </w:r>
      <w:r w:rsidRPr="00077E04">
        <w:rPr>
          <w:rFonts w:hint="eastAsia"/>
        </w:rPr>
        <w:t>。</w:t>
      </w:r>
      <w:r w:rsidRPr="00077E04">
        <w:rPr>
          <w:rFonts w:hint="eastAsia"/>
        </w:rPr>
        <w:t>4.3</w:t>
      </w:r>
      <w:r w:rsidRPr="00077E04">
        <w:rPr>
          <w:rFonts w:hint="eastAsia"/>
        </w:rPr>
        <w:t>節</w:t>
      </w:r>
      <w:r>
        <w:rPr>
          <w:rFonts w:hint="eastAsia"/>
        </w:rPr>
        <w:t>探討</w:t>
      </w:r>
      <w:r w:rsidRPr="00077E04">
        <w:rPr>
          <w:rFonts w:hint="eastAsia"/>
        </w:rPr>
        <w:t>不完整資料集在不同</w:t>
      </w:r>
      <w:r w:rsidRPr="00077E04">
        <w:rPr>
          <w:rFonts w:hint="eastAsia"/>
        </w:rPr>
        <w:t>k</w:t>
      </w:r>
      <w:r w:rsidRPr="00077E04">
        <w:rPr>
          <w:rFonts w:hint="eastAsia"/>
        </w:rPr>
        <w:t>值與缺失</w:t>
      </w:r>
      <w:r>
        <w:rPr>
          <w:rFonts w:hint="eastAsia"/>
        </w:rPr>
        <w:t>值</w:t>
      </w:r>
      <w:r w:rsidRPr="00077E04">
        <w:rPr>
          <w:rFonts w:hint="eastAsia"/>
        </w:rPr>
        <w:t>比例下，</w:t>
      </w:r>
      <w:r w:rsidRPr="00996EFD">
        <w:rPr>
          <w:rFonts w:hint="eastAsia"/>
        </w:rPr>
        <w:t>各填補法</w:t>
      </w:r>
      <w:r>
        <w:rPr>
          <w:rFonts w:hint="eastAsia"/>
        </w:rPr>
        <w:t>(</w:t>
      </w:r>
      <w:r>
        <w:rPr>
          <w:rFonts w:hint="eastAsia"/>
        </w:rPr>
        <w:t>包含</w:t>
      </w:r>
      <w:r w:rsidRPr="00996EFD">
        <w:rPr>
          <w:rFonts w:hint="eastAsia"/>
        </w:rPr>
        <w:t>原始</w:t>
      </w:r>
      <w:r w:rsidRPr="00996EFD">
        <w:rPr>
          <w:rFonts w:hint="eastAsia"/>
        </w:rPr>
        <w:t>k</w:t>
      </w:r>
      <w:r w:rsidRPr="00996EFD">
        <w:rPr>
          <w:rFonts w:hint="eastAsia"/>
        </w:rPr>
        <w:t>鄰近點填補法、權重型</w:t>
      </w:r>
      <w:r w:rsidRPr="00996EFD">
        <w:rPr>
          <w:rFonts w:hint="eastAsia"/>
        </w:rPr>
        <w:t>k</w:t>
      </w:r>
      <w:r w:rsidRPr="00996EFD">
        <w:rPr>
          <w:rFonts w:hint="eastAsia"/>
        </w:rPr>
        <w:t>鄰近點填補法與本論文所提出的</w:t>
      </w:r>
      <w:proofErr w:type="spellStart"/>
      <w:r w:rsidRPr="00996EFD">
        <w:rPr>
          <w:rFonts w:hint="eastAsia"/>
        </w:rPr>
        <w:t>s</w:t>
      </w:r>
      <w:r w:rsidRPr="00996EFD">
        <w:t>k</w:t>
      </w:r>
      <w:proofErr w:type="spellEnd"/>
      <w:r w:rsidRPr="00996EFD">
        <w:t>-NN</w:t>
      </w:r>
      <w:r w:rsidRPr="00996EFD">
        <w:rPr>
          <w:rFonts w:hint="eastAsia"/>
        </w:rPr>
        <w:t xml:space="preserve"> </w:t>
      </w:r>
      <w:r w:rsidRPr="00996EFD">
        <w:t>imputation</w:t>
      </w:r>
      <w:r w:rsidRPr="00996EFD">
        <w:rPr>
          <w:rFonts w:hint="eastAsia"/>
        </w:rPr>
        <w:t>填補</w:t>
      </w:r>
      <w:r w:rsidR="00121812">
        <w:rPr>
          <w:rFonts w:hint="eastAsia"/>
        </w:rPr>
        <w:t>法</w:t>
      </w:r>
      <w:r>
        <w:rPr>
          <w:rFonts w:hint="eastAsia"/>
        </w:rPr>
        <w:t>)</w:t>
      </w:r>
      <w:r>
        <w:rPr>
          <w:rFonts w:hint="eastAsia"/>
        </w:rPr>
        <w:t>填補缺失資料後</w:t>
      </w:r>
      <w:r w:rsidRPr="00996EFD">
        <w:rPr>
          <w:rFonts w:hint="eastAsia"/>
        </w:rPr>
        <w:t>所</w:t>
      </w:r>
      <w:r>
        <w:rPr>
          <w:rFonts w:hint="eastAsia"/>
        </w:rPr>
        <w:t>計算出</w:t>
      </w:r>
      <w:r w:rsidRPr="00996EFD">
        <w:rPr>
          <w:rFonts w:hint="eastAsia"/>
        </w:rPr>
        <w:t>的天際線與原天際線的相似度。</w:t>
      </w:r>
    </w:p>
    <w:p w14:paraId="3F3DBF38" w14:textId="577FCD8F" w:rsidR="00AB148B" w:rsidRPr="00077E04" w:rsidRDefault="00AB148B" w:rsidP="00312A4E">
      <w:pPr>
        <w:pStyle w:val="2"/>
        <w:rPr>
          <w:shd w:val="clear" w:color="auto" w:fill="auto"/>
        </w:rPr>
      </w:pPr>
      <w:bookmarkStart w:id="38" w:name="_Toc49302236"/>
      <w:r w:rsidRPr="00077E04">
        <w:rPr>
          <w:rFonts w:hint="eastAsia"/>
          <w:shd w:val="clear" w:color="auto" w:fill="auto"/>
        </w:rPr>
        <w:t>4.1</w:t>
      </w:r>
      <w:r w:rsidRPr="00077E04">
        <w:rPr>
          <w:rFonts w:hint="eastAsia"/>
          <w:shd w:val="clear" w:color="auto" w:fill="auto"/>
        </w:rPr>
        <w:t>實驗環境</w:t>
      </w:r>
      <w:bookmarkEnd w:id="38"/>
    </w:p>
    <w:p w14:paraId="54EBCBC5" w14:textId="7B145EA5" w:rsidR="00EE4F2A" w:rsidRPr="00077E04" w:rsidRDefault="007A2662" w:rsidP="00312A4E">
      <w:pPr>
        <w:pStyle w:val="3"/>
        <w:rPr>
          <w:shd w:val="clear" w:color="auto" w:fill="auto"/>
        </w:rPr>
      </w:pPr>
      <w:bookmarkStart w:id="39" w:name="_Toc49302237"/>
      <w:r w:rsidRPr="00077E04">
        <w:rPr>
          <w:rFonts w:hint="eastAsia"/>
          <w:shd w:val="clear" w:color="auto" w:fill="auto"/>
        </w:rPr>
        <w:t>4.1.1</w:t>
      </w:r>
      <w:r w:rsidR="00E60A38" w:rsidRPr="00077E04">
        <w:rPr>
          <w:rFonts w:hint="eastAsia"/>
          <w:shd w:val="clear" w:color="auto" w:fill="auto"/>
        </w:rPr>
        <w:t>實驗平台</w:t>
      </w:r>
      <w:bookmarkEnd w:id="39"/>
    </w:p>
    <w:p w14:paraId="535F9CB2" w14:textId="760DEDAC" w:rsidR="007A2662" w:rsidRPr="00077E04" w:rsidRDefault="00105BB1" w:rsidP="00080FA0">
      <w:pPr>
        <w:ind w:firstLine="480"/>
      </w:pPr>
      <w:r w:rsidRPr="005E6ADB">
        <w:rPr>
          <w:rFonts w:hint="eastAsia"/>
        </w:rPr>
        <w:t>本實驗的硬體設備包括處理器為</w:t>
      </w:r>
      <w:r w:rsidRPr="005E6ADB">
        <w:rPr>
          <w:rFonts w:hint="eastAsia"/>
        </w:rPr>
        <w:t>In</w:t>
      </w:r>
      <w:r w:rsidRPr="005E6ADB">
        <w:t>tel® Core™ i7-</w:t>
      </w:r>
      <w:r w:rsidRPr="005E6ADB">
        <w:rPr>
          <w:rFonts w:hint="eastAsia"/>
        </w:rPr>
        <w:t>6</w:t>
      </w:r>
      <w:r w:rsidRPr="005E6ADB">
        <w:t>700 CPU @ 3.</w:t>
      </w:r>
      <w:r w:rsidRPr="005E6ADB">
        <w:rPr>
          <w:rFonts w:hint="eastAsia"/>
        </w:rPr>
        <w:t>4</w:t>
      </w:r>
      <w:r w:rsidRPr="005E6ADB">
        <w:t>0GH</w:t>
      </w:r>
      <w:r w:rsidRPr="005E6ADB">
        <w:rPr>
          <w:rFonts w:hint="eastAsia"/>
        </w:rPr>
        <w:t>z</w:t>
      </w:r>
      <w:r w:rsidRPr="005E6ADB">
        <w:rPr>
          <w:rFonts w:hint="eastAsia"/>
        </w:rPr>
        <w:t>，記憶體為</w:t>
      </w:r>
      <w:r w:rsidRPr="005E6ADB">
        <w:rPr>
          <w:rFonts w:hint="eastAsia"/>
        </w:rPr>
        <w:t>1</w:t>
      </w:r>
      <w:r w:rsidRPr="005E6ADB">
        <w:t>6</w:t>
      </w:r>
      <w:r w:rsidRPr="005E6ADB">
        <w:rPr>
          <w:rFonts w:hint="eastAsia"/>
        </w:rPr>
        <w:t>.0</w:t>
      </w:r>
      <w:r w:rsidRPr="005E6ADB">
        <w:t>GB</w:t>
      </w:r>
      <w:r w:rsidRPr="005E6ADB">
        <w:rPr>
          <w:rFonts w:hint="eastAsia"/>
        </w:rPr>
        <w:t>，作業系統為</w:t>
      </w:r>
      <w:r w:rsidRPr="005E6ADB">
        <w:t>Microsoft Windows 10 Profession version 20</w:t>
      </w:r>
      <w:r w:rsidRPr="005E6ADB">
        <w:rPr>
          <w:rFonts w:hint="eastAsia"/>
        </w:rPr>
        <w:t>04</w:t>
      </w:r>
      <w:r w:rsidRPr="005E6ADB">
        <w:t xml:space="preserve"> </w:t>
      </w:r>
      <w:r w:rsidRPr="005E6ADB">
        <w:rPr>
          <w:rFonts w:hint="eastAsia"/>
        </w:rPr>
        <w:t>6</w:t>
      </w:r>
      <w:r w:rsidRPr="005E6ADB">
        <w:t>4bits</w:t>
      </w:r>
      <w:r w:rsidRPr="005E6ADB">
        <w:rPr>
          <w:rFonts w:hint="eastAsia"/>
        </w:rPr>
        <w:t>。開發環境主要使用的程式語言為</w:t>
      </w:r>
      <w:r w:rsidRPr="005E6ADB">
        <w:rPr>
          <w:rFonts w:hint="eastAsia"/>
        </w:rPr>
        <w:t>P</w:t>
      </w:r>
      <w:r w:rsidRPr="005E6ADB">
        <w:t>ython</w:t>
      </w:r>
      <w:r w:rsidRPr="005E6ADB">
        <w:rPr>
          <w:rFonts w:hint="eastAsia"/>
        </w:rPr>
        <w:t xml:space="preserve"> 3.8.2</w:t>
      </w:r>
      <w:r w:rsidRPr="005E6ADB">
        <w:rPr>
          <w:rFonts w:hint="eastAsia"/>
        </w:rPr>
        <w:t>版本，並以</w:t>
      </w:r>
      <w:r w:rsidRPr="005E6ADB">
        <w:rPr>
          <w:rFonts w:hint="eastAsia"/>
        </w:rPr>
        <w:t>A</w:t>
      </w:r>
      <w:r w:rsidRPr="005E6ADB">
        <w:t>naconda</w:t>
      </w:r>
      <w:r w:rsidRPr="005E6ADB">
        <w:rPr>
          <w:rFonts w:hint="eastAsia"/>
        </w:rPr>
        <w:t>整合開發環境</w:t>
      </w:r>
      <w:r w:rsidRPr="005E6ADB">
        <w:rPr>
          <w:rFonts w:hint="eastAsia"/>
        </w:rPr>
        <w:t>(IDE)</w:t>
      </w:r>
      <w:r>
        <w:rPr>
          <w:rFonts w:hint="eastAsia"/>
        </w:rPr>
        <w:t>。</w:t>
      </w:r>
      <w:r w:rsidRPr="005E6ADB">
        <w:rPr>
          <w:rFonts w:hint="eastAsia"/>
        </w:rPr>
        <w:t>實驗程式架設內建於</w:t>
      </w:r>
      <w:r w:rsidRPr="005E6ADB">
        <w:rPr>
          <w:rFonts w:hint="eastAsia"/>
        </w:rPr>
        <w:t>A</w:t>
      </w:r>
      <w:r w:rsidRPr="005E6ADB">
        <w:t>naconda</w:t>
      </w:r>
      <w:r w:rsidRPr="005E6ADB">
        <w:rPr>
          <w:rFonts w:hint="eastAsia"/>
        </w:rPr>
        <w:t>的</w:t>
      </w:r>
      <w:proofErr w:type="spellStart"/>
      <w:r w:rsidRPr="005E6ADB">
        <w:rPr>
          <w:rFonts w:hint="eastAsia"/>
        </w:rPr>
        <w:t>Ju</w:t>
      </w:r>
      <w:r w:rsidRPr="005E6ADB">
        <w:t>pyter</w:t>
      </w:r>
      <w:proofErr w:type="spellEnd"/>
      <w:r w:rsidRPr="005E6ADB">
        <w:t xml:space="preserve"> Lab</w:t>
      </w:r>
      <w:r w:rsidRPr="005E6ADB">
        <w:rPr>
          <w:rFonts w:hint="eastAsia"/>
        </w:rPr>
        <w:t>與</w:t>
      </w:r>
      <w:r w:rsidRPr="005E6ADB">
        <w:rPr>
          <w:rFonts w:hint="eastAsia"/>
        </w:rPr>
        <w:t>N</w:t>
      </w:r>
      <w:r w:rsidRPr="005E6ADB">
        <w:t>otebook</w:t>
      </w:r>
      <w:r w:rsidRPr="005E6ADB">
        <w:rPr>
          <w:rFonts w:hint="eastAsia"/>
        </w:rPr>
        <w:t>虛擬環境中，並引用包含處理資料流的</w:t>
      </w:r>
      <w:r w:rsidRPr="005E6ADB">
        <w:rPr>
          <w:rFonts w:hint="eastAsia"/>
        </w:rPr>
        <w:t>p</w:t>
      </w:r>
      <w:r w:rsidRPr="005E6ADB">
        <w:t>andas</w:t>
      </w:r>
      <w:r w:rsidRPr="005E6ADB">
        <w:rPr>
          <w:rFonts w:hint="eastAsia"/>
        </w:rPr>
        <w:t>套件、數學與矩陣函式相關的</w:t>
      </w:r>
      <w:proofErr w:type="spellStart"/>
      <w:r w:rsidRPr="005E6ADB">
        <w:rPr>
          <w:rFonts w:hint="eastAsia"/>
        </w:rPr>
        <w:t>n</w:t>
      </w:r>
      <w:r w:rsidRPr="005E6ADB">
        <w:t>umpy</w:t>
      </w:r>
      <w:proofErr w:type="spellEnd"/>
      <w:r w:rsidRPr="005E6ADB">
        <w:rPr>
          <w:rFonts w:hint="eastAsia"/>
        </w:rPr>
        <w:t>套件、機器學習與資料挖掘所需要的</w:t>
      </w:r>
      <w:proofErr w:type="spellStart"/>
      <w:r w:rsidRPr="005E6ADB">
        <w:t>sklearn</w:t>
      </w:r>
      <w:proofErr w:type="spellEnd"/>
      <w:r w:rsidRPr="005E6ADB">
        <w:rPr>
          <w:rFonts w:hint="eastAsia"/>
        </w:rPr>
        <w:t>套件與數據視覺化的</w:t>
      </w:r>
      <w:r w:rsidRPr="005E6ADB">
        <w:t>matplotlib</w:t>
      </w:r>
      <w:r w:rsidRPr="005E6ADB">
        <w:rPr>
          <w:rFonts w:hint="eastAsia"/>
        </w:rPr>
        <w:t>套件。</w:t>
      </w:r>
      <w:r>
        <w:rPr>
          <w:rFonts w:hint="eastAsia"/>
        </w:rPr>
        <w:t>本研究</w:t>
      </w:r>
      <w:r w:rsidRPr="005E6ADB">
        <w:rPr>
          <w:rFonts w:hint="eastAsia"/>
        </w:rPr>
        <w:t>利用</w:t>
      </w:r>
      <w:r w:rsidRPr="005E6ADB">
        <w:t>Office Professional Plus 2019</w:t>
      </w:r>
      <w:r w:rsidRPr="005E6ADB">
        <w:rPr>
          <w:rFonts w:hint="eastAsia"/>
        </w:rPr>
        <w:t xml:space="preserve"> Ex</w:t>
      </w:r>
      <w:r w:rsidRPr="005E6ADB">
        <w:t>cel</w:t>
      </w:r>
      <w:r w:rsidRPr="005E6ADB">
        <w:rPr>
          <w:rFonts w:hint="eastAsia"/>
        </w:rPr>
        <w:t>來輔助實驗結果分析。</w:t>
      </w:r>
    </w:p>
    <w:p w14:paraId="3DD53DB1" w14:textId="293557B5" w:rsidR="007A2662" w:rsidRPr="00077E04" w:rsidRDefault="007A2662" w:rsidP="00312A4E">
      <w:pPr>
        <w:pStyle w:val="3"/>
        <w:rPr>
          <w:shd w:val="clear" w:color="auto" w:fill="auto"/>
        </w:rPr>
      </w:pPr>
      <w:bookmarkStart w:id="40" w:name="_Toc49302238"/>
      <w:r w:rsidRPr="00077E04">
        <w:rPr>
          <w:rFonts w:hint="eastAsia"/>
          <w:shd w:val="clear" w:color="auto" w:fill="auto"/>
        </w:rPr>
        <w:t>4.1.2</w:t>
      </w:r>
      <w:r w:rsidR="00026498" w:rsidRPr="00077E04">
        <w:rPr>
          <w:rFonts w:hint="eastAsia"/>
          <w:shd w:val="clear" w:color="auto" w:fill="auto"/>
        </w:rPr>
        <w:t>實驗資料來源</w:t>
      </w:r>
      <w:bookmarkEnd w:id="40"/>
    </w:p>
    <w:p w14:paraId="09700F0D" w14:textId="30C5B54E" w:rsidR="00105BB1" w:rsidRPr="008D282B" w:rsidRDefault="00105BB1" w:rsidP="00105BB1">
      <w:pPr>
        <w:ind w:firstLine="480"/>
        <w:rPr>
          <w:rFonts w:cs="Times New Roman"/>
          <w:szCs w:val="24"/>
        </w:rPr>
      </w:pPr>
      <w:r w:rsidRPr="008D282B">
        <w:rPr>
          <w:rFonts w:cs="Times New Roman"/>
          <w:szCs w:val="24"/>
        </w:rPr>
        <w:t>本研究使用的資料來源</w:t>
      </w:r>
      <w:r>
        <w:rPr>
          <w:rFonts w:cs="Times New Roman" w:hint="eastAsia"/>
          <w:szCs w:val="24"/>
        </w:rPr>
        <w:t>為</w:t>
      </w:r>
      <w:r w:rsidRPr="008D282B">
        <w:rPr>
          <w:rFonts w:cs="Times New Roman"/>
          <w:szCs w:val="24"/>
        </w:rPr>
        <w:t>UCI Machine Learning Repository</w:t>
      </w:r>
      <w:r w:rsidRPr="008D282B">
        <w:rPr>
          <w:rFonts w:cs="Times New Roman"/>
          <w:szCs w:val="24"/>
        </w:rPr>
        <w:fldChar w:fldCharType="begin"/>
      </w:r>
      <w:r w:rsidR="00664CC1">
        <w:rPr>
          <w:rFonts w:cs="Times New Roman"/>
          <w:szCs w:val="24"/>
        </w:rPr>
        <w:instrText xml:space="preserve"> ADDIN ZOTERO_ITEM CSL_CITATION {"citationID":"Sd0WYBMH","properties":{"formattedCitation":"[29]","plainCitation":"[29]","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Pr="008D282B">
        <w:rPr>
          <w:rFonts w:cs="Times New Roman"/>
          <w:szCs w:val="24"/>
        </w:rPr>
        <w:fldChar w:fldCharType="separate"/>
      </w:r>
      <w:r w:rsidR="00664CC1" w:rsidRPr="00664CC1">
        <w:rPr>
          <w:rFonts w:cs="Times New Roman"/>
        </w:rPr>
        <w:t>[29]</w:t>
      </w:r>
      <w:r w:rsidRPr="008D282B">
        <w:rPr>
          <w:rFonts w:cs="Times New Roman"/>
          <w:szCs w:val="24"/>
        </w:rPr>
        <w:fldChar w:fldCharType="end"/>
      </w:r>
      <w:r w:rsidRPr="008D282B">
        <w:rPr>
          <w:rFonts w:cs="Times New Roman"/>
          <w:szCs w:val="24"/>
        </w:rPr>
        <w:t>中純數值資料類型的資料集，輸入資料集名稱分別為</w:t>
      </w:r>
      <w:r w:rsidRPr="008D282B">
        <w:rPr>
          <w:rFonts w:cs="Times New Roman"/>
          <w:szCs w:val="24"/>
        </w:rPr>
        <w:t>Bike Sharing dataset</w:t>
      </w:r>
      <w:r w:rsidRPr="008D282B">
        <w:rPr>
          <w:rFonts w:cs="Times New Roman"/>
          <w:szCs w:val="24"/>
        </w:rPr>
        <w:t>、</w:t>
      </w:r>
      <w:r w:rsidRPr="00A00933">
        <w:rPr>
          <w:rFonts w:cs="Times New Roman"/>
          <w:color w:val="0070C0"/>
          <w:szCs w:val="24"/>
        </w:rPr>
        <w:t>Real Estate Valuation dataset</w:t>
      </w:r>
      <w:r w:rsidRPr="008D282B">
        <w:rPr>
          <w:rFonts w:cs="Times New Roman"/>
          <w:szCs w:val="24"/>
        </w:rPr>
        <w:t>、</w:t>
      </w:r>
      <w:r w:rsidRPr="008D282B">
        <w:rPr>
          <w:rFonts w:cs="Times New Roman"/>
          <w:szCs w:val="24"/>
        </w:rPr>
        <w:t>Real-time Election Results Portugal 2019 dataset</w:t>
      </w:r>
      <w:r w:rsidRPr="008D282B">
        <w:rPr>
          <w:rFonts w:cs="Times New Roman" w:hint="eastAsia"/>
          <w:szCs w:val="24"/>
        </w:rPr>
        <w:t>三個資料集</w:t>
      </w:r>
      <w:r>
        <w:rPr>
          <w:rFonts w:cs="Times New Roman" w:hint="eastAsia"/>
          <w:szCs w:val="24"/>
        </w:rPr>
        <w:t>。</w:t>
      </w:r>
      <w:r w:rsidRPr="008D282B">
        <w:rPr>
          <w:rFonts w:cs="Times New Roman" w:hint="eastAsia"/>
          <w:szCs w:val="24"/>
        </w:rPr>
        <w:t>資料集資訊、來源與內容特徵</w:t>
      </w:r>
      <w:proofErr w:type="gramStart"/>
      <w:r w:rsidRPr="008D282B">
        <w:rPr>
          <w:rFonts w:cs="Times New Roman" w:hint="eastAsia"/>
          <w:szCs w:val="24"/>
        </w:rPr>
        <w:t>呈現於表</w:t>
      </w:r>
      <w:proofErr w:type="gramEnd"/>
      <w:r w:rsidRPr="008D282B">
        <w:rPr>
          <w:rFonts w:cs="Times New Roman" w:hint="eastAsia"/>
          <w:szCs w:val="24"/>
        </w:rPr>
        <w:t>4.1</w:t>
      </w:r>
      <w:r w:rsidRPr="008D282B">
        <w:rPr>
          <w:rFonts w:cs="Times New Roman"/>
          <w:szCs w:val="24"/>
        </w:rPr>
        <w:fldChar w:fldCharType="begin"/>
      </w:r>
      <w:r w:rsidR="00664CC1">
        <w:rPr>
          <w:rFonts w:cs="Times New Roman"/>
          <w:szCs w:val="24"/>
        </w:rPr>
        <w:instrText xml:space="preserve"> ADDIN ZOTERO_ITEM CSL_CITATION {"citationID":"eydHiA2U","properties":{"formattedCitation":"[29]","plainCitation":"[29]","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Pr="008D282B">
        <w:rPr>
          <w:rFonts w:cs="Times New Roman"/>
          <w:szCs w:val="24"/>
        </w:rPr>
        <w:fldChar w:fldCharType="separate"/>
      </w:r>
      <w:r w:rsidR="00664CC1" w:rsidRPr="00664CC1">
        <w:rPr>
          <w:rFonts w:cs="Times New Roman"/>
        </w:rPr>
        <w:t>[29]</w:t>
      </w:r>
      <w:r w:rsidRPr="008D282B">
        <w:rPr>
          <w:rFonts w:cs="Times New Roman"/>
          <w:szCs w:val="24"/>
        </w:rPr>
        <w:fldChar w:fldCharType="end"/>
      </w:r>
      <w:r w:rsidRPr="008D282B">
        <w:rPr>
          <w:rFonts w:cs="Times New Roman"/>
          <w:szCs w:val="24"/>
        </w:rPr>
        <w:t>。</w:t>
      </w:r>
    </w:p>
    <w:p w14:paraId="2818E5B2" w14:textId="73124FFC" w:rsidR="003F6C49" w:rsidRPr="00804252" w:rsidRDefault="00105BB1" w:rsidP="00105BB1">
      <w:pPr>
        <w:ind w:firstLine="480"/>
        <w:rPr>
          <w:rFonts w:cs="Times New Roman"/>
          <w:color w:val="0070C0"/>
          <w:szCs w:val="24"/>
        </w:rPr>
      </w:pPr>
      <w:r w:rsidRPr="008D282B">
        <w:rPr>
          <w:rFonts w:cs="Times New Roman"/>
          <w:szCs w:val="24"/>
        </w:rPr>
        <w:t>Bike Sharing dataset</w:t>
      </w:r>
      <w:r>
        <w:rPr>
          <w:rFonts w:cs="Times New Roman" w:hint="eastAsia"/>
          <w:szCs w:val="24"/>
        </w:rPr>
        <w:t>之</w:t>
      </w:r>
      <w:r w:rsidRPr="00A00933">
        <w:rPr>
          <w:rFonts w:cs="Times New Roman"/>
          <w:color w:val="0070C0"/>
          <w:szCs w:val="24"/>
        </w:rPr>
        <w:t>資料性質</w:t>
      </w:r>
      <w:r w:rsidRPr="006943A0">
        <w:rPr>
          <w:rFonts w:cs="Times New Roman"/>
          <w:color w:val="000000" w:themeColor="text1"/>
          <w:szCs w:val="24"/>
        </w:rPr>
        <w:t>屬</w:t>
      </w:r>
      <w:r w:rsidRPr="008D282B">
        <w:rPr>
          <w:rFonts w:cs="Times New Roman"/>
          <w:szCs w:val="24"/>
        </w:rPr>
        <w:t>於</w:t>
      </w:r>
      <w:proofErr w:type="gramStart"/>
      <w:r w:rsidRPr="008D282B">
        <w:rPr>
          <w:rFonts w:cs="Times New Roman"/>
          <w:szCs w:val="24"/>
        </w:rPr>
        <w:t>單變量</w:t>
      </w:r>
      <w:proofErr w:type="gramEnd"/>
      <w:r w:rsidRPr="008D282B">
        <w:rPr>
          <w:rFonts w:cs="Times New Roman"/>
          <w:szCs w:val="24"/>
        </w:rPr>
        <w:t>(univariate)</w:t>
      </w:r>
      <w:r w:rsidRPr="008D282B">
        <w:rPr>
          <w:rFonts w:cs="Times New Roman"/>
          <w:szCs w:val="24"/>
        </w:rPr>
        <w:t>，共有</w:t>
      </w:r>
      <w:r w:rsidRPr="008D282B">
        <w:rPr>
          <w:rFonts w:cs="Times New Roman"/>
          <w:szCs w:val="24"/>
        </w:rPr>
        <w:t>17389</w:t>
      </w:r>
      <w:r w:rsidRPr="006943A0">
        <w:rPr>
          <w:rFonts w:cs="Times New Roman"/>
          <w:color w:val="0070C0"/>
          <w:szCs w:val="24"/>
        </w:rPr>
        <w:t>筆資料</w:t>
      </w:r>
      <w:r w:rsidRPr="008D282B">
        <w:rPr>
          <w:rFonts w:cs="Times New Roman"/>
          <w:szCs w:val="24"/>
        </w:rPr>
        <w:t>，</w:t>
      </w:r>
      <w:r w:rsidRPr="006943A0">
        <w:rPr>
          <w:rFonts w:cs="Times New Roman" w:hint="eastAsia"/>
          <w:color w:val="0070C0"/>
          <w:szCs w:val="24"/>
        </w:rPr>
        <w:t>屬性</w:t>
      </w:r>
      <w:r w:rsidRPr="006943A0">
        <w:rPr>
          <w:rFonts w:cs="Times New Roman"/>
          <w:color w:val="0070C0"/>
          <w:szCs w:val="24"/>
        </w:rPr>
        <w:t>特徵</w:t>
      </w:r>
      <w:r w:rsidRPr="008D282B">
        <w:rPr>
          <w:rFonts w:cs="Times New Roman" w:hint="eastAsia"/>
          <w:szCs w:val="24"/>
        </w:rPr>
        <w:t>(</w:t>
      </w:r>
      <w:r w:rsidRPr="008D282B">
        <w:t>attribute characteristics</w:t>
      </w:r>
      <w:r w:rsidRPr="008D282B">
        <w:rPr>
          <w:rFonts w:cs="Times New Roman" w:hint="eastAsia"/>
          <w:szCs w:val="24"/>
        </w:rPr>
        <w:t>)</w:t>
      </w:r>
      <w:proofErr w:type="gramStart"/>
      <w:r w:rsidRPr="008D282B">
        <w:rPr>
          <w:rFonts w:cs="Times New Roman"/>
          <w:szCs w:val="24"/>
        </w:rPr>
        <w:t>均為整</w:t>
      </w:r>
      <w:proofErr w:type="gramEnd"/>
      <w:r w:rsidRPr="008D282B">
        <w:rPr>
          <w:rFonts w:cs="Times New Roman"/>
          <w:szCs w:val="24"/>
        </w:rPr>
        <w:t>數</w:t>
      </w:r>
      <w:r w:rsidRPr="008D282B">
        <w:rPr>
          <w:rFonts w:cs="Times New Roman" w:hint="eastAsia"/>
          <w:szCs w:val="24"/>
        </w:rPr>
        <w:t>(</w:t>
      </w:r>
      <w:r w:rsidRPr="008D282B">
        <w:rPr>
          <w:rFonts w:cs="Times New Roman"/>
          <w:szCs w:val="24"/>
        </w:rPr>
        <w:t>integer)</w:t>
      </w:r>
      <w:r w:rsidRPr="008D282B">
        <w:rPr>
          <w:rFonts w:cs="Times New Roman"/>
          <w:szCs w:val="24"/>
        </w:rPr>
        <w:t>與實數</w:t>
      </w:r>
      <w:r w:rsidRPr="008D282B">
        <w:rPr>
          <w:rFonts w:cs="Times New Roman" w:hint="eastAsia"/>
          <w:szCs w:val="24"/>
        </w:rPr>
        <w:t>(</w:t>
      </w:r>
      <w:r w:rsidRPr="008D282B">
        <w:rPr>
          <w:rFonts w:cs="Times New Roman"/>
          <w:szCs w:val="24"/>
        </w:rPr>
        <w:t>real)</w:t>
      </w:r>
      <w:r w:rsidRPr="008D282B">
        <w:rPr>
          <w:rFonts w:cs="Times New Roman"/>
          <w:szCs w:val="24"/>
        </w:rPr>
        <w:t>，特徵欄位</w:t>
      </w:r>
      <w:r w:rsidRPr="008D282B">
        <w:rPr>
          <w:rFonts w:cs="Times New Roman"/>
          <w:szCs w:val="24"/>
        </w:rPr>
        <w:t>(attributes)</w:t>
      </w:r>
      <w:r w:rsidRPr="008D282B">
        <w:rPr>
          <w:rFonts w:cs="Times New Roman"/>
          <w:szCs w:val="24"/>
        </w:rPr>
        <w:t>總共有</w:t>
      </w:r>
      <w:r w:rsidRPr="008D282B">
        <w:rPr>
          <w:rFonts w:cs="Times New Roman"/>
          <w:szCs w:val="24"/>
        </w:rPr>
        <w:t>16</w:t>
      </w:r>
      <w:r w:rsidRPr="008D282B">
        <w:rPr>
          <w:rFonts w:cs="Times New Roman"/>
          <w:szCs w:val="24"/>
        </w:rPr>
        <w:t>個特徵。</w:t>
      </w:r>
      <w:r w:rsidRPr="008D282B">
        <w:rPr>
          <w:rFonts w:cs="Times New Roman"/>
          <w:szCs w:val="24"/>
        </w:rPr>
        <w:t xml:space="preserve">Real </w:t>
      </w:r>
      <w:r>
        <w:rPr>
          <w:rFonts w:cs="Times New Roman"/>
          <w:szCs w:val="24"/>
        </w:rPr>
        <w:t>E</w:t>
      </w:r>
      <w:r w:rsidRPr="008D282B">
        <w:rPr>
          <w:rFonts w:cs="Times New Roman"/>
          <w:szCs w:val="24"/>
        </w:rPr>
        <w:t xml:space="preserve">state </w:t>
      </w:r>
      <w:r>
        <w:rPr>
          <w:rFonts w:cs="Times New Roman"/>
          <w:szCs w:val="24"/>
        </w:rPr>
        <w:t>V</w:t>
      </w:r>
      <w:r w:rsidRPr="008D282B">
        <w:rPr>
          <w:rFonts w:cs="Times New Roman"/>
          <w:szCs w:val="24"/>
        </w:rPr>
        <w:t>aluation dataset</w:t>
      </w:r>
      <w:r>
        <w:rPr>
          <w:rFonts w:cs="Times New Roman" w:hint="eastAsia"/>
          <w:szCs w:val="24"/>
        </w:rPr>
        <w:t>之</w:t>
      </w:r>
      <w:r w:rsidRPr="008D282B">
        <w:rPr>
          <w:rFonts w:cs="Times New Roman"/>
          <w:szCs w:val="24"/>
        </w:rPr>
        <w:t>資料性質屬於</w:t>
      </w:r>
      <w:proofErr w:type="gramStart"/>
      <w:r w:rsidRPr="008D282B">
        <w:rPr>
          <w:rFonts w:cs="Times New Roman"/>
          <w:szCs w:val="24"/>
        </w:rPr>
        <w:t>多變量</w:t>
      </w:r>
      <w:proofErr w:type="gramEnd"/>
      <w:r w:rsidRPr="008D282B">
        <w:rPr>
          <w:rFonts w:cs="Times New Roman"/>
          <w:szCs w:val="24"/>
        </w:rPr>
        <w:t>(multivariate)</w:t>
      </w:r>
      <w:r w:rsidRPr="008D282B">
        <w:rPr>
          <w:rFonts w:cs="Times New Roman"/>
          <w:szCs w:val="24"/>
        </w:rPr>
        <w:t>，共有</w:t>
      </w:r>
      <w:r w:rsidRPr="008D282B">
        <w:rPr>
          <w:rFonts w:cs="Times New Roman"/>
          <w:szCs w:val="24"/>
        </w:rPr>
        <w:t>414</w:t>
      </w:r>
      <w:r w:rsidRPr="008D282B">
        <w:rPr>
          <w:rFonts w:cs="Times New Roman"/>
          <w:szCs w:val="24"/>
        </w:rPr>
        <w:t>筆資料，</w:t>
      </w:r>
      <w:r w:rsidRPr="007E4F8F">
        <w:rPr>
          <w:rFonts w:cs="Times New Roman" w:hint="eastAsia"/>
          <w:color w:val="0070C0"/>
          <w:szCs w:val="24"/>
        </w:rPr>
        <w:t>屬性</w:t>
      </w:r>
      <w:proofErr w:type="gramStart"/>
      <w:r w:rsidRPr="007E4F8F">
        <w:rPr>
          <w:rFonts w:cs="Times New Roman"/>
          <w:color w:val="0070C0"/>
          <w:szCs w:val="24"/>
        </w:rPr>
        <w:t>特徵</w:t>
      </w:r>
      <w:r w:rsidRPr="008D282B">
        <w:rPr>
          <w:rFonts w:cs="Times New Roman"/>
          <w:szCs w:val="24"/>
        </w:rPr>
        <w:t>均為整</w:t>
      </w:r>
      <w:proofErr w:type="gramEnd"/>
      <w:r w:rsidRPr="008D282B">
        <w:rPr>
          <w:rFonts w:cs="Times New Roman"/>
          <w:szCs w:val="24"/>
        </w:rPr>
        <w:t>數與實數，</w:t>
      </w:r>
      <w:r w:rsidRPr="008D282B">
        <w:rPr>
          <w:rFonts w:cs="Times New Roman" w:hint="eastAsia"/>
          <w:szCs w:val="24"/>
        </w:rPr>
        <w:t>特徵</w:t>
      </w:r>
      <w:r w:rsidRPr="008D282B">
        <w:rPr>
          <w:rFonts w:cs="Times New Roman"/>
          <w:szCs w:val="24"/>
        </w:rPr>
        <w:t>總共有</w:t>
      </w:r>
      <w:r w:rsidRPr="008D282B">
        <w:rPr>
          <w:rFonts w:cs="Times New Roman"/>
          <w:szCs w:val="24"/>
        </w:rPr>
        <w:t>7</w:t>
      </w:r>
      <w:r w:rsidRPr="008D282B">
        <w:rPr>
          <w:rFonts w:cs="Times New Roman"/>
          <w:szCs w:val="24"/>
        </w:rPr>
        <w:t>個。</w:t>
      </w:r>
      <w:r w:rsidRPr="008D282B">
        <w:rPr>
          <w:rFonts w:cs="Times New Roman"/>
          <w:szCs w:val="24"/>
        </w:rPr>
        <w:t>Real-time Election Results Portugal 2019 dataset</w:t>
      </w:r>
      <w:r>
        <w:rPr>
          <w:rFonts w:cs="Times New Roman" w:hint="eastAsia"/>
          <w:szCs w:val="24"/>
        </w:rPr>
        <w:t>之</w:t>
      </w:r>
      <w:r w:rsidRPr="008D282B">
        <w:rPr>
          <w:rFonts w:cs="Times New Roman"/>
          <w:szCs w:val="24"/>
        </w:rPr>
        <w:t>資料性質屬於</w:t>
      </w:r>
      <w:proofErr w:type="gramStart"/>
      <w:r w:rsidRPr="008D282B">
        <w:rPr>
          <w:rFonts w:cs="Times New Roman"/>
          <w:szCs w:val="24"/>
        </w:rPr>
        <w:t>多變量</w:t>
      </w:r>
      <w:proofErr w:type="gramEnd"/>
      <w:r w:rsidRPr="008D282B">
        <w:rPr>
          <w:rFonts w:cs="Times New Roman"/>
          <w:szCs w:val="24"/>
        </w:rPr>
        <w:t>，共有</w:t>
      </w:r>
      <w:r w:rsidRPr="008D282B">
        <w:rPr>
          <w:rFonts w:cs="Times New Roman" w:hint="eastAsia"/>
          <w:szCs w:val="24"/>
        </w:rPr>
        <w:t>21643</w:t>
      </w:r>
      <w:r w:rsidRPr="008D282B">
        <w:rPr>
          <w:rFonts w:cs="Times New Roman"/>
          <w:szCs w:val="24"/>
        </w:rPr>
        <w:t>筆，</w:t>
      </w:r>
      <w:r>
        <w:rPr>
          <w:rFonts w:cs="Times New Roman" w:hint="eastAsia"/>
          <w:szCs w:val="24"/>
        </w:rPr>
        <w:t>屬性</w:t>
      </w:r>
      <w:proofErr w:type="gramStart"/>
      <w:r w:rsidRPr="008D282B">
        <w:rPr>
          <w:rFonts w:cs="Times New Roman"/>
          <w:szCs w:val="24"/>
        </w:rPr>
        <w:t>特徵均為整</w:t>
      </w:r>
      <w:proofErr w:type="gramEnd"/>
      <w:r w:rsidRPr="008D282B">
        <w:rPr>
          <w:rFonts w:cs="Times New Roman"/>
          <w:szCs w:val="24"/>
        </w:rPr>
        <w:t>數與實數，總共有</w:t>
      </w:r>
      <w:r w:rsidRPr="008D282B">
        <w:rPr>
          <w:rFonts w:cs="Times New Roman" w:hint="eastAsia"/>
          <w:szCs w:val="24"/>
        </w:rPr>
        <w:t>29</w:t>
      </w:r>
      <w:r w:rsidRPr="008D282B">
        <w:rPr>
          <w:rFonts w:cs="Times New Roman"/>
          <w:szCs w:val="24"/>
        </w:rPr>
        <w:t>個</w:t>
      </w:r>
      <w:r>
        <w:rPr>
          <w:rFonts w:cs="Times New Roman" w:hint="eastAsia"/>
          <w:szCs w:val="24"/>
        </w:rPr>
        <w:t>特徵</w:t>
      </w:r>
      <w:r w:rsidRPr="008D282B">
        <w:rPr>
          <w:rFonts w:cs="Times New Roman"/>
          <w:szCs w:val="24"/>
        </w:rPr>
        <w:t>。</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6CEBB3E9" w14:textId="77777777" w:rsidR="00943E86" w:rsidRDefault="00943E86" w:rsidP="0096639A">
      <w:pPr>
        <w:pStyle w:val="af7"/>
        <w:rPr>
          <w:sz w:val="24"/>
          <w:szCs w:val="24"/>
        </w:rPr>
      </w:pPr>
    </w:p>
    <w:p w14:paraId="2D1AA87F" w14:textId="606AE48A" w:rsidR="00943E86" w:rsidRDefault="00943E86" w:rsidP="0096639A">
      <w:pPr>
        <w:pStyle w:val="af7"/>
        <w:rPr>
          <w:sz w:val="24"/>
          <w:szCs w:val="24"/>
        </w:rPr>
      </w:pPr>
    </w:p>
    <w:p w14:paraId="7FCE6CC1" w14:textId="77777777" w:rsidR="00BF79C9" w:rsidRPr="00BF79C9" w:rsidRDefault="00BF79C9" w:rsidP="00BF79C9"/>
    <w:p w14:paraId="57C38E8E" w14:textId="33B597F6" w:rsidR="003F6C49" w:rsidRPr="00077E04" w:rsidRDefault="00DC1AFD" w:rsidP="00DC1AFD">
      <w:pPr>
        <w:pStyle w:val="af7"/>
        <w:jc w:val="center"/>
        <w:rPr>
          <w:color w:val="0070C0"/>
          <w:sz w:val="24"/>
          <w:szCs w:val="24"/>
        </w:rPr>
      </w:pPr>
      <w:bookmarkStart w:id="41" w:name="_Toc49302213"/>
      <w:r w:rsidRPr="00077E04">
        <w:rPr>
          <w:rFonts w:hint="eastAsia"/>
          <w:sz w:val="24"/>
          <w:szCs w:val="24"/>
        </w:rPr>
        <w:lastRenderedPageBreak/>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1</w:t>
      </w:r>
      <w:r w:rsidR="009C4C21">
        <w:rPr>
          <w:sz w:val="24"/>
          <w:szCs w:val="24"/>
        </w:rPr>
        <w:fldChar w:fldCharType="end"/>
      </w:r>
      <w:r w:rsidRPr="00077E04">
        <w:rPr>
          <w:rFonts w:hint="eastAsia"/>
          <w:sz w:val="24"/>
          <w:szCs w:val="24"/>
        </w:rPr>
        <w:t xml:space="preserve"> </w:t>
      </w:r>
      <w:r w:rsidR="00105BB1" w:rsidRPr="008F1599">
        <w:rPr>
          <w:rFonts w:hint="eastAsia"/>
          <w:sz w:val="24"/>
          <w:szCs w:val="24"/>
        </w:rPr>
        <w:t>UCI</w:t>
      </w:r>
      <w:r w:rsidR="00105BB1" w:rsidRPr="008F1599">
        <w:rPr>
          <w:sz w:val="24"/>
          <w:szCs w:val="24"/>
        </w:rPr>
        <w:t xml:space="preserve"> </w:t>
      </w:r>
      <w:r w:rsidR="00105BB1" w:rsidRPr="008F1599">
        <w:rPr>
          <w:rFonts w:hint="eastAsia"/>
          <w:sz w:val="24"/>
          <w:szCs w:val="24"/>
        </w:rPr>
        <w:t>M</w:t>
      </w:r>
      <w:r w:rsidR="00105BB1" w:rsidRPr="008F1599">
        <w:rPr>
          <w:sz w:val="24"/>
          <w:szCs w:val="24"/>
        </w:rPr>
        <w:t>achine Learning Repository</w:t>
      </w:r>
      <w:r w:rsidR="00105BB1" w:rsidRPr="008F1599">
        <w:rPr>
          <w:rFonts w:hint="eastAsia"/>
          <w:sz w:val="24"/>
          <w:szCs w:val="24"/>
        </w:rPr>
        <w:t>輸入資料集資訊</w:t>
      </w:r>
      <w:bookmarkEnd w:id="41"/>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3C3755" w:rsidR="003326DD" w:rsidRPr="00077E04" w:rsidRDefault="00105BB1"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 xml:space="preserve">eal </w:t>
            </w:r>
            <w:r>
              <w:rPr>
                <w:color w:val="000000" w:themeColor="text1"/>
              </w:rPr>
              <w:t>E</w:t>
            </w:r>
            <w:r w:rsidRPr="00077E04">
              <w:rPr>
                <w:color w:val="000000" w:themeColor="text1"/>
              </w:rPr>
              <w:t>state</w:t>
            </w:r>
            <w:r w:rsidRPr="00077E04">
              <w:rPr>
                <w:rFonts w:hint="eastAsia"/>
                <w:color w:val="000000" w:themeColor="text1"/>
              </w:rPr>
              <w:t xml:space="preserve"> </w:t>
            </w:r>
            <w:r>
              <w:rPr>
                <w:color w:val="000000" w:themeColor="text1"/>
              </w:rPr>
              <w:t>V</w:t>
            </w:r>
            <w:r w:rsidRPr="00077E04">
              <w:rPr>
                <w:color w:val="000000" w:themeColor="text1"/>
              </w:rPr>
              <w:t>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31753586" w:rsidR="00A56CE4" w:rsidRPr="00077E04" w:rsidRDefault="00A56CE4" w:rsidP="00077E04">
      <w:pPr>
        <w:pStyle w:val="2"/>
        <w:rPr>
          <w:shd w:val="clear" w:color="auto" w:fill="auto"/>
        </w:rPr>
      </w:pPr>
      <w:bookmarkStart w:id="42" w:name="_Toc49302239"/>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0A64B5" w:rsidRPr="00077E04">
        <w:rPr>
          <w:rFonts w:hint="eastAsia"/>
          <w:shd w:val="clear" w:color="auto" w:fill="auto"/>
        </w:rPr>
        <w:t xml:space="preserve"> </w:t>
      </w:r>
      <w:r w:rsidR="00105BB1" w:rsidRPr="006943A0">
        <w:rPr>
          <w:color w:val="0070C0"/>
          <w:shd w:val="clear" w:color="auto" w:fill="auto"/>
        </w:rPr>
        <w:t>k</w:t>
      </w:r>
      <w:r w:rsidR="00105BB1" w:rsidRPr="006943A0">
        <w:rPr>
          <w:rFonts w:hint="eastAsia"/>
          <w:color w:val="0070C0"/>
          <w:shd w:val="clear" w:color="auto" w:fill="auto"/>
        </w:rPr>
        <w:t>值與缺失值比例對天際線的差異</w:t>
      </w:r>
      <w:bookmarkEnd w:id="42"/>
    </w:p>
    <w:p w14:paraId="393DBEAC" w14:textId="0767E8F2" w:rsidR="00A56CE4" w:rsidRPr="00077E04" w:rsidRDefault="00A56CE4" w:rsidP="00312A4E">
      <w:pPr>
        <w:pStyle w:val="3"/>
        <w:rPr>
          <w:shd w:val="clear" w:color="auto" w:fill="auto"/>
        </w:rPr>
      </w:pPr>
      <w:bookmarkStart w:id="43" w:name="_Toc49302240"/>
      <w:r w:rsidRPr="00077E04">
        <w:rPr>
          <w:rFonts w:hint="eastAsia"/>
          <w:shd w:val="clear" w:color="auto" w:fill="auto"/>
        </w:rPr>
        <w:t>4.2.1</w:t>
      </w:r>
      <w:r w:rsidRPr="00077E04">
        <w:rPr>
          <w:rFonts w:hint="eastAsia"/>
          <w:shd w:val="clear" w:color="auto" w:fill="auto"/>
        </w:rPr>
        <w:t>實驗目的</w:t>
      </w:r>
      <w:bookmarkEnd w:id="43"/>
    </w:p>
    <w:p w14:paraId="23318FED" w14:textId="3F3CE455" w:rsidR="00A56CE4" w:rsidRDefault="00105BB1" w:rsidP="00A11089">
      <w:pPr>
        <w:ind w:firstLine="480"/>
      </w:pPr>
      <w:r w:rsidRPr="00077E04">
        <w:rPr>
          <w:rFonts w:hint="eastAsia"/>
        </w:rPr>
        <w:t>本實驗</w:t>
      </w:r>
      <w:r w:rsidRPr="00077E04">
        <w:t>目的是</w:t>
      </w:r>
      <w:r>
        <w:rPr>
          <w:rFonts w:hint="eastAsia"/>
        </w:rPr>
        <w:t>針對不同</w:t>
      </w:r>
      <w:r w:rsidRPr="00077E04">
        <w:rPr>
          <w:rFonts w:hint="eastAsia"/>
        </w:rPr>
        <w:t>鄰近點</w:t>
      </w:r>
      <w:r w:rsidRPr="00077E04">
        <w:rPr>
          <w:rFonts w:hint="eastAsia"/>
        </w:rPr>
        <w:t>k</w:t>
      </w:r>
      <w:r w:rsidRPr="00077E04">
        <w:rPr>
          <w:rFonts w:hint="eastAsia"/>
        </w:rPr>
        <w:t>值</w:t>
      </w:r>
      <w:r>
        <w:rPr>
          <w:rFonts w:hint="eastAsia"/>
        </w:rPr>
        <w:t>與缺失值比例</w:t>
      </w:r>
      <w:r>
        <w:rPr>
          <w:rFonts w:hint="eastAsia"/>
        </w:rPr>
        <w:t>(</w:t>
      </w:r>
      <w:r>
        <w:t>missing rate</w:t>
      </w:r>
      <w:r>
        <w:rPr>
          <w:rFonts w:hint="eastAsia"/>
        </w:rPr>
        <w:t>)</w:t>
      </w:r>
      <w:r w:rsidRPr="00077E04">
        <w:rPr>
          <w:rFonts w:hint="eastAsia"/>
        </w:rPr>
        <w:t>，</w:t>
      </w:r>
      <w:r w:rsidRPr="00854F78">
        <w:rPr>
          <w:rFonts w:hint="eastAsia"/>
          <w:color w:val="0070C0"/>
        </w:rPr>
        <w:t>原始</w:t>
      </w:r>
      <w:r w:rsidRPr="00854F78">
        <w:rPr>
          <w:rFonts w:hint="eastAsia"/>
          <w:color w:val="0070C0"/>
        </w:rPr>
        <w:t>k</w:t>
      </w:r>
      <w:r w:rsidRPr="00854F78">
        <w:rPr>
          <w:rFonts w:hint="eastAsia"/>
          <w:color w:val="0070C0"/>
        </w:rPr>
        <w:t>鄰近點填補法</w:t>
      </w:r>
      <w:r w:rsidRPr="00077E04">
        <w:rPr>
          <w:rFonts w:hint="eastAsia"/>
        </w:rPr>
        <w:t>對填補</w:t>
      </w:r>
      <w:r>
        <w:rPr>
          <w:rFonts w:hint="eastAsia"/>
        </w:rPr>
        <w:t>缺失資料</w:t>
      </w:r>
      <w:r w:rsidRPr="00077E04">
        <w:rPr>
          <w:rFonts w:hint="eastAsia"/>
        </w:rPr>
        <w:t>後的天際線</w:t>
      </w:r>
      <w:r>
        <w:rPr>
          <w:rFonts w:hint="eastAsia"/>
        </w:rPr>
        <w:t>之差異</w:t>
      </w:r>
      <w:r w:rsidRPr="00077E04">
        <w:rPr>
          <w:rFonts w:hint="eastAsia"/>
        </w:rPr>
        <w:t>。</w:t>
      </w:r>
    </w:p>
    <w:p w14:paraId="0DEBB950" w14:textId="77777777" w:rsidR="00A11089" w:rsidRPr="00077E04" w:rsidRDefault="00A11089" w:rsidP="00A11089"/>
    <w:p w14:paraId="67926AD7" w14:textId="61B2CB63" w:rsidR="00A56CE4" w:rsidRPr="00077E04" w:rsidRDefault="00A56CE4" w:rsidP="00312A4E">
      <w:pPr>
        <w:pStyle w:val="3"/>
        <w:rPr>
          <w:shd w:val="clear" w:color="auto" w:fill="auto"/>
        </w:rPr>
      </w:pPr>
      <w:bookmarkStart w:id="44" w:name="_Toc49302241"/>
      <w:r w:rsidRPr="00077E04">
        <w:rPr>
          <w:rFonts w:hint="eastAsia"/>
          <w:shd w:val="clear" w:color="auto" w:fill="auto"/>
        </w:rPr>
        <w:t>4.2.2</w:t>
      </w:r>
      <w:r w:rsidRPr="00077E04">
        <w:rPr>
          <w:rFonts w:hint="eastAsia"/>
          <w:shd w:val="clear" w:color="auto" w:fill="auto"/>
        </w:rPr>
        <w:t>實驗方法</w:t>
      </w:r>
      <w:bookmarkEnd w:id="44"/>
    </w:p>
    <w:p w14:paraId="2A4C5C60" w14:textId="4120C094" w:rsidR="00C5616A" w:rsidRPr="00077E04" w:rsidRDefault="00105BB1" w:rsidP="004852F9">
      <w:pPr>
        <w:ind w:firstLine="480"/>
      </w:pPr>
      <w:r w:rsidRPr="0006279A">
        <w:rPr>
          <w:rFonts w:hint="eastAsia"/>
        </w:rPr>
        <w:t>本實驗使用</w:t>
      </w:r>
      <w:r w:rsidRPr="0006279A">
        <w:rPr>
          <w:rFonts w:hint="eastAsia"/>
        </w:rPr>
        <w:t>R</w:t>
      </w:r>
      <w:r w:rsidRPr="0006279A">
        <w:t xml:space="preserve">eal </w:t>
      </w:r>
      <w:r>
        <w:t>E</w:t>
      </w:r>
      <w:r w:rsidRPr="0006279A">
        <w:t>state</w:t>
      </w:r>
      <w:r w:rsidRPr="0006279A">
        <w:rPr>
          <w:rFonts w:hint="eastAsia"/>
        </w:rPr>
        <w:t xml:space="preserve"> </w:t>
      </w:r>
      <w:r>
        <w:t>V</w:t>
      </w:r>
      <w:r w:rsidRPr="0006279A">
        <w:t>aluation dataset</w:t>
      </w:r>
      <w:r w:rsidRPr="0006279A">
        <w:rPr>
          <w:rFonts w:hint="eastAsia"/>
        </w:rPr>
        <w:t>作為輸入資料集，由於</w:t>
      </w:r>
      <w:r w:rsidRPr="006A6915">
        <w:rPr>
          <w:rFonts w:hint="eastAsia"/>
          <w:color w:val="0070C0"/>
        </w:rPr>
        <w:t>特徵數量</w:t>
      </w:r>
      <w:r w:rsidRPr="0006279A">
        <w:rPr>
          <w:rFonts w:hint="eastAsia"/>
        </w:rPr>
        <w:t>只有</w:t>
      </w:r>
      <w:r w:rsidRPr="0006279A">
        <w:rPr>
          <w:rFonts w:hint="eastAsia"/>
        </w:rPr>
        <w:t>7</w:t>
      </w:r>
      <w:r w:rsidRPr="0006279A">
        <w:rPr>
          <w:rFonts w:hint="eastAsia"/>
        </w:rPr>
        <w:t>個，因此取</w:t>
      </w:r>
      <w:r w:rsidRPr="0006279A">
        <w:rPr>
          <w:rFonts w:hint="eastAsia"/>
        </w:rPr>
        <w:t>k</w:t>
      </w:r>
      <w:r w:rsidRPr="0006279A">
        <w:rPr>
          <w:rFonts w:hint="eastAsia"/>
        </w:rPr>
        <w:t>值時只</w:t>
      </w:r>
      <w:proofErr w:type="gramStart"/>
      <w:r w:rsidRPr="0006279A">
        <w:rPr>
          <w:rFonts w:hint="eastAsia"/>
        </w:rPr>
        <w:t>採</w:t>
      </w:r>
      <w:proofErr w:type="gramEnd"/>
      <w:r w:rsidRPr="0006279A">
        <w:rPr>
          <w:rFonts w:hint="eastAsia"/>
        </w:rPr>
        <w:t>1</w:t>
      </w:r>
      <w:r w:rsidRPr="0006279A">
        <w:rPr>
          <w:rFonts w:hint="eastAsia"/>
        </w:rPr>
        <w:t>到</w:t>
      </w:r>
      <w:r w:rsidRPr="0006279A">
        <w:rPr>
          <w:rFonts w:hint="eastAsia"/>
        </w:rPr>
        <w:t>4</w:t>
      </w:r>
      <w:r w:rsidRPr="0006279A">
        <w:rPr>
          <w:rFonts w:hint="eastAsia"/>
        </w:rPr>
        <w:t>作為觀察對象。本實驗將同一缺失資料集分別從</w:t>
      </w:r>
      <w:r w:rsidRPr="0006279A">
        <w:rPr>
          <w:rFonts w:hint="eastAsia"/>
        </w:rPr>
        <w:t>k</w:t>
      </w:r>
      <w:r w:rsidRPr="0006279A">
        <w:t>=1</w:t>
      </w:r>
      <w:r w:rsidRPr="0006279A">
        <w:rPr>
          <w:rFonts w:hint="eastAsia"/>
        </w:rPr>
        <w:t>測試，觀察於不同缺失值比例下，隨著</w:t>
      </w:r>
      <w:r w:rsidRPr="0006279A">
        <w:rPr>
          <w:rFonts w:hint="eastAsia"/>
        </w:rPr>
        <w:t>k</w:t>
      </w:r>
      <w:r w:rsidRPr="0006279A">
        <w:rPr>
          <w:rFonts w:hint="eastAsia"/>
        </w:rPr>
        <w:t>值增加</w:t>
      </w:r>
      <w:r>
        <w:rPr>
          <w:rFonts w:hint="eastAsia"/>
        </w:rPr>
        <w:t>，</w:t>
      </w:r>
      <w:r w:rsidRPr="00854F78">
        <w:rPr>
          <w:rFonts w:hint="eastAsia"/>
          <w:color w:val="0070C0"/>
        </w:rPr>
        <w:t>原始</w:t>
      </w:r>
      <w:r w:rsidRPr="00854F78">
        <w:rPr>
          <w:rFonts w:hint="eastAsia"/>
          <w:color w:val="0070C0"/>
        </w:rPr>
        <w:t>k</w:t>
      </w:r>
      <w:r w:rsidRPr="00854F78">
        <w:rPr>
          <w:rFonts w:hint="eastAsia"/>
          <w:color w:val="0070C0"/>
        </w:rPr>
        <w:t>鄰近點填補法</w:t>
      </w:r>
      <w:r w:rsidRPr="0006279A">
        <w:rPr>
          <w:rFonts w:hint="eastAsia"/>
        </w:rPr>
        <w:t>是否可以得到更</w:t>
      </w:r>
      <w:r>
        <w:rPr>
          <w:rFonts w:hint="eastAsia"/>
        </w:rPr>
        <w:t>高</w:t>
      </w:r>
      <w:r w:rsidRPr="0006279A">
        <w:rPr>
          <w:rFonts w:hint="eastAsia"/>
        </w:rPr>
        <w:t>的準確</w:t>
      </w:r>
      <w:r>
        <w:rPr>
          <w:rFonts w:hint="eastAsia"/>
        </w:rPr>
        <w:t>率</w:t>
      </w:r>
      <w:r w:rsidRPr="0006279A">
        <w:rPr>
          <w:rFonts w:hint="eastAsia"/>
        </w:rPr>
        <w:t>。</w:t>
      </w:r>
      <w:r w:rsidRPr="0006279A">
        <w:t>本</w:t>
      </w:r>
      <w:r w:rsidRPr="0006279A">
        <w:rPr>
          <w:rFonts w:hint="eastAsia"/>
        </w:rPr>
        <w:t>實驗</w:t>
      </w:r>
      <w:r w:rsidRPr="0006279A">
        <w:t>採用原完整資料集中所得出</w:t>
      </w:r>
      <w:r w:rsidRPr="0006279A">
        <w:rPr>
          <w:rFonts w:hint="eastAsia"/>
        </w:rPr>
        <w:t>天際線</w:t>
      </w:r>
      <w:r w:rsidRPr="0006279A">
        <w:t>作為</w:t>
      </w:r>
      <w:r>
        <w:rPr>
          <w:rFonts w:hint="eastAsia"/>
        </w:rPr>
        <w:t>比較</w:t>
      </w:r>
      <w:r w:rsidRPr="0006279A">
        <w:rPr>
          <w:rFonts w:hint="eastAsia"/>
        </w:rPr>
        <w:t>基準，</w:t>
      </w:r>
      <w:r w:rsidRPr="00691E06">
        <w:rPr>
          <w:rFonts w:hint="eastAsia"/>
          <w:color w:val="0070C0"/>
        </w:rPr>
        <w:t>h</w:t>
      </w:r>
      <w:r w:rsidRPr="00691E06">
        <w:rPr>
          <w:color w:val="0070C0"/>
        </w:rPr>
        <w:t>it ratio</w:t>
      </w:r>
      <w:r w:rsidRPr="00691E06">
        <w:rPr>
          <w:rFonts w:hint="eastAsia"/>
          <w:color w:val="0070C0"/>
        </w:rPr>
        <w:t>愈高則</w:t>
      </w:r>
      <w:r w:rsidR="004852F9" w:rsidRPr="00691E06">
        <w:rPr>
          <w:rFonts w:hint="eastAsia"/>
          <w:color w:val="0070C0"/>
        </w:rPr>
        <w:t>相似度愈高，</w:t>
      </w:r>
      <w:r w:rsidRPr="00691E06">
        <w:rPr>
          <w:rFonts w:hint="eastAsia"/>
          <w:color w:val="0070C0"/>
        </w:rPr>
        <w:t>表示填補結果愈準確</w:t>
      </w:r>
      <w:r w:rsidRPr="00691E06">
        <w:rPr>
          <w:color w:val="0070C0"/>
        </w:rPr>
        <w:t>。</w:t>
      </w:r>
    </w:p>
    <w:p w14:paraId="1D563ECD" w14:textId="77777777" w:rsidR="00A56CE4" w:rsidRPr="00077E04" w:rsidRDefault="00A56CE4" w:rsidP="00A56CE4"/>
    <w:p w14:paraId="6928CEE9" w14:textId="7639E9D5" w:rsidR="0079208A" w:rsidRPr="00A11089" w:rsidRDefault="00A56CE4" w:rsidP="00A11089">
      <w:pPr>
        <w:pStyle w:val="3"/>
        <w:rPr>
          <w:shd w:val="clear" w:color="auto" w:fill="auto"/>
        </w:rPr>
      </w:pPr>
      <w:bookmarkStart w:id="45" w:name="_Toc49302242"/>
      <w:r w:rsidRPr="00077E04">
        <w:rPr>
          <w:rFonts w:hint="eastAsia"/>
          <w:shd w:val="clear" w:color="auto" w:fill="auto"/>
        </w:rPr>
        <w:t>4.2.3</w:t>
      </w:r>
      <w:r w:rsidRPr="00077E04">
        <w:rPr>
          <w:rFonts w:hint="eastAsia"/>
          <w:shd w:val="clear" w:color="auto" w:fill="auto"/>
        </w:rPr>
        <w:t>實驗結果與分析</w:t>
      </w:r>
      <w:bookmarkEnd w:id="45"/>
    </w:p>
    <w:p w14:paraId="524710C8" w14:textId="0129D269" w:rsidR="00105BB1" w:rsidRDefault="00105BB1" w:rsidP="00105BB1">
      <w:pPr>
        <w:rPr>
          <w:color w:val="FF0000"/>
        </w:rPr>
      </w:pPr>
      <w:r w:rsidRPr="00240FCE">
        <w:rPr>
          <w:rFonts w:hint="eastAsia"/>
          <w:color w:val="0070C0"/>
        </w:rPr>
        <w:t>實驗結果如圖</w:t>
      </w:r>
      <w:r w:rsidRPr="00240FCE">
        <w:rPr>
          <w:rFonts w:hint="eastAsia"/>
          <w:color w:val="0070C0"/>
        </w:rPr>
        <w:t>4.1</w:t>
      </w:r>
      <w:r w:rsidRPr="00240FCE">
        <w:rPr>
          <w:rFonts w:hint="eastAsia"/>
          <w:color w:val="0070C0"/>
        </w:rPr>
        <w:t>、</w:t>
      </w:r>
      <w:r w:rsidRPr="00240FCE">
        <w:rPr>
          <w:rFonts w:hint="eastAsia"/>
          <w:color w:val="0070C0"/>
        </w:rPr>
        <w:t>4.2</w:t>
      </w:r>
      <w:r w:rsidRPr="00240FCE">
        <w:rPr>
          <w:rFonts w:hint="eastAsia"/>
          <w:color w:val="0070C0"/>
        </w:rPr>
        <w:t>、</w:t>
      </w:r>
      <w:r w:rsidRPr="00240FCE">
        <w:rPr>
          <w:rFonts w:hint="eastAsia"/>
          <w:color w:val="0070C0"/>
        </w:rPr>
        <w:t>4.3</w:t>
      </w:r>
      <w:r w:rsidRPr="00240FCE">
        <w:rPr>
          <w:rFonts w:hint="eastAsia"/>
          <w:color w:val="0070C0"/>
        </w:rPr>
        <w:t>、</w:t>
      </w:r>
      <w:r w:rsidRPr="00240FCE">
        <w:rPr>
          <w:rFonts w:hint="eastAsia"/>
          <w:color w:val="0070C0"/>
        </w:rPr>
        <w:t>4.4</w:t>
      </w:r>
      <w:r w:rsidRPr="00240FCE">
        <w:rPr>
          <w:rFonts w:hint="eastAsia"/>
          <w:color w:val="0070C0"/>
        </w:rPr>
        <w:t>所示</w:t>
      </w:r>
      <w:r>
        <w:rPr>
          <w:rFonts w:hint="eastAsia"/>
        </w:rPr>
        <w:t>。</w:t>
      </w:r>
      <w:r w:rsidRPr="00D95F20">
        <w:rPr>
          <w:rFonts w:hint="eastAsia"/>
        </w:rPr>
        <w:t>圖</w:t>
      </w:r>
      <w:r w:rsidRPr="00D95F20">
        <w:rPr>
          <w:rFonts w:hint="eastAsia"/>
        </w:rPr>
        <w:t>4.1</w:t>
      </w:r>
      <w:r w:rsidRPr="00D95F20">
        <w:rPr>
          <w:rFonts w:hint="eastAsia"/>
        </w:rPr>
        <w:t>顯示</w:t>
      </w:r>
      <w:r>
        <w:rPr>
          <w:rFonts w:hint="eastAsia"/>
        </w:rPr>
        <w:t>，</w:t>
      </w:r>
      <w:r w:rsidRPr="00D95F20">
        <w:rPr>
          <w:rFonts w:hint="eastAsia"/>
        </w:rPr>
        <w:t>當</w:t>
      </w:r>
      <w:r w:rsidRPr="00D95F20">
        <w:rPr>
          <w:rFonts w:hint="eastAsia"/>
        </w:rPr>
        <w:t>k</w:t>
      </w:r>
      <w:r w:rsidRPr="00D95F20">
        <w:t>=1</w:t>
      </w:r>
      <w:r w:rsidRPr="00D95F20">
        <w:rPr>
          <w:rFonts w:hint="eastAsia"/>
        </w:rPr>
        <w:t>且缺失值比例尚未達到</w:t>
      </w:r>
      <w:r w:rsidRPr="00D95F20">
        <w:rPr>
          <w:rFonts w:hint="eastAsia"/>
        </w:rPr>
        <w:t>20%</w:t>
      </w:r>
      <w:r w:rsidRPr="00D95F20">
        <w:rPr>
          <w:rFonts w:hint="eastAsia"/>
        </w:rPr>
        <w:t>時，</w:t>
      </w:r>
      <w:r w:rsidRPr="00D95F20">
        <w:rPr>
          <w:rFonts w:hint="eastAsia"/>
        </w:rPr>
        <w:t>h</w:t>
      </w:r>
      <w:r w:rsidRPr="00D95F20">
        <w:t>it ratio</w:t>
      </w:r>
      <w:r w:rsidRPr="00D95F20">
        <w:rPr>
          <w:rFonts w:hint="eastAsia"/>
        </w:rPr>
        <w:t>已經降至約</w:t>
      </w:r>
      <w:r w:rsidRPr="00D95F20">
        <w:rPr>
          <w:rFonts w:hint="eastAsia"/>
        </w:rPr>
        <w:t>50%</w:t>
      </w:r>
      <w:r w:rsidRPr="00D95F20">
        <w:rPr>
          <w:rFonts w:hint="eastAsia"/>
        </w:rPr>
        <w:t>左右，且缺失值比例</w:t>
      </w:r>
      <w:r>
        <w:rPr>
          <w:rFonts w:hint="eastAsia"/>
        </w:rPr>
        <w:t>提高至</w:t>
      </w:r>
      <w:r w:rsidRPr="00D95F20">
        <w:rPr>
          <w:rFonts w:hint="eastAsia"/>
        </w:rPr>
        <w:t>40%</w:t>
      </w:r>
      <w:r w:rsidRPr="00D95F20">
        <w:rPr>
          <w:rFonts w:hint="eastAsia"/>
        </w:rPr>
        <w:t>時，</w:t>
      </w:r>
      <w:r w:rsidRPr="00D95F20">
        <w:rPr>
          <w:rFonts w:hint="eastAsia"/>
        </w:rPr>
        <w:t>h</w:t>
      </w:r>
      <w:r w:rsidRPr="00D95F20">
        <w:t>it ratio</w:t>
      </w:r>
      <w:r>
        <w:rPr>
          <w:rFonts w:hint="eastAsia"/>
        </w:rPr>
        <w:lastRenderedPageBreak/>
        <w:t>只</w:t>
      </w:r>
      <w:r w:rsidRPr="00D95F20">
        <w:rPr>
          <w:rFonts w:hint="eastAsia"/>
        </w:rPr>
        <w:t>剩下</w:t>
      </w:r>
      <w:r w:rsidRPr="00D95F20">
        <w:rPr>
          <w:rFonts w:hint="eastAsia"/>
        </w:rPr>
        <w:t>40%</w:t>
      </w:r>
      <w:r w:rsidRPr="00D95F20">
        <w:rPr>
          <w:rFonts w:hint="eastAsia"/>
        </w:rPr>
        <w:t>左右。</w:t>
      </w:r>
      <w:r w:rsidRPr="00987C74">
        <w:rPr>
          <w:rFonts w:hint="eastAsia"/>
        </w:rPr>
        <w:t>圖</w:t>
      </w:r>
      <w:r w:rsidRPr="00987C74">
        <w:rPr>
          <w:rFonts w:hint="eastAsia"/>
        </w:rPr>
        <w:t>4.2</w:t>
      </w:r>
      <w:r w:rsidRPr="00987C74">
        <w:rPr>
          <w:rFonts w:hint="eastAsia"/>
        </w:rPr>
        <w:t>顯示，</w:t>
      </w:r>
      <w:r w:rsidRPr="00987C74">
        <w:rPr>
          <w:rFonts w:hint="eastAsia"/>
        </w:rPr>
        <w:t>k</w:t>
      </w:r>
      <w:r w:rsidRPr="00987C74">
        <w:t>=2</w:t>
      </w:r>
      <w:r w:rsidR="00E53378">
        <w:rPr>
          <w:rFonts w:hint="eastAsia"/>
        </w:rPr>
        <w:t>且</w:t>
      </w:r>
      <w:r w:rsidRPr="00987C74">
        <w:rPr>
          <w:rFonts w:hint="eastAsia"/>
        </w:rPr>
        <w:t>缺失值比例為</w:t>
      </w:r>
      <w:r w:rsidRPr="00987C74">
        <w:rPr>
          <w:rFonts w:hint="eastAsia"/>
        </w:rPr>
        <w:t>20%</w:t>
      </w:r>
      <w:r w:rsidRPr="00987C74">
        <w:rPr>
          <w:rFonts w:hint="eastAsia"/>
        </w:rPr>
        <w:t>時，</w:t>
      </w:r>
      <w:r w:rsidRPr="00143CCD">
        <w:rPr>
          <w:rFonts w:hint="eastAsia"/>
          <w:color w:val="0070C0"/>
        </w:rPr>
        <w:t>h</w:t>
      </w:r>
      <w:r w:rsidRPr="00143CCD">
        <w:rPr>
          <w:color w:val="0070C0"/>
        </w:rPr>
        <w:t>it ratio</w:t>
      </w:r>
      <w:r w:rsidR="00096B0C" w:rsidRPr="00143CCD">
        <w:rPr>
          <w:rFonts w:hint="eastAsia"/>
          <w:color w:val="0070C0"/>
        </w:rPr>
        <w:t>比起</w:t>
      </w:r>
      <w:r w:rsidR="00096B0C" w:rsidRPr="00143CCD">
        <w:rPr>
          <w:rFonts w:hint="eastAsia"/>
          <w:color w:val="0070C0"/>
        </w:rPr>
        <w:t>k</w:t>
      </w:r>
      <w:r w:rsidR="00096B0C" w:rsidRPr="00143CCD">
        <w:rPr>
          <w:color w:val="0070C0"/>
        </w:rPr>
        <w:t>=1</w:t>
      </w:r>
      <w:r w:rsidR="00096B0C" w:rsidRPr="00143CCD">
        <w:rPr>
          <w:rFonts w:hint="eastAsia"/>
          <w:color w:val="0070C0"/>
        </w:rPr>
        <w:t>的時候，</w:t>
      </w:r>
      <w:r w:rsidR="002A32A5" w:rsidRPr="00143CCD">
        <w:rPr>
          <w:rFonts w:hint="eastAsia"/>
          <w:color w:val="0070C0"/>
        </w:rPr>
        <w:t>有</w:t>
      </w:r>
      <w:r w:rsidRPr="00143CCD">
        <w:rPr>
          <w:rFonts w:hint="eastAsia"/>
          <w:color w:val="0070C0"/>
        </w:rPr>
        <w:t>稍微上升約</w:t>
      </w:r>
      <w:r w:rsidRPr="00143CCD">
        <w:rPr>
          <w:rFonts w:hint="eastAsia"/>
          <w:color w:val="0070C0"/>
        </w:rPr>
        <w:t>10%</w:t>
      </w:r>
      <w:r w:rsidRPr="00143CCD">
        <w:rPr>
          <w:rFonts w:hint="eastAsia"/>
          <w:color w:val="0070C0"/>
        </w:rPr>
        <w:t>，</w:t>
      </w:r>
      <w:r w:rsidR="00143CCD" w:rsidRPr="00143CCD">
        <w:rPr>
          <w:rFonts w:hint="eastAsia"/>
          <w:color w:val="0070C0"/>
        </w:rPr>
        <w:t>不過</w:t>
      </w:r>
      <w:r w:rsidRPr="00143CCD">
        <w:rPr>
          <w:rFonts w:hint="eastAsia"/>
          <w:color w:val="0070C0"/>
        </w:rPr>
        <w:t>缺失值比例為</w:t>
      </w:r>
      <w:r w:rsidRPr="00143CCD">
        <w:rPr>
          <w:rFonts w:hint="eastAsia"/>
          <w:color w:val="0070C0"/>
        </w:rPr>
        <w:t>40%</w:t>
      </w:r>
      <w:r w:rsidRPr="00143CCD">
        <w:rPr>
          <w:rFonts w:hint="eastAsia"/>
          <w:color w:val="0070C0"/>
        </w:rPr>
        <w:t>時，</w:t>
      </w:r>
      <w:r w:rsidRPr="00143CCD">
        <w:rPr>
          <w:rFonts w:hint="eastAsia"/>
          <w:color w:val="0070C0"/>
        </w:rPr>
        <w:t>h</w:t>
      </w:r>
      <w:r w:rsidRPr="00143CCD">
        <w:rPr>
          <w:color w:val="0070C0"/>
        </w:rPr>
        <w:t>it ratio</w:t>
      </w:r>
      <w:r w:rsidR="002A32A5" w:rsidRPr="00143CCD">
        <w:rPr>
          <w:rFonts w:hint="eastAsia"/>
          <w:color w:val="0070C0"/>
        </w:rPr>
        <w:t>與</w:t>
      </w:r>
      <w:r w:rsidR="002A32A5" w:rsidRPr="00143CCD">
        <w:rPr>
          <w:rFonts w:hint="eastAsia"/>
          <w:color w:val="0070C0"/>
        </w:rPr>
        <w:t>k</w:t>
      </w:r>
      <w:r w:rsidR="002A32A5" w:rsidRPr="00143CCD">
        <w:rPr>
          <w:color w:val="0070C0"/>
        </w:rPr>
        <w:t>=1</w:t>
      </w:r>
      <w:r w:rsidR="00143CCD" w:rsidRPr="00143CCD">
        <w:rPr>
          <w:rFonts w:hint="eastAsia"/>
          <w:color w:val="0070C0"/>
        </w:rPr>
        <w:t>的時候一致，此推測可能是因為</w:t>
      </w:r>
      <w:proofErr w:type="gramStart"/>
      <w:r w:rsidR="00143CCD" w:rsidRPr="00143CCD">
        <w:rPr>
          <w:rFonts w:hint="eastAsia"/>
          <w:color w:val="0070C0"/>
        </w:rPr>
        <w:t>鄰近點變多</w:t>
      </w:r>
      <w:proofErr w:type="gramEnd"/>
      <w:r w:rsidR="00143CCD" w:rsidRPr="00143CCD">
        <w:rPr>
          <w:rFonts w:hint="eastAsia"/>
          <w:color w:val="0070C0"/>
        </w:rPr>
        <w:t>，</w:t>
      </w:r>
      <w:r w:rsidR="00D4517C">
        <w:rPr>
          <w:rFonts w:hint="eastAsia"/>
          <w:color w:val="0070C0"/>
        </w:rPr>
        <w:t>使得</w:t>
      </w:r>
      <w:r w:rsidR="00143CCD" w:rsidRPr="00143CCD">
        <w:rPr>
          <w:rFonts w:hint="eastAsia"/>
          <w:color w:val="0070C0"/>
        </w:rPr>
        <w:t>h</w:t>
      </w:r>
      <w:r w:rsidR="00143CCD" w:rsidRPr="00143CCD">
        <w:rPr>
          <w:color w:val="0070C0"/>
        </w:rPr>
        <w:t>it ratio</w:t>
      </w:r>
      <w:r w:rsidR="00143CCD" w:rsidRPr="00143CCD">
        <w:rPr>
          <w:rFonts w:hint="eastAsia"/>
          <w:color w:val="0070C0"/>
        </w:rPr>
        <w:t>些微高一些</w:t>
      </w:r>
      <w:r w:rsidRPr="00143CCD">
        <w:rPr>
          <w:rFonts w:hint="eastAsia"/>
          <w:color w:val="0070C0"/>
        </w:rPr>
        <w:t>。</w:t>
      </w:r>
    </w:p>
    <w:p w14:paraId="53FD24C0" w14:textId="77777777" w:rsidR="00105BB1" w:rsidRDefault="00105BB1" w:rsidP="00105BB1">
      <w:pPr>
        <w:rPr>
          <w:rFonts w:cs="Times New Roman"/>
        </w:rPr>
      </w:pPr>
    </w:p>
    <w:p w14:paraId="28AB386A" w14:textId="0B5B98AF" w:rsidR="00414C39" w:rsidRPr="00077E04" w:rsidRDefault="00B6239D" w:rsidP="00105BB1">
      <w:pPr>
        <w:jc w:val="center"/>
        <w:rPr>
          <w:rFonts w:cs="Times New Roman"/>
        </w:rPr>
      </w:pPr>
      <w:r w:rsidRPr="00077E04">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206ABED" w:rsidR="00C55786" w:rsidRPr="00077E04" w:rsidRDefault="00AC4BAF" w:rsidP="00A1203C">
      <w:pPr>
        <w:pStyle w:val="af7"/>
        <w:jc w:val="center"/>
        <w:rPr>
          <w:rFonts w:cs="Times New Roman"/>
          <w:sz w:val="24"/>
          <w:szCs w:val="24"/>
        </w:rPr>
      </w:pPr>
      <w:bookmarkStart w:id="46" w:name="_Toc44592099"/>
      <w:bookmarkStart w:id="47" w:name="_Toc49302200"/>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1</w:t>
      </w:r>
      <w:r w:rsidR="00B75212">
        <w:rPr>
          <w:sz w:val="24"/>
          <w:szCs w:val="24"/>
        </w:rPr>
        <w:fldChar w:fldCharType="end"/>
      </w:r>
      <w:r w:rsidR="00A1203C" w:rsidRPr="00077E04">
        <w:rPr>
          <w:sz w:val="24"/>
          <w:szCs w:val="24"/>
        </w:rPr>
        <w:t xml:space="preserve"> </w:t>
      </w:r>
      <w:bookmarkEnd w:id="46"/>
      <w:r w:rsidR="00105BB1" w:rsidRPr="00400F42">
        <w:rPr>
          <w:rFonts w:hint="eastAsia"/>
          <w:color w:val="0070C0"/>
          <w:sz w:val="24"/>
          <w:szCs w:val="24"/>
        </w:rPr>
        <w:t>不同缺失值比例下之</w:t>
      </w:r>
      <w:r w:rsidR="00105BB1" w:rsidRPr="00400F42">
        <w:rPr>
          <w:rFonts w:cs="Times New Roman"/>
          <w:color w:val="0070C0"/>
          <w:sz w:val="24"/>
          <w:szCs w:val="24"/>
        </w:rPr>
        <w:t xml:space="preserve">hit ratio </w:t>
      </w:r>
      <w:r w:rsidR="00105BB1" w:rsidRPr="00400F42">
        <w:rPr>
          <w:rFonts w:cs="Times New Roman" w:hint="eastAsia"/>
          <w:color w:val="0070C0"/>
          <w:sz w:val="24"/>
          <w:szCs w:val="24"/>
        </w:rPr>
        <w:t>(</w:t>
      </w:r>
      <w:r w:rsidR="00105BB1" w:rsidRPr="00400F42">
        <w:rPr>
          <w:rFonts w:hint="eastAsia"/>
          <w:color w:val="0070C0"/>
          <w:sz w:val="24"/>
          <w:szCs w:val="24"/>
        </w:rPr>
        <w:t>k=1</w:t>
      </w:r>
      <w:r w:rsidR="00105BB1" w:rsidRPr="00400F42">
        <w:rPr>
          <w:rFonts w:cs="Times New Roman" w:hint="eastAsia"/>
          <w:color w:val="0070C0"/>
          <w:sz w:val="24"/>
          <w:szCs w:val="24"/>
        </w:rPr>
        <w:t>)</w:t>
      </w:r>
      <w:bookmarkEnd w:id="47"/>
    </w:p>
    <w:p w14:paraId="2BBD2E02" w14:textId="77777777" w:rsidR="00A11089" w:rsidRPr="00DF0A5B" w:rsidRDefault="00A11089" w:rsidP="00A11089">
      <w:pPr>
        <w:widowControl/>
        <w:rPr>
          <w:rFonts w:cs="Times New Roman"/>
          <w:color w:val="0070C0"/>
          <w:sz w:val="20"/>
          <w:szCs w:val="20"/>
        </w:rPr>
      </w:pPr>
    </w:p>
    <w:p w14:paraId="06BBD807" w14:textId="24BCADF7" w:rsidR="003E4639" w:rsidRPr="00077E04" w:rsidRDefault="003E4639" w:rsidP="003E4639">
      <w:pPr>
        <w:jc w:val="center"/>
      </w:pPr>
      <w:r w:rsidRPr="00077E04">
        <w:rPr>
          <w:rFonts w:hint="eastAsia"/>
          <w:noProof/>
        </w:rPr>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5374FF1F" w:rsidR="00F4117B" w:rsidRDefault="00C65C0E" w:rsidP="00C65C0E">
      <w:pPr>
        <w:pStyle w:val="af7"/>
        <w:jc w:val="center"/>
        <w:rPr>
          <w:rFonts w:cs="Times New Roman"/>
          <w:sz w:val="24"/>
          <w:szCs w:val="24"/>
        </w:rPr>
      </w:pPr>
      <w:bookmarkStart w:id="48" w:name="_Toc49302201"/>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2</w:t>
      </w:r>
      <w:r w:rsidR="00B75212">
        <w:rPr>
          <w:sz w:val="24"/>
          <w:szCs w:val="24"/>
        </w:rPr>
        <w:fldChar w:fldCharType="end"/>
      </w:r>
      <w:r w:rsidRPr="00077E04">
        <w:rPr>
          <w:rFonts w:cs="Times New Roman"/>
          <w:sz w:val="24"/>
          <w:szCs w:val="24"/>
        </w:rPr>
        <w:t xml:space="preserve"> </w:t>
      </w:r>
      <w:r w:rsidR="00105BB1" w:rsidRPr="00105BB1">
        <w:rPr>
          <w:rFonts w:hint="eastAsia"/>
          <w:color w:val="0070C0"/>
          <w:sz w:val="24"/>
          <w:szCs w:val="24"/>
        </w:rPr>
        <w:t>不同缺失值比例下之</w:t>
      </w:r>
      <w:r w:rsidR="00105BB1" w:rsidRPr="00105BB1">
        <w:rPr>
          <w:rFonts w:cs="Times New Roman"/>
          <w:color w:val="0070C0"/>
          <w:sz w:val="24"/>
          <w:szCs w:val="24"/>
        </w:rPr>
        <w:t xml:space="preserve">hit ratio </w:t>
      </w:r>
      <w:r w:rsidR="00105BB1" w:rsidRPr="00105BB1">
        <w:rPr>
          <w:rFonts w:cs="Times New Roman" w:hint="eastAsia"/>
          <w:color w:val="0070C0"/>
          <w:sz w:val="24"/>
          <w:szCs w:val="24"/>
        </w:rPr>
        <w:t>(</w:t>
      </w:r>
      <w:r w:rsidR="00105BB1" w:rsidRPr="00105BB1">
        <w:rPr>
          <w:rFonts w:hint="eastAsia"/>
          <w:color w:val="0070C0"/>
          <w:sz w:val="24"/>
          <w:szCs w:val="24"/>
        </w:rPr>
        <w:t>k=2</w:t>
      </w:r>
      <w:r w:rsidR="00105BB1" w:rsidRPr="00105BB1">
        <w:rPr>
          <w:rFonts w:cs="Times New Roman" w:hint="eastAsia"/>
          <w:color w:val="0070C0"/>
          <w:sz w:val="24"/>
          <w:szCs w:val="24"/>
        </w:rPr>
        <w:t>)</w:t>
      </w:r>
      <w:bookmarkEnd w:id="48"/>
    </w:p>
    <w:p w14:paraId="7AD74D62" w14:textId="77777777" w:rsidR="0079208A" w:rsidRDefault="0079208A" w:rsidP="00A11089">
      <w:pPr>
        <w:rPr>
          <w:color w:val="0070C0"/>
        </w:rPr>
      </w:pPr>
    </w:p>
    <w:p w14:paraId="2B4A8FDC" w14:textId="44800C2B" w:rsidR="00DE484F" w:rsidRPr="00DF0A5B" w:rsidRDefault="00105BB1" w:rsidP="00DA1847">
      <w:pPr>
        <w:ind w:firstLine="480"/>
        <w:rPr>
          <w:color w:val="0070C0"/>
        </w:rPr>
      </w:pPr>
      <w:r w:rsidRPr="00987C74">
        <w:rPr>
          <w:rFonts w:hint="eastAsia"/>
        </w:rPr>
        <w:t>圖</w:t>
      </w:r>
      <w:r w:rsidRPr="00987C74">
        <w:rPr>
          <w:rFonts w:hint="eastAsia"/>
        </w:rPr>
        <w:t>4.3</w:t>
      </w:r>
      <w:r w:rsidRPr="00987C74">
        <w:rPr>
          <w:rFonts w:hint="eastAsia"/>
        </w:rPr>
        <w:t>顯示，</w:t>
      </w:r>
      <w:r w:rsidRPr="00987C74">
        <w:rPr>
          <w:rFonts w:hint="eastAsia"/>
        </w:rPr>
        <w:t>k</w:t>
      </w:r>
      <w:r w:rsidRPr="00987C74">
        <w:t>=</w:t>
      </w:r>
      <w:r w:rsidRPr="00987C74">
        <w:rPr>
          <w:rFonts w:hint="eastAsia"/>
        </w:rPr>
        <w:t>3</w:t>
      </w:r>
      <w:r w:rsidRPr="00987C74">
        <w:rPr>
          <w:rFonts w:hint="eastAsia"/>
        </w:rPr>
        <w:t>且缺失值比例為</w:t>
      </w:r>
      <w:r w:rsidRPr="00987C74">
        <w:rPr>
          <w:rFonts w:hint="eastAsia"/>
        </w:rPr>
        <w:t>20%</w:t>
      </w:r>
      <w:r w:rsidRPr="00987C74">
        <w:rPr>
          <w:rFonts w:hint="eastAsia"/>
        </w:rPr>
        <w:t>時，此時即使可參考的鄰近點</w:t>
      </w:r>
      <w:r>
        <w:rPr>
          <w:rFonts w:hint="eastAsia"/>
        </w:rPr>
        <w:t>數</w:t>
      </w:r>
      <w:r w:rsidRPr="00987C74">
        <w:rPr>
          <w:rFonts w:hint="eastAsia"/>
        </w:rPr>
        <w:t>增加，</w:t>
      </w:r>
      <w:r w:rsidRPr="00987C74">
        <w:rPr>
          <w:rFonts w:hint="eastAsia"/>
        </w:rPr>
        <w:t>h</w:t>
      </w:r>
      <w:r w:rsidRPr="00987C74">
        <w:t>it ratio</w:t>
      </w:r>
      <w:r w:rsidRPr="00987C74">
        <w:rPr>
          <w:rFonts w:hint="eastAsia"/>
        </w:rPr>
        <w:t>仍然未超過</w:t>
      </w:r>
      <w:r w:rsidRPr="00987C74">
        <w:rPr>
          <w:rFonts w:hint="eastAsia"/>
        </w:rPr>
        <w:t>60%</w:t>
      </w:r>
      <w:r w:rsidRPr="00987C74">
        <w:rPr>
          <w:rFonts w:hint="eastAsia"/>
        </w:rPr>
        <w:t>，且缺失值比例為</w:t>
      </w:r>
      <w:r w:rsidRPr="00987C74">
        <w:rPr>
          <w:rFonts w:hint="eastAsia"/>
        </w:rPr>
        <w:t>40%</w:t>
      </w:r>
      <w:r w:rsidRPr="00987C74">
        <w:rPr>
          <w:rFonts w:hint="eastAsia"/>
        </w:rPr>
        <w:t>時</w:t>
      </w:r>
      <w:r w:rsidRPr="00987C74">
        <w:rPr>
          <w:rFonts w:hint="eastAsia"/>
        </w:rPr>
        <w:t>h</w:t>
      </w:r>
      <w:r w:rsidRPr="00987C74">
        <w:t>it ratio</w:t>
      </w:r>
      <w:r w:rsidRPr="00987C74">
        <w:rPr>
          <w:rFonts w:hint="eastAsia"/>
        </w:rPr>
        <w:t>降至約</w:t>
      </w:r>
      <w:r w:rsidRPr="00987C74">
        <w:rPr>
          <w:rFonts w:hint="eastAsia"/>
        </w:rPr>
        <w:t>30%</w:t>
      </w:r>
      <w:r w:rsidRPr="00987C74">
        <w:rPr>
          <w:rFonts w:hint="eastAsia"/>
        </w:rPr>
        <w:t>。圖</w:t>
      </w:r>
      <w:r w:rsidRPr="00987C74">
        <w:rPr>
          <w:rFonts w:hint="eastAsia"/>
        </w:rPr>
        <w:lastRenderedPageBreak/>
        <w:t>4.4</w:t>
      </w:r>
      <w:r w:rsidRPr="00987C74">
        <w:rPr>
          <w:rFonts w:hint="eastAsia"/>
        </w:rPr>
        <w:t>顯示，</w:t>
      </w:r>
      <w:r w:rsidRPr="00987C74">
        <w:rPr>
          <w:rFonts w:hint="eastAsia"/>
        </w:rPr>
        <w:t>k</w:t>
      </w:r>
      <w:r w:rsidRPr="00987C74">
        <w:t>=</w:t>
      </w:r>
      <w:r w:rsidRPr="00987C74">
        <w:rPr>
          <w:rFonts w:hint="eastAsia"/>
        </w:rPr>
        <w:t>4</w:t>
      </w:r>
      <w:r w:rsidRPr="00987C74">
        <w:rPr>
          <w:rFonts w:hint="eastAsia"/>
        </w:rPr>
        <w:t>且缺失值比例為</w:t>
      </w:r>
      <w:r w:rsidRPr="00987C74">
        <w:rPr>
          <w:rFonts w:hint="eastAsia"/>
        </w:rPr>
        <w:t>20%</w:t>
      </w:r>
      <w:r w:rsidRPr="00987C74">
        <w:rPr>
          <w:rFonts w:hint="eastAsia"/>
        </w:rPr>
        <w:t>時，可參考的鄰近點為圖</w:t>
      </w:r>
      <w:r w:rsidRPr="00987C74">
        <w:rPr>
          <w:rFonts w:hint="eastAsia"/>
        </w:rPr>
        <w:t>4.1</w:t>
      </w:r>
      <w:r w:rsidRPr="00987C74">
        <w:rPr>
          <w:rFonts w:hint="eastAsia"/>
        </w:rPr>
        <w:t>的四倍，但是此時</w:t>
      </w:r>
      <w:r w:rsidRPr="00987C74">
        <w:rPr>
          <w:rFonts w:hint="eastAsia"/>
        </w:rPr>
        <w:t>h</w:t>
      </w:r>
      <w:r w:rsidRPr="00987C74">
        <w:t>it ratio</w:t>
      </w:r>
      <w:r w:rsidRPr="00987C74">
        <w:rPr>
          <w:rFonts w:hint="eastAsia"/>
        </w:rPr>
        <w:t>大約為</w:t>
      </w:r>
      <w:r w:rsidRPr="00987C74">
        <w:rPr>
          <w:rFonts w:hint="eastAsia"/>
        </w:rPr>
        <w:t>40%</w:t>
      </w:r>
      <w:r>
        <w:rPr>
          <w:rFonts w:hint="eastAsia"/>
        </w:rPr>
        <w:t>，</w:t>
      </w:r>
      <w:r w:rsidRPr="00987C74">
        <w:rPr>
          <w:rFonts w:hint="eastAsia"/>
        </w:rPr>
        <w:t>比</w:t>
      </w:r>
      <w:r w:rsidRPr="00987C74">
        <w:rPr>
          <w:rFonts w:hint="eastAsia"/>
        </w:rPr>
        <w:t>k</w:t>
      </w:r>
      <w:r w:rsidRPr="00987C74">
        <w:t>=1</w:t>
      </w:r>
      <w:r w:rsidRPr="00987C74">
        <w:rPr>
          <w:rFonts w:hint="eastAsia"/>
        </w:rPr>
        <w:t>時的</w:t>
      </w:r>
      <w:r w:rsidRPr="00987C74">
        <w:rPr>
          <w:rFonts w:hint="eastAsia"/>
        </w:rPr>
        <w:t>h</w:t>
      </w:r>
      <w:r w:rsidRPr="00987C74">
        <w:t>it ratio</w:t>
      </w:r>
      <w:r w:rsidRPr="00987C74">
        <w:rPr>
          <w:rFonts w:hint="eastAsia"/>
        </w:rPr>
        <w:t>為</w:t>
      </w:r>
      <w:r w:rsidRPr="00987C74">
        <w:rPr>
          <w:rFonts w:hint="eastAsia"/>
        </w:rPr>
        <w:t>50%</w:t>
      </w:r>
      <w:r w:rsidRPr="00987C74">
        <w:rPr>
          <w:rFonts w:hint="eastAsia"/>
        </w:rPr>
        <w:t>還低</w:t>
      </w:r>
      <w:r>
        <w:rPr>
          <w:rFonts w:hint="eastAsia"/>
        </w:rPr>
        <w:t>；</w:t>
      </w:r>
      <w:r w:rsidRPr="00987C74">
        <w:rPr>
          <w:rFonts w:hint="eastAsia"/>
        </w:rPr>
        <w:t>且缺失值比例為</w:t>
      </w:r>
      <w:r w:rsidRPr="00987C74">
        <w:rPr>
          <w:rFonts w:hint="eastAsia"/>
        </w:rPr>
        <w:t>40%</w:t>
      </w:r>
      <w:r w:rsidRPr="00987C74">
        <w:rPr>
          <w:rFonts w:hint="eastAsia"/>
        </w:rPr>
        <w:t>時，</w:t>
      </w:r>
      <w:r w:rsidRPr="00987C74">
        <w:rPr>
          <w:rFonts w:hint="eastAsia"/>
        </w:rPr>
        <w:t>h</w:t>
      </w:r>
      <w:r w:rsidRPr="00987C74">
        <w:t>it ratio</w:t>
      </w:r>
      <w:r w:rsidRPr="00987C74">
        <w:rPr>
          <w:rFonts w:hint="eastAsia"/>
        </w:rPr>
        <w:t>也沒超過</w:t>
      </w:r>
      <w:r w:rsidRPr="00987C74">
        <w:rPr>
          <w:rFonts w:hint="eastAsia"/>
        </w:rPr>
        <w:t>k</w:t>
      </w:r>
      <w:r w:rsidRPr="00987C74">
        <w:t>=1</w:t>
      </w:r>
      <w:r w:rsidRPr="00987C74">
        <w:rPr>
          <w:rFonts w:hint="eastAsia"/>
        </w:rPr>
        <w:t>時</w:t>
      </w:r>
      <w:r>
        <w:rPr>
          <w:rFonts w:hint="eastAsia"/>
        </w:rPr>
        <w:t>的</w:t>
      </w:r>
      <w:r w:rsidRPr="00987C74">
        <w:rPr>
          <w:rFonts w:hint="eastAsia"/>
        </w:rPr>
        <w:t>40%h</w:t>
      </w:r>
      <w:r w:rsidRPr="00987C74">
        <w:t>it ratio</w:t>
      </w:r>
      <w:r w:rsidRPr="00987C74">
        <w:rPr>
          <w:rFonts w:hint="eastAsia"/>
        </w:rPr>
        <w:t>。由此可知</w:t>
      </w:r>
      <w:r w:rsidRPr="00987C74">
        <w:rPr>
          <w:rFonts w:hint="eastAsia"/>
        </w:rPr>
        <w:t>k</w:t>
      </w:r>
      <w:r w:rsidRPr="00987C74">
        <w:t>=4</w:t>
      </w:r>
      <w:r w:rsidRPr="00987C74">
        <w:rPr>
          <w:rFonts w:hint="eastAsia"/>
        </w:rPr>
        <w:t>並沒有比</w:t>
      </w:r>
      <w:r w:rsidRPr="00987C74">
        <w:rPr>
          <w:rFonts w:hint="eastAsia"/>
        </w:rPr>
        <w:t>k</w:t>
      </w:r>
      <w:r w:rsidRPr="00987C74">
        <w:t>=1</w:t>
      </w:r>
      <w:r w:rsidRPr="00987C74">
        <w:rPr>
          <w:rFonts w:hint="eastAsia"/>
        </w:rPr>
        <w:t>時效果更好。</w:t>
      </w:r>
    </w:p>
    <w:p w14:paraId="680CF8E4" w14:textId="77777777" w:rsidR="00BA1882" w:rsidRDefault="00BA1882" w:rsidP="00DE484F"/>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4F5389EE" w14:textId="2F2CAA93" w:rsidR="00C178F0" w:rsidRPr="00105BB1" w:rsidRDefault="003E4639" w:rsidP="00105BB1">
      <w:pPr>
        <w:pStyle w:val="af7"/>
        <w:jc w:val="center"/>
        <w:rPr>
          <w:rFonts w:cs="Times New Roman"/>
          <w:sz w:val="24"/>
          <w:szCs w:val="24"/>
        </w:rPr>
      </w:pPr>
      <w:bookmarkStart w:id="49" w:name="_Toc49302202"/>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3</w:t>
      </w:r>
      <w:r w:rsidR="00B75212">
        <w:rPr>
          <w:sz w:val="24"/>
          <w:szCs w:val="24"/>
        </w:rPr>
        <w:fldChar w:fldCharType="end"/>
      </w:r>
      <w:r w:rsidRPr="00077E04">
        <w:rPr>
          <w:rFonts w:hint="eastAsia"/>
          <w:sz w:val="24"/>
          <w:szCs w:val="24"/>
        </w:rPr>
        <w:t xml:space="preserve"> </w:t>
      </w:r>
      <w:r w:rsidR="00105BB1" w:rsidRPr="00105BB1">
        <w:rPr>
          <w:rFonts w:hint="eastAsia"/>
          <w:color w:val="0070C0"/>
          <w:sz w:val="24"/>
          <w:szCs w:val="24"/>
        </w:rPr>
        <w:t>不同缺失值比例下之</w:t>
      </w:r>
      <w:r w:rsidR="00105BB1" w:rsidRPr="00105BB1">
        <w:rPr>
          <w:rFonts w:cs="Times New Roman"/>
          <w:color w:val="0070C0"/>
          <w:sz w:val="24"/>
          <w:szCs w:val="24"/>
        </w:rPr>
        <w:t xml:space="preserve">hit ratio </w:t>
      </w:r>
      <w:r w:rsidR="00105BB1" w:rsidRPr="00105BB1">
        <w:rPr>
          <w:rFonts w:cs="Times New Roman" w:hint="eastAsia"/>
          <w:color w:val="0070C0"/>
          <w:sz w:val="24"/>
          <w:szCs w:val="24"/>
        </w:rPr>
        <w:t>(</w:t>
      </w:r>
      <w:r w:rsidR="00105BB1" w:rsidRPr="00105BB1">
        <w:rPr>
          <w:rFonts w:hint="eastAsia"/>
          <w:color w:val="0070C0"/>
          <w:sz w:val="24"/>
          <w:szCs w:val="24"/>
        </w:rPr>
        <w:t>k=</w:t>
      </w:r>
      <w:r w:rsidR="00105BB1" w:rsidRPr="00105BB1">
        <w:rPr>
          <w:color w:val="0070C0"/>
          <w:sz w:val="24"/>
          <w:szCs w:val="24"/>
        </w:rPr>
        <w:t>3</w:t>
      </w:r>
      <w:r w:rsidR="00105BB1" w:rsidRPr="00105BB1">
        <w:rPr>
          <w:rFonts w:cs="Times New Roman" w:hint="eastAsia"/>
          <w:color w:val="0070C0"/>
          <w:sz w:val="24"/>
          <w:szCs w:val="24"/>
        </w:rPr>
        <w:t>)</w:t>
      </w:r>
      <w:bookmarkEnd w:id="49"/>
    </w:p>
    <w:p w14:paraId="680D901E" w14:textId="77777777" w:rsidR="0079208A" w:rsidRDefault="0079208A" w:rsidP="00A11089"/>
    <w:p w14:paraId="74530F87" w14:textId="68426D2E" w:rsidR="00C55786" w:rsidRPr="00077E04" w:rsidRDefault="00C55786" w:rsidP="00C55786">
      <w:pPr>
        <w:jc w:val="center"/>
      </w:pPr>
      <w:r w:rsidRPr="00077E04">
        <w:rPr>
          <w:noProof/>
        </w:rPr>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6FB08441" w:rsidR="00414C39" w:rsidRDefault="00AC4BAF" w:rsidP="00A1203C">
      <w:pPr>
        <w:pStyle w:val="af7"/>
        <w:jc w:val="center"/>
        <w:rPr>
          <w:rFonts w:cs="Times New Roman"/>
          <w:sz w:val="24"/>
          <w:szCs w:val="24"/>
        </w:rPr>
      </w:pPr>
      <w:bookmarkStart w:id="50" w:name="_Toc49302203"/>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A1203C" w:rsidRPr="00077E04">
        <w:rPr>
          <w:sz w:val="24"/>
          <w:szCs w:val="24"/>
        </w:rPr>
        <w:t xml:space="preserve"> </w:t>
      </w:r>
      <w:r w:rsidR="00105BB1" w:rsidRPr="00400F42">
        <w:rPr>
          <w:rFonts w:hint="eastAsia"/>
          <w:color w:val="0070C0"/>
          <w:sz w:val="24"/>
          <w:szCs w:val="24"/>
        </w:rPr>
        <w:t>不同缺失值比例下之</w:t>
      </w:r>
      <w:r w:rsidR="00105BB1" w:rsidRPr="00400F42">
        <w:rPr>
          <w:rFonts w:cs="Times New Roman"/>
          <w:color w:val="0070C0"/>
          <w:sz w:val="24"/>
          <w:szCs w:val="24"/>
        </w:rPr>
        <w:t xml:space="preserve">hit ratio </w:t>
      </w:r>
      <w:r w:rsidR="00105BB1" w:rsidRPr="00400F42">
        <w:rPr>
          <w:rFonts w:cs="Times New Roman" w:hint="eastAsia"/>
          <w:color w:val="0070C0"/>
          <w:sz w:val="24"/>
          <w:szCs w:val="24"/>
        </w:rPr>
        <w:t>(</w:t>
      </w:r>
      <w:r w:rsidR="00105BB1" w:rsidRPr="00400F42">
        <w:rPr>
          <w:rFonts w:hint="eastAsia"/>
          <w:color w:val="0070C0"/>
          <w:sz w:val="24"/>
          <w:szCs w:val="24"/>
        </w:rPr>
        <w:t>k=</w:t>
      </w:r>
      <w:r w:rsidR="00105BB1" w:rsidRPr="00400F42">
        <w:rPr>
          <w:color w:val="0070C0"/>
          <w:sz w:val="24"/>
          <w:szCs w:val="24"/>
        </w:rPr>
        <w:t>4</w:t>
      </w:r>
      <w:r w:rsidR="00105BB1" w:rsidRPr="00400F42">
        <w:rPr>
          <w:rFonts w:cs="Times New Roman" w:hint="eastAsia"/>
          <w:color w:val="0070C0"/>
          <w:sz w:val="24"/>
          <w:szCs w:val="24"/>
        </w:rPr>
        <w:t>)</w:t>
      </w:r>
      <w:bookmarkEnd w:id="50"/>
    </w:p>
    <w:p w14:paraId="6A7A1158" w14:textId="77777777" w:rsidR="00617733" w:rsidRDefault="00617733" w:rsidP="00651117"/>
    <w:p w14:paraId="764C1F3D" w14:textId="1EFAE83F" w:rsidR="00CC778B" w:rsidRPr="006F7F64" w:rsidRDefault="00105BB1" w:rsidP="006F7F64">
      <w:pPr>
        <w:ind w:firstLine="480"/>
      </w:pPr>
      <w:r w:rsidRPr="0059536F">
        <w:rPr>
          <w:rFonts w:hint="eastAsia"/>
        </w:rPr>
        <w:lastRenderedPageBreak/>
        <w:t>觀察圖</w:t>
      </w:r>
      <w:r w:rsidRPr="0059536F">
        <w:rPr>
          <w:rFonts w:hint="eastAsia"/>
        </w:rPr>
        <w:t>4.1</w:t>
      </w:r>
      <w:r w:rsidRPr="0059536F">
        <w:rPr>
          <w:rFonts w:hint="eastAsia"/>
        </w:rPr>
        <w:t>到圖</w:t>
      </w:r>
      <w:r w:rsidRPr="0059536F">
        <w:rPr>
          <w:rFonts w:hint="eastAsia"/>
        </w:rPr>
        <w:t>4.4</w:t>
      </w:r>
      <w:r w:rsidRPr="0059536F">
        <w:rPr>
          <w:rFonts w:hint="eastAsia"/>
        </w:rPr>
        <w:t>可知，隨著缺失值比例在資料集當中逐漸增加，</w:t>
      </w:r>
      <w:r w:rsidRPr="002E2637">
        <w:rPr>
          <w:rFonts w:hint="eastAsia"/>
          <w:color w:val="0070C0"/>
        </w:rPr>
        <w:t>原始</w:t>
      </w:r>
      <w:r w:rsidRPr="002E2637">
        <w:rPr>
          <w:rFonts w:hint="eastAsia"/>
          <w:color w:val="0070C0"/>
        </w:rPr>
        <w:t>k</w:t>
      </w:r>
      <w:r w:rsidRPr="002E2637">
        <w:rPr>
          <w:rFonts w:hint="eastAsia"/>
          <w:color w:val="0070C0"/>
        </w:rPr>
        <w:t>鄰近點填補法</w:t>
      </w:r>
      <w:r w:rsidRPr="0059536F">
        <w:rPr>
          <w:rFonts w:hint="eastAsia"/>
        </w:rPr>
        <w:t>的準確率並沒有因為參考更多的鄰近點</w:t>
      </w:r>
      <w:r w:rsidR="006F7F64">
        <w:rPr>
          <w:rFonts w:hint="eastAsia"/>
        </w:rPr>
        <w:t>有</w:t>
      </w:r>
      <w:r w:rsidRPr="0059536F">
        <w:rPr>
          <w:rFonts w:hint="eastAsia"/>
        </w:rPr>
        <w:t>明顯</w:t>
      </w:r>
      <w:r w:rsidR="006F7F64">
        <w:rPr>
          <w:rFonts w:hint="eastAsia"/>
        </w:rPr>
        <w:t>地</w:t>
      </w:r>
      <w:r w:rsidRPr="0059536F">
        <w:rPr>
          <w:rFonts w:hint="eastAsia"/>
        </w:rPr>
        <w:t>改善填補效果。原始</w:t>
      </w:r>
      <w:r w:rsidRPr="0059536F">
        <w:rPr>
          <w:rFonts w:hint="eastAsia"/>
        </w:rPr>
        <w:t>k</w:t>
      </w:r>
      <w:r w:rsidRPr="0059536F">
        <w:rPr>
          <w:rFonts w:hint="eastAsia"/>
        </w:rPr>
        <w:t>鄰近點填補法</w:t>
      </w:r>
      <w:r w:rsidR="00F20357">
        <w:rPr>
          <w:rFonts w:hint="eastAsia"/>
        </w:rPr>
        <w:t>期待透過</w:t>
      </w:r>
      <w:r w:rsidRPr="0059536F">
        <w:rPr>
          <w:rFonts w:hint="eastAsia"/>
        </w:rPr>
        <w:t>增加鄰近點的數量</w:t>
      </w:r>
      <w:r w:rsidR="00F20357">
        <w:rPr>
          <w:rFonts w:hint="eastAsia"/>
        </w:rPr>
        <w:t>，</w:t>
      </w:r>
      <w:r w:rsidR="00686EC8">
        <w:rPr>
          <w:rFonts w:hint="eastAsia"/>
        </w:rPr>
        <w:t>以提升填補值的品質</w:t>
      </w:r>
      <w:r w:rsidR="00F20357">
        <w:rPr>
          <w:rFonts w:hint="eastAsia"/>
        </w:rPr>
        <w:t>。</w:t>
      </w:r>
      <w:r w:rsidR="00686EC8">
        <w:rPr>
          <w:rFonts w:hint="eastAsia"/>
        </w:rPr>
        <w:t>這</w:t>
      </w:r>
      <w:r w:rsidR="00F20357">
        <w:rPr>
          <w:rFonts w:hint="eastAsia"/>
        </w:rPr>
        <w:t>將</w:t>
      </w:r>
      <w:r w:rsidR="00686EC8">
        <w:rPr>
          <w:rFonts w:hint="eastAsia"/>
        </w:rPr>
        <w:t>使得</w:t>
      </w:r>
      <w:r w:rsidRPr="0059536F">
        <w:rPr>
          <w:rFonts w:hint="eastAsia"/>
        </w:rPr>
        <w:t>計算錯誤</w:t>
      </w:r>
      <w:r w:rsidR="006F7F64">
        <w:rPr>
          <w:rFonts w:hint="eastAsia"/>
        </w:rPr>
        <w:t>的</w:t>
      </w:r>
      <w:r w:rsidR="006F7F64" w:rsidRPr="0059536F">
        <w:rPr>
          <w:rFonts w:hint="eastAsia"/>
        </w:rPr>
        <w:t>填補值</w:t>
      </w:r>
      <w:r w:rsidR="00E9762D">
        <w:rPr>
          <w:rFonts w:hint="eastAsia"/>
        </w:rPr>
        <w:t>因為</w:t>
      </w:r>
      <w:r w:rsidR="00915A25">
        <w:rPr>
          <w:rFonts w:hint="eastAsia"/>
        </w:rPr>
        <w:t>參考</w:t>
      </w:r>
      <w:r w:rsidR="005816DE">
        <w:rPr>
          <w:rFonts w:hint="eastAsia"/>
        </w:rPr>
        <w:t>更</w:t>
      </w:r>
      <w:r w:rsidR="005816DE" w:rsidRPr="0059536F">
        <w:rPr>
          <w:rFonts w:hint="eastAsia"/>
        </w:rPr>
        <w:t>多</w:t>
      </w:r>
      <w:r w:rsidR="005816DE">
        <w:rPr>
          <w:rFonts w:hint="eastAsia"/>
        </w:rPr>
        <w:t>無效</w:t>
      </w:r>
      <w:r w:rsidR="005816DE" w:rsidRPr="0059536F">
        <w:rPr>
          <w:rFonts w:hint="eastAsia"/>
        </w:rPr>
        <w:t>的鄰近點</w:t>
      </w:r>
      <w:r w:rsidR="00F20357">
        <w:rPr>
          <w:rFonts w:hint="eastAsia"/>
        </w:rPr>
        <w:t>反而</w:t>
      </w:r>
      <w:r w:rsidRPr="0059536F">
        <w:rPr>
          <w:rFonts w:hint="eastAsia"/>
        </w:rPr>
        <w:t>更</w:t>
      </w:r>
      <w:r w:rsidR="00F20357">
        <w:rPr>
          <w:rFonts w:hint="eastAsia"/>
        </w:rPr>
        <w:t>嚴重</w:t>
      </w:r>
      <w:r w:rsidRPr="0059536F">
        <w:rPr>
          <w:rFonts w:hint="eastAsia"/>
        </w:rPr>
        <w:t>。</w:t>
      </w:r>
      <w:r>
        <w:rPr>
          <w:rFonts w:hint="eastAsia"/>
        </w:rPr>
        <w:t>隨著</w:t>
      </w:r>
      <w:r w:rsidRPr="0059536F">
        <w:rPr>
          <w:rFonts w:hint="eastAsia"/>
        </w:rPr>
        <w:t>缺失值比例逐漸上升，加上原始</w:t>
      </w:r>
      <w:r w:rsidRPr="0059536F">
        <w:rPr>
          <w:rFonts w:hint="eastAsia"/>
        </w:rPr>
        <w:t>k</w:t>
      </w:r>
      <w:r w:rsidRPr="0059536F">
        <w:rPr>
          <w:rFonts w:hint="eastAsia"/>
        </w:rPr>
        <w:t>鄰近點填補法中對</w:t>
      </w:r>
      <w:r w:rsidR="008042F4">
        <w:rPr>
          <w:rFonts w:hint="eastAsia"/>
        </w:rPr>
        <w:t>鄰近</w:t>
      </w:r>
      <w:r w:rsidRPr="0059536F">
        <w:rPr>
          <w:rFonts w:hint="eastAsia"/>
        </w:rPr>
        <w:t>點不足</w:t>
      </w:r>
      <w:r w:rsidRPr="0059536F">
        <w:rPr>
          <w:rFonts w:hint="eastAsia"/>
        </w:rPr>
        <w:t>k</w:t>
      </w:r>
      <w:proofErr w:type="gramStart"/>
      <w:r w:rsidRPr="0059536F">
        <w:rPr>
          <w:rFonts w:hint="eastAsia"/>
        </w:rPr>
        <w:t>個</w:t>
      </w:r>
      <w:proofErr w:type="gramEnd"/>
      <w:r w:rsidRPr="0059536F">
        <w:rPr>
          <w:rFonts w:hint="eastAsia"/>
        </w:rPr>
        <w:t>卻從缺不補的問題，致使即使計算</w:t>
      </w:r>
      <w:proofErr w:type="gramStart"/>
      <w:r w:rsidRPr="0059536F">
        <w:rPr>
          <w:rFonts w:hint="eastAsia"/>
        </w:rPr>
        <w:t>鄰近點值</w:t>
      </w:r>
      <w:proofErr w:type="gramEnd"/>
      <w:r w:rsidRPr="0059536F">
        <w:rPr>
          <w:rFonts w:hint="eastAsia"/>
        </w:rPr>
        <w:t>的平均</w:t>
      </w:r>
      <w:r>
        <w:rPr>
          <w:rFonts w:hint="eastAsia"/>
        </w:rPr>
        <w:t>值</w:t>
      </w:r>
      <w:r w:rsidRPr="0059536F">
        <w:rPr>
          <w:rFonts w:hint="eastAsia"/>
        </w:rPr>
        <w:t>也會逐漸失效，這同時也</w:t>
      </w:r>
      <w:r w:rsidR="00A71485">
        <w:rPr>
          <w:rFonts w:hint="eastAsia"/>
        </w:rPr>
        <w:t>代表</w:t>
      </w:r>
      <w:r w:rsidRPr="0059536F">
        <w:rPr>
          <w:rFonts w:hint="eastAsia"/>
        </w:rPr>
        <w:t>參考</w:t>
      </w:r>
      <w:proofErr w:type="gramStart"/>
      <w:r w:rsidR="00A71485">
        <w:rPr>
          <w:rFonts w:hint="eastAsia"/>
        </w:rPr>
        <w:t>鄰近點</w:t>
      </w:r>
      <w:r w:rsidRPr="0059536F">
        <w:rPr>
          <w:rFonts w:hint="eastAsia"/>
        </w:rPr>
        <w:t>值</w:t>
      </w:r>
      <w:proofErr w:type="gramEnd"/>
      <w:r w:rsidRPr="0059536F">
        <w:rPr>
          <w:rFonts w:hint="eastAsia"/>
        </w:rPr>
        <w:t>之可靠</w:t>
      </w:r>
      <w:r w:rsidR="00A71485">
        <w:rPr>
          <w:rFonts w:hint="eastAsia"/>
        </w:rPr>
        <w:t>度</w:t>
      </w:r>
      <w:r w:rsidRPr="0059536F">
        <w:rPr>
          <w:rFonts w:hint="eastAsia"/>
        </w:rPr>
        <w:t>會</w:t>
      </w:r>
      <w:r w:rsidR="00FF5F12">
        <w:rPr>
          <w:rFonts w:hint="eastAsia"/>
        </w:rPr>
        <w:t>因高</w:t>
      </w:r>
      <w:r w:rsidRPr="0059536F">
        <w:rPr>
          <w:rFonts w:hint="eastAsia"/>
        </w:rPr>
        <w:t>缺失值比例而</w:t>
      </w:r>
      <w:r w:rsidR="00A71485">
        <w:rPr>
          <w:rFonts w:hint="eastAsia"/>
        </w:rPr>
        <w:t>降低</w:t>
      </w:r>
      <w:r w:rsidRPr="0059536F">
        <w:rPr>
          <w:rFonts w:hint="eastAsia"/>
        </w:rPr>
        <w:t>。</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51" w:name="_Toc49302243"/>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51"/>
    </w:p>
    <w:p w14:paraId="61CEAF07" w14:textId="2A3D6E5A" w:rsidR="00A56CE4" w:rsidRPr="00077E04" w:rsidRDefault="00A56CE4" w:rsidP="00312A4E">
      <w:pPr>
        <w:pStyle w:val="3"/>
        <w:rPr>
          <w:shd w:val="clear" w:color="auto" w:fill="auto"/>
        </w:rPr>
      </w:pPr>
      <w:bookmarkStart w:id="52" w:name="_Toc49302244"/>
      <w:r w:rsidRPr="00077E04">
        <w:rPr>
          <w:rFonts w:hint="eastAsia"/>
          <w:shd w:val="clear" w:color="auto" w:fill="auto"/>
        </w:rPr>
        <w:t>4.3.1</w:t>
      </w:r>
      <w:r w:rsidRPr="00077E04">
        <w:rPr>
          <w:rFonts w:hint="eastAsia"/>
          <w:shd w:val="clear" w:color="auto" w:fill="auto"/>
        </w:rPr>
        <w:t>實驗目的</w:t>
      </w:r>
      <w:bookmarkEnd w:id="52"/>
    </w:p>
    <w:p w14:paraId="67B17705" w14:textId="2ED99FD7" w:rsidR="00291E62" w:rsidRDefault="00A4543A" w:rsidP="003B2B59">
      <w:pPr>
        <w:ind w:firstLine="480"/>
      </w:pPr>
      <w:r w:rsidRPr="00A4543A">
        <w:rPr>
          <w:rFonts w:hint="eastAsia"/>
          <w:color w:val="0070C0"/>
        </w:rPr>
        <w:t>本實驗的目的</w:t>
      </w:r>
      <w:r>
        <w:rPr>
          <w:rFonts w:hint="eastAsia"/>
          <w:color w:val="0070C0"/>
        </w:rPr>
        <w:t>是針對</w:t>
      </w:r>
      <w:r w:rsidR="00105BB1" w:rsidRPr="00077E04">
        <w:rPr>
          <w:rFonts w:hint="eastAsia"/>
        </w:rPr>
        <w:t>在</w:t>
      </w:r>
      <w:r w:rsidR="0056448A">
        <w:rPr>
          <w:rFonts w:hint="eastAsia"/>
        </w:rPr>
        <w:t>固定</w:t>
      </w:r>
      <w:r w:rsidR="00AC2A7E">
        <w:rPr>
          <w:rFonts w:hint="eastAsia"/>
        </w:rPr>
        <w:t>鄰近點</w:t>
      </w:r>
      <w:r w:rsidR="00105BB1" w:rsidRPr="00077E04">
        <w:rPr>
          <w:rFonts w:hint="eastAsia"/>
        </w:rPr>
        <w:t>k</w:t>
      </w:r>
      <w:r w:rsidR="00105BB1" w:rsidRPr="00077E04">
        <w:rPr>
          <w:rFonts w:hint="eastAsia"/>
        </w:rPr>
        <w:t>值</w:t>
      </w:r>
      <w:r w:rsidR="00AC2A7E">
        <w:rPr>
          <w:rFonts w:hint="eastAsia"/>
        </w:rPr>
        <w:t>且</w:t>
      </w:r>
      <w:r w:rsidR="00127BE6">
        <w:rPr>
          <w:rFonts w:hint="eastAsia"/>
        </w:rPr>
        <w:t>隨著缺失值比例</w:t>
      </w:r>
      <w:r w:rsidR="00677CF5">
        <w:rPr>
          <w:rFonts w:hint="eastAsia"/>
        </w:rPr>
        <w:t>上升</w:t>
      </w:r>
      <w:r w:rsidR="00105BB1" w:rsidRPr="00077E04">
        <w:rPr>
          <w:rFonts w:hint="eastAsia"/>
        </w:rPr>
        <w:t>，</w:t>
      </w:r>
      <w:r w:rsidR="00AC2A7E" w:rsidRPr="00996EFD">
        <w:rPr>
          <w:rFonts w:hint="eastAsia"/>
        </w:rPr>
        <w:t>各填補法</w:t>
      </w:r>
      <w:r w:rsidR="00AC2A7E">
        <w:rPr>
          <w:rFonts w:hint="eastAsia"/>
        </w:rPr>
        <w:t>(</w:t>
      </w:r>
      <w:r w:rsidR="00AC2A7E">
        <w:rPr>
          <w:rFonts w:hint="eastAsia"/>
        </w:rPr>
        <w:t>包含</w:t>
      </w:r>
      <w:r w:rsidR="00AC2A7E" w:rsidRPr="00996EFD">
        <w:rPr>
          <w:rFonts w:hint="eastAsia"/>
        </w:rPr>
        <w:t>原始</w:t>
      </w:r>
      <w:r w:rsidR="00AC2A7E" w:rsidRPr="00996EFD">
        <w:rPr>
          <w:rFonts w:hint="eastAsia"/>
        </w:rPr>
        <w:t>k</w:t>
      </w:r>
      <w:r w:rsidR="00AC2A7E" w:rsidRPr="00996EFD">
        <w:rPr>
          <w:rFonts w:hint="eastAsia"/>
        </w:rPr>
        <w:t>鄰近點填補法、權重型</w:t>
      </w:r>
      <w:r w:rsidR="00AC2A7E" w:rsidRPr="00996EFD">
        <w:rPr>
          <w:rFonts w:hint="eastAsia"/>
        </w:rPr>
        <w:t>k</w:t>
      </w:r>
      <w:r w:rsidR="00AC2A7E" w:rsidRPr="00996EFD">
        <w:rPr>
          <w:rFonts w:hint="eastAsia"/>
        </w:rPr>
        <w:t>鄰近點填補法與本論文所提出的</w:t>
      </w:r>
      <w:proofErr w:type="spellStart"/>
      <w:r w:rsidR="00AC2A7E" w:rsidRPr="00996EFD">
        <w:rPr>
          <w:rFonts w:hint="eastAsia"/>
        </w:rPr>
        <w:t>s</w:t>
      </w:r>
      <w:r w:rsidR="00AC2A7E" w:rsidRPr="00996EFD">
        <w:t>k</w:t>
      </w:r>
      <w:proofErr w:type="spellEnd"/>
      <w:r w:rsidR="00AC2A7E" w:rsidRPr="00996EFD">
        <w:t>-NN</w:t>
      </w:r>
      <w:r w:rsidR="00AC2A7E" w:rsidRPr="00996EFD">
        <w:rPr>
          <w:rFonts w:hint="eastAsia"/>
        </w:rPr>
        <w:t xml:space="preserve"> </w:t>
      </w:r>
      <w:r w:rsidR="00AC2A7E" w:rsidRPr="00996EFD">
        <w:t>imputation</w:t>
      </w:r>
      <w:r w:rsidR="00AC2A7E" w:rsidRPr="00996EFD">
        <w:rPr>
          <w:rFonts w:hint="eastAsia"/>
        </w:rPr>
        <w:t>填補</w:t>
      </w:r>
      <w:r w:rsidR="0058381B">
        <w:rPr>
          <w:rFonts w:hint="eastAsia"/>
        </w:rPr>
        <w:t>法</w:t>
      </w:r>
      <w:r w:rsidR="00AC2A7E">
        <w:rPr>
          <w:rFonts w:hint="eastAsia"/>
        </w:rPr>
        <w:t>)</w:t>
      </w:r>
      <w:r w:rsidR="00824044">
        <w:rPr>
          <w:rFonts w:hint="eastAsia"/>
        </w:rPr>
        <w:t>填補後所產生的天際線與原天際線的相似度</w:t>
      </w:r>
      <w:r w:rsidR="00105BB1" w:rsidRPr="00077E04">
        <w:rPr>
          <w:rFonts w:hint="eastAsia"/>
        </w:rPr>
        <w:t>。</w:t>
      </w:r>
    </w:p>
    <w:p w14:paraId="25A96DBF" w14:textId="77777777" w:rsidR="003B2B59" w:rsidRPr="00F87610" w:rsidRDefault="003B2B59" w:rsidP="003B2B59"/>
    <w:p w14:paraId="10F878D7" w14:textId="1E18C1DC" w:rsidR="00A56CE4" w:rsidRPr="00077E04" w:rsidRDefault="00A56CE4" w:rsidP="00312A4E">
      <w:pPr>
        <w:pStyle w:val="3"/>
        <w:rPr>
          <w:shd w:val="clear" w:color="auto" w:fill="auto"/>
        </w:rPr>
      </w:pPr>
      <w:bookmarkStart w:id="53" w:name="_Toc49302245"/>
      <w:r w:rsidRPr="00077E04">
        <w:rPr>
          <w:rFonts w:hint="eastAsia"/>
          <w:shd w:val="clear" w:color="auto" w:fill="auto"/>
        </w:rPr>
        <w:t>4.3.2</w:t>
      </w:r>
      <w:r w:rsidRPr="00077E04">
        <w:rPr>
          <w:rFonts w:hint="eastAsia"/>
          <w:shd w:val="clear" w:color="auto" w:fill="auto"/>
        </w:rPr>
        <w:t>實驗方法</w:t>
      </w:r>
      <w:bookmarkEnd w:id="53"/>
    </w:p>
    <w:p w14:paraId="4132545C" w14:textId="77777777" w:rsidR="00AE6F50" w:rsidRDefault="00B46189" w:rsidP="003824CD">
      <w:pPr>
        <w:ind w:firstLine="480"/>
        <w:rPr>
          <w:color w:val="0070C0"/>
        </w:rPr>
      </w:pPr>
      <w:r w:rsidRPr="00B701A3">
        <w:rPr>
          <w:rFonts w:hint="eastAsia"/>
          <w:color w:val="0070C0"/>
        </w:rPr>
        <w:t>本實驗所使用的資料集</w:t>
      </w:r>
      <w:r w:rsidR="003B2B59" w:rsidRPr="00B701A3">
        <w:rPr>
          <w:rFonts w:hint="eastAsia"/>
          <w:color w:val="0070C0"/>
        </w:rPr>
        <w:t>為</w:t>
      </w:r>
      <w:r w:rsidR="003B2B59" w:rsidRPr="00B701A3">
        <w:rPr>
          <w:rFonts w:hint="eastAsia"/>
          <w:color w:val="0070C0"/>
        </w:rPr>
        <w:t>B</w:t>
      </w:r>
      <w:r w:rsidR="003B2B59" w:rsidRPr="00B701A3">
        <w:rPr>
          <w:color w:val="0070C0"/>
        </w:rPr>
        <w:t>ike Sharing dataset</w:t>
      </w:r>
      <w:r w:rsidR="003B2B59" w:rsidRPr="00B701A3">
        <w:rPr>
          <w:rFonts w:hint="eastAsia"/>
          <w:color w:val="0070C0"/>
        </w:rPr>
        <w:t>，</w:t>
      </w:r>
      <w:r w:rsidR="00080EBF">
        <w:rPr>
          <w:rFonts w:hint="eastAsia"/>
          <w:color w:val="0070C0"/>
        </w:rPr>
        <w:t>特徵欄位</w:t>
      </w:r>
      <w:r w:rsidR="006D51F1">
        <w:rPr>
          <w:rFonts w:hint="eastAsia"/>
          <w:color w:val="0070C0"/>
        </w:rPr>
        <w:t>共有</w:t>
      </w:r>
      <w:r w:rsidR="006D51F1">
        <w:rPr>
          <w:rFonts w:hint="eastAsia"/>
          <w:color w:val="0070C0"/>
        </w:rPr>
        <w:t>16</w:t>
      </w:r>
      <w:r w:rsidR="006D51F1">
        <w:rPr>
          <w:rFonts w:hint="eastAsia"/>
          <w:color w:val="0070C0"/>
        </w:rPr>
        <w:t>個特徵，</w:t>
      </w:r>
      <w:r w:rsidR="00896E1B">
        <w:rPr>
          <w:rFonts w:hint="eastAsia"/>
          <w:color w:val="0070C0"/>
        </w:rPr>
        <w:t>因此</w:t>
      </w:r>
      <w:r w:rsidRPr="00B701A3">
        <w:rPr>
          <w:rFonts w:hint="eastAsia"/>
          <w:color w:val="0070C0"/>
        </w:rPr>
        <w:t>k</w:t>
      </w:r>
      <w:r w:rsidRPr="00B701A3">
        <w:rPr>
          <w:rFonts w:hint="eastAsia"/>
          <w:color w:val="0070C0"/>
        </w:rPr>
        <w:t>值最大範圍可以到</w:t>
      </w:r>
      <w:r w:rsidRPr="00B701A3">
        <w:rPr>
          <w:rFonts w:hint="eastAsia"/>
          <w:color w:val="0070C0"/>
        </w:rPr>
        <w:t>1</w:t>
      </w:r>
      <w:r w:rsidR="00896E1B">
        <w:rPr>
          <w:rFonts w:hint="eastAsia"/>
          <w:color w:val="0070C0"/>
        </w:rPr>
        <w:t>5</w:t>
      </w:r>
      <w:r w:rsidR="004072C7" w:rsidRPr="00B701A3">
        <w:rPr>
          <w:rFonts w:hint="eastAsia"/>
          <w:color w:val="0070C0"/>
        </w:rPr>
        <w:t>，分別取三種不同</w:t>
      </w:r>
      <w:r w:rsidR="004072C7" w:rsidRPr="00B701A3">
        <w:rPr>
          <w:rFonts w:hint="eastAsia"/>
          <w:color w:val="0070C0"/>
        </w:rPr>
        <w:t>k</w:t>
      </w:r>
      <w:r w:rsidR="004072C7" w:rsidRPr="00B701A3">
        <w:rPr>
          <w:rFonts w:hint="eastAsia"/>
          <w:color w:val="0070C0"/>
        </w:rPr>
        <w:t>值分別做三次比較，</w:t>
      </w:r>
      <w:r w:rsidR="003961D2" w:rsidRPr="00B701A3">
        <w:rPr>
          <w:rFonts w:hint="eastAsia"/>
          <w:color w:val="0070C0"/>
        </w:rPr>
        <w:t>並</w:t>
      </w:r>
      <w:r w:rsidR="004072C7" w:rsidRPr="00B701A3">
        <w:rPr>
          <w:rFonts w:hint="eastAsia"/>
          <w:color w:val="0070C0"/>
        </w:rPr>
        <w:t>觀察</w:t>
      </w:r>
      <w:r w:rsidR="006A54A1" w:rsidRPr="00B701A3">
        <w:rPr>
          <w:rFonts w:hint="eastAsia"/>
          <w:color w:val="0070C0"/>
        </w:rPr>
        <w:t>原始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填補法、權重型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法以及本</w:t>
      </w:r>
      <w:r w:rsidR="000C49C4">
        <w:rPr>
          <w:rFonts w:hint="eastAsia"/>
          <w:color w:val="0070C0"/>
        </w:rPr>
        <w:t>研究提出的</w:t>
      </w:r>
      <w:r w:rsidR="004072C7" w:rsidRPr="00B701A3">
        <w:rPr>
          <w:rFonts w:hint="eastAsia"/>
          <w:color w:val="0070C0"/>
        </w:rPr>
        <w:t>方法填補後的值所能夠找回原</w:t>
      </w:r>
      <w:r w:rsidR="008B2165">
        <w:rPr>
          <w:rFonts w:hint="eastAsia"/>
          <w:color w:val="0070C0"/>
        </w:rPr>
        <w:t>天際線</w:t>
      </w:r>
      <w:r w:rsidR="004072C7" w:rsidRPr="00B701A3">
        <w:rPr>
          <w:rFonts w:hint="eastAsia"/>
          <w:color w:val="0070C0"/>
        </w:rPr>
        <w:t>的程度。</w:t>
      </w:r>
    </w:p>
    <w:p w14:paraId="208F15D5" w14:textId="382F42DA" w:rsidR="002907DC" w:rsidRPr="003824CD" w:rsidRDefault="002907DC" w:rsidP="003824CD">
      <w:pPr>
        <w:ind w:firstLine="480"/>
        <w:rPr>
          <w:color w:val="0070C0"/>
        </w:rPr>
      </w:pPr>
      <w:r w:rsidRPr="00B701A3">
        <w:rPr>
          <w:rFonts w:hint="eastAsia"/>
          <w:color w:val="0070C0"/>
        </w:rPr>
        <w:t>x</w:t>
      </w:r>
      <w:r w:rsidRPr="00B701A3">
        <w:rPr>
          <w:rFonts w:hint="eastAsia"/>
          <w:color w:val="0070C0"/>
        </w:rPr>
        <w:t>軸為缺失值</w:t>
      </w:r>
      <w:r w:rsidR="00210E09">
        <w:rPr>
          <w:rFonts w:hint="eastAsia"/>
          <w:color w:val="0070C0"/>
        </w:rPr>
        <w:t>占</w:t>
      </w:r>
      <w:r w:rsidRPr="00B701A3">
        <w:rPr>
          <w:rFonts w:hint="eastAsia"/>
          <w:color w:val="0070C0"/>
        </w:rPr>
        <w:t>整體資料集中的比例</w:t>
      </w:r>
      <w:r w:rsidR="00210E09">
        <w:rPr>
          <w:rFonts w:hint="eastAsia"/>
          <w:color w:val="0070C0"/>
        </w:rPr>
        <w:t>(</w:t>
      </w:r>
      <w:r w:rsidR="00210E09">
        <w:rPr>
          <w:rFonts w:hint="eastAsia"/>
          <w:color w:val="0070C0"/>
        </w:rPr>
        <w:t>缺失值比例</w:t>
      </w:r>
      <w:r w:rsidR="00210E09">
        <w:rPr>
          <w:rFonts w:hint="eastAsia"/>
          <w:color w:val="0070C0"/>
        </w:rPr>
        <w:t>)</w:t>
      </w:r>
      <w:r w:rsidRPr="00B701A3">
        <w:rPr>
          <w:rFonts w:hint="eastAsia"/>
          <w:color w:val="0070C0"/>
        </w:rPr>
        <w:t>，</w:t>
      </w:r>
      <w:r w:rsidRPr="00B701A3">
        <w:rPr>
          <w:rFonts w:hint="eastAsia"/>
          <w:color w:val="0070C0"/>
        </w:rPr>
        <w:t>y</w:t>
      </w:r>
      <w:r w:rsidRPr="00B701A3">
        <w:rPr>
          <w:rFonts w:hint="eastAsia"/>
          <w:color w:val="0070C0"/>
        </w:rPr>
        <w:t>軸為</w:t>
      </w:r>
      <w:r w:rsidR="00636589">
        <w:rPr>
          <w:rFonts w:hint="eastAsia"/>
          <w:color w:val="0070C0"/>
        </w:rPr>
        <w:t>各填補法</w:t>
      </w:r>
      <w:r w:rsidRPr="00B701A3">
        <w:rPr>
          <w:rFonts w:hint="eastAsia"/>
          <w:color w:val="0070C0"/>
        </w:rPr>
        <w:t>填補所有缺失值，再分別跑同一支</w:t>
      </w:r>
      <w:r w:rsidR="00B701A3">
        <w:rPr>
          <w:rFonts w:hint="eastAsia"/>
          <w:color w:val="0070C0"/>
        </w:rPr>
        <w:t>天際線查詢演算法的</w:t>
      </w:r>
      <w:r w:rsidRPr="00B701A3">
        <w:rPr>
          <w:rFonts w:hint="eastAsia"/>
          <w:color w:val="0070C0"/>
        </w:rPr>
        <w:t>程式</w:t>
      </w:r>
      <w:r w:rsidR="003A3311">
        <w:rPr>
          <w:rFonts w:hint="eastAsia"/>
          <w:color w:val="0070C0"/>
        </w:rPr>
        <w:t>(</w:t>
      </w:r>
      <w:r w:rsidR="00774962">
        <w:rPr>
          <w:rFonts w:hint="eastAsia"/>
          <w:color w:val="0070C0"/>
        </w:rPr>
        <w:t>以</w:t>
      </w:r>
      <w:r w:rsidR="00774962">
        <w:rPr>
          <w:rFonts w:hint="eastAsia"/>
          <w:color w:val="0070C0"/>
        </w:rPr>
        <w:t>BNL</w:t>
      </w:r>
      <w:r w:rsidR="00774962">
        <w:rPr>
          <w:rFonts w:hint="eastAsia"/>
          <w:color w:val="0070C0"/>
        </w:rPr>
        <w:t>為例</w:t>
      </w:r>
      <w:r w:rsidR="003A3311">
        <w:rPr>
          <w:rFonts w:hint="eastAsia"/>
          <w:color w:val="0070C0"/>
        </w:rPr>
        <w:t>)</w:t>
      </w:r>
      <w:r w:rsidR="00AA7184">
        <w:rPr>
          <w:rFonts w:hint="eastAsia"/>
          <w:color w:val="0070C0"/>
        </w:rPr>
        <w:t>，</w:t>
      </w:r>
      <w:r w:rsidR="00DB09E3">
        <w:rPr>
          <w:rFonts w:hint="eastAsia"/>
          <w:color w:val="0070C0"/>
        </w:rPr>
        <w:t>比較</w:t>
      </w:r>
      <w:r w:rsidR="00D215C9">
        <w:rPr>
          <w:rFonts w:hint="eastAsia"/>
          <w:color w:val="0070C0"/>
        </w:rPr>
        <w:t>各填補法</w:t>
      </w:r>
      <w:r w:rsidR="00D95B04">
        <w:rPr>
          <w:rFonts w:hint="eastAsia"/>
          <w:color w:val="0070C0"/>
        </w:rPr>
        <w:t>填補後</w:t>
      </w:r>
      <w:r w:rsidR="00E5686C">
        <w:rPr>
          <w:rFonts w:hint="eastAsia"/>
          <w:color w:val="0070C0"/>
        </w:rPr>
        <w:t>所產生出的天際線與無</w:t>
      </w:r>
      <w:r w:rsidRPr="00B701A3">
        <w:rPr>
          <w:rFonts w:hint="eastAsia"/>
          <w:color w:val="0070C0"/>
        </w:rPr>
        <w:t>缺失</w:t>
      </w:r>
      <w:r w:rsidR="00E5686C">
        <w:rPr>
          <w:rFonts w:hint="eastAsia"/>
          <w:color w:val="0070C0"/>
        </w:rPr>
        <w:t>值</w:t>
      </w:r>
      <w:r w:rsidRPr="00B701A3">
        <w:rPr>
          <w:rFonts w:hint="eastAsia"/>
          <w:color w:val="0070C0"/>
        </w:rPr>
        <w:t>的原</w:t>
      </w:r>
      <w:r w:rsidR="00C8172D">
        <w:rPr>
          <w:rFonts w:hint="eastAsia"/>
          <w:color w:val="0070C0"/>
        </w:rPr>
        <w:t>天際線</w:t>
      </w:r>
      <w:r w:rsidR="002D1279">
        <w:rPr>
          <w:rFonts w:hint="eastAsia"/>
          <w:color w:val="0070C0"/>
        </w:rPr>
        <w:t>。</w:t>
      </w:r>
      <w:r w:rsidR="003566A3">
        <w:rPr>
          <w:rFonts w:hint="eastAsia"/>
          <w:color w:val="0070C0"/>
        </w:rPr>
        <w:t>以</w:t>
      </w:r>
      <w:r w:rsidR="000A16C8">
        <w:rPr>
          <w:rFonts w:hint="eastAsia"/>
          <w:color w:val="0070C0"/>
        </w:rPr>
        <w:t>3.5</w:t>
      </w:r>
      <w:r w:rsidR="000A16C8">
        <w:rPr>
          <w:rFonts w:hint="eastAsia"/>
          <w:color w:val="0070C0"/>
        </w:rPr>
        <w:t>節</w:t>
      </w:r>
      <w:r w:rsidR="005425BA">
        <w:rPr>
          <w:rFonts w:hint="eastAsia"/>
          <w:color w:val="0070C0"/>
        </w:rPr>
        <w:t>的評測方法</w:t>
      </w:r>
      <w:r w:rsidRPr="00B701A3">
        <w:rPr>
          <w:rFonts w:hint="eastAsia"/>
          <w:color w:val="0070C0"/>
        </w:rPr>
        <w:t>計算</w:t>
      </w:r>
      <w:r w:rsidR="00CE41B8">
        <w:rPr>
          <w:rFonts w:hint="eastAsia"/>
          <w:color w:val="0070C0"/>
        </w:rPr>
        <w:t>填補</w:t>
      </w:r>
      <w:r w:rsidR="00BE02EC">
        <w:rPr>
          <w:rFonts w:hint="eastAsia"/>
          <w:color w:val="0070C0"/>
        </w:rPr>
        <w:t>前後</w:t>
      </w:r>
      <w:r w:rsidR="008A5E3C">
        <w:rPr>
          <w:rFonts w:hint="eastAsia"/>
          <w:color w:val="0070C0"/>
        </w:rPr>
        <w:t>兩</w:t>
      </w:r>
      <w:r w:rsidR="00AD1A1D">
        <w:rPr>
          <w:rFonts w:hint="eastAsia"/>
          <w:color w:val="0070C0"/>
        </w:rPr>
        <w:t>個</w:t>
      </w:r>
      <w:r w:rsidR="008A5E3C">
        <w:rPr>
          <w:rFonts w:hint="eastAsia"/>
          <w:color w:val="0070C0"/>
        </w:rPr>
        <w:t>天際線的</w:t>
      </w:r>
      <w:r w:rsidRPr="00B701A3">
        <w:rPr>
          <w:rFonts w:hint="eastAsia"/>
          <w:color w:val="0070C0"/>
        </w:rPr>
        <w:t>相似程度</w:t>
      </w:r>
      <w:r w:rsidR="007A67B3">
        <w:rPr>
          <w:rFonts w:hint="eastAsia"/>
          <w:color w:val="0070C0"/>
        </w:rPr>
        <w:t>。</w:t>
      </w:r>
      <w:r w:rsidR="00B9406D">
        <w:rPr>
          <w:rFonts w:hint="eastAsia"/>
          <w:color w:val="0070C0"/>
        </w:rPr>
        <w:t>產生的天際線與</w:t>
      </w:r>
      <w:r w:rsidR="001C4969">
        <w:rPr>
          <w:rFonts w:hint="eastAsia"/>
          <w:color w:val="0070C0"/>
        </w:rPr>
        <w:t>原天際線</w:t>
      </w:r>
      <w:r w:rsidR="00B9406D">
        <w:rPr>
          <w:rFonts w:hint="eastAsia"/>
          <w:color w:val="0070C0"/>
        </w:rPr>
        <w:t>若相似度越高，</w:t>
      </w:r>
      <w:r w:rsidRPr="00B701A3">
        <w:rPr>
          <w:rFonts w:hint="eastAsia"/>
          <w:color w:val="0070C0"/>
        </w:rPr>
        <w:t>則</w:t>
      </w:r>
      <w:r w:rsidRPr="00B701A3">
        <w:rPr>
          <w:rFonts w:hint="eastAsia"/>
          <w:color w:val="0070C0"/>
        </w:rPr>
        <w:t>y</w:t>
      </w:r>
      <w:r w:rsidRPr="00B701A3">
        <w:rPr>
          <w:rFonts w:hint="eastAsia"/>
          <w:color w:val="0070C0"/>
        </w:rPr>
        <w:t>軸</w:t>
      </w:r>
      <w:r w:rsidR="006239FA" w:rsidRPr="00B701A3">
        <w:rPr>
          <w:rFonts w:hint="eastAsia"/>
          <w:color w:val="0070C0"/>
        </w:rPr>
        <w:t>的值</w:t>
      </w:r>
      <w:r w:rsidRPr="00B701A3">
        <w:rPr>
          <w:rFonts w:hint="eastAsia"/>
          <w:color w:val="0070C0"/>
        </w:rPr>
        <w:t>越接近</w:t>
      </w:r>
      <w:r w:rsidRPr="00B701A3">
        <w:rPr>
          <w:rFonts w:hint="eastAsia"/>
          <w:color w:val="0070C0"/>
        </w:rPr>
        <w:t>1.0</w:t>
      </w:r>
      <w:r w:rsidR="00924D44">
        <w:rPr>
          <w:rFonts w:hint="eastAsia"/>
          <w:color w:val="0070C0"/>
        </w:rPr>
        <w:t>，</w:t>
      </w:r>
      <w:r w:rsidR="00E67527">
        <w:rPr>
          <w:rFonts w:hint="eastAsia"/>
          <w:color w:val="0070C0"/>
        </w:rPr>
        <w:t>也</w:t>
      </w:r>
      <w:r w:rsidR="00C95945">
        <w:rPr>
          <w:rFonts w:hint="eastAsia"/>
          <w:color w:val="0070C0"/>
        </w:rPr>
        <w:t>表</w:t>
      </w:r>
      <w:r w:rsidR="00924D44">
        <w:rPr>
          <w:rFonts w:hint="eastAsia"/>
          <w:color w:val="0070C0"/>
        </w:rPr>
        <w:t>示</w:t>
      </w:r>
      <w:r w:rsidR="00C95945">
        <w:rPr>
          <w:rFonts w:hint="eastAsia"/>
          <w:color w:val="0070C0"/>
        </w:rPr>
        <w:t>該</w:t>
      </w:r>
      <w:r w:rsidR="00924D44">
        <w:rPr>
          <w:rFonts w:hint="eastAsia"/>
          <w:color w:val="0070C0"/>
        </w:rPr>
        <w:t>填補</w:t>
      </w:r>
      <w:r w:rsidR="00C95945">
        <w:rPr>
          <w:rFonts w:hint="eastAsia"/>
          <w:color w:val="0070C0"/>
        </w:rPr>
        <w:t>效果越好</w:t>
      </w:r>
      <w:r w:rsidRPr="00B701A3">
        <w:rPr>
          <w:rFonts w:hint="eastAsia"/>
          <w:color w:val="0070C0"/>
        </w:rPr>
        <w:t>。</w:t>
      </w:r>
    </w:p>
    <w:p w14:paraId="0F0D85ED" w14:textId="77777777" w:rsidR="00A56CE4" w:rsidRPr="00077E04" w:rsidRDefault="00A56CE4" w:rsidP="00A56CE4"/>
    <w:p w14:paraId="5EFF1505" w14:textId="13347A7A" w:rsidR="000F5D06" w:rsidRPr="008565FA" w:rsidRDefault="00A56CE4" w:rsidP="008565FA">
      <w:pPr>
        <w:pStyle w:val="3"/>
        <w:rPr>
          <w:shd w:val="clear" w:color="auto" w:fill="auto"/>
        </w:rPr>
      </w:pPr>
      <w:bookmarkStart w:id="54" w:name="_Toc49302246"/>
      <w:r w:rsidRPr="00077E04">
        <w:rPr>
          <w:rFonts w:hint="eastAsia"/>
          <w:shd w:val="clear" w:color="auto" w:fill="auto"/>
        </w:rPr>
        <w:t>4.3.3</w:t>
      </w:r>
      <w:r w:rsidRPr="00077E04">
        <w:rPr>
          <w:rFonts w:hint="eastAsia"/>
          <w:shd w:val="clear" w:color="auto" w:fill="auto"/>
        </w:rPr>
        <w:t>實驗結果與分析</w:t>
      </w:r>
      <w:bookmarkEnd w:id="54"/>
    </w:p>
    <w:p w14:paraId="1438FA25" w14:textId="4DA80367" w:rsidR="0049583D" w:rsidRPr="007C7AF5" w:rsidRDefault="00FA67D1" w:rsidP="00AC1867">
      <w:pPr>
        <w:pStyle w:val="af7"/>
        <w:ind w:firstLine="480"/>
        <w:rPr>
          <w:sz w:val="24"/>
          <w:szCs w:val="24"/>
        </w:rPr>
      </w:pPr>
      <w:r w:rsidRPr="00AC1867">
        <w:rPr>
          <w:rFonts w:hint="eastAsia"/>
          <w:color w:val="0070C0"/>
          <w:sz w:val="24"/>
          <w:szCs w:val="24"/>
        </w:rPr>
        <w:t>實驗二結果，</w:t>
      </w:r>
      <w:r w:rsidR="000F6B98" w:rsidRPr="00AC1867">
        <w:rPr>
          <w:rFonts w:hint="eastAsia"/>
          <w:color w:val="0070C0"/>
          <w:sz w:val="24"/>
          <w:szCs w:val="24"/>
        </w:rPr>
        <w:t>如</w:t>
      </w:r>
      <w:r w:rsidR="00255222" w:rsidRPr="00AC1867">
        <w:rPr>
          <w:rFonts w:hint="eastAsia"/>
          <w:color w:val="0070C0"/>
          <w:sz w:val="24"/>
          <w:szCs w:val="24"/>
        </w:rPr>
        <w:t>表</w:t>
      </w:r>
      <w:r w:rsidR="00255222" w:rsidRPr="00AC1867">
        <w:rPr>
          <w:rFonts w:hint="eastAsia"/>
          <w:color w:val="0070C0"/>
          <w:sz w:val="24"/>
          <w:szCs w:val="24"/>
        </w:rPr>
        <w:t>4.2</w:t>
      </w:r>
      <w:r w:rsidR="000F6B98" w:rsidRPr="00AC1867">
        <w:rPr>
          <w:rFonts w:hint="eastAsia"/>
          <w:color w:val="0070C0"/>
          <w:sz w:val="24"/>
          <w:szCs w:val="24"/>
        </w:rPr>
        <w:t>所示</w:t>
      </w:r>
      <w:r w:rsidR="00293A5E">
        <w:rPr>
          <w:rFonts w:hint="eastAsia"/>
          <w:color w:val="0070C0"/>
          <w:sz w:val="24"/>
          <w:szCs w:val="24"/>
        </w:rPr>
        <w:t>。</w:t>
      </w:r>
      <w:r w:rsidR="00615E38">
        <w:rPr>
          <w:rFonts w:hint="eastAsia"/>
          <w:color w:val="0070C0"/>
          <w:sz w:val="24"/>
          <w:szCs w:val="24"/>
        </w:rPr>
        <w:t>當</w:t>
      </w:r>
      <w:r w:rsidR="007B5AAC" w:rsidRPr="00AC1867">
        <w:rPr>
          <w:rFonts w:hint="eastAsia"/>
          <w:color w:val="0070C0"/>
          <w:sz w:val="24"/>
          <w:szCs w:val="24"/>
        </w:rPr>
        <w:t>k</w:t>
      </w:r>
      <w:r w:rsidR="007B5AAC" w:rsidRPr="00AC1867">
        <w:rPr>
          <w:color w:val="0070C0"/>
          <w:sz w:val="24"/>
          <w:szCs w:val="24"/>
        </w:rPr>
        <w:t>=1</w:t>
      </w:r>
      <w:r w:rsidR="004924EC">
        <w:rPr>
          <w:rFonts w:hint="eastAsia"/>
          <w:color w:val="0070C0"/>
          <w:sz w:val="24"/>
          <w:szCs w:val="24"/>
        </w:rPr>
        <w:t>時</w:t>
      </w:r>
      <w:r w:rsidR="00B85060" w:rsidRPr="00AC1867">
        <w:rPr>
          <w:rFonts w:hint="eastAsia"/>
          <w:color w:val="0070C0"/>
          <w:sz w:val="24"/>
          <w:szCs w:val="24"/>
        </w:rPr>
        <w:t>，</w:t>
      </w:r>
      <w:r w:rsidR="00473957" w:rsidRPr="00AC1867">
        <w:rPr>
          <w:rFonts w:hint="eastAsia"/>
          <w:color w:val="0070C0"/>
          <w:sz w:val="24"/>
          <w:szCs w:val="24"/>
        </w:rPr>
        <w:t>我們可以觀察到</w:t>
      </w:r>
      <w:r w:rsidR="00CD7EC0">
        <w:rPr>
          <w:rFonts w:hint="eastAsia"/>
          <w:color w:val="0070C0"/>
          <w:sz w:val="24"/>
          <w:szCs w:val="24"/>
        </w:rPr>
        <w:t>原始</w:t>
      </w:r>
      <w:r w:rsidR="00CD7EC0" w:rsidRPr="00AC1867">
        <w:rPr>
          <w:color w:val="0070C0"/>
          <w:sz w:val="24"/>
          <w:szCs w:val="24"/>
        </w:rPr>
        <w:t>k</w:t>
      </w:r>
      <w:r w:rsidR="00CD7EC0" w:rsidRPr="00AC1867">
        <w:rPr>
          <w:rFonts w:hint="eastAsia"/>
          <w:color w:val="0070C0"/>
          <w:sz w:val="24"/>
          <w:szCs w:val="24"/>
        </w:rPr>
        <w:t>鄰近點填補法</w:t>
      </w:r>
      <w:r w:rsidR="004C7B58" w:rsidRPr="00AC1867">
        <w:rPr>
          <w:rFonts w:hint="eastAsia"/>
          <w:color w:val="0070C0"/>
          <w:sz w:val="24"/>
          <w:szCs w:val="24"/>
        </w:rPr>
        <w:t>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A87056" w:rsidRPr="00AC1867">
        <w:rPr>
          <w:rFonts w:hint="eastAsia"/>
          <w:color w:val="0070C0"/>
          <w:sz w:val="24"/>
          <w:szCs w:val="24"/>
        </w:rPr>
        <w:t>在</w:t>
      </w:r>
      <w:r w:rsidR="00DF28C7" w:rsidRPr="00DF28C7">
        <w:rPr>
          <w:rFonts w:hint="eastAsia"/>
          <w:color w:val="0070C0"/>
          <w:sz w:val="24"/>
          <w:szCs w:val="24"/>
        </w:rPr>
        <w:t>缺失值比例</w:t>
      </w:r>
      <w:r w:rsidR="00D16D00" w:rsidRPr="00AC1867">
        <w:rPr>
          <w:rFonts w:hint="eastAsia"/>
          <w:color w:val="0070C0"/>
          <w:sz w:val="24"/>
          <w:szCs w:val="24"/>
        </w:rPr>
        <w:t>(</w:t>
      </w:r>
      <w:r w:rsidR="00D16D00" w:rsidRPr="00AC1867">
        <w:rPr>
          <w:color w:val="0070C0"/>
          <w:sz w:val="24"/>
          <w:szCs w:val="24"/>
        </w:rPr>
        <w:t>missing rate</w:t>
      </w:r>
      <w:r w:rsidR="00D16D00" w:rsidRPr="00AC1867">
        <w:rPr>
          <w:rFonts w:hint="eastAsia"/>
          <w:color w:val="0070C0"/>
          <w:sz w:val="24"/>
          <w:szCs w:val="24"/>
        </w:rPr>
        <w:t>)</w:t>
      </w:r>
      <w:r w:rsidR="0049583D" w:rsidRPr="00AC1867">
        <w:rPr>
          <w:rFonts w:hint="eastAsia"/>
          <w:color w:val="0070C0"/>
          <w:sz w:val="24"/>
          <w:szCs w:val="24"/>
        </w:rPr>
        <w:t>由</w:t>
      </w:r>
      <w:r w:rsidR="0049583D" w:rsidRPr="00AC1867">
        <w:rPr>
          <w:rFonts w:hint="eastAsia"/>
          <w:color w:val="0070C0"/>
          <w:sz w:val="24"/>
          <w:szCs w:val="24"/>
        </w:rPr>
        <w:t>20%</w:t>
      </w:r>
      <w:r w:rsidR="004924EC">
        <w:rPr>
          <w:rFonts w:hint="eastAsia"/>
          <w:color w:val="0070C0"/>
          <w:sz w:val="24"/>
          <w:szCs w:val="24"/>
        </w:rPr>
        <w:t>提高</w:t>
      </w:r>
      <w:r w:rsidR="006A4F4A">
        <w:rPr>
          <w:rFonts w:hint="eastAsia"/>
          <w:color w:val="0070C0"/>
          <w:sz w:val="24"/>
          <w:szCs w:val="24"/>
        </w:rPr>
        <w:t>至</w:t>
      </w:r>
      <w:r w:rsidR="0049583D" w:rsidRPr="00AC1867">
        <w:rPr>
          <w:rFonts w:hint="eastAsia"/>
          <w:color w:val="0070C0"/>
          <w:sz w:val="24"/>
          <w:szCs w:val="24"/>
        </w:rPr>
        <w:t>30%</w:t>
      </w:r>
      <w:r w:rsidR="00DF5876">
        <w:rPr>
          <w:rFonts w:hint="eastAsia"/>
          <w:color w:val="0070C0"/>
          <w:sz w:val="24"/>
          <w:szCs w:val="24"/>
        </w:rPr>
        <w:t>間</w:t>
      </w:r>
      <w:r w:rsidR="0049583D" w:rsidRPr="00AC1867">
        <w:rPr>
          <w:rFonts w:hint="eastAsia"/>
          <w:color w:val="0070C0"/>
          <w:sz w:val="24"/>
          <w:szCs w:val="24"/>
        </w:rPr>
        <w:t>，</w:t>
      </w:r>
      <w:r w:rsidR="001A5D02">
        <w:rPr>
          <w:rFonts w:hint="eastAsia"/>
          <w:color w:val="0070C0"/>
          <w:sz w:val="24"/>
          <w:szCs w:val="24"/>
        </w:rPr>
        <w:t>原始</w:t>
      </w:r>
      <w:r w:rsidR="001A5D02" w:rsidRPr="00AC1867">
        <w:rPr>
          <w:color w:val="0070C0"/>
          <w:sz w:val="24"/>
          <w:szCs w:val="24"/>
        </w:rPr>
        <w:t>k</w:t>
      </w:r>
      <w:r w:rsidR="001A5D02" w:rsidRPr="00AC1867">
        <w:rPr>
          <w:rFonts w:hint="eastAsia"/>
          <w:color w:val="0070C0"/>
          <w:sz w:val="24"/>
          <w:szCs w:val="24"/>
        </w:rPr>
        <w:t>鄰近點填補法與</w:t>
      </w:r>
      <w:r w:rsidR="001A5D02" w:rsidRPr="00397810">
        <w:rPr>
          <w:rFonts w:hint="eastAsia"/>
          <w:color w:val="0070C0"/>
          <w:sz w:val="24"/>
          <w:szCs w:val="24"/>
        </w:rPr>
        <w:t>權重型</w:t>
      </w:r>
      <w:r w:rsidR="001A5D02" w:rsidRPr="00397810">
        <w:rPr>
          <w:rFonts w:hint="eastAsia"/>
          <w:color w:val="0070C0"/>
          <w:sz w:val="24"/>
          <w:szCs w:val="24"/>
        </w:rPr>
        <w:t>k</w:t>
      </w:r>
      <w:r w:rsidR="001A5D02" w:rsidRPr="00397810">
        <w:rPr>
          <w:rFonts w:hint="eastAsia"/>
          <w:color w:val="0070C0"/>
          <w:sz w:val="24"/>
          <w:szCs w:val="24"/>
        </w:rPr>
        <w:t>鄰近點填補法</w:t>
      </w:r>
      <w:r w:rsidR="00D507BE" w:rsidRPr="00AC1867">
        <w:rPr>
          <w:rFonts w:hint="eastAsia"/>
          <w:color w:val="0070C0"/>
          <w:sz w:val="24"/>
          <w:szCs w:val="24"/>
        </w:rPr>
        <w:t>所產生的</w:t>
      </w:r>
      <w:r w:rsidR="00A453A5" w:rsidRPr="00AC1867">
        <w:rPr>
          <w:rFonts w:hint="eastAsia"/>
          <w:color w:val="0070C0"/>
          <w:sz w:val="24"/>
          <w:szCs w:val="24"/>
        </w:rPr>
        <w:t>天際線與原天際線的相似程度</w:t>
      </w:r>
      <w:r w:rsidR="00A453A5" w:rsidRPr="00AC1867">
        <w:rPr>
          <w:rFonts w:hint="eastAsia"/>
          <w:color w:val="0070C0"/>
          <w:sz w:val="24"/>
          <w:szCs w:val="24"/>
        </w:rPr>
        <w:t>(</w:t>
      </w:r>
      <w:r w:rsidR="00A453A5" w:rsidRPr="00AC1867">
        <w:rPr>
          <w:rFonts w:hint="eastAsia"/>
          <w:color w:val="0070C0"/>
          <w:sz w:val="24"/>
          <w:szCs w:val="24"/>
        </w:rPr>
        <w:t>後簡稱相似度</w:t>
      </w:r>
      <w:r w:rsidR="00A453A5" w:rsidRPr="00AC1867">
        <w:rPr>
          <w:rFonts w:hint="eastAsia"/>
          <w:color w:val="0070C0"/>
          <w:sz w:val="24"/>
          <w:szCs w:val="24"/>
        </w:rPr>
        <w:t>)</w:t>
      </w:r>
      <w:r w:rsidR="004C7B58" w:rsidRPr="00AC1867">
        <w:rPr>
          <w:rFonts w:hint="eastAsia"/>
          <w:color w:val="0070C0"/>
          <w:sz w:val="24"/>
          <w:szCs w:val="24"/>
        </w:rPr>
        <w:t>都從</w:t>
      </w:r>
      <w:r w:rsidR="008333AB" w:rsidRPr="00AC1867">
        <w:rPr>
          <w:rFonts w:hint="eastAsia"/>
          <w:color w:val="0070C0"/>
          <w:sz w:val="24"/>
          <w:szCs w:val="24"/>
        </w:rPr>
        <w:t>原本的</w:t>
      </w:r>
      <w:r w:rsidR="004C7B58" w:rsidRPr="00AC1867">
        <w:rPr>
          <w:rFonts w:hint="eastAsia"/>
          <w:color w:val="0070C0"/>
          <w:sz w:val="24"/>
          <w:szCs w:val="24"/>
        </w:rPr>
        <w:t>70%</w:t>
      </w:r>
      <w:r w:rsidR="004C7B58" w:rsidRPr="00AC1867">
        <w:rPr>
          <w:rFonts w:hint="eastAsia"/>
          <w:color w:val="0070C0"/>
          <w:sz w:val="24"/>
          <w:szCs w:val="24"/>
        </w:rPr>
        <w:t>驟降至</w:t>
      </w:r>
      <w:r w:rsidR="004C7B58" w:rsidRPr="00AC1867">
        <w:rPr>
          <w:rFonts w:hint="eastAsia"/>
          <w:color w:val="0070C0"/>
          <w:sz w:val="24"/>
          <w:szCs w:val="24"/>
        </w:rPr>
        <w:t>53.8%</w:t>
      </w:r>
      <w:r w:rsidR="00B90FD1" w:rsidRPr="00AC1867">
        <w:rPr>
          <w:rFonts w:hint="eastAsia"/>
          <w:color w:val="0070C0"/>
          <w:sz w:val="24"/>
          <w:szCs w:val="24"/>
        </w:rPr>
        <w:t>，</w:t>
      </w:r>
      <w:r w:rsidR="00781079" w:rsidRPr="00AC1867">
        <w:rPr>
          <w:rFonts w:hint="eastAsia"/>
          <w:color w:val="0070C0"/>
          <w:sz w:val="24"/>
          <w:szCs w:val="24"/>
        </w:rPr>
        <w:t>而本研究所提出的</w:t>
      </w:r>
      <w:proofErr w:type="spellStart"/>
      <w:r w:rsidR="00317002" w:rsidRPr="00317002">
        <w:rPr>
          <w:rFonts w:hint="eastAsia"/>
          <w:color w:val="0070C0"/>
          <w:sz w:val="24"/>
          <w:szCs w:val="24"/>
        </w:rPr>
        <w:t>s</w:t>
      </w:r>
      <w:r w:rsidR="00317002" w:rsidRPr="00317002">
        <w:rPr>
          <w:color w:val="0070C0"/>
          <w:sz w:val="24"/>
          <w:szCs w:val="24"/>
        </w:rPr>
        <w:t>k</w:t>
      </w:r>
      <w:proofErr w:type="spellEnd"/>
      <w:r w:rsidR="00317002" w:rsidRPr="00317002">
        <w:rPr>
          <w:color w:val="0070C0"/>
          <w:sz w:val="24"/>
          <w:szCs w:val="24"/>
        </w:rPr>
        <w:t>-NN</w:t>
      </w:r>
      <w:r w:rsidR="00317002" w:rsidRPr="00317002">
        <w:rPr>
          <w:rFonts w:hint="eastAsia"/>
          <w:color w:val="0070C0"/>
          <w:sz w:val="24"/>
          <w:szCs w:val="24"/>
        </w:rPr>
        <w:t xml:space="preserve"> </w:t>
      </w:r>
      <w:r w:rsidR="00317002" w:rsidRPr="00317002">
        <w:rPr>
          <w:color w:val="0070C0"/>
          <w:sz w:val="24"/>
          <w:szCs w:val="24"/>
        </w:rPr>
        <w:lastRenderedPageBreak/>
        <w:t>imputation</w:t>
      </w:r>
      <w:r w:rsidR="00317002" w:rsidRPr="00317002">
        <w:rPr>
          <w:rFonts w:hint="eastAsia"/>
          <w:color w:val="0070C0"/>
          <w:sz w:val="24"/>
          <w:szCs w:val="24"/>
        </w:rPr>
        <w:t>填補法</w:t>
      </w:r>
      <w:r w:rsidR="00E104A9" w:rsidRPr="00317002">
        <w:rPr>
          <w:rFonts w:hint="eastAsia"/>
          <w:color w:val="0070C0"/>
          <w:sz w:val="24"/>
          <w:szCs w:val="24"/>
        </w:rPr>
        <w:t>仍然</w:t>
      </w:r>
      <w:r w:rsidR="00317002">
        <w:rPr>
          <w:rFonts w:hint="eastAsia"/>
          <w:color w:val="0070C0"/>
          <w:sz w:val="24"/>
          <w:szCs w:val="24"/>
        </w:rPr>
        <w:t>可以</w:t>
      </w:r>
      <w:r w:rsidR="00E104A9" w:rsidRPr="00AC1867">
        <w:rPr>
          <w:rFonts w:hint="eastAsia"/>
          <w:color w:val="0070C0"/>
          <w:sz w:val="24"/>
          <w:szCs w:val="24"/>
        </w:rPr>
        <w:t>維持在</w:t>
      </w:r>
      <w:r w:rsidR="00E104A9" w:rsidRPr="00AC1867">
        <w:rPr>
          <w:rFonts w:hint="eastAsia"/>
          <w:color w:val="0070C0"/>
          <w:sz w:val="24"/>
          <w:szCs w:val="24"/>
        </w:rPr>
        <w:t>81.8%</w:t>
      </w:r>
      <w:r w:rsidR="00E104A9" w:rsidRPr="00AC1867">
        <w:rPr>
          <w:rFonts w:hint="eastAsia"/>
          <w:color w:val="0070C0"/>
          <w:sz w:val="24"/>
          <w:szCs w:val="24"/>
        </w:rPr>
        <w:t>，直到缺失</w:t>
      </w:r>
      <w:r w:rsidR="00DF28C7">
        <w:rPr>
          <w:rFonts w:hint="eastAsia"/>
          <w:color w:val="0070C0"/>
          <w:sz w:val="24"/>
          <w:szCs w:val="24"/>
        </w:rPr>
        <w:t>值</w:t>
      </w:r>
      <w:r w:rsidR="00E104A9" w:rsidRPr="00AC1867">
        <w:rPr>
          <w:rFonts w:hint="eastAsia"/>
          <w:color w:val="0070C0"/>
          <w:sz w:val="24"/>
          <w:szCs w:val="24"/>
        </w:rPr>
        <w:t>比例為</w:t>
      </w:r>
      <w:r w:rsidR="00E104A9" w:rsidRPr="00AC1867">
        <w:rPr>
          <w:rFonts w:hint="eastAsia"/>
          <w:color w:val="0070C0"/>
          <w:sz w:val="24"/>
          <w:szCs w:val="24"/>
        </w:rPr>
        <w:t>50%</w:t>
      </w:r>
      <w:r w:rsidR="00E104A9" w:rsidRPr="00AC1867">
        <w:rPr>
          <w:rFonts w:hint="eastAsia"/>
          <w:color w:val="0070C0"/>
          <w:sz w:val="24"/>
          <w:szCs w:val="24"/>
        </w:rPr>
        <w:t>時相似度才降到</w:t>
      </w:r>
      <w:r w:rsidR="00E104A9" w:rsidRPr="00AC1867">
        <w:rPr>
          <w:rFonts w:hint="eastAsia"/>
          <w:color w:val="0070C0"/>
          <w:sz w:val="24"/>
          <w:szCs w:val="24"/>
        </w:rPr>
        <w:t>63.6%</w:t>
      </w:r>
      <w:r w:rsidR="008701F6" w:rsidRPr="00AC1867">
        <w:rPr>
          <w:rFonts w:hint="eastAsia"/>
          <w:color w:val="0070C0"/>
          <w:sz w:val="24"/>
          <w:szCs w:val="24"/>
        </w:rPr>
        <w:t>。</w:t>
      </w:r>
      <w:r w:rsidR="00910E65" w:rsidRPr="00AC1867">
        <w:rPr>
          <w:rFonts w:hint="eastAsia"/>
          <w:color w:val="0070C0"/>
          <w:sz w:val="24"/>
          <w:szCs w:val="24"/>
        </w:rPr>
        <w:t>甚至當</w:t>
      </w:r>
      <w:r w:rsidR="00DF28C7" w:rsidRPr="00DF28C7">
        <w:rPr>
          <w:rFonts w:hint="eastAsia"/>
          <w:color w:val="0070C0"/>
          <w:sz w:val="24"/>
          <w:szCs w:val="24"/>
        </w:rPr>
        <w:t>缺失值比例</w:t>
      </w:r>
      <w:r w:rsidR="00910E65" w:rsidRPr="00AC1867">
        <w:rPr>
          <w:rFonts w:hint="eastAsia"/>
          <w:color w:val="0070C0"/>
          <w:sz w:val="24"/>
          <w:szCs w:val="24"/>
        </w:rPr>
        <w:t>達到</w:t>
      </w:r>
      <w:r w:rsidR="00910E65" w:rsidRPr="00AC1867">
        <w:rPr>
          <w:rFonts w:hint="eastAsia"/>
          <w:color w:val="0070C0"/>
          <w:sz w:val="24"/>
          <w:szCs w:val="24"/>
        </w:rPr>
        <w:t>70%</w:t>
      </w:r>
      <w:r w:rsidR="00910E65" w:rsidRPr="00AC1867">
        <w:rPr>
          <w:rFonts w:hint="eastAsia"/>
          <w:color w:val="0070C0"/>
          <w:sz w:val="24"/>
          <w:szCs w:val="24"/>
        </w:rPr>
        <w:t>時，</w:t>
      </w:r>
      <w:r w:rsidR="00CD7EC0">
        <w:rPr>
          <w:rFonts w:hint="eastAsia"/>
          <w:color w:val="0070C0"/>
          <w:sz w:val="24"/>
          <w:szCs w:val="24"/>
        </w:rPr>
        <w:t>原始</w:t>
      </w:r>
      <w:r w:rsidR="00910E65" w:rsidRPr="00AC1867">
        <w:rPr>
          <w:color w:val="0070C0"/>
          <w:sz w:val="24"/>
          <w:szCs w:val="24"/>
        </w:rPr>
        <w:t>k</w:t>
      </w:r>
      <w:r w:rsidR="00910E65" w:rsidRPr="00AC1867">
        <w:rPr>
          <w:rFonts w:hint="eastAsia"/>
          <w:color w:val="0070C0"/>
          <w:sz w:val="24"/>
          <w:szCs w:val="24"/>
        </w:rPr>
        <w:t>鄰近點填補法與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910E65" w:rsidRPr="00AC1867">
        <w:rPr>
          <w:rFonts w:hint="eastAsia"/>
          <w:color w:val="0070C0"/>
          <w:sz w:val="24"/>
          <w:szCs w:val="24"/>
        </w:rPr>
        <w:t>產生的天際線相似度分別只剩下</w:t>
      </w:r>
      <w:r w:rsidR="001C22CA" w:rsidRPr="00AC1867">
        <w:rPr>
          <w:rFonts w:hint="eastAsia"/>
          <w:color w:val="0070C0"/>
          <w:sz w:val="24"/>
          <w:szCs w:val="24"/>
        </w:rPr>
        <w:t>38.4%</w:t>
      </w:r>
      <w:r w:rsidR="001C22CA" w:rsidRPr="00AC1867">
        <w:rPr>
          <w:rFonts w:hint="eastAsia"/>
          <w:color w:val="0070C0"/>
          <w:sz w:val="24"/>
          <w:szCs w:val="24"/>
        </w:rPr>
        <w:t>與</w:t>
      </w:r>
      <w:r w:rsidR="001C22CA" w:rsidRPr="00AC1867">
        <w:rPr>
          <w:rFonts w:hint="eastAsia"/>
          <w:color w:val="0070C0"/>
          <w:sz w:val="24"/>
          <w:szCs w:val="24"/>
        </w:rPr>
        <w:t>28.5%</w:t>
      </w:r>
      <w:r w:rsidR="001C22CA" w:rsidRPr="00AC1867">
        <w:rPr>
          <w:rFonts w:hint="eastAsia"/>
          <w:color w:val="0070C0"/>
          <w:sz w:val="24"/>
          <w:szCs w:val="24"/>
        </w:rPr>
        <w:t>。</w:t>
      </w:r>
      <w:proofErr w:type="spellStart"/>
      <w:r w:rsidR="0058381B" w:rsidRPr="00317002">
        <w:rPr>
          <w:rFonts w:hint="eastAsia"/>
          <w:color w:val="0070C0"/>
          <w:sz w:val="24"/>
          <w:szCs w:val="24"/>
        </w:rPr>
        <w:t>s</w:t>
      </w:r>
      <w:r w:rsidR="0058381B" w:rsidRPr="00317002">
        <w:rPr>
          <w:color w:val="0070C0"/>
          <w:sz w:val="24"/>
          <w:szCs w:val="24"/>
        </w:rPr>
        <w:t>k</w:t>
      </w:r>
      <w:proofErr w:type="spellEnd"/>
      <w:r w:rsidR="0058381B" w:rsidRPr="00317002">
        <w:rPr>
          <w:color w:val="0070C0"/>
          <w:sz w:val="24"/>
          <w:szCs w:val="24"/>
        </w:rPr>
        <w:t>-NN</w:t>
      </w:r>
      <w:r w:rsidR="0058381B" w:rsidRPr="00317002">
        <w:rPr>
          <w:rFonts w:hint="eastAsia"/>
          <w:color w:val="0070C0"/>
          <w:sz w:val="24"/>
          <w:szCs w:val="24"/>
        </w:rPr>
        <w:t xml:space="preserve"> </w:t>
      </w:r>
      <w:r w:rsidR="0058381B" w:rsidRPr="00317002">
        <w:rPr>
          <w:color w:val="0070C0"/>
          <w:sz w:val="24"/>
          <w:szCs w:val="24"/>
        </w:rPr>
        <w:t>imputation</w:t>
      </w:r>
      <w:r w:rsidR="0058381B" w:rsidRPr="00317002">
        <w:rPr>
          <w:rFonts w:hint="eastAsia"/>
          <w:color w:val="0070C0"/>
          <w:sz w:val="24"/>
          <w:szCs w:val="24"/>
        </w:rPr>
        <w:t>填補法</w:t>
      </w:r>
      <w:r w:rsidR="00FA69F4" w:rsidRPr="00AC1867">
        <w:rPr>
          <w:rFonts w:hint="eastAsia"/>
          <w:color w:val="0070C0"/>
          <w:sz w:val="24"/>
          <w:szCs w:val="24"/>
        </w:rPr>
        <w:t>還可以維持</w:t>
      </w:r>
      <w:r w:rsidR="00FA69F4" w:rsidRPr="00AC1867">
        <w:rPr>
          <w:rFonts w:hint="eastAsia"/>
          <w:color w:val="0070C0"/>
          <w:sz w:val="24"/>
          <w:szCs w:val="24"/>
        </w:rPr>
        <w:t>63.6%</w:t>
      </w:r>
      <w:r w:rsidR="00A84454" w:rsidRPr="00AC1867">
        <w:rPr>
          <w:rFonts w:hint="eastAsia"/>
          <w:color w:val="0070C0"/>
          <w:sz w:val="24"/>
          <w:szCs w:val="24"/>
        </w:rPr>
        <w:t>。</w:t>
      </w:r>
    </w:p>
    <w:p w14:paraId="6A09610F" w14:textId="69E9B7E7" w:rsidR="00255222" w:rsidRDefault="006074C5" w:rsidP="006074C5">
      <w:pPr>
        <w:ind w:firstLine="480"/>
        <w:rPr>
          <w:color w:val="0070C0"/>
          <w:szCs w:val="24"/>
        </w:rPr>
      </w:pPr>
      <w:r w:rsidRPr="00AC1867">
        <w:rPr>
          <w:rFonts w:hint="eastAsia"/>
          <w:color w:val="0070C0"/>
          <w:szCs w:val="24"/>
        </w:rPr>
        <w:t>由圖</w:t>
      </w:r>
      <w:r w:rsidRPr="00AC1867">
        <w:rPr>
          <w:rFonts w:hint="eastAsia"/>
          <w:color w:val="0070C0"/>
          <w:szCs w:val="24"/>
        </w:rPr>
        <w:t>4.5</w:t>
      </w:r>
      <w:r w:rsidRPr="00AC1867">
        <w:rPr>
          <w:rFonts w:hint="eastAsia"/>
          <w:color w:val="0070C0"/>
          <w:szCs w:val="24"/>
        </w:rPr>
        <w:t>更可以看出來缺失</w:t>
      </w:r>
      <w:r>
        <w:rPr>
          <w:rFonts w:hint="eastAsia"/>
          <w:color w:val="0070C0"/>
          <w:szCs w:val="24"/>
        </w:rPr>
        <w:t>值</w:t>
      </w:r>
      <w:r w:rsidRPr="00AC1867">
        <w:rPr>
          <w:rFonts w:hint="eastAsia"/>
          <w:color w:val="0070C0"/>
          <w:szCs w:val="24"/>
        </w:rPr>
        <w:t>比例大於</w:t>
      </w:r>
      <w:r w:rsidRPr="00AC1867">
        <w:rPr>
          <w:rFonts w:hint="eastAsia"/>
          <w:color w:val="0070C0"/>
          <w:szCs w:val="24"/>
        </w:rPr>
        <w:t>75%</w:t>
      </w:r>
      <w:r w:rsidRPr="00AC1867">
        <w:rPr>
          <w:rFonts w:hint="eastAsia"/>
          <w:color w:val="0070C0"/>
          <w:szCs w:val="24"/>
        </w:rPr>
        <w:t>以上時，</w:t>
      </w:r>
      <w:proofErr w:type="spellStart"/>
      <w:r w:rsidR="0058381B" w:rsidRPr="00317002">
        <w:rPr>
          <w:rFonts w:hint="eastAsia"/>
          <w:color w:val="0070C0"/>
          <w:szCs w:val="24"/>
        </w:rPr>
        <w:t>s</w:t>
      </w:r>
      <w:r w:rsidR="0058381B" w:rsidRPr="00317002">
        <w:rPr>
          <w:color w:val="0070C0"/>
          <w:szCs w:val="24"/>
        </w:rPr>
        <w:t>k</w:t>
      </w:r>
      <w:proofErr w:type="spellEnd"/>
      <w:r w:rsidR="0058381B" w:rsidRPr="00317002">
        <w:rPr>
          <w:color w:val="0070C0"/>
          <w:szCs w:val="24"/>
        </w:rPr>
        <w:t>-NN</w:t>
      </w:r>
      <w:r w:rsidR="0058381B" w:rsidRPr="00317002">
        <w:rPr>
          <w:rFonts w:hint="eastAsia"/>
          <w:color w:val="0070C0"/>
          <w:szCs w:val="24"/>
        </w:rPr>
        <w:t xml:space="preserve"> </w:t>
      </w:r>
      <w:r w:rsidR="0058381B" w:rsidRPr="00317002">
        <w:rPr>
          <w:color w:val="0070C0"/>
          <w:szCs w:val="24"/>
        </w:rPr>
        <w:t>imputation</w:t>
      </w:r>
      <w:r w:rsidR="0058381B" w:rsidRPr="00317002">
        <w:rPr>
          <w:rFonts w:hint="eastAsia"/>
          <w:color w:val="0070C0"/>
          <w:szCs w:val="24"/>
        </w:rPr>
        <w:t>填補法</w:t>
      </w:r>
      <w:r w:rsidRPr="00AC1867">
        <w:rPr>
          <w:rFonts w:hint="eastAsia"/>
          <w:color w:val="0070C0"/>
          <w:szCs w:val="24"/>
        </w:rPr>
        <w:t>的已經與其他兩者有明顯的差距。由此可知，當鄰近點參考數</w:t>
      </w:r>
      <w:r>
        <w:rPr>
          <w:rFonts w:hint="eastAsia"/>
          <w:color w:val="0070C0"/>
          <w:szCs w:val="24"/>
        </w:rPr>
        <w:t>量</w:t>
      </w:r>
      <w:r w:rsidR="00AE36CD">
        <w:rPr>
          <w:rFonts w:hint="eastAsia"/>
          <w:color w:val="0070C0"/>
          <w:szCs w:val="24"/>
        </w:rPr>
        <w:t>稀</w:t>
      </w:r>
      <w:r>
        <w:rPr>
          <w:rFonts w:hint="eastAsia"/>
          <w:color w:val="0070C0"/>
          <w:szCs w:val="24"/>
        </w:rPr>
        <w:t>少</w:t>
      </w:r>
      <w:r w:rsidRPr="00AC1867">
        <w:rPr>
          <w:rFonts w:hint="eastAsia"/>
          <w:color w:val="0070C0"/>
          <w:szCs w:val="24"/>
        </w:rPr>
        <w:t>且</w:t>
      </w:r>
      <w:r>
        <w:rPr>
          <w:rFonts w:hint="eastAsia"/>
          <w:color w:val="0070C0"/>
          <w:szCs w:val="24"/>
        </w:rPr>
        <w:t>較</w:t>
      </w:r>
      <w:r w:rsidRPr="00AC1867">
        <w:rPr>
          <w:rFonts w:hint="eastAsia"/>
          <w:color w:val="0070C0"/>
          <w:szCs w:val="24"/>
        </w:rPr>
        <w:t>高缺失</w:t>
      </w:r>
      <w:r>
        <w:rPr>
          <w:rFonts w:hint="eastAsia"/>
          <w:color w:val="0070C0"/>
          <w:szCs w:val="24"/>
        </w:rPr>
        <w:t>值</w:t>
      </w:r>
      <w:r w:rsidRPr="00AC1867">
        <w:rPr>
          <w:rFonts w:hint="eastAsia"/>
          <w:color w:val="0070C0"/>
          <w:szCs w:val="24"/>
        </w:rPr>
        <w:t>比例時，本論文提出的方法</w:t>
      </w:r>
      <w:r>
        <w:rPr>
          <w:rFonts w:hint="eastAsia"/>
          <w:color w:val="0070C0"/>
          <w:szCs w:val="24"/>
        </w:rPr>
        <w:t>所產生的天際線</w:t>
      </w:r>
      <w:r w:rsidRPr="00AC1867">
        <w:rPr>
          <w:rFonts w:hint="eastAsia"/>
          <w:color w:val="0070C0"/>
          <w:szCs w:val="24"/>
        </w:rPr>
        <w:t>比較接近原天際線。</w:t>
      </w:r>
    </w:p>
    <w:p w14:paraId="0C6D982B" w14:textId="77777777" w:rsidR="00296807" w:rsidRPr="00781079" w:rsidRDefault="00296807" w:rsidP="00296807">
      <w:pPr>
        <w:rPr>
          <w:szCs w:val="24"/>
        </w:rPr>
      </w:pPr>
    </w:p>
    <w:p w14:paraId="767E10FF" w14:textId="148E34CC" w:rsidR="001E58C6" w:rsidRPr="00077E04" w:rsidRDefault="0097520B" w:rsidP="00A1203C">
      <w:pPr>
        <w:pStyle w:val="af7"/>
        <w:jc w:val="center"/>
        <w:rPr>
          <w:sz w:val="24"/>
          <w:szCs w:val="24"/>
        </w:rPr>
      </w:pPr>
      <w:bookmarkStart w:id="55" w:name="_Toc49302214"/>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2</w:t>
      </w:r>
      <w:r w:rsidR="009C4C21">
        <w:rPr>
          <w:sz w:val="24"/>
          <w:szCs w:val="24"/>
        </w:rPr>
        <w:fldChar w:fldCharType="end"/>
      </w:r>
      <w:r w:rsidR="00A1203C" w:rsidRPr="00077E04">
        <w:rPr>
          <w:sz w:val="24"/>
          <w:szCs w:val="24"/>
        </w:rPr>
        <w:t xml:space="preserve"> </w:t>
      </w:r>
      <w:r w:rsidR="001E58C6" w:rsidRPr="0034520E">
        <w:rPr>
          <w:rFonts w:hint="eastAsia"/>
          <w:color w:val="0070C0"/>
          <w:sz w:val="24"/>
          <w:szCs w:val="24"/>
        </w:rPr>
        <w:t>各填補法</w:t>
      </w:r>
      <w:r w:rsidR="0034520E" w:rsidRPr="0034520E">
        <w:rPr>
          <w:rFonts w:hint="eastAsia"/>
          <w:color w:val="0070C0"/>
          <w:sz w:val="24"/>
          <w:szCs w:val="24"/>
        </w:rPr>
        <w:t>相似度</w:t>
      </w:r>
      <w:r w:rsidR="001E58C6" w:rsidRPr="0034520E">
        <w:rPr>
          <w:rFonts w:hint="eastAsia"/>
          <w:color w:val="0070C0"/>
          <w:sz w:val="24"/>
          <w:szCs w:val="24"/>
        </w:rPr>
        <w:t>比較表</w:t>
      </w:r>
      <w:r w:rsidR="00317002" w:rsidRPr="0034520E">
        <w:rPr>
          <w:rFonts w:hint="eastAsia"/>
          <w:color w:val="0070C0"/>
          <w:sz w:val="24"/>
          <w:szCs w:val="24"/>
        </w:rPr>
        <w:t xml:space="preserve"> (</w:t>
      </w:r>
      <w:r w:rsidR="00317002" w:rsidRPr="0034520E">
        <w:rPr>
          <w:color w:val="0070C0"/>
          <w:sz w:val="24"/>
          <w:szCs w:val="24"/>
        </w:rPr>
        <w:t>k=1</w:t>
      </w:r>
      <w:r w:rsidR="00317002" w:rsidRPr="0034520E">
        <w:rPr>
          <w:rFonts w:hint="eastAsia"/>
          <w:color w:val="0070C0"/>
          <w:sz w:val="24"/>
          <w:szCs w:val="24"/>
        </w:rPr>
        <w:t>)</w:t>
      </w:r>
      <w:bookmarkEnd w:id="55"/>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drawing>
          <wp:inline distT="0" distB="0" distL="0" distR="0" wp14:anchorId="2B3676AF" wp14:editId="0E3DF89A">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DD44A2" w14:textId="3468A296" w:rsidR="004C6CE6" w:rsidRDefault="00AC4BAF" w:rsidP="00A11089">
      <w:pPr>
        <w:pStyle w:val="af7"/>
        <w:jc w:val="center"/>
        <w:rPr>
          <w:sz w:val="24"/>
          <w:szCs w:val="24"/>
        </w:rPr>
      </w:pPr>
      <w:bookmarkStart w:id="56" w:name="_Toc49302204"/>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5</w:t>
      </w:r>
      <w:r w:rsidR="00B75212">
        <w:rPr>
          <w:sz w:val="24"/>
          <w:szCs w:val="24"/>
        </w:rPr>
        <w:fldChar w:fldCharType="end"/>
      </w:r>
      <w:r w:rsidR="00A1203C" w:rsidRPr="00077E04">
        <w:rPr>
          <w:sz w:val="24"/>
          <w:szCs w:val="24"/>
        </w:rPr>
        <w:t xml:space="preserve"> </w:t>
      </w:r>
      <w:r w:rsidR="00921111" w:rsidRPr="0034520E">
        <w:rPr>
          <w:rFonts w:hint="eastAsia"/>
          <w:color w:val="0070C0"/>
          <w:sz w:val="24"/>
          <w:szCs w:val="24"/>
        </w:rPr>
        <w:t>各填補法相似度比較</w:t>
      </w:r>
      <w:r w:rsidR="00921111">
        <w:rPr>
          <w:rFonts w:hint="eastAsia"/>
          <w:color w:val="0070C0"/>
          <w:sz w:val="24"/>
          <w:szCs w:val="24"/>
        </w:rPr>
        <w:t>圖</w:t>
      </w:r>
      <w:r w:rsidR="00921111" w:rsidRPr="0034520E">
        <w:rPr>
          <w:rFonts w:hint="eastAsia"/>
          <w:color w:val="0070C0"/>
          <w:sz w:val="24"/>
          <w:szCs w:val="24"/>
        </w:rPr>
        <w:t xml:space="preserve"> (</w:t>
      </w:r>
      <w:r w:rsidR="00921111" w:rsidRPr="0034520E">
        <w:rPr>
          <w:color w:val="0070C0"/>
          <w:sz w:val="24"/>
          <w:szCs w:val="24"/>
        </w:rPr>
        <w:t>k=1</w:t>
      </w:r>
      <w:r w:rsidR="00921111" w:rsidRPr="0034520E">
        <w:rPr>
          <w:rFonts w:hint="eastAsia"/>
          <w:color w:val="0070C0"/>
          <w:sz w:val="24"/>
          <w:szCs w:val="24"/>
        </w:rPr>
        <w:t>)</w:t>
      </w:r>
      <w:bookmarkEnd w:id="56"/>
    </w:p>
    <w:p w14:paraId="74AD2470" w14:textId="77777777" w:rsidR="00A11089" w:rsidRPr="00A11089" w:rsidRDefault="00A11089" w:rsidP="00A11089"/>
    <w:p w14:paraId="7AEAC849" w14:textId="299A46A7" w:rsidR="00B46898" w:rsidRDefault="00B362ED" w:rsidP="00B362ED">
      <w:pPr>
        <w:rPr>
          <w:color w:val="0070C0"/>
          <w:szCs w:val="24"/>
        </w:rPr>
      </w:pPr>
      <w:r>
        <w:tab/>
      </w:r>
      <w:r w:rsidR="000266FD" w:rsidRPr="00AC1867">
        <w:rPr>
          <w:rFonts w:hint="eastAsia"/>
          <w:color w:val="0070C0"/>
          <w:szCs w:val="24"/>
        </w:rPr>
        <w:t>如表</w:t>
      </w:r>
      <w:r w:rsidR="000266FD" w:rsidRPr="00AC1867">
        <w:rPr>
          <w:rFonts w:hint="eastAsia"/>
          <w:color w:val="0070C0"/>
          <w:szCs w:val="24"/>
        </w:rPr>
        <w:t>4.</w:t>
      </w:r>
      <w:r w:rsidR="000266FD">
        <w:rPr>
          <w:rFonts w:hint="eastAsia"/>
          <w:color w:val="0070C0"/>
          <w:szCs w:val="24"/>
        </w:rPr>
        <w:t>3</w:t>
      </w:r>
      <w:r w:rsidR="000266FD" w:rsidRPr="00AC1867">
        <w:rPr>
          <w:rFonts w:hint="eastAsia"/>
          <w:color w:val="0070C0"/>
          <w:szCs w:val="24"/>
        </w:rPr>
        <w:t>所示</w:t>
      </w:r>
      <w:r w:rsidR="000266FD">
        <w:rPr>
          <w:rFonts w:hint="eastAsia"/>
          <w:color w:val="0070C0"/>
          <w:szCs w:val="24"/>
        </w:rPr>
        <w:t>，</w:t>
      </w:r>
      <w:r w:rsidR="00DD3AF0" w:rsidRPr="00166421">
        <w:rPr>
          <w:rFonts w:hint="eastAsia"/>
          <w:color w:val="0070C0"/>
        </w:rPr>
        <w:t>在</w:t>
      </w:r>
      <w:r w:rsidR="00DD3AF0" w:rsidRPr="00166421">
        <w:rPr>
          <w:rFonts w:hint="eastAsia"/>
          <w:color w:val="0070C0"/>
        </w:rPr>
        <w:t>k</w:t>
      </w:r>
      <w:r w:rsidR="00DD3AF0" w:rsidRPr="00166421">
        <w:rPr>
          <w:color w:val="0070C0"/>
        </w:rPr>
        <w:t>=5</w:t>
      </w:r>
      <w:r w:rsidR="00DD3AF0" w:rsidRPr="00166421">
        <w:rPr>
          <w:rFonts w:hint="eastAsia"/>
          <w:color w:val="0070C0"/>
        </w:rPr>
        <w:t>時，各個填補法所產生的天際線</w:t>
      </w:r>
      <w:r w:rsidR="00F7227F" w:rsidRPr="00166421">
        <w:rPr>
          <w:rFonts w:hint="eastAsia"/>
          <w:color w:val="0070C0"/>
        </w:rPr>
        <w:t>與原天際線</w:t>
      </w:r>
      <w:r w:rsidR="00C0211D" w:rsidRPr="00166421">
        <w:rPr>
          <w:rFonts w:hint="eastAsia"/>
          <w:color w:val="0070C0"/>
        </w:rPr>
        <w:t>的</w:t>
      </w:r>
      <w:r w:rsidR="00DD3AF0" w:rsidRPr="00166421">
        <w:rPr>
          <w:rFonts w:hint="eastAsia"/>
          <w:color w:val="0070C0"/>
        </w:rPr>
        <w:t>相似度</w:t>
      </w:r>
      <w:r w:rsidR="00983FF9" w:rsidRPr="00166421">
        <w:rPr>
          <w:rFonts w:hint="eastAsia"/>
          <w:color w:val="0070C0"/>
        </w:rPr>
        <w:t>。</w:t>
      </w:r>
      <w:r w:rsidR="004D51F6" w:rsidRPr="00166421">
        <w:rPr>
          <w:rFonts w:hint="eastAsia"/>
          <w:color w:val="0070C0"/>
        </w:rPr>
        <w:t>可以看出</w:t>
      </w:r>
      <w:r w:rsidR="005048BF" w:rsidRPr="00166421">
        <w:rPr>
          <w:rFonts w:hint="eastAsia"/>
          <w:color w:val="0070C0"/>
        </w:rPr>
        <w:t>來</w:t>
      </w:r>
      <w:r w:rsidR="004D51F6" w:rsidRPr="00166421">
        <w:rPr>
          <w:rFonts w:hint="eastAsia"/>
          <w:color w:val="0070C0"/>
        </w:rPr>
        <w:t>當鄰近點比較多</w:t>
      </w:r>
      <w:r w:rsidR="00AB4D38" w:rsidRPr="00166421">
        <w:rPr>
          <w:rFonts w:hint="eastAsia"/>
          <w:color w:val="0070C0"/>
        </w:rPr>
        <w:t>，</w:t>
      </w:r>
      <w:r w:rsidR="00CD7EC0" w:rsidRPr="00F4598B">
        <w:rPr>
          <w:rFonts w:hint="eastAsia"/>
          <w:color w:val="0070C0"/>
        </w:rPr>
        <w:t>原始</w:t>
      </w:r>
      <w:r w:rsidR="005048BF" w:rsidRPr="00166421">
        <w:rPr>
          <w:color w:val="0070C0"/>
          <w:szCs w:val="24"/>
        </w:rPr>
        <w:t>k</w:t>
      </w:r>
      <w:r w:rsidR="005048BF"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5048BF" w:rsidRPr="00166421">
        <w:rPr>
          <w:rFonts w:hint="eastAsia"/>
          <w:color w:val="0070C0"/>
          <w:szCs w:val="24"/>
        </w:rPr>
        <w:t>比</w:t>
      </w:r>
      <w:r w:rsidR="005048BF" w:rsidRPr="00166421">
        <w:rPr>
          <w:rFonts w:hint="eastAsia"/>
          <w:color w:val="0070C0"/>
          <w:szCs w:val="24"/>
        </w:rPr>
        <w:t>k</w:t>
      </w:r>
      <w:r w:rsidR="005048BF" w:rsidRPr="00166421">
        <w:rPr>
          <w:color w:val="0070C0"/>
          <w:szCs w:val="24"/>
        </w:rPr>
        <w:t>=1</w:t>
      </w:r>
      <w:r w:rsidR="005048BF" w:rsidRPr="00166421">
        <w:rPr>
          <w:rFonts w:hint="eastAsia"/>
          <w:color w:val="0070C0"/>
          <w:szCs w:val="24"/>
        </w:rPr>
        <w:t>時的表現更好一些。</w:t>
      </w:r>
      <w:r w:rsidR="00F4598B">
        <w:rPr>
          <w:rFonts w:hint="eastAsia"/>
          <w:color w:val="0070C0"/>
          <w:szCs w:val="24"/>
        </w:rPr>
        <w:t>可以觀察出在缺失比例介於</w:t>
      </w:r>
      <w:r w:rsidR="00F4598B">
        <w:rPr>
          <w:rFonts w:hint="eastAsia"/>
          <w:color w:val="0070C0"/>
          <w:szCs w:val="24"/>
        </w:rPr>
        <w:t>40%</w:t>
      </w:r>
      <w:r w:rsidR="00F4598B">
        <w:rPr>
          <w:rFonts w:hint="eastAsia"/>
          <w:color w:val="0070C0"/>
          <w:szCs w:val="24"/>
        </w:rPr>
        <w:t>至</w:t>
      </w:r>
      <w:r w:rsidR="00F4598B">
        <w:rPr>
          <w:rFonts w:hint="eastAsia"/>
          <w:color w:val="0070C0"/>
          <w:szCs w:val="24"/>
        </w:rPr>
        <w:t>50%</w:t>
      </w:r>
      <w:r w:rsidR="00F4598B">
        <w:rPr>
          <w:rFonts w:hint="eastAsia"/>
          <w:color w:val="0070C0"/>
          <w:szCs w:val="24"/>
        </w:rPr>
        <w:t>間，</w:t>
      </w:r>
      <w:r w:rsidR="00F4598B" w:rsidRPr="00F4598B">
        <w:rPr>
          <w:rFonts w:hint="eastAsia"/>
          <w:color w:val="0070C0"/>
        </w:rPr>
        <w:t>原始</w:t>
      </w:r>
      <w:r w:rsidR="00F4598B" w:rsidRPr="00F4598B">
        <w:rPr>
          <w:rFonts w:hint="eastAsia"/>
          <w:color w:val="0070C0"/>
        </w:rPr>
        <w:t>k</w:t>
      </w:r>
      <w:r w:rsidR="00F4598B" w:rsidRPr="00F4598B">
        <w:rPr>
          <w:rFonts w:hint="eastAsia"/>
          <w:color w:val="0070C0"/>
        </w:rPr>
        <w:t>鄰近點填補法有機會擁有較好的填補效果是因為缺失程度不高，原始</w:t>
      </w:r>
      <w:r w:rsidR="00F4598B" w:rsidRPr="00F4598B">
        <w:rPr>
          <w:rFonts w:hint="eastAsia"/>
          <w:color w:val="0070C0"/>
        </w:rPr>
        <w:t>k</w:t>
      </w:r>
      <w:r w:rsidR="00F4598B" w:rsidRPr="00F4598B">
        <w:rPr>
          <w:rFonts w:hint="eastAsia"/>
          <w:color w:val="0070C0"/>
        </w:rPr>
        <w:t>鄰近點填補法還能夠以足夠的</w:t>
      </w:r>
      <w:r w:rsidR="00F4598B" w:rsidRPr="00F4598B">
        <w:rPr>
          <w:rFonts w:hint="eastAsia"/>
          <w:color w:val="0070C0"/>
        </w:rPr>
        <w:t>k</w:t>
      </w:r>
      <w:r w:rsidR="00F4598B" w:rsidRPr="00F4598B">
        <w:rPr>
          <w:rFonts w:hint="eastAsia"/>
          <w:color w:val="0070C0"/>
        </w:rPr>
        <w:t>與鄰近點計算平均後填回。</w:t>
      </w:r>
      <w:r w:rsidR="0047602F" w:rsidRPr="00166421">
        <w:rPr>
          <w:rFonts w:hint="eastAsia"/>
          <w:color w:val="0070C0"/>
          <w:szCs w:val="24"/>
        </w:rPr>
        <w:t>即使缺失</w:t>
      </w:r>
      <w:r w:rsidR="0043038C" w:rsidRPr="00166421">
        <w:rPr>
          <w:rFonts w:hint="eastAsia"/>
          <w:color w:val="0070C0"/>
          <w:szCs w:val="24"/>
        </w:rPr>
        <w:t>值</w:t>
      </w:r>
      <w:r w:rsidR="0047602F" w:rsidRPr="00166421">
        <w:rPr>
          <w:rFonts w:hint="eastAsia"/>
          <w:color w:val="0070C0"/>
          <w:szCs w:val="24"/>
        </w:rPr>
        <w:t>比例已達</w:t>
      </w:r>
      <w:r w:rsidR="0043038C" w:rsidRPr="00166421">
        <w:rPr>
          <w:rFonts w:hint="eastAsia"/>
          <w:color w:val="0070C0"/>
          <w:szCs w:val="24"/>
        </w:rPr>
        <w:t>70%</w:t>
      </w:r>
      <w:r w:rsidR="0043038C" w:rsidRPr="00166421">
        <w:rPr>
          <w:rFonts w:hint="eastAsia"/>
          <w:color w:val="0070C0"/>
          <w:szCs w:val="24"/>
        </w:rPr>
        <w:t>，</w:t>
      </w:r>
      <w:r w:rsidR="00CD7EC0" w:rsidRPr="00F4598B">
        <w:rPr>
          <w:rFonts w:hint="eastAsia"/>
          <w:color w:val="0070C0"/>
        </w:rPr>
        <w:t>原始</w:t>
      </w:r>
      <w:r w:rsidR="00711EA6" w:rsidRPr="00166421">
        <w:rPr>
          <w:color w:val="0070C0"/>
          <w:szCs w:val="24"/>
        </w:rPr>
        <w:t>k</w:t>
      </w:r>
      <w:r w:rsidR="00711EA6"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711EA6" w:rsidRPr="00166421">
        <w:rPr>
          <w:rFonts w:hint="eastAsia"/>
          <w:color w:val="0070C0"/>
          <w:szCs w:val="24"/>
        </w:rPr>
        <w:t>都還有</w:t>
      </w:r>
      <w:r w:rsidR="00711EA6" w:rsidRPr="00166421">
        <w:rPr>
          <w:rFonts w:hint="eastAsia"/>
          <w:color w:val="0070C0"/>
          <w:szCs w:val="24"/>
        </w:rPr>
        <w:t>60%</w:t>
      </w:r>
      <w:r w:rsidR="00711EA6" w:rsidRPr="00166421">
        <w:rPr>
          <w:rFonts w:hint="eastAsia"/>
          <w:color w:val="0070C0"/>
          <w:szCs w:val="24"/>
        </w:rPr>
        <w:t>與</w:t>
      </w:r>
      <w:r w:rsidR="00711EA6" w:rsidRPr="00166421">
        <w:rPr>
          <w:rFonts w:hint="eastAsia"/>
          <w:color w:val="0070C0"/>
          <w:szCs w:val="24"/>
        </w:rPr>
        <w:t>66.6%</w:t>
      </w:r>
      <w:r w:rsidR="00711EA6" w:rsidRPr="00166421">
        <w:rPr>
          <w:rFonts w:hint="eastAsia"/>
          <w:color w:val="0070C0"/>
          <w:szCs w:val="24"/>
        </w:rPr>
        <w:t>的相似度。</w:t>
      </w:r>
    </w:p>
    <w:p w14:paraId="2D7FDFF0" w14:textId="098CD597" w:rsidR="00B362ED" w:rsidRDefault="00B46898" w:rsidP="00B46898">
      <w:pPr>
        <w:ind w:firstLine="480"/>
      </w:pPr>
      <w:r w:rsidRPr="00A002E3">
        <w:rPr>
          <w:rFonts w:hint="eastAsia"/>
          <w:color w:val="0070C0"/>
        </w:rPr>
        <w:lastRenderedPageBreak/>
        <w:t>圖</w:t>
      </w:r>
      <w:r w:rsidRPr="00A002E3">
        <w:rPr>
          <w:rFonts w:hint="eastAsia"/>
          <w:color w:val="0070C0"/>
        </w:rPr>
        <w:t>4.6</w:t>
      </w:r>
      <w:r w:rsidRPr="00A002E3">
        <w:rPr>
          <w:rFonts w:hint="eastAsia"/>
          <w:color w:val="0070C0"/>
        </w:rPr>
        <w:t>顯示，當</w:t>
      </w:r>
      <w:r w:rsidRPr="00A002E3">
        <w:rPr>
          <w:rFonts w:hint="eastAsia"/>
          <w:color w:val="0070C0"/>
        </w:rPr>
        <w:t>k</w:t>
      </w:r>
      <w:r w:rsidRPr="00A002E3">
        <w:rPr>
          <w:color w:val="0070C0"/>
        </w:rPr>
        <w:t>=5</w:t>
      </w:r>
      <w:r w:rsidRPr="00A002E3">
        <w:rPr>
          <w:rFonts w:hint="eastAsia"/>
          <w:color w:val="0070C0"/>
        </w:rPr>
        <w:t>時</w:t>
      </w:r>
      <w:r>
        <w:rPr>
          <w:rFonts w:hint="eastAsia"/>
          <w:color w:val="0070C0"/>
        </w:rPr>
        <w:t>，</w:t>
      </w:r>
      <w:proofErr w:type="spellStart"/>
      <w:r>
        <w:rPr>
          <w:rFonts w:hint="eastAsia"/>
          <w:color w:val="0070C0"/>
          <w:szCs w:val="24"/>
        </w:rPr>
        <w:t>s</w:t>
      </w:r>
      <w:r>
        <w:rPr>
          <w:color w:val="0070C0"/>
          <w:szCs w:val="24"/>
        </w:rPr>
        <w:t>k</w:t>
      </w:r>
      <w:proofErr w:type="spellEnd"/>
      <w:r>
        <w:rPr>
          <w:color w:val="0070C0"/>
          <w:szCs w:val="24"/>
        </w:rPr>
        <w:t>-NN imputation</w:t>
      </w:r>
      <w:r>
        <w:rPr>
          <w:rFonts w:hint="eastAsia"/>
          <w:color w:val="0070C0"/>
          <w:szCs w:val="24"/>
        </w:rPr>
        <w:t>填補法除了在缺失值比例為</w:t>
      </w:r>
      <w:r>
        <w:rPr>
          <w:rFonts w:hint="eastAsia"/>
          <w:color w:val="0070C0"/>
          <w:szCs w:val="24"/>
        </w:rPr>
        <w:t>40%</w:t>
      </w:r>
      <w:r>
        <w:rPr>
          <w:rFonts w:hint="eastAsia"/>
          <w:color w:val="0070C0"/>
          <w:szCs w:val="24"/>
        </w:rPr>
        <w:t>與</w:t>
      </w:r>
      <w:r>
        <w:rPr>
          <w:rFonts w:hint="eastAsia"/>
          <w:color w:val="0070C0"/>
          <w:szCs w:val="24"/>
        </w:rPr>
        <w:t>50%</w:t>
      </w:r>
      <w:r>
        <w:rPr>
          <w:rFonts w:hint="eastAsia"/>
          <w:color w:val="0070C0"/>
          <w:szCs w:val="24"/>
        </w:rPr>
        <w:t>時，相似度略低於其他兩者。在超過</w:t>
      </w:r>
      <w:r>
        <w:rPr>
          <w:rFonts w:hint="eastAsia"/>
          <w:color w:val="0070C0"/>
          <w:szCs w:val="24"/>
        </w:rPr>
        <w:t>80%</w:t>
      </w:r>
      <w:r>
        <w:rPr>
          <w:rFonts w:hint="eastAsia"/>
          <w:color w:val="0070C0"/>
          <w:szCs w:val="24"/>
        </w:rPr>
        <w:t>的缺失情形下，</w:t>
      </w:r>
      <w:proofErr w:type="spellStart"/>
      <w:r>
        <w:rPr>
          <w:rFonts w:hint="eastAsia"/>
          <w:color w:val="0070C0"/>
          <w:szCs w:val="24"/>
        </w:rPr>
        <w:t>s</w:t>
      </w:r>
      <w:r>
        <w:rPr>
          <w:color w:val="0070C0"/>
          <w:szCs w:val="24"/>
        </w:rPr>
        <w:t>k</w:t>
      </w:r>
      <w:proofErr w:type="spellEnd"/>
      <w:r>
        <w:rPr>
          <w:color w:val="0070C0"/>
          <w:szCs w:val="24"/>
        </w:rPr>
        <w:t>-NN imputation</w:t>
      </w:r>
      <w:r>
        <w:rPr>
          <w:rFonts w:hint="eastAsia"/>
          <w:color w:val="0070C0"/>
          <w:szCs w:val="24"/>
        </w:rPr>
        <w:t>填補法所產生天際線的相似度至少與其他兩種填補法相同，甚至高於其他兩種填補法。甚至在缺失值比例</w:t>
      </w:r>
      <w:r>
        <w:rPr>
          <w:rFonts w:hint="eastAsia"/>
          <w:color w:val="0070C0"/>
          <w:szCs w:val="24"/>
        </w:rPr>
        <w:t>90%</w:t>
      </w:r>
      <w:r>
        <w:rPr>
          <w:rFonts w:hint="eastAsia"/>
          <w:color w:val="0070C0"/>
          <w:szCs w:val="24"/>
        </w:rPr>
        <w:t>時候，</w:t>
      </w:r>
      <w:proofErr w:type="spellStart"/>
      <w:r>
        <w:rPr>
          <w:rFonts w:hint="eastAsia"/>
          <w:color w:val="0070C0"/>
          <w:szCs w:val="24"/>
        </w:rPr>
        <w:t>s</w:t>
      </w:r>
      <w:r>
        <w:rPr>
          <w:color w:val="0070C0"/>
          <w:szCs w:val="24"/>
        </w:rPr>
        <w:t>k</w:t>
      </w:r>
      <w:proofErr w:type="spellEnd"/>
      <w:r>
        <w:rPr>
          <w:color w:val="0070C0"/>
          <w:szCs w:val="24"/>
        </w:rPr>
        <w:t>-NN imputation</w:t>
      </w:r>
      <w:r>
        <w:rPr>
          <w:rFonts w:hint="eastAsia"/>
          <w:color w:val="0070C0"/>
          <w:szCs w:val="24"/>
        </w:rPr>
        <w:t>填補法所產生天際線的相似度為</w:t>
      </w:r>
      <w:r>
        <w:rPr>
          <w:rFonts w:hint="eastAsia"/>
          <w:color w:val="0070C0"/>
          <w:szCs w:val="24"/>
        </w:rPr>
        <w:t>k</w:t>
      </w:r>
      <w:r>
        <w:rPr>
          <w:rFonts w:hint="eastAsia"/>
          <w:color w:val="0070C0"/>
          <w:szCs w:val="24"/>
        </w:rPr>
        <w:t>鄰近點填補法的</w:t>
      </w:r>
      <w:r>
        <w:rPr>
          <w:rFonts w:hint="eastAsia"/>
          <w:color w:val="0070C0"/>
          <w:szCs w:val="24"/>
        </w:rPr>
        <w:t>2</w:t>
      </w:r>
      <w:r>
        <w:rPr>
          <w:rFonts w:hint="eastAsia"/>
          <w:color w:val="0070C0"/>
          <w:szCs w:val="24"/>
        </w:rPr>
        <w:t>倍。</w:t>
      </w:r>
    </w:p>
    <w:p w14:paraId="7643EA0A" w14:textId="77777777" w:rsidR="00DD3AF0" w:rsidRPr="00B362ED" w:rsidRDefault="00DD3AF0" w:rsidP="00B362ED"/>
    <w:p w14:paraId="5706130D" w14:textId="46801978" w:rsidR="00982516" w:rsidRPr="00077E04" w:rsidRDefault="0097520B" w:rsidP="00A1203C">
      <w:pPr>
        <w:pStyle w:val="af7"/>
        <w:jc w:val="center"/>
        <w:rPr>
          <w:sz w:val="24"/>
          <w:szCs w:val="24"/>
        </w:rPr>
      </w:pPr>
      <w:bookmarkStart w:id="57" w:name="_Toc49302215"/>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3</w:t>
      </w:r>
      <w:r w:rsidR="009C4C21">
        <w:rPr>
          <w:sz w:val="24"/>
          <w:szCs w:val="24"/>
        </w:rPr>
        <w:fldChar w:fldCharType="end"/>
      </w:r>
      <w:r w:rsidR="00A1203C" w:rsidRPr="00077E04">
        <w:rPr>
          <w:sz w:val="24"/>
          <w:szCs w:val="24"/>
        </w:rPr>
        <w:t xml:space="preserve"> </w:t>
      </w:r>
      <w:r w:rsidR="0034520E" w:rsidRPr="0034520E">
        <w:rPr>
          <w:rFonts w:hint="eastAsia"/>
          <w:color w:val="0070C0"/>
          <w:sz w:val="24"/>
          <w:szCs w:val="24"/>
        </w:rPr>
        <w:t>各填補法相似度比較表</w:t>
      </w:r>
      <w:r w:rsidR="0034520E" w:rsidRPr="0034520E">
        <w:rPr>
          <w:rFonts w:hint="eastAsia"/>
          <w:color w:val="0070C0"/>
          <w:sz w:val="24"/>
          <w:szCs w:val="24"/>
        </w:rPr>
        <w:t xml:space="preserve"> (</w:t>
      </w:r>
      <w:r w:rsidR="0034520E" w:rsidRPr="0034520E">
        <w:rPr>
          <w:color w:val="0070C0"/>
          <w:sz w:val="24"/>
          <w:szCs w:val="24"/>
        </w:rPr>
        <w:t>k=</w:t>
      </w:r>
      <w:r w:rsidR="0034520E">
        <w:rPr>
          <w:rFonts w:hint="eastAsia"/>
          <w:color w:val="0070C0"/>
          <w:sz w:val="24"/>
          <w:szCs w:val="24"/>
        </w:rPr>
        <w:t>5</w:t>
      </w:r>
      <w:r w:rsidR="0034520E" w:rsidRPr="0034520E">
        <w:rPr>
          <w:rFonts w:hint="eastAsia"/>
          <w:color w:val="0070C0"/>
          <w:sz w:val="24"/>
          <w:szCs w:val="24"/>
        </w:rPr>
        <w:t>)</w:t>
      </w:r>
      <w:bookmarkEnd w:id="57"/>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4EAC0267" w14:textId="77777777" w:rsidR="00670D85" w:rsidRPr="008C2A38" w:rsidRDefault="00670D85" w:rsidP="008C2A38"/>
    <w:p w14:paraId="003FD778" w14:textId="464D7200" w:rsidR="00572A17" w:rsidRPr="00077E04" w:rsidRDefault="00D93485" w:rsidP="00D93485">
      <w:pPr>
        <w:jc w:val="center"/>
        <w:rPr>
          <w:rFonts w:cs="Times New Roman"/>
        </w:rPr>
      </w:pPr>
      <w:r w:rsidRPr="00077E04">
        <w:rPr>
          <w:noProof/>
        </w:rPr>
        <w:drawing>
          <wp:inline distT="0" distB="0" distL="0" distR="0" wp14:anchorId="241B329C" wp14:editId="181DDD9A">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A252C6D" w14:textId="1D94CFB0" w:rsidR="00556474" w:rsidRPr="00A11089" w:rsidRDefault="00AC4BAF" w:rsidP="00A11089">
      <w:pPr>
        <w:pStyle w:val="af7"/>
        <w:jc w:val="center"/>
        <w:rPr>
          <w:sz w:val="24"/>
          <w:szCs w:val="24"/>
        </w:rPr>
      </w:pPr>
      <w:bookmarkStart w:id="58" w:name="_Toc49302205"/>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6</w:t>
      </w:r>
      <w:r w:rsidR="00B75212">
        <w:rPr>
          <w:sz w:val="24"/>
          <w:szCs w:val="24"/>
        </w:rPr>
        <w:fldChar w:fldCharType="end"/>
      </w:r>
      <w:r w:rsidR="00A1203C" w:rsidRPr="00077E04">
        <w:rPr>
          <w:sz w:val="24"/>
          <w:szCs w:val="24"/>
        </w:rPr>
        <w:t xml:space="preserve"> </w:t>
      </w:r>
      <w:r w:rsidR="00921111" w:rsidRPr="0034520E">
        <w:rPr>
          <w:rFonts w:hint="eastAsia"/>
          <w:color w:val="0070C0"/>
          <w:sz w:val="24"/>
          <w:szCs w:val="24"/>
        </w:rPr>
        <w:t>各填補法相似度比較</w:t>
      </w:r>
      <w:r w:rsidR="00921111">
        <w:rPr>
          <w:rFonts w:hint="eastAsia"/>
          <w:color w:val="0070C0"/>
          <w:sz w:val="24"/>
          <w:szCs w:val="24"/>
        </w:rPr>
        <w:t>圖</w:t>
      </w:r>
      <w:r w:rsidR="00921111" w:rsidRPr="0034520E">
        <w:rPr>
          <w:rFonts w:hint="eastAsia"/>
          <w:color w:val="0070C0"/>
          <w:sz w:val="24"/>
          <w:szCs w:val="24"/>
        </w:rPr>
        <w:t xml:space="preserve"> (</w:t>
      </w:r>
      <w:r w:rsidR="00921111" w:rsidRPr="0034520E">
        <w:rPr>
          <w:color w:val="0070C0"/>
          <w:sz w:val="24"/>
          <w:szCs w:val="24"/>
        </w:rPr>
        <w:t>k=</w:t>
      </w:r>
      <w:r w:rsidR="00921111">
        <w:rPr>
          <w:rFonts w:hint="eastAsia"/>
          <w:color w:val="0070C0"/>
          <w:sz w:val="24"/>
          <w:szCs w:val="24"/>
        </w:rPr>
        <w:t>5</w:t>
      </w:r>
      <w:r w:rsidR="00921111" w:rsidRPr="0034520E">
        <w:rPr>
          <w:rFonts w:hint="eastAsia"/>
          <w:color w:val="0070C0"/>
          <w:sz w:val="24"/>
          <w:szCs w:val="24"/>
        </w:rPr>
        <w:t>)</w:t>
      </w:r>
      <w:bookmarkEnd w:id="58"/>
    </w:p>
    <w:p w14:paraId="4BD8C15C" w14:textId="3519B3D8" w:rsidR="0059045E" w:rsidRDefault="0059045E" w:rsidP="00A11089">
      <w:pPr>
        <w:pStyle w:val="af7"/>
        <w:rPr>
          <w:sz w:val="24"/>
          <w:szCs w:val="24"/>
        </w:rPr>
      </w:pPr>
    </w:p>
    <w:p w14:paraId="4E40B086" w14:textId="028333A0" w:rsidR="00077564" w:rsidRPr="00F820EA" w:rsidRDefault="000B2DD3" w:rsidP="000B2DD3">
      <w:pPr>
        <w:rPr>
          <w:rFonts w:cs="Times New Roman"/>
        </w:rPr>
      </w:pPr>
      <w:r>
        <w:tab/>
      </w:r>
      <w:r w:rsidR="00374E1C" w:rsidRPr="00AC1867">
        <w:rPr>
          <w:rFonts w:hint="eastAsia"/>
          <w:color w:val="0070C0"/>
          <w:szCs w:val="24"/>
        </w:rPr>
        <w:t>如表</w:t>
      </w:r>
      <w:r w:rsidR="00374E1C" w:rsidRPr="00AC1867">
        <w:rPr>
          <w:rFonts w:hint="eastAsia"/>
          <w:color w:val="0070C0"/>
          <w:szCs w:val="24"/>
        </w:rPr>
        <w:t>4.</w:t>
      </w:r>
      <w:r w:rsidR="00374E1C">
        <w:rPr>
          <w:rFonts w:hint="eastAsia"/>
          <w:color w:val="0070C0"/>
          <w:szCs w:val="24"/>
        </w:rPr>
        <w:t>4</w:t>
      </w:r>
      <w:r w:rsidR="00374E1C" w:rsidRPr="00AC1867">
        <w:rPr>
          <w:rFonts w:hint="eastAsia"/>
          <w:color w:val="0070C0"/>
          <w:szCs w:val="24"/>
        </w:rPr>
        <w:t>所示</w:t>
      </w:r>
      <w:r w:rsidR="00374E1C">
        <w:rPr>
          <w:rFonts w:hint="eastAsia"/>
          <w:color w:val="0070C0"/>
          <w:szCs w:val="24"/>
        </w:rPr>
        <w:t>，</w:t>
      </w:r>
      <w:r w:rsidR="00A14E9D" w:rsidRPr="00D15DC4">
        <w:rPr>
          <w:rFonts w:cs="Times New Roman"/>
          <w:color w:val="0070C0"/>
        </w:rPr>
        <w:t>當</w:t>
      </w:r>
      <w:r w:rsidR="00A14E9D" w:rsidRPr="00D15DC4">
        <w:rPr>
          <w:rFonts w:cs="Times New Roman"/>
          <w:color w:val="0070C0"/>
        </w:rPr>
        <w:t>k=13</w:t>
      </w:r>
      <w:r w:rsidR="00A14E9D" w:rsidRPr="00D15DC4">
        <w:rPr>
          <w:rFonts w:cs="Times New Roman"/>
          <w:color w:val="0070C0"/>
        </w:rPr>
        <w:t>時，各填補法所產生的天際線與原天際線的相似度</w:t>
      </w:r>
      <w:r w:rsidR="00A173BF" w:rsidRPr="00D15DC4">
        <w:rPr>
          <w:rFonts w:cs="Times New Roman"/>
          <w:color w:val="0070C0"/>
        </w:rPr>
        <w:t>。</w:t>
      </w:r>
      <w:r w:rsidR="005E4501" w:rsidRPr="00D15DC4">
        <w:rPr>
          <w:rFonts w:cs="Times New Roman"/>
          <w:color w:val="0070C0"/>
        </w:rPr>
        <w:t>原始</w:t>
      </w:r>
      <w:r w:rsidR="005E4501" w:rsidRPr="00D15DC4">
        <w:rPr>
          <w:rFonts w:cs="Times New Roman"/>
          <w:color w:val="0070C0"/>
        </w:rPr>
        <w:t>k</w:t>
      </w:r>
      <w:r w:rsidR="005E4501" w:rsidRPr="00D15DC4">
        <w:rPr>
          <w:rFonts w:cs="Times New Roman"/>
          <w:color w:val="0070C0"/>
        </w:rPr>
        <w:t>鄰近點填補法</w:t>
      </w:r>
      <w:r w:rsidR="00D839A2" w:rsidRPr="00D15DC4">
        <w:rPr>
          <w:rFonts w:cs="Times New Roman"/>
          <w:color w:val="0070C0"/>
        </w:rPr>
        <w:t>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D839A2" w:rsidRPr="00F820EA">
        <w:rPr>
          <w:rFonts w:cs="Times New Roman"/>
          <w:color w:val="0070C0"/>
          <w:szCs w:val="24"/>
        </w:rPr>
        <w:t>在缺失值比例從</w:t>
      </w:r>
      <w:r w:rsidR="00D839A2" w:rsidRPr="00F820EA">
        <w:rPr>
          <w:rFonts w:cs="Times New Roman"/>
          <w:color w:val="0070C0"/>
          <w:szCs w:val="24"/>
        </w:rPr>
        <w:t>30%</w:t>
      </w:r>
      <w:r w:rsidR="00D839A2" w:rsidRPr="00F820EA">
        <w:rPr>
          <w:rFonts w:cs="Times New Roman"/>
          <w:color w:val="0070C0"/>
          <w:szCs w:val="24"/>
        </w:rPr>
        <w:t>到</w:t>
      </w:r>
      <w:r w:rsidR="00D839A2" w:rsidRPr="00F820EA">
        <w:rPr>
          <w:rFonts w:cs="Times New Roman"/>
          <w:color w:val="0070C0"/>
          <w:szCs w:val="24"/>
        </w:rPr>
        <w:t>50%</w:t>
      </w:r>
      <w:r w:rsidR="00E87801" w:rsidRPr="00F820EA">
        <w:rPr>
          <w:rFonts w:cs="Times New Roman"/>
          <w:color w:val="0070C0"/>
          <w:szCs w:val="24"/>
        </w:rPr>
        <w:t>的區間</w:t>
      </w:r>
      <w:r w:rsidR="00D839A2" w:rsidRPr="00F820EA">
        <w:rPr>
          <w:rFonts w:cs="Times New Roman"/>
          <w:color w:val="0070C0"/>
          <w:szCs w:val="24"/>
        </w:rPr>
        <w:t>以及從</w:t>
      </w:r>
      <w:r w:rsidR="00D839A2" w:rsidRPr="00F820EA">
        <w:rPr>
          <w:rFonts w:cs="Times New Roman"/>
          <w:color w:val="0070C0"/>
          <w:szCs w:val="24"/>
        </w:rPr>
        <w:t>50%</w:t>
      </w:r>
      <w:r w:rsidR="00D839A2" w:rsidRPr="00F820EA">
        <w:rPr>
          <w:rFonts w:cs="Times New Roman"/>
          <w:color w:val="0070C0"/>
          <w:szCs w:val="24"/>
        </w:rPr>
        <w:t>到</w:t>
      </w:r>
      <w:r w:rsidR="00D839A2" w:rsidRPr="00F820EA">
        <w:rPr>
          <w:rFonts w:cs="Times New Roman"/>
          <w:color w:val="0070C0"/>
          <w:szCs w:val="24"/>
        </w:rPr>
        <w:t>90%</w:t>
      </w:r>
      <w:r w:rsidR="00E87801" w:rsidRPr="00F820EA">
        <w:rPr>
          <w:rFonts w:cs="Times New Roman"/>
          <w:color w:val="0070C0"/>
          <w:szCs w:val="24"/>
        </w:rPr>
        <w:t>的區間，兩者的</w:t>
      </w:r>
      <w:r w:rsidR="00D839A2" w:rsidRPr="00F820EA">
        <w:rPr>
          <w:rFonts w:cs="Times New Roman"/>
          <w:color w:val="0070C0"/>
          <w:szCs w:val="24"/>
        </w:rPr>
        <w:t>相似度</w:t>
      </w:r>
      <w:r w:rsidR="00AF5FF1" w:rsidRPr="00F820EA">
        <w:rPr>
          <w:rFonts w:cs="Times New Roman"/>
          <w:color w:val="0070C0"/>
          <w:szCs w:val="24"/>
        </w:rPr>
        <w:t>分別從</w:t>
      </w:r>
      <w:r w:rsidR="00AF5FF1" w:rsidRPr="00F820EA">
        <w:rPr>
          <w:rFonts w:cs="Times New Roman"/>
          <w:color w:val="0070C0"/>
          <w:szCs w:val="24"/>
        </w:rPr>
        <w:t>75%</w:t>
      </w:r>
      <w:r w:rsidR="00AF5FF1" w:rsidRPr="00F820EA">
        <w:rPr>
          <w:rFonts w:cs="Times New Roman"/>
          <w:color w:val="0070C0"/>
          <w:szCs w:val="24"/>
        </w:rPr>
        <w:t>與</w:t>
      </w:r>
      <w:r w:rsidR="00AF5FF1" w:rsidRPr="00F820EA">
        <w:rPr>
          <w:rFonts w:cs="Times New Roman"/>
          <w:color w:val="0070C0"/>
          <w:szCs w:val="24"/>
        </w:rPr>
        <w:t>81.8%</w:t>
      </w:r>
      <w:r w:rsidR="00F820EA">
        <w:rPr>
          <w:rFonts w:cs="Times New Roman" w:hint="eastAsia"/>
          <w:color w:val="0070C0"/>
          <w:szCs w:val="24"/>
        </w:rPr>
        <w:t>下</w:t>
      </w:r>
      <w:r w:rsidR="00AF5FF1" w:rsidRPr="00F820EA">
        <w:rPr>
          <w:rFonts w:cs="Times New Roman"/>
          <w:color w:val="0070C0"/>
          <w:szCs w:val="24"/>
        </w:rPr>
        <w:t>降至</w:t>
      </w:r>
      <w:r w:rsidR="00F820EA">
        <w:rPr>
          <w:rFonts w:cs="Times New Roman" w:hint="eastAsia"/>
          <w:color w:val="0070C0"/>
          <w:szCs w:val="24"/>
        </w:rPr>
        <w:t>1</w:t>
      </w:r>
      <w:r w:rsidR="00E87801" w:rsidRPr="00F820EA">
        <w:rPr>
          <w:rFonts w:cs="Times New Roman"/>
          <w:color w:val="0070C0"/>
          <w:szCs w:val="24"/>
        </w:rPr>
        <w:t>8.1%</w:t>
      </w:r>
      <w:r w:rsidR="00F820EA" w:rsidRPr="00F820EA">
        <w:rPr>
          <w:rFonts w:cs="Times New Roman"/>
          <w:color w:val="0070C0"/>
          <w:szCs w:val="24"/>
        </w:rPr>
        <w:t>。</w:t>
      </w:r>
      <w:r w:rsidR="00F820EA">
        <w:rPr>
          <w:rFonts w:cs="Times New Roman" w:hint="eastAsia"/>
          <w:color w:val="0070C0"/>
          <w:szCs w:val="24"/>
        </w:rPr>
        <w:t>反觀本研究提出的</w:t>
      </w:r>
      <w:proofErr w:type="spellStart"/>
      <w:r w:rsidR="00121812">
        <w:rPr>
          <w:rFonts w:hint="eastAsia"/>
          <w:color w:val="0070C0"/>
          <w:szCs w:val="24"/>
        </w:rPr>
        <w:t>s</w:t>
      </w:r>
      <w:r w:rsidR="00121812">
        <w:rPr>
          <w:color w:val="0070C0"/>
          <w:szCs w:val="24"/>
        </w:rPr>
        <w:t>k</w:t>
      </w:r>
      <w:proofErr w:type="spellEnd"/>
      <w:r w:rsidR="00121812">
        <w:rPr>
          <w:color w:val="0070C0"/>
          <w:szCs w:val="24"/>
        </w:rPr>
        <w:t>-NN imputation</w:t>
      </w:r>
      <w:r w:rsidR="00121812">
        <w:rPr>
          <w:rFonts w:hint="eastAsia"/>
          <w:color w:val="0070C0"/>
          <w:szCs w:val="24"/>
        </w:rPr>
        <w:t>填補法</w:t>
      </w:r>
      <w:r w:rsidR="00EF421D">
        <w:rPr>
          <w:rFonts w:cs="Times New Roman" w:hint="eastAsia"/>
          <w:color w:val="0070C0"/>
          <w:szCs w:val="24"/>
        </w:rPr>
        <w:t>，除了</w:t>
      </w:r>
      <w:r w:rsidR="00EF421D">
        <w:rPr>
          <w:rFonts w:cs="Times New Roman" w:hint="eastAsia"/>
          <w:color w:val="0070C0"/>
          <w:szCs w:val="24"/>
        </w:rPr>
        <w:t>40%</w:t>
      </w:r>
      <w:r w:rsidR="00EF421D">
        <w:rPr>
          <w:rFonts w:cs="Times New Roman" w:hint="eastAsia"/>
          <w:color w:val="0070C0"/>
          <w:szCs w:val="24"/>
        </w:rPr>
        <w:t>缺失值比例相似度</w:t>
      </w:r>
      <w:r w:rsidR="00EF421D">
        <w:rPr>
          <w:rFonts w:cs="Times New Roman" w:hint="eastAsia"/>
          <w:color w:val="0070C0"/>
          <w:szCs w:val="24"/>
        </w:rPr>
        <w:t>45.4%</w:t>
      </w:r>
      <w:proofErr w:type="gramStart"/>
      <w:r w:rsidR="00EF421D">
        <w:rPr>
          <w:rFonts w:cs="Times New Roman" w:hint="eastAsia"/>
          <w:color w:val="0070C0"/>
          <w:szCs w:val="24"/>
        </w:rPr>
        <w:t>以外，</w:t>
      </w:r>
      <w:proofErr w:type="gramEnd"/>
      <w:r w:rsidR="00EF421D">
        <w:rPr>
          <w:rFonts w:cs="Times New Roman" w:hint="eastAsia"/>
          <w:color w:val="0070C0"/>
          <w:szCs w:val="24"/>
        </w:rPr>
        <w:t>其他情形下幾乎都維持在</w:t>
      </w:r>
      <w:r w:rsidR="00EF421D">
        <w:rPr>
          <w:rFonts w:cs="Times New Roman" w:hint="eastAsia"/>
          <w:color w:val="0070C0"/>
          <w:szCs w:val="24"/>
        </w:rPr>
        <w:t>70%</w:t>
      </w:r>
      <w:r w:rsidR="00EF421D">
        <w:rPr>
          <w:rFonts w:cs="Times New Roman" w:hint="eastAsia"/>
          <w:color w:val="0070C0"/>
          <w:szCs w:val="24"/>
        </w:rPr>
        <w:t>以上的相似度</w:t>
      </w:r>
      <w:r w:rsidR="00A12230">
        <w:rPr>
          <w:rFonts w:cs="Times New Roman" w:hint="eastAsia"/>
          <w:color w:val="0070C0"/>
          <w:szCs w:val="24"/>
        </w:rPr>
        <w:t>。</w:t>
      </w:r>
      <w:r w:rsidR="005B62E6">
        <w:rPr>
          <w:rFonts w:cs="Times New Roman" w:hint="eastAsia"/>
          <w:color w:val="0070C0"/>
          <w:szCs w:val="24"/>
        </w:rPr>
        <w:t>表示高缺失值比例時所觸發的</w:t>
      </w:r>
      <w:proofErr w:type="gramStart"/>
      <w:r w:rsidR="005B62E6">
        <w:rPr>
          <w:rFonts w:cs="Times New Roman" w:hint="eastAsia"/>
          <w:color w:val="0070C0"/>
          <w:szCs w:val="24"/>
        </w:rPr>
        <w:t>採</w:t>
      </w:r>
      <w:proofErr w:type="gramEnd"/>
      <w:r w:rsidR="005B62E6">
        <w:rPr>
          <w:rFonts w:cs="Times New Roman" w:hint="eastAsia"/>
          <w:color w:val="0070C0"/>
          <w:szCs w:val="24"/>
        </w:rPr>
        <w:t>樣機制有其效果。</w:t>
      </w:r>
    </w:p>
    <w:p w14:paraId="71FAA639" w14:textId="77777777" w:rsidR="00077564" w:rsidRPr="00F820EA" w:rsidRDefault="00077564" w:rsidP="000B2DD3">
      <w:pPr>
        <w:rPr>
          <w:rFonts w:cs="Times New Roman"/>
        </w:rPr>
      </w:pPr>
    </w:p>
    <w:p w14:paraId="3DA22F77" w14:textId="1513C42A" w:rsidR="003739B3" w:rsidRPr="00077E04" w:rsidRDefault="00823D36" w:rsidP="0064629F">
      <w:pPr>
        <w:pStyle w:val="af7"/>
        <w:jc w:val="center"/>
        <w:rPr>
          <w:sz w:val="24"/>
          <w:szCs w:val="24"/>
        </w:rPr>
      </w:pPr>
      <w:bookmarkStart w:id="59" w:name="_Toc49302216"/>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9C4C21">
        <w:rPr>
          <w:noProof/>
          <w:sz w:val="24"/>
          <w:szCs w:val="24"/>
        </w:rPr>
        <w:t>4</w:t>
      </w:r>
      <w:r w:rsidR="009C4C21">
        <w:rPr>
          <w:sz w:val="24"/>
          <w:szCs w:val="24"/>
        </w:rPr>
        <w:fldChar w:fldCharType="end"/>
      </w:r>
      <w:r w:rsidR="0064629F" w:rsidRPr="00077E04">
        <w:rPr>
          <w:rFonts w:hint="eastAsia"/>
          <w:sz w:val="24"/>
          <w:szCs w:val="24"/>
        </w:rPr>
        <w:t xml:space="preserve"> </w:t>
      </w:r>
      <w:r w:rsidR="0034520E" w:rsidRPr="0034520E">
        <w:rPr>
          <w:rFonts w:hint="eastAsia"/>
          <w:color w:val="0070C0"/>
          <w:sz w:val="24"/>
          <w:szCs w:val="24"/>
        </w:rPr>
        <w:t>各填補法相似度比較表</w:t>
      </w:r>
      <w:r w:rsidR="0034520E" w:rsidRPr="0034520E">
        <w:rPr>
          <w:rFonts w:hint="eastAsia"/>
          <w:color w:val="0070C0"/>
          <w:sz w:val="24"/>
          <w:szCs w:val="24"/>
        </w:rPr>
        <w:t xml:space="preserve"> (</w:t>
      </w:r>
      <w:r w:rsidR="0034520E" w:rsidRPr="0034520E">
        <w:rPr>
          <w:color w:val="0070C0"/>
          <w:sz w:val="24"/>
          <w:szCs w:val="24"/>
        </w:rPr>
        <w:t>k=1</w:t>
      </w:r>
      <w:r w:rsidR="0034520E">
        <w:rPr>
          <w:rFonts w:hint="eastAsia"/>
          <w:color w:val="0070C0"/>
          <w:sz w:val="24"/>
          <w:szCs w:val="24"/>
        </w:rPr>
        <w:t>3</w:t>
      </w:r>
      <w:r w:rsidR="0034520E" w:rsidRPr="0034520E">
        <w:rPr>
          <w:rFonts w:hint="eastAsia"/>
          <w:color w:val="0070C0"/>
          <w:sz w:val="24"/>
          <w:szCs w:val="24"/>
        </w:rPr>
        <w:t>)</w:t>
      </w:r>
      <w:bookmarkEnd w:id="59"/>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3ABE3D45" w14:textId="3CDB93BC" w:rsidR="008B28FF" w:rsidRDefault="008B28FF" w:rsidP="008B28FF"/>
    <w:p w14:paraId="4889937C" w14:textId="7011E93A" w:rsidR="00147971" w:rsidRDefault="003B69A5" w:rsidP="008B28FF">
      <w:r>
        <w:tab/>
      </w:r>
      <w:r w:rsidRPr="00F4656C">
        <w:rPr>
          <w:rFonts w:hint="eastAsia"/>
          <w:color w:val="0070C0"/>
        </w:rPr>
        <w:t>圖</w:t>
      </w:r>
      <w:r w:rsidRPr="00F4656C">
        <w:rPr>
          <w:rFonts w:hint="eastAsia"/>
          <w:color w:val="0070C0"/>
        </w:rPr>
        <w:t>4.7</w:t>
      </w:r>
      <w:r w:rsidR="00605A41">
        <w:rPr>
          <w:rFonts w:hint="eastAsia"/>
          <w:color w:val="0070C0"/>
        </w:rPr>
        <w:t>顯示</w:t>
      </w:r>
      <w:r w:rsidRPr="00F4656C">
        <w:rPr>
          <w:rFonts w:hint="eastAsia"/>
          <w:color w:val="0070C0"/>
        </w:rPr>
        <w:t>，</w:t>
      </w:r>
      <w:r w:rsidR="00623DFA" w:rsidRPr="00F4656C">
        <w:rPr>
          <w:rFonts w:hint="eastAsia"/>
          <w:color w:val="0070C0"/>
        </w:rPr>
        <w:t>在缺失值比例</w:t>
      </w:r>
      <w:r w:rsidR="00623DFA" w:rsidRPr="00F4656C">
        <w:rPr>
          <w:rFonts w:hint="eastAsia"/>
          <w:color w:val="0070C0"/>
        </w:rPr>
        <w:t>30%</w:t>
      </w:r>
      <w:r w:rsidR="00623DFA" w:rsidRPr="00F4656C">
        <w:rPr>
          <w:rFonts w:hint="eastAsia"/>
          <w:color w:val="0070C0"/>
        </w:rPr>
        <w:t>以下時，</w:t>
      </w:r>
      <w:proofErr w:type="spellStart"/>
      <w:r w:rsidR="0058381B" w:rsidRPr="00317002">
        <w:rPr>
          <w:rFonts w:hint="eastAsia"/>
          <w:color w:val="0070C0"/>
          <w:szCs w:val="24"/>
        </w:rPr>
        <w:t>s</w:t>
      </w:r>
      <w:r w:rsidR="0058381B" w:rsidRPr="00317002">
        <w:rPr>
          <w:color w:val="0070C0"/>
          <w:szCs w:val="24"/>
        </w:rPr>
        <w:t>k</w:t>
      </w:r>
      <w:proofErr w:type="spellEnd"/>
      <w:r w:rsidR="0058381B" w:rsidRPr="00317002">
        <w:rPr>
          <w:color w:val="0070C0"/>
          <w:szCs w:val="24"/>
        </w:rPr>
        <w:t>-NN</w:t>
      </w:r>
      <w:r w:rsidR="0058381B" w:rsidRPr="00317002">
        <w:rPr>
          <w:rFonts w:hint="eastAsia"/>
          <w:color w:val="0070C0"/>
          <w:szCs w:val="24"/>
        </w:rPr>
        <w:t xml:space="preserve"> </w:t>
      </w:r>
      <w:r w:rsidR="0058381B" w:rsidRPr="00317002">
        <w:rPr>
          <w:color w:val="0070C0"/>
          <w:szCs w:val="24"/>
        </w:rPr>
        <w:t>imputation</w:t>
      </w:r>
      <w:r w:rsidR="0058381B" w:rsidRPr="00317002">
        <w:rPr>
          <w:rFonts w:hint="eastAsia"/>
          <w:color w:val="0070C0"/>
          <w:szCs w:val="24"/>
        </w:rPr>
        <w:t>填補法</w:t>
      </w:r>
      <w:r w:rsidR="00623DFA" w:rsidRPr="00F4656C">
        <w:rPr>
          <w:rFonts w:hint="eastAsia"/>
          <w:color w:val="0070C0"/>
        </w:rPr>
        <w:t>幾乎與原始</w:t>
      </w:r>
      <w:r w:rsidR="00623DFA" w:rsidRPr="00F4656C">
        <w:rPr>
          <w:rFonts w:hint="eastAsia"/>
          <w:color w:val="0070C0"/>
        </w:rPr>
        <w:t>k</w:t>
      </w:r>
      <w:r w:rsidR="00623DFA" w:rsidRPr="00F4656C">
        <w:rPr>
          <w:rFonts w:hint="eastAsia"/>
          <w:color w:val="0070C0"/>
        </w:rPr>
        <w:t>鄰近填補法無異</w:t>
      </w:r>
      <w:r w:rsidR="006909C1" w:rsidRPr="00F4656C">
        <w:rPr>
          <w:rFonts w:hint="eastAsia"/>
          <w:color w:val="0070C0"/>
        </w:rPr>
        <w:t>。</w:t>
      </w:r>
      <w:r w:rsidR="00623DFA" w:rsidRPr="00F4656C">
        <w:rPr>
          <w:rFonts w:hint="eastAsia"/>
          <w:color w:val="0070C0"/>
        </w:rPr>
        <w:t>原因是此時可以參考的鄰近點足夠多且缺失值比例不高</w:t>
      </w:r>
      <w:r w:rsidR="009E5497" w:rsidRPr="00F4656C">
        <w:rPr>
          <w:rFonts w:hint="eastAsia"/>
          <w:color w:val="0070C0"/>
        </w:rPr>
        <w:t>，加上</w:t>
      </w:r>
      <w:r w:rsidR="009E5497" w:rsidRPr="00F4656C">
        <w:rPr>
          <w:color w:val="0070C0"/>
        </w:rPr>
        <w:t>k</w:t>
      </w:r>
      <w:r w:rsidR="009E5497" w:rsidRPr="00F4656C">
        <w:rPr>
          <w:rFonts w:hint="eastAsia"/>
          <w:color w:val="0070C0"/>
        </w:rPr>
        <w:t>值夠大因此不易觸發</w:t>
      </w:r>
      <w:proofErr w:type="gramStart"/>
      <w:r w:rsidR="009E5497" w:rsidRPr="00F4656C">
        <w:rPr>
          <w:rFonts w:hint="eastAsia"/>
          <w:color w:val="0070C0"/>
        </w:rPr>
        <w:t>採</w:t>
      </w:r>
      <w:proofErr w:type="gramEnd"/>
      <w:r w:rsidR="009E5497" w:rsidRPr="00F4656C">
        <w:rPr>
          <w:rFonts w:hint="eastAsia"/>
          <w:color w:val="0070C0"/>
        </w:rPr>
        <w:t>樣機制</w:t>
      </w:r>
      <w:r w:rsidR="006909C1" w:rsidRPr="00F4656C">
        <w:rPr>
          <w:rFonts w:hint="eastAsia"/>
          <w:color w:val="0070C0"/>
        </w:rPr>
        <w:t>，使得</w:t>
      </w:r>
      <w:proofErr w:type="spellStart"/>
      <w:r w:rsidR="0058381B" w:rsidRPr="00317002">
        <w:rPr>
          <w:rFonts w:hint="eastAsia"/>
          <w:color w:val="0070C0"/>
          <w:szCs w:val="24"/>
        </w:rPr>
        <w:t>s</w:t>
      </w:r>
      <w:r w:rsidR="0058381B" w:rsidRPr="00317002">
        <w:rPr>
          <w:color w:val="0070C0"/>
          <w:szCs w:val="24"/>
        </w:rPr>
        <w:t>k</w:t>
      </w:r>
      <w:proofErr w:type="spellEnd"/>
      <w:r w:rsidR="0058381B" w:rsidRPr="00317002">
        <w:rPr>
          <w:color w:val="0070C0"/>
          <w:szCs w:val="24"/>
        </w:rPr>
        <w:t>-NN</w:t>
      </w:r>
      <w:r w:rsidR="0058381B" w:rsidRPr="00317002">
        <w:rPr>
          <w:rFonts w:hint="eastAsia"/>
          <w:color w:val="0070C0"/>
          <w:szCs w:val="24"/>
        </w:rPr>
        <w:t xml:space="preserve"> </w:t>
      </w:r>
      <w:r w:rsidR="0058381B" w:rsidRPr="00317002">
        <w:rPr>
          <w:color w:val="0070C0"/>
          <w:szCs w:val="24"/>
        </w:rPr>
        <w:t>imputation</w:t>
      </w:r>
      <w:r w:rsidR="0058381B" w:rsidRPr="00317002">
        <w:rPr>
          <w:rFonts w:hint="eastAsia"/>
          <w:color w:val="0070C0"/>
          <w:szCs w:val="24"/>
        </w:rPr>
        <w:t>填補法</w:t>
      </w:r>
      <w:r w:rsidR="00EF468D" w:rsidRPr="00F4656C">
        <w:rPr>
          <w:rFonts w:hint="eastAsia"/>
          <w:color w:val="0070C0"/>
        </w:rPr>
        <w:t>所計算值與原始</w:t>
      </w:r>
      <w:r w:rsidR="00EF468D" w:rsidRPr="00F4656C">
        <w:rPr>
          <w:rFonts w:hint="eastAsia"/>
          <w:color w:val="0070C0"/>
        </w:rPr>
        <w:t>k</w:t>
      </w:r>
      <w:r w:rsidR="00EF468D" w:rsidRPr="00F4656C">
        <w:rPr>
          <w:rFonts w:hint="eastAsia"/>
          <w:color w:val="0070C0"/>
        </w:rPr>
        <w:t>鄰近填補法大部分都一樣。</w:t>
      </w:r>
      <w:r w:rsidR="00EF5D87" w:rsidRPr="00F4656C">
        <w:rPr>
          <w:rFonts w:hint="eastAsia"/>
          <w:color w:val="0070C0"/>
        </w:rPr>
        <w:t>並且</w:t>
      </w:r>
      <w:r w:rsidR="00162F3F" w:rsidRPr="00F4656C">
        <w:rPr>
          <w:rFonts w:hint="eastAsia"/>
          <w:color w:val="0070C0"/>
        </w:rPr>
        <w:t>由圖</w:t>
      </w:r>
      <w:r w:rsidR="00162F3F" w:rsidRPr="00F4656C">
        <w:rPr>
          <w:rFonts w:hint="eastAsia"/>
          <w:color w:val="0070C0"/>
        </w:rPr>
        <w:t>4.7</w:t>
      </w:r>
      <w:r w:rsidR="00147971" w:rsidRPr="00F4656C">
        <w:rPr>
          <w:rFonts w:hint="eastAsia"/>
          <w:color w:val="0070C0"/>
        </w:rPr>
        <w:t>可以發現，缺失值比例</w:t>
      </w:r>
      <w:r w:rsidR="006E1481" w:rsidRPr="00F4656C">
        <w:rPr>
          <w:rFonts w:hint="eastAsia"/>
          <w:color w:val="0070C0"/>
        </w:rPr>
        <w:t>大於</w:t>
      </w:r>
      <w:r w:rsidR="00147971" w:rsidRPr="00F4656C">
        <w:rPr>
          <w:rFonts w:hint="eastAsia"/>
          <w:color w:val="0070C0"/>
        </w:rPr>
        <w:t>55%</w:t>
      </w:r>
      <w:r w:rsidR="006E1481" w:rsidRPr="00F4656C">
        <w:rPr>
          <w:rFonts w:hint="eastAsia"/>
          <w:color w:val="0070C0"/>
        </w:rPr>
        <w:t>之後</w:t>
      </w:r>
      <w:proofErr w:type="spellStart"/>
      <w:r w:rsidR="0058381B" w:rsidRPr="00317002">
        <w:rPr>
          <w:rFonts w:hint="eastAsia"/>
          <w:color w:val="0070C0"/>
          <w:szCs w:val="24"/>
        </w:rPr>
        <w:t>s</w:t>
      </w:r>
      <w:r w:rsidR="0058381B" w:rsidRPr="00317002">
        <w:rPr>
          <w:color w:val="0070C0"/>
          <w:szCs w:val="24"/>
        </w:rPr>
        <w:t>k</w:t>
      </w:r>
      <w:proofErr w:type="spellEnd"/>
      <w:r w:rsidR="0058381B" w:rsidRPr="00317002">
        <w:rPr>
          <w:color w:val="0070C0"/>
          <w:szCs w:val="24"/>
        </w:rPr>
        <w:t>-NN</w:t>
      </w:r>
      <w:r w:rsidR="0058381B" w:rsidRPr="00317002">
        <w:rPr>
          <w:rFonts w:hint="eastAsia"/>
          <w:color w:val="0070C0"/>
          <w:szCs w:val="24"/>
        </w:rPr>
        <w:t xml:space="preserve"> </w:t>
      </w:r>
      <w:r w:rsidR="0058381B" w:rsidRPr="00317002">
        <w:rPr>
          <w:color w:val="0070C0"/>
          <w:szCs w:val="24"/>
        </w:rPr>
        <w:t>imputation</w:t>
      </w:r>
      <w:r w:rsidR="0058381B" w:rsidRPr="00317002">
        <w:rPr>
          <w:rFonts w:hint="eastAsia"/>
          <w:color w:val="0070C0"/>
          <w:szCs w:val="24"/>
        </w:rPr>
        <w:t>填補法</w:t>
      </w:r>
      <w:r w:rsidR="00C701F1" w:rsidRPr="00F4656C">
        <w:rPr>
          <w:rFonts w:hint="eastAsia"/>
          <w:color w:val="0070C0"/>
        </w:rPr>
        <w:t>與其他兩者</w:t>
      </w:r>
      <w:r w:rsidR="00A96F3F" w:rsidRPr="00F4656C">
        <w:rPr>
          <w:rFonts w:hint="eastAsia"/>
          <w:color w:val="0070C0"/>
        </w:rPr>
        <w:t>開始</w:t>
      </w:r>
      <w:r w:rsidR="00C701F1" w:rsidRPr="00F4656C">
        <w:rPr>
          <w:rFonts w:hint="eastAsia"/>
          <w:color w:val="0070C0"/>
          <w:szCs w:val="24"/>
        </w:rPr>
        <w:t>有顯著的差異</w:t>
      </w:r>
      <w:r w:rsidR="006E1481" w:rsidRPr="00F4656C">
        <w:rPr>
          <w:rFonts w:hint="eastAsia"/>
          <w:color w:val="0070C0"/>
        </w:rPr>
        <w:t>，原始</w:t>
      </w:r>
      <w:r w:rsidR="006E1481" w:rsidRPr="00F4656C">
        <w:rPr>
          <w:rFonts w:hint="eastAsia"/>
          <w:color w:val="0070C0"/>
        </w:rPr>
        <w:t>k</w:t>
      </w:r>
      <w:r w:rsidR="006E1481" w:rsidRPr="00F4656C">
        <w:rPr>
          <w:rFonts w:hint="eastAsia"/>
          <w:color w:val="0070C0"/>
        </w:rPr>
        <w:t>鄰近填補法與</w:t>
      </w:r>
      <w:r w:rsidR="00831C8B" w:rsidRPr="00397810">
        <w:rPr>
          <w:rFonts w:hint="eastAsia"/>
          <w:color w:val="0070C0"/>
          <w:szCs w:val="24"/>
        </w:rPr>
        <w:t>權重型</w:t>
      </w:r>
      <w:r w:rsidR="00831C8B" w:rsidRPr="00397810">
        <w:rPr>
          <w:rFonts w:hint="eastAsia"/>
          <w:color w:val="0070C0"/>
          <w:szCs w:val="24"/>
        </w:rPr>
        <w:t>k</w:t>
      </w:r>
      <w:r w:rsidR="00831C8B" w:rsidRPr="00397810">
        <w:rPr>
          <w:rFonts w:hint="eastAsia"/>
          <w:color w:val="0070C0"/>
          <w:szCs w:val="24"/>
        </w:rPr>
        <w:t>鄰近點填補法</w:t>
      </w:r>
      <w:r w:rsidR="006E1481" w:rsidRPr="00F4656C">
        <w:rPr>
          <w:rFonts w:hint="eastAsia"/>
          <w:color w:val="0070C0"/>
          <w:szCs w:val="24"/>
        </w:rPr>
        <w:t>的相似度幾乎呈</w:t>
      </w:r>
      <w:r w:rsidR="00572869" w:rsidRPr="00F4656C">
        <w:rPr>
          <w:rFonts w:hint="eastAsia"/>
          <w:color w:val="0070C0"/>
          <w:szCs w:val="24"/>
        </w:rPr>
        <w:t>現</w:t>
      </w:r>
      <w:r w:rsidR="006E1481" w:rsidRPr="00F4656C">
        <w:rPr>
          <w:rFonts w:hint="eastAsia"/>
          <w:color w:val="0070C0"/>
          <w:szCs w:val="24"/>
        </w:rPr>
        <w:t>嚴格下降</w:t>
      </w:r>
      <w:r w:rsidR="00EF5D87" w:rsidRPr="00F4656C">
        <w:rPr>
          <w:rFonts w:hint="eastAsia"/>
          <w:color w:val="0070C0"/>
          <w:szCs w:val="24"/>
        </w:rPr>
        <w:t>趨勢，但</w:t>
      </w:r>
      <w:proofErr w:type="spellStart"/>
      <w:r w:rsidR="0058381B" w:rsidRPr="00317002">
        <w:rPr>
          <w:rFonts w:hint="eastAsia"/>
          <w:color w:val="0070C0"/>
          <w:szCs w:val="24"/>
        </w:rPr>
        <w:t>s</w:t>
      </w:r>
      <w:r w:rsidR="0058381B" w:rsidRPr="00317002">
        <w:rPr>
          <w:color w:val="0070C0"/>
          <w:szCs w:val="24"/>
        </w:rPr>
        <w:t>k</w:t>
      </w:r>
      <w:proofErr w:type="spellEnd"/>
      <w:r w:rsidR="0058381B" w:rsidRPr="00317002">
        <w:rPr>
          <w:color w:val="0070C0"/>
          <w:szCs w:val="24"/>
        </w:rPr>
        <w:t>-NN</w:t>
      </w:r>
      <w:r w:rsidR="0058381B" w:rsidRPr="00317002">
        <w:rPr>
          <w:rFonts w:hint="eastAsia"/>
          <w:color w:val="0070C0"/>
          <w:szCs w:val="24"/>
        </w:rPr>
        <w:t xml:space="preserve"> </w:t>
      </w:r>
      <w:r w:rsidR="0058381B" w:rsidRPr="00317002">
        <w:rPr>
          <w:color w:val="0070C0"/>
          <w:szCs w:val="24"/>
        </w:rPr>
        <w:t>imputation</w:t>
      </w:r>
      <w:r w:rsidR="0058381B" w:rsidRPr="00317002">
        <w:rPr>
          <w:rFonts w:hint="eastAsia"/>
          <w:color w:val="0070C0"/>
          <w:szCs w:val="24"/>
        </w:rPr>
        <w:t>填補法</w:t>
      </w:r>
      <w:r w:rsidR="00A25D6D" w:rsidRPr="00F4656C">
        <w:rPr>
          <w:rFonts w:hint="eastAsia"/>
          <w:color w:val="0070C0"/>
          <w:szCs w:val="24"/>
        </w:rPr>
        <w:t>仍然維持在</w:t>
      </w:r>
      <w:r w:rsidR="00A25D6D" w:rsidRPr="00F4656C">
        <w:rPr>
          <w:rFonts w:hint="eastAsia"/>
          <w:color w:val="0070C0"/>
          <w:szCs w:val="24"/>
        </w:rPr>
        <w:t>60%</w:t>
      </w:r>
      <w:r w:rsidR="00A25D6D" w:rsidRPr="00F4656C">
        <w:rPr>
          <w:rFonts w:hint="eastAsia"/>
          <w:color w:val="0070C0"/>
          <w:szCs w:val="24"/>
        </w:rPr>
        <w:t>至</w:t>
      </w:r>
      <w:r w:rsidR="00A25D6D" w:rsidRPr="00F4656C">
        <w:rPr>
          <w:rFonts w:hint="eastAsia"/>
          <w:color w:val="0070C0"/>
          <w:szCs w:val="24"/>
        </w:rPr>
        <w:t>80%</w:t>
      </w:r>
      <w:r w:rsidR="00A25D6D" w:rsidRPr="00F4656C">
        <w:rPr>
          <w:rFonts w:hint="eastAsia"/>
          <w:color w:val="0070C0"/>
          <w:szCs w:val="24"/>
        </w:rPr>
        <w:t>之間</w:t>
      </w:r>
      <w:r w:rsidR="006E1481">
        <w:rPr>
          <w:rFonts w:hint="eastAsia"/>
          <w:color w:val="0070C0"/>
          <w:szCs w:val="24"/>
        </w:rPr>
        <w:t>。</w:t>
      </w:r>
      <w:r w:rsidR="00C46399">
        <w:rPr>
          <w:rFonts w:hint="eastAsia"/>
          <w:color w:val="0070C0"/>
          <w:szCs w:val="24"/>
        </w:rPr>
        <w:t>由此可知即使在對於原始</w:t>
      </w:r>
      <w:r w:rsidR="00C46399">
        <w:rPr>
          <w:rFonts w:hint="eastAsia"/>
          <w:color w:val="0070C0"/>
          <w:szCs w:val="24"/>
        </w:rPr>
        <w:t>k</w:t>
      </w:r>
      <w:r w:rsidR="00C46399">
        <w:rPr>
          <w:rFonts w:hint="eastAsia"/>
          <w:color w:val="0070C0"/>
          <w:szCs w:val="24"/>
        </w:rPr>
        <w:t>鄰近填補法最有優勢的情形下</w:t>
      </w:r>
      <w:r w:rsidR="00C46399">
        <w:rPr>
          <w:rFonts w:hint="eastAsia"/>
          <w:color w:val="0070C0"/>
          <w:szCs w:val="24"/>
        </w:rPr>
        <w:t>(</w:t>
      </w:r>
      <w:r w:rsidR="00C46399">
        <w:rPr>
          <w:color w:val="0070C0"/>
          <w:szCs w:val="24"/>
        </w:rPr>
        <w:t>k=13</w:t>
      </w:r>
      <w:r w:rsidR="00C46399">
        <w:rPr>
          <w:rFonts w:hint="eastAsia"/>
          <w:color w:val="0070C0"/>
          <w:szCs w:val="24"/>
        </w:rPr>
        <w:t>)</w:t>
      </w:r>
      <w:r w:rsidR="00C46399">
        <w:rPr>
          <w:rFonts w:hint="eastAsia"/>
          <w:color w:val="0070C0"/>
          <w:szCs w:val="24"/>
        </w:rPr>
        <w:t>，在高缺失值比例</w:t>
      </w:r>
      <w:r w:rsidR="00344B2D">
        <w:rPr>
          <w:rFonts w:hint="eastAsia"/>
          <w:color w:val="0070C0"/>
          <w:szCs w:val="24"/>
        </w:rPr>
        <w:t>下本研究所提出</w:t>
      </w:r>
      <w:proofErr w:type="spellStart"/>
      <w:r w:rsidR="0058381B" w:rsidRPr="00317002">
        <w:rPr>
          <w:rFonts w:hint="eastAsia"/>
          <w:color w:val="0070C0"/>
          <w:szCs w:val="24"/>
        </w:rPr>
        <w:t>s</w:t>
      </w:r>
      <w:r w:rsidR="0058381B" w:rsidRPr="00317002">
        <w:rPr>
          <w:color w:val="0070C0"/>
          <w:szCs w:val="24"/>
        </w:rPr>
        <w:t>k</w:t>
      </w:r>
      <w:proofErr w:type="spellEnd"/>
      <w:r w:rsidR="0058381B" w:rsidRPr="00317002">
        <w:rPr>
          <w:color w:val="0070C0"/>
          <w:szCs w:val="24"/>
        </w:rPr>
        <w:t>-NN</w:t>
      </w:r>
      <w:r w:rsidR="0058381B" w:rsidRPr="00317002">
        <w:rPr>
          <w:rFonts w:hint="eastAsia"/>
          <w:color w:val="0070C0"/>
          <w:szCs w:val="24"/>
        </w:rPr>
        <w:t xml:space="preserve"> </w:t>
      </w:r>
      <w:r w:rsidR="0058381B" w:rsidRPr="00317002">
        <w:rPr>
          <w:color w:val="0070C0"/>
          <w:szCs w:val="24"/>
        </w:rPr>
        <w:t>imputation</w:t>
      </w:r>
      <w:r w:rsidR="0058381B" w:rsidRPr="00317002">
        <w:rPr>
          <w:rFonts w:hint="eastAsia"/>
          <w:color w:val="0070C0"/>
          <w:szCs w:val="24"/>
        </w:rPr>
        <w:t>填補法</w:t>
      </w:r>
      <w:r w:rsidR="00DC1C5F">
        <w:rPr>
          <w:rFonts w:hint="eastAsia"/>
          <w:color w:val="0070C0"/>
          <w:szCs w:val="24"/>
        </w:rPr>
        <w:t>對天際線的填補效果</w:t>
      </w:r>
      <w:r w:rsidR="00344B2D">
        <w:rPr>
          <w:rFonts w:hint="eastAsia"/>
          <w:color w:val="0070C0"/>
          <w:szCs w:val="24"/>
        </w:rPr>
        <w:t>明顯具有優勢。</w:t>
      </w:r>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60" w:name="_Toc44592103"/>
      <w:r w:rsidRPr="00077E04">
        <w:rPr>
          <w:noProof/>
        </w:rPr>
        <w:drawing>
          <wp:inline distT="0" distB="0" distL="0" distR="0" wp14:anchorId="30B864DE" wp14:editId="114E743F">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21FE047E" w:rsidR="001C1116" w:rsidRPr="00077E04" w:rsidRDefault="00BC4B2D" w:rsidP="00A1203C">
      <w:pPr>
        <w:pStyle w:val="af7"/>
        <w:jc w:val="center"/>
        <w:rPr>
          <w:sz w:val="24"/>
          <w:szCs w:val="24"/>
        </w:rPr>
      </w:pPr>
      <w:bookmarkStart w:id="61" w:name="_Toc49302206"/>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B75212">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B75212">
        <w:rPr>
          <w:noProof/>
          <w:sz w:val="24"/>
          <w:szCs w:val="24"/>
        </w:rPr>
        <w:t>7</w:t>
      </w:r>
      <w:r w:rsidR="00B75212">
        <w:rPr>
          <w:sz w:val="24"/>
          <w:szCs w:val="24"/>
        </w:rPr>
        <w:fldChar w:fldCharType="end"/>
      </w:r>
      <w:r w:rsidR="00A1203C" w:rsidRPr="00077E04">
        <w:rPr>
          <w:sz w:val="24"/>
          <w:szCs w:val="24"/>
        </w:rPr>
        <w:t xml:space="preserve"> </w:t>
      </w:r>
      <w:bookmarkEnd w:id="60"/>
      <w:r w:rsidR="00921111" w:rsidRPr="0034520E">
        <w:rPr>
          <w:rFonts w:hint="eastAsia"/>
          <w:color w:val="0070C0"/>
          <w:sz w:val="24"/>
          <w:szCs w:val="24"/>
        </w:rPr>
        <w:t>各填補法相似度比較</w:t>
      </w:r>
      <w:r w:rsidR="00921111">
        <w:rPr>
          <w:rFonts w:hint="eastAsia"/>
          <w:color w:val="0070C0"/>
          <w:sz w:val="24"/>
          <w:szCs w:val="24"/>
        </w:rPr>
        <w:t>圖</w:t>
      </w:r>
      <w:r w:rsidR="00921111" w:rsidRPr="0034520E">
        <w:rPr>
          <w:rFonts w:hint="eastAsia"/>
          <w:color w:val="0070C0"/>
          <w:sz w:val="24"/>
          <w:szCs w:val="24"/>
        </w:rPr>
        <w:t xml:space="preserve"> (</w:t>
      </w:r>
      <w:r w:rsidR="00921111" w:rsidRPr="0034520E">
        <w:rPr>
          <w:color w:val="0070C0"/>
          <w:sz w:val="24"/>
          <w:szCs w:val="24"/>
        </w:rPr>
        <w:t>k=1</w:t>
      </w:r>
      <w:r w:rsidR="00921111">
        <w:rPr>
          <w:rFonts w:hint="eastAsia"/>
          <w:color w:val="0070C0"/>
          <w:sz w:val="24"/>
          <w:szCs w:val="24"/>
        </w:rPr>
        <w:t>3</w:t>
      </w:r>
      <w:r w:rsidR="00921111" w:rsidRPr="0034520E">
        <w:rPr>
          <w:rFonts w:hint="eastAsia"/>
          <w:color w:val="0070C0"/>
          <w:sz w:val="24"/>
          <w:szCs w:val="24"/>
        </w:rPr>
        <w:t>)</w:t>
      </w:r>
      <w:bookmarkEnd w:id="61"/>
    </w:p>
    <w:p w14:paraId="45CE41C8" w14:textId="77777777" w:rsidR="008565FA" w:rsidRDefault="008565FA" w:rsidP="008565FA">
      <w:pPr>
        <w:rPr>
          <w:color w:val="0070C0"/>
        </w:rPr>
      </w:pPr>
    </w:p>
    <w:p w14:paraId="66228638" w14:textId="2B1B2793" w:rsidR="008565FA" w:rsidRPr="009156F9" w:rsidRDefault="008565FA" w:rsidP="008565FA">
      <w:pPr>
        <w:ind w:firstLine="480"/>
        <w:rPr>
          <w:color w:val="C45911" w:themeColor="accent2" w:themeShade="BF"/>
        </w:rPr>
      </w:pPr>
      <w:r w:rsidRPr="008565FA">
        <w:rPr>
          <w:rFonts w:hint="eastAsia"/>
          <w:color w:val="0070C0"/>
        </w:rPr>
        <w:t>本論文的方法之中有採取</w:t>
      </w:r>
      <w:proofErr w:type="gramStart"/>
      <w:r w:rsidRPr="008565FA">
        <w:rPr>
          <w:rFonts w:hint="eastAsia"/>
          <w:color w:val="0070C0"/>
        </w:rPr>
        <w:t>採</w:t>
      </w:r>
      <w:proofErr w:type="gramEnd"/>
      <w:r w:rsidRPr="008565FA">
        <w:rPr>
          <w:rFonts w:hint="eastAsia"/>
          <w:color w:val="0070C0"/>
        </w:rPr>
        <w:t>樣的機制，此機制在</w:t>
      </w:r>
      <w:r w:rsidRPr="008565FA">
        <w:rPr>
          <w:rFonts w:hint="eastAsia"/>
          <w:color w:val="0070C0"/>
        </w:rPr>
        <w:t>k</w:t>
      </w:r>
      <w:r w:rsidRPr="008565FA">
        <w:rPr>
          <w:rFonts w:hint="eastAsia"/>
          <w:color w:val="0070C0"/>
        </w:rPr>
        <w:t>值不大的時候且缺失值比例不高時會比較容易啟動，但隨著缺失比率增加下，</w:t>
      </w:r>
      <w:r w:rsidR="00302CB0">
        <w:rPr>
          <w:rFonts w:hint="eastAsia"/>
          <w:color w:val="0070C0"/>
        </w:rPr>
        <w:t>增加</w:t>
      </w:r>
      <w:r w:rsidRPr="008565FA">
        <w:rPr>
          <w:rFonts w:hint="eastAsia"/>
          <w:color w:val="0070C0"/>
        </w:rPr>
        <w:t>k</w:t>
      </w:r>
      <w:r w:rsidRPr="008565FA">
        <w:rPr>
          <w:rFonts w:hint="eastAsia"/>
          <w:color w:val="0070C0"/>
        </w:rPr>
        <w:t>值所帶來的益處會越</w:t>
      </w:r>
      <w:r w:rsidR="00CB4DE8">
        <w:rPr>
          <w:rFonts w:hint="eastAsia"/>
          <w:color w:val="0070C0"/>
        </w:rPr>
        <w:t>來越不</w:t>
      </w:r>
      <w:r w:rsidRPr="008565FA">
        <w:rPr>
          <w:rFonts w:hint="eastAsia"/>
          <w:color w:val="0070C0"/>
        </w:rPr>
        <w:t>明顯</w:t>
      </w:r>
      <w:r w:rsidR="005424B7">
        <w:rPr>
          <w:rFonts w:hint="eastAsia"/>
          <w:color w:val="0070C0"/>
        </w:rPr>
        <w:t>。</w:t>
      </w:r>
      <w:r w:rsidRPr="008565FA">
        <w:rPr>
          <w:rFonts w:hint="eastAsia"/>
          <w:color w:val="0070C0"/>
        </w:rPr>
        <w:t>而本論文中</w:t>
      </w:r>
      <w:r w:rsidR="009C5C3B">
        <w:rPr>
          <w:rFonts w:hint="eastAsia"/>
          <w:color w:val="0070C0"/>
        </w:rPr>
        <w:t>適時觸發</w:t>
      </w:r>
      <w:proofErr w:type="gramStart"/>
      <w:r w:rsidRPr="008565FA">
        <w:rPr>
          <w:rFonts w:hint="eastAsia"/>
          <w:color w:val="0070C0"/>
        </w:rPr>
        <w:t>採</w:t>
      </w:r>
      <w:proofErr w:type="gramEnd"/>
      <w:r w:rsidRPr="008565FA">
        <w:rPr>
          <w:rFonts w:hint="eastAsia"/>
          <w:color w:val="0070C0"/>
        </w:rPr>
        <w:t>樣的方式</w:t>
      </w:r>
      <w:r w:rsidR="009C5C3B">
        <w:rPr>
          <w:rFonts w:hint="eastAsia"/>
          <w:color w:val="0070C0"/>
        </w:rPr>
        <w:t>，</w:t>
      </w:r>
      <w:r w:rsidR="00682382">
        <w:rPr>
          <w:rFonts w:hint="eastAsia"/>
          <w:color w:val="0070C0"/>
        </w:rPr>
        <w:t>比</w:t>
      </w:r>
      <w:r w:rsidR="00CD5EF9">
        <w:rPr>
          <w:rFonts w:hint="eastAsia"/>
          <w:color w:val="0070C0"/>
        </w:rPr>
        <w:t>增加</w:t>
      </w:r>
      <w:r w:rsidR="00CD5EF9">
        <w:rPr>
          <w:rFonts w:hint="eastAsia"/>
          <w:color w:val="0070C0"/>
        </w:rPr>
        <w:t>k</w:t>
      </w:r>
      <w:r w:rsidR="00CD5EF9">
        <w:rPr>
          <w:rFonts w:hint="eastAsia"/>
          <w:color w:val="0070C0"/>
        </w:rPr>
        <w:t>值</w:t>
      </w:r>
      <w:r w:rsidR="009221F4">
        <w:rPr>
          <w:rFonts w:hint="eastAsia"/>
          <w:color w:val="0070C0"/>
        </w:rPr>
        <w:t>有</w:t>
      </w:r>
      <w:r w:rsidRPr="008565FA">
        <w:rPr>
          <w:rFonts w:hint="eastAsia"/>
          <w:color w:val="0070C0"/>
        </w:rPr>
        <w:t>更大</w:t>
      </w:r>
      <w:r w:rsidR="009C5C3B">
        <w:rPr>
          <w:rFonts w:hint="eastAsia"/>
          <w:color w:val="0070C0"/>
        </w:rPr>
        <w:t>的</w:t>
      </w:r>
      <w:r w:rsidRPr="008565FA">
        <w:rPr>
          <w:rFonts w:hint="eastAsia"/>
          <w:color w:val="0070C0"/>
        </w:rPr>
        <w:t>機會</w:t>
      </w:r>
      <w:r w:rsidR="00327468" w:rsidRPr="008565FA">
        <w:rPr>
          <w:rFonts w:hint="eastAsia"/>
          <w:color w:val="0070C0"/>
        </w:rPr>
        <w:t>找到</w:t>
      </w:r>
      <w:r w:rsidRPr="008565FA">
        <w:rPr>
          <w:rFonts w:hint="eastAsia"/>
          <w:color w:val="0070C0"/>
        </w:rPr>
        <w:t>有效的鄰近點。從表</w:t>
      </w:r>
      <w:r w:rsidRPr="008565FA">
        <w:rPr>
          <w:rFonts w:hint="eastAsia"/>
          <w:color w:val="0070C0"/>
        </w:rPr>
        <w:t>4.</w:t>
      </w:r>
      <w:r w:rsidR="008F3D56">
        <w:rPr>
          <w:rFonts w:hint="eastAsia"/>
          <w:color w:val="0070C0"/>
        </w:rPr>
        <w:t>2</w:t>
      </w:r>
      <w:r w:rsidRPr="008565FA">
        <w:rPr>
          <w:rFonts w:hint="eastAsia"/>
          <w:color w:val="0070C0"/>
        </w:rPr>
        <w:t>與</w:t>
      </w:r>
      <w:r w:rsidRPr="008565FA">
        <w:rPr>
          <w:rFonts w:hint="eastAsia"/>
          <w:color w:val="0070C0"/>
        </w:rPr>
        <w:t>4.</w:t>
      </w:r>
      <w:r w:rsidR="008F3D56">
        <w:rPr>
          <w:rFonts w:hint="eastAsia"/>
          <w:color w:val="0070C0"/>
        </w:rPr>
        <w:t>3</w:t>
      </w:r>
      <w:r w:rsidRPr="008565FA">
        <w:rPr>
          <w:rFonts w:hint="eastAsia"/>
          <w:color w:val="0070C0"/>
        </w:rPr>
        <w:t>中可以看出原始</w:t>
      </w:r>
      <w:r w:rsidRPr="008565FA">
        <w:rPr>
          <w:rFonts w:hint="eastAsia"/>
          <w:color w:val="0070C0"/>
        </w:rPr>
        <w:t>k</w:t>
      </w:r>
      <w:r w:rsidRPr="008565FA">
        <w:rPr>
          <w:rFonts w:hint="eastAsia"/>
          <w:color w:val="0070C0"/>
        </w:rPr>
        <w:t>鄰近點填補法從缺失比</w:t>
      </w:r>
      <w:r w:rsidR="00A46CB3">
        <w:rPr>
          <w:rFonts w:hint="eastAsia"/>
          <w:color w:val="0070C0"/>
        </w:rPr>
        <w:t>例</w:t>
      </w:r>
      <w:r w:rsidR="00F0662B">
        <w:rPr>
          <w:rFonts w:hint="eastAsia"/>
          <w:color w:val="0070C0"/>
        </w:rPr>
        <w:t>約為</w:t>
      </w:r>
      <w:r w:rsidRPr="008565FA">
        <w:rPr>
          <w:rFonts w:hint="eastAsia"/>
          <w:color w:val="0070C0"/>
        </w:rPr>
        <w:t>30%</w:t>
      </w:r>
      <w:r w:rsidRPr="008565FA">
        <w:rPr>
          <w:rFonts w:hint="eastAsia"/>
          <w:color w:val="0070C0"/>
        </w:rPr>
        <w:t>時</w:t>
      </w:r>
      <w:r w:rsidR="00F34F24">
        <w:rPr>
          <w:rFonts w:hint="eastAsia"/>
          <w:color w:val="0070C0"/>
        </w:rPr>
        <w:t>，相似度</w:t>
      </w:r>
      <w:proofErr w:type="gramStart"/>
      <w:r w:rsidRPr="008565FA">
        <w:rPr>
          <w:rFonts w:hint="eastAsia"/>
          <w:color w:val="0070C0"/>
        </w:rPr>
        <w:t>度</w:t>
      </w:r>
      <w:proofErr w:type="gramEnd"/>
      <w:r w:rsidRPr="008565FA">
        <w:rPr>
          <w:rFonts w:hint="eastAsia"/>
          <w:color w:val="0070C0"/>
        </w:rPr>
        <w:t>就開始急遽下降，雖然中間</w:t>
      </w:r>
      <w:r w:rsidR="008565B7">
        <w:rPr>
          <w:rFonts w:hint="eastAsia"/>
          <w:color w:val="0070C0"/>
        </w:rPr>
        <w:t>偶</w:t>
      </w:r>
      <w:r w:rsidRPr="008565FA">
        <w:rPr>
          <w:rFonts w:hint="eastAsia"/>
          <w:color w:val="0070C0"/>
        </w:rPr>
        <w:t>有小幅度的上升，但可看出下降</w:t>
      </w:r>
      <w:r w:rsidRPr="008565FA">
        <w:rPr>
          <w:rFonts w:hint="eastAsia"/>
          <w:color w:val="0070C0"/>
        </w:rPr>
        <w:lastRenderedPageBreak/>
        <w:t>程度在</w:t>
      </w:r>
      <w:r w:rsidR="00893532">
        <w:rPr>
          <w:rFonts w:hint="eastAsia"/>
          <w:color w:val="0070C0"/>
        </w:rPr>
        <w:t>缺失值比例</w:t>
      </w:r>
      <w:r w:rsidR="004B6B98">
        <w:rPr>
          <w:rFonts w:hint="eastAsia"/>
          <w:color w:val="0070C0"/>
        </w:rPr>
        <w:t>大於</w:t>
      </w:r>
      <w:r w:rsidRPr="008565FA">
        <w:rPr>
          <w:rFonts w:hint="eastAsia"/>
          <w:color w:val="0070C0"/>
        </w:rPr>
        <w:t>75%</w:t>
      </w:r>
      <w:r w:rsidRPr="008565FA">
        <w:rPr>
          <w:rFonts w:hint="eastAsia"/>
          <w:color w:val="0070C0"/>
        </w:rPr>
        <w:t>以後下降幅度</w:t>
      </w:r>
      <w:r w:rsidR="0086261F">
        <w:rPr>
          <w:rFonts w:hint="eastAsia"/>
          <w:color w:val="0070C0"/>
        </w:rPr>
        <w:t>加劇</w:t>
      </w:r>
      <w:r w:rsidRPr="008565FA">
        <w:rPr>
          <w:rFonts w:hint="eastAsia"/>
          <w:color w:val="0070C0"/>
        </w:rPr>
        <w:t>，表</w:t>
      </w:r>
      <w:r w:rsidRPr="008565FA">
        <w:rPr>
          <w:rFonts w:hint="eastAsia"/>
          <w:color w:val="0070C0"/>
        </w:rPr>
        <w:t>4.</w:t>
      </w:r>
      <w:r w:rsidR="0046328D">
        <w:rPr>
          <w:rFonts w:hint="eastAsia"/>
          <w:color w:val="0070C0"/>
        </w:rPr>
        <w:t>4</w:t>
      </w:r>
      <w:r w:rsidRPr="008565FA">
        <w:rPr>
          <w:rFonts w:hint="eastAsia"/>
          <w:color w:val="0070C0"/>
        </w:rPr>
        <w:t>更是提前在缺失值達</w:t>
      </w:r>
      <w:r w:rsidRPr="008565FA">
        <w:rPr>
          <w:rFonts w:hint="eastAsia"/>
          <w:color w:val="0070C0"/>
        </w:rPr>
        <w:t>55%</w:t>
      </w:r>
      <w:r w:rsidRPr="008565FA">
        <w:rPr>
          <w:rFonts w:hint="eastAsia"/>
          <w:color w:val="0070C0"/>
        </w:rPr>
        <w:t>時就開始大幅下滑，這都顯示出一現象，原始</w:t>
      </w:r>
      <w:r w:rsidRPr="008565FA">
        <w:rPr>
          <w:rFonts w:hint="eastAsia"/>
          <w:color w:val="0070C0"/>
        </w:rPr>
        <w:t>k</w:t>
      </w:r>
      <w:r w:rsidRPr="008565FA">
        <w:rPr>
          <w:rFonts w:hint="eastAsia"/>
          <w:color w:val="0070C0"/>
        </w:rPr>
        <w:t>鄰近點填補法參考鄰近點的機制，在缺失率高下無法具有穩定的填補效果。</w:t>
      </w:r>
    </w:p>
    <w:p w14:paraId="600F61E7" w14:textId="6AD6B68A" w:rsidR="008750F7" w:rsidRPr="008565FA" w:rsidRDefault="008750F7">
      <w:pPr>
        <w:widowControl/>
        <w:rPr>
          <w:rFonts w:cstheme="majorBidi"/>
          <w:b/>
          <w:bCs/>
          <w:sz w:val="32"/>
          <w:szCs w:val="48"/>
        </w:rPr>
      </w:pPr>
    </w:p>
    <w:p w14:paraId="114E4E62" w14:textId="6D1F219B" w:rsidR="00913FB8" w:rsidRPr="00077E04" w:rsidRDefault="00A93E7D" w:rsidP="00312A4E">
      <w:pPr>
        <w:pStyle w:val="2"/>
        <w:rPr>
          <w:shd w:val="clear" w:color="auto" w:fill="auto"/>
        </w:rPr>
      </w:pPr>
      <w:bookmarkStart w:id="62" w:name="_Toc49302247"/>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62"/>
    </w:p>
    <w:p w14:paraId="1B4C2F76" w14:textId="4424552B" w:rsidR="00B03859" w:rsidRDefault="00B03859" w:rsidP="001E58C6">
      <w:pPr>
        <w:ind w:firstLine="360"/>
        <w:rPr>
          <w:color w:val="C45911" w:themeColor="accent2" w:themeShade="BF"/>
        </w:rPr>
      </w:pPr>
      <w:r w:rsidRPr="0027775A">
        <w:rPr>
          <w:rFonts w:hint="eastAsia"/>
          <w:color w:val="00B050"/>
        </w:rPr>
        <w:t>[</w:t>
      </w:r>
      <w:r w:rsidRPr="0027775A">
        <w:rPr>
          <w:rFonts w:hint="eastAsia"/>
          <w:color w:val="00B050"/>
        </w:rPr>
        <w:t>已重寫</w:t>
      </w:r>
      <w:r w:rsidR="00BB43CB" w:rsidRPr="0027775A">
        <w:rPr>
          <w:rFonts w:hint="eastAsia"/>
          <w:color w:val="00B050"/>
        </w:rPr>
        <w:t>4.4</w:t>
      </w:r>
      <w:r w:rsidR="00E5316F" w:rsidRPr="0027775A">
        <w:rPr>
          <w:rFonts w:hint="eastAsia"/>
          <w:color w:val="00B050"/>
        </w:rPr>
        <w:t>全部段落</w:t>
      </w:r>
      <w:r w:rsidRPr="0027775A">
        <w:rPr>
          <w:rFonts w:hint="eastAsia"/>
          <w:color w:val="00B050"/>
        </w:rPr>
        <w:t>]</w:t>
      </w:r>
      <w:r>
        <w:rPr>
          <w:rFonts w:hint="eastAsia"/>
          <w:color w:val="C45911" w:themeColor="accent2" w:themeShade="BF"/>
        </w:rPr>
        <w:t xml:space="preserve"> </w:t>
      </w:r>
    </w:p>
    <w:p w14:paraId="703C2B2E" w14:textId="5EDE9021" w:rsidR="007C7E70" w:rsidRPr="00B03859" w:rsidRDefault="00124D33" w:rsidP="001E58C6">
      <w:pPr>
        <w:ind w:firstLine="360"/>
        <w:rPr>
          <w:color w:val="C45911" w:themeColor="accent2" w:themeShade="BF"/>
        </w:rPr>
      </w:pPr>
      <w:r w:rsidRPr="00B03859">
        <w:rPr>
          <w:rFonts w:hint="eastAsia"/>
          <w:color w:val="C45911" w:themeColor="accent2" w:themeShade="BF"/>
        </w:rPr>
        <w:t>實驗</w:t>
      </w:r>
      <w:r w:rsidR="00962A96" w:rsidRPr="00B03859">
        <w:rPr>
          <w:rFonts w:hint="eastAsia"/>
          <w:color w:val="C45911" w:themeColor="accent2" w:themeShade="BF"/>
        </w:rPr>
        <w:t>結果如</w:t>
      </w:r>
      <w:r w:rsidRPr="00B03859">
        <w:rPr>
          <w:rFonts w:hint="eastAsia"/>
          <w:color w:val="C45911" w:themeColor="accent2" w:themeShade="BF"/>
        </w:rPr>
        <w:t>圖</w:t>
      </w:r>
      <w:r w:rsidR="006A0DD7" w:rsidRPr="00B03859">
        <w:rPr>
          <w:rFonts w:hint="eastAsia"/>
          <w:color w:val="C45911" w:themeColor="accent2" w:themeShade="BF"/>
        </w:rPr>
        <w:t>4.5</w:t>
      </w:r>
      <w:r w:rsidR="006A0DD7" w:rsidRPr="00B03859">
        <w:rPr>
          <w:rFonts w:hint="eastAsia"/>
          <w:color w:val="C45911" w:themeColor="accent2" w:themeShade="BF"/>
        </w:rPr>
        <w:t>、</w:t>
      </w:r>
      <w:r w:rsidR="006A0DD7" w:rsidRPr="00B03859">
        <w:rPr>
          <w:rFonts w:hint="eastAsia"/>
          <w:color w:val="C45911" w:themeColor="accent2" w:themeShade="BF"/>
        </w:rPr>
        <w:t>4.6</w:t>
      </w:r>
      <w:r w:rsidR="006A0DD7" w:rsidRPr="00B03859">
        <w:rPr>
          <w:rFonts w:hint="eastAsia"/>
          <w:color w:val="C45911" w:themeColor="accent2" w:themeShade="BF"/>
        </w:rPr>
        <w:t>、</w:t>
      </w:r>
      <w:r w:rsidR="006A0DD7" w:rsidRPr="00B03859">
        <w:rPr>
          <w:rFonts w:hint="eastAsia"/>
          <w:color w:val="C45911" w:themeColor="accent2" w:themeShade="BF"/>
        </w:rPr>
        <w:t>4.7</w:t>
      </w:r>
      <w:r w:rsidR="00B32F7F" w:rsidRPr="00B03859">
        <w:rPr>
          <w:rFonts w:hint="eastAsia"/>
          <w:color w:val="C45911" w:themeColor="accent2" w:themeShade="BF"/>
        </w:rPr>
        <w:t>所示。</w:t>
      </w:r>
      <w:r w:rsidR="00513ECF" w:rsidRPr="00B03859">
        <w:rPr>
          <w:rFonts w:hint="eastAsia"/>
          <w:color w:val="C45911" w:themeColor="accent2" w:themeShade="BF"/>
        </w:rPr>
        <w:t>可以知道無論是</w:t>
      </w:r>
      <w:r w:rsidR="006A54A1" w:rsidRPr="00B03859">
        <w:rPr>
          <w:rFonts w:hint="eastAsia"/>
          <w:color w:val="C45911" w:themeColor="accent2" w:themeShade="BF"/>
        </w:rPr>
        <w:t>原始</w:t>
      </w:r>
      <w:r w:rsidR="006A54A1" w:rsidRPr="00B03859">
        <w:rPr>
          <w:rFonts w:hint="eastAsia"/>
          <w:color w:val="C45911" w:themeColor="accent2" w:themeShade="BF"/>
        </w:rPr>
        <w:t>k</w:t>
      </w:r>
      <w:r w:rsidR="006A54A1" w:rsidRPr="00B03859">
        <w:rPr>
          <w:rFonts w:hint="eastAsia"/>
          <w:color w:val="C45911" w:themeColor="accent2" w:themeShade="BF"/>
        </w:rPr>
        <w:t>鄰近點</w:t>
      </w:r>
      <w:r w:rsidR="00513ECF" w:rsidRPr="00B03859">
        <w:rPr>
          <w:rFonts w:hint="eastAsia"/>
          <w:color w:val="C45911" w:themeColor="accent2" w:themeShade="BF"/>
        </w:rPr>
        <w:t>填補法或是權重型</w:t>
      </w:r>
      <w:r w:rsidR="006A54A1" w:rsidRPr="00B03859">
        <w:rPr>
          <w:rFonts w:hint="eastAsia"/>
          <w:color w:val="C45911" w:themeColor="accent2" w:themeShade="BF"/>
        </w:rPr>
        <w:t>k</w:t>
      </w:r>
      <w:r w:rsidR="006A54A1" w:rsidRPr="00B03859">
        <w:rPr>
          <w:rFonts w:hint="eastAsia"/>
          <w:color w:val="C45911" w:themeColor="accent2" w:themeShade="BF"/>
        </w:rPr>
        <w:t>鄰近點</w:t>
      </w:r>
      <w:r w:rsidR="00513ECF" w:rsidRPr="00B03859">
        <w:rPr>
          <w:rFonts w:hint="eastAsia"/>
          <w:color w:val="C45911" w:themeColor="accent2" w:themeShade="BF"/>
        </w:rPr>
        <w:t>填補法，在</w:t>
      </w:r>
      <w:r w:rsidR="00513ECF" w:rsidRPr="00B03859">
        <w:rPr>
          <w:rFonts w:hint="eastAsia"/>
          <w:color w:val="C45911" w:themeColor="accent2" w:themeShade="BF"/>
        </w:rPr>
        <w:t>k</w:t>
      </w:r>
      <w:r w:rsidR="00513ECF" w:rsidRPr="00B03859">
        <w:rPr>
          <w:rFonts w:hint="eastAsia"/>
          <w:color w:val="C45911" w:themeColor="accent2" w:themeShade="BF"/>
        </w:rPr>
        <w:t>值</w:t>
      </w:r>
      <w:r w:rsidR="00FF3E94" w:rsidRPr="00B03859">
        <w:rPr>
          <w:rFonts w:hint="eastAsia"/>
          <w:color w:val="C45911" w:themeColor="accent2" w:themeShade="BF"/>
        </w:rPr>
        <w:t>無論</w:t>
      </w:r>
      <w:r w:rsidR="00513ECF" w:rsidRPr="00B03859">
        <w:rPr>
          <w:rFonts w:hint="eastAsia"/>
          <w:color w:val="C45911" w:themeColor="accent2" w:themeShade="BF"/>
        </w:rPr>
        <w:t>為</w:t>
      </w:r>
      <w:r w:rsidR="00513ECF" w:rsidRPr="00B03859">
        <w:rPr>
          <w:rFonts w:hint="eastAsia"/>
          <w:color w:val="C45911" w:themeColor="accent2" w:themeShade="BF"/>
        </w:rPr>
        <w:t>1</w:t>
      </w:r>
      <w:r w:rsidR="00513ECF" w:rsidRPr="00B03859">
        <w:rPr>
          <w:rFonts w:hint="eastAsia"/>
          <w:color w:val="C45911" w:themeColor="accent2" w:themeShade="BF"/>
        </w:rPr>
        <w:t>、</w:t>
      </w:r>
      <w:r w:rsidR="00513ECF" w:rsidRPr="00B03859">
        <w:rPr>
          <w:rFonts w:hint="eastAsia"/>
          <w:color w:val="C45911" w:themeColor="accent2" w:themeShade="BF"/>
        </w:rPr>
        <w:t>5</w:t>
      </w:r>
      <w:r w:rsidR="00FF3E94" w:rsidRPr="00B03859">
        <w:rPr>
          <w:rFonts w:hint="eastAsia"/>
          <w:color w:val="C45911" w:themeColor="accent2" w:themeShade="BF"/>
        </w:rPr>
        <w:t>或是</w:t>
      </w:r>
      <w:r w:rsidR="00513ECF" w:rsidRPr="00B03859">
        <w:rPr>
          <w:rFonts w:hint="eastAsia"/>
          <w:color w:val="C45911" w:themeColor="accent2" w:themeShade="BF"/>
        </w:rPr>
        <w:t>13</w:t>
      </w:r>
      <w:r w:rsidR="00562736" w:rsidRPr="00B03859">
        <w:rPr>
          <w:rFonts w:hint="eastAsia"/>
          <w:color w:val="C45911" w:themeColor="accent2" w:themeShade="BF"/>
        </w:rPr>
        <w:t>時</w:t>
      </w:r>
      <w:r w:rsidR="00513ECF" w:rsidRPr="00B03859">
        <w:rPr>
          <w:rFonts w:hint="eastAsia"/>
          <w:color w:val="C45911" w:themeColor="accent2" w:themeShade="BF"/>
        </w:rPr>
        <w:t>，</w:t>
      </w:r>
      <w:r w:rsidR="00562736" w:rsidRPr="00B03859">
        <w:rPr>
          <w:rFonts w:hint="eastAsia"/>
          <w:color w:val="C45911" w:themeColor="accent2" w:themeShade="BF"/>
        </w:rPr>
        <w:t>當</w:t>
      </w:r>
      <w:r w:rsidR="00A67169" w:rsidRPr="00B03859">
        <w:rPr>
          <w:rFonts w:hint="eastAsia"/>
          <w:color w:val="C45911" w:themeColor="accent2" w:themeShade="BF"/>
        </w:rPr>
        <w:t>缺失值比例上升</w:t>
      </w:r>
      <w:r w:rsidR="00513ECF" w:rsidRPr="00B03859">
        <w:rPr>
          <w:rFonts w:hint="eastAsia"/>
          <w:color w:val="C45911" w:themeColor="accent2" w:themeShade="BF"/>
        </w:rPr>
        <w:t>，</w:t>
      </w:r>
      <w:r w:rsidR="00F97778" w:rsidRPr="00B03859">
        <w:rPr>
          <w:rFonts w:hint="eastAsia"/>
          <w:color w:val="C45911" w:themeColor="accent2" w:themeShade="BF"/>
        </w:rPr>
        <w:t>原始</w:t>
      </w:r>
      <w:r w:rsidR="00F97778" w:rsidRPr="00B03859">
        <w:rPr>
          <w:rFonts w:hint="eastAsia"/>
          <w:color w:val="C45911" w:themeColor="accent2" w:themeShade="BF"/>
        </w:rPr>
        <w:t>k</w:t>
      </w:r>
      <w:r w:rsidR="00F97778" w:rsidRPr="00B03859">
        <w:rPr>
          <w:rFonts w:hint="eastAsia"/>
          <w:color w:val="C45911" w:themeColor="accent2" w:themeShade="BF"/>
        </w:rPr>
        <w:t>鄰近點填補法</w:t>
      </w:r>
      <w:r w:rsidR="00AF5744" w:rsidRPr="00B03859">
        <w:rPr>
          <w:rFonts w:hint="eastAsia"/>
          <w:color w:val="C45911" w:themeColor="accent2" w:themeShade="BF"/>
        </w:rPr>
        <w:t>的填補效果</w:t>
      </w:r>
      <w:r w:rsidR="003862B6" w:rsidRPr="00B03859">
        <w:rPr>
          <w:rFonts w:hint="eastAsia"/>
          <w:color w:val="C45911" w:themeColor="accent2" w:themeShade="BF"/>
        </w:rPr>
        <w:t>都不好</w:t>
      </w:r>
      <w:r w:rsidR="00AF5744" w:rsidRPr="00B03859">
        <w:rPr>
          <w:rFonts w:hint="eastAsia"/>
          <w:color w:val="C45911" w:themeColor="accent2" w:themeShade="BF"/>
        </w:rPr>
        <w:t>，分析其原因有二</w:t>
      </w:r>
      <w:r w:rsidR="006D3F06" w:rsidRPr="00B03859">
        <w:rPr>
          <w:rFonts w:hint="eastAsia"/>
          <w:color w:val="C45911" w:themeColor="accent2" w:themeShade="BF"/>
        </w:rPr>
        <w:t>。</w:t>
      </w:r>
    </w:p>
    <w:p w14:paraId="0CE3A302" w14:textId="119B9CF0" w:rsidR="0072274D" w:rsidRPr="0072274D" w:rsidRDefault="0072274D" w:rsidP="0072274D">
      <w:pPr>
        <w:ind w:firstLine="360"/>
      </w:pPr>
      <w:r w:rsidRPr="00B03859">
        <w:rPr>
          <w:rFonts w:hint="eastAsia"/>
          <w:color w:val="C45911" w:themeColor="accent2" w:themeShade="BF"/>
        </w:rPr>
        <w:t>原因之一是</w:t>
      </w:r>
      <w:r w:rsidR="009D37E7" w:rsidRPr="00B03859">
        <w:rPr>
          <w:rFonts w:hint="eastAsia"/>
          <w:color w:val="C45911" w:themeColor="accent2" w:themeShade="BF"/>
        </w:rPr>
        <w:t>以</w:t>
      </w:r>
      <w:r w:rsidR="001379BC" w:rsidRPr="00B03859">
        <w:rPr>
          <w:rFonts w:hint="eastAsia"/>
          <w:color w:val="C45911" w:themeColor="accent2" w:themeShade="BF"/>
        </w:rPr>
        <w:t>目前</w:t>
      </w:r>
      <w:r w:rsidR="00536360" w:rsidRPr="00B03859">
        <w:rPr>
          <w:rFonts w:hint="eastAsia"/>
          <w:color w:val="C45911" w:themeColor="accent2" w:themeShade="BF"/>
        </w:rPr>
        <w:t>主流</w:t>
      </w:r>
      <w:r w:rsidR="001379BC" w:rsidRPr="00B03859">
        <w:rPr>
          <w:rFonts w:hint="eastAsia"/>
          <w:color w:val="C45911" w:themeColor="accent2" w:themeShade="BF"/>
        </w:rPr>
        <w:t>計算含有</w:t>
      </w:r>
      <w:r w:rsidRPr="00B03859">
        <w:rPr>
          <w:rFonts w:hint="eastAsia"/>
          <w:color w:val="C45911" w:themeColor="accent2" w:themeShade="BF"/>
        </w:rPr>
        <w:t>缺失值</w:t>
      </w:r>
      <w:r w:rsidR="001379BC" w:rsidRPr="00B03859">
        <w:rPr>
          <w:rFonts w:hint="eastAsia"/>
          <w:color w:val="C45911" w:themeColor="accent2" w:themeShade="BF"/>
        </w:rPr>
        <w:t>的</w:t>
      </w:r>
      <w:r w:rsidRPr="00B03859">
        <w:rPr>
          <w:rFonts w:hint="eastAsia"/>
          <w:color w:val="C45911" w:themeColor="accent2" w:themeShade="BF"/>
        </w:rPr>
        <w:t>距離</w:t>
      </w:r>
      <w:r w:rsidR="001379BC" w:rsidRPr="00B03859">
        <w:rPr>
          <w:rFonts w:hint="eastAsia"/>
          <w:color w:val="C45911" w:themeColor="accent2" w:themeShade="BF"/>
        </w:rPr>
        <w:t>公式</w:t>
      </w:r>
      <w:r w:rsidR="009D37E7" w:rsidRPr="00B03859">
        <w:rPr>
          <w:rFonts w:hint="eastAsia"/>
          <w:color w:val="C45911" w:themeColor="accent2" w:themeShade="BF"/>
        </w:rPr>
        <w:t>，明確地定義出，對應相同的維度上兩資料點都必須有值才能做計算。</w:t>
      </w:r>
      <w:r w:rsidRPr="00B03859">
        <w:rPr>
          <w:rFonts w:hint="eastAsia"/>
          <w:color w:val="C45911" w:themeColor="accent2" w:themeShade="BF"/>
        </w:rPr>
        <w:t>若兩資料點在相對應維度</w:t>
      </w:r>
      <w:r w:rsidR="009D37E7" w:rsidRPr="00B03859">
        <w:rPr>
          <w:rFonts w:hint="eastAsia"/>
          <w:color w:val="C45911" w:themeColor="accent2" w:themeShade="BF"/>
        </w:rPr>
        <w:t>(</w:t>
      </w:r>
      <w:r w:rsidR="00674546" w:rsidRPr="00B03859">
        <w:rPr>
          <w:rFonts w:hint="eastAsia"/>
          <w:color w:val="C45911" w:themeColor="accent2" w:themeShade="BF"/>
        </w:rPr>
        <w:t>假設維度</w:t>
      </w:r>
      <w:r w:rsidR="00674546" w:rsidRPr="00B03859">
        <w:rPr>
          <w:rFonts w:hint="eastAsia"/>
          <w:color w:val="C45911" w:themeColor="accent2" w:themeShade="BF"/>
        </w:rPr>
        <w:t>d</w:t>
      </w:r>
      <w:r w:rsidR="009D37E7" w:rsidRPr="00B03859">
        <w:rPr>
          <w:rFonts w:hint="eastAsia"/>
          <w:color w:val="C45911" w:themeColor="accent2" w:themeShade="BF"/>
        </w:rPr>
        <w:t>)</w:t>
      </w:r>
      <w:r w:rsidRPr="00B03859">
        <w:rPr>
          <w:rFonts w:hint="eastAsia"/>
          <w:color w:val="C45911" w:themeColor="accent2" w:themeShade="BF"/>
        </w:rPr>
        <w:t>上至少有一</w:t>
      </w:r>
      <w:r w:rsidR="00674546" w:rsidRPr="00B03859">
        <w:rPr>
          <w:rFonts w:hint="eastAsia"/>
          <w:color w:val="C45911" w:themeColor="accent2" w:themeShade="BF"/>
        </w:rPr>
        <w:t>者的</w:t>
      </w:r>
      <w:r w:rsidRPr="00B03859">
        <w:rPr>
          <w:rFonts w:hint="eastAsia"/>
          <w:color w:val="C45911" w:themeColor="accent2" w:themeShade="BF"/>
        </w:rPr>
        <w:t>數值為缺失值，</w:t>
      </w:r>
      <w:proofErr w:type="gramStart"/>
      <w:r w:rsidR="00674546" w:rsidRPr="00B03859">
        <w:rPr>
          <w:rFonts w:hint="eastAsia"/>
          <w:color w:val="C45911" w:themeColor="accent2" w:themeShade="BF"/>
        </w:rPr>
        <w:t>則維度</w:t>
      </w:r>
      <w:proofErr w:type="gramEnd"/>
      <w:r w:rsidR="00674546" w:rsidRPr="00B03859">
        <w:rPr>
          <w:rFonts w:hint="eastAsia"/>
          <w:color w:val="C45911" w:themeColor="accent2" w:themeShade="BF"/>
        </w:rPr>
        <w:t>d</w:t>
      </w:r>
      <w:r w:rsidR="00674546" w:rsidRPr="00B03859">
        <w:rPr>
          <w:rFonts w:hint="eastAsia"/>
          <w:color w:val="C45911" w:themeColor="accent2" w:themeShade="BF"/>
        </w:rPr>
        <w:t>那一項就不會被納入歐氏距離公式當中計算。這樣的結果使得</w:t>
      </w:r>
      <w:r w:rsidRPr="00B03859">
        <w:rPr>
          <w:rFonts w:hint="eastAsia"/>
          <w:color w:val="C45911" w:themeColor="accent2" w:themeShade="BF"/>
        </w:rPr>
        <w:t>維度</w:t>
      </w:r>
      <w:r w:rsidR="00674546" w:rsidRPr="00B03859">
        <w:rPr>
          <w:rFonts w:hint="eastAsia"/>
          <w:color w:val="C45911" w:themeColor="accent2" w:themeShade="BF"/>
        </w:rPr>
        <w:t>d</w:t>
      </w:r>
      <w:r w:rsidR="00674546" w:rsidRPr="00B03859">
        <w:rPr>
          <w:rFonts w:hint="eastAsia"/>
          <w:color w:val="C45911" w:themeColor="accent2" w:themeShade="BF"/>
        </w:rPr>
        <w:t>在兩資料點</w:t>
      </w:r>
      <w:r w:rsidRPr="00B03859">
        <w:rPr>
          <w:rFonts w:hint="eastAsia"/>
          <w:color w:val="C45911" w:themeColor="accent2" w:themeShade="BF"/>
        </w:rPr>
        <w:t>距離</w:t>
      </w:r>
      <w:r w:rsidR="00674546" w:rsidRPr="00B03859">
        <w:rPr>
          <w:rFonts w:hint="eastAsia"/>
          <w:color w:val="C45911" w:themeColor="accent2" w:themeShade="BF"/>
        </w:rPr>
        <w:t>計算</w:t>
      </w:r>
      <w:r w:rsidRPr="00B03859">
        <w:rPr>
          <w:rFonts w:hint="eastAsia"/>
          <w:color w:val="C45911" w:themeColor="accent2" w:themeShade="BF"/>
        </w:rPr>
        <w:t>上的影響力</w:t>
      </w:r>
      <w:r w:rsidR="00674546" w:rsidRPr="00B03859">
        <w:rPr>
          <w:rFonts w:hint="eastAsia"/>
          <w:color w:val="C45911" w:themeColor="accent2" w:themeShade="BF"/>
        </w:rPr>
        <w:t>會直接</w:t>
      </w:r>
      <w:r w:rsidRPr="00B03859">
        <w:rPr>
          <w:rFonts w:hint="eastAsia"/>
          <w:color w:val="C45911" w:themeColor="accent2" w:themeShade="BF"/>
        </w:rPr>
        <w:t>被無視，也是原始</w:t>
      </w:r>
      <w:r w:rsidRPr="00B03859">
        <w:rPr>
          <w:rFonts w:hint="eastAsia"/>
          <w:color w:val="C45911" w:themeColor="accent2" w:themeShade="BF"/>
        </w:rPr>
        <w:t>k</w:t>
      </w:r>
      <w:r w:rsidRPr="00B03859">
        <w:rPr>
          <w:rFonts w:hint="eastAsia"/>
          <w:color w:val="C45911" w:themeColor="accent2" w:themeShade="BF"/>
        </w:rPr>
        <w:t>鄰近點填補法在找尋最接近鄰近點時會被誤判鄰近關係的主要原因之</w:t>
      </w:r>
      <w:proofErr w:type="gramStart"/>
      <w:r w:rsidRPr="00B03859">
        <w:rPr>
          <w:rFonts w:hint="eastAsia"/>
          <w:color w:val="C45911" w:themeColor="accent2" w:themeShade="BF"/>
        </w:rPr>
        <w:t>一</w:t>
      </w:r>
      <w:proofErr w:type="gramEnd"/>
      <w:r w:rsidRPr="00B03859">
        <w:rPr>
          <w:rFonts w:hint="eastAsia"/>
          <w:color w:val="C45911" w:themeColor="accent2" w:themeShade="BF"/>
        </w:rPr>
        <w:t>。</w:t>
      </w:r>
    </w:p>
    <w:p w14:paraId="503B067E" w14:textId="2442C69A" w:rsidR="00674546" w:rsidRPr="0027775A" w:rsidRDefault="005306F8" w:rsidP="00B03859">
      <w:pPr>
        <w:ind w:firstLine="360"/>
        <w:rPr>
          <w:color w:val="C45911" w:themeColor="accent2" w:themeShade="BF"/>
        </w:rPr>
      </w:pPr>
      <w:r w:rsidRPr="00BA4E01">
        <w:rPr>
          <w:rFonts w:hint="eastAsia"/>
          <w:color w:val="C45911" w:themeColor="accent2" w:themeShade="BF"/>
        </w:rPr>
        <w:t>另一個原因則</w:t>
      </w:r>
      <w:r w:rsidR="0079208A" w:rsidRPr="00BA4E01">
        <w:rPr>
          <w:rFonts w:hint="eastAsia"/>
          <w:color w:val="C45911" w:themeColor="accent2" w:themeShade="BF"/>
        </w:rPr>
        <w:t>是</w:t>
      </w:r>
      <w:r w:rsidR="00644818" w:rsidRPr="00BA4E01">
        <w:rPr>
          <w:rFonts w:hint="eastAsia"/>
          <w:color w:val="C45911" w:themeColor="accent2" w:themeShade="BF"/>
        </w:rPr>
        <w:t>，</w:t>
      </w:r>
      <w:r w:rsidR="009F24CB" w:rsidRPr="00BA4E01">
        <w:rPr>
          <w:rFonts w:hint="eastAsia"/>
          <w:color w:val="C45911" w:themeColor="accent2" w:themeShade="BF"/>
        </w:rPr>
        <w:t>在尋找</w:t>
      </w:r>
      <w:r w:rsidR="009F24CB" w:rsidRPr="00BA4E01">
        <w:rPr>
          <w:rFonts w:hint="eastAsia"/>
          <w:color w:val="C45911" w:themeColor="accent2" w:themeShade="BF"/>
        </w:rPr>
        <w:t>k</w:t>
      </w:r>
      <w:proofErr w:type="gramStart"/>
      <w:r w:rsidR="009F24CB" w:rsidRPr="00BA4E01">
        <w:rPr>
          <w:rFonts w:hint="eastAsia"/>
          <w:color w:val="C45911" w:themeColor="accent2" w:themeShade="BF"/>
        </w:rPr>
        <w:t>個</w:t>
      </w:r>
      <w:proofErr w:type="gramEnd"/>
      <w:r w:rsidR="009F24CB" w:rsidRPr="00BA4E01">
        <w:rPr>
          <w:rFonts w:hint="eastAsia"/>
          <w:color w:val="C45911" w:themeColor="accent2" w:themeShade="BF"/>
        </w:rPr>
        <w:t>鄰近點</w:t>
      </w:r>
      <w:r w:rsidR="005E6031" w:rsidRPr="00BA4E01">
        <w:rPr>
          <w:rFonts w:hint="eastAsia"/>
          <w:color w:val="C45911" w:themeColor="accent2" w:themeShade="BF"/>
        </w:rPr>
        <w:t>的過程中，可能</w:t>
      </w:r>
      <w:r w:rsidR="00CC71D0" w:rsidRPr="00BA4E01">
        <w:rPr>
          <w:rFonts w:hint="eastAsia"/>
          <w:color w:val="C45911" w:themeColor="accent2" w:themeShade="BF"/>
        </w:rPr>
        <w:t>無法</w:t>
      </w:r>
      <w:r w:rsidR="005E6031" w:rsidRPr="00BA4E01">
        <w:rPr>
          <w:rFonts w:hint="eastAsia"/>
          <w:color w:val="C45911" w:themeColor="accent2" w:themeShade="BF"/>
        </w:rPr>
        <w:t>滿足</w:t>
      </w:r>
      <w:r w:rsidR="005E6031" w:rsidRPr="00BA4E01">
        <w:rPr>
          <w:rFonts w:hint="eastAsia"/>
          <w:color w:val="C45911" w:themeColor="accent2" w:themeShade="BF"/>
        </w:rPr>
        <w:t>k</w:t>
      </w:r>
      <w:r w:rsidR="005E6031" w:rsidRPr="00BA4E01">
        <w:rPr>
          <w:rFonts w:hint="eastAsia"/>
          <w:color w:val="C45911" w:themeColor="accent2" w:themeShade="BF"/>
        </w:rPr>
        <w:t>個鄰近點在維度</w:t>
      </w:r>
      <w:r w:rsidR="005E6031" w:rsidRPr="00BA4E01">
        <w:rPr>
          <w:rFonts w:hint="eastAsia"/>
          <w:color w:val="C45911" w:themeColor="accent2" w:themeShade="BF"/>
        </w:rPr>
        <w:t>d</w:t>
      </w:r>
      <w:r w:rsidR="005E6031" w:rsidRPr="00BA4E01">
        <w:rPr>
          <w:rFonts w:hint="eastAsia"/>
          <w:color w:val="C45911" w:themeColor="accent2" w:themeShade="BF"/>
        </w:rPr>
        <w:t>上都沒有缺失值</w:t>
      </w:r>
      <w:r w:rsidR="007B6084" w:rsidRPr="00BA4E01">
        <w:rPr>
          <w:rFonts w:hint="eastAsia"/>
          <w:color w:val="C45911" w:themeColor="accent2" w:themeShade="BF"/>
        </w:rPr>
        <w:t>。</w:t>
      </w:r>
      <w:r w:rsidR="006A54A1" w:rsidRPr="00BA4E01">
        <w:rPr>
          <w:rFonts w:hint="eastAsia"/>
          <w:color w:val="C45911" w:themeColor="accent2" w:themeShade="BF"/>
        </w:rPr>
        <w:t>原始</w:t>
      </w:r>
      <w:r w:rsidR="006A54A1" w:rsidRPr="00BA4E01">
        <w:rPr>
          <w:rFonts w:hint="eastAsia"/>
          <w:color w:val="C45911" w:themeColor="accent2" w:themeShade="BF"/>
        </w:rPr>
        <w:t>k</w:t>
      </w:r>
      <w:r w:rsidR="006A54A1" w:rsidRPr="00BA4E01">
        <w:rPr>
          <w:rFonts w:hint="eastAsia"/>
          <w:color w:val="C45911" w:themeColor="accent2" w:themeShade="BF"/>
        </w:rPr>
        <w:t>鄰近點</w:t>
      </w:r>
      <w:r w:rsidR="001E0B40" w:rsidRPr="00BA4E01">
        <w:rPr>
          <w:rFonts w:hint="eastAsia"/>
          <w:color w:val="C45911" w:themeColor="accent2" w:themeShade="BF"/>
        </w:rPr>
        <w:t>填補法在遇到此種情況時，會選擇從缺不補</w:t>
      </w:r>
      <w:r w:rsidR="00E10C5C" w:rsidRPr="00BA4E01">
        <w:rPr>
          <w:rFonts w:hint="eastAsia"/>
          <w:color w:val="C45911" w:themeColor="accent2" w:themeShade="BF"/>
        </w:rPr>
        <w:t>。</w:t>
      </w:r>
      <w:r w:rsidR="007B6084" w:rsidRPr="00BA4E01">
        <w:rPr>
          <w:rFonts w:hint="eastAsia"/>
          <w:color w:val="C45911" w:themeColor="accent2" w:themeShade="BF"/>
        </w:rPr>
        <w:t>如此看似正常的步驟，探討</w:t>
      </w:r>
      <w:r w:rsidR="00E10C5C" w:rsidRPr="00BA4E01">
        <w:rPr>
          <w:rFonts w:hint="eastAsia"/>
          <w:color w:val="C45911" w:themeColor="accent2" w:themeShade="BF"/>
        </w:rPr>
        <w:t>在計算填補值的過程</w:t>
      </w:r>
      <w:r w:rsidR="007B6084" w:rsidRPr="00BA4E01">
        <w:rPr>
          <w:rFonts w:hint="eastAsia"/>
          <w:color w:val="C45911" w:themeColor="accent2" w:themeShade="BF"/>
        </w:rPr>
        <w:t>就會發現到</w:t>
      </w:r>
      <w:r w:rsidR="00E10C5C" w:rsidRPr="00BA4E01">
        <w:rPr>
          <w:rFonts w:hint="eastAsia"/>
          <w:color w:val="C45911" w:themeColor="accent2" w:themeShade="BF"/>
        </w:rPr>
        <w:t>，</w:t>
      </w:r>
      <w:r w:rsidR="001E0B40" w:rsidRPr="00BA4E01">
        <w:rPr>
          <w:rFonts w:hint="eastAsia"/>
          <w:color w:val="C45911" w:themeColor="accent2" w:themeShade="BF"/>
        </w:rPr>
        <w:t>剩下不足</w:t>
      </w:r>
      <w:r w:rsidR="001E0B40" w:rsidRPr="00BA4E01">
        <w:rPr>
          <w:rFonts w:hint="eastAsia"/>
          <w:color w:val="C45911" w:themeColor="accent2" w:themeShade="BF"/>
        </w:rPr>
        <w:t>k</w:t>
      </w:r>
      <w:proofErr w:type="gramStart"/>
      <w:r w:rsidR="001E0B40" w:rsidRPr="00BA4E01">
        <w:rPr>
          <w:rFonts w:hint="eastAsia"/>
          <w:color w:val="C45911" w:themeColor="accent2" w:themeShade="BF"/>
        </w:rPr>
        <w:t>個</w:t>
      </w:r>
      <w:proofErr w:type="gramEnd"/>
      <w:r w:rsidR="00E10C5C" w:rsidRPr="00BA4E01">
        <w:rPr>
          <w:rFonts w:hint="eastAsia"/>
          <w:color w:val="C45911" w:themeColor="accent2" w:themeShade="BF"/>
        </w:rPr>
        <w:t>的</w:t>
      </w:r>
      <w:r w:rsidR="001E0B40" w:rsidRPr="00BA4E01">
        <w:rPr>
          <w:rFonts w:hint="eastAsia"/>
          <w:color w:val="C45911" w:themeColor="accent2" w:themeShade="BF"/>
        </w:rPr>
        <w:t>鄰近點</w:t>
      </w:r>
      <w:r w:rsidR="00F06339" w:rsidRPr="00BA4E01">
        <w:rPr>
          <w:rFonts w:hint="eastAsia"/>
          <w:color w:val="C45911" w:themeColor="accent2" w:themeShade="BF"/>
        </w:rPr>
        <w:t>，這些點在</w:t>
      </w:r>
      <w:r w:rsidR="00114268" w:rsidRPr="00BA4E01">
        <w:rPr>
          <w:rFonts w:hint="eastAsia"/>
          <w:color w:val="C45911" w:themeColor="accent2" w:themeShade="BF"/>
        </w:rPr>
        <w:t>維度</w:t>
      </w:r>
      <w:r w:rsidR="00F06339" w:rsidRPr="00BA4E01">
        <w:rPr>
          <w:rFonts w:hint="eastAsia"/>
          <w:color w:val="C45911" w:themeColor="accent2" w:themeShade="BF"/>
        </w:rPr>
        <w:t>d</w:t>
      </w:r>
      <w:r w:rsidR="001E0B40" w:rsidRPr="00BA4E01">
        <w:rPr>
          <w:rFonts w:hint="eastAsia"/>
          <w:color w:val="C45911" w:themeColor="accent2" w:themeShade="BF"/>
        </w:rPr>
        <w:t>值</w:t>
      </w:r>
      <w:r w:rsidR="004C373F" w:rsidRPr="00BA4E01">
        <w:rPr>
          <w:rFonts w:hint="eastAsia"/>
          <w:color w:val="C45911" w:themeColor="accent2" w:themeShade="BF"/>
        </w:rPr>
        <w:t>之</w:t>
      </w:r>
      <w:r w:rsidR="001E0B40" w:rsidRPr="00BA4E01">
        <w:rPr>
          <w:rFonts w:hint="eastAsia"/>
          <w:color w:val="C45911" w:themeColor="accent2" w:themeShade="BF"/>
        </w:rPr>
        <w:t>權重</w:t>
      </w:r>
      <w:r w:rsidR="00F06339" w:rsidRPr="00BA4E01">
        <w:rPr>
          <w:rFonts w:hint="eastAsia"/>
          <w:color w:val="C45911" w:themeColor="accent2" w:themeShade="BF"/>
        </w:rPr>
        <w:t>其實正在</w:t>
      </w:r>
      <w:r w:rsidR="000127F3" w:rsidRPr="00BA4E01">
        <w:rPr>
          <w:rFonts w:hint="eastAsia"/>
          <w:color w:val="C45911" w:themeColor="accent2" w:themeShade="BF"/>
        </w:rPr>
        <w:t>無形</w:t>
      </w:r>
      <w:r w:rsidR="00F06339" w:rsidRPr="00BA4E01">
        <w:rPr>
          <w:rFonts w:hint="eastAsia"/>
          <w:color w:val="C45911" w:themeColor="accent2" w:themeShade="BF"/>
        </w:rPr>
        <w:t>地</w:t>
      </w:r>
      <w:r w:rsidR="001E0B40" w:rsidRPr="00BA4E01">
        <w:rPr>
          <w:rFonts w:hint="eastAsia"/>
          <w:color w:val="C45911" w:themeColor="accent2" w:themeShade="BF"/>
        </w:rPr>
        <w:t>上升</w:t>
      </w:r>
      <w:r w:rsidR="002079CF" w:rsidRPr="00BA4E01">
        <w:rPr>
          <w:rFonts w:hint="eastAsia"/>
          <w:color w:val="C45911" w:themeColor="accent2" w:themeShade="BF"/>
        </w:rPr>
        <w:t>。</w:t>
      </w:r>
      <w:r w:rsidR="00441916" w:rsidRPr="00BA4E01">
        <w:rPr>
          <w:rFonts w:hint="eastAsia"/>
          <w:color w:val="C45911" w:themeColor="accent2" w:themeShade="BF"/>
        </w:rPr>
        <w:t>說明如下，</w:t>
      </w:r>
      <w:r w:rsidR="005E4DF0" w:rsidRPr="00BA4E01">
        <w:rPr>
          <w:rFonts w:hint="eastAsia"/>
          <w:color w:val="C45911" w:themeColor="accent2" w:themeShade="BF"/>
        </w:rPr>
        <w:t>原始</w:t>
      </w:r>
      <w:r w:rsidR="005E4DF0" w:rsidRPr="00BA4E01">
        <w:rPr>
          <w:rFonts w:hint="eastAsia"/>
          <w:color w:val="C45911" w:themeColor="accent2" w:themeShade="BF"/>
        </w:rPr>
        <w:t>k</w:t>
      </w:r>
      <w:r w:rsidR="005E4DF0" w:rsidRPr="00BA4E01">
        <w:rPr>
          <w:rFonts w:hint="eastAsia"/>
          <w:color w:val="C45911" w:themeColor="accent2" w:themeShade="BF"/>
        </w:rPr>
        <w:t>鄰近點填補法</w:t>
      </w:r>
      <w:r w:rsidR="0045427E" w:rsidRPr="00BA4E01">
        <w:rPr>
          <w:rFonts w:hint="eastAsia"/>
          <w:color w:val="C45911" w:themeColor="accent2" w:themeShade="BF"/>
        </w:rPr>
        <w:t>如果找得到滿足</w:t>
      </w:r>
      <w:r w:rsidR="0045427E" w:rsidRPr="00BA4E01">
        <w:rPr>
          <w:rFonts w:hint="eastAsia"/>
          <w:color w:val="C45911" w:themeColor="accent2" w:themeShade="BF"/>
        </w:rPr>
        <w:t>k</w:t>
      </w:r>
      <w:proofErr w:type="gramStart"/>
      <w:r w:rsidR="0045427E" w:rsidRPr="00BA4E01">
        <w:rPr>
          <w:rFonts w:hint="eastAsia"/>
          <w:color w:val="C45911" w:themeColor="accent2" w:themeShade="BF"/>
        </w:rPr>
        <w:t>個</w:t>
      </w:r>
      <w:proofErr w:type="gramEnd"/>
      <w:r w:rsidR="0045427E" w:rsidRPr="00BA4E01">
        <w:rPr>
          <w:rFonts w:hint="eastAsia"/>
          <w:color w:val="C45911" w:themeColor="accent2" w:themeShade="BF"/>
        </w:rPr>
        <w:t>鄰近點</w:t>
      </w:r>
      <w:r w:rsidR="00357131" w:rsidRPr="00BA4E01">
        <w:rPr>
          <w:rFonts w:hint="eastAsia"/>
          <w:color w:val="C45911" w:themeColor="accent2" w:themeShade="BF"/>
        </w:rPr>
        <w:t>，</w:t>
      </w:r>
      <w:r w:rsidR="0045427E" w:rsidRPr="00BA4E01">
        <w:rPr>
          <w:rFonts w:hint="eastAsia"/>
          <w:color w:val="C45911" w:themeColor="accent2" w:themeShade="BF"/>
        </w:rPr>
        <w:t>在維度</w:t>
      </w:r>
      <w:r w:rsidR="0045427E" w:rsidRPr="00BA4E01">
        <w:rPr>
          <w:rFonts w:hint="eastAsia"/>
          <w:color w:val="C45911" w:themeColor="accent2" w:themeShade="BF"/>
        </w:rPr>
        <w:t>d</w:t>
      </w:r>
      <w:r w:rsidR="0045427E" w:rsidRPr="00BA4E01">
        <w:rPr>
          <w:rFonts w:hint="eastAsia"/>
          <w:color w:val="C45911" w:themeColor="accent2" w:themeShade="BF"/>
        </w:rPr>
        <w:t>上都有值</w:t>
      </w:r>
      <w:r w:rsidR="00357131" w:rsidRPr="00BA4E01">
        <w:rPr>
          <w:rFonts w:hint="eastAsia"/>
          <w:color w:val="C45911" w:themeColor="accent2" w:themeShade="BF"/>
        </w:rPr>
        <w:t>的話。此情形下平均每</w:t>
      </w:r>
      <w:proofErr w:type="gramStart"/>
      <w:r w:rsidR="00357131" w:rsidRPr="00BA4E01">
        <w:rPr>
          <w:rFonts w:hint="eastAsia"/>
          <w:color w:val="C45911" w:themeColor="accent2" w:themeShade="BF"/>
        </w:rPr>
        <w:t>個</w:t>
      </w:r>
      <w:proofErr w:type="gramEnd"/>
      <w:r w:rsidR="00357131" w:rsidRPr="00BA4E01">
        <w:rPr>
          <w:rFonts w:hint="eastAsia"/>
          <w:color w:val="C45911" w:themeColor="accent2" w:themeShade="BF"/>
        </w:rPr>
        <w:t>鄰近點所分配到的權重值為</w:t>
      </w:r>
      <w:r w:rsidR="00357131" w:rsidRPr="00BA4E01">
        <w:rPr>
          <w:rFonts w:hint="eastAsia"/>
          <w:color w:val="C45911" w:themeColor="accent2" w:themeShade="BF"/>
        </w:rPr>
        <w:t xml:space="preserve"> </w:t>
      </w:r>
      <m:oMath>
        <m:f>
          <m:fPr>
            <m:type m:val="lin"/>
            <m:ctrlPr>
              <w:rPr>
                <w:rFonts w:ascii="Cambria Math" w:hAnsi="Cambria Math"/>
                <w:color w:val="C45911" w:themeColor="accent2" w:themeShade="BF"/>
              </w:rPr>
            </m:ctrlPr>
          </m:fPr>
          <m:num>
            <m:r>
              <w:rPr>
                <w:rFonts w:ascii="Cambria Math" w:hAnsi="Cambria Math"/>
                <w:color w:val="C45911" w:themeColor="accent2" w:themeShade="BF"/>
              </w:rPr>
              <m:t>1</m:t>
            </m:r>
          </m:num>
          <m:den>
            <m:r>
              <w:rPr>
                <w:rFonts w:ascii="Cambria Math" w:hAnsi="Cambria Math"/>
                <w:color w:val="C45911" w:themeColor="accent2" w:themeShade="BF"/>
              </w:rPr>
              <m:t>k</m:t>
            </m:r>
          </m:den>
        </m:f>
      </m:oMath>
      <w:r w:rsidR="0099254B" w:rsidRPr="00BA4E01">
        <w:rPr>
          <w:rFonts w:hint="eastAsia"/>
          <w:color w:val="C45911" w:themeColor="accent2" w:themeShade="BF"/>
        </w:rPr>
        <w:t xml:space="preserve"> </w:t>
      </w:r>
      <w:r w:rsidR="0099254B" w:rsidRPr="00BA4E01">
        <w:rPr>
          <w:rFonts w:hint="eastAsia"/>
          <w:color w:val="C45911" w:themeColor="accent2" w:themeShade="BF"/>
        </w:rPr>
        <w:t>，假設今天找不到滿足</w:t>
      </w:r>
      <w:r w:rsidR="0099254B" w:rsidRPr="00BA4E01">
        <w:rPr>
          <w:rFonts w:hint="eastAsia"/>
          <w:color w:val="C45911" w:themeColor="accent2" w:themeShade="BF"/>
        </w:rPr>
        <w:t>k</w:t>
      </w:r>
      <w:r w:rsidR="0099254B" w:rsidRPr="00BA4E01">
        <w:rPr>
          <w:rFonts w:hint="eastAsia"/>
          <w:color w:val="C45911" w:themeColor="accent2" w:themeShade="BF"/>
        </w:rPr>
        <w:t>個鄰近點，</w:t>
      </w:r>
      <w:r w:rsidR="00980C54" w:rsidRPr="00BA4E01">
        <w:rPr>
          <w:rFonts w:hint="eastAsia"/>
          <w:color w:val="C45911" w:themeColor="accent2" w:themeShade="BF"/>
        </w:rPr>
        <w:t>例如</w:t>
      </w:r>
      <w:r w:rsidR="005644D2" w:rsidRPr="00BA4E01">
        <w:rPr>
          <w:rFonts w:hint="eastAsia"/>
          <w:color w:val="C45911" w:themeColor="accent2" w:themeShade="BF"/>
        </w:rPr>
        <w:t>找到</w:t>
      </w:r>
      <w:r w:rsidR="00980C54" w:rsidRPr="00BA4E01">
        <w:rPr>
          <w:rFonts w:hint="eastAsia"/>
          <w:color w:val="C45911" w:themeColor="accent2" w:themeShade="BF"/>
        </w:rPr>
        <w:t xml:space="preserve"> </w:t>
      </w:r>
      <m:oMath>
        <m:r>
          <m:rPr>
            <m:sty m:val="p"/>
          </m:rPr>
          <w:rPr>
            <w:rFonts w:ascii="Cambria Math" w:hAnsi="Cambria Math"/>
            <w:color w:val="C45911" w:themeColor="accent2" w:themeShade="BF"/>
          </w:rPr>
          <m:t>ε</m:t>
        </m:r>
      </m:oMath>
      <w:r w:rsidR="005644D2" w:rsidRPr="00BA4E01">
        <w:rPr>
          <w:rFonts w:hint="eastAsia"/>
          <w:color w:val="C45911" w:themeColor="accent2" w:themeShade="BF"/>
        </w:rPr>
        <w:t xml:space="preserve"> </w:t>
      </w:r>
      <w:r w:rsidR="005644D2" w:rsidRPr="00BA4E01">
        <w:rPr>
          <w:rFonts w:hint="eastAsia"/>
          <w:color w:val="C45911" w:themeColor="accent2" w:themeShade="BF"/>
        </w:rPr>
        <w:t>個</w:t>
      </w:r>
      <w:r w:rsidR="00980C54" w:rsidRPr="00BA4E01">
        <w:rPr>
          <w:rFonts w:hint="eastAsia"/>
          <w:color w:val="C45911" w:themeColor="accent2" w:themeShade="BF"/>
        </w:rPr>
        <w:t>，其中</w:t>
      </w:r>
      <w:r w:rsidR="00980C54" w:rsidRPr="00BA4E01">
        <w:rPr>
          <w:rFonts w:hint="eastAsia"/>
          <w:color w:val="C45911" w:themeColor="accent2" w:themeShade="BF"/>
        </w:rPr>
        <w:t xml:space="preserve"> </w:t>
      </w:r>
      <m:oMath>
        <m:r>
          <w:rPr>
            <w:rFonts w:ascii="Cambria Math" w:hAnsi="Cambria Math"/>
            <w:color w:val="C45911" w:themeColor="accent2" w:themeShade="BF"/>
          </w:rPr>
          <m:t>1</m:t>
        </m:r>
        <m:r>
          <m:rPr>
            <m:sty m:val="p"/>
          </m:rPr>
          <w:rPr>
            <w:rFonts w:ascii="Cambria Math" w:hAnsi="Cambria Math"/>
            <w:color w:val="C45911" w:themeColor="accent2" w:themeShade="BF"/>
          </w:rPr>
          <m:t>≤ε&lt;k</m:t>
        </m:r>
      </m:oMath>
      <w:r w:rsidR="00A40224" w:rsidRPr="00BA4E01">
        <w:rPr>
          <w:rFonts w:hint="eastAsia"/>
          <w:color w:val="C45911" w:themeColor="accent2" w:themeShade="BF"/>
        </w:rPr>
        <w:t xml:space="preserve"> </w:t>
      </w:r>
      <w:r w:rsidR="00A40224" w:rsidRPr="00BA4E01">
        <w:rPr>
          <w:rFonts w:hint="eastAsia"/>
          <w:color w:val="C45911" w:themeColor="accent2" w:themeShade="BF"/>
        </w:rPr>
        <w:t>，此時每個點的權重</w:t>
      </w:r>
      <w:r w:rsidR="00E26C82" w:rsidRPr="00BA4E01">
        <w:rPr>
          <w:rFonts w:hint="eastAsia"/>
          <w:color w:val="C45911" w:themeColor="accent2" w:themeShade="BF"/>
        </w:rPr>
        <w:t>值</w:t>
      </w:r>
      <w:r w:rsidR="00A40224" w:rsidRPr="00BA4E01">
        <w:rPr>
          <w:rFonts w:hint="eastAsia"/>
          <w:color w:val="C45911" w:themeColor="accent2" w:themeShade="BF"/>
        </w:rPr>
        <w:t>將</w:t>
      </w:r>
      <w:r w:rsidR="00BE2772" w:rsidRPr="00BA4E01">
        <w:rPr>
          <w:rFonts w:hint="eastAsia"/>
          <w:color w:val="C45911" w:themeColor="accent2" w:themeShade="BF"/>
        </w:rPr>
        <w:t>為</w:t>
      </w:r>
      <w:r w:rsidR="00C4057C" w:rsidRPr="00BA4E01">
        <w:rPr>
          <w:rFonts w:hint="eastAsia"/>
          <w:color w:val="C45911" w:themeColor="accent2" w:themeShade="BF"/>
        </w:rPr>
        <w:t xml:space="preserve"> </w:t>
      </w:r>
      <m:oMath>
        <m:r>
          <m:rPr>
            <m:sty m:val="p"/>
          </m:rPr>
          <w:rPr>
            <w:rFonts w:ascii="Cambria Math" w:hAnsi="Cambria Math" w:hint="eastAsia"/>
            <w:color w:val="C45911" w:themeColor="accent2" w:themeShade="BF"/>
          </w:rPr>
          <m:t xml:space="preserve">1 </m:t>
        </m:r>
        <m:r>
          <m:rPr>
            <m:sty m:val="p"/>
          </m:rPr>
          <w:rPr>
            <w:rFonts w:ascii="Cambria Math" w:hAnsi="Cambria Math"/>
            <w:color w:val="C45911" w:themeColor="accent2" w:themeShade="BF"/>
          </w:rPr>
          <m:t>≥</m:t>
        </m:r>
        <m:f>
          <m:fPr>
            <m:type m:val="lin"/>
            <m:ctrlPr>
              <w:rPr>
                <w:rFonts w:ascii="Cambria Math" w:hAnsi="Cambria Math"/>
                <w:color w:val="C45911" w:themeColor="accent2" w:themeShade="BF"/>
              </w:rPr>
            </m:ctrlPr>
          </m:fPr>
          <m:num>
            <m:r>
              <w:rPr>
                <w:rFonts w:ascii="Cambria Math" w:hAnsi="Cambria Math" w:hint="eastAsia"/>
                <w:color w:val="C45911" w:themeColor="accent2" w:themeShade="BF"/>
              </w:rPr>
              <m:t>1</m:t>
            </m:r>
          </m:num>
          <m:den>
            <m:r>
              <m:rPr>
                <m:sty m:val="p"/>
              </m:rPr>
              <w:rPr>
                <w:rFonts w:ascii="Cambria Math" w:hAnsi="Cambria Math"/>
                <w:color w:val="C45911" w:themeColor="accent2" w:themeShade="BF"/>
              </w:rPr>
              <m:t>ε</m:t>
            </m:r>
          </m:den>
        </m:f>
        <m:r>
          <m:rPr>
            <m:sty m:val="p"/>
          </m:rPr>
          <w:rPr>
            <w:rFonts w:ascii="Cambria Math" w:hAnsi="Cambria Math"/>
            <w:color w:val="C45911" w:themeColor="accent2" w:themeShade="BF"/>
          </w:rPr>
          <m:t>&gt;</m:t>
        </m:r>
        <m:f>
          <m:fPr>
            <m:type m:val="lin"/>
            <m:ctrlPr>
              <w:rPr>
                <w:rFonts w:ascii="Cambria Math" w:hAnsi="Cambria Math"/>
                <w:color w:val="C45911" w:themeColor="accent2" w:themeShade="BF"/>
              </w:rPr>
            </m:ctrlPr>
          </m:fPr>
          <m:num>
            <m:r>
              <w:rPr>
                <w:rFonts w:ascii="Cambria Math" w:hAnsi="Cambria Math" w:hint="eastAsia"/>
                <w:color w:val="C45911" w:themeColor="accent2" w:themeShade="BF"/>
              </w:rPr>
              <m:t>1</m:t>
            </m:r>
          </m:num>
          <m:den>
            <m:r>
              <m:rPr>
                <m:sty m:val="p"/>
              </m:rPr>
              <w:rPr>
                <w:rFonts w:ascii="Cambria Math" w:hAnsi="Cambria Math"/>
                <w:color w:val="C45911" w:themeColor="accent2" w:themeShade="BF"/>
              </w:rPr>
              <m:t>k</m:t>
            </m:r>
          </m:den>
        </m:f>
      </m:oMath>
      <w:r w:rsidR="003272E2" w:rsidRPr="00BA4E01">
        <w:rPr>
          <w:rFonts w:hint="eastAsia"/>
          <w:color w:val="C45911" w:themeColor="accent2" w:themeShade="BF"/>
        </w:rPr>
        <w:t>。</w:t>
      </w:r>
      <w:r w:rsidR="002B6D8C" w:rsidRPr="00BA4E01">
        <w:rPr>
          <w:rFonts w:hint="eastAsia"/>
          <w:color w:val="C45911" w:themeColor="accent2" w:themeShade="BF"/>
        </w:rPr>
        <w:t>而</w:t>
      </w:r>
      <w:r w:rsidR="002B6D8C" w:rsidRPr="00BA4E01">
        <w:rPr>
          <w:rFonts w:hint="eastAsia"/>
          <w:color w:val="C45911" w:themeColor="accent2" w:themeShade="BF"/>
        </w:rPr>
        <w:t xml:space="preserve"> </w:t>
      </w:r>
      <m:oMath>
        <m:r>
          <m:rPr>
            <m:sty m:val="p"/>
          </m:rPr>
          <w:rPr>
            <w:rFonts w:ascii="Cambria Math" w:hAnsi="Cambria Math"/>
            <w:color w:val="C45911" w:themeColor="accent2" w:themeShade="BF"/>
          </w:rPr>
          <m:t>ε</m:t>
        </m:r>
      </m:oMath>
      <w:r w:rsidR="002B6D8C" w:rsidRPr="00BA4E01">
        <w:rPr>
          <w:rFonts w:hint="eastAsia"/>
          <w:color w:val="C45911" w:themeColor="accent2" w:themeShade="BF"/>
        </w:rPr>
        <w:t xml:space="preserve"> </w:t>
      </w:r>
      <w:r w:rsidR="002B6D8C" w:rsidRPr="00BA4E01">
        <w:rPr>
          <w:rFonts w:hint="eastAsia"/>
          <w:color w:val="C45911" w:themeColor="accent2" w:themeShade="BF"/>
        </w:rPr>
        <w:t>值會隨著缺失值比例上升而</w:t>
      </w:r>
      <w:r w:rsidR="00414337" w:rsidRPr="00BA4E01">
        <w:rPr>
          <w:rFonts w:hint="eastAsia"/>
          <w:color w:val="C45911" w:themeColor="accent2" w:themeShade="BF"/>
        </w:rPr>
        <w:t>降低，</w:t>
      </w:r>
      <m:oMath>
        <m:r>
          <m:rPr>
            <m:sty m:val="p"/>
          </m:rPr>
          <w:rPr>
            <w:rFonts w:ascii="Cambria Math" w:hAnsi="Cambria Math"/>
            <w:color w:val="C45911" w:themeColor="accent2" w:themeShade="BF"/>
          </w:rPr>
          <m:t>ε</m:t>
        </m:r>
      </m:oMath>
      <w:r w:rsidR="00414337" w:rsidRPr="00BA4E01">
        <w:rPr>
          <w:rFonts w:hint="eastAsia"/>
          <w:color w:val="C45911" w:themeColor="accent2" w:themeShade="BF"/>
        </w:rPr>
        <w:t xml:space="preserve"> </w:t>
      </w:r>
      <w:r w:rsidR="00414337" w:rsidRPr="00BA4E01">
        <w:rPr>
          <w:rFonts w:hint="eastAsia"/>
          <w:color w:val="C45911" w:themeColor="accent2" w:themeShade="BF"/>
        </w:rPr>
        <w:t>與缺失值比例呈現負相關。換句話說，缺失值比例增加，可以找得到滿足</w:t>
      </w:r>
      <w:r w:rsidR="00414337" w:rsidRPr="00BA4E01">
        <w:rPr>
          <w:rFonts w:hint="eastAsia"/>
          <w:color w:val="C45911" w:themeColor="accent2" w:themeShade="BF"/>
        </w:rPr>
        <w:t>k</w:t>
      </w:r>
      <w:proofErr w:type="gramStart"/>
      <w:r w:rsidR="00414337" w:rsidRPr="00BA4E01">
        <w:rPr>
          <w:rFonts w:hint="eastAsia"/>
          <w:color w:val="C45911" w:themeColor="accent2" w:themeShade="BF"/>
        </w:rPr>
        <w:t>個</w:t>
      </w:r>
      <w:proofErr w:type="gramEnd"/>
      <w:r w:rsidR="00414337" w:rsidRPr="00BA4E01">
        <w:rPr>
          <w:rFonts w:hint="eastAsia"/>
          <w:color w:val="C45911" w:themeColor="accent2" w:themeShade="BF"/>
        </w:rPr>
        <w:t>鄰近點在維度</w:t>
      </w:r>
      <w:r w:rsidR="00414337" w:rsidRPr="00BA4E01">
        <w:rPr>
          <w:rFonts w:hint="eastAsia"/>
          <w:color w:val="C45911" w:themeColor="accent2" w:themeShade="BF"/>
        </w:rPr>
        <w:t>d</w:t>
      </w:r>
      <w:r w:rsidR="00414337" w:rsidRPr="00BA4E01">
        <w:rPr>
          <w:rFonts w:hint="eastAsia"/>
          <w:color w:val="C45911" w:themeColor="accent2" w:themeShade="BF"/>
        </w:rPr>
        <w:t>上不含有缺失值的機會就會降低。</w:t>
      </w:r>
      <w:r w:rsidR="009C5249" w:rsidRPr="00BA4E01">
        <w:rPr>
          <w:rFonts w:hint="eastAsia"/>
          <w:color w:val="C45911" w:themeColor="accent2" w:themeShade="BF"/>
        </w:rPr>
        <w:t>因此</w:t>
      </w:r>
      <w:r w:rsidR="001E0B40" w:rsidRPr="00BA4E01">
        <w:rPr>
          <w:rFonts w:hint="eastAsia"/>
          <w:color w:val="C45911" w:themeColor="accent2" w:themeShade="BF"/>
        </w:rPr>
        <w:t>當缺失</w:t>
      </w:r>
      <w:r w:rsidR="00DF28C7" w:rsidRPr="00BA4E01">
        <w:rPr>
          <w:rFonts w:hint="eastAsia"/>
          <w:color w:val="C45911" w:themeColor="accent2" w:themeShade="BF"/>
        </w:rPr>
        <w:t>值</w:t>
      </w:r>
      <w:r w:rsidR="001E0B40" w:rsidRPr="00BA4E01">
        <w:rPr>
          <w:rFonts w:hint="eastAsia"/>
          <w:color w:val="C45911" w:themeColor="accent2" w:themeShade="BF"/>
        </w:rPr>
        <w:t>比例越高的時候，</w:t>
      </w:r>
      <w:r w:rsidR="00E10C5C" w:rsidRPr="00BA4E01">
        <w:rPr>
          <w:rFonts w:hint="eastAsia"/>
          <w:color w:val="C45911" w:themeColor="accent2" w:themeShade="BF"/>
        </w:rPr>
        <w:t>權重值被迫上升的</w:t>
      </w:r>
      <w:r w:rsidR="001E0B40" w:rsidRPr="00BA4E01">
        <w:rPr>
          <w:rFonts w:hint="eastAsia"/>
          <w:color w:val="C45911" w:themeColor="accent2" w:themeShade="BF"/>
        </w:rPr>
        <w:t>狀況也就</w:t>
      </w:r>
      <w:r w:rsidR="00E10C5C" w:rsidRPr="00BA4E01">
        <w:rPr>
          <w:rFonts w:hint="eastAsia"/>
          <w:color w:val="C45911" w:themeColor="accent2" w:themeShade="BF"/>
        </w:rPr>
        <w:t>愈嚴重。導致</w:t>
      </w:r>
      <w:r w:rsidR="006A54A1" w:rsidRPr="00BA4E01">
        <w:rPr>
          <w:rFonts w:hint="eastAsia"/>
          <w:color w:val="C45911" w:themeColor="accent2" w:themeShade="BF"/>
        </w:rPr>
        <w:t>原始</w:t>
      </w:r>
      <w:r w:rsidR="006A54A1" w:rsidRPr="00BA4E01">
        <w:rPr>
          <w:rFonts w:hint="eastAsia"/>
          <w:color w:val="C45911" w:themeColor="accent2" w:themeShade="BF"/>
        </w:rPr>
        <w:t>k</w:t>
      </w:r>
      <w:r w:rsidR="006A54A1" w:rsidRPr="00BA4E01">
        <w:rPr>
          <w:rFonts w:hint="eastAsia"/>
          <w:color w:val="C45911" w:themeColor="accent2" w:themeShade="BF"/>
        </w:rPr>
        <w:t>鄰近點</w:t>
      </w:r>
      <w:r w:rsidR="001E0B40" w:rsidRPr="00BA4E01">
        <w:rPr>
          <w:rFonts w:hint="eastAsia"/>
          <w:color w:val="C45911" w:themeColor="accent2" w:themeShade="BF"/>
        </w:rPr>
        <w:t>填補法所填補的新值雖然</w:t>
      </w:r>
      <w:r w:rsidR="00E10C5C" w:rsidRPr="00BA4E01">
        <w:rPr>
          <w:rFonts w:hint="eastAsia"/>
          <w:color w:val="C45911" w:themeColor="accent2" w:themeShade="BF"/>
        </w:rPr>
        <w:t>表面上是看似公平的</w:t>
      </w:r>
      <w:r w:rsidR="001E0B40" w:rsidRPr="00BA4E01">
        <w:rPr>
          <w:rFonts w:hint="eastAsia"/>
          <w:color w:val="C45911" w:themeColor="accent2" w:themeShade="BF"/>
        </w:rPr>
        <w:t>平均</w:t>
      </w:r>
      <w:r w:rsidR="00E10C5C" w:rsidRPr="00BA4E01">
        <w:rPr>
          <w:rFonts w:hint="eastAsia"/>
          <w:color w:val="C45911" w:themeColor="accent2" w:themeShade="BF"/>
        </w:rPr>
        <w:t>值</w:t>
      </w:r>
      <w:r w:rsidR="001E0B40" w:rsidRPr="00BA4E01">
        <w:rPr>
          <w:rFonts w:hint="eastAsia"/>
          <w:color w:val="C45911" w:themeColor="accent2" w:themeShade="BF"/>
        </w:rPr>
        <w:t>，</w:t>
      </w:r>
      <w:r w:rsidR="00282431" w:rsidRPr="00BA4E01">
        <w:rPr>
          <w:rFonts w:hint="eastAsia"/>
          <w:color w:val="C45911" w:themeColor="accent2" w:themeShade="BF"/>
        </w:rPr>
        <w:t>但</w:t>
      </w:r>
      <w:r w:rsidR="006A3979" w:rsidRPr="00BA4E01">
        <w:rPr>
          <w:rFonts w:hint="eastAsia"/>
          <w:color w:val="C45911" w:themeColor="accent2" w:themeShade="BF"/>
        </w:rPr>
        <w:t>事實上填補的新值</w:t>
      </w:r>
      <w:r w:rsidR="001E0B40" w:rsidRPr="00BA4E01">
        <w:rPr>
          <w:rFonts w:hint="eastAsia"/>
          <w:color w:val="C45911" w:themeColor="accent2" w:themeShade="BF"/>
        </w:rPr>
        <w:t>幾乎</w:t>
      </w:r>
      <w:r w:rsidR="00E10C5C" w:rsidRPr="00BA4E01">
        <w:rPr>
          <w:rFonts w:hint="eastAsia"/>
          <w:color w:val="C45911" w:themeColor="accent2" w:themeShade="BF"/>
        </w:rPr>
        <w:t>退</w:t>
      </w:r>
      <w:r w:rsidR="001E0B40" w:rsidRPr="00BA4E01">
        <w:rPr>
          <w:rFonts w:hint="eastAsia"/>
          <w:color w:val="C45911" w:themeColor="accent2" w:themeShade="BF"/>
        </w:rPr>
        <w:t>化</w:t>
      </w:r>
      <w:r w:rsidR="00282431" w:rsidRPr="00BA4E01">
        <w:rPr>
          <w:rFonts w:hint="eastAsia"/>
          <w:color w:val="C45911" w:themeColor="accent2" w:themeShade="BF"/>
        </w:rPr>
        <w:t>為固定數值填補法</w:t>
      </w:r>
      <w:r w:rsidR="00C55A28" w:rsidRPr="00BA4E01">
        <w:rPr>
          <w:rFonts w:hint="eastAsia"/>
          <w:color w:val="C45911" w:themeColor="accent2" w:themeShade="BF"/>
        </w:rPr>
        <w:t>(</w:t>
      </w:r>
      <w:r w:rsidR="00C55A28" w:rsidRPr="00BA4E01">
        <w:rPr>
          <w:rFonts w:hint="eastAsia"/>
          <w:color w:val="C45911" w:themeColor="accent2" w:themeShade="BF"/>
        </w:rPr>
        <w:t>因為此時</w:t>
      </w:r>
      <m:oMath>
        <m:r>
          <m:rPr>
            <m:sty m:val="p"/>
          </m:rPr>
          <w:rPr>
            <w:rFonts w:ascii="Cambria Math" w:hAnsi="Cambria Math"/>
            <w:color w:val="C45911" w:themeColor="accent2" w:themeShade="BF"/>
          </w:rPr>
          <m:t>ε</m:t>
        </m:r>
        <m:r>
          <m:rPr>
            <m:sty m:val="p"/>
          </m:rPr>
          <w:rPr>
            <w:rFonts w:ascii="Cambria Math" w:hAnsi="Cambria Math" w:hint="eastAsia"/>
            <w:color w:val="C45911" w:themeColor="accent2" w:themeShade="BF"/>
          </w:rPr>
          <m:t>=1</m:t>
        </m:r>
      </m:oMath>
      <w:r w:rsidR="00C55A28" w:rsidRPr="00BA4E01">
        <w:rPr>
          <w:rFonts w:hint="eastAsia"/>
          <w:color w:val="C45911" w:themeColor="accent2" w:themeShade="BF"/>
        </w:rPr>
        <w:t>)</w:t>
      </w:r>
      <w:r w:rsidR="00282431" w:rsidRPr="00BA4E01">
        <w:rPr>
          <w:rFonts w:hint="eastAsia"/>
          <w:color w:val="C45911" w:themeColor="accent2" w:themeShade="BF"/>
        </w:rPr>
        <w:t>，如</w:t>
      </w:r>
      <w:r w:rsidR="006A3979" w:rsidRPr="00BA4E01">
        <w:rPr>
          <w:rFonts w:hint="eastAsia"/>
          <w:color w:val="C45911" w:themeColor="accent2" w:themeShade="BF"/>
        </w:rPr>
        <w:t>2.2.2</w:t>
      </w:r>
      <w:r w:rsidR="006A3979" w:rsidRPr="00BA4E01">
        <w:rPr>
          <w:rFonts w:hint="eastAsia"/>
          <w:color w:val="C45911" w:themeColor="accent2" w:themeShade="BF"/>
        </w:rPr>
        <w:t>節中所提及</w:t>
      </w:r>
      <w:r w:rsidR="00282431" w:rsidRPr="00BA4E01">
        <w:rPr>
          <w:rFonts w:hint="eastAsia"/>
          <w:color w:val="C45911" w:themeColor="accent2" w:themeShade="BF"/>
        </w:rPr>
        <w:t>。</w:t>
      </w:r>
      <w:r w:rsidR="006A3979" w:rsidRPr="00BA4E01">
        <w:rPr>
          <w:rFonts w:hint="eastAsia"/>
          <w:color w:val="C45911" w:themeColor="accent2" w:themeShade="BF"/>
        </w:rPr>
        <w:t>因此填補效果不好也是可預期的</w:t>
      </w:r>
      <w:r w:rsidR="00CB31A2" w:rsidRPr="00BA4E01">
        <w:rPr>
          <w:rFonts w:hint="eastAsia"/>
          <w:color w:val="C45911" w:themeColor="accent2" w:themeShade="BF"/>
        </w:rPr>
        <w:t>。</w:t>
      </w:r>
    </w:p>
    <w:p w14:paraId="769BAB0B" w14:textId="7F1F4A1B" w:rsidR="00CB31A2" w:rsidRPr="00077E04" w:rsidRDefault="0062770D" w:rsidP="008F46A3">
      <w:pPr>
        <w:ind w:firstLine="360"/>
      </w:pPr>
      <w:r w:rsidRPr="00B03859">
        <w:rPr>
          <w:rFonts w:hint="eastAsia"/>
          <w:color w:val="C45911" w:themeColor="accent2" w:themeShade="BF"/>
        </w:rPr>
        <w:t>即使試圖只依靠權重法計算加權平均值來</w:t>
      </w:r>
      <w:r w:rsidR="00251691" w:rsidRPr="00B03859">
        <w:rPr>
          <w:rFonts w:hint="eastAsia"/>
          <w:color w:val="C45911" w:themeColor="accent2" w:themeShade="BF"/>
        </w:rPr>
        <w:t>試圖</w:t>
      </w:r>
      <w:r w:rsidRPr="00B03859">
        <w:rPr>
          <w:rFonts w:hint="eastAsia"/>
          <w:color w:val="C45911" w:themeColor="accent2" w:themeShade="BF"/>
        </w:rPr>
        <w:t>彌補</w:t>
      </w:r>
      <w:r w:rsidR="00251691" w:rsidRPr="00B03859">
        <w:rPr>
          <w:rFonts w:hint="eastAsia"/>
          <w:color w:val="C45911" w:themeColor="accent2" w:themeShade="BF"/>
        </w:rPr>
        <w:t>填補值計算錯誤，</w:t>
      </w:r>
      <w:r w:rsidRPr="00B03859">
        <w:rPr>
          <w:rFonts w:hint="eastAsia"/>
          <w:color w:val="C45911" w:themeColor="accent2" w:themeShade="BF"/>
        </w:rPr>
        <w:t>也無法</w:t>
      </w:r>
      <w:r w:rsidR="00251691" w:rsidRPr="00B03859">
        <w:rPr>
          <w:rFonts w:hint="eastAsia"/>
          <w:color w:val="C45911" w:themeColor="accent2" w:themeShade="BF"/>
        </w:rPr>
        <w:t>解決鄰近點不足的問題。</w:t>
      </w:r>
      <w:r w:rsidRPr="00B03859">
        <w:rPr>
          <w:rFonts w:hint="eastAsia"/>
          <w:color w:val="C45911" w:themeColor="accent2" w:themeShade="BF"/>
        </w:rPr>
        <w:t>這也是為何</w:t>
      </w:r>
      <w:r w:rsidR="00263333" w:rsidRPr="00B03859">
        <w:rPr>
          <w:rFonts w:hint="eastAsia"/>
          <w:color w:val="C45911" w:themeColor="accent2" w:themeShade="BF"/>
        </w:rPr>
        <w:t>無法</w:t>
      </w:r>
      <w:r w:rsidR="00251691" w:rsidRPr="00B03859">
        <w:rPr>
          <w:rFonts w:hint="eastAsia"/>
          <w:color w:val="C45911" w:themeColor="accent2" w:themeShade="BF"/>
        </w:rPr>
        <w:t>單純以</w:t>
      </w:r>
      <w:r w:rsidRPr="00B03859">
        <w:rPr>
          <w:rFonts w:hint="eastAsia"/>
          <w:color w:val="C45911" w:themeColor="accent2" w:themeShade="BF"/>
        </w:rPr>
        <w:t>權重型</w:t>
      </w:r>
      <w:r w:rsidRPr="00B03859">
        <w:rPr>
          <w:rFonts w:hint="eastAsia"/>
          <w:color w:val="C45911" w:themeColor="accent2" w:themeShade="BF"/>
        </w:rPr>
        <w:t>k</w:t>
      </w:r>
      <w:r w:rsidRPr="00B03859">
        <w:rPr>
          <w:rFonts w:hint="eastAsia"/>
          <w:color w:val="C45911" w:themeColor="accent2" w:themeShade="BF"/>
        </w:rPr>
        <w:t>鄰近點填補法就可以解決的。</w:t>
      </w:r>
      <w:r w:rsidR="008F46A3" w:rsidRPr="00B03859">
        <w:rPr>
          <w:rFonts w:hint="eastAsia"/>
          <w:color w:val="C45911" w:themeColor="accent2" w:themeShade="BF"/>
        </w:rPr>
        <w:t>由實驗結果可知，在高缺失值比例下，</w:t>
      </w:r>
      <w:r w:rsidR="00B03859" w:rsidRPr="00B03859">
        <w:rPr>
          <w:rFonts w:hint="eastAsia"/>
          <w:color w:val="C45911" w:themeColor="accent2" w:themeShade="BF"/>
        </w:rPr>
        <w:t>挑選出更具參考性鄰近點的</w:t>
      </w:r>
      <w:r w:rsidR="008F46A3" w:rsidRPr="00B03859">
        <w:rPr>
          <w:rFonts w:hint="eastAsia"/>
          <w:color w:val="C45911" w:themeColor="accent2" w:themeShade="BF"/>
        </w:rPr>
        <w:t>影響力比</w:t>
      </w:r>
      <w:r w:rsidR="00B03859" w:rsidRPr="00B03859">
        <w:rPr>
          <w:rFonts w:hint="eastAsia"/>
          <w:color w:val="C45911" w:themeColor="accent2" w:themeShade="BF"/>
        </w:rPr>
        <w:t>挑選出</w:t>
      </w:r>
      <w:r w:rsidR="008F46A3" w:rsidRPr="00B03859">
        <w:rPr>
          <w:rFonts w:hint="eastAsia"/>
          <w:color w:val="C45911" w:themeColor="accent2" w:themeShade="BF"/>
        </w:rPr>
        <w:t>更多鄰近點</w:t>
      </w:r>
      <w:r w:rsidR="00B03859" w:rsidRPr="00B03859">
        <w:rPr>
          <w:rFonts w:hint="eastAsia"/>
          <w:color w:val="C45911" w:themeColor="accent2" w:themeShade="BF"/>
        </w:rPr>
        <w:t>更</w:t>
      </w:r>
      <w:r w:rsidR="008F46A3" w:rsidRPr="00B03859">
        <w:rPr>
          <w:rFonts w:hint="eastAsia"/>
          <w:color w:val="C45911" w:themeColor="accent2" w:themeShade="BF"/>
        </w:rPr>
        <w:t>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63" w:name="_Toc49302248"/>
      <w:r w:rsidRPr="00077E04">
        <w:rPr>
          <w:rFonts w:hint="eastAsia"/>
        </w:rPr>
        <w:lastRenderedPageBreak/>
        <w:t>結論與未來方向</w:t>
      </w:r>
      <w:bookmarkEnd w:id="63"/>
    </w:p>
    <w:p w14:paraId="06E40AE4" w14:textId="579A1F10" w:rsidR="00291E62" w:rsidRPr="00077E04" w:rsidRDefault="00291E62" w:rsidP="00B737C6">
      <w:pPr>
        <w:ind w:firstLine="480"/>
      </w:pPr>
      <w:r w:rsidRPr="00077E04">
        <w:rPr>
          <w:rFonts w:hint="eastAsia"/>
        </w:rPr>
        <w:t>本章分為兩</w:t>
      </w:r>
      <w:r w:rsidR="00940681">
        <w:rPr>
          <w:rFonts w:hint="eastAsia"/>
        </w:rPr>
        <w:t>節</w:t>
      </w:r>
      <w:r w:rsidRPr="00077E04">
        <w:rPr>
          <w:rFonts w:hint="eastAsia"/>
        </w:rPr>
        <w:t>，</w:t>
      </w:r>
      <w:r w:rsidR="00055A5A">
        <w:rPr>
          <w:rFonts w:hint="eastAsia"/>
        </w:rPr>
        <w:t>5.1</w:t>
      </w:r>
      <w:r w:rsidRPr="00077E04">
        <w:rPr>
          <w:rFonts w:hint="eastAsia"/>
        </w:rPr>
        <w:t>節</w:t>
      </w:r>
      <w:r w:rsidR="00F11596" w:rsidRPr="00077E04">
        <w:rPr>
          <w:rFonts w:hint="eastAsia"/>
        </w:rPr>
        <w:t>總結</w:t>
      </w:r>
      <w:r w:rsidR="003F487F" w:rsidRPr="00077E04">
        <w:rPr>
          <w:rFonts w:hint="eastAsia"/>
        </w:rPr>
        <w:t>本研究</w:t>
      </w:r>
      <w:r w:rsidR="007472E6" w:rsidRPr="00077E04">
        <w:rPr>
          <w:rFonts w:hint="eastAsia"/>
        </w:rPr>
        <w:t>，</w:t>
      </w:r>
      <w:r w:rsidR="00055A5A">
        <w:rPr>
          <w:rFonts w:hint="eastAsia"/>
        </w:rPr>
        <w:t>5.2</w:t>
      </w:r>
      <w:r w:rsidR="007472E6" w:rsidRPr="00077E04">
        <w:rPr>
          <w:rFonts w:hint="eastAsia"/>
        </w:rPr>
        <w:t>節探討未來可</w:t>
      </w:r>
      <w:r w:rsidR="003F487F" w:rsidRPr="00077E04">
        <w:rPr>
          <w:rFonts w:hint="eastAsia"/>
        </w:rPr>
        <w:t>研究</w:t>
      </w:r>
      <w:r w:rsidR="007472E6" w:rsidRPr="00077E04">
        <w:rPr>
          <w:rFonts w:hint="eastAsia"/>
        </w:rPr>
        <w:t>的方向與工作。</w:t>
      </w:r>
    </w:p>
    <w:p w14:paraId="5BC2F188" w14:textId="7A17669B" w:rsidR="00AB148B" w:rsidRPr="00077E04" w:rsidRDefault="00AB148B" w:rsidP="00312A4E">
      <w:pPr>
        <w:pStyle w:val="2"/>
        <w:rPr>
          <w:shd w:val="clear" w:color="auto" w:fill="auto"/>
        </w:rPr>
      </w:pPr>
      <w:bookmarkStart w:id="64" w:name="_Toc49302249"/>
      <w:r w:rsidRPr="00077E04">
        <w:rPr>
          <w:rFonts w:hint="eastAsia"/>
          <w:shd w:val="clear" w:color="auto" w:fill="auto"/>
        </w:rPr>
        <w:t>5.1</w:t>
      </w:r>
      <w:r w:rsidRPr="00077E04">
        <w:rPr>
          <w:rFonts w:hint="eastAsia"/>
          <w:shd w:val="clear" w:color="auto" w:fill="auto"/>
        </w:rPr>
        <w:t>結論</w:t>
      </w:r>
      <w:bookmarkEnd w:id="64"/>
    </w:p>
    <w:p w14:paraId="75C30806" w14:textId="64148522" w:rsidR="00120785" w:rsidRDefault="00120785" w:rsidP="008B64DC">
      <w:pPr>
        <w:ind w:firstLine="480"/>
        <w:rPr>
          <w:color w:val="C45911" w:themeColor="accent2" w:themeShade="BF"/>
        </w:rPr>
      </w:pPr>
      <w:r w:rsidRPr="00120785">
        <w:rPr>
          <w:rFonts w:hint="eastAsia"/>
          <w:color w:val="00B050"/>
        </w:rPr>
        <w:t>[5.</w:t>
      </w:r>
      <w:r w:rsidR="0008613D">
        <w:rPr>
          <w:rFonts w:hint="eastAsia"/>
          <w:color w:val="00B050"/>
        </w:rPr>
        <w:t>1</w:t>
      </w:r>
      <w:r w:rsidR="0008613D">
        <w:rPr>
          <w:rFonts w:hint="eastAsia"/>
          <w:color w:val="00B050"/>
        </w:rPr>
        <w:t>、</w:t>
      </w:r>
      <w:r w:rsidR="0008613D">
        <w:rPr>
          <w:rFonts w:hint="eastAsia"/>
          <w:color w:val="00B050"/>
        </w:rPr>
        <w:t>5.2</w:t>
      </w:r>
      <w:r>
        <w:rPr>
          <w:rFonts w:hint="eastAsia"/>
          <w:color w:val="00B050"/>
        </w:rPr>
        <w:t>已</w:t>
      </w:r>
      <w:r w:rsidRPr="00120785">
        <w:rPr>
          <w:rFonts w:hint="eastAsia"/>
          <w:color w:val="00B050"/>
        </w:rPr>
        <w:t>重寫過</w:t>
      </w:r>
      <w:r w:rsidRPr="00120785">
        <w:rPr>
          <w:rFonts w:hint="eastAsia"/>
          <w:color w:val="00B050"/>
        </w:rPr>
        <w:t>]</w:t>
      </w:r>
      <w:r>
        <w:rPr>
          <w:rFonts w:hint="eastAsia"/>
          <w:color w:val="C45911" w:themeColor="accent2" w:themeShade="BF"/>
        </w:rPr>
        <w:t xml:space="preserve"> </w:t>
      </w:r>
    </w:p>
    <w:p w14:paraId="328A1FAF" w14:textId="68CF5A2B" w:rsidR="00703C84" w:rsidRDefault="00E05924" w:rsidP="008B64DC">
      <w:pPr>
        <w:ind w:firstLine="480"/>
        <w:rPr>
          <w:color w:val="C45911" w:themeColor="accent2" w:themeShade="BF"/>
        </w:rPr>
      </w:pPr>
      <w:r w:rsidRPr="00585F72">
        <w:rPr>
          <w:color w:val="C45911" w:themeColor="accent2" w:themeShade="BF"/>
        </w:rPr>
        <w:t>本</w:t>
      </w:r>
      <w:r w:rsidRPr="00585F72">
        <w:rPr>
          <w:rFonts w:hint="eastAsia"/>
          <w:color w:val="C45911" w:themeColor="accent2" w:themeShade="BF"/>
        </w:rPr>
        <w:t>研究提出</w:t>
      </w:r>
      <w:r w:rsidR="00C542D9" w:rsidRPr="00585F72">
        <w:rPr>
          <w:rFonts w:hint="eastAsia"/>
          <w:color w:val="C45911" w:themeColor="accent2" w:themeShade="BF"/>
        </w:rPr>
        <w:t>一個</w:t>
      </w:r>
      <w:r w:rsidR="001731FA">
        <w:rPr>
          <w:rFonts w:hint="eastAsia"/>
          <w:color w:val="C45911" w:themeColor="accent2" w:themeShade="BF"/>
        </w:rPr>
        <w:t>概念基於</w:t>
      </w:r>
      <w:r w:rsidR="00D463A8">
        <w:rPr>
          <w:rFonts w:hint="eastAsia"/>
          <w:color w:val="C45911" w:themeColor="accent2" w:themeShade="BF"/>
        </w:rPr>
        <w:t>原始</w:t>
      </w:r>
      <w:r w:rsidR="001731FA" w:rsidRPr="00585F72">
        <w:rPr>
          <w:rFonts w:hint="eastAsia"/>
          <w:color w:val="C45911" w:themeColor="accent2" w:themeShade="BF"/>
        </w:rPr>
        <w:t>k</w:t>
      </w:r>
      <w:r w:rsidR="001731FA" w:rsidRPr="00585F72">
        <w:rPr>
          <w:rFonts w:hint="eastAsia"/>
          <w:color w:val="C45911" w:themeColor="accent2" w:themeShade="BF"/>
        </w:rPr>
        <w:t>鄰近點填補法</w:t>
      </w:r>
      <w:r w:rsidR="001731FA">
        <w:rPr>
          <w:rFonts w:hint="eastAsia"/>
          <w:color w:val="C45911" w:themeColor="accent2" w:themeShade="BF"/>
        </w:rPr>
        <w:t>的</w:t>
      </w:r>
      <w:proofErr w:type="spellStart"/>
      <w:r w:rsidRPr="00585F72">
        <w:rPr>
          <w:rFonts w:hint="eastAsia"/>
          <w:color w:val="C45911" w:themeColor="accent2" w:themeShade="BF"/>
        </w:rPr>
        <w:t>s</w:t>
      </w:r>
      <w:r w:rsidRPr="00585F72">
        <w:rPr>
          <w:color w:val="C45911" w:themeColor="accent2" w:themeShade="BF"/>
        </w:rPr>
        <w:t>k</w:t>
      </w:r>
      <w:proofErr w:type="spellEnd"/>
      <w:r w:rsidRPr="00585F72">
        <w:rPr>
          <w:color w:val="C45911" w:themeColor="accent2" w:themeShade="BF"/>
        </w:rPr>
        <w:t xml:space="preserve">-NN </w:t>
      </w:r>
      <w:r w:rsidR="0058381B" w:rsidRPr="00585F72">
        <w:rPr>
          <w:rFonts w:hint="eastAsia"/>
          <w:color w:val="C45911" w:themeColor="accent2" w:themeShade="BF"/>
        </w:rPr>
        <w:t>i</w:t>
      </w:r>
      <w:r w:rsidRPr="00585F72">
        <w:rPr>
          <w:color w:val="C45911" w:themeColor="accent2" w:themeShade="BF"/>
        </w:rPr>
        <w:t>mputation</w:t>
      </w:r>
      <w:r w:rsidRPr="00585F72">
        <w:rPr>
          <w:rFonts w:hint="eastAsia"/>
          <w:color w:val="C45911" w:themeColor="accent2" w:themeShade="BF"/>
        </w:rPr>
        <w:t>演算</w:t>
      </w:r>
      <w:r w:rsidRPr="00585F72">
        <w:rPr>
          <w:color w:val="C45911" w:themeColor="accent2" w:themeShade="BF"/>
        </w:rPr>
        <w:t>法</w:t>
      </w:r>
      <w:r w:rsidRPr="00585F72">
        <w:rPr>
          <w:rFonts w:hint="eastAsia"/>
          <w:color w:val="C45911" w:themeColor="accent2" w:themeShade="BF"/>
        </w:rPr>
        <w:t>，</w:t>
      </w:r>
      <w:r w:rsidR="000E615A" w:rsidRPr="00585F72">
        <w:rPr>
          <w:rFonts w:hint="eastAsia"/>
          <w:color w:val="C45911" w:themeColor="accent2" w:themeShade="BF"/>
        </w:rPr>
        <w:t>提出</w:t>
      </w:r>
      <w:r w:rsidR="001731FA">
        <w:rPr>
          <w:rFonts w:hint="eastAsia"/>
          <w:color w:val="C45911" w:themeColor="accent2" w:themeShade="BF"/>
        </w:rPr>
        <w:t>一個以距離值作為</w:t>
      </w:r>
      <w:r w:rsidR="000E615A" w:rsidRPr="00585F72">
        <w:rPr>
          <w:rFonts w:hint="eastAsia"/>
          <w:color w:val="C45911" w:themeColor="accent2" w:themeShade="BF"/>
        </w:rPr>
        <w:t>鄰近差別權重分配</w:t>
      </w:r>
      <w:r w:rsidR="00C23E43">
        <w:rPr>
          <w:rFonts w:hint="eastAsia"/>
          <w:color w:val="C45911" w:themeColor="accent2" w:themeShade="BF"/>
        </w:rPr>
        <w:t>。</w:t>
      </w:r>
      <w:r w:rsidR="00703C84">
        <w:rPr>
          <w:rFonts w:hint="eastAsia"/>
          <w:color w:val="C45911" w:themeColor="accent2" w:themeShade="BF"/>
        </w:rPr>
        <w:t>在缺失值比例較低時，</w:t>
      </w:r>
      <w:r w:rsidR="00C73C69">
        <w:rPr>
          <w:rFonts w:hint="eastAsia"/>
          <w:color w:val="C45911" w:themeColor="accent2" w:themeShade="BF"/>
        </w:rPr>
        <w:t>此時排序後有效的鄰近點較多，因此針對較近的鄰近點</w:t>
      </w:r>
      <w:r w:rsidR="00C23E43">
        <w:rPr>
          <w:rFonts w:hint="eastAsia"/>
          <w:color w:val="C45911" w:themeColor="accent2" w:themeShade="BF"/>
        </w:rPr>
        <w:t>賦予</w:t>
      </w:r>
      <w:r w:rsidR="00C73C69">
        <w:rPr>
          <w:rFonts w:hint="eastAsia"/>
          <w:color w:val="C45911" w:themeColor="accent2" w:themeShade="BF"/>
        </w:rPr>
        <w:t>較大的權重</w:t>
      </w:r>
      <w:r w:rsidR="00C23E43">
        <w:rPr>
          <w:rFonts w:hint="eastAsia"/>
          <w:color w:val="C45911" w:themeColor="accent2" w:themeShade="BF"/>
        </w:rPr>
        <w:t>值</w:t>
      </w:r>
      <w:r w:rsidR="00C73C69">
        <w:rPr>
          <w:rFonts w:hint="eastAsia"/>
          <w:color w:val="C45911" w:themeColor="accent2" w:themeShade="BF"/>
        </w:rPr>
        <w:t>，反之</w:t>
      </w:r>
      <w:r w:rsidR="00C23E43">
        <w:rPr>
          <w:rFonts w:hint="eastAsia"/>
          <w:color w:val="C45911" w:themeColor="accent2" w:themeShade="BF"/>
        </w:rPr>
        <w:t>賦予較小的權重值。</w:t>
      </w:r>
      <w:r w:rsidR="001731FA">
        <w:rPr>
          <w:rFonts w:hint="eastAsia"/>
          <w:color w:val="C45911" w:themeColor="accent2" w:themeShade="BF"/>
        </w:rPr>
        <w:t>隨著缺失值比例上升，鄰近點個數的影響力已經</w:t>
      </w:r>
      <w:proofErr w:type="gramStart"/>
      <w:r w:rsidR="001731FA">
        <w:rPr>
          <w:rFonts w:hint="eastAsia"/>
          <w:color w:val="C45911" w:themeColor="accent2" w:themeShade="BF"/>
        </w:rPr>
        <w:t>不</w:t>
      </w:r>
      <w:proofErr w:type="gramEnd"/>
      <w:r w:rsidR="001731FA">
        <w:rPr>
          <w:rFonts w:hint="eastAsia"/>
          <w:color w:val="C45911" w:themeColor="accent2" w:themeShade="BF"/>
        </w:rPr>
        <w:t>及於挑選適當的鄰近點</w:t>
      </w:r>
      <w:r w:rsidR="00D463A8">
        <w:rPr>
          <w:rFonts w:hint="eastAsia"/>
          <w:color w:val="C45911" w:themeColor="accent2" w:themeShade="BF"/>
        </w:rPr>
        <w:t>。</w:t>
      </w:r>
      <w:r w:rsidR="001731FA">
        <w:rPr>
          <w:rFonts w:hint="eastAsia"/>
          <w:color w:val="C45911" w:themeColor="accent2" w:themeShade="BF"/>
        </w:rPr>
        <w:t>本研究再提出一個</w:t>
      </w:r>
      <w:r w:rsidR="000E615A" w:rsidRPr="00585F72">
        <w:rPr>
          <w:rFonts w:hint="eastAsia"/>
          <w:color w:val="C45911" w:themeColor="accent2" w:themeShade="BF"/>
        </w:rPr>
        <w:t>新的選擇鄰近點機制以改善</w:t>
      </w:r>
      <w:r w:rsidR="00D463A8">
        <w:rPr>
          <w:rFonts w:hint="eastAsia"/>
          <w:color w:val="C45911" w:themeColor="accent2" w:themeShade="BF"/>
        </w:rPr>
        <w:t>原始</w:t>
      </w:r>
      <w:r w:rsidR="000E615A" w:rsidRPr="00585F72">
        <w:rPr>
          <w:rFonts w:hint="eastAsia"/>
          <w:color w:val="C45911" w:themeColor="accent2" w:themeShade="BF"/>
        </w:rPr>
        <w:t>k</w:t>
      </w:r>
      <w:r w:rsidR="000E615A" w:rsidRPr="00585F72">
        <w:rPr>
          <w:rFonts w:hint="eastAsia"/>
          <w:color w:val="C45911" w:themeColor="accent2" w:themeShade="BF"/>
        </w:rPr>
        <w:t>鄰近點填補法</w:t>
      </w:r>
      <w:r w:rsidR="00703C84">
        <w:rPr>
          <w:rFonts w:hint="eastAsia"/>
          <w:color w:val="C45911" w:themeColor="accent2" w:themeShade="BF"/>
        </w:rPr>
        <w:t>在缺失值比例較高時</w:t>
      </w:r>
      <w:r w:rsidR="00D463A8">
        <w:rPr>
          <w:rFonts w:hint="eastAsia"/>
          <w:color w:val="C45911" w:themeColor="accent2" w:themeShade="BF"/>
        </w:rPr>
        <w:t>無法找到有效鄰近點的缺點。</w:t>
      </w:r>
    </w:p>
    <w:p w14:paraId="6E9EE546" w14:textId="01374322" w:rsidR="00FA22C8" w:rsidRPr="00585F72" w:rsidRDefault="005F0E5D" w:rsidP="008B64DC">
      <w:pPr>
        <w:ind w:firstLine="480"/>
        <w:rPr>
          <w:color w:val="C45911" w:themeColor="accent2" w:themeShade="BF"/>
        </w:rPr>
      </w:pPr>
      <w:r>
        <w:rPr>
          <w:rFonts w:hint="eastAsia"/>
          <w:color w:val="C45911" w:themeColor="accent2" w:themeShade="BF"/>
        </w:rPr>
        <w:t>在</w:t>
      </w:r>
      <w:r w:rsidR="00F177C0">
        <w:rPr>
          <w:rFonts w:hint="eastAsia"/>
          <w:color w:val="C45911" w:themeColor="accent2" w:themeShade="BF"/>
        </w:rPr>
        <w:t>資料集內的缺失值為完全隨機缺失類型</w:t>
      </w:r>
      <w:r w:rsidR="00F177C0">
        <w:rPr>
          <w:rFonts w:hint="eastAsia"/>
          <w:color w:val="C45911" w:themeColor="accent2" w:themeShade="BF"/>
        </w:rPr>
        <w:t>(MCAR)</w:t>
      </w:r>
      <w:r>
        <w:rPr>
          <w:rFonts w:hint="eastAsia"/>
          <w:color w:val="C45911" w:themeColor="accent2" w:themeShade="BF"/>
        </w:rPr>
        <w:t>的假設下</w:t>
      </w:r>
      <w:r w:rsidR="00F177C0">
        <w:rPr>
          <w:rFonts w:hint="eastAsia"/>
          <w:color w:val="C45911" w:themeColor="accent2" w:themeShade="BF"/>
        </w:rPr>
        <w:t>，本研究所提出的</w:t>
      </w:r>
      <w:proofErr w:type="spellStart"/>
      <w:r w:rsidR="00F177C0" w:rsidRPr="00585F72">
        <w:rPr>
          <w:rFonts w:hint="eastAsia"/>
          <w:color w:val="C45911" w:themeColor="accent2" w:themeShade="BF"/>
        </w:rPr>
        <w:t>s</w:t>
      </w:r>
      <w:r w:rsidR="00F177C0" w:rsidRPr="00585F72">
        <w:rPr>
          <w:color w:val="C45911" w:themeColor="accent2" w:themeShade="BF"/>
        </w:rPr>
        <w:t>k</w:t>
      </w:r>
      <w:proofErr w:type="spellEnd"/>
      <w:r w:rsidR="00F177C0" w:rsidRPr="00585F72">
        <w:rPr>
          <w:color w:val="C45911" w:themeColor="accent2" w:themeShade="BF"/>
        </w:rPr>
        <w:t xml:space="preserve">-NN </w:t>
      </w:r>
      <w:r w:rsidR="00F177C0" w:rsidRPr="00585F72">
        <w:rPr>
          <w:rFonts w:hint="eastAsia"/>
          <w:color w:val="C45911" w:themeColor="accent2" w:themeShade="BF"/>
        </w:rPr>
        <w:t>i</w:t>
      </w:r>
      <w:r w:rsidR="00F177C0" w:rsidRPr="00585F72">
        <w:rPr>
          <w:color w:val="C45911" w:themeColor="accent2" w:themeShade="BF"/>
        </w:rPr>
        <w:t>mputation</w:t>
      </w:r>
      <w:r w:rsidR="00F177C0" w:rsidRPr="00585F72">
        <w:rPr>
          <w:rFonts w:hint="eastAsia"/>
          <w:color w:val="C45911" w:themeColor="accent2" w:themeShade="BF"/>
        </w:rPr>
        <w:t>演算</w:t>
      </w:r>
      <w:r w:rsidR="00F177C0" w:rsidRPr="00585F72">
        <w:rPr>
          <w:color w:val="C45911" w:themeColor="accent2" w:themeShade="BF"/>
        </w:rPr>
        <w:t>法</w:t>
      </w:r>
      <w:r w:rsidR="00F177C0">
        <w:rPr>
          <w:rFonts w:hint="eastAsia"/>
          <w:color w:val="C45911" w:themeColor="accent2" w:themeShade="BF"/>
        </w:rPr>
        <w:t>填補後所產生天際線的相似</w:t>
      </w:r>
      <w:r w:rsidR="00ED2935">
        <w:rPr>
          <w:rFonts w:hint="eastAsia"/>
          <w:color w:val="C45911" w:themeColor="accent2" w:themeShade="BF"/>
        </w:rPr>
        <w:t>度在</w:t>
      </w:r>
      <w:r w:rsidR="00ED2935">
        <w:rPr>
          <w:rFonts w:hint="eastAsia"/>
          <w:color w:val="C45911" w:themeColor="accent2" w:themeShade="BF"/>
        </w:rPr>
        <w:t>80%</w:t>
      </w:r>
      <w:r w:rsidR="00ED2935">
        <w:rPr>
          <w:rFonts w:hint="eastAsia"/>
          <w:color w:val="C45911" w:themeColor="accent2" w:themeShade="BF"/>
        </w:rPr>
        <w:t>的缺失情形下，</w:t>
      </w:r>
      <w:r w:rsidR="00F177C0">
        <w:rPr>
          <w:rFonts w:hint="eastAsia"/>
          <w:color w:val="C45911" w:themeColor="accent2" w:themeShade="BF"/>
        </w:rPr>
        <w:t>都比</w:t>
      </w:r>
      <w:r w:rsidR="00F177C0" w:rsidRPr="00585F72">
        <w:rPr>
          <w:rFonts w:hint="eastAsia"/>
          <w:color w:val="C45911" w:themeColor="accent2" w:themeShade="BF"/>
        </w:rPr>
        <w:t>k</w:t>
      </w:r>
      <w:r w:rsidR="00F177C0" w:rsidRPr="00585F72">
        <w:rPr>
          <w:rFonts w:hint="eastAsia"/>
          <w:color w:val="C45911" w:themeColor="accent2" w:themeShade="BF"/>
        </w:rPr>
        <w:t>鄰近點填補法</w:t>
      </w:r>
      <w:r w:rsidR="00F177C0">
        <w:rPr>
          <w:rFonts w:hint="eastAsia"/>
          <w:color w:val="C45911" w:themeColor="accent2" w:themeShade="BF"/>
        </w:rPr>
        <w:t>好</w:t>
      </w:r>
      <w:r w:rsidR="004618F9">
        <w:rPr>
          <w:rFonts w:hint="eastAsia"/>
          <w:color w:val="C45911" w:themeColor="accent2" w:themeShade="BF"/>
        </w:rPr>
        <w:t>。本研究的方法不僅可以在低缺失值比例時與</w:t>
      </w:r>
      <w:r w:rsidR="005E0D4B" w:rsidRPr="00585F72">
        <w:rPr>
          <w:rFonts w:hint="eastAsia"/>
          <w:color w:val="C45911" w:themeColor="accent2" w:themeShade="BF"/>
        </w:rPr>
        <w:t>k</w:t>
      </w:r>
      <w:r w:rsidR="005E0D4B" w:rsidRPr="00585F72">
        <w:rPr>
          <w:rFonts w:hint="eastAsia"/>
          <w:color w:val="C45911" w:themeColor="accent2" w:themeShade="BF"/>
        </w:rPr>
        <w:t>鄰近點填補法</w:t>
      </w:r>
      <w:r w:rsidR="005E0D4B">
        <w:rPr>
          <w:rFonts w:hint="eastAsia"/>
          <w:color w:val="C45911" w:themeColor="accent2" w:themeShade="BF"/>
        </w:rPr>
        <w:t>不分軒輊</w:t>
      </w:r>
      <w:r w:rsidR="004618F9">
        <w:rPr>
          <w:rFonts w:hint="eastAsia"/>
          <w:color w:val="C45911" w:themeColor="accent2" w:themeShade="BF"/>
        </w:rPr>
        <w:t>，</w:t>
      </w:r>
      <w:r w:rsidR="00ED2935">
        <w:rPr>
          <w:rFonts w:hint="eastAsia"/>
          <w:color w:val="C45911" w:themeColor="accent2" w:themeShade="BF"/>
        </w:rPr>
        <w:t>尤其在高缺失值比例的情況時，</w:t>
      </w:r>
      <w:r w:rsidR="004618F9">
        <w:rPr>
          <w:rFonts w:hint="eastAsia"/>
          <w:color w:val="C45911" w:themeColor="accent2" w:themeShade="BF"/>
        </w:rPr>
        <w:t>仍可以保持一半</w:t>
      </w:r>
      <w:r w:rsidR="005E0D4B">
        <w:rPr>
          <w:rFonts w:hint="eastAsia"/>
          <w:color w:val="C45911" w:themeColor="accent2" w:themeShade="BF"/>
        </w:rPr>
        <w:t>以上</w:t>
      </w:r>
      <w:r w:rsidR="004618F9">
        <w:rPr>
          <w:rFonts w:hint="eastAsia"/>
          <w:color w:val="C45911" w:themeColor="accent2" w:themeShade="BF"/>
        </w:rPr>
        <w:t>的天際線</w:t>
      </w:r>
      <w:r w:rsidR="005E0D4B">
        <w:rPr>
          <w:rFonts w:hint="eastAsia"/>
          <w:color w:val="C45911" w:themeColor="accent2" w:themeShade="BF"/>
        </w:rPr>
        <w:t>。若是再加上足夠的</w:t>
      </w:r>
      <w:r w:rsidR="005E0D4B">
        <w:rPr>
          <w:rFonts w:hint="eastAsia"/>
          <w:color w:val="C45911" w:themeColor="accent2" w:themeShade="BF"/>
        </w:rPr>
        <w:t>k</w:t>
      </w:r>
      <w:r w:rsidR="005E0D4B">
        <w:rPr>
          <w:rFonts w:hint="eastAsia"/>
          <w:color w:val="C45911" w:themeColor="accent2" w:themeShade="BF"/>
        </w:rPr>
        <w:t>值，與原天際線的相異性更可以控制在</w:t>
      </w:r>
      <w:r w:rsidR="005E0D4B">
        <w:rPr>
          <w:rFonts w:hint="eastAsia"/>
          <w:color w:val="C45911" w:themeColor="accent2" w:themeShade="BF"/>
        </w:rPr>
        <w:t>20%</w:t>
      </w:r>
      <w:r w:rsidR="005E0D4B">
        <w:rPr>
          <w:rFonts w:hint="eastAsia"/>
          <w:color w:val="C45911" w:themeColor="accent2" w:themeShade="BF"/>
        </w:rPr>
        <w:t>以內。所以本研究提出的差別權重分配與新的鄰近點選擇機制，確實能夠</w:t>
      </w:r>
      <w:r w:rsidR="00E05924" w:rsidRPr="00585F72">
        <w:rPr>
          <w:rFonts w:hint="eastAsia"/>
          <w:color w:val="C45911" w:themeColor="accent2" w:themeShade="BF"/>
        </w:rPr>
        <w:t>改善天際線查詢演算法</w:t>
      </w:r>
      <w:r w:rsidR="005E0D4B">
        <w:rPr>
          <w:rFonts w:hint="eastAsia"/>
          <w:color w:val="C45911" w:themeColor="accent2" w:themeShade="BF"/>
        </w:rPr>
        <w:t>在不完整資料集</w:t>
      </w:r>
      <w:r w:rsidR="00805E60">
        <w:rPr>
          <w:rFonts w:hint="eastAsia"/>
          <w:color w:val="C45911" w:themeColor="accent2" w:themeShade="BF"/>
        </w:rPr>
        <w:t>中</w:t>
      </w:r>
      <w:r w:rsidR="006F177D">
        <w:rPr>
          <w:rFonts w:hint="eastAsia"/>
          <w:color w:val="C45911" w:themeColor="accent2" w:themeShade="BF"/>
        </w:rPr>
        <w:t>找到近似原</w:t>
      </w:r>
      <w:r w:rsidR="00805E60">
        <w:rPr>
          <w:rFonts w:hint="eastAsia"/>
          <w:color w:val="C45911" w:themeColor="accent2" w:themeShade="BF"/>
        </w:rPr>
        <w:t>始的</w:t>
      </w:r>
      <w:r w:rsidR="006F177D">
        <w:rPr>
          <w:rFonts w:hint="eastAsia"/>
          <w:color w:val="C45911" w:themeColor="accent2" w:themeShade="BF"/>
        </w:rPr>
        <w:t>天際線</w:t>
      </w:r>
      <w:r w:rsidR="00E05924" w:rsidRPr="00585F72">
        <w:rPr>
          <w:color w:val="C45911" w:themeColor="accent2" w:themeShade="BF"/>
        </w:rPr>
        <w:t>。</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65" w:name="_Toc49302250"/>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65"/>
    </w:p>
    <w:p w14:paraId="5AE16E22" w14:textId="7A5C33D6" w:rsidR="00F90F16" w:rsidRPr="00077E04" w:rsidRDefault="008250C8" w:rsidP="008250C8">
      <w:pPr>
        <w:ind w:firstLine="480"/>
        <w:rPr>
          <w:color w:val="0070C0"/>
        </w:rPr>
      </w:pPr>
      <w:r w:rsidRPr="0008613D">
        <w:rPr>
          <w:rFonts w:hint="eastAsia"/>
          <w:color w:val="C45911" w:themeColor="accent2" w:themeShade="BF"/>
        </w:rPr>
        <w:t>在未來的研究方向上，我們認為可以根據不同缺失類型，找出分別適合隨機缺失</w:t>
      </w:r>
      <w:r w:rsidR="0027775A" w:rsidRPr="0008613D">
        <w:rPr>
          <w:rFonts w:hint="eastAsia"/>
          <w:color w:val="C45911" w:themeColor="accent2" w:themeShade="BF"/>
        </w:rPr>
        <w:t>(MAR)</w:t>
      </w:r>
      <w:r w:rsidRPr="0008613D">
        <w:rPr>
          <w:rFonts w:hint="eastAsia"/>
          <w:color w:val="C45911" w:themeColor="accent2" w:themeShade="BF"/>
        </w:rPr>
        <w:t>以及完全非隨機缺失類型</w:t>
      </w:r>
      <w:r w:rsidR="0027775A" w:rsidRPr="0008613D">
        <w:rPr>
          <w:rFonts w:hint="eastAsia"/>
          <w:color w:val="C45911" w:themeColor="accent2" w:themeShade="BF"/>
        </w:rPr>
        <w:t>(MNAR)</w:t>
      </w:r>
      <w:r w:rsidRPr="0008613D">
        <w:rPr>
          <w:rFonts w:hint="eastAsia"/>
          <w:color w:val="C45911" w:themeColor="accent2" w:themeShade="BF"/>
        </w:rPr>
        <w:t>的填補法。</w:t>
      </w:r>
      <w:r w:rsidR="00F13411" w:rsidRPr="0008613D">
        <w:rPr>
          <w:rFonts w:hint="eastAsia"/>
          <w:color w:val="C45911" w:themeColor="accent2" w:themeShade="BF"/>
        </w:rPr>
        <w:t>甚至</w:t>
      </w:r>
      <w:r w:rsidRPr="0008613D">
        <w:rPr>
          <w:rFonts w:hint="eastAsia"/>
          <w:color w:val="C45911" w:themeColor="accent2" w:themeShade="BF"/>
        </w:rPr>
        <w:t>觀察不同維度</w:t>
      </w:r>
      <w:proofErr w:type="gramStart"/>
      <w:r w:rsidRPr="0008613D">
        <w:rPr>
          <w:rFonts w:hint="eastAsia"/>
          <w:color w:val="C45911" w:themeColor="accent2" w:themeShade="BF"/>
        </w:rPr>
        <w:t>之間，</w:t>
      </w:r>
      <w:proofErr w:type="gramEnd"/>
      <w:r w:rsidRPr="0008613D">
        <w:rPr>
          <w:rFonts w:hint="eastAsia"/>
          <w:color w:val="C45911" w:themeColor="accent2" w:themeShade="BF"/>
        </w:rPr>
        <w:t>其中</w:t>
      </w:r>
      <w:r w:rsidR="00EB37BE" w:rsidRPr="0008613D">
        <w:rPr>
          <w:rFonts w:hint="eastAsia"/>
          <w:color w:val="C45911" w:themeColor="accent2" w:themeShade="BF"/>
        </w:rPr>
        <w:t>是</w:t>
      </w:r>
      <w:r w:rsidR="00787779" w:rsidRPr="0008613D">
        <w:rPr>
          <w:rFonts w:hint="eastAsia"/>
          <w:color w:val="C45911" w:themeColor="accent2" w:themeShade="BF"/>
        </w:rPr>
        <w:t>否</w:t>
      </w:r>
      <w:r w:rsidR="0027775A" w:rsidRPr="0008613D">
        <w:rPr>
          <w:rFonts w:hint="eastAsia"/>
          <w:color w:val="C45911" w:themeColor="accent2" w:themeShade="BF"/>
        </w:rPr>
        <w:t>有</w:t>
      </w:r>
      <w:proofErr w:type="gramStart"/>
      <w:r w:rsidR="00EB37BE" w:rsidRPr="0008613D">
        <w:rPr>
          <w:rFonts w:hint="eastAsia"/>
          <w:color w:val="C45911" w:themeColor="accent2" w:themeShade="BF"/>
        </w:rPr>
        <w:t>一</w:t>
      </w:r>
      <w:r w:rsidR="00787779" w:rsidRPr="0008613D">
        <w:rPr>
          <w:rFonts w:hint="eastAsia"/>
          <w:color w:val="C45911" w:themeColor="accent2" w:themeShade="BF"/>
        </w:rPr>
        <w:t>些</w:t>
      </w:r>
      <w:proofErr w:type="gramEnd"/>
      <w:r w:rsidRPr="0008613D">
        <w:rPr>
          <w:rFonts w:hint="eastAsia"/>
          <w:color w:val="C45911" w:themeColor="accent2" w:themeShade="BF"/>
        </w:rPr>
        <w:t>維度對於資料集本身更</w:t>
      </w:r>
      <w:r w:rsidR="00DA6181" w:rsidRPr="0008613D">
        <w:rPr>
          <w:rFonts w:hint="eastAsia"/>
          <w:color w:val="C45911" w:themeColor="accent2" w:themeShade="BF"/>
        </w:rPr>
        <w:t>加</w:t>
      </w:r>
      <w:r w:rsidRPr="0008613D">
        <w:rPr>
          <w:rFonts w:hint="eastAsia"/>
          <w:color w:val="C45911" w:themeColor="accent2" w:themeShade="BF"/>
        </w:rPr>
        <w:t>具有影響力，</w:t>
      </w:r>
      <w:r w:rsidR="00DA6181" w:rsidRPr="0008613D">
        <w:rPr>
          <w:rFonts w:hint="eastAsia"/>
          <w:color w:val="C45911" w:themeColor="accent2" w:themeShade="BF"/>
        </w:rPr>
        <w:t>施</w:t>
      </w:r>
      <w:r w:rsidRPr="0008613D">
        <w:rPr>
          <w:rFonts w:hint="eastAsia"/>
          <w:color w:val="C45911" w:themeColor="accent2" w:themeShade="BF"/>
        </w:rPr>
        <w:t>予</w:t>
      </w:r>
      <w:r w:rsidR="00DA6181" w:rsidRPr="0008613D">
        <w:rPr>
          <w:rFonts w:hint="eastAsia"/>
          <w:color w:val="C45911" w:themeColor="accent2" w:themeShade="BF"/>
        </w:rPr>
        <w:t>不同</w:t>
      </w:r>
      <w:r w:rsidRPr="0008613D">
        <w:rPr>
          <w:rFonts w:hint="eastAsia"/>
          <w:color w:val="C45911" w:themeColor="accent2" w:themeShade="BF"/>
        </w:rPr>
        <w:t>維度</w:t>
      </w:r>
      <w:r w:rsidR="003A6EA2" w:rsidRPr="0008613D">
        <w:rPr>
          <w:rFonts w:hint="eastAsia"/>
          <w:color w:val="C45911" w:themeColor="accent2" w:themeShade="BF"/>
        </w:rPr>
        <w:t>間</w:t>
      </w:r>
      <w:r w:rsidR="00DA6181" w:rsidRPr="0008613D">
        <w:rPr>
          <w:rFonts w:hint="eastAsia"/>
          <w:color w:val="C45911" w:themeColor="accent2" w:themeShade="BF"/>
        </w:rPr>
        <w:t>差別</w:t>
      </w:r>
      <w:r w:rsidRPr="0008613D">
        <w:rPr>
          <w:rFonts w:hint="eastAsia"/>
          <w:color w:val="C45911" w:themeColor="accent2" w:themeShade="BF"/>
        </w:rPr>
        <w:t>權重值</w:t>
      </w:r>
      <w:r w:rsidR="00DA6181" w:rsidRPr="0008613D">
        <w:rPr>
          <w:rFonts w:hint="eastAsia"/>
          <w:color w:val="C45911" w:themeColor="accent2" w:themeShade="BF"/>
        </w:rPr>
        <w:t>也可以是一種選擇</w:t>
      </w:r>
      <w:r w:rsidRPr="0008613D">
        <w:rPr>
          <w:rFonts w:hint="eastAsia"/>
          <w:color w:val="C45911" w:themeColor="accent2" w:themeShade="BF"/>
        </w:rPr>
        <w:t>。若是輸入資料集具有部分天際線相關的資訊，則可以透過目前已知的天際線</w:t>
      </w:r>
      <w:r w:rsidR="0008613D" w:rsidRPr="0008613D">
        <w:rPr>
          <w:rFonts w:hint="eastAsia"/>
          <w:color w:val="C45911" w:themeColor="accent2" w:themeShade="BF"/>
        </w:rPr>
        <w:t>資訊</w:t>
      </w:r>
      <w:r w:rsidRPr="0008613D">
        <w:rPr>
          <w:rFonts w:hint="eastAsia"/>
          <w:color w:val="C45911" w:themeColor="accent2" w:themeShade="BF"/>
        </w:rPr>
        <w:t>去填補缺失值</w:t>
      </w:r>
      <w:r w:rsidR="005E290F" w:rsidRPr="0008613D">
        <w:rPr>
          <w:rFonts w:hint="eastAsia"/>
          <w:color w:val="C45911" w:themeColor="accent2" w:themeShade="BF"/>
        </w:rPr>
        <w:t>，以</w:t>
      </w:r>
      <w:r w:rsidR="0008613D" w:rsidRPr="0008613D">
        <w:rPr>
          <w:rFonts w:hint="eastAsia"/>
          <w:color w:val="C45911" w:themeColor="accent2" w:themeShade="BF"/>
        </w:rPr>
        <w:t>提升</w:t>
      </w:r>
      <w:r w:rsidR="005E290F" w:rsidRPr="0008613D">
        <w:rPr>
          <w:rFonts w:hint="eastAsia"/>
          <w:color w:val="C45911" w:themeColor="accent2" w:themeShade="BF"/>
        </w:rPr>
        <w:t>近似天際線的相似度</w:t>
      </w:r>
      <w:r w:rsidRPr="0008613D">
        <w:rPr>
          <w:rFonts w:hint="eastAsia"/>
          <w:color w:val="C45911" w:themeColor="accent2" w:themeShade="BF"/>
        </w:rPr>
        <w:t>。</w:t>
      </w:r>
    </w:p>
    <w:p w14:paraId="7997C8B1" w14:textId="11B1396C" w:rsidR="008250C8" w:rsidRPr="00077E04" w:rsidRDefault="00F90F16" w:rsidP="00F90F16">
      <w:pPr>
        <w:widowControl/>
        <w:rPr>
          <w:color w:val="0070C0"/>
        </w:rPr>
      </w:pPr>
      <w:r w:rsidRPr="00077E04">
        <w:rPr>
          <w:color w:val="0070C0"/>
        </w:rPr>
        <w:br w:type="page"/>
      </w:r>
    </w:p>
    <w:p w14:paraId="22B4F077" w14:textId="052FA450" w:rsidR="002A0EB3" w:rsidRPr="00077E04" w:rsidRDefault="008222C4" w:rsidP="008222C4">
      <w:pPr>
        <w:pStyle w:val="1"/>
        <w:numPr>
          <w:ilvl w:val="0"/>
          <w:numId w:val="0"/>
        </w:numPr>
        <w:tabs>
          <w:tab w:val="left" w:pos="609"/>
        </w:tabs>
      </w:pPr>
      <w:bookmarkStart w:id="66" w:name="_Toc49302251"/>
      <w:r w:rsidRPr="00077E04">
        <w:rPr>
          <w:rFonts w:hint="eastAsia"/>
        </w:rPr>
        <w:lastRenderedPageBreak/>
        <w:t>參考文獻</w:t>
      </w:r>
      <w:bookmarkEnd w:id="66"/>
    </w:p>
    <w:p w14:paraId="4157C5F0" w14:textId="77777777" w:rsidR="00664CC1" w:rsidRPr="00664CC1" w:rsidRDefault="007E237F" w:rsidP="00664CC1">
      <w:pPr>
        <w:pStyle w:val="afc"/>
        <w:rPr>
          <w:rFonts w:cs="Times New Roman"/>
          <w:kern w:val="0"/>
          <w:szCs w:val="24"/>
        </w:rPr>
      </w:pPr>
      <w:r w:rsidRPr="00077E04">
        <w:fldChar w:fldCharType="begin"/>
      </w:r>
      <w:r w:rsidR="00664CC1">
        <w:instrText xml:space="preserve"> ADDIN ZOTERO_BIBL {"uncited":[["http://zotero.org/users/local/L0Xd75Ms/items/SFDLSIZX"]],"omitted":[],"custom":[]} CSL_BIBLIOGRAPHY </w:instrText>
      </w:r>
      <w:r w:rsidRPr="00077E04">
        <w:fldChar w:fldCharType="separate"/>
      </w:r>
      <w:r w:rsidR="00664CC1" w:rsidRPr="00664CC1">
        <w:rPr>
          <w:rFonts w:cs="Times New Roman"/>
          <w:kern w:val="0"/>
          <w:szCs w:val="24"/>
        </w:rPr>
        <w:t>[1]</w:t>
      </w:r>
      <w:r w:rsidR="00664CC1" w:rsidRPr="00664CC1">
        <w:rPr>
          <w:rFonts w:cs="Times New Roman"/>
          <w:kern w:val="0"/>
          <w:szCs w:val="24"/>
        </w:rPr>
        <w:tab/>
        <w:t xml:space="preserve">A. A. </w:t>
      </w:r>
      <w:proofErr w:type="spellStart"/>
      <w:r w:rsidR="00664CC1" w:rsidRPr="00664CC1">
        <w:rPr>
          <w:rFonts w:cs="Times New Roman"/>
          <w:kern w:val="0"/>
          <w:szCs w:val="24"/>
        </w:rPr>
        <w:t>Alwan</w:t>
      </w:r>
      <w:proofErr w:type="spellEnd"/>
      <w:r w:rsidR="00664CC1" w:rsidRPr="00664CC1">
        <w:rPr>
          <w:rFonts w:cs="Times New Roman"/>
          <w:kern w:val="0"/>
          <w:szCs w:val="24"/>
        </w:rPr>
        <w:t xml:space="preserve">, H. Ibrahim, N. </w:t>
      </w:r>
      <w:proofErr w:type="spellStart"/>
      <w:r w:rsidR="00664CC1" w:rsidRPr="00664CC1">
        <w:rPr>
          <w:rFonts w:cs="Times New Roman"/>
          <w:kern w:val="0"/>
          <w:szCs w:val="24"/>
        </w:rPr>
        <w:t>Udzir</w:t>
      </w:r>
      <w:proofErr w:type="spellEnd"/>
      <w:r w:rsidR="00664CC1" w:rsidRPr="00664CC1">
        <w:rPr>
          <w:rFonts w:cs="Times New Roman"/>
          <w:kern w:val="0"/>
          <w:szCs w:val="24"/>
        </w:rPr>
        <w:t xml:space="preserve">, and F. Sidi, “Missing Values Estimation for Skylines in Incomplete Database,” </w:t>
      </w:r>
      <w:r w:rsidR="00664CC1" w:rsidRPr="00664CC1">
        <w:rPr>
          <w:rFonts w:cs="Times New Roman"/>
          <w:i/>
          <w:iCs/>
          <w:kern w:val="0"/>
          <w:szCs w:val="24"/>
        </w:rPr>
        <w:t>The International Arab Journal of Information Technology</w:t>
      </w:r>
      <w:r w:rsidR="00664CC1" w:rsidRPr="00664CC1">
        <w:rPr>
          <w:rFonts w:cs="Times New Roman"/>
          <w:kern w:val="0"/>
          <w:szCs w:val="24"/>
        </w:rPr>
        <w:t>, vol. 15, no. 1, pp. 66–75, 2018.</w:t>
      </w:r>
    </w:p>
    <w:p w14:paraId="5F5167DF" w14:textId="77777777" w:rsidR="00664CC1" w:rsidRPr="00664CC1" w:rsidRDefault="00664CC1" w:rsidP="00664CC1">
      <w:pPr>
        <w:pStyle w:val="afc"/>
        <w:rPr>
          <w:rFonts w:cs="Times New Roman"/>
          <w:kern w:val="0"/>
          <w:szCs w:val="24"/>
        </w:rPr>
      </w:pPr>
      <w:r w:rsidRPr="00664CC1">
        <w:rPr>
          <w:rFonts w:cs="Times New Roman"/>
          <w:kern w:val="0"/>
          <w:szCs w:val="24"/>
        </w:rPr>
        <w:t>[2]</w:t>
      </w:r>
      <w:r w:rsidRPr="00664CC1">
        <w:rPr>
          <w:rFonts w:cs="Times New Roman"/>
          <w:kern w:val="0"/>
          <w:szCs w:val="24"/>
        </w:rPr>
        <w:tab/>
        <w:t xml:space="preserve">S. </w:t>
      </w:r>
      <w:proofErr w:type="spellStart"/>
      <w:r w:rsidRPr="00664CC1">
        <w:rPr>
          <w:rFonts w:cs="Times New Roman"/>
          <w:kern w:val="0"/>
          <w:szCs w:val="24"/>
        </w:rPr>
        <w:t>Borzsony</w:t>
      </w:r>
      <w:proofErr w:type="spellEnd"/>
      <w:r w:rsidRPr="00664CC1">
        <w:rPr>
          <w:rFonts w:cs="Times New Roman"/>
          <w:kern w:val="0"/>
          <w:szCs w:val="24"/>
        </w:rPr>
        <w:t xml:space="preserve">, D. </w:t>
      </w:r>
      <w:proofErr w:type="spellStart"/>
      <w:r w:rsidRPr="00664CC1">
        <w:rPr>
          <w:rFonts w:cs="Times New Roman"/>
          <w:kern w:val="0"/>
          <w:szCs w:val="24"/>
        </w:rPr>
        <w:t>Kossmann</w:t>
      </w:r>
      <w:proofErr w:type="spellEnd"/>
      <w:r w:rsidRPr="00664CC1">
        <w:rPr>
          <w:rFonts w:cs="Times New Roman"/>
          <w:kern w:val="0"/>
          <w:szCs w:val="24"/>
        </w:rPr>
        <w:t xml:space="preserve">, and K. Stocker, “The Skyline operator,” in </w:t>
      </w:r>
      <w:r w:rsidRPr="00664CC1">
        <w:rPr>
          <w:rFonts w:cs="Times New Roman"/>
          <w:i/>
          <w:iCs/>
          <w:kern w:val="0"/>
          <w:szCs w:val="24"/>
        </w:rPr>
        <w:t>Proceedings 17th International Conference on Data Engineering</w:t>
      </w:r>
      <w:r w:rsidRPr="00664CC1">
        <w:rPr>
          <w:rFonts w:cs="Times New Roman"/>
          <w:kern w:val="0"/>
          <w:szCs w:val="24"/>
        </w:rPr>
        <w:t>, Heidelberg, Germany, 2001, pp. 421–430.</w:t>
      </w:r>
    </w:p>
    <w:p w14:paraId="510AAE20" w14:textId="77777777" w:rsidR="00664CC1" w:rsidRPr="00664CC1" w:rsidRDefault="00664CC1" w:rsidP="00664CC1">
      <w:pPr>
        <w:pStyle w:val="afc"/>
        <w:rPr>
          <w:rFonts w:cs="Times New Roman"/>
          <w:kern w:val="0"/>
          <w:szCs w:val="24"/>
        </w:rPr>
      </w:pPr>
      <w:r w:rsidRPr="00664CC1">
        <w:rPr>
          <w:rFonts w:cs="Times New Roman"/>
          <w:kern w:val="0"/>
          <w:szCs w:val="24"/>
        </w:rPr>
        <w:t>[3]</w:t>
      </w:r>
      <w:r w:rsidRPr="00664CC1">
        <w:rPr>
          <w:rFonts w:cs="Times New Roman"/>
          <w:kern w:val="0"/>
          <w:szCs w:val="24"/>
        </w:rPr>
        <w:tab/>
        <w:t xml:space="preserve">S. Deepa </w:t>
      </w:r>
      <w:proofErr w:type="spellStart"/>
      <w:r w:rsidRPr="00664CC1">
        <w:rPr>
          <w:rFonts w:cs="Times New Roman"/>
          <w:kern w:val="0"/>
          <w:szCs w:val="24"/>
        </w:rPr>
        <w:t>Kanmani</w:t>
      </w:r>
      <w:proofErr w:type="spellEnd"/>
      <w:r w:rsidRPr="00664CC1">
        <w:rPr>
          <w:rFonts w:cs="Times New Roman"/>
          <w:kern w:val="0"/>
          <w:szCs w:val="24"/>
        </w:rPr>
        <w:t xml:space="preserve">, E. </w:t>
      </w:r>
      <w:proofErr w:type="spellStart"/>
      <w:r w:rsidRPr="00664CC1">
        <w:rPr>
          <w:rFonts w:cs="Times New Roman"/>
          <w:kern w:val="0"/>
          <w:szCs w:val="24"/>
        </w:rPr>
        <w:t>Kirubakaran</w:t>
      </w:r>
      <w:proofErr w:type="spellEnd"/>
      <w:r w:rsidRPr="00664CC1">
        <w:rPr>
          <w:rFonts w:cs="Times New Roman"/>
          <w:kern w:val="0"/>
          <w:szCs w:val="24"/>
        </w:rPr>
        <w:t xml:space="preserve">, R. E. Blessing Vinoth, and A. S. Ebenezer, “An Effective Imputation Technique for Improving the Performance of Skyline Queries for Incomplete Database,” </w:t>
      </w:r>
      <w:r w:rsidRPr="00664CC1">
        <w:rPr>
          <w:rFonts w:cs="Times New Roman"/>
          <w:i/>
          <w:iCs/>
          <w:kern w:val="0"/>
          <w:szCs w:val="24"/>
        </w:rPr>
        <w:t>Proceedings of the International Conference on Data Science and Communication (</w:t>
      </w:r>
      <w:proofErr w:type="spellStart"/>
      <w:r w:rsidRPr="00664CC1">
        <w:rPr>
          <w:rFonts w:cs="Times New Roman"/>
          <w:i/>
          <w:iCs/>
          <w:kern w:val="0"/>
          <w:szCs w:val="24"/>
        </w:rPr>
        <w:t>IconDSC</w:t>
      </w:r>
      <w:proofErr w:type="spellEnd"/>
      <w:r w:rsidRPr="00664CC1">
        <w:rPr>
          <w:rFonts w:cs="Times New Roman"/>
          <w:i/>
          <w:iCs/>
          <w:kern w:val="0"/>
          <w:szCs w:val="24"/>
        </w:rPr>
        <w:t>)</w:t>
      </w:r>
      <w:r w:rsidRPr="00664CC1">
        <w:rPr>
          <w:rFonts w:cs="Times New Roman"/>
          <w:kern w:val="0"/>
          <w:szCs w:val="24"/>
        </w:rPr>
        <w:t>, pp. 1–5, 2019.</w:t>
      </w:r>
    </w:p>
    <w:p w14:paraId="21C6F2D8" w14:textId="77777777" w:rsidR="00664CC1" w:rsidRPr="00664CC1" w:rsidRDefault="00664CC1" w:rsidP="00664CC1">
      <w:pPr>
        <w:pStyle w:val="afc"/>
        <w:rPr>
          <w:rFonts w:cs="Times New Roman"/>
          <w:kern w:val="0"/>
          <w:szCs w:val="24"/>
        </w:rPr>
      </w:pPr>
      <w:r w:rsidRPr="00664CC1">
        <w:rPr>
          <w:rFonts w:cs="Times New Roman"/>
          <w:kern w:val="0"/>
          <w:szCs w:val="24"/>
        </w:rPr>
        <w:t>[4]</w:t>
      </w:r>
      <w:r w:rsidRPr="00664CC1">
        <w:rPr>
          <w:rFonts w:cs="Times New Roman"/>
          <w:kern w:val="0"/>
          <w:szCs w:val="24"/>
        </w:rPr>
        <w:tab/>
        <w:t xml:space="preserve">G. B. </w:t>
      </w:r>
      <w:proofErr w:type="spellStart"/>
      <w:r w:rsidRPr="00664CC1">
        <w:rPr>
          <w:rFonts w:cs="Times New Roman"/>
          <w:kern w:val="0"/>
          <w:szCs w:val="24"/>
        </w:rPr>
        <w:t>Dehaki</w:t>
      </w:r>
      <w:proofErr w:type="spellEnd"/>
      <w:r w:rsidRPr="00664CC1">
        <w:rPr>
          <w:rFonts w:cs="Times New Roman"/>
          <w:kern w:val="0"/>
          <w:szCs w:val="24"/>
        </w:rPr>
        <w:t xml:space="preserve">, H. Ibrahim, N. I. </w:t>
      </w:r>
      <w:proofErr w:type="spellStart"/>
      <w:r w:rsidRPr="00664CC1">
        <w:rPr>
          <w:rFonts w:cs="Times New Roman"/>
          <w:kern w:val="0"/>
          <w:szCs w:val="24"/>
        </w:rPr>
        <w:t>Udzir</w:t>
      </w:r>
      <w:proofErr w:type="spellEnd"/>
      <w:r w:rsidRPr="00664CC1">
        <w:rPr>
          <w:rFonts w:cs="Times New Roman"/>
          <w:kern w:val="0"/>
          <w:szCs w:val="24"/>
        </w:rPr>
        <w:t xml:space="preserve">, F. Sidi, and A. A. </w:t>
      </w:r>
      <w:proofErr w:type="spellStart"/>
      <w:r w:rsidRPr="00664CC1">
        <w:rPr>
          <w:rFonts w:cs="Times New Roman"/>
          <w:kern w:val="0"/>
          <w:szCs w:val="24"/>
        </w:rPr>
        <w:t>Alwan</w:t>
      </w:r>
      <w:proofErr w:type="spellEnd"/>
      <w:r w:rsidRPr="00664CC1">
        <w:rPr>
          <w:rFonts w:cs="Times New Roman"/>
          <w:kern w:val="0"/>
          <w:szCs w:val="24"/>
        </w:rPr>
        <w:t xml:space="preserve">, “Efficient Skyline Processing Algorithm over Dynamic and Incomplete Database,” </w:t>
      </w:r>
      <w:r w:rsidRPr="00664CC1">
        <w:rPr>
          <w:rFonts w:cs="Times New Roman"/>
          <w:i/>
          <w:iCs/>
          <w:kern w:val="0"/>
          <w:szCs w:val="24"/>
        </w:rPr>
        <w:t>Proceedings of the 20th International Conference on Information Integration and Web-based Applications &amp; Services</w:t>
      </w:r>
      <w:r w:rsidRPr="00664CC1">
        <w:rPr>
          <w:rFonts w:cs="Times New Roman"/>
          <w:kern w:val="0"/>
          <w:szCs w:val="24"/>
        </w:rPr>
        <w:t>, pp. 190–199, 2018.</w:t>
      </w:r>
    </w:p>
    <w:p w14:paraId="685F0D8D" w14:textId="77777777" w:rsidR="00664CC1" w:rsidRPr="00664CC1" w:rsidRDefault="00664CC1" w:rsidP="00664CC1">
      <w:pPr>
        <w:pStyle w:val="afc"/>
        <w:rPr>
          <w:rFonts w:cs="Times New Roman"/>
          <w:kern w:val="0"/>
          <w:szCs w:val="24"/>
        </w:rPr>
      </w:pPr>
      <w:r w:rsidRPr="00664CC1">
        <w:rPr>
          <w:rFonts w:cs="Times New Roman"/>
          <w:kern w:val="0"/>
          <w:szCs w:val="24"/>
        </w:rPr>
        <w:t>[5]</w:t>
      </w:r>
      <w:r w:rsidRPr="00664CC1">
        <w:rPr>
          <w:rFonts w:cs="Times New Roman"/>
          <w:kern w:val="0"/>
          <w:szCs w:val="24"/>
        </w:rPr>
        <w:tab/>
        <w:t xml:space="preserve">Y. Gulzar, A. A. </w:t>
      </w:r>
      <w:proofErr w:type="spellStart"/>
      <w:r w:rsidRPr="00664CC1">
        <w:rPr>
          <w:rFonts w:cs="Times New Roman"/>
          <w:kern w:val="0"/>
          <w:szCs w:val="24"/>
        </w:rPr>
        <w:t>Alwan</w:t>
      </w:r>
      <w:proofErr w:type="spellEnd"/>
      <w:r w:rsidRPr="00664CC1">
        <w:rPr>
          <w:rFonts w:cs="Times New Roman"/>
          <w:kern w:val="0"/>
          <w:szCs w:val="24"/>
        </w:rPr>
        <w:t xml:space="preserve">, N. Salleh, I. F. A. </w:t>
      </w:r>
      <w:proofErr w:type="spellStart"/>
      <w:r w:rsidRPr="00664CC1">
        <w:rPr>
          <w:rFonts w:cs="Times New Roman"/>
          <w:kern w:val="0"/>
          <w:szCs w:val="24"/>
        </w:rPr>
        <w:t>Shaikhli</w:t>
      </w:r>
      <w:proofErr w:type="spellEnd"/>
      <w:r w:rsidRPr="00664CC1">
        <w:rPr>
          <w:rFonts w:cs="Times New Roman"/>
          <w:kern w:val="0"/>
          <w:szCs w:val="24"/>
        </w:rPr>
        <w:t xml:space="preserve">, and S. I. M. </w:t>
      </w:r>
      <w:proofErr w:type="spellStart"/>
      <w:r w:rsidRPr="00664CC1">
        <w:rPr>
          <w:rFonts w:cs="Times New Roman"/>
          <w:kern w:val="0"/>
          <w:szCs w:val="24"/>
        </w:rPr>
        <w:t>Alvi</w:t>
      </w:r>
      <w:proofErr w:type="spellEnd"/>
      <w:r w:rsidRPr="00664CC1">
        <w:rPr>
          <w:rFonts w:cs="Times New Roman"/>
          <w:kern w:val="0"/>
          <w:szCs w:val="24"/>
        </w:rPr>
        <w:t xml:space="preserve">, “A Framework for Evaluating Skyline Queries over Incomplete Data,” </w:t>
      </w:r>
      <w:r w:rsidRPr="00664CC1">
        <w:rPr>
          <w:rFonts w:cs="Times New Roman"/>
          <w:i/>
          <w:iCs/>
          <w:kern w:val="0"/>
          <w:szCs w:val="24"/>
        </w:rPr>
        <w:t>Procedia Computer Science</w:t>
      </w:r>
      <w:r w:rsidRPr="00664CC1">
        <w:rPr>
          <w:rFonts w:cs="Times New Roman"/>
          <w:kern w:val="0"/>
          <w:szCs w:val="24"/>
        </w:rPr>
        <w:t>, vol. 94, pp. 191–198, 2016.</w:t>
      </w:r>
    </w:p>
    <w:p w14:paraId="2197C632" w14:textId="77777777" w:rsidR="00664CC1" w:rsidRPr="00664CC1" w:rsidRDefault="00664CC1" w:rsidP="00664CC1">
      <w:pPr>
        <w:pStyle w:val="afc"/>
        <w:rPr>
          <w:rFonts w:cs="Times New Roman"/>
          <w:kern w:val="0"/>
          <w:szCs w:val="24"/>
        </w:rPr>
      </w:pPr>
      <w:r w:rsidRPr="00664CC1">
        <w:rPr>
          <w:rFonts w:cs="Times New Roman"/>
          <w:kern w:val="0"/>
          <w:szCs w:val="24"/>
        </w:rPr>
        <w:t>[6]</w:t>
      </w:r>
      <w:r w:rsidRPr="00664CC1">
        <w:rPr>
          <w:rFonts w:cs="Times New Roman"/>
          <w:kern w:val="0"/>
          <w:szCs w:val="24"/>
        </w:rPr>
        <w:tab/>
        <w:t xml:space="preserve">Y. Gulzar, A. A. </w:t>
      </w:r>
      <w:proofErr w:type="spellStart"/>
      <w:r w:rsidRPr="00664CC1">
        <w:rPr>
          <w:rFonts w:cs="Times New Roman"/>
          <w:kern w:val="0"/>
          <w:szCs w:val="24"/>
        </w:rPr>
        <w:t>Alwan</w:t>
      </w:r>
      <w:proofErr w:type="spellEnd"/>
      <w:r w:rsidRPr="00664CC1">
        <w:rPr>
          <w:rFonts w:cs="Times New Roman"/>
          <w:kern w:val="0"/>
          <w:szCs w:val="24"/>
        </w:rPr>
        <w:t xml:space="preserve">, and S. </w:t>
      </w:r>
      <w:proofErr w:type="spellStart"/>
      <w:r w:rsidRPr="00664CC1">
        <w:rPr>
          <w:rFonts w:cs="Times New Roman"/>
          <w:kern w:val="0"/>
          <w:szCs w:val="24"/>
        </w:rPr>
        <w:t>Turaev</w:t>
      </w:r>
      <w:proofErr w:type="spellEnd"/>
      <w:r w:rsidRPr="00664CC1">
        <w:rPr>
          <w:rFonts w:cs="Times New Roman"/>
          <w:kern w:val="0"/>
          <w:szCs w:val="24"/>
        </w:rPr>
        <w:t xml:space="preserve">, “Optimizing Skyline Query Processing in Incomplete Data,” </w:t>
      </w:r>
      <w:r w:rsidRPr="00664CC1">
        <w:rPr>
          <w:rFonts w:cs="Times New Roman"/>
          <w:i/>
          <w:iCs/>
          <w:kern w:val="0"/>
          <w:szCs w:val="24"/>
        </w:rPr>
        <w:t>IEEE Access</w:t>
      </w:r>
      <w:r w:rsidRPr="00664CC1">
        <w:rPr>
          <w:rFonts w:cs="Times New Roman"/>
          <w:kern w:val="0"/>
          <w:szCs w:val="24"/>
        </w:rPr>
        <w:t>, vol. 7, pp. 178121–178138, 2019.</w:t>
      </w:r>
    </w:p>
    <w:p w14:paraId="569B3C30" w14:textId="77777777" w:rsidR="00664CC1" w:rsidRPr="00664CC1" w:rsidRDefault="00664CC1" w:rsidP="00664CC1">
      <w:pPr>
        <w:pStyle w:val="afc"/>
        <w:rPr>
          <w:rFonts w:cs="Times New Roman"/>
          <w:kern w:val="0"/>
          <w:szCs w:val="24"/>
        </w:rPr>
      </w:pPr>
      <w:r w:rsidRPr="00664CC1">
        <w:rPr>
          <w:rFonts w:cs="Times New Roman"/>
          <w:kern w:val="0"/>
          <w:szCs w:val="24"/>
        </w:rPr>
        <w:t>[7]</w:t>
      </w:r>
      <w:r w:rsidRPr="00664CC1">
        <w:rPr>
          <w:rFonts w:cs="Times New Roman"/>
          <w:kern w:val="0"/>
          <w:szCs w:val="24"/>
        </w:rPr>
        <w:tab/>
        <w:t xml:space="preserve">C. Hasler and Y. </w:t>
      </w:r>
      <w:proofErr w:type="spellStart"/>
      <w:r w:rsidRPr="00664CC1">
        <w:rPr>
          <w:rFonts w:cs="Times New Roman"/>
          <w:kern w:val="0"/>
          <w:szCs w:val="24"/>
        </w:rPr>
        <w:t>Tille</w:t>
      </w:r>
      <w:proofErr w:type="spellEnd"/>
      <w:r w:rsidRPr="00664CC1">
        <w:rPr>
          <w:rFonts w:cs="Times New Roman"/>
          <w:kern w:val="0"/>
          <w:szCs w:val="24"/>
        </w:rPr>
        <w:t xml:space="preserve">, “Balanced k-Nearest Neighbor Imputation,” </w:t>
      </w:r>
      <w:r w:rsidRPr="00664CC1">
        <w:rPr>
          <w:rFonts w:cs="Times New Roman"/>
          <w:i/>
          <w:iCs/>
          <w:kern w:val="0"/>
          <w:szCs w:val="24"/>
        </w:rPr>
        <w:t>Statistics</w:t>
      </w:r>
      <w:r w:rsidRPr="00664CC1">
        <w:rPr>
          <w:rFonts w:cs="Times New Roman"/>
          <w:kern w:val="0"/>
          <w:szCs w:val="24"/>
        </w:rPr>
        <w:t>, vol. 50, no. 6, pp. 1310–1331, 2016.</w:t>
      </w:r>
    </w:p>
    <w:p w14:paraId="1C60D6FB" w14:textId="77777777" w:rsidR="00664CC1" w:rsidRPr="00664CC1" w:rsidRDefault="00664CC1" w:rsidP="00664CC1">
      <w:pPr>
        <w:pStyle w:val="afc"/>
        <w:rPr>
          <w:rFonts w:cs="Times New Roman"/>
          <w:kern w:val="0"/>
          <w:szCs w:val="24"/>
        </w:rPr>
      </w:pPr>
      <w:r w:rsidRPr="00664CC1">
        <w:rPr>
          <w:rFonts w:cs="Times New Roman"/>
          <w:kern w:val="0"/>
          <w:szCs w:val="24"/>
        </w:rPr>
        <w:t>[8]</w:t>
      </w:r>
      <w:r w:rsidRPr="00664CC1">
        <w:rPr>
          <w:rFonts w:cs="Times New Roman"/>
          <w:kern w:val="0"/>
          <w:szCs w:val="24"/>
        </w:rPr>
        <w:tab/>
        <w:t xml:space="preserve">J. Huang, J. W. Keung, F. </w:t>
      </w:r>
      <w:proofErr w:type="spellStart"/>
      <w:r w:rsidRPr="00664CC1">
        <w:rPr>
          <w:rFonts w:cs="Times New Roman"/>
          <w:kern w:val="0"/>
          <w:szCs w:val="24"/>
        </w:rPr>
        <w:t>Sarro</w:t>
      </w:r>
      <w:proofErr w:type="spellEnd"/>
      <w:r w:rsidRPr="00664CC1">
        <w:rPr>
          <w:rFonts w:cs="Times New Roman"/>
          <w:kern w:val="0"/>
          <w:szCs w:val="24"/>
        </w:rPr>
        <w:t xml:space="preserve">, Y.-F. Li, Y. T. Yu, W. K. Chan, and H. Sun, “Cross-Validation Based k Nearest Neighbor Imputation for Software Quality Datasets: An Empirical Study,” </w:t>
      </w:r>
      <w:r w:rsidRPr="00664CC1">
        <w:rPr>
          <w:rFonts w:cs="Times New Roman"/>
          <w:i/>
          <w:iCs/>
          <w:kern w:val="0"/>
          <w:szCs w:val="24"/>
        </w:rPr>
        <w:t>Journal of Systems and Software</w:t>
      </w:r>
      <w:r w:rsidRPr="00664CC1">
        <w:rPr>
          <w:rFonts w:cs="Times New Roman"/>
          <w:kern w:val="0"/>
          <w:szCs w:val="24"/>
        </w:rPr>
        <w:t>, vol. 132, pp. 226–252, 2017.</w:t>
      </w:r>
    </w:p>
    <w:p w14:paraId="4A2410FB" w14:textId="77777777" w:rsidR="00664CC1" w:rsidRPr="00664CC1" w:rsidRDefault="00664CC1" w:rsidP="00664CC1">
      <w:pPr>
        <w:pStyle w:val="afc"/>
        <w:rPr>
          <w:rFonts w:cs="Times New Roman"/>
          <w:kern w:val="0"/>
          <w:szCs w:val="24"/>
        </w:rPr>
      </w:pPr>
      <w:r w:rsidRPr="00664CC1">
        <w:rPr>
          <w:rFonts w:cs="Times New Roman"/>
          <w:kern w:val="0"/>
          <w:szCs w:val="24"/>
        </w:rPr>
        <w:t>[9]</w:t>
      </w:r>
      <w:r w:rsidRPr="00664CC1">
        <w:rPr>
          <w:rFonts w:cs="Times New Roman"/>
          <w:kern w:val="0"/>
          <w:szCs w:val="24"/>
        </w:rPr>
        <w:tab/>
        <w:t xml:space="preserve">D. W. </w:t>
      </w:r>
      <w:proofErr w:type="spellStart"/>
      <w:r w:rsidRPr="00664CC1">
        <w:rPr>
          <w:rFonts w:cs="Times New Roman"/>
          <w:kern w:val="0"/>
          <w:szCs w:val="24"/>
        </w:rPr>
        <w:t>Joenssen</w:t>
      </w:r>
      <w:proofErr w:type="spellEnd"/>
      <w:r w:rsidRPr="00664CC1">
        <w:rPr>
          <w:rFonts w:cs="Times New Roman"/>
          <w:kern w:val="0"/>
          <w:szCs w:val="24"/>
        </w:rPr>
        <w:t xml:space="preserve"> and U. </w:t>
      </w:r>
      <w:proofErr w:type="spellStart"/>
      <w:r w:rsidRPr="00664CC1">
        <w:rPr>
          <w:rFonts w:cs="Times New Roman"/>
          <w:kern w:val="0"/>
          <w:szCs w:val="24"/>
        </w:rPr>
        <w:t>Bankhofer</w:t>
      </w:r>
      <w:proofErr w:type="spellEnd"/>
      <w:r w:rsidRPr="00664CC1">
        <w:rPr>
          <w:rFonts w:cs="Times New Roman"/>
          <w:kern w:val="0"/>
          <w:szCs w:val="24"/>
        </w:rPr>
        <w:t xml:space="preserve">, “Hot Deck Methods for Imputing Missing Data,” in </w:t>
      </w:r>
      <w:r w:rsidRPr="00664CC1">
        <w:rPr>
          <w:rFonts w:cs="Times New Roman"/>
          <w:i/>
          <w:iCs/>
          <w:kern w:val="0"/>
          <w:szCs w:val="24"/>
        </w:rPr>
        <w:t>Machine Learning and Data Mining in Pattern Recognition</w:t>
      </w:r>
      <w:r w:rsidRPr="00664CC1">
        <w:rPr>
          <w:rFonts w:cs="Times New Roman"/>
          <w:kern w:val="0"/>
          <w:szCs w:val="24"/>
        </w:rPr>
        <w:t xml:space="preserve">, vol. 7376, P. </w:t>
      </w:r>
      <w:proofErr w:type="spellStart"/>
      <w:r w:rsidRPr="00664CC1">
        <w:rPr>
          <w:rFonts w:cs="Times New Roman"/>
          <w:kern w:val="0"/>
          <w:szCs w:val="24"/>
        </w:rPr>
        <w:t>Perner</w:t>
      </w:r>
      <w:proofErr w:type="spellEnd"/>
      <w:r w:rsidRPr="00664CC1">
        <w:rPr>
          <w:rFonts w:cs="Times New Roman"/>
          <w:kern w:val="0"/>
          <w:szCs w:val="24"/>
        </w:rPr>
        <w:t>, Ed. Springer Berlin Heidelberg, 2012, pp. 63–75.</w:t>
      </w:r>
    </w:p>
    <w:p w14:paraId="64AC570E" w14:textId="77777777" w:rsidR="00664CC1" w:rsidRPr="00664CC1" w:rsidRDefault="00664CC1" w:rsidP="00664CC1">
      <w:pPr>
        <w:pStyle w:val="afc"/>
        <w:rPr>
          <w:rFonts w:cs="Times New Roman"/>
          <w:kern w:val="0"/>
          <w:szCs w:val="24"/>
        </w:rPr>
      </w:pPr>
      <w:r w:rsidRPr="00664CC1">
        <w:rPr>
          <w:rFonts w:cs="Times New Roman"/>
          <w:kern w:val="0"/>
          <w:szCs w:val="24"/>
        </w:rPr>
        <w:t>[10]</w:t>
      </w:r>
      <w:r w:rsidRPr="00664CC1">
        <w:rPr>
          <w:rFonts w:cs="Times New Roman"/>
          <w:kern w:val="0"/>
          <w:szCs w:val="24"/>
        </w:rPr>
        <w:tab/>
        <w:t xml:space="preserve">H. Kang, “The prevention and handling of the missing data,” </w:t>
      </w:r>
      <w:r w:rsidRPr="00664CC1">
        <w:rPr>
          <w:rFonts w:cs="Times New Roman"/>
          <w:i/>
          <w:iCs/>
          <w:kern w:val="0"/>
          <w:szCs w:val="24"/>
        </w:rPr>
        <w:t xml:space="preserve">Korean J. </w:t>
      </w:r>
      <w:proofErr w:type="spellStart"/>
      <w:r w:rsidRPr="00664CC1">
        <w:rPr>
          <w:rFonts w:cs="Times New Roman"/>
          <w:i/>
          <w:iCs/>
          <w:kern w:val="0"/>
          <w:szCs w:val="24"/>
        </w:rPr>
        <w:t>Anesthesiol</w:t>
      </w:r>
      <w:proofErr w:type="spellEnd"/>
      <w:r w:rsidRPr="00664CC1">
        <w:rPr>
          <w:rFonts w:cs="Times New Roman"/>
          <w:i/>
          <w:iCs/>
          <w:kern w:val="0"/>
          <w:szCs w:val="24"/>
        </w:rPr>
        <w:t>.</w:t>
      </w:r>
      <w:r w:rsidRPr="00664CC1">
        <w:rPr>
          <w:rFonts w:cs="Times New Roman"/>
          <w:kern w:val="0"/>
          <w:szCs w:val="24"/>
        </w:rPr>
        <w:t>, vol. 64, no. 5, p. 402, 2013.</w:t>
      </w:r>
    </w:p>
    <w:p w14:paraId="4294A72D" w14:textId="77777777" w:rsidR="00664CC1" w:rsidRPr="00664CC1" w:rsidRDefault="00664CC1" w:rsidP="00664CC1">
      <w:pPr>
        <w:pStyle w:val="afc"/>
        <w:rPr>
          <w:rFonts w:cs="Times New Roman"/>
          <w:kern w:val="0"/>
          <w:szCs w:val="24"/>
        </w:rPr>
      </w:pPr>
      <w:r w:rsidRPr="00664CC1">
        <w:rPr>
          <w:rFonts w:cs="Times New Roman"/>
          <w:kern w:val="0"/>
          <w:szCs w:val="24"/>
        </w:rPr>
        <w:t>[11]</w:t>
      </w:r>
      <w:r w:rsidRPr="00664CC1">
        <w:rPr>
          <w:rFonts w:cs="Times New Roman"/>
          <w:kern w:val="0"/>
          <w:szCs w:val="24"/>
        </w:rPr>
        <w:tab/>
        <w:t xml:space="preserve">M. E. </w:t>
      </w:r>
      <w:proofErr w:type="spellStart"/>
      <w:r w:rsidRPr="00664CC1">
        <w:rPr>
          <w:rFonts w:cs="Times New Roman"/>
          <w:kern w:val="0"/>
          <w:szCs w:val="24"/>
        </w:rPr>
        <w:t>Khalefa</w:t>
      </w:r>
      <w:proofErr w:type="spellEnd"/>
      <w:r w:rsidRPr="00664CC1">
        <w:rPr>
          <w:rFonts w:cs="Times New Roman"/>
          <w:kern w:val="0"/>
          <w:szCs w:val="24"/>
        </w:rPr>
        <w:t xml:space="preserve">, M. F. </w:t>
      </w:r>
      <w:proofErr w:type="spellStart"/>
      <w:r w:rsidRPr="00664CC1">
        <w:rPr>
          <w:rFonts w:cs="Times New Roman"/>
          <w:kern w:val="0"/>
          <w:szCs w:val="24"/>
        </w:rPr>
        <w:t>Mokbel</w:t>
      </w:r>
      <w:proofErr w:type="spellEnd"/>
      <w:r w:rsidRPr="00664CC1">
        <w:rPr>
          <w:rFonts w:cs="Times New Roman"/>
          <w:kern w:val="0"/>
          <w:szCs w:val="24"/>
        </w:rPr>
        <w:t xml:space="preserve">, and J. J. </w:t>
      </w:r>
      <w:proofErr w:type="spellStart"/>
      <w:r w:rsidRPr="00664CC1">
        <w:rPr>
          <w:rFonts w:cs="Times New Roman"/>
          <w:kern w:val="0"/>
          <w:szCs w:val="24"/>
        </w:rPr>
        <w:t>Levandoski</w:t>
      </w:r>
      <w:proofErr w:type="spellEnd"/>
      <w:r w:rsidRPr="00664CC1">
        <w:rPr>
          <w:rFonts w:cs="Times New Roman"/>
          <w:kern w:val="0"/>
          <w:szCs w:val="24"/>
        </w:rPr>
        <w:t xml:space="preserve">, “Skyline Query Processing for Incomplete Data,” </w:t>
      </w:r>
      <w:r w:rsidRPr="00664CC1">
        <w:rPr>
          <w:rFonts w:cs="Times New Roman"/>
          <w:i/>
          <w:iCs/>
          <w:kern w:val="0"/>
          <w:szCs w:val="24"/>
        </w:rPr>
        <w:t>Proceedings of the IEEE 24th International Conference on Data Engineering</w:t>
      </w:r>
      <w:r w:rsidRPr="00664CC1">
        <w:rPr>
          <w:rFonts w:cs="Times New Roman"/>
          <w:kern w:val="0"/>
          <w:szCs w:val="24"/>
        </w:rPr>
        <w:t>, pp. 556–565, 2008.</w:t>
      </w:r>
    </w:p>
    <w:p w14:paraId="5BDE432F" w14:textId="77777777" w:rsidR="00664CC1" w:rsidRPr="00664CC1" w:rsidRDefault="00664CC1" w:rsidP="00664CC1">
      <w:pPr>
        <w:pStyle w:val="afc"/>
        <w:rPr>
          <w:rFonts w:cs="Times New Roman"/>
          <w:kern w:val="0"/>
          <w:szCs w:val="24"/>
        </w:rPr>
      </w:pPr>
      <w:r w:rsidRPr="00664CC1">
        <w:rPr>
          <w:rFonts w:cs="Times New Roman"/>
          <w:kern w:val="0"/>
          <w:szCs w:val="24"/>
        </w:rPr>
        <w:t>[12]</w:t>
      </w:r>
      <w:r w:rsidRPr="00664CC1">
        <w:rPr>
          <w:rFonts w:cs="Times New Roman"/>
          <w:kern w:val="0"/>
          <w:szCs w:val="24"/>
        </w:rPr>
        <w:tab/>
        <w:t xml:space="preserve">J. Lee, H. </w:t>
      </w:r>
      <w:proofErr w:type="spellStart"/>
      <w:r w:rsidRPr="00664CC1">
        <w:rPr>
          <w:rFonts w:cs="Times New Roman"/>
          <w:kern w:val="0"/>
          <w:szCs w:val="24"/>
        </w:rPr>
        <w:t>Im</w:t>
      </w:r>
      <w:proofErr w:type="spellEnd"/>
      <w:r w:rsidRPr="00664CC1">
        <w:rPr>
          <w:rFonts w:cs="Times New Roman"/>
          <w:kern w:val="0"/>
          <w:szCs w:val="24"/>
        </w:rPr>
        <w:t xml:space="preserve">, and G. You, “Optimizing Skyline Queries over Incomplete Data,” </w:t>
      </w:r>
      <w:r w:rsidRPr="00664CC1">
        <w:rPr>
          <w:rFonts w:cs="Times New Roman"/>
          <w:i/>
          <w:iCs/>
          <w:kern w:val="0"/>
          <w:szCs w:val="24"/>
        </w:rPr>
        <w:t>Information Sciences</w:t>
      </w:r>
      <w:r w:rsidRPr="00664CC1">
        <w:rPr>
          <w:rFonts w:cs="Times New Roman"/>
          <w:kern w:val="0"/>
          <w:szCs w:val="24"/>
        </w:rPr>
        <w:t>, vol. 361, pp. 14–28, 2016.</w:t>
      </w:r>
    </w:p>
    <w:p w14:paraId="78C45A1B" w14:textId="77777777" w:rsidR="00664CC1" w:rsidRPr="00664CC1" w:rsidRDefault="00664CC1" w:rsidP="00664CC1">
      <w:pPr>
        <w:pStyle w:val="afc"/>
        <w:rPr>
          <w:rFonts w:cs="Times New Roman"/>
          <w:kern w:val="0"/>
          <w:szCs w:val="24"/>
        </w:rPr>
      </w:pPr>
      <w:r w:rsidRPr="00664CC1">
        <w:rPr>
          <w:rFonts w:cs="Times New Roman"/>
          <w:kern w:val="0"/>
          <w:szCs w:val="24"/>
        </w:rPr>
        <w:t>[13]</w:t>
      </w:r>
      <w:r w:rsidRPr="00664CC1">
        <w:rPr>
          <w:rFonts w:cs="Times New Roman"/>
          <w:kern w:val="0"/>
          <w:szCs w:val="24"/>
        </w:rPr>
        <w:tab/>
        <w:t xml:space="preserve">J. Lee, G. You, S. Hwang, J. Selke, and W.-T. </w:t>
      </w:r>
      <w:proofErr w:type="spellStart"/>
      <w:r w:rsidRPr="00664CC1">
        <w:rPr>
          <w:rFonts w:cs="Times New Roman"/>
          <w:kern w:val="0"/>
          <w:szCs w:val="24"/>
        </w:rPr>
        <w:t>Balke</w:t>
      </w:r>
      <w:proofErr w:type="spellEnd"/>
      <w:r w:rsidRPr="00664CC1">
        <w:rPr>
          <w:rFonts w:cs="Times New Roman"/>
          <w:kern w:val="0"/>
          <w:szCs w:val="24"/>
        </w:rPr>
        <w:t xml:space="preserve">, “Interactive Skyline </w:t>
      </w:r>
      <w:r w:rsidRPr="00664CC1">
        <w:rPr>
          <w:rFonts w:cs="Times New Roman"/>
          <w:kern w:val="0"/>
          <w:szCs w:val="24"/>
        </w:rPr>
        <w:lastRenderedPageBreak/>
        <w:t xml:space="preserve">Queries,” </w:t>
      </w:r>
      <w:r w:rsidRPr="00664CC1">
        <w:rPr>
          <w:rFonts w:cs="Times New Roman"/>
          <w:i/>
          <w:iCs/>
          <w:kern w:val="0"/>
          <w:szCs w:val="24"/>
        </w:rPr>
        <w:t>Information Sciences</w:t>
      </w:r>
      <w:r w:rsidRPr="00664CC1">
        <w:rPr>
          <w:rFonts w:cs="Times New Roman"/>
          <w:kern w:val="0"/>
          <w:szCs w:val="24"/>
        </w:rPr>
        <w:t>, vol. 211, pp. 18–35, 2012.</w:t>
      </w:r>
    </w:p>
    <w:p w14:paraId="1FC1BD90" w14:textId="77777777" w:rsidR="00664CC1" w:rsidRPr="00664CC1" w:rsidRDefault="00664CC1" w:rsidP="00664CC1">
      <w:pPr>
        <w:pStyle w:val="afc"/>
        <w:rPr>
          <w:rFonts w:cs="Times New Roman"/>
          <w:kern w:val="0"/>
          <w:szCs w:val="24"/>
        </w:rPr>
      </w:pPr>
      <w:r w:rsidRPr="00664CC1">
        <w:rPr>
          <w:rFonts w:cs="Times New Roman"/>
          <w:kern w:val="0"/>
          <w:szCs w:val="24"/>
        </w:rPr>
        <w:t>[14]</w:t>
      </w:r>
      <w:r w:rsidRPr="00664CC1">
        <w:rPr>
          <w:rFonts w:cs="Times New Roman"/>
          <w:kern w:val="0"/>
          <w:szCs w:val="24"/>
        </w:rPr>
        <w:tab/>
        <w:t xml:space="preserve">R. </w:t>
      </w:r>
      <w:proofErr w:type="spellStart"/>
      <w:r w:rsidRPr="00664CC1">
        <w:rPr>
          <w:rFonts w:cs="Times New Roman"/>
          <w:kern w:val="0"/>
          <w:szCs w:val="24"/>
        </w:rPr>
        <w:t>Malarvizhi</w:t>
      </w:r>
      <w:proofErr w:type="spellEnd"/>
      <w:r w:rsidRPr="00664CC1">
        <w:rPr>
          <w:rFonts w:cs="Times New Roman"/>
          <w:kern w:val="0"/>
          <w:szCs w:val="24"/>
        </w:rPr>
        <w:t xml:space="preserve"> and D. A. S. </w:t>
      </w:r>
      <w:proofErr w:type="spellStart"/>
      <w:r w:rsidRPr="00664CC1">
        <w:rPr>
          <w:rFonts w:cs="Times New Roman"/>
          <w:kern w:val="0"/>
          <w:szCs w:val="24"/>
        </w:rPr>
        <w:t>Thanamani</w:t>
      </w:r>
      <w:proofErr w:type="spellEnd"/>
      <w:r w:rsidRPr="00664CC1">
        <w:rPr>
          <w:rFonts w:cs="Times New Roman"/>
          <w:kern w:val="0"/>
          <w:szCs w:val="24"/>
        </w:rPr>
        <w:t xml:space="preserve">, “K-Nearest Neighbor in Missing Data Imputation,” </w:t>
      </w:r>
      <w:r w:rsidRPr="00664CC1">
        <w:rPr>
          <w:rFonts w:cs="Times New Roman"/>
          <w:i/>
          <w:iCs/>
          <w:kern w:val="0"/>
          <w:szCs w:val="24"/>
        </w:rPr>
        <w:t>International Journal of Engineering Research and Development</w:t>
      </w:r>
      <w:r w:rsidRPr="00664CC1">
        <w:rPr>
          <w:rFonts w:cs="Times New Roman"/>
          <w:kern w:val="0"/>
          <w:szCs w:val="24"/>
        </w:rPr>
        <w:t>, vol. 5, no. 1, pp. 5–7, 2012.</w:t>
      </w:r>
    </w:p>
    <w:p w14:paraId="66920B9C" w14:textId="77777777" w:rsidR="00664CC1" w:rsidRPr="00664CC1" w:rsidRDefault="00664CC1" w:rsidP="00664CC1">
      <w:pPr>
        <w:pStyle w:val="afc"/>
        <w:rPr>
          <w:rFonts w:cs="Times New Roman"/>
          <w:kern w:val="0"/>
          <w:szCs w:val="24"/>
        </w:rPr>
      </w:pPr>
      <w:r w:rsidRPr="00664CC1">
        <w:rPr>
          <w:rFonts w:cs="Times New Roman"/>
          <w:kern w:val="0"/>
          <w:szCs w:val="24"/>
        </w:rPr>
        <w:t>[15]</w:t>
      </w:r>
      <w:r w:rsidRPr="00664CC1">
        <w:rPr>
          <w:rFonts w:cs="Times New Roman"/>
          <w:kern w:val="0"/>
          <w:szCs w:val="24"/>
        </w:rPr>
        <w:tab/>
        <w:t xml:space="preserve">X. Miao, Y. Gao, G. Chen, and T. Zhang, “k -Dominant Skyline Queries on Incomplete Data,” </w:t>
      </w:r>
      <w:r w:rsidRPr="00664CC1">
        <w:rPr>
          <w:rFonts w:cs="Times New Roman"/>
          <w:i/>
          <w:iCs/>
          <w:kern w:val="0"/>
          <w:szCs w:val="24"/>
        </w:rPr>
        <w:t>Information Sciences</w:t>
      </w:r>
      <w:r w:rsidRPr="00664CC1">
        <w:rPr>
          <w:rFonts w:cs="Times New Roman"/>
          <w:kern w:val="0"/>
          <w:szCs w:val="24"/>
        </w:rPr>
        <w:t>, vol. 367–368, pp. 990–1011, 2016.</w:t>
      </w:r>
    </w:p>
    <w:p w14:paraId="0BD458C2" w14:textId="77777777" w:rsidR="00664CC1" w:rsidRPr="00664CC1" w:rsidRDefault="00664CC1" w:rsidP="00664CC1">
      <w:pPr>
        <w:pStyle w:val="afc"/>
        <w:rPr>
          <w:rFonts w:cs="Times New Roman"/>
          <w:kern w:val="0"/>
          <w:szCs w:val="24"/>
        </w:rPr>
      </w:pPr>
      <w:r w:rsidRPr="00664CC1">
        <w:rPr>
          <w:rFonts w:cs="Times New Roman"/>
          <w:kern w:val="0"/>
          <w:szCs w:val="24"/>
        </w:rPr>
        <w:t>[16]</w:t>
      </w:r>
      <w:r w:rsidRPr="00664CC1">
        <w:rPr>
          <w:rFonts w:cs="Times New Roman"/>
          <w:kern w:val="0"/>
          <w:szCs w:val="24"/>
        </w:rPr>
        <w:tab/>
        <w:t xml:space="preserve">X. Miao, Y. Gao, G. Chen, B. Zheng, and H. Cui, “Processing Incomplete k Nearest Neighbor Search,” </w:t>
      </w:r>
      <w:r w:rsidRPr="00664CC1">
        <w:rPr>
          <w:rFonts w:cs="Times New Roman"/>
          <w:i/>
          <w:iCs/>
          <w:kern w:val="0"/>
          <w:szCs w:val="24"/>
        </w:rPr>
        <w:t>IEEE Transactions on Fuzzy Systems</w:t>
      </w:r>
      <w:r w:rsidRPr="00664CC1">
        <w:rPr>
          <w:rFonts w:cs="Times New Roman"/>
          <w:kern w:val="0"/>
          <w:szCs w:val="24"/>
        </w:rPr>
        <w:t>, vol. 24, no. 6, pp. 1349–1363, 2016.</w:t>
      </w:r>
    </w:p>
    <w:p w14:paraId="6C5DD255" w14:textId="77777777" w:rsidR="00664CC1" w:rsidRPr="00664CC1" w:rsidRDefault="00664CC1" w:rsidP="00664CC1">
      <w:pPr>
        <w:pStyle w:val="afc"/>
        <w:rPr>
          <w:rFonts w:cs="Times New Roman"/>
          <w:kern w:val="0"/>
          <w:szCs w:val="24"/>
        </w:rPr>
      </w:pPr>
      <w:r w:rsidRPr="00664CC1">
        <w:rPr>
          <w:rFonts w:cs="Times New Roman"/>
          <w:kern w:val="0"/>
          <w:szCs w:val="24"/>
        </w:rPr>
        <w:t>[17]</w:t>
      </w:r>
      <w:r w:rsidRPr="00664CC1">
        <w:rPr>
          <w:rFonts w:cs="Times New Roman"/>
          <w:kern w:val="0"/>
          <w:szCs w:val="24"/>
        </w:rPr>
        <w:tab/>
        <w:t xml:space="preserve">T. A. Myers, “Goodbye, Listwise Deletion: Presenting Hot Deck Imputation as an Easy and Effective Tool for Handling Missing Data,” </w:t>
      </w:r>
      <w:proofErr w:type="spellStart"/>
      <w:r w:rsidRPr="00664CC1">
        <w:rPr>
          <w:rFonts w:cs="Times New Roman"/>
          <w:i/>
          <w:iCs/>
          <w:kern w:val="0"/>
          <w:szCs w:val="24"/>
        </w:rPr>
        <w:t>Commun</w:t>
      </w:r>
      <w:proofErr w:type="spellEnd"/>
      <w:r w:rsidRPr="00664CC1">
        <w:rPr>
          <w:rFonts w:cs="Times New Roman"/>
          <w:i/>
          <w:iCs/>
          <w:kern w:val="0"/>
          <w:szCs w:val="24"/>
        </w:rPr>
        <w:t>. Methods Meas.</w:t>
      </w:r>
      <w:r w:rsidRPr="00664CC1">
        <w:rPr>
          <w:rFonts w:cs="Times New Roman"/>
          <w:kern w:val="0"/>
          <w:szCs w:val="24"/>
        </w:rPr>
        <w:t>, vol. 5, no. 4, pp. 297–310, 2011.</w:t>
      </w:r>
    </w:p>
    <w:p w14:paraId="665AE822" w14:textId="77777777" w:rsidR="00664CC1" w:rsidRPr="00664CC1" w:rsidRDefault="00664CC1" w:rsidP="00664CC1">
      <w:pPr>
        <w:pStyle w:val="afc"/>
        <w:rPr>
          <w:rFonts w:cs="Times New Roman"/>
          <w:kern w:val="0"/>
          <w:szCs w:val="24"/>
        </w:rPr>
      </w:pPr>
      <w:r w:rsidRPr="00664CC1">
        <w:rPr>
          <w:rFonts w:cs="Times New Roman"/>
          <w:kern w:val="0"/>
          <w:szCs w:val="24"/>
        </w:rPr>
        <w:t>[18]</w:t>
      </w:r>
      <w:r w:rsidRPr="00664CC1">
        <w:rPr>
          <w:rFonts w:cs="Times New Roman"/>
          <w:kern w:val="0"/>
          <w:szCs w:val="24"/>
        </w:rPr>
        <w:tab/>
        <w:t xml:space="preserve">W. Ren, X. Lian, and K. </w:t>
      </w:r>
      <w:proofErr w:type="spellStart"/>
      <w:r w:rsidRPr="00664CC1">
        <w:rPr>
          <w:rFonts w:cs="Times New Roman"/>
          <w:kern w:val="0"/>
          <w:szCs w:val="24"/>
        </w:rPr>
        <w:t>Ghazinour</w:t>
      </w:r>
      <w:proofErr w:type="spellEnd"/>
      <w:r w:rsidRPr="00664CC1">
        <w:rPr>
          <w:rFonts w:cs="Times New Roman"/>
          <w:kern w:val="0"/>
          <w:szCs w:val="24"/>
        </w:rPr>
        <w:t xml:space="preserve">, “Skyline Queries over Incomplete Data Streams,” </w:t>
      </w:r>
      <w:r w:rsidRPr="00664CC1">
        <w:rPr>
          <w:rFonts w:cs="Times New Roman"/>
          <w:i/>
          <w:iCs/>
          <w:kern w:val="0"/>
          <w:szCs w:val="24"/>
        </w:rPr>
        <w:t>The VLDB Journal</w:t>
      </w:r>
      <w:r w:rsidRPr="00664CC1">
        <w:rPr>
          <w:rFonts w:cs="Times New Roman"/>
          <w:kern w:val="0"/>
          <w:szCs w:val="24"/>
        </w:rPr>
        <w:t>, vol. 28, no. 6, pp. 961–985, 2019.</w:t>
      </w:r>
    </w:p>
    <w:p w14:paraId="488857DD" w14:textId="77777777" w:rsidR="00664CC1" w:rsidRPr="00664CC1" w:rsidRDefault="00664CC1" w:rsidP="00664CC1">
      <w:pPr>
        <w:pStyle w:val="afc"/>
        <w:rPr>
          <w:rFonts w:cs="Times New Roman"/>
          <w:kern w:val="0"/>
          <w:szCs w:val="24"/>
        </w:rPr>
      </w:pPr>
      <w:r w:rsidRPr="00664CC1">
        <w:rPr>
          <w:rFonts w:cs="Times New Roman"/>
          <w:kern w:val="0"/>
          <w:szCs w:val="24"/>
        </w:rPr>
        <w:t>[19]</w:t>
      </w:r>
      <w:r w:rsidRPr="00664CC1">
        <w:rPr>
          <w:rFonts w:cs="Times New Roman"/>
          <w:kern w:val="0"/>
          <w:szCs w:val="24"/>
        </w:rPr>
        <w:tab/>
        <w:t xml:space="preserve">P. Royston, “Multiple Imputation of Missing Values,” </w:t>
      </w:r>
      <w:r w:rsidRPr="00664CC1">
        <w:rPr>
          <w:rFonts w:cs="Times New Roman"/>
          <w:i/>
          <w:iCs/>
          <w:kern w:val="0"/>
          <w:szCs w:val="24"/>
        </w:rPr>
        <w:t>The Stata Journal</w:t>
      </w:r>
      <w:r w:rsidRPr="00664CC1">
        <w:rPr>
          <w:rFonts w:cs="Times New Roman"/>
          <w:kern w:val="0"/>
          <w:szCs w:val="24"/>
        </w:rPr>
        <w:t>, vol. 4, no. 3, pp. 227–241, 2004.</w:t>
      </w:r>
    </w:p>
    <w:p w14:paraId="319F8843" w14:textId="77777777" w:rsidR="00664CC1" w:rsidRPr="00664CC1" w:rsidRDefault="00664CC1" w:rsidP="00664CC1">
      <w:pPr>
        <w:pStyle w:val="afc"/>
        <w:rPr>
          <w:rFonts w:cs="Times New Roman"/>
          <w:kern w:val="0"/>
          <w:szCs w:val="24"/>
        </w:rPr>
      </w:pPr>
      <w:r w:rsidRPr="00664CC1">
        <w:rPr>
          <w:rFonts w:cs="Times New Roman"/>
          <w:kern w:val="0"/>
          <w:szCs w:val="24"/>
        </w:rPr>
        <w:t>[20]</w:t>
      </w:r>
      <w:r w:rsidRPr="00664CC1">
        <w:rPr>
          <w:rFonts w:cs="Times New Roman"/>
          <w:kern w:val="0"/>
          <w:szCs w:val="24"/>
        </w:rPr>
        <w:tab/>
        <w:t xml:space="preserve">D. B. Rubin, “Multiple imputations in sample surveys-a phenomenological Bayesian approach to nonresponse,” </w:t>
      </w:r>
      <w:r w:rsidRPr="00664CC1">
        <w:rPr>
          <w:rFonts w:cs="Times New Roman"/>
          <w:i/>
          <w:iCs/>
          <w:kern w:val="0"/>
          <w:szCs w:val="24"/>
        </w:rPr>
        <w:t>Proceedings of the survey research methods section of the American Statistical Association</w:t>
      </w:r>
      <w:r w:rsidRPr="00664CC1">
        <w:rPr>
          <w:rFonts w:cs="Times New Roman"/>
          <w:kern w:val="0"/>
          <w:szCs w:val="24"/>
        </w:rPr>
        <w:t>, vol. 1, pp. 20–34, 1978.</w:t>
      </w:r>
    </w:p>
    <w:p w14:paraId="503B370C" w14:textId="77777777" w:rsidR="00664CC1" w:rsidRPr="00664CC1" w:rsidRDefault="00664CC1" w:rsidP="00664CC1">
      <w:pPr>
        <w:pStyle w:val="afc"/>
        <w:rPr>
          <w:rFonts w:cs="Times New Roman"/>
          <w:kern w:val="0"/>
          <w:szCs w:val="24"/>
        </w:rPr>
      </w:pPr>
      <w:r w:rsidRPr="00664CC1">
        <w:rPr>
          <w:rFonts w:cs="Times New Roman"/>
          <w:kern w:val="0"/>
          <w:szCs w:val="24"/>
        </w:rPr>
        <w:t>[21]</w:t>
      </w:r>
      <w:r w:rsidRPr="00664CC1">
        <w:rPr>
          <w:rFonts w:cs="Times New Roman"/>
          <w:kern w:val="0"/>
          <w:szCs w:val="24"/>
        </w:rPr>
        <w:tab/>
        <w:t xml:space="preserve">J. Shao, “Cold deck and ratio imputation,” </w:t>
      </w:r>
      <w:r w:rsidRPr="00664CC1">
        <w:rPr>
          <w:rFonts w:cs="Times New Roman"/>
          <w:i/>
          <w:iCs/>
          <w:kern w:val="0"/>
          <w:szCs w:val="24"/>
        </w:rPr>
        <w:t>Survey Methodology</w:t>
      </w:r>
      <w:r w:rsidRPr="00664CC1">
        <w:rPr>
          <w:rFonts w:cs="Times New Roman"/>
          <w:kern w:val="0"/>
          <w:szCs w:val="24"/>
        </w:rPr>
        <w:t>, vol. 26, no. 1, pp. 79–86, 2000.</w:t>
      </w:r>
    </w:p>
    <w:p w14:paraId="0ABBB6DB" w14:textId="77777777" w:rsidR="00664CC1" w:rsidRPr="00664CC1" w:rsidRDefault="00664CC1" w:rsidP="00664CC1">
      <w:pPr>
        <w:pStyle w:val="afc"/>
        <w:rPr>
          <w:rFonts w:cs="Times New Roman"/>
          <w:kern w:val="0"/>
          <w:szCs w:val="24"/>
        </w:rPr>
      </w:pPr>
      <w:r w:rsidRPr="00664CC1">
        <w:rPr>
          <w:rFonts w:cs="Times New Roman"/>
          <w:kern w:val="0"/>
          <w:szCs w:val="24"/>
        </w:rPr>
        <w:t>[22]</w:t>
      </w:r>
      <w:r w:rsidRPr="00664CC1">
        <w:rPr>
          <w:rFonts w:cs="Times New Roman"/>
          <w:kern w:val="0"/>
          <w:szCs w:val="24"/>
        </w:rPr>
        <w:tab/>
        <w:t xml:space="preserve">B. W. Silverman and M. C. Jones, “E. Fix and J.L. Hodges (1951): An Important Contribution to Nonparametric Discriminant Analysis and Density Estimation: Commentary on Fix and Hodges (1951),” </w:t>
      </w:r>
      <w:r w:rsidRPr="00664CC1">
        <w:rPr>
          <w:rFonts w:cs="Times New Roman"/>
          <w:i/>
          <w:iCs/>
          <w:kern w:val="0"/>
          <w:szCs w:val="24"/>
        </w:rPr>
        <w:t>International Statistical Review</w:t>
      </w:r>
      <w:r w:rsidRPr="00664CC1">
        <w:rPr>
          <w:rFonts w:cs="Times New Roman"/>
          <w:kern w:val="0"/>
          <w:szCs w:val="24"/>
        </w:rPr>
        <w:t>, vol. 57, no. 3, p. 233, 1989.</w:t>
      </w:r>
    </w:p>
    <w:p w14:paraId="5E62ADD3" w14:textId="77777777" w:rsidR="00664CC1" w:rsidRPr="00664CC1" w:rsidRDefault="00664CC1" w:rsidP="00664CC1">
      <w:pPr>
        <w:pStyle w:val="afc"/>
        <w:rPr>
          <w:rFonts w:cs="Times New Roman"/>
          <w:kern w:val="0"/>
          <w:szCs w:val="24"/>
        </w:rPr>
      </w:pPr>
      <w:r w:rsidRPr="00664CC1">
        <w:rPr>
          <w:rFonts w:cs="Times New Roman"/>
          <w:kern w:val="0"/>
          <w:szCs w:val="24"/>
        </w:rPr>
        <w:t>[23]</w:t>
      </w:r>
      <w:r w:rsidRPr="00664CC1">
        <w:rPr>
          <w:rFonts w:cs="Times New Roman"/>
          <w:kern w:val="0"/>
          <w:szCs w:val="24"/>
        </w:rPr>
        <w:tab/>
        <w:t xml:space="preserve">G. </w:t>
      </w:r>
      <w:proofErr w:type="spellStart"/>
      <w:r w:rsidRPr="00664CC1">
        <w:rPr>
          <w:rFonts w:cs="Times New Roman"/>
          <w:kern w:val="0"/>
          <w:szCs w:val="24"/>
        </w:rPr>
        <w:t>Tonini</w:t>
      </w:r>
      <w:proofErr w:type="spellEnd"/>
      <w:r w:rsidRPr="00664CC1">
        <w:rPr>
          <w:rFonts w:cs="Times New Roman"/>
          <w:kern w:val="0"/>
          <w:szCs w:val="24"/>
        </w:rPr>
        <w:t xml:space="preserve">, M. </w:t>
      </w:r>
      <w:proofErr w:type="spellStart"/>
      <w:r w:rsidRPr="00664CC1">
        <w:rPr>
          <w:rFonts w:cs="Times New Roman"/>
          <w:kern w:val="0"/>
          <w:szCs w:val="24"/>
        </w:rPr>
        <w:t>Ricerche</w:t>
      </w:r>
      <w:proofErr w:type="spellEnd"/>
      <w:r w:rsidRPr="00664CC1">
        <w:rPr>
          <w:rFonts w:cs="Times New Roman"/>
          <w:kern w:val="0"/>
          <w:szCs w:val="24"/>
        </w:rPr>
        <w:t xml:space="preserve">, S. </w:t>
      </w:r>
      <w:proofErr w:type="spellStart"/>
      <w:r w:rsidRPr="00664CC1">
        <w:rPr>
          <w:rFonts w:cs="Times New Roman"/>
          <w:kern w:val="0"/>
          <w:szCs w:val="24"/>
        </w:rPr>
        <w:t>Scartoni</w:t>
      </w:r>
      <w:proofErr w:type="spellEnd"/>
      <w:r w:rsidRPr="00664CC1">
        <w:rPr>
          <w:rFonts w:cs="Times New Roman"/>
          <w:kern w:val="0"/>
          <w:szCs w:val="24"/>
        </w:rPr>
        <w:t xml:space="preserve">, M. </w:t>
      </w:r>
      <w:proofErr w:type="spellStart"/>
      <w:r w:rsidRPr="00664CC1">
        <w:rPr>
          <w:rFonts w:cs="Times New Roman"/>
          <w:kern w:val="0"/>
          <w:szCs w:val="24"/>
        </w:rPr>
        <w:t>Ricerche</w:t>
      </w:r>
      <w:proofErr w:type="spellEnd"/>
      <w:r w:rsidRPr="00664CC1">
        <w:rPr>
          <w:rFonts w:cs="Times New Roman"/>
          <w:kern w:val="0"/>
          <w:szCs w:val="24"/>
        </w:rPr>
        <w:t xml:space="preserve">, C. Paoli, and M. </w:t>
      </w:r>
      <w:proofErr w:type="spellStart"/>
      <w:r w:rsidRPr="00664CC1">
        <w:rPr>
          <w:rFonts w:cs="Times New Roman"/>
          <w:kern w:val="0"/>
          <w:szCs w:val="24"/>
        </w:rPr>
        <w:t>Ricerche</w:t>
      </w:r>
      <w:proofErr w:type="spellEnd"/>
      <w:r w:rsidRPr="00664CC1">
        <w:rPr>
          <w:rFonts w:cs="Times New Roman"/>
          <w:kern w:val="0"/>
          <w:szCs w:val="24"/>
        </w:rPr>
        <w:t xml:space="preserve">, “Missing Data </w:t>
      </w:r>
      <w:proofErr w:type="gramStart"/>
      <w:r w:rsidRPr="00664CC1">
        <w:rPr>
          <w:rFonts w:cs="Times New Roman"/>
          <w:kern w:val="0"/>
          <w:szCs w:val="24"/>
        </w:rPr>
        <w:t>For</w:t>
      </w:r>
      <w:proofErr w:type="gramEnd"/>
      <w:r w:rsidRPr="00664CC1">
        <w:rPr>
          <w:rFonts w:cs="Times New Roman"/>
          <w:kern w:val="0"/>
          <w:szCs w:val="24"/>
        </w:rPr>
        <w:t xml:space="preserve"> Repeated Measures: Single Imputation VS Multiple Imputation,” </w:t>
      </w:r>
      <w:r w:rsidRPr="00664CC1">
        <w:rPr>
          <w:rFonts w:cs="Times New Roman"/>
          <w:i/>
          <w:iCs/>
          <w:kern w:val="0"/>
          <w:szCs w:val="24"/>
        </w:rPr>
        <w:t xml:space="preserve">Proceedings of </w:t>
      </w:r>
      <w:proofErr w:type="spellStart"/>
      <w:r w:rsidRPr="00664CC1">
        <w:rPr>
          <w:rFonts w:cs="Times New Roman"/>
          <w:i/>
          <w:iCs/>
          <w:kern w:val="0"/>
          <w:szCs w:val="24"/>
        </w:rPr>
        <w:t>PharmaSUG</w:t>
      </w:r>
      <w:proofErr w:type="spellEnd"/>
      <w:r w:rsidRPr="00664CC1">
        <w:rPr>
          <w:rFonts w:cs="Times New Roman"/>
          <w:i/>
          <w:iCs/>
          <w:kern w:val="0"/>
          <w:szCs w:val="24"/>
        </w:rPr>
        <w:t xml:space="preserve"> Conference</w:t>
      </w:r>
      <w:r w:rsidRPr="00664CC1">
        <w:rPr>
          <w:rFonts w:cs="Times New Roman"/>
          <w:kern w:val="0"/>
          <w:szCs w:val="24"/>
        </w:rPr>
        <w:t>, p. 10, 2015.</w:t>
      </w:r>
    </w:p>
    <w:p w14:paraId="0AB34F52" w14:textId="77777777" w:rsidR="00664CC1" w:rsidRPr="00664CC1" w:rsidRDefault="00664CC1" w:rsidP="00664CC1">
      <w:pPr>
        <w:pStyle w:val="afc"/>
        <w:rPr>
          <w:rFonts w:cs="Times New Roman"/>
          <w:kern w:val="0"/>
          <w:szCs w:val="24"/>
        </w:rPr>
      </w:pPr>
      <w:r w:rsidRPr="00664CC1">
        <w:rPr>
          <w:rFonts w:cs="Times New Roman"/>
          <w:kern w:val="0"/>
          <w:szCs w:val="24"/>
        </w:rPr>
        <w:t>[24]</w:t>
      </w:r>
      <w:r w:rsidRPr="00664CC1">
        <w:rPr>
          <w:rFonts w:cs="Times New Roman"/>
          <w:kern w:val="0"/>
          <w:szCs w:val="24"/>
        </w:rPr>
        <w:tab/>
        <w:t xml:space="preserve">G. </w:t>
      </w:r>
      <w:proofErr w:type="spellStart"/>
      <w:r w:rsidRPr="00664CC1">
        <w:rPr>
          <w:rFonts w:cs="Times New Roman"/>
          <w:kern w:val="0"/>
          <w:szCs w:val="24"/>
        </w:rPr>
        <w:t>Tutz</w:t>
      </w:r>
      <w:proofErr w:type="spellEnd"/>
      <w:r w:rsidRPr="00664CC1">
        <w:rPr>
          <w:rFonts w:cs="Times New Roman"/>
          <w:kern w:val="0"/>
          <w:szCs w:val="24"/>
        </w:rPr>
        <w:t xml:space="preserve"> and S. Ramzan, “Improved Methods for The Imputation of Missing Data by Nearest Neighbor Methods,” </w:t>
      </w:r>
      <w:r w:rsidRPr="00664CC1">
        <w:rPr>
          <w:rFonts w:cs="Times New Roman"/>
          <w:i/>
          <w:iCs/>
          <w:kern w:val="0"/>
          <w:szCs w:val="24"/>
        </w:rPr>
        <w:t>Computational Statistics &amp; Data Analysis</w:t>
      </w:r>
      <w:r w:rsidRPr="00664CC1">
        <w:rPr>
          <w:rFonts w:cs="Times New Roman"/>
          <w:kern w:val="0"/>
          <w:szCs w:val="24"/>
        </w:rPr>
        <w:t>, vol. 90, pp. 84–99, 2015.</w:t>
      </w:r>
    </w:p>
    <w:p w14:paraId="1BF6C433" w14:textId="77777777" w:rsidR="00664CC1" w:rsidRPr="00664CC1" w:rsidRDefault="00664CC1" w:rsidP="00664CC1">
      <w:pPr>
        <w:pStyle w:val="afc"/>
        <w:rPr>
          <w:rFonts w:cs="Times New Roman"/>
          <w:kern w:val="0"/>
          <w:szCs w:val="24"/>
        </w:rPr>
      </w:pPr>
      <w:r w:rsidRPr="00664CC1">
        <w:rPr>
          <w:rFonts w:cs="Times New Roman"/>
          <w:kern w:val="0"/>
          <w:szCs w:val="24"/>
        </w:rPr>
        <w:t>[25]</w:t>
      </w:r>
      <w:r w:rsidRPr="00664CC1">
        <w:rPr>
          <w:rFonts w:cs="Times New Roman"/>
          <w:kern w:val="0"/>
          <w:szCs w:val="24"/>
        </w:rPr>
        <w:tab/>
        <w:t xml:space="preserve">J. Van Hulse and T. M. </w:t>
      </w:r>
      <w:proofErr w:type="spellStart"/>
      <w:r w:rsidRPr="00664CC1">
        <w:rPr>
          <w:rFonts w:cs="Times New Roman"/>
          <w:kern w:val="0"/>
          <w:szCs w:val="24"/>
        </w:rPr>
        <w:t>Khoshgoftaar</w:t>
      </w:r>
      <w:proofErr w:type="spellEnd"/>
      <w:r w:rsidRPr="00664CC1">
        <w:rPr>
          <w:rFonts w:cs="Times New Roman"/>
          <w:kern w:val="0"/>
          <w:szCs w:val="24"/>
        </w:rPr>
        <w:t xml:space="preserve">, “Incomplete-Case Nearest Neighbor Imputation in Software Measurement Data,” </w:t>
      </w:r>
      <w:r w:rsidRPr="00664CC1">
        <w:rPr>
          <w:rFonts w:cs="Times New Roman"/>
          <w:i/>
          <w:iCs/>
          <w:kern w:val="0"/>
          <w:szCs w:val="24"/>
        </w:rPr>
        <w:t>Information Sciences</w:t>
      </w:r>
      <w:r w:rsidRPr="00664CC1">
        <w:rPr>
          <w:rFonts w:cs="Times New Roman"/>
          <w:kern w:val="0"/>
          <w:szCs w:val="24"/>
        </w:rPr>
        <w:t>, vol. 259, pp. 596–610, 2014.</w:t>
      </w:r>
    </w:p>
    <w:p w14:paraId="64D18FF9" w14:textId="77777777" w:rsidR="00664CC1" w:rsidRPr="00664CC1" w:rsidRDefault="00664CC1" w:rsidP="00664CC1">
      <w:pPr>
        <w:pStyle w:val="afc"/>
        <w:rPr>
          <w:rFonts w:cs="Times New Roman"/>
          <w:kern w:val="0"/>
          <w:szCs w:val="24"/>
        </w:rPr>
      </w:pPr>
      <w:r w:rsidRPr="00664CC1">
        <w:rPr>
          <w:rFonts w:cs="Times New Roman"/>
          <w:kern w:val="0"/>
          <w:szCs w:val="24"/>
        </w:rPr>
        <w:t>[26]</w:t>
      </w:r>
      <w:r w:rsidRPr="00664CC1">
        <w:rPr>
          <w:rFonts w:cs="Times New Roman"/>
          <w:kern w:val="0"/>
          <w:szCs w:val="24"/>
        </w:rPr>
        <w:tab/>
        <w:t xml:space="preserve">Y. Wang, Z. Shi, J. Wang, L. Sun, and B. Song, “Skyline Preference Query Based on Massive and Incomplete Dataset,” </w:t>
      </w:r>
      <w:r w:rsidRPr="00664CC1">
        <w:rPr>
          <w:rFonts w:cs="Times New Roman"/>
          <w:i/>
          <w:iCs/>
          <w:kern w:val="0"/>
          <w:szCs w:val="24"/>
        </w:rPr>
        <w:t>IEEE Access</w:t>
      </w:r>
      <w:r w:rsidRPr="00664CC1">
        <w:rPr>
          <w:rFonts w:cs="Times New Roman"/>
          <w:kern w:val="0"/>
          <w:szCs w:val="24"/>
        </w:rPr>
        <w:t>, vol. 5, pp. 3183–3192, 2017.</w:t>
      </w:r>
    </w:p>
    <w:p w14:paraId="568D2D2E" w14:textId="77777777" w:rsidR="00664CC1" w:rsidRPr="00664CC1" w:rsidRDefault="00664CC1" w:rsidP="00664CC1">
      <w:pPr>
        <w:pStyle w:val="afc"/>
        <w:rPr>
          <w:rFonts w:cs="Times New Roman"/>
          <w:kern w:val="0"/>
          <w:szCs w:val="24"/>
        </w:rPr>
      </w:pPr>
      <w:r w:rsidRPr="00664CC1">
        <w:rPr>
          <w:rFonts w:cs="Times New Roman"/>
          <w:kern w:val="0"/>
          <w:szCs w:val="24"/>
        </w:rPr>
        <w:t>[27]</w:t>
      </w:r>
      <w:r w:rsidRPr="00664CC1">
        <w:rPr>
          <w:rFonts w:cs="Times New Roman"/>
          <w:kern w:val="0"/>
          <w:szCs w:val="24"/>
        </w:rPr>
        <w:tab/>
        <w:t xml:space="preserve">K. Zhang, H. Gao, X. Han, Z. Cai, and J. Li, “Modeling and Computing </w:t>
      </w:r>
      <w:r w:rsidRPr="00664CC1">
        <w:rPr>
          <w:rFonts w:cs="Times New Roman"/>
          <w:kern w:val="0"/>
          <w:szCs w:val="24"/>
        </w:rPr>
        <w:lastRenderedPageBreak/>
        <w:t xml:space="preserve">Probabilistic Skyline on Incomplete Data,” </w:t>
      </w:r>
      <w:r w:rsidRPr="00664CC1">
        <w:rPr>
          <w:rFonts w:cs="Times New Roman"/>
          <w:i/>
          <w:iCs/>
          <w:kern w:val="0"/>
          <w:szCs w:val="24"/>
        </w:rPr>
        <w:t>IEEE Transactions on Knowledge and Data Engineering</w:t>
      </w:r>
      <w:r w:rsidRPr="00664CC1">
        <w:rPr>
          <w:rFonts w:cs="Times New Roman"/>
          <w:kern w:val="0"/>
          <w:szCs w:val="24"/>
        </w:rPr>
        <w:t>, vol. 32, no. 7, pp. 1405–1418, 2019.</w:t>
      </w:r>
    </w:p>
    <w:p w14:paraId="010B22DE" w14:textId="77777777" w:rsidR="00664CC1" w:rsidRPr="00664CC1" w:rsidRDefault="00664CC1" w:rsidP="00664CC1">
      <w:pPr>
        <w:pStyle w:val="afc"/>
        <w:rPr>
          <w:rFonts w:cs="Times New Roman"/>
          <w:kern w:val="0"/>
          <w:szCs w:val="24"/>
        </w:rPr>
      </w:pPr>
      <w:r w:rsidRPr="00664CC1">
        <w:rPr>
          <w:rFonts w:cs="Times New Roman"/>
          <w:kern w:val="0"/>
          <w:szCs w:val="24"/>
        </w:rPr>
        <w:t>[28]</w:t>
      </w:r>
      <w:r w:rsidRPr="00664CC1">
        <w:rPr>
          <w:rFonts w:cs="Times New Roman"/>
          <w:kern w:val="0"/>
          <w:szCs w:val="24"/>
        </w:rPr>
        <w:tab/>
        <w:t xml:space="preserve">S. Zhang, “Nearest Neighbor Selection for Iteratively </w:t>
      </w:r>
      <w:proofErr w:type="spellStart"/>
      <w:r w:rsidRPr="00664CC1">
        <w:rPr>
          <w:rFonts w:cs="Times New Roman"/>
          <w:kern w:val="0"/>
          <w:szCs w:val="24"/>
        </w:rPr>
        <w:t>kNN</w:t>
      </w:r>
      <w:proofErr w:type="spellEnd"/>
      <w:r w:rsidRPr="00664CC1">
        <w:rPr>
          <w:rFonts w:cs="Times New Roman"/>
          <w:kern w:val="0"/>
          <w:szCs w:val="24"/>
        </w:rPr>
        <w:t xml:space="preserve"> Imputation,” </w:t>
      </w:r>
      <w:r w:rsidRPr="00664CC1">
        <w:rPr>
          <w:rFonts w:cs="Times New Roman"/>
          <w:i/>
          <w:iCs/>
          <w:kern w:val="0"/>
          <w:szCs w:val="24"/>
        </w:rPr>
        <w:t>Journal of Systems and Software</w:t>
      </w:r>
      <w:r w:rsidRPr="00664CC1">
        <w:rPr>
          <w:rFonts w:cs="Times New Roman"/>
          <w:kern w:val="0"/>
          <w:szCs w:val="24"/>
        </w:rPr>
        <w:t>, vol. 85, no. 11, pp. 2541–2552, 2012.</w:t>
      </w:r>
    </w:p>
    <w:p w14:paraId="23455A5E" w14:textId="77777777" w:rsidR="00664CC1" w:rsidRPr="00664CC1" w:rsidRDefault="00664CC1" w:rsidP="00664CC1">
      <w:pPr>
        <w:pStyle w:val="afc"/>
        <w:rPr>
          <w:rFonts w:cs="Times New Roman"/>
          <w:kern w:val="0"/>
          <w:szCs w:val="24"/>
        </w:rPr>
      </w:pPr>
      <w:r w:rsidRPr="00664CC1">
        <w:rPr>
          <w:rFonts w:cs="Times New Roman"/>
          <w:kern w:val="0"/>
          <w:szCs w:val="24"/>
        </w:rPr>
        <w:t>[29]</w:t>
      </w:r>
      <w:r w:rsidRPr="00664CC1">
        <w:rPr>
          <w:rFonts w:cs="Times New Roman"/>
          <w:kern w:val="0"/>
          <w:szCs w:val="24"/>
        </w:rPr>
        <w:tab/>
        <w:t>“UCI Machine Learning Repository,” 2013. [Online]. Available: https://archive.ics.uci.edu/ml/index.php.</w:t>
      </w:r>
    </w:p>
    <w:p w14:paraId="1E836218" w14:textId="36A89913" w:rsidR="0054044E" w:rsidRPr="00077E04" w:rsidRDefault="007E237F" w:rsidP="008F1BD8">
      <w:pPr>
        <w:ind w:left="480" w:hangingChars="200" w:hanging="480"/>
      </w:pPr>
      <w:r w:rsidRPr="00077E04">
        <w:fldChar w:fldCharType="end"/>
      </w:r>
    </w:p>
    <w:sectPr w:rsidR="0054044E" w:rsidRPr="00077E04"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8D5BC" w14:textId="77777777" w:rsidR="00835E67" w:rsidRDefault="00835E67" w:rsidP="00A83E90">
      <w:r>
        <w:separator/>
      </w:r>
    </w:p>
  </w:endnote>
  <w:endnote w:type="continuationSeparator" w:id="0">
    <w:p w14:paraId="6050809D" w14:textId="77777777" w:rsidR="00835E67" w:rsidRDefault="00835E67"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717B58" w:rsidRDefault="00717B58">
    <w:pPr>
      <w:pStyle w:val="af2"/>
      <w:jc w:val="center"/>
    </w:pPr>
  </w:p>
  <w:p w14:paraId="73660903" w14:textId="77777777" w:rsidR="00717B58" w:rsidRDefault="00717B58">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08A5C0B1" w:rsidR="00717B58" w:rsidRDefault="00717B58">
        <w:pPr>
          <w:pStyle w:val="af2"/>
          <w:jc w:val="center"/>
        </w:pPr>
        <w:r>
          <w:fldChar w:fldCharType="begin"/>
        </w:r>
        <w:r>
          <w:instrText>PAGE   \* MERGEFORMAT</w:instrText>
        </w:r>
        <w:r>
          <w:fldChar w:fldCharType="separate"/>
        </w:r>
        <w:r w:rsidRPr="00595469">
          <w:rPr>
            <w:noProof/>
            <w:lang w:val="zh-TW"/>
          </w:rPr>
          <w:t>15</w:t>
        </w:r>
        <w:r>
          <w:fldChar w:fldCharType="end"/>
        </w:r>
      </w:p>
    </w:sdtContent>
  </w:sdt>
  <w:p w14:paraId="3A291779" w14:textId="77777777" w:rsidR="00717B58" w:rsidRDefault="00717B58">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B1AFF" w14:textId="77777777" w:rsidR="00835E67" w:rsidRDefault="00835E67" w:rsidP="00A83E90">
      <w:r>
        <w:separator/>
      </w:r>
    </w:p>
  </w:footnote>
  <w:footnote w:type="continuationSeparator" w:id="0">
    <w:p w14:paraId="7DC5583D" w14:textId="77777777" w:rsidR="00835E67" w:rsidRDefault="00835E67"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717B58" w:rsidRDefault="00717B58">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717B58" w:rsidRDefault="00717B58">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717B58" w:rsidRDefault="00717B58">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717B58" w:rsidRDefault="00717B58">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717B58" w:rsidRDefault="00717B58">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717B58" w:rsidRDefault="00717B58">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4"/>
  </w:num>
  <w:num w:numId="2">
    <w:abstractNumId w:val="2"/>
  </w:num>
  <w:num w:numId="3">
    <w:abstractNumId w:val="13"/>
  </w:num>
  <w:num w:numId="4">
    <w:abstractNumId w:val="15"/>
  </w:num>
  <w:num w:numId="5">
    <w:abstractNumId w:val="18"/>
  </w:num>
  <w:num w:numId="6">
    <w:abstractNumId w:val="4"/>
  </w:num>
  <w:num w:numId="7">
    <w:abstractNumId w:val="5"/>
  </w:num>
  <w:num w:numId="8">
    <w:abstractNumId w:val="9"/>
  </w:num>
  <w:num w:numId="9">
    <w:abstractNumId w:val="3"/>
  </w:num>
  <w:num w:numId="10">
    <w:abstractNumId w:val="19"/>
  </w:num>
  <w:num w:numId="11">
    <w:abstractNumId w:val="6"/>
  </w:num>
  <w:num w:numId="12">
    <w:abstractNumId w:val="16"/>
  </w:num>
  <w:num w:numId="13">
    <w:abstractNumId w:val="8"/>
  </w:num>
  <w:num w:numId="14">
    <w:abstractNumId w:val="10"/>
  </w:num>
  <w:num w:numId="15">
    <w:abstractNumId w:val="7"/>
  </w:num>
  <w:num w:numId="16">
    <w:abstractNumId w:val="1"/>
  </w:num>
  <w:num w:numId="17">
    <w:abstractNumId w:val="17"/>
  </w:num>
  <w:num w:numId="18">
    <w:abstractNumId w:val="0"/>
  </w:num>
  <w:num w:numId="19">
    <w:abstractNumId w:val="11"/>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1DF2"/>
    <w:rsid w:val="00001E68"/>
    <w:rsid w:val="0000201D"/>
    <w:rsid w:val="000020DB"/>
    <w:rsid w:val="000025E0"/>
    <w:rsid w:val="000027E4"/>
    <w:rsid w:val="00002872"/>
    <w:rsid w:val="00002921"/>
    <w:rsid w:val="00002C4A"/>
    <w:rsid w:val="00002C71"/>
    <w:rsid w:val="000043B3"/>
    <w:rsid w:val="0000455A"/>
    <w:rsid w:val="000048D6"/>
    <w:rsid w:val="00004A7C"/>
    <w:rsid w:val="00004B17"/>
    <w:rsid w:val="00005EA2"/>
    <w:rsid w:val="00005F33"/>
    <w:rsid w:val="000062AC"/>
    <w:rsid w:val="00006FCE"/>
    <w:rsid w:val="0000733F"/>
    <w:rsid w:val="00007365"/>
    <w:rsid w:val="000079FA"/>
    <w:rsid w:val="00007AF7"/>
    <w:rsid w:val="00010113"/>
    <w:rsid w:val="00010118"/>
    <w:rsid w:val="000101C8"/>
    <w:rsid w:val="0001034B"/>
    <w:rsid w:val="0001040D"/>
    <w:rsid w:val="00011477"/>
    <w:rsid w:val="00011AAC"/>
    <w:rsid w:val="000122C1"/>
    <w:rsid w:val="00012527"/>
    <w:rsid w:val="000126B2"/>
    <w:rsid w:val="000127F3"/>
    <w:rsid w:val="00012976"/>
    <w:rsid w:val="000132F8"/>
    <w:rsid w:val="00013781"/>
    <w:rsid w:val="00013AA2"/>
    <w:rsid w:val="000144A7"/>
    <w:rsid w:val="00014F94"/>
    <w:rsid w:val="0001512C"/>
    <w:rsid w:val="00016304"/>
    <w:rsid w:val="0001645E"/>
    <w:rsid w:val="00017FAC"/>
    <w:rsid w:val="00017FB5"/>
    <w:rsid w:val="00020105"/>
    <w:rsid w:val="0002118A"/>
    <w:rsid w:val="0002221A"/>
    <w:rsid w:val="000223A9"/>
    <w:rsid w:val="000226A9"/>
    <w:rsid w:val="00022758"/>
    <w:rsid w:val="00022EFB"/>
    <w:rsid w:val="000230D2"/>
    <w:rsid w:val="0002324C"/>
    <w:rsid w:val="000233FA"/>
    <w:rsid w:val="00023439"/>
    <w:rsid w:val="00023B17"/>
    <w:rsid w:val="00023C5C"/>
    <w:rsid w:val="00023F9D"/>
    <w:rsid w:val="0002411B"/>
    <w:rsid w:val="00025787"/>
    <w:rsid w:val="00025EDD"/>
    <w:rsid w:val="00026150"/>
    <w:rsid w:val="0002646C"/>
    <w:rsid w:val="00026498"/>
    <w:rsid w:val="000266FD"/>
    <w:rsid w:val="00027952"/>
    <w:rsid w:val="00027A40"/>
    <w:rsid w:val="00027AB8"/>
    <w:rsid w:val="00027CE0"/>
    <w:rsid w:val="000301A1"/>
    <w:rsid w:val="00030909"/>
    <w:rsid w:val="00030989"/>
    <w:rsid w:val="00030ABE"/>
    <w:rsid w:val="00030F91"/>
    <w:rsid w:val="000313B8"/>
    <w:rsid w:val="0003190F"/>
    <w:rsid w:val="00031FBE"/>
    <w:rsid w:val="00032902"/>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05CC"/>
    <w:rsid w:val="00040701"/>
    <w:rsid w:val="00040DF2"/>
    <w:rsid w:val="00040FD0"/>
    <w:rsid w:val="000417FD"/>
    <w:rsid w:val="00041FDB"/>
    <w:rsid w:val="00042984"/>
    <w:rsid w:val="00042AFF"/>
    <w:rsid w:val="00042C71"/>
    <w:rsid w:val="000434AA"/>
    <w:rsid w:val="00044449"/>
    <w:rsid w:val="00044673"/>
    <w:rsid w:val="000450B0"/>
    <w:rsid w:val="00045320"/>
    <w:rsid w:val="000458ED"/>
    <w:rsid w:val="000459D5"/>
    <w:rsid w:val="00045F25"/>
    <w:rsid w:val="000461FB"/>
    <w:rsid w:val="000462B3"/>
    <w:rsid w:val="00046CED"/>
    <w:rsid w:val="00047119"/>
    <w:rsid w:val="000473F2"/>
    <w:rsid w:val="00047579"/>
    <w:rsid w:val="0004778C"/>
    <w:rsid w:val="000508EC"/>
    <w:rsid w:val="00050F67"/>
    <w:rsid w:val="0005154D"/>
    <w:rsid w:val="00051730"/>
    <w:rsid w:val="000519AC"/>
    <w:rsid w:val="00051A3C"/>
    <w:rsid w:val="00052046"/>
    <w:rsid w:val="0005249F"/>
    <w:rsid w:val="00052E92"/>
    <w:rsid w:val="00053004"/>
    <w:rsid w:val="0005356D"/>
    <w:rsid w:val="00053999"/>
    <w:rsid w:val="0005490A"/>
    <w:rsid w:val="00054A39"/>
    <w:rsid w:val="00054E19"/>
    <w:rsid w:val="000555C6"/>
    <w:rsid w:val="00055799"/>
    <w:rsid w:val="00055A5A"/>
    <w:rsid w:val="00055F83"/>
    <w:rsid w:val="000560FB"/>
    <w:rsid w:val="00056BB2"/>
    <w:rsid w:val="00056C4C"/>
    <w:rsid w:val="00056E4C"/>
    <w:rsid w:val="00056F64"/>
    <w:rsid w:val="000578F6"/>
    <w:rsid w:val="000579E9"/>
    <w:rsid w:val="00057A71"/>
    <w:rsid w:val="00060662"/>
    <w:rsid w:val="00060E9E"/>
    <w:rsid w:val="000620F4"/>
    <w:rsid w:val="000625EF"/>
    <w:rsid w:val="000626F4"/>
    <w:rsid w:val="0006278C"/>
    <w:rsid w:val="00062933"/>
    <w:rsid w:val="000634D3"/>
    <w:rsid w:val="00063655"/>
    <w:rsid w:val="00064CCF"/>
    <w:rsid w:val="0006522E"/>
    <w:rsid w:val="00065C9D"/>
    <w:rsid w:val="00065F69"/>
    <w:rsid w:val="00066737"/>
    <w:rsid w:val="00066D70"/>
    <w:rsid w:val="00067043"/>
    <w:rsid w:val="000673DD"/>
    <w:rsid w:val="000674C6"/>
    <w:rsid w:val="00067D84"/>
    <w:rsid w:val="000703E0"/>
    <w:rsid w:val="00071668"/>
    <w:rsid w:val="00071723"/>
    <w:rsid w:val="00072179"/>
    <w:rsid w:val="0007275B"/>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6DB5"/>
    <w:rsid w:val="000770C3"/>
    <w:rsid w:val="00077564"/>
    <w:rsid w:val="00077DC4"/>
    <w:rsid w:val="00077E04"/>
    <w:rsid w:val="00077E94"/>
    <w:rsid w:val="000801F7"/>
    <w:rsid w:val="0008070D"/>
    <w:rsid w:val="00080B74"/>
    <w:rsid w:val="00080EBF"/>
    <w:rsid w:val="00080FA0"/>
    <w:rsid w:val="0008110B"/>
    <w:rsid w:val="00081204"/>
    <w:rsid w:val="00081447"/>
    <w:rsid w:val="00081925"/>
    <w:rsid w:val="00081AAC"/>
    <w:rsid w:val="00081BB3"/>
    <w:rsid w:val="00081C61"/>
    <w:rsid w:val="0008267E"/>
    <w:rsid w:val="00083802"/>
    <w:rsid w:val="00084090"/>
    <w:rsid w:val="00084F9F"/>
    <w:rsid w:val="0008512C"/>
    <w:rsid w:val="0008528A"/>
    <w:rsid w:val="00085468"/>
    <w:rsid w:val="00085A03"/>
    <w:rsid w:val="00085B6C"/>
    <w:rsid w:val="00085F3F"/>
    <w:rsid w:val="0008613D"/>
    <w:rsid w:val="00086C40"/>
    <w:rsid w:val="00090232"/>
    <w:rsid w:val="00090901"/>
    <w:rsid w:val="00091278"/>
    <w:rsid w:val="00091598"/>
    <w:rsid w:val="00091764"/>
    <w:rsid w:val="00092475"/>
    <w:rsid w:val="000929CF"/>
    <w:rsid w:val="00092BF4"/>
    <w:rsid w:val="000931C2"/>
    <w:rsid w:val="00093291"/>
    <w:rsid w:val="00093578"/>
    <w:rsid w:val="00093B96"/>
    <w:rsid w:val="00093D2D"/>
    <w:rsid w:val="000942A0"/>
    <w:rsid w:val="00094F7A"/>
    <w:rsid w:val="000953BE"/>
    <w:rsid w:val="000953D4"/>
    <w:rsid w:val="0009545E"/>
    <w:rsid w:val="000955AC"/>
    <w:rsid w:val="00095AAC"/>
    <w:rsid w:val="00095E55"/>
    <w:rsid w:val="00095E91"/>
    <w:rsid w:val="00096720"/>
    <w:rsid w:val="0009676B"/>
    <w:rsid w:val="00096B0C"/>
    <w:rsid w:val="00096F51"/>
    <w:rsid w:val="000970CF"/>
    <w:rsid w:val="0009745B"/>
    <w:rsid w:val="0009773E"/>
    <w:rsid w:val="00097962"/>
    <w:rsid w:val="00097A9C"/>
    <w:rsid w:val="000A02DF"/>
    <w:rsid w:val="000A0BF6"/>
    <w:rsid w:val="000A0C97"/>
    <w:rsid w:val="000A0EF7"/>
    <w:rsid w:val="000A1203"/>
    <w:rsid w:val="000A12EE"/>
    <w:rsid w:val="000A147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1E4F"/>
    <w:rsid w:val="000B24A8"/>
    <w:rsid w:val="000B24BA"/>
    <w:rsid w:val="000B2927"/>
    <w:rsid w:val="000B2A77"/>
    <w:rsid w:val="000B2DD3"/>
    <w:rsid w:val="000B2DE5"/>
    <w:rsid w:val="000B2FF4"/>
    <w:rsid w:val="000B3B86"/>
    <w:rsid w:val="000B416E"/>
    <w:rsid w:val="000B4324"/>
    <w:rsid w:val="000B44F1"/>
    <w:rsid w:val="000B4A4D"/>
    <w:rsid w:val="000B4D27"/>
    <w:rsid w:val="000B4F49"/>
    <w:rsid w:val="000B5D3B"/>
    <w:rsid w:val="000B5E5F"/>
    <w:rsid w:val="000B6B3C"/>
    <w:rsid w:val="000B6C59"/>
    <w:rsid w:val="000B7964"/>
    <w:rsid w:val="000B7E41"/>
    <w:rsid w:val="000C02A0"/>
    <w:rsid w:val="000C0B18"/>
    <w:rsid w:val="000C0D08"/>
    <w:rsid w:val="000C0DF4"/>
    <w:rsid w:val="000C229B"/>
    <w:rsid w:val="000C2646"/>
    <w:rsid w:val="000C3DE3"/>
    <w:rsid w:val="000C3DF7"/>
    <w:rsid w:val="000C4381"/>
    <w:rsid w:val="000C46E1"/>
    <w:rsid w:val="000C49C4"/>
    <w:rsid w:val="000C547B"/>
    <w:rsid w:val="000C5CAF"/>
    <w:rsid w:val="000C65F3"/>
    <w:rsid w:val="000C68FE"/>
    <w:rsid w:val="000C695E"/>
    <w:rsid w:val="000C6C1D"/>
    <w:rsid w:val="000D01A5"/>
    <w:rsid w:val="000D0453"/>
    <w:rsid w:val="000D098E"/>
    <w:rsid w:val="000D0AA6"/>
    <w:rsid w:val="000D0BD0"/>
    <w:rsid w:val="000D1EEB"/>
    <w:rsid w:val="000D35A3"/>
    <w:rsid w:val="000D36A8"/>
    <w:rsid w:val="000D3DAE"/>
    <w:rsid w:val="000D3FCA"/>
    <w:rsid w:val="000D43D8"/>
    <w:rsid w:val="000D483B"/>
    <w:rsid w:val="000D49CF"/>
    <w:rsid w:val="000D4AA2"/>
    <w:rsid w:val="000D4AA8"/>
    <w:rsid w:val="000D530D"/>
    <w:rsid w:val="000D5801"/>
    <w:rsid w:val="000D5F8F"/>
    <w:rsid w:val="000D602E"/>
    <w:rsid w:val="000D6034"/>
    <w:rsid w:val="000D6DB7"/>
    <w:rsid w:val="000D7121"/>
    <w:rsid w:val="000D726D"/>
    <w:rsid w:val="000D7928"/>
    <w:rsid w:val="000D7994"/>
    <w:rsid w:val="000D7F27"/>
    <w:rsid w:val="000D7FD5"/>
    <w:rsid w:val="000E0339"/>
    <w:rsid w:val="000E0E58"/>
    <w:rsid w:val="000E26E6"/>
    <w:rsid w:val="000E2DE8"/>
    <w:rsid w:val="000E35CF"/>
    <w:rsid w:val="000E373F"/>
    <w:rsid w:val="000E40C3"/>
    <w:rsid w:val="000E4232"/>
    <w:rsid w:val="000E43FE"/>
    <w:rsid w:val="000E615A"/>
    <w:rsid w:val="000E6643"/>
    <w:rsid w:val="000E681E"/>
    <w:rsid w:val="000E6E19"/>
    <w:rsid w:val="000E72D2"/>
    <w:rsid w:val="000E74E3"/>
    <w:rsid w:val="000E76F2"/>
    <w:rsid w:val="000F0DE8"/>
    <w:rsid w:val="000F17F5"/>
    <w:rsid w:val="000F19A8"/>
    <w:rsid w:val="000F27C0"/>
    <w:rsid w:val="000F2E5F"/>
    <w:rsid w:val="000F33F1"/>
    <w:rsid w:val="000F39EC"/>
    <w:rsid w:val="000F40DD"/>
    <w:rsid w:val="000F4156"/>
    <w:rsid w:val="000F421D"/>
    <w:rsid w:val="000F4774"/>
    <w:rsid w:val="000F48EA"/>
    <w:rsid w:val="000F4B17"/>
    <w:rsid w:val="000F4E2D"/>
    <w:rsid w:val="000F4E51"/>
    <w:rsid w:val="000F5072"/>
    <w:rsid w:val="000F5703"/>
    <w:rsid w:val="000F5D06"/>
    <w:rsid w:val="000F5F32"/>
    <w:rsid w:val="000F68C5"/>
    <w:rsid w:val="000F6A8A"/>
    <w:rsid w:val="000F6B98"/>
    <w:rsid w:val="000F6E24"/>
    <w:rsid w:val="000F7059"/>
    <w:rsid w:val="000F71F1"/>
    <w:rsid w:val="000F7202"/>
    <w:rsid w:val="000F7942"/>
    <w:rsid w:val="00100E19"/>
    <w:rsid w:val="00101166"/>
    <w:rsid w:val="001033AC"/>
    <w:rsid w:val="00103597"/>
    <w:rsid w:val="00103639"/>
    <w:rsid w:val="00103774"/>
    <w:rsid w:val="00104059"/>
    <w:rsid w:val="00104157"/>
    <w:rsid w:val="001043A6"/>
    <w:rsid w:val="0010464B"/>
    <w:rsid w:val="001047E4"/>
    <w:rsid w:val="001056CA"/>
    <w:rsid w:val="001058AA"/>
    <w:rsid w:val="00105BB1"/>
    <w:rsid w:val="00105BC9"/>
    <w:rsid w:val="00106806"/>
    <w:rsid w:val="00106EEE"/>
    <w:rsid w:val="00106F83"/>
    <w:rsid w:val="001072D4"/>
    <w:rsid w:val="00107847"/>
    <w:rsid w:val="0011032A"/>
    <w:rsid w:val="001104B7"/>
    <w:rsid w:val="0011132D"/>
    <w:rsid w:val="0011166C"/>
    <w:rsid w:val="001116A6"/>
    <w:rsid w:val="001118B3"/>
    <w:rsid w:val="00111BBE"/>
    <w:rsid w:val="00111F09"/>
    <w:rsid w:val="00111FFE"/>
    <w:rsid w:val="0011217A"/>
    <w:rsid w:val="001121BE"/>
    <w:rsid w:val="001129DB"/>
    <w:rsid w:val="00112AB4"/>
    <w:rsid w:val="00112F5C"/>
    <w:rsid w:val="0011381F"/>
    <w:rsid w:val="00113EE6"/>
    <w:rsid w:val="00114268"/>
    <w:rsid w:val="00114337"/>
    <w:rsid w:val="001149FD"/>
    <w:rsid w:val="00114EF3"/>
    <w:rsid w:val="00115621"/>
    <w:rsid w:val="00116768"/>
    <w:rsid w:val="00117436"/>
    <w:rsid w:val="00117925"/>
    <w:rsid w:val="001179DE"/>
    <w:rsid w:val="00120238"/>
    <w:rsid w:val="001205FD"/>
    <w:rsid w:val="00120785"/>
    <w:rsid w:val="00120DFB"/>
    <w:rsid w:val="00121812"/>
    <w:rsid w:val="00121977"/>
    <w:rsid w:val="00122B77"/>
    <w:rsid w:val="00122FB4"/>
    <w:rsid w:val="0012318E"/>
    <w:rsid w:val="00123622"/>
    <w:rsid w:val="0012398F"/>
    <w:rsid w:val="00123A0A"/>
    <w:rsid w:val="00123EBB"/>
    <w:rsid w:val="0012449D"/>
    <w:rsid w:val="0012458E"/>
    <w:rsid w:val="00124D33"/>
    <w:rsid w:val="00124DE9"/>
    <w:rsid w:val="00125900"/>
    <w:rsid w:val="00125999"/>
    <w:rsid w:val="00126B72"/>
    <w:rsid w:val="00127063"/>
    <w:rsid w:val="00127BE6"/>
    <w:rsid w:val="00130875"/>
    <w:rsid w:val="001311A3"/>
    <w:rsid w:val="00131317"/>
    <w:rsid w:val="0013189A"/>
    <w:rsid w:val="001328DB"/>
    <w:rsid w:val="00133345"/>
    <w:rsid w:val="00134684"/>
    <w:rsid w:val="00134C02"/>
    <w:rsid w:val="0013553E"/>
    <w:rsid w:val="00135663"/>
    <w:rsid w:val="00135AD7"/>
    <w:rsid w:val="001365DB"/>
    <w:rsid w:val="00136699"/>
    <w:rsid w:val="0013698F"/>
    <w:rsid w:val="00136C4E"/>
    <w:rsid w:val="00136DB7"/>
    <w:rsid w:val="00137290"/>
    <w:rsid w:val="00137405"/>
    <w:rsid w:val="001376D7"/>
    <w:rsid w:val="00137737"/>
    <w:rsid w:val="001379BC"/>
    <w:rsid w:val="00137A63"/>
    <w:rsid w:val="00137D38"/>
    <w:rsid w:val="001400A0"/>
    <w:rsid w:val="00140D95"/>
    <w:rsid w:val="00140EA5"/>
    <w:rsid w:val="001410F3"/>
    <w:rsid w:val="0014122B"/>
    <w:rsid w:val="0014125F"/>
    <w:rsid w:val="001416D6"/>
    <w:rsid w:val="00141A6B"/>
    <w:rsid w:val="00142040"/>
    <w:rsid w:val="00142071"/>
    <w:rsid w:val="0014222B"/>
    <w:rsid w:val="001429B2"/>
    <w:rsid w:val="00142F28"/>
    <w:rsid w:val="001433D9"/>
    <w:rsid w:val="001436A3"/>
    <w:rsid w:val="001438FF"/>
    <w:rsid w:val="001439F7"/>
    <w:rsid w:val="00143CCD"/>
    <w:rsid w:val="00144B99"/>
    <w:rsid w:val="00145976"/>
    <w:rsid w:val="00145C17"/>
    <w:rsid w:val="00146267"/>
    <w:rsid w:val="00146302"/>
    <w:rsid w:val="00146362"/>
    <w:rsid w:val="00146959"/>
    <w:rsid w:val="00147293"/>
    <w:rsid w:val="00147302"/>
    <w:rsid w:val="00147971"/>
    <w:rsid w:val="00150029"/>
    <w:rsid w:val="00150338"/>
    <w:rsid w:val="001511D9"/>
    <w:rsid w:val="0015141F"/>
    <w:rsid w:val="00151BCB"/>
    <w:rsid w:val="00151C8B"/>
    <w:rsid w:val="001524B3"/>
    <w:rsid w:val="001527B1"/>
    <w:rsid w:val="00152CCD"/>
    <w:rsid w:val="00153DDB"/>
    <w:rsid w:val="0015471E"/>
    <w:rsid w:val="0015481D"/>
    <w:rsid w:val="00154AC4"/>
    <w:rsid w:val="00154DBA"/>
    <w:rsid w:val="00156010"/>
    <w:rsid w:val="001564E8"/>
    <w:rsid w:val="001575E5"/>
    <w:rsid w:val="00157B0F"/>
    <w:rsid w:val="00157B9B"/>
    <w:rsid w:val="00157C27"/>
    <w:rsid w:val="00160299"/>
    <w:rsid w:val="0016072D"/>
    <w:rsid w:val="0016075C"/>
    <w:rsid w:val="00160E66"/>
    <w:rsid w:val="00160E91"/>
    <w:rsid w:val="00160ED0"/>
    <w:rsid w:val="00161419"/>
    <w:rsid w:val="0016197E"/>
    <w:rsid w:val="00161F87"/>
    <w:rsid w:val="00162097"/>
    <w:rsid w:val="00162A80"/>
    <w:rsid w:val="00162DB3"/>
    <w:rsid w:val="00162F3F"/>
    <w:rsid w:val="001630EE"/>
    <w:rsid w:val="00163458"/>
    <w:rsid w:val="001635A0"/>
    <w:rsid w:val="0016362A"/>
    <w:rsid w:val="0016380C"/>
    <w:rsid w:val="00163CFB"/>
    <w:rsid w:val="00164035"/>
    <w:rsid w:val="00165796"/>
    <w:rsid w:val="001659EB"/>
    <w:rsid w:val="00166421"/>
    <w:rsid w:val="0016675B"/>
    <w:rsid w:val="001669FE"/>
    <w:rsid w:val="00166EFF"/>
    <w:rsid w:val="0016750A"/>
    <w:rsid w:val="00167714"/>
    <w:rsid w:val="00167DF7"/>
    <w:rsid w:val="0017004E"/>
    <w:rsid w:val="00170193"/>
    <w:rsid w:val="0017064C"/>
    <w:rsid w:val="00170947"/>
    <w:rsid w:val="0017139C"/>
    <w:rsid w:val="001713AA"/>
    <w:rsid w:val="00171D0C"/>
    <w:rsid w:val="00171E1D"/>
    <w:rsid w:val="00171E23"/>
    <w:rsid w:val="001720D8"/>
    <w:rsid w:val="00172581"/>
    <w:rsid w:val="00172665"/>
    <w:rsid w:val="00172E88"/>
    <w:rsid w:val="001731FA"/>
    <w:rsid w:val="0017326C"/>
    <w:rsid w:val="00173349"/>
    <w:rsid w:val="00173539"/>
    <w:rsid w:val="00173590"/>
    <w:rsid w:val="00173D75"/>
    <w:rsid w:val="00173DDF"/>
    <w:rsid w:val="001745BC"/>
    <w:rsid w:val="001749BB"/>
    <w:rsid w:val="00174DCA"/>
    <w:rsid w:val="00174EE5"/>
    <w:rsid w:val="00174F1B"/>
    <w:rsid w:val="00174FDC"/>
    <w:rsid w:val="001755AE"/>
    <w:rsid w:val="00175F0B"/>
    <w:rsid w:val="00175F93"/>
    <w:rsid w:val="00176037"/>
    <w:rsid w:val="001761E4"/>
    <w:rsid w:val="00176249"/>
    <w:rsid w:val="00176311"/>
    <w:rsid w:val="00176E46"/>
    <w:rsid w:val="00176E8A"/>
    <w:rsid w:val="001776EC"/>
    <w:rsid w:val="00177AF7"/>
    <w:rsid w:val="00177D62"/>
    <w:rsid w:val="001803CF"/>
    <w:rsid w:val="001803E9"/>
    <w:rsid w:val="00181392"/>
    <w:rsid w:val="00181405"/>
    <w:rsid w:val="00181802"/>
    <w:rsid w:val="001822AB"/>
    <w:rsid w:val="001822E6"/>
    <w:rsid w:val="00182451"/>
    <w:rsid w:val="00182465"/>
    <w:rsid w:val="001827A6"/>
    <w:rsid w:val="00182CDB"/>
    <w:rsid w:val="00183282"/>
    <w:rsid w:val="00183927"/>
    <w:rsid w:val="00183C68"/>
    <w:rsid w:val="0018463D"/>
    <w:rsid w:val="00184821"/>
    <w:rsid w:val="00184EB4"/>
    <w:rsid w:val="00185061"/>
    <w:rsid w:val="00185C30"/>
    <w:rsid w:val="00185D5B"/>
    <w:rsid w:val="00186036"/>
    <w:rsid w:val="0018668E"/>
    <w:rsid w:val="0018685D"/>
    <w:rsid w:val="001868FE"/>
    <w:rsid w:val="00187002"/>
    <w:rsid w:val="00187107"/>
    <w:rsid w:val="00187B91"/>
    <w:rsid w:val="00187DAF"/>
    <w:rsid w:val="001900C0"/>
    <w:rsid w:val="0019016A"/>
    <w:rsid w:val="001902B7"/>
    <w:rsid w:val="00190CBE"/>
    <w:rsid w:val="00190F3C"/>
    <w:rsid w:val="00191396"/>
    <w:rsid w:val="001913DA"/>
    <w:rsid w:val="0019145B"/>
    <w:rsid w:val="00191F59"/>
    <w:rsid w:val="001926C3"/>
    <w:rsid w:val="00192CDE"/>
    <w:rsid w:val="0019341C"/>
    <w:rsid w:val="00193979"/>
    <w:rsid w:val="0019403E"/>
    <w:rsid w:val="0019455D"/>
    <w:rsid w:val="00194E0B"/>
    <w:rsid w:val="00194F02"/>
    <w:rsid w:val="00194FF8"/>
    <w:rsid w:val="00195A29"/>
    <w:rsid w:val="00195AC5"/>
    <w:rsid w:val="00195C46"/>
    <w:rsid w:val="00195CC5"/>
    <w:rsid w:val="00195F16"/>
    <w:rsid w:val="001960CC"/>
    <w:rsid w:val="001961BF"/>
    <w:rsid w:val="00196CF8"/>
    <w:rsid w:val="001970B5"/>
    <w:rsid w:val="001972FD"/>
    <w:rsid w:val="001978F5"/>
    <w:rsid w:val="00197B76"/>
    <w:rsid w:val="00197C87"/>
    <w:rsid w:val="00197E8E"/>
    <w:rsid w:val="001A01CC"/>
    <w:rsid w:val="001A04A3"/>
    <w:rsid w:val="001A0500"/>
    <w:rsid w:val="001A117D"/>
    <w:rsid w:val="001A11DC"/>
    <w:rsid w:val="001A18DA"/>
    <w:rsid w:val="001A194B"/>
    <w:rsid w:val="001A1C8E"/>
    <w:rsid w:val="001A1C93"/>
    <w:rsid w:val="001A1FAB"/>
    <w:rsid w:val="001A22AC"/>
    <w:rsid w:val="001A2B70"/>
    <w:rsid w:val="001A3448"/>
    <w:rsid w:val="001A34A8"/>
    <w:rsid w:val="001A40E6"/>
    <w:rsid w:val="001A4217"/>
    <w:rsid w:val="001A43CC"/>
    <w:rsid w:val="001A472C"/>
    <w:rsid w:val="001A47AC"/>
    <w:rsid w:val="001A5158"/>
    <w:rsid w:val="001A530F"/>
    <w:rsid w:val="001A53BD"/>
    <w:rsid w:val="001A5A86"/>
    <w:rsid w:val="001A5B9C"/>
    <w:rsid w:val="001A5C5A"/>
    <w:rsid w:val="001A5D02"/>
    <w:rsid w:val="001A6102"/>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7A3"/>
    <w:rsid w:val="001B1D48"/>
    <w:rsid w:val="001B1DEF"/>
    <w:rsid w:val="001B2307"/>
    <w:rsid w:val="001B2429"/>
    <w:rsid w:val="001B2595"/>
    <w:rsid w:val="001B2798"/>
    <w:rsid w:val="001B2854"/>
    <w:rsid w:val="001B2C71"/>
    <w:rsid w:val="001B355D"/>
    <w:rsid w:val="001B3BE4"/>
    <w:rsid w:val="001B4230"/>
    <w:rsid w:val="001B4561"/>
    <w:rsid w:val="001B4986"/>
    <w:rsid w:val="001B4BA5"/>
    <w:rsid w:val="001B4D34"/>
    <w:rsid w:val="001B5853"/>
    <w:rsid w:val="001B5EC6"/>
    <w:rsid w:val="001B5F4F"/>
    <w:rsid w:val="001B658B"/>
    <w:rsid w:val="001B6AC8"/>
    <w:rsid w:val="001B6D7F"/>
    <w:rsid w:val="001B74FE"/>
    <w:rsid w:val="001B76B1"/>
    <w:rsid w:val="001B79EE"/>
    <w:rsid w:val="001B7B43"/>
    <w:rsid w:val="001B7D68"/>
    <w:rsid w:val="001C0268"/>
    <w:rsid w:val="001C053A"/>
    <w:rsid w:val="001C08BE"/>
    <w:rsid w:val="001C0EDB"/>
    <w:rsid w:val="001C1116"/>
    <w:rsid w:val="001C153A"/>
    <w:rsid w:val="001C1805"/>
    <w:rsid w:val="001C18CE"/>
    <w:rsid w:val="001C1A97"/>
    <w:rsid w:val="001C1D45"/>
    <w:rsid w:val="001C1E70"/>
    <w:rsid w:val="001C1ED2"/>
    <w:rsid w:val="001C1EE9"/>
    <w:rsid w:val="001C22CA"/>
    <w:rsid w:val="001C2336"/>
    <w:rsid w:val="001C2AC9"/>
    <w:rsid w:val="001C2B6D"/>
    <w:rsid w:val="001C3089"/>
    <w:rsid w:val="001C362D"/>
    <w:rsid w:val="001C4635"/>
    <w:rsid w:val="001C4969"/>
    <w:rsid w:val="001C4BF0"/>
    <w:rsid w:val="001C4E9E"/>
    <w:rsid w:val="001C68E5"/>
    <w:rsid w:val="001C774E"/>
    <w:rsid w:val="001D0A92"/>
    <w:rsid w:val="001D0B78"/>
    <w:rsid w:val="001D0BDB"/>
    <w:rsid w:val="001D1063"/>
    <w:rsid w:val="001D147A"/>
    <w:rsid w:val="001D154F"/>
    <w:rsid w:val="001D188B"/>
    <w:rsid w:val="001D18B8"/>
    <w:rsid w:val="001D23A1"/>
    <w:rsid w:val="001D3E5F"/>
    <w:rsid w:val="001D4C7B"/>
    <w:rsid w:val="001D54D4"/>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1E2B"/>
    <w:rsid w:val="001E25C7"/>
    <w:rsid w:val="001E2D37"/>
    <w:rsid w:val="001E333A"/>
    <w:rsid w:val="001E348C"/>
    <w:rsid w:val="001E3A71"/>
    <w:rsid w:val="001E4417"/>
    <w:rsid w:val="001E44BB"/>
    <w:rsid w:val="001E4A9C"/>
    <w:rsid w:val="001E4B7D"/>
    <w:rsid w:val="001E4B87"/>
    <w:rsid w:val="001E51CF"/>
    <w:rsid w:val="001E56D3"/>
    <w:rsid w:val="001E58C6"/>
    <w:rsid w:val="001E5F49"/>
    <w:rsid w:val="001E668B"/>
    <w:rsid w:val="001E735B"/>
    <w:rsid w:val="001E7973"/>
    <w:rsid w:val="001F0698"/>
    <w:rsid w:val="001F0768"/>
    <w:rsid w:val="001F0AB9"/>
    <w:rsid w:val="001F10C7"/>
    <w:rsid w:val="001F18A0"/>
    <w:rsid w:val="001F1FFC"/>
    <w:rsid w:val="001F2FE6"/>
    <w:rsid w:val="001F33AF"/>
    <w:rsid w:val="001F363F"/>
    <w:rsid w:val="001F3681"/>
    <w:rsid w:val="001F442E"/>
    <w:rsid w:val="001F4753"/>
    <w:rsid w:val="001F4A32"/>
    <w:rsid w:val="001F5449"/>
    <w:rsid w:val="001F60D6"/>
    <w:rsid w:val="001F62A8"/>
    <w:rsid w:val="001F6983"/>
    <w:rsid w:val="001F72ED"/>
    <w:rsid w:val="001F7681"/>
    <w:rsid w:val="001F78F1"/>
    <w:rsid w:val="001F7E9C"/>
    <w:rsid w:val="00200021"/>
    <w:rsid w:val="00200B2C"/>
    <w:rsid w:val="00200E43"/>
    <w:rsid w:val="002026FB"/>
    <w:rsid w:val="00203186"/>
    <w:rsid w:val="002036B5"/>
    <w:rsid w:val="002037DC"/>
    <w:rsid w:val="002038F5"/>
    <w:rsid w:val="0020442A"/>
    <w:rsid w:val="0020483D"/>
    <w:rsid w:val="002049B0"/>
    <w:rsid w:val="00204DDB"/>
    <w:rsid w:val="00205A24"/>
    <w:rsid w:val="00205BCB"/>
    <w:rsid w:val="00205D51"/>
    <w:rsid w:val="002060C0"/>
    <w:rsid w:val="00206126"/>
    <w:rsid w:val="00206253"/>
    <w:rsid w:val="00206946"/>
    <w:rsid w:val="00206BF3"/>
    <w:rsid w:val="0020732D"/>
    <w:rsid w:val="002079CF"/>
    <w:rsid w:val="00207BF3"/>
    <w:rsid w:val="00210060"/>
    <w:rsid w:val="002104B6"/>
    <w:rsid w:val="00210612"/>
    <w:rsid w:val="00210E09"/>
    <w:rsid w:val="00211919"/>
    <w:rsid w:val="00211BEB"/>
    <w:rsid w:val="0021209D"/>
    <w:rsid w:val="0021231D"/>
    <w:rsid w:val="00212384"/>
    <w:rsid w:val="00213254"/>
    <w:rsid w:val="0021344F"/>
    <w:rsid w:val="00213BFE"/>
    <w:rsid w:val="00213C50"/>
    <w:rsid w:val="00213DA6"/>
    <w:rsid w:val="00214E78"/>
    <w:rsid w:val="00214FAF"/>
    <w:rsid w:val="00214FC5"/>
    <w:rsid w:val="002151C4"/>
    <w:rsid w:val="002159DB"/>
    <w:rsid w:val="0021651E"/>
    <w:rsid w:val="00216B26"/>
    <w:rsid w:val="00217663"/>
    <w:rsid w:val="00220521"/>
    <w:rsid w:val="00220E06"/>
    <w:rsid w:val="00221444"/>
    <w:rsid w:val="002216DA"/>
    <w:rsid w:val="00221727"/>
    <w:rsid w:val="0022173C"/>
    <w:rsid w:val="00221A32"/>
    <w:rsid w:val="00221DFE"/>
    <w:rsid w:val="00222036"/>
    <w:rsid w:val="002221A2"/>
    <w:rsid w:val="0022251E"/>
    <w:rsid w:val="00222B92"/>
    <w:rsid w:val="00222F2F"/>
    <w:rsid w:val="00223064"/>
    <w:rsid w:val="00223596"/>
    <w:rsid w:val="00224593"/>
    <w:rsid w:val="00225159"/>
    <w:rsid w:val="00225EE8"/>
    <w:rsid w:val="002261BD"/>
    <w:rsid w:val="00226256"/>
    <w:rsid w:val="00226312"/>
    <w:rsid w:val="00226ABD"/>
    <w:rsid w:val="002271C7"/>
    <w:rsid w:val="0022728E"/>
    <w:rsid w:val="002272B6"/>
    <w:rsid w:val="00227E28"/>
    <w:rsid w:val="002307FB"/>
    <w:rsid w:val="00230835"/>
    <w:rsid w:val="00231194"/>
    <w:rsid w:val="0023176C"/>
    <w:rsid w:val="002317EB"/>
    <w:rsid w:val="00231F2C"/>
    <w:rsid w:val="002329CA"/>
    <w:rsid w:val="00232BD4"/>
    <w:rsid w:val="00232C5B"/>
    <w:rsid w:val="00233489"/>
    <w:rsid w:val="00234328"/>
    <w:rsid w:val="00234707"/>
    <w:rsid w:val="00234D69"/>
    <w:rsid w:val="002351DB"/>
    <w:rsid w:val="002354E4"/>
    <w:rsid w:val="00235795"/>
    <w:rsid w:val="00235979"/>
    <w:rsid w:val="00235A93"/>
    <w:rsid w:val="00235DCE"/>
    <w:rsid w:val="002360C5"/>
    <w:rsid w:val="0023730C"/>
    <w:rsid w:val="00237362"/>
    <w:rsid w:val="002374AF"/>
    <w:rsid w:val="0023780D"/>
    <w:rsid w:val="002403CC"/>
    <w:rsid w:val="002406A4"/>
    <w:rsid w:val="00241116"/>
    <w:rsid w:val="002411D3"/>
    <w:rsid w:val="0024168D"/>
    <w:rsid w:val="00242742"/>
    <w:rsid w:val="00242FEB"/>
    <w:rsid w:val="00243F02"/>
    <w:rsid w:val="00243F93"/>
    <w:rsid w:val="00244075"/>
    <w:rsid w:val="002446F6"/>
    <w:rsid w:val="00244973"/>
    <w:rsid w:val="00245451"/>
    <w:rsid w:val="00245E2B"/>
    <w:rsid w:val="00245F95"/>
    <w:rsid w:val="00246377"/>
    <w:rsid w:val="00246A78"/>
    <w:rsid w:val="00247712"/>
    <w:rsid w:val="00247AD1"/>
    <w:rsid w:val="00250559"/>
    <w:rsid w:val="002505B8"/>
    <w:rsid w:val="00250A64"/>
    <w:rsid w:val="00250B08"/>
    <w:rsid w:val="0025154C"/>
    <w:rsid w:val="0025162C"/>
    <w:rsid w:val="00251691"/>
    <w:rsid w:val="00252358"/>
    <w:rsid w:val="002523B6"/>
    <w:rsid w:val="002527F6"/>
    <w:rsid w:val="00252865"/>
    <w:rsid w:val="00252E17"/>
    <w:rsid w:val="002530D1"/>
    <w:rsid w:val="002532A3"/>
    <w:rsid w:val="002532E2"/>
    <w:rsid w:val="00253604"/>
    <w:rsid w:val="00253D99"/>
    <w:rsid w:val="00254FA6"/>
    <w:rsid w:val="002550C5"/>
    <w:rsid w:val="00255222"/>
    <w:rsid w:val="00255289"/>
    <w:rsid w:val="002558F3"/>
    <w:rsid w:val="00256859"/>
    <w:rsid w:val="002568B1"/>
    <w:rsid w:val="00256A56"/>
    <w:rsid w:val="00256EA4"/>
    <w:rsid w:val="00257708"/>
    <w:rsid w:val="00257AFE"/>
    <w:rsid w:val="00257C5F"/>
    <w:rsid w:val="002605B5"/>
    <w:rsid w:val="0026126A"/>
    <w:rsid w:val="0026136D"/>
    <w:rsid w:val="00261504"/>
    <w:rsid w:val="00261D3B"/>
    <w:rsid w:val="00261F2D"/>
    <w:rsid w:val="00262360"/>
    <w:rsid w:val="002630BD"/>
    <w:rsid w:val="00263333"/>
    <w:rsid w:val="0026349C"/>
    <w:rsid w:val="00264569"/>
    <w:rsid w:val="00264848"/>
    <w:rsid w:val="00264A31"/>
    <w:rsid w:val="0026501C"/>
    <w:rsid w:val="002659A8"/>
    <w:rsid w:val="002667D9"/>
    <w:rsid w:val="00266C58"/>
    <w:rsid w:val="00267360"/>
    <w:rsid w:val="00267772"/>
    <w:rsid w:val="00267999"/>
    <w:rsid w:val="00267A7A"/>
    <w:rsid w:val="00267DBF"/>
    <w:rsid w:val="0027059C"/>
    <w:rsid w:val="00270DEA"/>
    <w:rsid w:val="00271A29"/>
    <w:rsid w:val="002720D2"/>
    <w:rsid w:val="002745B4"/>
    <w:rsid w:val="002746C2"/>
    <w:rsid w:val="002748A2"/>
    <w:rsid w:val="00274AD1"/>
    <w:rsid w:val="00274B5B"/>
    <w:rsid w:val="00274C8B"/>
    <w:rsid w:val="00274E12"/>
    <w:rsid w:val="00275074"/>
    <w:rsid w:val="00275641"/>
    <w:rsid w:val="00275BCE"/>
    <w:rsid w:val="00275DEE"/>
    <w:rsid w:val="00275EFB"/>
    <w:rsid w:val="00275F2C"/>
    <w:rsid w:val="002762C9"/>
    <w:rsid w:val="00276A46"/>
    <w:rsid w:val="00276AFF"/>
    <w:rsid w:val="00276B9D"/>
    <w:rsid w:val="00276D43"/>
    <w:rsid w:val="00276F3C"/>
    <w:rsid w:val="00277511"/>
    <w:rsid w:val="0027775A"/>
    <w:rsid w:val="00277FAA"/>
    <w:rsid w:val="002800EB"/>
    <w:rsid w:val="002801AB"/>
    <w:rsid w:val="002805D7"/>
    <w:rsid w:val="002807AB"/>
    <w:rsid w:val="00280993"/>
    <w:rsid w:val="00280A8C"/>
    <w:rsid w:val="00280D83"/>
    <w:rsid w:val="00280DD6"/>
    <w:rsid w:val="0028234F"/>
    <w:rsid w:val="0028239A"/>
    <w:rsid w:val="00282431"/>
    <w:rsid w:val="00282961"/>
    <w:rsid w:val="00282DB6"/>
    <w:rsid w:val="002832DE"/>
    <w:rsid w:val="00283355"/>
    <w:rsid w:val="002834B9"/>
    <w:rsid w:val="00283522"/>
    <w:rsid w:val="002836E9"/>
    <w:rsid w:val="0028465E"/>
    <w:rsid w:val="002851BA"/>
    <w:rsid w:val="00285322"/>
    <w:rsid w:val="002857D5"/>
    <w:rsid w:val="0028599B"/>
    <w:rsid w:val="00285DC1"/>
    <w:rsid w:val="002864E2"/>
    <w:rsid w:val="002865C9"/>
    <w:rsid w:val="00286C1E"/>
    <w:rsid w:val="00286ED8"/>
    <w:rsid w:val="002873C0"/>
    <w:rsid w:val="002876FA"/>
    <w:rsid w:val="0028774F"/>
    <w:rsid w:val="002878E8"/>
    <w:rsid w:val="00287F99"/>
    <w:rsid w:val="002904BF"/>
    <w:rsid w:val="002907DC"/>
    <w:rsid w:val="00291E62"/>
    <w:rsid w:val="002921DB"/>
    <w:rsid w:val="00293A5E"/>
    <w:rsid w:val="00293D9F"/>
    <w:rsid w:val="00293F21"/>
    <w:rsid w:val="0029476F"/>
    <w:rsid w:val="00294BAB"/>
    <w:rsid w:val="00294D3C"/>
    <w:rsid w:val="0029568A"/>
    <w:rsid w:val="002956B9"/>
    <w:rsid w:val="00296807"/>
    <w:rsid w:val="00296976"/>
    <w:rsid w:val="00296BFF"/>
    <w:rsid w:val="00297592"/>
    <w:rsid w:val="00297F56"/>
    <w:rsid w:val="002A02BB"/>
    <w:rsid w:val="002A02F0"/>
    <w:rsid w:val="002A0C04"/>
    <w:rsid w:val="002A0CFC"/>
    <w:rsid w:val="002A0EB3"/>
    <w:rsid w:val="002A105D"/>
    <w:rsid w:val="002A1374"/>
    <w:rsid w:val="002A1C4D"/>
    <w:rsid w:val="002A2667"/>
    <w:rsid w:val="002A313D"/>
    <w:rsid w:val="002A32A5"/>
    <w:rsid w:val="002A37FE"/>
    <w:rsid w:val="002A5799"/>
    <w:rsid w:val="002A57B7"/>
    <w:rsid w:val="002A5817"/>
    <w:rsid w:val="002A5FAD"/>
    <w:rsid w:val="002A6069"/>
    <w:rsid w:val="002A61C6"/>
    <w:rsid w:val="002A628E"/>
    <w:rsid w:val="002A6418"/>
    <w:rsid w:val="002A6BCB"/>
    <w:rsid w:val="002A7044"/>
    <w:rsid w:val="002A710F"/>
    <w:rsid w:val="002A77D7"/>
    <w:rsid w:val="002A7AE7"/>
    <w:rsid w:val="002A7EB1"/>
    <w:rsid w:val="002B00DB"/>
    <w:rsid w:val="002B0351"/>
    <w:rsid w:val="002B0AF7"/>
    <w:rsid w:val="002B0ED7"/>
    <w:rsid w:val="002B0F86"/>
    <w:rsid w:val="002B11F3"/>
    <w:rsid w:val="002B128D"/>
    <w:rsid w:val="002B13E0"/>
    <w:rsid w:val="002B1A4A"/>
    <w:rsid w:val="002B1FA7"/>
    <w:rsid w:val="002B1FFC"/>
    <w:rsid w:val="002B2A8F"/>
    <w:rsid w:val="002B32C6"/>
    <w:rsid w:val="002B330B"/>
    <w:rsid w:val="002B365A"/>
    <w:rsid w:val="002B39E9"/>
    <w:rsid w:val="002B4226"/>
    <w:rsid w:val="002B42CE"/>
    <w:rsid w:val="002B44B3"/>
    <w:rsid w:val="002B4862"/>
    <w:rsid w:val="002B49E9"/>
    <w:rsid w:val="002B4A3B"/>
    <w:rsid w:val="002B4DB7"/>
    <w:rsid w:val="002B5218"/>
    <w:rsid w:val="002B59B2"/>
    <w:rsid w:val="002B5C54"/>
    <w:rsid w:val="002B5D25"/>
    <w:rsid w:val="002B6A1A"/>
    <w:rsid w:val="002B6D8C"/>
    <w:rsid w:val="002B7181"/>
    <w:rsid w:val="002B7288"/>
    <w:rsid w:val="002B7B84"/>
    <w:rsid w:val="002B7DF3"/>
    <w:rsid w:val="002C03E0"/>
    <w:rsid w:val="002C0845"/>
    <w:rsid w:val="002C0873"/>
    <w:rsid w:val="002C08AE"/>
    <w:rsid w:val="002C270D"/>
    <w:rsid w:val="002C31AF"/>
    <w:rsid w:val="002C3450"/>
    <w:rsid w:val="002C3665"/>
    <w:rsid w:val="002C3D5C"/>
    <w:rsid w:val="002C45C0"/>
    <w:rsid w:val="002C4E52"/>
    <w:rsid w:val="002C5558"/>
    <w:rsid w:val="002C56B7"/>
    <w:rsid w:val="002C5AA3"/>
    <w:rsid w:val="002C6075"/>
    <w:rsid w:val="002C6C5C"/>
    <w:rsid w:val="002C7958"/>
    <w:rsid w:val="002D00AB"/>
    <w:rsid w:val="002D02E5"/>
    <w:rsid w:val="002D0859"/>
    <w:rsid w:val="002D0A10"/>
    <w:rsid w:val="002D0F67"/>
    <w:rsid w:val="002D1279"/>
    <w:rsid w:val="002D1491"/>
    <w:rsid w:val="002D1580"/>
    <w:rsid w:val="002D1A22"/>
    <w:rsid w:val="002D22FE"/>
    <w:rsid w:val="002D3411"/>
    <w:rsid w:val="002D3D46"/>
    <w:rsid w:val="002D4EE9"/>
    <w:rsid w:val="002D50C9"/>
    <w:rsid w:val="002D56B4"/>
    <w:rsid w:val="002D5D8F"/>
    <w:rsid w:val="002D64DD"/>
    <w:rsid w:val="002D6A7A"/>
    <w:rsid w:val="002D7360"/>
    <w:rsid w:val="002D75C5"/>
    <w:rsid w:val="002D77FE"/>
    <w:rsid w:val="002D7A00"/>
    <w:rsid w:val="002D7D63"/>
    <w:rsid w:val="002E09BC"/>
    <w:rsid w:val="002E0C79"/>
    <w:rsid w:val="002E1A27"/>
    <w:rsid w:val="002E1B8D"/>
    <w:rsid w:val="002E1BE2"/>
    <w:rsid w:val="002E20BD"/>
    <w:rsid w:val="002E2637"/>
    <w:rsid w:val="002E263C"/>
    <w:rsid w:val="002E3B67"/>
    <w:rsid w:val="002E461A"/>
    <w:rsid w:val="002E4BD7"/>
    <w:rsid w:val="002E4E31"/>
    <w:rsid w:val="002E4F30"/>
    <w:rsid w:val="002E5CCB"/>
    <w:rsid w:val="002E604C"/>
    <w:rsid w:val="002E620E"/>
    <w:rsid w:val="002E645A"/>
    <w:rsid w:val="002E64E7"/>
    <w:rsid w:val="002E6991"/>
    <w:rsid w:val="002E6A8E"/>
    <w:rsid w:val="002E6CD1"/>
    <w:rsid w:val="002E7014"/>
    <w:rsid w:val="002F133F"/>
    <w:rsid w:val="002F1A1B"/>
    <w:rsid w:val="002F1B45"/>
    <w:rsid w:val="002F29DF"/>
    <w:rsid w:val="002F2A22"/>
    <w:rsid w:val="002F2F13"/>
    <w:rsid w:val="002F38ED"/>
    <w:rsid w:val="002F3E43"/>
    <w:rsid w:val="002F424B"/>
    <w:rsid w:val="002F4252"/>
    <w:rsid w:val="002F44CF"/>
    <w:rsid w:val="002F49C7"/>
    <w:rsid w:val="002F4EA5"/>
    <w:rsid w:val="002F566D"/>
    <w:rsid w:val="002F584F"/>
    <w:rsid w:val="002F5D0B"/>
    <w:rsid w:val="002F67F3"/>
    <w:rsid w:val="002F796E"/>
    <w:rsid w:val="002F7BBE"/>
    <w:rsid w:val="003000B6"/>
    <w:rsid w:val="003000D0"/>
    <w:rsid w:val="00300271"/>
    <w:rsid w:val="00300284"/>
    <w:rsid w:val="00300CB9"/>
    <w:rsid w:val="00301320"/>
    <w:rsid w:val="003013F3"/>
    <w:rsid w:val="003022D9"/>
    <w:rsid w:val="00302452"/>
    <w:rsid w:val="00302CB0"/>
    <w:rsid w:val="00302D03"/>
    <w:rsid w:val="00303536"/>
    <w:rsid w:val="0030381D"/>
    <w:rsid w:val="00304036"/>
    <w:rsid w:val="0030485B"/>
    <w:rsid w:val="00304D5B"/>
    <w:rsid w:val="00305362"/>
    <w:rsid w:val="0030548E"/>
    <w:rsid w:val="00305DC0"/>
    <w:rsid w:val="003065FE"/>
    <w:rsid w:val="003067C6"/>
    <w:rsid w:val="00306E82"/>
    <w:rsid w:val="00307309"/>
    <w:rsid w:val="0030781A"/>
    <w:rsid w:val="00307C16"/>
    <w:rsid w:val="00307DD0"/>
    <w:rsid w:val="00310032"/>
    <w:rsid w:val="003102AE"/>
    <w:rsid w:val="003105F2"/>
    <w:rsid w:val="00310A52"/>
    <w:rsid w:val="00310A58"/>
    <w:rsid w:val="00310A72"/>
    <w:rsid w:val="00310F3F"/>
    <w:rsid w:val="00311ACC"/>
    <w:rsid w:val="00311C42"/>
    <w:rsid w:val="00311D40"/>
    <w:rsid w:val="00311FA1"/>
    <w:rsid w:val="00312A4E"/>
    <w:rsid w:val="00313B90"/>
    <w:rsid w:val="00314570"/>
    <w:rsid w:val="003156B1"/>
    <w:rsid w:val="0031597B"/>
    <w:rsid w:val="00315F09"/>
    <w:rsid w:val="00316A46"/>
    <w:rsid w:val="00316C41"/>
    <w:rsid w:val="00317002"/>
    <w:rsid w:val="00317B77"/>
    <w:rsid w:val="00317F4A"/>
    <w:rsid w:val="00320C2C"/>
    <w:rsid w:val="00320EA3"/>
    <w:rsid w:val="00321001"/>
    <w:rsid w:val="00321721"/>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2E2"/>
    <w:rsid w:val="0032745F"/>
    <w:rsid w:val="00327468"/>
    <w:rsid w:val="00327856"/>
    <w:rsid w:val="00327911"/>
    <w:rsid w:val="00330089"/>
    <w:rsid w:val="00330F0F"/>
    <w:rsid w:val="0033115C"/>
    <w:rsid w:val="00331C84"/>
    <w:rsid w:val="003323E9"/>
    <w:rsid w:val="003326DD"/>
    <w:rsid w:val="0033275E"/>
    <w:rsid w:val="00332BEE"/>
    <w:rsid w:val="0033309C"/>
    <w:rsid w:val="0033349C"/>
    <w:rsid w:val="00334660"/>
    <w:rsid w:val="00334808"/>
    <w:rsid w:val="00334BDF"/>
    <w:rsid w:val="0033535B"/>
    <w:rsid w:val="00335758"/>
    <w:rsid w:val="00335909"/>
    <w:rsid w:val="00335FE2"/>
    <w:rsid w:val="003362DE"/>
    <w:rsid w:val="00336322"/>
    <w:rsid w:val="00336F7D"/>
    <w:rsid w:val="00337CB2"/>
    <w:rsid w:val="00337CCD"/>
    <w:rsid w:val="00340042"/>
    <w:rsid w:val="003409AA"/>
    <w:rsid w:val="00340CB9"/>
    <w:rsid w:val="00340ECF"/>
    <w:rsid w:val="0034134B"/>
    <w:rsid w:val="003415E6"/>
    <w:rsid w:val="003427FC"/>
    <w:rsid w:val="00342A08"/>
    <w:rsid w:val="00342B5B"/>
    <w:rsid w:val="00342F69"/>
    <w:rsid w:val="003434D1"/>
    <w:rsid w:val="00343A30"/>
    <w:rsid w:val="00343D4C"/>
    <w:rsid w:val="00344350"/>
    <w:rsid w:val="003448BF"/>
    <w:rsid w:val="003449FC"/>
    <w:rsid w:val="00344B2D"/>
    <w:rsid w:val="00344BCF"/>
    <w:rsid w:val="0034507F"/>
    <w:rsid w:val="0034520E"/>
    <w:rsid w:val="00345242"/>
    <w:rsid w:val="00345492"/>
    <w:rsid w:val="00346204"/>
    <w:rsid w:val="00346ED0"/>
    <w:rsid w:val="003474D5"/>
    <w:rsid w:val="00347839"/>
    <w:rsid w:val="00347CA7"/>
    <w:rsid w:val="0035060E"/>
    <w:rsid w:val="00350747"/>
    <w:rsid w:val="00350760"/>
    <w:rsid w:val="003508FA"/>
    <w:rsid w:val="00350E2E"/>
    <w:rsid w:val="00351251"/>
    <w:rsid w:val="00351BF9"/>
    <w:rsid w:val="00351C06"/>
    <w:rsid w:val="00352652"/>
    <w:rsid w:val="0035283D"/>
    <w:rsid w:val="00352A3C"/>
    <w:rsid w:val="0035364E"/>
    <w:rsid w:val="003539C6"/>
    <w:rsid w:val="00353A91"/>
    <w:rsid w:val="00353FC1"/>
    <w:rsid w:val="00354565"/>
    <w:rsid w:val="003546B6"/>
    <w:rsid w:val="00354A54"/>
    <w:rsid w:val="00354B28"/>
    <w:rsid w:val="00355076"/>
    <w:rsid w:val="0035525C"/>
    <w:rsid w:val="003554BC"/>
    <w:rsid w:val="00355763"/>
    <w:rsid w:val="003558BF"/>
    <w:rsid w:val="003559ED"/>
    <w:rsid w:val="003566A3"/>
    <w:rsid w:val="00356941"/>
    <w:rsid w:val="00356B00"/>
    <w:rsid w:val="00356D63"/>
    <w:rsid w:val="00356F30"/>
    <w:rsid w:val="00357131"/>
    <w:rsid w:val="003572C0"/>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5844"/>
    <w:rsid w:val="003658B6"/>
    <w:rsid w:val="00365AA8"/>
    <w:rsid w:val="00366794"/>
    <w:rsid w:val="003669FA"/>
    <w:rsid w:val="00366AEA"/>
    <w:rsid w:val="00366B7E"/>
    <w:rsid w:val="00367434"/>
    <w:rsid w:val="0036770D"/>
    <w:rsid w:val="003679BA"/>
    <w:rsid w:val="00370E02"/>
    <w:rsid w:val="00370F87"/>
    <w:rsid w:val="0037182B"/>
    <w:rsid w:val="00371C8B"/>
    <w:rsid w:val="00372222"/>
    <w:rsid w:val="00372523"/>
    <w:rsid w:val="00372BF2"/>
    <w:rsid w:val="003734B5"/>
    <w:rsid w:val="0037371C"/>
    <w:rsid w:val="003738FF"/>
    <w:rsid w:val="003739B3"/>
    <w:rsid w:val="00373CA2"/>
    <w:rsid w:val="00373D11"/>
    <w:rsid w:val="00374459"/>
    <w:rsid w:val="0037447F"/>
    <w:rsid w:val="00374E1C"/>
    <w:rsid w:val="00374F17"/>
    <w:rsid w:val="0037543C"/>
    <w:rsid w:val="003755D2"/>
    <w:rsid w:val="00375B7D"/>
    <w:rsid w:val="00375F51"/>
    <w:rsid w:val="00376618"/>
    <w:rsid w:val="003769C1"/>
    <w:rsid w:val="00376C70"/>
    <w:rsid w:val="00376D85"/>
    <w:rsid w:val="003777CC"/>
    <w:rsid w:val="003777CE"/>
    <w:rsid w:val="00377987"/>
    <w:rsid w:val="00377F48"/>
    <w:rsid w:val="003805FF"/>
    <w:rsid w:val="003811DC"/>
    <w:rsid w:val="0038146D"/>
    <w:rsid w:val="00381896"/>
    <w:rsid w:val="00381BEC"/>
    <w:rsid w:val="00381F2D"/>
    <w:rsid w:val="0038214A"/>
    <w:rsid w:val="00382456"/>
    <w:rsid w:val="003824CD"/>
    <w:rsid w:val="00382A3A"/>
    <w:rsid w:val="00383175"/>
    <w:rsid w:val="003838B5"/>
    <w:rsid w:val="00383CC3"/>
    <w:rsid w:val="00384648"/>
    <w:rsid w:val="00384AB8"/>
    <w:rsid w:val="00384FE3"/>
    <w:rsid w:val="00385004"/>
    <w:rsid w:val="00385024"/>
    <w:rsid w:val="003862B6"/>
    <w:rsid w:val="0038646D"/>
    <w:rsid w:val="003864D7"/>
    <w:rsid w:val="0038670E"/>
    <w:rsid w:val="0038697E"/>
    <w:rsid w:val="00386A72"/>
    <w:rsid w:val="00387406"/>
    <w:rsid w:val="00387C2A"/>
    <w:rsid w:val="003901B3"/>
    <w:rsid w:val="00390485"/>
    <w:rsid w:val="00390560"/>
    <w:rsid w:val="00390DED"/>
    <w:rsid w:val="00391624"/>
    <w:rsid w:val="00391E9B"/>
    <w:rsid w:val="0039231A"/>
    <w:rsid w:val="00392891"/>
    <w:rsid w:val="00392C30"/>
    <w:rsid w:val="00393262"/>
    <w:rsid w:val="00393483"/>
    <w:rsid w:val="003934A9"/>
    <w:rsid w:val="00394335"/>
    <w:rsid w:val="00394BFF"/>
    <w:rsid w:val="00394D8A"/>
    <w:rsid w:val="003953F2"/>
    <w:rsid w:val="003955B9"/>
    <w:rsid w:val="0039574B"/>
    <w:rsid w:val="003961D2"/>
    <w:rsid w:val="00396354"/>
    <w:rsid w:val="0039667C"/>
    <w:rsid w:val="00397479"/>
    <w:rsid w:val="00397810"/>
    <w:rsid w:val="00397A5B"/>
    <w:rsid w:val="00397DD7"/>
    <w:rsid w:val="003A0014"/>
    <w:rsid w:val="003A07D0"/>
    <w:rsid w:val="003A0C22"/>
    <w:rsid w:val="003A1A98"/>
    <w:rsid w:val="003A1BC6"/>
    <w:rsid w:val="003A2610"/>
    <w:rsid w:val="003A3311"/>
    <w:rsid w:val="003A3919"/>
    <w:rsid w:val="003A3DBA"/>
    <w:rsid w:val="003A4542"/>
    <w:rsid w:val="003A49AB"/>
    <w:rsid w:val="003A4E85"/>
    <w:rsid w:val="003A518F"/>
    <w:rsid w:val="003A52CC"/>
    <w:rsid w:val="003A5DC3"/>
    <w:rsid w:val="003A6400"/>
    <w:rsid w:val="003A6EA2"/>
    <w:rsid w:val="003B01C6"/>
    <w:rsid w:val="003B1041"/>
    <w:rsid w:val="003B11BC"/>
    <w:rsid w:val="003B1E16"/>
    <w:rsid w:val="003B1F02"/>
    <w:rsid w:val="003B2386"/>
    <w:rsid w:val="003B24C2"/>
    <w:rsid w:val="003B2B59"/>
    <w:rsid w:val="003B31EA"/>
    <w:rsid w:val="003B35EA"/>
    <w:rsid w:val="003B3D00"/>
    <w:rsid w:val="003B3FB1"/>
    <w:rsid w:val="003B51FC"/>
    <w:rsid w:val="003B5685"/>
    <w:rsid w:val="003B5FC1"/>
    <w:rsid w:val="003B60C0"/>
    <w:rsid w:val="003B66F7"/>
    <w:rsid w:val="003B69A5"/>
    <w:rsid w:val="003B705F"/>
    <w:rsid w:val="003B70D7"/>
    <w:rsid w:val="003B742B"/>
    <w:rsid w:val="003C0506"/>
    <w:rsid w:val="003C0611"/>
    <w:rsid w:val="003C0CBB"/>
    <w:rsid w:val="003C0D28"/>
    <w:rsid w:val="003C0F52"/>
    <w:rsid w:val="003C13A9"/>
    <w:rsid w:val="003C1C42"/>
    <w:rsid w:val="003C202B"/>
    <w:rsid w:val="003C28A6"/>
    <w:rsid w:val="003C2B5B"/>
    <w:rsid w:val="003C2C65"/>
    <w:rsid w:val="003C2E7A"/>
    <w:rsid w:val="003C3EFC"/>
    <w:rsid w:val="003C4503"/>
    <w:rsid w:val="003C5240"/>
    <w:rsid w:val="003C55DB"/>
    <w:rsid w:val="003C5C3D"/>
    <w:rsid w:val="003C5D29"/>
    <w:rsid w:val="003C60DF"/>
    <w:rsid w:val="003C6136"/>
    <w:rsid w:val="003C6336"/>
    <w:rsid w:val="003C64E8"/>
    <w:rsid w:val="003C6594"/>
    <w:rsid w:val="003C6C71"/>
    <w:rsid w:val="003C6F34"/>
    <w:rsid w:val="003C7672"/>
    <w:rsid w:val="003C7703"/>
    <w:rsid w:val="003D0066"/>
    <w:rsid w:val="003D0B9D"/>
    <w:rsid w:val="003D18FC"/>
    <w:rsid w:val="003D1A2C"/>
    <w:rsid w:val="003D1F44"/>
    <w:rsid w:val="003D22DC"/>
    <w:rsid w:val="003D2A54"/>
    <w:rsid w:val="003D344B"/>
    <w:rsid w:val="003D3457"/>
    <w:rsid w:val="003D36EB"/>
    <w:rsid w:val="003D3CE1"/>
    <w:rsid w:val="003D3D43"/>
    <w:rsid w:val="003D423C"/>
    <w:rsid w:val="003D4996"/>
    <w:rsid w:val="003D4C4C"/>
    <w:rsid w:val="003D5434"/>
    <w:rsid w:val="003D5C3E"/>
    <w:rsid w:val="003D65EB"/>
    <w:rsid w:val="003D6DDE"/>
    <w:rsid w:val="003D7475"/>
    <w:rsid w:val="003D7713"/>
    <w:rsid w:val="003D7845"/>
    <w:rsid w:val="003D7F6F"/>
    <w:rsid w:val="003E01C9"/>
    <w:rsid w:val="003E0880"/>
    <w:rsid w:val="003E1207"/>
    <w:rsid w:val="003E12D3"/>
    <w:rsid w:val="003E15AD"/>
    <w:rsid w:val="003E1826"/>
    <w:rsid w:val="003E1AFE"/>
    <w:rsid w:val="003E24EF"/>
    <w:rsid w:val="003E26F0"/>
    <w:rsid w:val="003E2865"/>
    <w:rsid w:val="003E3E83"/>
    <w:rsid w:val="003E4298"/>
    <w:rsid w:val="003E4376"/>
    <w:rsid w:val="003E4639"/>
    <w:rsid w:val="003E4703"/>
    <w:rsid w:val="003E576D"/>
    <w:rsid w:val="003E5C8C"/>
    <w:rsid w:val="003E6196"/>
    <w:rsid w:val="003E6240"/>
    <w:rsid w:val="003E64D0"/>
    <w:rsid w:val="003E66EF"/>
    <w:rsid w:val="003E6D60"/>
    <w:rsid w:val="003E6D97"/>
    <w:rsid w:val="003E71FE"/>
    <w:rsid w:val="003E78AF"/>
    <w:rsid w:val="003E78B9"/>
    <w:rsid w:val="003E7987"/>
    <w:rsid w:val="003F023C"/>
    <w:rsid w:val="003F03F7"/>
    <w:rsid w:val="003F0506"/>
    <w:rsid w:val="003F1236"/>
    <w:rsid w:val="003F1768"/>
    <w:rsid w:val="003F1B03"/>
    <w:rsid w:val="003F1BAA"/>
    <w:rsid w:val="003F2B17"/>
    <w:rsid w:val="003F3489"/>
    <w:rsid w:val="003F35B8"/>
    <w:rsid w:val="003F3B64"/>
    <w:rsid w:val="003F41E3"/>
    <w:rsid w:val="003F487F"/>
    <w:rsid w:val="003F57DC"/>
    <w:rsid w:val="003F6128"/>
    <w:rsid w:val="003F6C49"/>
    <w:rsid w:val="003F6CF9"/>
    <w:rsid w:val="003F6F67"/>
    <w:rsid w:val="003F7460"/>
    <w:rsid w:val="003F780A"/>
    <w:rsid w:val="004000CE"/>
    <w:rsid w:val="00400127"/>
    <w:rsid w:val="00401309"/>
    <w:rsid w:val="00401F94"/>
    <w:rsid w:val="00402329"/>
    <w:rsid w:val="00402411"/>
    <w:rsid w:val="00402588"/>
    <w:rsid w:val="00402661"/>
    <w:rsid w:val="004026FD"/>
    <w:rsid w:val="00402868"/>
    <w:rsid w:val="00403D71"/>
    <w:rsid w:val="00403F9D"/>
    <w:rsid w:val="00404159"/>
    <w:rsid w:val="00404314"/>
    <w:rsid w:val="00404787"/>
    <w:rsid w:val="0040496F"/>
    <w:rsid w:val="00405374"/>
    <w:rsid w:val="00405469"/>
    <w:rsid w:val="00405D2E"/>
    <w:rsid w:val="00405DDB"/>
    <w:rsid w:val="00405FA5"/>
    <w:rsid w:val="0040623A"/>
    <w:rsid w:val="00406511"/>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337"/>
    <w:rsid w:val="00414C28"/>
    <w:rsid w:val="00414C39"/>
    <w:rsid w:val="00415109"/>
    <w:rsid w:val="004166C0"/>
    <w:rsid w:val="004169FF"/>
    <w:rsid w:val="00416B3B"/>
    <w:rsid w:val="004176FF"/>
    <w:rsid w:val="004201F5"/>
    <w:rsid w:val="00420717"/>
    <w:rsid w:val="00420E09"/>
    <w:rsid w:val="004210DE"/>
    <w:rsid w:val="00421AB4"/>
    <w:rsid w:val="00423093"/>
    <w:rsid w:val="00423142"/>
    <w:rsid w:val="00423F25"/>
    <w:rsid w:val="0042411C"/>
    <w:rsid w:val="00424472"/>
    <w:rsid w:val="0042449E"/>
    <w:rsid w:val="004248E8"/>
    <w:rsid w:val="004257E9"/>
    <w:rsid w:val="00425DFA"/>
    <w:rsid w:val="0042618E"/>
    <w:rsid w:val="00426A24"/>
    <w:rsid w:val="00426A5D"/>
    <w:rsid w:val="00426D70"/>
    <w:rsid w:val="0042736C"/>
    <w:rsid w:val="00427C0F"/>
    <w:rsid w:val="00427FF6"/>
    <w:rsid w:val="0043038C"/>
    <w:rsid w:val="00430642"/>
    <w:rsid w:val="0043069E"/>
    <w:rsid w:val="00430C45"/>
    <w:rsid w:val="00430D14"/>
    <w:rsid w:val="00430EC0"/>
    <w:rsid w:val="004310D7"/>
    <w:rsid w:val="004318DB"/>
    <w:rsid w:val="00432189"/>
    <w:rsid w:val="00432374"/>
    <w:rsid w:val="00432ECC"/>
    <w:rsid w:val="0043357C"/>
    <w:rsid w:val="0043374E"/>
    <w:rsid w:val="00433E02"/>
    <w:rsid w:val="00433FD5"/>
    <w:rsid w:val="0043501A"/>
    <w:rsid w:val="00435C5E"/>
    <w:rsid w:val="004367A9"/>
    <w:rsid w:val="00437BE2"/>
    <w:rsid w:val="00437DD6"/>
    <w:rsid w:val="00440289"/>
    <w:rsid w:val="00440AD5"/>
    <w:rsid w:val="004412A7"/>
    <w:rsid w:val="00441916"/>
    <w:rsid w:val="0044198E"/>
    <w:rsid w:val="00441B99"/>
    <w:rsid w:val="00442055"/>
    <w:rsid w:val="0044249F"/>
    <w:rsid w:val="00442BCF"/>
    <w:rsid w:val="00443858"/>
    <w:rsid w:val="00443E46"/>
    <w:rsid w:val="00443F7A"/>
    <w:rsid w:val="00444387"/>
    <w:rsid w:val="0044470D"/>
    <w:rsid w:val="00444850"/>
    <w:rsid w:val="00444B9B"/>
    <w:rsid w:val="00444E7C"/>
    <w:rsid w:val="00445503"/>
    <w:rsid w:val="00445807"/>
    <w:rsid w:val="00445DC1"/>
    <w:rsid w:val="00446005"/>
    <w:rsid w:val="004461EC"/>
    <w:rsid w:val="00447151"/>
    <w:rsid w:val="004472CD"/>
    <w:rsid w:val="0044743D"/>
    <w:rsid w:val="0044767B"/>
    <w:rsid w:val="0044778F"/>
    <w:rsid w:val="00447E9D"/>
    <w:rsid w:val="0045007E"/>
    <w:rsid w:val="004501DE"/>
    <w:rsid w:val="004507B7"/>
    <w:rsid w:val="00450CE4"/>
    <w:rsid w:val="00451032"/>
    <w:rsid w:val="00451351"/>
    <w:rsid w:val="004516F0"/>
    <w:rsid w:val="00451F56"/>
    <w:rsid w:val="004523FC"/>
    <w:rsid w:val="00453538"/>
    <w:rsid w:val="00453E18"/>
    <w:rsid w:val="0045403A"/>
    <w:rsid w:val="0045427E"/>
    <w:rsid w:val="0045475F"/>
    <w:rsid w:val="0045507F"/>
    <w:rsid w:val="004552C0"/>
    <w:rsid w:val="00455406"/>
    <w:rsid w:val="00455C71"/>
    <w:rsid w:val="00455E3C"/>
    <w:rsid w:val="00456E23"/>
    <w:rsid w:val="00457234"/>
    <w:rsid w:val="00457A47"/>
    <w:rsid w:val="00457AA4"/>
    <w:rsid w:val="0046045B"/>
    <w:rsid w:val="0046101C"/>
    <w:rsid w:val="0046127C"/>
    <w:rsid w:val="004612C8"/>
    <w:rsid w:val="004614A3"/>
    <w:rsid w:val="0046159C"/>
    <w:rsid w:val="004618F9"/>
    <w:rsid w:val="00461AB2"/>
    <w:rsid w:val="0046210E"/>
    <w:rsid w:val="0046214C"/>
    <w:rsid w:val="00462F41"/>
    <w:rsid w:val="00462FBE"/>
    <w:rsid w:val="00463018"/>
    <w:rsid w:val="0046328D"/>
    <w:rsid w:val="0046333F"/>
    <w:rsid w:val="004635D0"/>
    <w:rsid w:val="00463A8E"/>
    <w:rsid w:val="004642B2"/>
    <w:rsid w:val="004649E2"/>
    <w:rsid w:val="00464C9E"/>
    <w:rsid w:val="00464EFF"/>
    <w:rsid w:val="0046540C"/>
    <w:rsid w:val="00465434"/>
    <w:rsid w:val="00465514"/>
    <w:rsid w:val="00465851"/>
    <w:rsid w:val="00465B09"/>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7E"/>
    <w:rsid w:val="00472AF8"/>
    <w:rsid w:val="00473248"/>
    <w:rsid w:val="00473467"/>
    <w:rsid w:val="00473957"/>
    <w:rsid w:val="00473F19"/>
    <w:rsid w:val="004740B2"/>
    <w:rsid w:val="0047444E"/>
    <w:rsid w:val="00474CCE"/>
    <w:rsid w:val="00474CFB"/>
    <w:rsid w:val="00475474"/>
    <w:rsid w:val="004758AF"/>
    <w:rsid w:val="0047602F"/>
    <w:rsid w:val="0047639B"/>
    <w:rsid w:val="004770A3"/>
    <w:rsid w:val="004778EE"/>
    <w:rsid w:val="00477F18"/>
    <w:rsid w:val="00477FC0"/>
    <w:rsid w:val="00480091"/>
    <w:rsid w:val="004807F6"/>
    <w:rsid w:val="004808F2"/>
    <w:rsid w:val="00480B0A"/>
    <w:rsid w:val="00480EC3"/>
    <w:rsid w:val="00480F78"/>
    <w:rsid w:val="00481665"/>
    <w:rsid w:val="00481CF1"/>
    <w:rsid w:val="00482346"/>
    <w:rsid w:val="004836D1"/>
    <w:rsid w:val="00484425"/>
    <w:rsid w:val="004845AB"/>
    <w:rsid w:val="00484704"/>
    <w:rsid w:val="004852F9"/>
    <w:rsid w:val="004855D1"/>
    <w:rsid w:val="00485C4F"/>
    <w:rsid w:val="004861E6"/>
    <w:rsid w:val="00486232"/>
    <w:rsid w:val="00486DFA"/>
    <w:rsid w:val="004872A1"/>
    <w:rsid w:val="004873F1"/>
    <w:rsid w:val="0048765C"/>
    <w:rsid w:val="0048786D"/>
    <w:rsid w:val="0048789C"/>
    <w:rsid w:val="00487FA9"/>
    <w:rsid w:val="00490191"/>
    <w:rsid w:val="0049037F"/>
    <w:rsid w:val="0049083F"/>
    <w:rsid w:val="0049147B"/>
    <w:rsid w:val="004918E0"/>
    <w:rsid w:val="00492080"/>
    <w:rsid w:val="0049231E"/>
    <w:rsid w:val="004924EC"/>
    <w:rsid w:val="00492CF8"/>
    <w:rsid w:val="00492D85"/>
    <w:rsid w:val="004931C8"/>
    <w:rsid w:val="00493A1A"/>
    <w:rsid w:val="00493BB9"/>
    <w:rsid w:val="00494720"/>
    <w:rsid w:val="00494B57"/>
    <w:rsid w:val="00494E5E"/>
    <w:rsid w:val="0049583D"/>
    <w:rsid w:val="00496025"/>
    <w:rsid w:val="004967B7"/>
    <w:rsid w:val="00496FE2"/>
    <w:rsid w:val="00496FE6"/>
    <w:rsid w:val="00497885"/>
    <w:rsid w:val="004A00A7"/>
    <w:rsid w:val="004A01FC"/>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B01AB"/>
    <w:rsid w:val="004B04A8"/>
    <w:rsid w:val="004B2956"/>
    <w:rsid w:val="004B2DBE"/>
    <w:rsid w:val="004B30E5"/>
    <w:rsid w:val="004B3278"/>
    <w:rsid w:val="004B32B0"/>
    <w:rsid w:val="004B3352"/>
    <w:rsid w:val="004B378B"/>
    <w:rsid w:val="004B41DC"/>
    <w:rsid w:val="004B439B"/>
    <w:rsid w:val="004B454A"/>
    <w:rsid w:val="004B4977"/>
    <w:rsid w:val="004B5011"/>
    <w:rsid w:val="004B524D"/>
    <w:rsid w:val="004B5DB4"/>
    <w:rsid w:val="004B60A8"/>
    <w:rsid w:val="004B61B4"/>
    <w:rsid w:val="004B62D0"/>
    <w:rsid w:val="004B699B"/>
    <w:rsid w:val="004B6B98"/>
    <w:rsid w:val="004B7652"/>
    <w:rsid w:val="004B7793"/>
    <w:rsid w:val="004B7A16"/>
    <w:rsid w:val="004B7C53"/>
    <w:rsid w:val="004C043B"/>
    <w:rsid w:val="004C05BB"/>
    <w:rsid w:val="004C08C8"/>
    <w:rsid w:val="004C0D1E"/>
    <w:rsid w:val="004C1112"/>
    <w:rsid w:val="004C1BDB"/>
    <w:rsid w:val="004C1FA6"/>
    <w:rsid w:val="004C1FEC"/>
    <w:rsid w:val="004C2BF0"/>
    <w:rsid w:val="004C2C86"/>
    <w:rsid w:val="004C2DF6"/>
    <w:rsid w:val="004C3313"/>
    <w:rsid w:val="004C373F"/>
    <w:rsid w:val="004C3DB4"/>
    <w:rsid w:val="004C431D"/>
    <w:rsid w:val="004C4371"/>
    <w:rsid w:val="004C4E1A"/>
    <w:rsid w:val="004C51A0"/>
    <w:rsid w:val="004C52BC"/>
    <w:rsid w:val="004C54E5"/>
    <w:rsid w:val="004C5586"/>
    <w:rsid w:val="004C55F3"/>
    <w:rsid w:val="004C58FE"/>
    <w:rsid w:val="004C5FBE"/>
    <w:rsid w:val="004C641B"/>
    <w:rsid w:val="004C68A6"/>
    <w:rsid w:val="004C6A46"/>
    <w:rsid w:val="004C6CE6"/>
    <w:rsid w:val="004C722A"/>
    <w:rsid w:val="004C74F6"/>
    <w:rsid w:val="004C7B58"/>
    <w:rsid w:val="004C7C83"/>
    <w:rsid w:val="004C7FEB"/>
    <w:rsid w:val="004D07D2"/>
    <w:rsid w:val="004D10AA"/>
    <w:rsid w:val="004D1844"/>
    <w:rsid w:val="004D1A95"/>
    <w:rsid w:val="004D1B98"/>
    <w:rsid w:val="004D2347"/>
    <w:rsid w:val="004D2AF6"/>
    <w:rsid w:val="004D2E0C"/>
    <w:rsid w:val="004D2F50"/>
    <w:rsid w:val="004D3747"/>
    <w:rsid w:val="004D4682"/>
    <w:rsid w:val="004D4B48"/>
    <w:rsid w:val="004D51F6"/>
    <w:rsid w:val="004D54CB"/>
    <w:rsid w:val="004D5777"/>
    <w:rsid w:val="004D6F47"/>
    <w:rsid w:val="004D787B"/>
    <w:rsid w:val="004D7946"/>
    <w:rsid w:val="004D795C"/>
    <w:rsid w:val="004E0360"/>
    <w:rsid w:val="004E065C"/>
    <w:rsid w:val="004E190A"/>
    <w:rsid w:val="004E1D1D"/>
    <w:rsid w:val="004E3B63"/>
    <w:rsid w:val="004E46DA"/>
    <w:rsid w:val="004E49F5"/>
    <w:rsid w:val="004E4A7F"/>
    <w:rsid w:val="004E5BD6"/>
    <w:rsid w:val="004E5DE7"/>
    <w:rsid w:val="004E5E99"/>
    <w:rsid w:val="004E5F9A"/>
    <w:rsid w:val="004E6132"/>
    <w:rsid w:val="004E62F1"/>
    <w:rsid w:val="004E6981"/>
    <w:rsid w:val="004E6DED"/>
    <w:rsid w:val="004E71B6"/>
    <w:rsid w:val="004E72EC"/>
    <w:rsid w:val="004E7446"/>
    <w:rsid w:val="004E765D"/>
    <w:rsid w:val="004E7DD6"/>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3C13"/>
    <w:rsid w:val="004F4797"/>
    <w:rsid w:val="004F4B87"/>
    <w:rsid w:val="004F544E"/>
    <w:rsid w:val="004F5933"/>
    <w:rsid w:val="004F666E"/>
    <w:rsid w:val="004F6A89"/>
    <w:rsid w:val="004F7305"/>
    <w:rsid w:val="004F73A9"/>
    <w:rsid w:val="004F757D"/>
    <w:rsid w:val="004F7642"/>
    <w:rsid w:val="004F7D3F"/>
    <w:rsid w:val="00500D07"/>
    <w:rsid w:val="005015C8"/>
    <w:rsid w:val="00501947"/>
    <w:rsid w:val="00502AC4"/>
    <w:rsid w:val="00502B99"/>
    <w:rsid w:val="00502D99"/>
    <w:rsid w:val="00503A16"/>
    <w:rsid w:val="005048BF"/>
    <w:rsid w:val="005048E9"/>
    <w:rsid w:val="00504D66"/>
    <w:rsid w:val="00504F37"/>
    <w:rsid w:val="00505BDF"/>
    <w:rsid w:val="0050614E"/>
    <w:rsid w:val="0050679A"/>
    <w:rsid w:val="00506A2D"/>
    <w:rsid w:val="00506D1E"/>
    <w:rsid w:val="00507B8C"/>
    <w:rsid w:val="00507D1C"/>
    <w:rsid w:val="00507DB2"/>
    <w:rsid w:val="00510EE4"/>
    <w:rsid w:val="005111AC"/>
    <w:rsid w:val="00511546"/>
    <w:rsid w:val="00511A5D"/>
    <w:rsid w:val="00511C9C"/>
    <w:rsid w:val="00511FCB"/>
    <w:rsid w:val="0051340F"/>
    <w:rsid w:val="005139E9"/>
    <w:rsid w:val="00513E90"/>
    <w:rsid w:val="00513ECF"/>
    <w:rsid w:val="005145A7"/>
    <w:rsid w:val="00514E67"/>
    <w:rsid w:val="0051508B"/>
    <w:rsid w:val="005152A3"/>
    <w:rsid w:val="00515B58"/>
    <w:rsid w:val="0051624A"/>
    <w:rsid w:val="005164A1"/>
    <w:rsid w:val="005169D2"/>
    <w:rsid w:val="00516E2D"/>
    <w:rsid w:val="00516F1E"/>
    <w:rsid w:val="00517867"/>
    <w:rsid w:val="0051786A"/>
    <w:rsid w:val="00520149"/>
    <w:rsid w:val="00520666"/>
    <w:rsid w:val="00520FE1"/>
    <w:rsid w:val="005211BD"/>
    <w:rsid w:val="0052122E"/>
    <w:rsid w:val="005220D5"/>
    <w:rsid w:val="00522233"/>
    <w:rsid w:val="00523480"/>
    <w:rsid w:val="005236E9"/>
    <w:rsid w:val="005237B3"/>
    <w:rsid w:val="005241FA"/>
    <w:rsid w:val="0052499B"/>
    <w:rsid w:val="00525D0E"/>
    <w:rsid w:val="00527319"/>
    <w:rsid w:val="00527612"/>
    <w:rsid w:val="00527699"/>
    <w:rsid w:val="005279AF"/>
    <w:rsid w:val="00527AA9"/>
    <w:rsid w:val="0053018A"/>
    <w:rsid w:val="00530670"/>
    <w:rsid w:val="005306F8"/>
    <w:rsid w:val="00530DE5"/>
    <w:rsid w:val="00530E9C"/>
    <w:rsid w:val="00531071"/>
    <w:rsid w:val="005314DB"/>
    <w:rsid w:val="0053195A"/>
    <w:rsid w:val="00531ADF"/>
    <w:rsid w:val="0053237F"/>
    <w:rsid w:val="00532CA3"/>
    <w:rsid w:val="00532E8E"/>
    <w:rsid w:val="0053396B"/>
    <w:rsid w:val="00533B70"/>
    <w:rsid w:val="00534D4B"/>
    <w:rsid w:val="00535083"/>
    <w:rsid w:val="00536130"/>
    <w:rsid w:val="00536271"/>
    <w:rsid w:val="00536360"/>
    <w:rsid w:val="005368B0"/>
    <w:rsid w:val="005368D3"/>
    <w:rsid w:val="00537008"/>
    <w:rsid w:val="00537377"/>
    <w:rsid w:val="00537A45"/>
    <w:rsid w:val="005402CF"/>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C4F"/>
    <w:rsid w:val="00544D09"/>
    <w:rsid w:val="00545A66"/>
    <w:rsid w:val="0054626C"/>
    <w:rsid w:val="00546B4E"/>
    <w:rsid w:val="00547431"/>
    <w:rsid w:val="00551F2D"/>
    <w:rsid w:val="005523CD"/>
    <w:rsid w:val="00552507"/>
    <w:rsid w:val="00552727"/>
    <w:rsid w:val="00552E79"/>
    <w:rsid w:val="005537A6"/>
    <w:rsid w:val="00553869"/>
    <w:rsid w:val="00554022"/>
    <w:rsid w:val="005544B9"/>
    <w:rsid w:val="00554522"/>
    <w:rsid w:val="005552EC"/>
    <w:rsid w:val="00555516"/>
    <w:rsid w:val="00555C23"/>
    <w:rsid w:val="00555C38"/>
    <w:rsid w:val="00556362"/>
    <w:rsid w:val="00556474"/>
    <w:rsid w:val="005573F7"/>
    <w:rsid w:val="005574C7"/>
    <w:rsid w:val="005577BA"/>
    <w:rsid w:val="005578F8"/>
    <w:rsid w:val="00557912"/>
    <w:rsid w:val="00557F2F"/>
    <w:rsid w:val="0056004B"/>
    <w:rsid w:val="00560FE0"/>
    <w:rsid w:val="00561328"/>
    <w:rsid w:val="00561EAF"/>
    <w:rsid w:val="0056212D"/>
    <w:rsid w:val="005623E9"/>
    <w:rsid w:val="005625B1"/>
    <w:rsid w:val="00562736"/>
    <w:rsid w:val="00562759"/>
    <w:rsid w:val="00562795"/>
    <w:rsid w:val="005636E9"/>
    <w:rsid w:val="005638B0"/>
    <w:rsid w:val="0056440B"/>
    <w:rsid w:val="0056448A"/>
    <w:rsid w:val="005644D2"/>
    <w:rsid w:val="0056465D"/>
    <w:rsid w:val="005648FC"/>
    <w:rsid w:val="00565216"/>
    <w:rsid w:val="00567755"/>
    <w:rsid w:val="005678B5"/>
    <w:rsid w:val="005709AD"/>
    <w:rsid w:val="0057115F"/>
    <w:rsid w:val="005713BC"/>
    <w:rsid w:val="005716F4"/>
    <w:rsid w:val="00571C63"/>
    <w:rsid w:val="00571C6D"/>
    <w:rsid w:val="005721A3"/>
    <w:rsid w:val="00572369"/>
    <w:rsid w:val="005723B5"/>
    <w:rsid w:val="00572869"/>
    <w:rsid w:val="00572A17"/>
    <w:rsid w:val="00572A42"/>
    <w:rsid w:val="00573467"/>
    <w:rsid w:val="00573A48"/>
    <w:rsid w:val="00573B35"/>
    <w:rsid w:val="005744B7"/>
    <w:rsid w:val="005744EA"/>
    <w:rsid w:val="00574657"/>
    <w:rsid w:val="005746FC"/>
    <w:rsid w:val="0057489F"/>
    <w:rsid w:val="00575050"/>
    <w:rsid w:val="00575174"/>
    <w:rsid w:val="00576770"/>
    <w:rsid w:val="005777BD"/>
    <w:rsid w:val="005779A1"/>
    <w:rsid w:val="005779DC"/>
    <w:rsid w:val="00577A31"/>
    <w:rsid w:val="00577AF0"/>
    <w:rsid w:val="00577B43"/>
    <w:rsid w:val="00577C45"/>
    <w:rsid w:val="00580090"/>
    <w:rsid w:val="00580B3B"/>
    <w:rsid w:val="00580C09"/>
    <w:rsid w:val="005815CB"/>
    <w:rsid w:val="00581609"/>
    <w:rsid w:val="005816DE"/>
    <w:rsid w:val="005818C6"/>
    <w:rsid w:val="00581937"/>
    <w:rsid w:val="005826AB"/>
    <w:rsid w:val="00582756"/>
    <w:rsid w:val="0058311B"/>
    <w:rsid w:val="0058317E"/>
    <w:rsid w:val="0058381B"/>
    <w:rsid w:val="005843F8"/>
    <w:rsid w:val="00584BC9"/>
    <w:rsid w:val="00584D1E"/>
    <w:rsid w:val="00584E0E"/>
    <w:rsid w:val="005855B8"/>
    <w:rsid w:val="00585DD4"/>
    <w:rsid w:val="00585F72"/>
    <w:rsid w:val="0058668D"/>
    <w:rsid w:val="00587B0F"/>
    <w:rsid w:val="00590273"/>
    <w:rsid w:val="0059045E"/>
    <w:rsid w:val="0059072C"/>
    <w:rsid w:val="00590948"/>
    <w:rsid w:val="00590ACA"/>
    <w:rsid w:val="00591035"/>
    <w:rsid w:val="00591121"/>
    <w:rsid w:val="00591C9A"/>
    <w:rsid w:val="0059219A"/>
    <w:rsid w:val="00592E0F"/>
    <w:rsid w:val="00592FBC"/>
    <w:rsid w:val="0059376D"/>
    <w:rsid w:val="005937CD"/>
    <w:rsid w:val="00593E4F"/>
    <w:rsid w:val="00593F22"/>
    <w:rsid w:val="0059431B"/>
    <w:rsid w:val="005944A5"/>
    <w:rsid w:val="005947C3"/>
    <w:rsid w:val="00594A56"/>
    <w:rsid w:val="00594D54"/>
    <w:rsid w:val="00594E3F"/>
    <w:rsid w:val="00595469"/>
    <w:rsid w:val="005956C1"/>
    <w:rsid w:val="005957B6"/>
    <w:rsid w:val="0059581B"/>
    <w:rsid w:val="0059604B"/>
    <w:rsid w:val="00596323"/>
    <w:rsid w:val="005969E3"/>
    <w:rsid w:val="00596B8C"/>
    <w:rsid w:val="00596E5B"/>
    <w:rsid w:val="005972C9"/>
    <w:rsid w:val="005A02C2"/>
    <w:rsid w:val="005A1334"/>
    <w:rsid w:val="005A13FB"/>
    <w:rsid w:val="005A1481"/>
    <w:rsid w:val="005A16C0"/>
    <w:rsid w:val="005A198A"/>
    <w:rsid w:val="005A1B04"/>
    <w:rsid w:val="005A2915"/>
    <w:rsid w:val="005A2A68"/>
    <w:rsid w:val="005A36D4"/>
    <w:rsid w:val="005A3F7F"/>
    <w:rsid w:val="005A42B2"/>
    <w:rsid w:val="005A4D1A"/>
    <w:rsid w:val="005A4D2B"/>
    <w:rsid w:val="005A5C5B"/>
    <w:rsid w:val="005A5EF1"/>
    <w:rsid w:val="005A65F6"/>
    <w:rsid w:val="005A6DA6"/>
    <w:rsid w:val="005A75C9"/>
    <w:rsid w:val="005A7706"/>
    <w:rsid w:val="005B03EE"/>
    <w:rsid w:val="005B04AF"/>
    <w:rsid w:val="005B1400"/>
    <w:rsid w:val="005B17A4"/>
    <w:rsid w:val="005B1960"/>
    <w:rsid w:val="005B210B"/>
    <w:rsid w:val="005B25D2"/>
    <w:rsid w:val="005B279B"/>
    <w:rsid w:val="005B279F"/>
    <w:rsid w:val="005B36AC"/>
    <w:rsid w:val="005B3F6F"/>
    <w:rsid w:val="005B45AE"/>
    <w:rsid w:val="005B4684"/>
    <w:rsid w:val="005B4737"/>
    <w:rsid w:val="005B47A7"/>
    <w:rsid w:val="005B4BD1"/>
    <w:rsid w:val="005B4D10"/>
    <w:rsid w:val="005B598C"/>
    <w:rsid w:val="005B5BC7"/>
    <w:rsid w:val="005B62E6"/>
    <w:rsid w:val="005B66AF"/>
    <w:rsid w:val="005B68AD"/>
    <w:rsid w:val="005B6FF5"/>
    <w:rsid w:val="005B7306"/>
    <w:rsid w:val="005B763C"/>
    <w:rsid w:val="005B766F"/>
    <w:rsid w:val="005C0225"/>
    <w:rsid w:val="005C029D"/>
    <w:rsid w:val="005C0D12"/>
    <w:rsid w:val="005C0E59"/>
    <w:rsid w:val="005C101B"/>
    <w:rsid w:val="005C1939"/>
    <w:rsid w:val="005C2B50"/>
    <w:rsid w:val="005C2CA2"/>
    <w:rsid w:val="005C3D27"/>
    <w:rsid w:val="005C402E"/>
    <w:rsid w:val="005C4274"/>
    <w:rsid w:val="005C49C0"/>
    <w:rsid w:val="005C4CB9"/>
    <w:rsid w:val="005C512B"/>
    <w:rsid w:val="005C549C"/>
    <w:rsid w:val="005C5B69"/>
    <w:rsid w:val="005C6637"/>
    <w:rsid w:val="005C67AB"/>
    <w:rsid w:val="005C683D"/>
    <w:rsid w:val="005C6A5C"/>
    <w:rsid w:val="005C6CE3"/>
    <w:rsid w:val="005C7797"/>
    <w:rsid w:val="005C786C"/>
    <w:rsid w:val="005C79A1"/>
    <w:rsid w:val="005C7D92"/>
    <w:rsid w:val="005D06B0"/>
    <w:rsid w:val="005D0B5B"/>
    <w:rsid w:val="005D15DD"/>
    <w:rsid w:val="005D1C48"/>
    <w:rsid w:val="005D1F34"/>
    <w:rsid w:val="005D1F43"/>
    <w:rsid w:val="005D20D1"/>
    <w:rsid w:val="005D2557"/>
    <w:rsid w:val="005D2720"/>
    <w:rsid w:val="005D3507"/>
    <w:rsid w:val="005D3C6A"/>
    <w:rsid w:val="005D414B"/>
    <w:rsid w:val="005D45CB"/>
    <w:rsid w:val="005D4B55"/>
    <w:rsid w:val="005D4EB3"/>
    <w:rsid w:val="005D5EC0"/>
    <w:rsid w:val="005D62C1"/>
    <w:rsid w:val="005D6922"/>
    <w:rsid w:val="005D6AA1"/>
    <w:rsid w:val="005D73DC"/>
    <w:rsid w:val="005D749C"/>
    <w:rsid w:val="005D7A2F"/>
    <w:rsid w:val="005D7D00"/>
    <w:rsid w:val="005D7E52"/>
    <w:rsid w:val="005D7F06"/>
    <w:rsid w:val="005E00CA"/>
    <w:rsid w:val="005E013D"/>
    <w:rsid w:val="005E03D6"/>
    <w:rsid w:val="005E04D8"/>
    <w:rsid w:val="005E0940"/>
    <w:rsid w:val="005E0D4B"/>
    <w:rsid w:val="005E0F79"/>
    <w:rsid w:val="005E18C6"/>
    <w:rsid w:val="005E195E"/>
    <w:rsid w:val="005E1D36"/>
    <w:rsid w:val="005E290F"/>
    <w:rsid w:val="005E4501"/>
    <w:rsid w:val="005E498F"/>
    <w:rsid w:val="005E4DF0"/>
    <w:rsid w:val="005E5424"/>
    <w:rsid w:val="005E5922"/>
    <w:rsid w:val="005E6031"/>
    <w:rsid w:val="005E69C2"/>
    <w:rsid w:val="005E6A05"/>
    <w:rsid w:val="005E7202"/>
    <w:rsid w:val="005E74EA"/>
    <w:rsid w:val="005F033C"/>
    <w:rsid w:val="005F05A8"/>
    <w:rsid w:val="005F06C5"/>
    <w:rsid w:val="005F06FD"/>
    <w:rsid w:val="005F0E5D"/>
    <w:rsid w:val="005F1B0F"/>
    <w:rsid w:val="005F2041"/>
    <w:rsid w:val="005F2ACB"/>
    <w:rsid w:val="005F3131"/>
    <w:rsid w:val="005F3C04"/>
    <w:rsid w:val="005F3D59"/>
    <w:rsid w:val="005F3F84"/>
    <w:rsid w:val="005F3FC4"/>
    <w:rsid w:val="005F4030"/>
    <w:rsid w:val="005F4713"/>
    <w:rsid w:val="005F4DD6"/>
    <w:rsid w:val="005F4FC3"/>
    <w:rsid w:val="005F5420"/>
    <w:rsid w:val="005F5AC5"/>
    <w:rsid w:val="005F6A58"/>
    <w:rsid w:val="005F7B7F"/>
    <w:rsid w:val="005F7BDA"/>
    <w:rsid w:val="005F7FF0"/>
    <w:rsid w:val="0060000D"/>
    <w:rsid w:val="00600096"/>
    <w:rsid w:val="006002C7"/>
    <w:rsid w:val="00600A46"/>
    <w:rsid w:val="00600F40"/>
    <w:rsid w:val="00601950"/>
    <w:rsid w:val="006019B7"/>
    <w:rsid w:val="00602A43"/>
    <w:rsid w:val="00603966"/>
    <w:rsid w:val="00603A3F"/>
    <w:rsid w:val="00603BA1"/>
    <w:rsid w:val="00604138"/>
    <w:rsid w:val="00604C64"/>
    <w:rsid w:val="00605467"/>
    <w:rsid w:val="006055B4"/>
    <w:rsid w:val="0060566C"/>
    <w:rsid w:val="00605684"/>
    <w:rsid w:val="00605A41"/>
    <w:rsid w:val="00607195"/>
    <w:rsid w:val="006074C5"/>
    <w:rsid w:val="006074D6"/>
    <w:rsid w:val="0060780D"/>
    <w:rsid w:val="0061012D"/>
    <w:rsid w:val="006103A2"/>
    <w:rsid w:val="00610890"/>
    <w:rsid w:val="00610A58"/>
    <w:rsid w:val="00610AB6"/>
    <w:rsid w:val="00610CDC"/>
    <w:rsid w:val="00611BA3"/>
    <w:rsid w:val="00611CDD"/>
    <w:rsid w:val="00611F3B"/>
    <w:rsid w:val="00612692"/>
    <w:rsid w:val="00612B17"/>
    <w:rsid w:val="0061302A"/>
    <w:rsid w:val="006135EE"/>
    <w:rsid w:val="006136A1"/>
    <w:rsid w:val="00613D96"/>
    <w:rsid w:val="00613F69"/>
    <w:rsid w:val="00614054"/>
    <w:rsid w:val="00614AE1"/>
    <w:rsid w:val="00615067"/>
    <w:rsid w:val="00615121"/>
    <w:rsid w:val="00615C77"/>
    <w:rsid w:val="00615E38"/>
    <w:rsid w:val="00616001"/>
    <w:rsid w:val="00616921"/>
    <w:rsid w:val="00616E8A"/>
    <w:rsid w:val="0061723B"/>
    <w:rsid w:val="0061763C"/>
    <w:rsid w:val="00617672"/>
    <w:rsid w:val="00617733"/>
    <w:rsid w:val="00617C55"/>
    <w:rsid w:val="00617CD7"/>
    <w:rsid w:val="00620478"/>
    <w:rsid w:val="00620B61"/>
    <w:rsid w:val="00620DD6"/>
    <w:rsid w:val="00620E39"/>
    <w:rsid w:val="006211E6"/>
    <w:rsid w:val="00622013"/>
    <w:rsid w:val="0062264A"/>
    <w:rsid w:val="006228B5"/>
    <w:rsid w:val="00622BBF"/>
    <w:rsid w:val="00623435"/>
    <w:rsid w:val="006239FA"/>
    <w:rsid w:val="00623DFA"/>
    <w:rsid w:val="006240BF"/>
    <w:rsid w:val="00624584"/>
    <w:rsid w:val="00624C1C"/>
    <w:rsid w:val="00625418"/>
    <w:rsid w:val="00625666"/>
    <w:rsid w:val="0062585F"/>
    <w:rsid w:val="00625A09"/>
    <w:rsid w:val="00625B5A"/>
    <w:rsid w:val="00625E9C"/>
    <w:rsid w:val="006260E1"/>
    <w:rsid w:val="0062770D"/>
    <w:rsid w:val="006310CB"/>
    <w:rsid w:val="0063111F"/>
    <w:rsid w:val="006311CC"/>
    <w:rsid w:val="006311DC"/>
    <w:rsid w:val="00631925"/>
    <w:rsid w:val="00632AAD"/>
    <w:rsid w:val="00632D7C"/>
    <w:rsid w:val="00632EEE"/>
    <w:rsid w:val="00632FBA"/>
    <w:rsid w:val="006331FB"/>
    <w:rsid w:val="00633711"/>
    <w:rsid w:val="00633CAE"/>
    <w:rsid w:val="00634B31"/>
    <w:rsid w:val="00634E25"/>
    <w:rsid w:val="00635DD2"/>
    <w:rsid w:val="0063607D"/>
    <w:rsid w:val="00636587"/>
    <w:rsid w:val="00636589"/>
    <w:rsid w:val="00636A67"/>
    <w:rsid w:val="00637032"/>
    <w:rsid w:val="006371CB"/>
    <w:rsid w:val="00637372"/>
    <w:rsid w:val="006404F9"/>
    <w:rsid w:val="00640AE3"/>
    <w:rsid w:val="00640B2D"/>
    <w:rsid w:val="00640BF9"/>
    <w:rsid w:val="00641141"/>
    <w:rsid w:val="0064119D"/>
    <w:rsid w:val="006415C9"/>
    <w:rsid w:val="00641A58"/>
    <w:rsid w:val="00641B9F"/>
    <w:rsid w:val="006421C4"/>
    <w:rsid w:val="0064254B"/>
    <w:rsid w:val="0064304D"/>
    <w:rsid w:val="00643207"/>
    <w:rsid w:val="00644818"/>
    <w:rsid w:val="0064601D"/>
    <w:rsid w:val="0064629F"/>
    <w:rsid w:val="006462D8"/>
    <w:rsid w:val="00646436"/>
    <w:rsid w:val="006468E6"/>
    <w:rsid w:val="00646C08"/>
    <w:rsid w:val="0064715F"/>
    <w:rsid w:val="006472B1"/>
    <w:rsid w:val="006472C9"/>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3A1B"/>
    <w:rsid w:val="00653E07"/>
    <w:rsid w:val="00653F95"/>
    <w:rsid w:val="00654346"/>
    <w:rsid w:val="006544DB"/>
    <w:rsid w:val="00654507"/>
    <w:rsid w:val="00654B60"/>
    <w:rsid w:val="00654EEF"/>
    <w:rsid w:val="00654FE0"/>
    <w:rsid w:val="00655051"/>
    <w:rsid w:val="00655D72"/>
    <w:rsid w:val="00655E02"/>
    <w:rsid w:val="006565F5"/>
    <w:rsid w:val="00657461"/>
    <w:rsid w:val="00657F7B"/>
    <w:rsid w:val="0066209C"/>
    <w:rsid w:val="00663B07"/>
    <w:rsid w:val="00663CB9"/>
    <w:rsid w:val="00663F39"/>
    <w:rsid w:val="00664104"/>
    <w:rsid w:val="00664CC1"/>
    <w:rsid w:val="00664E95"/>
    <w:rsid w:val="0066594D"/>
    <w:rsid w:val="00665C26"/>
    <w:rsid w:val="00665CCD"/>
    <w:rsid w:val="006664F5"/>
    <w:rsid w:val="0066689B"/>
    <w:rsid w:val="00666DD9"/>
    <w:rsid w:val="00667E6D"/>
    <w:rsid w:val="00667EF5"/>
    <w:rsid w:val="00667F2C"/>
    <w:rsid w:val="00670399"/>
    <w:rsid w:val="0067057B"/>
    <w:rsid w:val="0067089C"/>
    <w:rsid w:val="00670BC0"/>
    <w:rsid w:val="00670D85"/>
    <w:rsid w:val="00671333"/>
    <w:rsid w:val="00671385"/>
    <w:rsid w:val="00671477"/>
    <w:rsid w:val="00671896"/>
    <w:rsid w:val="006718EF"/>
    <w:rsid w:val="00671949"/>
    <w:rsid w:val="00671C9F"/>
    <w:rsid w:val="00671D6A"/>
    <w:rsid w:val="006720F9"/>
    <w:rsid w:val="0067279F"/>
    <w:rsid w:val="006737D4"/>
    <w:rsid w:val="00673D7B"/>
    <w:rsid w:val="00674546"/>
    <w:rsid w:val="00674810"/>
    <w:rsid w:val="0067520B"/>
    <w:rsid w:val="00675542"/>
    <w:rsid w:val="00675989"/>
    <w:rsid w:val="00675B27"/>
    <w:rsid w:val="006764E5"/>
    <w:rsid w:val="00676513"/>
    <w:rsid w:val="006765C8"/>
    <w:rsid w:val="00676B48"/>
    <w:rsid w:val="00676B5A"/>
    <w:rsid w:val="00676B73"/>
    <w:rsid w:val="00676BCC"/>
    <w:rsid w:val="00677967"/>
    <w:rsid w:val="00677AA4"/>
    <w:rsid w:val="00677CF5"/>
    <w:rsid w:val="00677F1A"/>
    <w:rsid w:val="00681306"/>
    <w:rsid w:val="00681794"/>
    <w:rsid w:val="00682382"/>
    <w:rsid w:val="00683990"/>
    <w:rsid w:val="00683A1C"/>
    <w:rsid w:val="00683D74"/>
    <w:rsid w:val="0068438D"/>
    <w:rsid w:val="006849F6"/>
    <w:rsid w:val="0068569B"/>
    <w:rsid w:val="00685AAD"/>
    <w:rsid w:val="00686851"/>
    <w:rsid w:val="00686A12"/>
    <w:rsid w:val="00686A7D"/>
    <w:rsid w:val="00686EC8"/>
    <w:rsid w:val="00687014"/>
    <w:rsid w:val="0068772B"/>
    <w:rsid w:val="00690775"/>
    <w:rsid w:val="006909C1"/>
    <w:rsid w:val="00690A5F"/>
    <w:rsid w:val="00690FF6"/>
    <w:rsid w:val="0069132E"/>
    <w:rsid w:val="006916DA"/>
    <w:rsid w:val="00691723"/>
    <w:rsid w:val="00691E06"/>
    <w:rsid w:val="00692591"/>
    <w:rsid w:val="00692E93"/>
    <w:rsid w:val="00692F2D"/>
    <w:rsid w:val="0069318F"/>
    <w:rsid w:val="00693479"/>
    <w:rsid w:val="00693BD5"/>
    <w:rsid w:val="00693D49"/>
    <w:rsid w:val="00693DA8"/>
    <w:rsid w:val="0069417C"/>
    <w:rsid w:val="00694550"/>
    <w:rsid w:val="006949A7"/>
    <w:rsid w:val="00694EDE"/>
    <w:rsid w:val="006957F8"/>
    <w:rsid w:val="006961E6"/>
    <w:rsid w:val="00696EFC"/>
    <w:rsid w:val="006A03AA"/>
    <w:rsid w:val="006A0B0F"/>
    <w:rsid w:val="006A0DC7"/>
    <w:rsid w:val="006A0DD7"/>
    <w:rsid w:val="006A14B2"/>
    <w:rsid w:val="006A250A"/>
    <w:rsid w:val="006A3979"/>
    <w:rsid w:val="006A3B55"/>
    <w:rsid w:val="006A460E"/>
    <w:rsid w:val="006A4976"/>
    <w:rsid w:val="006A4F4A"/>
    <w:rsid w:val="006A52C5"/>
    <w:rsid w:val="006A54A1"/>
    <w:rsid w:val="006A5803"/>
    <w:rsid w:val="006A5B98"/>
    <w:rsid w:val="006A5E1A"/>
    <w:rsid w:val="006A6222"/>
    <w:rsid w:val="006A6915"/>
    <w:rsid w:val="006A6F0F"/>
    <w:rsid w:val="006A73F3"/>
    <w:rsid w:val="006B0818"/>
    <w:rsid w:val="006B0DA0"/>
    <w:rsid w:val="006B0DE1"/>
    <w:rsid w:val="006B2333"/>
    <w:rsid w:val="006B2380"/>
    <w:rsid w:val="006B2F6F"/>
    <w:rsid w:val="006B3297"/>
    <w:rsid w:val="006B3863"/>
    <w:rsid w:val="006B3FA4"/>
    <w:rsid w:val="006B4026"/>
    <w:rsid w:val="006B40A2"/>
    <w:rsid w:val="006B4B33"/>
    <w:rsid w:val="006B5588"/>
    <w:rsid w:val="006B59A0"/>
    <w:rsid w:val="006B5D51"/>
    <w:rsid w:val="006B5FD3"/>
    <w:rsid w:val="006B6875"/>
    <w:rsid w:val="006B6C08"/>
    <w:rsid w:val="006B6C13"/>
    <w:rsid w:val="006B74BB"/>
    <w:rsid w:val="006B78D1"/>
    <w:rsid w:val="006B79DA"/>
    <w:rsid w:val="006C01FD"/>
    <w:rsid w:val="006C13E6"/>
    <w:rsid w:val="006C170A"/>
    <w:rsid w:val="006C1A9C"/>
    <w:rsid w:val="006C1D54"/>
    <w:rsid w:val="006C28FF"/>
    <w:rsid w:val="006C29D1"/>
    <w:rsid w:val="006C2D50"/>
    <w:rsid w:val="006C4812"/>
    <w:rsid w:val="006C4CE5"/>
    <w:rsid w:val="006C4DE8"/>
    <w:rsid w:val="006C4E6C"/>
    <w:rsid w:val="006C518A"/>
    <w:rsid w:val="006C525E"/>
    <w:rsid w:val="006C584B"/>
    <w:rsid w:val="006C5E00"/>
    <w:rsid w:val="006C6996"/>
    <w:rsid w:val="006C6B37"/>
    <w:rsid w:val="006C6EE2"/>
    <w:rsid w:val="006C6FAE"/>
    <w:rsid w:val="006C7BEC"/>
    <w:rsid w:val="006C7EF0"/>
    <w:rsid w:val="006D0155"/>
    <w:rsid w:val="006D01CF"/>
    <w:rsid w:val="006D020C"/>
    <w:rsid w:val="006D1551"/>
    <w:rsid w:val="006D1985"/>
    <w:rsid w:val="006D1A3E"/>
    <w:rsid w:val="006D1C5D"/>
    <w:rsid w:val="006D246B"/>
    <w:rsid w:val="006D2B51"/>
    <w:rsid w:val="006D2BEB"/>
    <w:rsid w:val="006D30C5"/>
    <w:rsid w:val="006D3F06"/>
    <w:rsid w:val="006D48F9"/>
    <w:rsid w:val="006D51B3"/>
    <w:rsid w:val="006D51F1"/>
    <w:rsid w:val="006D58FB"/>
    <w:rsid w:val="006D5EEF"/>
    <w:rsid w:val="006D656F"/>
    <w:rsid w:val="006D689F"/>
    <w:rsid w:val="006D7684"/>
    <w:rsid w:val="006E01A1"/>
    <w:rsid w:val="006E060C"/>
    <w:rsid w:val="006E0A78"/>
    <w:rsid w:val="006E10B0"/>
    <w:rsid w:val="006E1481"/>
    <w:rsid w:val="006E260D"/>
    <w:rsid w:val="006E36A2"/>
    <w:rsid w:val="006E3826"/>
    <w:rsid w:val="006E3A18"/>
    <w:rsid w:val="006E3B1C"/>
    <w:rsid w:val="006E61FE"/>
    <w:rsid w:val="006E6210"/>
    <w:rsid w:val="006E6990"/>
    <w:rsid w:val="006E6AEA"/>
    <w:rsid w:val="006E7510"/>
    <w:rsid w:val="006E7C88"/>
    <w:rsid w:val="006E7FC1"/>
    <w:rsid w:val="006F0158"/>
    <w:rsid w:val="006F01AB"/>
    <w:rsid w:val="006F177D"/>
    <w:rsid w:val="006F18C7"/>
    <w:rsid w:val="006F2100"/>
    <w:rsid w:val="006F28AB"/>
    <w:rsid w:val="006F2F40"/>
    <w:rsid w:val="006F3173"/>
    <w:rsid w:val="006F3950"/>
    <w:rsid w:val="006F3B78"/>
    <w:rsid w:val="006F3DFC"/>
    <w:rsid w:val="006F46AD"/>
    <w:rsid w:val="006F488E"/>
    <w:rsid w:val="006F4A93"/>
    <w:rsid w:val="006F4E2C"/>
    <w:rsid w:val="006F547E"/>
    <w:rsid w:val="006F58C2"/>
    <w:rsid w:val="006F613F"/>
    <w:rsid w:val="006F6DCB"/>
    <w:rsid w:val="006F7731"/>
    <w:rsid w:val="006F7847"/>
    <w:rsid w:val="006F7AB1"/>
    <w:rsid w:val="006F7B41"/>
    <w:rsid w:val="006F7F64"/>
    <w:rsid w:val="007003D9"/>
    <w:rsid w:val="007017E3"/>
    <w:rsid w:val="00701EAE"/>
    <w:rsid w:val="00702508"/>
    <w:rsid w:val="007025E9"/>
    <w:rsid w:val="00702C87"/>
    <w:rsid w:val="00702E00"/>
    <w:rsid w:val="007035AE"/>
    <w:rsid w:val="00703B23"/>
    <w:rsid w:val="00703C84"/>
    <w:rsid w:val="00703E82"/>
    <w:rsid w:val="00704B0F"/>
    <w:rsid w:val="00704D00"/>
    <w:rsid w:val="0070508D"/>
    <w:rsid w:val="00705B63"/>
    <w:rsid w:val="00705F8D"/>
    <w:rsid w:val="00706450"/>
    <w:rsid w:val="00706EA2"/>
    <w:rsid w:val="00706FE6"/>
    <w:rsid w:val="00707428"/>
    <w:rsid w:val="007076AD"/>
    <w:rsid w:val="007078D0"/>
    <w:rsid w:val="00707D21"/>
    <w:rsid w:val="00711E05"/>
    <w:rsid w:val="00711E0B"/>
    <w:rsid w:val="00711EA6"/>
    <w:rsid w:val="00712939"/>
    <w:rsid w:val="00713EAA"/>
    <w:rsid w:val="007141D0"/>
    <w:rsid w:val="00714447"/>
    <w:rsid w:val="00714E18"/>
    <w:rsid w:val="00714F67"/>
    <w:rsid w:val="00715095"/>
    <w:rsid w:val="00715F30"/>
    <w:rsid w:val="0071651F"/>
    <w:rsid w:val="007165C0"/>
    <w:rsid w:val="00716A9E"/>
    <w:rsid w:val="00717989"/>
    <w:rsid w:val="00717B58"/>
    <w:rsid w:val="00720207"/>
    <w:rsid w:val="00720320"/>
    <w:rsid w:val="007204B1"/>
    <w:rsid w:val="00720882"/>
    <w:rsid w:val="00720C81"/>
    <w:rsid w:val="00720DF3"/>
    <w:rsid w:val="00721063"/>
    <w:rsid w:val="007214C6"/>
    <w:rsid w:val="00721B23"/>
    <w:rsid w:val="00721CC7"/>
    <w:rsid w:val="0072213F"/>
    <w:rsid w:val="0072218A"/>
    <w:rsid w:val="0072225D"/>
    <w:rsid w:val="0072274D"/>
    <w:rsid w:val="007227F7"/>
    <w:rsid w:val="00722AD2"/>
    <w:rsid w:val="00722C66"/>
    <w:rsid w:val="00722CE4"/>
    <w:rsid w:val="007231A9"/>
    <w:rsid w:val="00723CD8"/>
    <w:rsid w:val="00723F4C"/>
    <w:rsid w:val="00723FB8"/>
    <w:rsid w:val="007241FE"/>
    <w:rsid w:val="007244B7"/>
    <w:rsid w:val="007259E0"/>
    <w:rsid w:val="00726A6E"/>
    <w:rsid w:val="00726AA5"/>
    <w:rsid w:val="00727601"/>
    <w:rsid w:val="007276B9"/>
    <w:rsid w:val="00730A45"/>
    <w:rsid w:val="00730EA3"/>
    <w:rsid w:val="007312CB"/>
    <w:rsid w:val="007317C5"/>
    <w:rsid w:val="0073190D"/>
    <w:rsid w:val="007319C7"/>
    <w:rsid w:val="00731D65"/>
    <w:rsid w:val="00731FB5"/>
    <w:rsid w:val="007329B9"/>
    <w:rsid w:val="00732ADD"/>
    <w:rsid w:val="00733E01"/>
    <w:rsid w:val="0073458D"/>
    <w:rsid w:val="00734785"/>
    <w:rsid w:val="00734F9D"/>
    <w:rsid w:val="007351BF"/>
    <w:rsid w:val="007355AB"/>
    <w:rsid w:val="0073687C"/>
    <w:rsid w:val="0073692A"/>
    <w:rsid w:val="00736ADD"/>
    <w:rsid w:val="00736FA1"/>
    <w:rsid w:val="00737463"/>
    <w:rsid w:val="00737ECA"/>
    <w:rsid w:val="00740AFA"/>
    <w:rsid w:val="007410E8"/>
    <w:rsid w:val="00741774"/>
    <w:rsid w:val="00741AF0"/>
    <w:rsid w:val="00742DEE"/>
    <w:rsid w:val="00743D8D"/>
    <w:rsid w:val="00743FA6"/>
    <w:rsid w:val="007443BA"/>
    <w:rsid w:val="00745098"/>
    <w:rsid w:val="00745117"/>
    <w:rsid w:val="0074544C"/>
    <w:rsid w:val="0074596A"/>
    <w:rsid w:val="00745C3F"/>
    <w:rsid w:val="00745CEE"/>
    <w:rsid w:val="00745D46"/>
    <w:rsid w:val="007467A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3ADB"/>
    <w:rsid w:val="00753B9C"/>
    <w:rsid w:val="00753EF0"/>
    <w:rsid w:val="007541E0"/>
    <w:rsid w:val="00754721"/>
    <w:rsid w:val="00754C4B"/>
    <w:rsid w:val="00756DE7"/>
    <w:rsid w:val="0075744A"/>
    <w:rsid w:val="00760CA7"/>
    <w:rsid w:val="00760FD4"/>
    <w:rsid w:val="0076177D"/>
    <w:rsid w:val="00761E5E"/>
    <w:rsid w:val="0076236A"/>
    <w:rsid w:val="0076241F"/>
    <w:rsid w:val="007629EE"/>
    <w:rsid w:val="00763732"/>
    <w:rsid w:val="00763DCD"/>
    <w:rsid w:val="007648F2"/>
    <w:rsid w:val="00766336"/>
    <w:rsid w:val="00766933"/>
    <w:rsid w:val="00766C95"/>
    <w:rsid w:val="00766CA2"/>
    <w:rsid w:val="00767053"/>
    <w:rsid w:val="007670BF"/>
    <w:rsid w:val="00767221"/>
    <w:rsid w:val="0076759C"/>
    <w:rsid w:val="00767BD1"/>
    <w:rsid w:val="00767F72"/>
    <w:rsid w:val="007713F6"/>
    <w:rsid w:val="0077151B"/>
    <w:rsid w:val="007716CE"/>
    <w:rsid w:val="00772A43"/>
    <w:rsid w:val="00772E87"/>
    <w:rsid w:val="00773620"/>
    <w:rsid w:val="007738DD"/>
    <w:rsid w:val="00773E31"/>
    <w:rsid w:val="00774257"/>
    <w:rsid w:val="00774597"/>
    <w:rsid w:val="00774962"/>
    <w:rsid w:val="00774F2D"/>
    <w:rsid w:val="00775308"/>
    <w:rsid w:val="007768B1"/>
    <w:rsid w:val="00776AA6"/>
    <w:rsid w:val="007776FF"/>
    <w:rsid w:val="007778E7"/>
    <w:rsid w:val="007778ED"/>
    <w:rsid w:val="007800BC"/>
    <w:rsid w:val="007801AC"/>
    <w:rsid w:val="00780B55"/>
    <w:rsid w:val="00781079"/>
    <w:rsid w:val="00781E0E"/>
    <w:rsid w:val="00782266"/>
    <w:rsid w:val="007822B2"/>
    <w:rsid w:val="00782A5A"/>
    <w:rsid w:val="0078304C"/>
    <w:rsid w:val="00783694"/>
    <w:rsid w:val="00784137"/>
    <w:rsid w:val="0078545A"/>
    <w:rsid w:val="007854EB"/>
    <w:rsid w:val="0078587A"/>
    <w:rsid w:val="00785A87"/>
    <w:rsid w:val="007861D8"/>
    <w:rsid w:val="007867D9"/>
    <w:rsid w:val="00787779"/>
    <w:rsid w:val="00787833"/>
    <w:rsid w:val="00787C8F"/>
    <w:rsid w:val="00790169"/>
    <w:rsid w:val="007907E8"/>
    <w:rsid w:val="00790D52"/>
    <w:rsid w:val="00791134"/>
    <w:rsid w:val="0079116A"/>
    <w:rsid w:val="0079179C"/>
    <w:rsid w:val="00791992"/>
    <w:rsid w:val="00791C65"/>
    <w:rsid w:val="0079208A"/>
    <w:rsid w:val="007920DC"/>
    <w:rsid w:val="007923A8"/>
    <w:rsid w:val="00792891"/>
    <w:rsid w:val="007928AB"/>
    <w:rsid w:val="00793316"/>
    <w:rsid w:val="00793536"/>
    <w:rsid w:val="007936DA"/>
    <w:rsid w:val="00793F4B"/>
    <w:rsid w:val="0079402C"/>
    <w:rsid w:val="007941E1"/>
    <w:rsid w:val="00794308"/>
    <w:rsid w:val="0079447C"/>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3D7B"/>
    <w:rsid w:val="007A4582"/>
    <w:rsid w:val="007A4C22"/>
    <w:rsid w:val="007A4F52"/>
    <w:rsid w:val="007A4FAD"/>
    <w:rsid w:val="007A60A0"/>
    <w:rsid w:val="007A67B3"/>
    <w:rsid w:val="007A70E1"/>
    <w:rsid w:val="007A71B5"/>
    <w:rsid w:val="007A7515"/>
    <w:rsid w:val="007A7554"/>
    <w:rsid w:val="007A7E34"/>
    <w:rsid w:val="007B00D0"/>
    <w:rsid w:val="007B0180"/>
    <w:rsid w:val="007B0415"/>
    <w:rsid w:val="007B06BC"/>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084"/>
    <w:rsid w:val="007B64F0"/>
    <w:rsid w:val="007B6930"/>
    <w:rsid w:val="007B7A5F"/>
    <w:rsid w:val="007B7BE5"/>
    <w:rsid w:val="007C170E"/>
    <w:rsid w:val="007C21DD"/>
    <w:rsid w:val="007C2203"/>
    <w:rsid w:val="007C24B1"/>
    <w:rsid w:val="007C2A82"/>
    <w:rsid w:val="007C2B97"/>
    <w:rsid w:val="007C311C"/>
    <w:rsid w:val="007C3563"/>
    <w:rsid w:val="007C376B"/>
    <w:rsid w:val="007C3BF9"/>
    <w:rsid w:val="007C4199"/>
    <w:rsid w:val="007C468F"/>
    <w:rsid w:val="007C5249"/>
    <w:rsid w:val="007C54FE"/>
    <w:rsid w:val="007C575D"/>
    <w:rsid w:val="007C5A2A"/>
    <w:rsid w:val="007C69F5"/>
    <w:rsid w:val="007C6F9E"/>
    <w:rsid w:val="007C7531"/>
    <w:rsid w:val="007C7A9E"/>
    <w:rsid w:val="007C7AF5"/>
    <w:rsid w:val="007C7E70"/>
    <w:rsid w:val="007C7E84"/>
    <w:rsid w:val="007C7F77"/>
    <w:rsid w:val="007D0DD7"/>
    <w:rsid w:val="007D103B"/>
    <w:rsid w:val="007D1570"/>
    <w:rsid w:val="007D1D9C"/>
    <w:rsid w:val="007D29AF"/>
    <w:rsid w:val="007D3872"/>
    <w:rsid w:val="007D38D3"/>
    <w:rsid w:val="007D3EE2"/>
    <w:rsid w:val="007D4BDA"/>
    <w:rsid w:val="007D4ECF"/>
    <w:rsid w:val="007D5C90"/>
    <w:rsid w:val="007D5E18"/>
    <w:rsid w:val="007D6579"/>
    <w:rsid w:val="007D67E7"/>
    <w:rsid w:val="007D68BD"/>
    <w:rsid w:val="007D6997"/>
    <w:rsid w:val="007D6BAE"/>
    <w:rsid w:val="007D7493"/>
    <w:rsid w:val="007D7B9B"/>
    <w:rsid w:val="007D7C5B"/>
    <w:rsid w:val="007E046D"/>
    <w:rsid w:val="007E159E"/>
    <w:rsid w:val="007E17C1"/>
    <w:rsid w:val="007E1BE5"/>
    <w:rsid w:val="007E237F"/>
    <w:rsid w:val="007E3424"/>
    <w:rsid w:val="007E37F2"/>
    <w:rsid w:val="007E3B8A"/>
    <w:rsid w:val="007E4218"/>
    <w:rsid w:val="007E433B"/>
    <w:rsid w:val="007E4BC1"/>
    <w:rsid w:val="007E4C14"/>
    <w:rsid w:val="007E4F8F"/>
    <w:rsid w:val="007E501C"/>
    <w:rsid w:val="007E5151"/>
    <w:rsid w:val="007E56AC"/>
    <w:rsid w:val="007E5794"/>
    <w:rsid w:val="007E57E2"/>
    <w:rsid w:val="007E58B1"/>
    <w:rsid w:val="007E6531"/>
    <w:rsid w:val="007E65BC"/>
    <w:rsid w:val="007E6F36"/>
    <w:rsid w:val="007E72F1"/>
    <w:rsid w:val="007E7433"/>
    <w:rsid w:val="007E79AF"/>
    <w:rsid w:val="007E7D29"/>
    <w:rsid w:val="007E7E91"/>
    <w:rsid w:val="007E7FAF"/>
    <w:rsid w:val="007F0F46"/>
    <w:rsid w:val="007F1040"/>
    <w:rsid w:val="007F157F"/>
    <w:rsid w:val="007F1C32"/>
    <w:rsid w:val="007F2D5C"/>
    <w:rsid w:val="007F4CFD"/>
    <w:rsid w:val="007F4EDD"/>
    <w:rsid w:val="007F5359"/>
    <w:rsid w:val="007F5851"/>
    <w:rsid w:val="007F5CE0"/>
    <w:rsid w:val="007F5F2F"/>
    <w:rsid w:val="007F6028"/>
    <w:rsid w:val="007F6FFB"/>
    <w:rsid w:val="007F72A5"/>
    <w:rsid w:val="007F7329"/>
    <w:rsid w:val="007F768A"/>
    <w:rsid w:val="00800636"/>
    <w:rsid w:val="0080102A"/>
    <w:rsid w:val="00801554"/>
    <w:rsid w:val="008016E9"/>
    <w:rsid w:val="00801D11"/>
    <w:rsid w:val="008024EA"/>
    <w:rsid w:val="00802565"/>
    <w:rsid w:val="00802E9B"/>
    <w:rsid w:val="00803D3A"/>
    <w:rsid w:val="00803D8E"/>
    <w:rsid w:val="00803FA7"/>
    <w:rsid w:val="00804171"/>
    <w:rsid w:val="00804252"/>
    <w:rsid w:val="008042F4"/>
    <w:rsid w:val="00804981"/>
    <w:rsid w:val="00804A3F"/>
    <w:rsid w:val="00804C65"/>
    <w:rsid w:val="00804D61"/>
    <w:rsid w:val="00804E5A"/>
    <w:rsid w:val="008053C5"/>
    <w:rsid w:val="0080589F"/>
    <w:rsid w:val="00805BAF"/>
    <w:rsid w:val="00805C24"/>
    <w:rsid w:val="00805E60"/>
    <w:rsid w:val="00805E8B"/>
    <w:rsid w:val="00805F47"/>
    <w:rsid w:val="0080656B"/>
    <w:rsid w:val="0080676A"/>
    <w:rsid w:val="00806D83"/>
    <w:rsid w:val="00806FCB"/>
    <w:rsid w:val="00807154"/>
    <w:rsid w:val="00807664"/>
    <w:rsid w:val="008077E3"/>
    <w:rsid w:val="00810655"/>
    <w:rsid w:val="008106A8"/>
    <w:rsid w:val="00810CCC"/>
    <w:rsid w:val="00811FE1"/>
    <w:rsid w:val="008127C5"/>
    <w:rsid w:val="00812B67"/>
    <w:rsid w:val="00813230"/>
    <w:rsid w:val="008133A8"/>
    <w:rsid w:val="008135D6"/>
    <w:rsid w:val="00814CFB"/>
    <w:rsid w:val="0081514F"/>
    <w:rsid w:val="00815E1F"/>
    <w:rsid w:val="008162BD"/>
    <w:rsid w:val="00816661"/>
    <w:rsid w:val="00816A00"/>
    <w:rsid w:val="00816C5F"/>
    <w:rsid w:val="00816EDC"/>
    <w:rsid w:val="00816F64"/>
    <w:rsid w:val="00817135"/>
    <w:rsid w:val="0081723B"/>
    <w:rsid w:val="00817BF7"/>
    <w:rsid w:val="00820FD5"/>
    <w:rsid w:val="00821A3D"/>
    <w:rsid w:val="00821D65"/>
    <w:rsid w:val="00821FE7"/>
    <w:rsid w:val="008222C4"/>
    <w:rsid w:val="00822549"/>
    <w:rsid w:val="008233F0"/>
    <w:rsid w:val="00823981"/>
    <w:rsid w:val="00823D36"/>
    <w:rsid w:val="00824044"/>
    <w:rsid w:val="008250C8"/>
    <w:rsid w:val="00825B3E"/>
    <w:rsid w:val="00825F21"/>
    <w:rsid w:val="008264F7"/>
    <w:rsid w:val="0082682F"/>
    <w:rsid w:val="0082687A"/>
    <w:rsid w:val="00826EC1"/>
    <w:rsid w:val="00826F9B"/>
    <w:rsid w:val="0082769B"/>
    <w:rsid w:val="0083021E"/>
    <w:rsid w:val="008303A9"/>
    <w:rsid w:val="00830591"/>
    <w:rsid w:val="00830BBD"/>
    <w:rsid w:val="00831C8B"/>
    <w:rsid w:val="00831E6F"/>
    <w:rsid w:val="00831EB7"/>
    <w:rsid w:val="0083202F"/>
    <w:rsid w:val="00832509"/>
    <w:rsid w:val="00832529"/>
    <w:rsid w:val="00832A26"/>
    <w:rsid w:val="00832D51"/>
    <w:rsid w:val="00832F40"/>
    <w:rsid w:val="00832F98"/>
    <w:rsid w:val="008333AB"/>
    <w:rsid w:val="008335A3"/>
    <w:rsid w:val="00833E3F"/>
    <w:rsid w:val="00833F18"/>
    <w:rsid w:val="00835491"/>
    <w:rsid w:val="008355AF"/>
    <w:rsid w:val="00835C39"/>
    <w:rsid w:val="00835E67"/>
    <w:rsid w:val="00836473"/>
    <w:rsid w:val="0083670F"/>
    <w:rsid w:val="00836E46"/>
    <w:rsid w:val="00837F1B"/>
    <w:rsid w:val="0084040C"/>
    <w:rsid w:val="00840E4E"/>
    <w:rsid w:val="008415C7"/>
    <w:rsid w:val="0084175F"/>
    <w:rsid w:val="008419CC"/>
    <w:rsid w:val="00841E76"/>
    <w:rsid w:val="00842277"/>
    <w:rsid w:val="00842412"/>
    <w:rsid w:val="008426A9"/>
    <w:rsid w:val="00842F1B"/>
    <w:rsid w:val="008430C2"/>
    <w:rsid w:val="008430DC"/>
    <w:rsid w:val="008436C4"/>
    <w:rsid w:val="00843FE1"/>
    <w:rsid w:val="00844330"/>
    <w:rsid w:val="00844D61"/>
    <w:rsid w:val="00844D90"/>
    <w:rsid w:val="0084538B"/>
    <w:rsid w:val="00845C26"/>
    <w:rsid w:val="00845DBA"/>
    <w:rsid w:val="00846E10"/>
    <w:rsid w:val="00850636"/>
    <w:rsid w:val="00850986"/>
    <w:rsid w:val="00850B98"/>
    <w:rsid w:val="00850C19"/>
    <w:rsid w:val="008512C0"/>
    <w:rsid w:val="00851838"/>
    <w:rsid w:val="008518DA"/>
    <w:rsid w:val="00851D36"/>
    <w:rsid w:val="00851FC0"/>
    <w:rsid w:val="00852839"/>
    <w:rsid w:val="008534D9"/>
    <w:rsid w:val="008539F5"/>
    <w:rsid w:val="0085410A"/>
    <w:rsid w:val="00854932"/>
    <w:rsid w:val="00854A45"/>
    <w:rsid w:val="00854BD4"/>
    <w:rsid w:val="00855212"/>
    <w:rsid w:val="008565B7"/>
    <w:rsid w:val="008565FA"/>
    <w:rsid w:val="0085668E"/>
    <w:rsid w:val="008566FF"/>
    <w:rsid w:val="00856961"/>
    <w:rsid w:val="00856DCF"/>
    <w:rsid w:val="00856EAF"/>
    <w:rsid w:val="0085795C"/>
    <w:rsid w:val="00857AB7"/>
    <w:rsid w:val="008602BE"/>
    <w:rsid w:val="008603B8"/>
    <w:rsid w:val="008606A0"/>
    <w:rsid w:val="008611D1"/>
    <w:rsid w:val="008614E0"/>
    <w:rsid w:val="00861ABE"/>
    <w:rsid w:val="00862289"/>
    <w:rsid w:val="0086261F"/>
    <w:rsid w:val="00862631"/>
    <w:rsid w:val="008629FD"/>
    <w:rsid w:val="00862A06"/>
    <w:rsid w:val="00863101"/>
    <w:rsid w:val="008633AF"/>
    <w:rsid w:val="0086350F"/>
    <w:rsid w:val="00863D15"/>
    <w:rsid w:val="00864E02"/>
    <w:rsid w:val="00864E8E"/>
    <w:rsid w:val="0086565B"/>
    <w:rsid w:val="008656CF"/>
    <w:rsid w:val="008663AB"/>
    <w:rsid w:val="00866529"/>
    <w:rsid w:val="00866B15"/>
    <w:rsid w:val="00866DA0"/>
    <w:rsid w:val="00866F1E"/>
    <w:rsid w:val="00867363"/>
    <w:rsid w:val="00867C35"/>
    <w:rsid w:val="008701F6"/>
    <w:rsid w:val="00870D61"/>
    <w:rsid w:val="00871597"/>
    <w:rsid w:val="00871746"/>
    <w:rsid w:val="00871818"/>
    <w:rsid w:val="00871CD3"/>
    <w:rsid w:val="00871D8D"/>
    <w:rsid w:val="00872F21"/>
    <w:rsid w:val="0087364E"/>
    <w:rsid w:val="008737B4"/>
    <w:rsid w:val="00873DAD"/>
    <w:rsid w:val="00874A58"/>
    <w:rsid w:val="00874B4E"/>
    <w:rsid w:val="00874C76"/>
    <w:rsid w:val="008750F7"/>
    <w:rsid w:val="008751C6"/>
    <w:rsid w:val="00875D7B"/>
    <w:rsid w:val="008768D5"/>
    <w:rsid w:val="00876B76"/>
    <w:rsid w:val="00876E1B"/>
    <w:rsid w:val="008773EE"/>
    <w:rsid w:val="00877683"/>
    <w:rsid w:val="0088028E"/>
    <w:rsid w:val="008802A4"/>
    <w:rsid w:val="00880953"/>
    <w:rsid w:val="008809CF"/>
    <w:rsid w:val="00880A28"/>
    <w:rsid w:val="008812F6"/>
    <w:rsid w:val="008816FC"/>
    <w:rsid w:val="00881C04"/>
    <w:rsid w:val="00881DFD"/>
    <w:rsid w:val="008822D8"/>
    <w:rsid w:val="00882E29"/>
    <w:rsid w:val="008830C0"/>
    <w:rsid w:val="00883534"/>
    <w:rsid w:val="00883E25"/>
    <w:rsid w:val="00884244"/>
    <w:rsid w:val="008845DF"/>
    <w:rsid w:val="00884942"/>
    <w:rsid w:val="00884C84"/>
    <w:rsid w:val="008850AE"/>
    <w:rsid w:val="00885291"/>
    <w:rsid w:val="0088551A"/>
    <w:rsid w:val="008861DB"/>
    <w:rsid w:val="0088778C"/>
    <w:rsid w:val="00887C8F"/>
    <w:rsid w:val="00887F10"/>
    <w:rsid w:val="00890177"/>
    <w:rsid w:val="008908C8"/>
    <w:rsid w:val="0089093A"/>
    <w:rsid w:val="00890C24"/>
    <w:rsid w:val="0089112F"/>
    <w:rsid w:val="0089143B"/>
    <w:rsid w:val="00891762"/>
    <w:rsid w:val="00891ADF"/>
    <w:rsid w:val="008924ED"/>
    <w:rsid w:val="00892542"/>
    <w:rsid w:val="00892FC1"/>
    <w:rsid w:val="008933E6"/>
    <w:rsid w:val="00893495"/>
    <w:rsid w:val="00893532"/>
    <w:rsid w:val="00894B19"/>
    <w:rsid w:val="00894FA3"/>
    <w:rsid w:val="00895736"/>
    <w:rsid w:val="00895F37"/>
    <w:rsid w:val="00896046"/>
    <w:rsid w:val="00896808"/>
    <w:rsid w:val="00896E1B"/>
    <w:rsid w:val="00896F96"/>
    <w:rsid w:val="00897148"/>
    <w:rsid w:val="0089768E"/>
    <w:rsid w:val="008977FE"/>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0A1A"/>
    <w:rsid w:val="008B13A7"/>
    <w:rsid w:val="008B1809"/>
    <w:rsid w:val="008B1B28"/>
    <w:rsid w:val="008B2165"/>
    <w:rsid w:val="008B2183"/>
    <w:rsid w:val="008B24CC"/>
    <w:rsid w:val="008B28FF"/>
    <w:rsid w:val="008B38A7"/>
    <w:rsid w:val="008B3C66"/>
    <w:rsid w:val="008B424E"/>
    <w:rsid w:val="008B44B2"/>
    <w:rsid w:val="008B4DDE"/>
    <w:rsid w:val="008B5381"/>
    <w:rsid w:val="008B53A6"/>
    <w:rsid w:val="008B576B"/>
    <w:rsid w:val="008B5C3B"/>
    <w:rsid w:val="008B63B0"/>
    <w:rsid w:val="008B64DC"/>
    <w:rsid w:val="008B712E"/>
    <w:rsid w:val="008B74D9"/>
    <w:rsid w:val="008B77D0"/>
    <w:rsid w:val="008B7FE4"/>
    <w:rsid w:val="008C0710"/>
    <w:rsid w:val="008C0852"/>
    <w:rsid w:val="008C117B"/>
    <w:rsid w:val="008C120B"/>
    <w:rsid w:val="008C124F"/>
    <w:rsid w:val="008C154B"/>
    <w:rsid w:val="008C2A38"/>
    <w:rsid w:val="008C2BAB"/>
    <w:rsid w:val="008C2E75"/>
    <w:rsid w:val="008C3C47"/>
    <w:rsid w:val="008C432D"/>
    <w:rsid w:val="008C4E0A"/>
    <w:rsid w:val="008C533F"/>
    <w:rsid w:val="008C568F"/>
    <w:rsid w:val="008C6327"/>
    <w:rsid w:val="008C688B"/>
    <w:rsid w:val="008C68F2"/>
    <w:rsid w:val="008C6DC9"/>
    <w:rsid w:val="008C6E6B"/>
    <w:rsid w:val="008C7419"/>
    <w:rsid w:val="008C7529"/>
    <w:rsid w:val="008C75F5"/>
    <w:rsid w:val="008C7B1B"/>
    <w:rsid w:val="008D004A"/>
    <w:rsid w:val="008D03CC"/>
    <w:rsid w:val="008D0B91"/>
    <w:rsid w:val="008D16E1"/>
    <w:rsid w:val="008D1A66"/>
    <w:rsid w:val="008D2201"/>
    <w:rsid w:val="008D2AFF"/>
    <w:rsid w:val="008D3481"/>
    <w:rsid w:val="008D3BB5"/>
    <w:rsid w:val="008D3EF0"/>
    <w:rsid w:val="008D4806"/>
    <w:rsid w:val="008D4ABA"/>
    <w:rsid w:val="008D5195"/>
    <w:rsid w:val="008D5D13"/>
    <w:rsid w:val="008D5DE8"/>
    <w:rsid w:val="008D601A"/>
    <w:rsid w:val="008D6149"/>
    <w:rsid w:val="008D61D4"/>
    <w:rsid w:val="008D658B"/>
    <w:rsid w:val="008D668D"/>
    <w:rsid w:val="008D67D8"/>
    <w:rsid w:val="008D6AEA"/>
    <w:rsid w:val="008D728F"/>
    <w:rsid w:val="008D729F"/>
    <w:rsid w:val="008D72CC"/>
    <w:rsid w:val="008D7475"/>
    <w:rsid w:val="008D7540"/>
    <w:rsid w:val="008D765C"/>
    <w:rsid w:val="008E030B"/>
    <w:rsid w:val="008E0D27"/>
    <w:rsid w:val="008E1180"/>
    <w:rsid w:val="008E147B"/>
    <w:rsid w:val="008E15B4"/>
    <w:rsid w:val="008E2636"/>
    <w:rsid w:val="008E3171"/>
    <w:rsid w:val="008E348F"/>
    <w:rsid w:val="008E3876"/>
    <w:rsid w:val="008E3B84"/>
    <w:rsid w:val="008E40DE"/>
    <w:rsid w:val="008E521F"/>
    <w:rsid w:val="008E5720"/>
    <w:rsid w:val="008E59B9"/>
    <w:rsid w:val="008E5C1A"/>
    <w:rsid w:val="008E5F23"/>
    <w:rsid w:val="008E662B"/>
    <w:rsid w:val="008E6788"/>
    <w:rsid w:val="008E7789"/>
    <w:rsid w:val="008F0053"/>
    <w:rsid w:val="008F0228"/>
    <w:rsid w:val="008F05E5"/>
    <w:rsid w:val="008F0982"/>
    <w:rsid w:val="008F161D"/>
    <w:rsid w:val="008F18A4"/>
    <w:rsid w:val="008F1917"/>
    <w:rsid w:val="008F1A05"/>
    <w:rsid w:val="008F1AD2"/>
    <w:rsid w:val="008F1BD8"/>
    <w:rsid w:val="008F1F6C"/>
    <w:rsid w:val="008F21B1"/>
    <w:rsid w:val="008F28CA"/>
    <w:rsid w:val="008F2DC1"/>
    <w:rsid w:val="008F32A0"/>
    <w:rsid w:val="008F3A33"/>
    <w:rsid w:val="008F3D56"/>
    <w:rsid w:val="008F46A3"/>
    <w:rsid w:val="008F48A0"/>
    <w:rsid w:val="008F55C3"/>
    <w:rsid w:val="008F5A18"/>
    <w:rsid w:val="008F5D95"/>
    <w:rsid w:val="008F681F"/>
    <w:rsid w:val="008F6841"/>
    <w:rsid w:val="008F6C4B"/>
    <w:rsid w:val="008F6FD3"/>
    <w:rsid w:val="008F714F"/>
    <w:rsid w:val="00900153"/>
    <w:rsid w:val="009003EB"/>
    <w:rsid w:val="00900C7D"/>
    <w:rsid w:val="00901253"/>
    <w:rsid w:val="009018D4"/>
    <w:rsid w:val="00901CBD"/>
    <w:rsid w:val="0090214C"/>
    <w:rsid w:val="0090258F"/>
    <w:rsid w:val="00902658"/>
    <w:rsid w:val="00902970"/>
    <w:rsid w:val="00903946"/>
    <w:rsid w:val="009041E4"/>
    <w:rsid w:val="00904684"/>
    <w:rsid w:val="00904B8F"/>
    <w:rsid w:val="00904D8F"/>
    <w:rsid w:val="009056F8"/>
    <w:rsid w:val="00906295"/>
    <w:rsid w:val="00906582"/>
    <w:rsid w:val="00907325"/>
    <w:rsid w:val="00907459"/>
    <w:rsid w:val="00907A55"/>
    <w:rsid w:val="009100E4"/>
    <w:rsid w:val="00910149"/>
    <w:rsid w:val="0091041D"/>
    <w:rsid w:val="00910960"/>
    <w:rsid w:val="00910E65"/>
    <w:rsid w:val="00910FF0"/>
    <w:rsid w:val="00911157"/>
    <w:rsid w:val="0091153A"/>
    <w:rsid w:val="00911D7A"/>
    <w:rsid w:val="0091275D"/>
    <w:rsid w:val="00912DCF"/>
    <w:rsid w:val="009138A4"/>
    <w:rsid w:val="00913B9C"/>
    <w:rsid w:val="00913C87"/>
    <w:rsid w:val="00913EEA"/>
    <w:rsid w:val="00913FB8"/>
    <w:rsid w:val="00914090"/>
    <w:rsid w:val="00914196"/>
    <w:rsid w:val="00914509"/>
    <w:rsid w:val="00914774"/>
    <w:rsid w:val="00914E61"/>
    <w:rsid w:val="00914E69"/>
    <w:rsid w:val="009154DA"/>
    <w:rsid w:val="009156F9"/>
    <w:rsid w:val="00915A25"/>
    <w:rsid w:val="00916534"/>
    <w:rsid w:val="009165F4"/>
    <w:rsid w:val="00916DE5"/>
    <w:rsid w:val="009172A0"/>
    <w:rsid w:val="00917824"/>
    <w:rsid w:val="00920052"/>
    <w:rsid w:val="009200B9"/>
    <w:rsid w:val="0092054B"/>
    <w:rsid w:val="009206C7"/>
    <w:rsid w:val="00921111"/>
    <w:rsid w:val="009215B1"/>
    <w:rsid w:val="00922121"/>
    <w:rsid w:val="009221F4"/>
    <w:rsid w:val="0092234C"/>
    <w:rsid w:val="009228BE"/>
    <w:rsid w:val="00922CDB"/>
    <w:rsid w:val="009230AA"/>
    <w:rsid w:val="009231B9"/>
    <w:rsid w:val="00923843"/>
    <w:rsid w:val="00923F0A"/>
    <w:rsid w:val="00924202"/>
    <w:rsid w:val="00924D44"/>
    <w:rsid w:val="0092550B"/>
    <w:rsid w:val="009256C9"/>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6132"/>
    <w:rsid w:val="009373F8"/>
    <w:rsid w:val="009379B1"/>
    <w:rsid w:val="00937DCB"/>
    <w:rsid w:val="009402D5"/>
    <w:rsid w:val="00940436"/>
    <w:rsid w:val="00940681"/>
    <w:rsid w:val="009409A7"/>
    <w:rsid w:val="009409BD"/>
    <w:rsid w:val="009409E3"/>
    <w:rsid w:val="00941837"/>
    <w:rsid w:val="009420D7"/>
    <w:rsid w:val="009422D7"/>
    <w:rsid w:val="00943135"/>
    <w:rsid w:val="009437D9"/>
    <w:rsid w:val="00943BC0"/>
    <w:rsid w:val="00943D40"/>
    <w:rsid w:val="00943E86"/>
    <w:rsid w:val="00944354"/>
    <w:rsid w:val="0094458A"/>
    <w:rsid w:val="0094517A"/>
    <w:rsid w:val="00945651"/>
    <w:rsid w:val="00946009"/>
    <w:rsid w:val="009461F5"/>
    <w:rsid w:val="009465B1"/>
    <w:rsid w:val="0094662E"/>
    <w:rsid w:val="009468BC"/>
    <w:rsid w:val="00947410"/>
    <w:rsid w:val="00947BEB"/>
    <w:rsid w:val="00947D41"/>
    <w:rsid w:val="00950230"/>
    <w:rsid w:val="009508BD"/>
    <w:rsid w:val="009509A2"/>
    <w:rsid w:val="00950B56"/>
    <w:rsid w:val="00951F8C"/>
    <w:rsid w:val="009524BC"/>
    <w:rsid w:val="00952AC8"/>
    <w:rsid w:val="00953039"/>
    <w:rsid w:val="00953915"/>
    <w:rsid w:val="00954BD4"/>
    <w:rsid w:val="009560F2"/>
    <w:rsid w:val="0095640B"/>
    <w:rsid w:val="009566E1"/>
    <w:rsid w:val="00957769"/>
    <w:rsid w:val="00957E4F"/>
    <w:rsid w:val="0096018A"/>
    <w:rsid w:val="009606AF"/>
    <w:rsid w:val="009606DC"/>
    <w:rsid w:val="009606F8"/>
    <w:rsid w:val="0096163C"/>
    <w:rsid w:val="00961C7E"/>
    <w:rsid w:val="0096206D"/>
    <w:rsid w:val="009620E1"/>
    <w:rsid w:val="0096215C"/>
    <w:rsid w:val="00962697"/>
    <w:rsid w:val="00962A96"/>
    <w:rsid w:val="0096361B"/>
    <w:rsid w:val="009638AA"/>
    <w:rsid w:val="00963C4A"/>
    <w:rsid w:val="00963E88"/>
    <w:rsid w:val="00964A2F"/>
    <w:rsid w:val="0096508E"/>
    <w:rsid w:val="009651B7"/>
    <w:rsid w:val="0096532A"/>
    <w:rsid w:val="009654CC"/>
    <w:rsid w:val="0096587C"/>
    <w:rsid w:val="0096639A"/>
    <w:rsid w:val="009666A5"/>
    <w:rsid w:val="00966C85"/>
    <w:rsid w:val="00966CB2"/>
    <w:rsid w:val="00967196"/>
    <w:rsid w:val="00967CB6"/>
    <w:rsid w:val="00967DF7"/>
    <w:rsid w:val="00970454"/>
    <w:rsid w:val="009705D9"/>
    <w:rsid w:val="009708BD"/>
    <w:rsid w:val="00970ECB"/>
    <w:rsid w:val="00971275"/>
    <w:rsid w:val="00971438"/>
    <w:rsid w:val="00971DE4"/>
    <w:rsid w:val="009725BF"/>
    <w:rsid w:val="00972CBE"/>
    <w:rsid w:val="00972D4B"/>
    <w:rsid w:val="00973147"/>
    <w:rsid w:val="0097323A"/>
    <w:rsid w:val="00973255"/>
    <w:rsid w:val="0097361E"/>
    <w:rsid w:val="0097496A"/>
    <w:rsid w:val="0097520B"/>
    <w:rsid w:val="00975541"/>
    <w:rsid w:val="00975818"/>
    <w:rsid w:val="009758D7"/>
    <w:rsid w:val="00975A00"/>
    <w:rsid w:val="00975C90"/>
    <w:rsid w:val="009777ED"/>
    <w:rsid w:val="00980A50"/>
    <w:rsid w:val="00980ABF"/>
    <w:rsid w:val="00980C54"/>
    <w:rsid w:val="00980DD7"/>
    <w:rsid w:val="00981327"/>
    <w:rsid w:val="0098202A"/>
    <w:rsid w:val="00982516"/>
    <w:rsid w:val="00982AE5"/>
    <w:rsid w:val="00983253"/>
    <w:rsid w:val="0098352C"/>
    <w:rsid w:val="0098354A"/>
    <w:rsid w:val="00983FF9"/>
    <w:rsid w:val="0098403D"/>
    <w:rsid w:val="00984761"/>
    <w:rsid w:val="00984982"/>
    <w:rsid w:val="00984FDD"/>
    <w:rsid w:val="00985244"/>
    <w:rsid w:val="0098551B"/>
    <w:rsid w:val="00985738"/>
    <w:rsid w:val="00986281"/>
    <w:rsid w:val="009864AB"/>
    <w:rsid w:val="00986541"/>
    <w:rsid w:val="009865CF"/>
    <w:rsid w:val="0098720D"/>
    <w:rsid w:val="00987364"/>
    <w:rsid w:val="00987BBA"/>
    <w:rsid w:val="00990060"/>
    <w:rsid w:val="00990921"/>
    <w:rsid w:val="00990C9C"/>
    <w:rsid w:val="00991A8D"/>
    <w:rsid w:val="00991CF4"/>
    <w:rsid w:val="00992001"/>
    <w:rsid w:val="00992051"/>
    <w:rsid w:val="0099207F"/>
    <w:rsid w:val="009922DE"/>
    <w:rsid w:val="009924D2"/>
    <w:rsid w:val="0099254B"/>
    <w:rsid w:val="00992B1F"/>
    <w:rsid w:val="00992BBA"/>
    <w:rsid w:val="00992D4F"/>
    <w:rsid w:val="00992DC8"/>
    <w:rsid w:val="00993373"/>
    <w:rsid w:val="00993720"/>
    <w:rsid w:val="00993E9D"/>
    <w:rsid w:val="00994654"/>
    <w:rsid w:val="00994811"/>
    <w:rsid w:val="00994A39"/>
    <w:rsid w:val="009956B1"/>
    <w:rsid w:val="00996020"/>
    <w:rsid w:val="009968EB"/>
    <w:rsid w:val="00996A9C"/>
    <w:rsid w:val="00996B14"/>
    <w:rsid w:val="00996E08"/>
    <w:rsid w:val="009973B9"/>
    <w:rsid w:val="00997FC3"/>
    <w:rsid w:val="009A09BF"/>
    <w:rsid w:val="009A0AEA"/>
    <w:rsid w:val="009A0DB8"/>
    <w:rsid w:val="009A0FE0"/>
    <w:rsid w:val="009A12CB"/>
    <w:rsid w:val="009A1574"/>
    <w:rsid w:val="009A1746"/>
    <w:rsid w:val="009A1B52"/>
    <w:rsid w:val="009A1EA0"/>
    <w:rsid w:val="009A2479"/>
    <w:rsid w:val="009A3525"/>
    <w:rsid w:val="009A4A84"/>
    <w:rsid w:val="009A5361"/>
    <w:rsid w:val="009A5CD9"/>
    <w:rsid w:val="009A768A"/>
    <w:rsid w:val="009A79DA"/>
    <w:rsid w:val="009B0282"/>
    <w:rsid w:val="009B0642"/>
    <w:rsid w:val="009B0F1E"/>
    <w:rsid w:val="009B1737"/>
    <w:rsid w:val="009B1C96"/>
    <w:rsid w:val="009B2518"/>
    <w:rsid w:val="009B2676"/>
    <w:rsid w:val="009B2B89"/>
    <w:rsid w:val="009B2E6C"/>
    <w:rsid w:val="009B3579"/>
    <w:rsid w:val="009B37CC"/>
    <w:rsid w:val="009B3CF9"/>
    <w:rsid w:val="009B43B0"/>
    <w:rsid w:val="009B4937"/>
    <w:rsid w:val="009B5005"/>
    <w:rsid w:val="009B505F"/>
    <w:rsid w:val="009B55FE"/>
    <w:rsid w:val="009B5780"/>
    <w:rsid w:val="009B5B65"/>
    <w:rsid w:val="009B64AA"/>
    <w:rsid w:val="009B6D5A"/>
    <w:rsid w:val="009B6DE9"/>
    <w:rsid w:val="009B6EC7"/>
    <w:rsid w:val="009B70B6"/>
    <w:rsid w:val="009B7AD8"/>
    <w:rsid w:val="009B7BBA"/>
    <w:rsid w:val="009B7FCF"/>
    <w:rsid w:val="009C1D1C"/>
    <w:rsid w:val="009C1F27"/>
    <w:rsid w:val="009C1F4C"/>
    <w:rsid w:val="009C204B"/>
    <w:rsid w:val="009C226A"/>
    <w:rsid w:val="009C2665"/>
    <w:rsid w:val="009C2BCA"/>
    <w:rsid w:val="009C2C93"/>
    <w:rsid w:val="009C31DB"/>
    <w:rsid w:val="009C3A63"/>
    <w:rsid w:val="009C3AC5"/>
    <w:rsid w:val="009C4066"/>
    <w:rsid w:val="009C437E"/>
    <w:rsid w:val="009C466D"/>
    <w:rsid w:val="009C4AB3"/>
    <w:rsid w:val="009C4C21"/>
    <w:rsid w:val="009C4D85"/>
    <w:rsid w:val="009C5249"/>
    <w:rsid w:val="009C5579"/>
    <w:rsid w:val="009C5874"/>
    <w:rsid w:val="009C58C3"/>
    <w:rsid w:val="009C5C3B"/>
    <w:rsid w:val="009C6683"/>
    <w:rsid w:val="009C6938"/>
    <w:rsid w:val="009C6AEC"/>
    <w:rsid w:val="009C70F8"/>
    <w:rsid w:val="009C75EE"/>
    <w:rsid w:val="009C7702"/>
    <w:rsid w:val="009C78B6"/>
    <w:rsid w:val="009C7DAD"/>
    <w:rsid w:val="009D017D"/>
    <w:rsid w:val="009D02F7"/>
    <w:rsid w:val="009D06FF"/>
    <w:rsid w:val="009D071E"/>
    <w:rsid w:val="009D087E"/>
    <w:rsid w:val="009D0C82"/>
    <w:rsid w:val="009D0E9B"/>
    <w:rsid w:val="009D1199"/>
    <w:rsid w:val="009D126F"/>
    <w:rsid w:val="009D1320"/>
    <w:rsid w:val="009D15DA"/>
    <w:rsid w:val="009D1D9B"/>
    <w:rsid w:val="009D2457"/>
    <w:rsid w:val="009D37E7"/>
    <w:rsid w:val="009D386B"/>
    <w:rsid w:val="009D3965"/>
    <w:rsid w:val="009D40A5"/>
    <w:rsid w:val="009D4411"/>
    <w:rsid w:val="009D4639"/>
    <w:rsid w:val="009D4AC9"/>
    <w:rsid w:val="009D5A8A"/>
    <w:rsid w:val="009D690C"/>
    <w:rsid w:val="009D6B17"/>
    <w:rsid w:val="009D7190"/>
    <w:rsid w:val="009D71ED"/>
    <w:rsid w:val="009D7888"/>
    <w:rsid w:val="009E0EBE"/>
    <w:rsid w:val="009E1266"/>
    <w:rsid w:val="009E13EA"/>
    <w:rsid w:val="009E1714"/>
    <w:rsid w:val="009E1FC4"/>
    <w:rsid w:val="009E227D"/>
    <w:rsid w:val="009E2436"/>
    <w:rsid w:val="009E2F7A"/>
    <w:rsid w:val="009E341B"/>
    <w:rsid w:val="009E3663"/>
    <w:rsid w:val="009E3C87"/>
    <w:rsid w:val="009E3C99"/>
    <w:rsid w:val="009E3FB4"/>
    <w:rsid w:val="009E41FE"/>
    <w:rsid w:val="009E4546"/>
    <w:rsid w:val="009E48BE"/>
    <w:rsid w:val="009E5051"/>
    <w:rsid w:val="009E50B8"/>
    <w:rsid w:val="009E5239"/>
    <w:rsid w:val="009E5497"/>
    <w:rsid w:val="009E563C"/>
    <w:rsid w:val="009E5A84"/>
    <w:rsid w:val="009E5AED"/>
    <w:rsid w:val="009E5E40"/>
    <w:rsid w:val="009E613D"/>
    <w:rsid w:val="009E66ED"/>
    <w:rsid w:val="009E66F6"/>
    <w:rsid w:val="009E7FE5"/>
    <w:rsid w:val="009F0871"/>
    <w:rsid w:val="009F0A02"/>
    <w:rsid w:val="009F0D42"/>
    <w:rsid w:val="009F11B8"/>
    <w:rsid w:val="009F1F1A"/>
    <w:rsid w:val="009F202F"/>
    <w:rsid w:val="009F24CB"/>
    <w:rsid w:val="009F2B67"/>
    <w:rsid w:val="009F32D1"/>
    <w:rsid w:val="009F380C"/>
    <w:rsid w:val="009F3813"/>
    <w:rsid w:val="009F3859"/>
    <w:rsid w:val="009F4512"/>
    <w:rsid w:val="009F45DE"/>
    <w:rsid w:val="009F4A94"/>
    <w:rsid w:val="009F4BCB"/>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2E3"/>
    <w:rsid w:val="00A00505"/>
    <w:rsid w:val="00A008A5"/>
    <w:rsid w:val="00A00CDA"/>
    <w:rsid w:val="00A00F18"/>
    <w:rsid w:val="00A00F3A"/>
    <w:rsid w:val="00A016E8"/>
    <w:rsid w:val="00A020E0"/>
    <w:rsid w:val="00A02155"/>
    <w:rsid w:val="00A02665"/>
    <w:rsid w:val="00A026D3"/>
    <w:rsid w:val="00A02B5E"/>
    <w:rsid w:val="00A02E48"/>
    <w:rsid w:val="00A03442"/>
    <w:rsid w:val="00A03899"/>
    <w:rsid w:val="00A0399B"/>
    <w:rsid w:val="00A03F19"/>
    <w:rsid w:val="00A040F8"/>
    <w:rsid w:val="00A04216"/>
    <w:rsid w:val="00A04788"/>
    <w:rsid w:val="00A04AB7"/>
    <w:rsid w:val="00A04C69"/>
    <w:rsid w:val="00A04E0D"/>
    <w:rsid w:val="00A04E21"/>
    <w:rsid w:val="00A052FE"/>
    <w:rsid w:val="00A05D7B"/>
    <w:rsid w:val="00A0601F"/>
    <w:rsid w:val="00A065FA"/>
    <w:rsid w:val="00A0673E"/>
    <w:rsid w:val="00A06845"/>
    <w:rsid w:val="00A06DFC"/>
    <w:rsid w:val="00A06DFE"/>
    <w:rsid w:val="00A0708E"/>
    <w:rsid w:val="00A0713A"/>
    <w:rsid w:val="00A07437"/>
    <w:rsid w:val="00A07528"/>
    <w:rsid w:val="00A075C4"/>
    <w:rsid w:val="00A075FB"/>
    <w:rsid w:val="00A07836"/>
    <w:rsid w:val="00A078B3"/>
    <w:rsid w:val="00A07CD7"/>
    <w:rsid w:val="00A10328"/>
    <w:rsid w:val="00A10B4C"/>
    <w:rsid w:val="00A11089"/>
    <w:rsid w:val="00A1126B"/>
    <w:rsid w:val="00A11516"/>
    <w:rsid w:val="00A116CC"/>
    <w:rsid w:val="00A1188E"/>
    <w:rsid w:val="00A11C2F"/>
    <w:rsid w:val="00A1203C"/>
    <w:rsid w:val="00A12230"/>
    <w:rsid w:val="00A12432"/>
    <w:rsid w:val="00A13016"/>
    <w:rsid w:val="00A136E0"/>
    <w:rsid w:val="00A13893"/>
    <w:rsid w:val="00A13BC0"/>
    <w:rsid w:val="00A13F01"/>
    <w:rsid w:val="00A13FF7"/>
    <w:rsid w:val="00A14264"/>
    <w:rsid w:val="00A14354"/>
    <w:rsid w:val="00A146FA"/>
    <w:rsid w:val="00A14E9D"/>
    <w:rsid w:val="00A14F1C"/>
    <w:rsid w:val="00A155BE"/>
    <w:rsid w:val="00A158C0"/>
    <w:rsid w:val="00A1649D"/>
    <w:rsid w:val="00A164E2"/>
    <w:rsid w:val="00A169DA"/>
    <w:rsid w:val="00A173BF"/>
    <w:rsid w:val="00A1743B"/>
    <w:rsid w:val="00A17A7C"/>
    <w:rsid w:val="00A17BAE"/>
    <w:rsid w:val="00A17D7C"/>
    <w:rsid w:val="00A20E45"/>
    <w:rsid w:val="00A21554"/>
    <w:rsid w:val="00A21612"/>
    <w:rsid w:val="00A21D70"/>
    <w:rsid w:val="00A22321"/>
    <w:rsid w:val="00A22628"/>
    <w:rsid w:val="00A22B2A"/>
    <w:rsid w:val="00A231AB"/>
    <w:rsid w:val="00A2335D"/>
    <w:rsid w:val="00A2354E"/>
    <w:rsid w:val="00A23816"/>
    <w:rsid w:val="00A23949"/>
    <w:rsid w:val="00A23A33"/>
    <w:rsid w:val="00A23A75"/>
    <w:rsid w:val="00A23D93"/>
    <w:rsid w:val="00A248D6"/>
    <w:rsid w:val="00A24C1A"/>
    <w:rsid w:val="00A24C3F"/>
    <w:rsid w:val="00A2517F"/>
    <w:rsid w:val="00A2526C"/>
    <w:rsid w:val="00A256E1"/>
    <w:rsid w:val="00A25CFF"/>
    <w:rsid w:val="00A25D6D"/>
    <w:rsid w:val="00A2615F"/>
    <w:rsid w:val="00A261B2"/>
    <w:rsid w:val="00A26869"/>
    <w:rsid w:val="00A26CED"/>
    <w:rsid w:val="00A26F7B"/>
    <w:rsid w:val="00A26FBE"/>
    <w:rsid w:val="00A273BC"/>
    <w:rsid w:val="00A27A11"/>
    <w:rsid w:val="00A27D91"/>
    <w:rsid w:val="00A3066A"/>
    <w:rsid w:val="00A312DD"/>
    <w:rsid w:val="00A31C44"/>
    <w:rsid w:val="00A32393"/>
    <w:rsid w:val="00A32CDC"/>
    <w:rsid w:val="00A330EE"/>
    <w:rsid w:val="00A33DA2"/>
    <w:rsid w:val="00A341F1"/>
    <w:rsid w:val="00A3435E"/>
    <w:rsid w:val="00A34777"/>
    <w:rsid w:val="00A34BDE"/>
    <w:rsid w:val="00A34E61"/>
    <w:rsid w:val="00A35C4A"/>
    <w:rsid w:val="00A35E87"/>
    <w:rsid w:val="00A35F3A"/>
    <w:rsid w:val="00A36329"/>
    <w:rsid w:val="00A36994"/>
    <w:rsid w:val="00A400AD"/>
    <w:rsid w:val="00A40224"/>
    <w:rsid w:val="00A409B8"/>
    <w:rsid w:val="00A40DA6"/>
    <w:rsid w:val="00A41145"/>
    <w:rsid w:val="00A41239"/>
    <w:rsid w:val="00A41455"/>
    <w:rsid w:val="00A414A7"/>
    <w:rsid w:val="00A41E06"/>
    <w:rsid w:val="00A4204E"/>
    <w:rsid w:val="00A42E9D"/>
    <w:rsid w:val="00A42FB8"/>
    <w:rsid w:val="00A42FED"/>
    <w:rsid w:val="00A4331D"/>
    <w:rsid w:val="00A436A2"/>
    <w:rsid w:val="00A43917"/>
    <w:rsid w:val="00A439AA"/>
    <w:rsid w:val="00A43D4F"/>
    <w:rsid w:val="00A43E11"/>
    <w:rsid w:val="00A447AC"/>
    <w:rsid w:val="00A447EB"/>
    <w:rsid w:val="00A44E5B"/>
    <w:rsid w:val="00A453A5"/>
    <w:rsid w:val="00A4543A"/>
    <w:rsid w:val="00A45EF9"/>
    <w:rsid w:val="00A46CB3"/>
    <w:rsid w:val="00A46D4B"/>
    <w:rsid w:val="00A46F4F"/>
    <w:rsid w:val="00A46FC7"/>
    <w:rsid w:val="00A50423"/>
    <w:rsid w:val="00A50ADD"/>
    <w:rsid w:val="00A511D8"/>
    <w:rsid w:val="00A51B1C"/>
    <w:rsid w:val="00A51D40"/>
    <w:rsid w:val="00A5223F"/>
    <w:rsid w:val="00A52EB7"/>
    <w:rsid w:val="00A5310F"/>
    <w:rsid w:val="00A53E55"/>
    <w:rsid w:val="00A53E78"/>
    <w:rsid w:val="00A540DE"/>
    <w:rsid w:val="00A5446C"/>
    <w:rsid w:val="00A54650"/>
    <w:rsid w:val="00A54785"/>
    <w:rsid w:val="00A54CBC"/>
    <w:rsid w:val="00A555C6"/>
    <w:rsid w:val="00A55DD1"/>
    <w:rsid w:val="00A55E19"/>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4668"/>
    <w:rsid w:val="00A64C0A"/>
    <w:rsid w:val="00A654FF"/>
    <w:rsid w:val="00A65EB5"/>
    <w:rsid w:val="00A667C3"/>
    <w:rsid w:val="00A66A3D"/>
    <w:rsid w:val="00A67039"/>
    <w:rsid w:val="00A67169"/>
    <w:rsid w:val="00A708BD"/>
    <w:rsid w:val="00A70B92"/>
    <w:rsid w:val="00A713AE"/>
    <w:rsid w:val="00A71485"/>
    <w:rsid w:val="00A71D2B"/>
    <w:rsid w:val="00A721B1"/>
    <w:rsid w:val="00A721EF"/>
    <w:rsid w:val="00A72276"/>
    <w:rsid w:val="00A727AD"/>
    <w:rsid w:val="00A729C0"/>
    <w:rsid w:val="00A72F7D"/>
    <w:rsid w:val="00A7364F"/>
    <w:rsid w:val="00A73A05"/>
    <w:rsid w:val="00A74E6F"/>
    <w:rsid w:val="00A7543A"/>
    <w:rsid w:val="00A76972"/>
    <w:rsid w:val="00A7699A"/>
    <w:rsid w:val="00A76CF1"/>
    <w:rsid w:val="00A76F06"/>
    <w:rsid w:val="00A7717D"/>
    <w:rsid w:val="00A8057E"/>
    <w:rsid w:val="00A81035"/>
    <w:rsid w:val="00A81C57"/>
    <w:rsid w:val="00A82128"/>
    <w:rsid w:val="00A82185"/>
    <w:rsid w:val="00A82D13"/>
    <w:rsid w:val="00A82DB2"/>
    <w:rsid w:val="00A837C5"/>
    <w:rsid w:val="00A83E90"/>
    <w:rsid w:val="00A84430"/>
    <w:rsid w:val="00A84454"/>
    <w:rsid w:val="00A849A1"/>
    <w:rsid w:val="00A85420"/>
    <w:rsid w:val="00A85868"/>
    <w:rsid w:val="00A85A45"/>
    <w:rsid w:val="00A86656"/>
    <w:rsid w:val="00A87056"/>
    <w:rsid w:val="00A870E9"/>
    <w:rsid w:val="00A875CE"/>
    <w:rsid w:val="00A90B33"/>
    <w:rsid w:val="00A90D39"/>
    <w:rsid w:val="00A9186D"/>
    <w:rsid w:val="00A91FA9"/>
    <w:rsid w:val="00A92853"/>
    <w:rsid w:val="00A92CA8"/>
    <w:rsid w:val="00A92DBE"/>
    <w:rsid w:val="00A9307D"/>
    <w:rsid w:val="00A93967"/>
    <w:rsid w:val="00A939ED"/>
    <w:rsid w:val="00A93BC8"/>
    <w:rsid w:val="00A93E7D"/>
    <w:rsid w:val="00A948CC"/>
    <w:rsid w:val="00A94D1F"/>
    <w:rsid w:val="00A94E71"/>
    <w:rsid w:val="00A94F19"/>
    <w:rsid w:val="00A95C79"/>
    <w:rsid w:val="00A965D9"/>
    <w:rsid w:val="00A967CA"/>
    <w:rsid w:val="00A9685D"/>
    <w:rsid w:val="00A96F3F"/>
    <w:rsid w:val="00A971B8"/>
    <w:rsid w:val="00A9728C"/>
    <w:rsid w:val="00A9737F"/>
    <w:rsid w:val="00A97431"/>
    <w:rsid w:val="00A9786B"/>
    <w:rsid w:val="00A97D7C"/>
    <w:rsid w:val="00AA0280"/>
    <w:rsid w:val="00AA043D"/>
    <w:rsid w:val="00AA055C"/>
    <w:rsid w:val="00AA05F5"/>
    <w:rsid w:val="00AA07F0"/>
    <w:rsid w:val="00AA0942"/>
    <w:rsid w:val="00AA14CD"/>
    <w:rsid w:val="00AA15F7"/>
    <w:rsid w:val="00AA1629"/>
    <w:rsid w:val="00AA1B80"/>
    <w:rsid w:val="00AA1F68"/>
    <w:rsid w:val="00AA274E"/>
    <w:rsid w:val="00AA328D"/>
    <w:rsid w:val="00AA3C23"/>
    <w:rsid w:val="00AA4A14"/>
    <w:rsid w:val="00AA552F"/>
    <w:rsid w:val="00AA5582"/>
    <w:rsid w:val="00AA5C4D"/>
    <w:rsid w:val="00AA7184"/>
    <w:rsid w:val="00AA792C"/>
    <w:rsid w:val="00AA7A54"/>
    <w:rsid w:val="00AA7D18"/>
    <w:rsid w:val="00AA7DB5"/>
    <w:rsid w:val="00AB023B"/>
    <w:rsid w:val="00AB048B"/>
    <w:rsid w:val="00AB04B4"/>
    <w:rsid w:val="00AB12DF"/>
    <w:rsid w:val="00AB148B"/>
    <w:rsid w:val="00AB151D"/>
    <w:rsid w:val="00AB1AC7"/>
    <w:rsid w:val="00AB2A39"/>
    <w:rsid w:val="00AB2B16"/>
    <w:rsid w:val="00AB31B5"/>
    <w:rsid w:val="00AB35F7"/>
    <w:rsid w:val="00AB3838"/>
    <w:rsid w:val="00AB3B6F"/>
    <w:rsid w:val="00AB468B"/>
    <w:rsid w:val="00AB4A6F"/>
    <w:rsid w:val="00AB4D38"/>
    <w:rsid w:val="00AB4FB3"/>
    <w:rsid w:val="00AB5122"/>
    <w:rsid w:val="00AB51AC"/>
    <w:rsid w:val="00AB5BE7"/>
    <w:rsid w:val="00AB6D6D"/>
    <w:rsid w:val="00AB6DA5"/>
    <w:rsid w:val="00AB70C5"/>
    <w:rsid w:val="00AB73C5"/>
    <w:rsid w:val="00AC023F"/>
    <w:rsid w:val="00AC0287"/>
    <w:rsid w:val="00AC07B5"/>
    <w:rsid w:val="00AC0D17"/>
    <w:rsid w:val="00AC0D22"/>
    <w:rsid w:val="00AC12E8"/>
    <w:rsid w:val="00AC17BB"/>
    <w:rsid w:val="00AC1867"/>
    <w:rsid w:val="00AC1C20"/>
    <w:rsid w:val="00AC21B6"/>
    <w:rsid w:val="00AC26FA"/>
    <w:rsid w:val="00AC2A7E"/>
    <w:rsid w:val="00AC2AAF"/>
    <w:rsid w:val="00AC2AEB"/>
    <w:rsid w:val="00AC2D3B"/>
    <w:rsid w:val="00AC2D58"/>
    <w:rsid w:val="00AC3D5A"/>
    <w:rsid w:val="00AC4BAF"/>
    <w:rsid w:val="00AC50F7"/>
    <w:rsid w:val="00AC5395"/>
    <w:rsid w:val="00AC5FA5"/>
    <w:rsid w:val="00AC6EB2"/>
    <w:rsid w:val="00AC6F5E"/>
    <w:rsid w:val="00AC6F6C"/>
    <w:rsid w:val="00AC79D2"/>
    <w:rsid w:val="00AC7B2D"/>
    <w:rsid w:val="00AC7D3A"/>
    <w:rsid w:val="00AD03EA"/>
    <w:rsid w:val="00AD069D"/>
    <w:rsid w:val="00AD0A0D"/>
    <w:rsid w:val="00AD0FDE"/>
    <w:rsid w:val="00AD186F"/>
    <w:rsid w:val="00AD19D6"/>
    <w:rsid w:val="00AD1A1D"/>
    <w:rsid w:val="00AD1AF9"/>
    <w:rsid w:val="00AD2103"/>
    <w:rsid w:val="00AD2376"/>
    <w:rsid w:val="00AD3628"/>
    <w:rsid w:val="00AD3FD6"/>
    <w:rsid w:val="00AD46A7"/>
    <w:rsid w:val="00AD48E7"/>
    <w:rsid w:val="00AD4A22"/>
    <w:rsid w:val="00AD4BE4"/>
    <w:rsid w:val="00AD4DDD"/>
    <w:rsid w:val="00AD6274"/>
    <w:rsid w:val="00AD6D77"/>
    <w:rsid w:val="00AD6DF5"/>
    <w:rsid w:val="00AD6E43"/>
    <w:rsid w:val="00AD6EE1"/>
    <w:rsid w:val="00AD7059"/>
    <w:rsid w:val="00AD71A4"/>
    <w:rsid w:val="00AD734E"/>
    <w:rsid w:val="00AD79C8"/>
    <w:rsid w:val="00AE081A"/>
    <w:rsid w:val="00AE0926"/>
    <w:rsid w:val="00AE1364"/>
    <w:rsid w:val="00AE1873"/>
    <w:rsid w:val="00AE22A2"/>
    <w:rsid w:val="00AE2557"/>
    <w:rsid w:val="00AE3285"/>
    <w:rsid w:val="00AE36CD"/>
    <w:rsid w:val="00AE3EAC"/>
    <w:rsid w:val="00AE4E9E"/>
    <w:rsid w:val="00AE4FA6"/>
    <w:rsid w:val="00AE507C"/>
    <w:rsid w:val="00AE5449"/>
    <w:rsid w:val="00AE658F"/>
    <w:rsid w:val="00AE6F50"/>
    <w:rsid w:val="00AE710C"/>
    <w:rsid w:val="00AE7144"/>
    <w:rsid w:val="00AE7198"/>
    <w:rsid w:val="00AF00D0"/>
    <w:rsid w:val="00AF0107"/>
    <w:rsid w:val="00AF06FC"/>
    <w:rsid w:val="00AF08EA"/>
    <w:rsid w:val="00AF093C"/>
    <w:rsid w:val="00AF0ACB"/>
    <w:rsid w:val="00AF1330"/>
    <w:rsid w:val="00AF1731"/>
    <w:rsid w:val="00AF26C7"/>
    <w:rsid w:val="00AF3109"/>
    <w:rsid w:val="00AF3E6D"/>
    <w:rsid w:val="00AF44A4"/>
    <w:rsid w:val="00AF4B0A"/>
    <w:rsid w:val="00AF4BBA"/>
    <w:rsid w:val="00AF5176"/>
    <w:rsid w:val="00AF55FC"/>
    <w:rsid w:val="00AF5744"/>
    <w:rsid w:val="00AF5FF1"/>
    <w:rsid w:val="00AF6492"/>
    <w:rsid w:val="00AF6844"/>
    <w:rsid w:val="00AF7441"/>
    <w:rsid w:val="00AF7A96"/>
    <w:rsid w:val="00AF7C0D"/>
    <w:rsid w:val="00AF7DDC"/>
    <w:rsid w:val="00AF7FC7"/>
    <w:rsid w:val="00B0048A"/>
    <w:rsid w:val="00B004E3"/>
    <w:rsid w:val="00B00714"/>
    <w:rsid w:val="00B00964"/>
    <w:rsid w:val="00B00A3E"/>
    <w:rsid w:val="00B00EFA"/>
    <w:rsid w:val="00B01A8D"/>
    <w:rsid w:val="00B01C4A"/>
    <w:rsid w:val="00B0242F"/>
    <w:rsid w:val="00B02980"/>
    <w:rsid w:val="00B03859"/>
    <w:rsid w:val="00B03870"/>
    <w:rsid w:val="00B04A21"/>
    <w:rsid w:val="00B053CF"/>
    <w:rsid w:val="00B0600A"/>
    <w:rsid w:val="00B06412"/>
    <w:rsid w:val="00B06442"/>
    <w:rsid w:val="00B06E94"/>
    <w:rsid w:val="00B073D9"/>
    <w:rsid w:val="00B0749C"/>
    <w:rsid w:val="00B079ED"/>
    <w:rsid w:val="00B07B24"/>
    <w:rsid w:val="00B10367"/>
    <w:rsid w:val="00B10F39"/>
    <w:rsid w:val="00B11424"/>
    <w:rsid w:val="00B115A8"/>
    <w:rsid w:val="00B117A0"/>
    <w:rsid w:val="00B11A4F"/>
    <w:rsid w:val="00B12168"/>
    <w:rsid w:val="00B12401"/>
    <w:rsid w:val="00B12A73"/>
    <w:rsid w:val="00B12DBB"/>
    <w:rsid w:val="00B12E50"/>
    <w:rsid w:val="00B13A01"/>
    <w:rsid w:val="00B13C70"/>
    <w:rsid w:val="00B13EA3"/>
    <w:rsid w:val="00B1479D"/>
    <w:rsid w:val="00B14BA7"/>
    <w:rsid w:val="00B155AA"/>
    <w:rsid w:val="00B1664C"/>
    <w:rsid w:val="00B16CF7"/>
    <w:rsid w:val="00B17155"/>
    <w:rsid w:val="00B17D82"/>
    <w:rsid w:val="00B2052A"/>
    <w:rsid w:val="00B2061A"/>
    <w:rsid w:val="00B21222"/>
    <w:rsid w:val="00B2144F"/>
    <w:rsid w:val="00B21F58"/>
    <w:rsid w:val="00B22661"/>
    <w:rsid w:val="00B22E50"/>
    <w:rsid w:val="00B230D3"/>
    <w:rsid w:val="00B24639"/>
    <w:rsid w:val="00B24DCA"/>
    <w:rsid w:val="00B25016"/>
    <w:rsid w:val="00B250F1"/>
    <w:rsid w:val="00B2534D"/>
    <w:rsid w:val="00B25545"/>
    <w:rsid w:val="00B255E3"/>
    <w:rsid w:val="00B25EB7"/>
    <w:rsid w:val="00B26400"/>
    <w:rsid w:val="00B26717"/>
    <w:rsid w:val="00B267E3"/>
    <w:rsid w:val="00B27225"/>
    <w:rsid w:val="00B27338"/>
    <w:rsid w:val="00B27515"/>
    <w:rsid w:val="00B30560"/>
    <w:rsid w:val="00B30DF4"/>
    <w:rsid w:val="00B30FFB"/>
    <w:rsid w:val="00B31E79"/>
    <w:rsid w:val="00B32400"/>
    <w:rsid w:val="00B325BA"/>
    <w:rsid w:val="00B3266B"/>
    <w:rsid w:val="00B32C67"/>
    <w:rsid w:val="00B32F7F"/>
    <w:rsid w:val="00B3378F"/>
    <w:rsid w:val="00B33C7C"/>
    <w:rsid w:val="00B34186"/>
    <w:rsid w:val="00B343BC"/>
    <w:rsid w:val="00B34499"/>
    <w:rsid w:val="00B344E3"/>
    <w:rsid w:val="00B34CC3"/>
    <w:rsid w:val="00B34FE7"/>
    <w:rsid w:val="00B35047"/>
    <w:rsid w:val="00B362ED"/>
    <w:rsid w:val="00B362F7"/>
    <w:rsid w:val="00B3675C"/>
    <w:rsid w:val="00B3692C"/>
    <w:rsid w:val="00B36CD1"/>
    <w:rsid w:val="00B37760"/>
    <w:rsid w:val="00B40095"/>
    <w:rsid w:val="00B4040F"/>
    <w:rsid w:val="00B40703"/>
    <w:rsid w:val="00B408C6"/>
    <w:rsid w:val="00B40AE4"/>
    <w:rsid w:val="00B40B1B"/>
    <w:rsid w:val="00B40BEA"/>
    <w:rsid w:val="00B4106C"/>
    <w:rsid w:val="00B4120E"/>
    <w:rsid w:val="00B417C7"/>
    <w:rsid w:val="00B42138"/>
    <w:rsid w:val="00B42BD6"/>
    <w:rsid w:val="00B42E38"/>
    <w:rsid w:val="00B445A2"/>
    <w:rsid w:val="00B447D0"/>
    <w:rsid w:val="00B44969"/>
    <w:rsid w:val="00B45682"/>
    <w:rsid w:val="00B46189"/>
    <w:rsid w:val="00B4627B"/>
    <w:rsid w:val="00B462D3"/>
    <w:rsid w:val="00B464E7"/>
    <w:rsid w:val="00B46898"/>
    <w:rsid w:val="00B46BCC"/>
    <w:rsid w:val="00B46C38"/>
    <w:rsid w:val="00B46E0F"/>
    <w:rsid w:val="00B46F32"/>
    <w:rsid w:val="00B47488"/>
    <w:rsid w:val="00B47EFC"/>
    <w:rsid w:val="00B50FB3"/>
    <w:rsid w:val="00B51458"/>
    <w:rsid w:val="00B5230D"/>
    <w:rsid w:val="00B52985"/>
    <w:rsid w:val="00B52A82"/>
    <w:rsid w:val="00B52B5D"/>
    <w:rsid w:val="00B53281"/>
    <w:rsid w:val="00B53384"/>
    <w:rsid w:val="00B53BD0"/>
    <w:rsid w:val="00B53FC6"/>
    <w:rsid w:val="00B54B90"/>
    <w:rsid w:val="00B54F01"/>
    <w:rsid w:val="00B55502"/>
    <w:rsid w:val="00B5587A"/>
    <w:rsid w:val="00B55CF4"/>
    <w:rsid w:val="00B561D0"/>
    <w:rsid w:val="00B5624C"/>
    <w:rsid w:val="00B571EE"/>
    <w:rsid w:val="00B57227"/>
    <w:rsid w:val="00B572DB"/>
    <w:rsid w:val="00B5744C"/>
    <w:rsid w:val="00B575CD"/>
    <w:rsid w:val="00B5791B"/>
    <w:rsid w:val="00B60A1D"/>
    <w:rsid w:val="00B60DF6"/>
    <w:rsid w:val="00B61384"/>
    <w:rsid w:val="00B6161D"/>
    <w:rsid w:val="00B6189F"/>
    <w:rsid w:val="00B61A42"/>
    <w:rsid w:val="00B61B25"/>
    <w:rsid w:val="00B61BB7"/>
    <w:rsid w:val="00B62016"/>
    <w:rsid w:val="00B620B7"/>
    <w:rsid w:val="00B6239D"/>
    <w:rsid w:val="00B6278A"/>
    <w:rsid w:val="00B630FD"/>
    <w:rsid w:val="00B6329C"/>
    <w:rsid w:val="00B6350D"/>
    <w:rsid w:val="00B6455F"/>
    <w:rsid w:val="00B649D9"/>
    <w:rsid w:val="00B649F1"/>
    <w:rsid w:val="00B64C6E"/>
    <w:rsid w:val="00B656D5"/>
    <w:rsid w:val="00B657B0"/>
    <w:rsid w:val="00B65A99"/>
    <w:rsid w:val="00B66343"/>
    <w:rsid w:val="00B66A3E"/>
    <w:rsid w:val="00B66C93"/>
    <w:rsid w:val="00B66E82"/>
    <w:rsid w:val="00B67128"/>
    <w:rsid w:val="00B67263"/>
    <w:rsid w:val="00B677C7"/>
    <w:rsid w:val="00B701A3"/>
    <w:rsid w:val="00B7026A"/>
    <w:rsid w:val="00B70B8E"/>
    <w:rsid w:val="00B70EB0"/>
    <w:rsid w:val="00B70F5D"/>
    <w:rsid w:val="00B71F08"/>
    <w:rsid w:val="00B7206E"/>
    <w:rsid w:val="00B72287"/>
    <w:rsid w:val="00B72FCC"/>
    <w:rsid w:val="00B73496"/>
    <w:rsid w:val="00B737C6"/>
    <w:rsid w:val="00B73931"/>
    <w:rsid w:val="00B73AC8"/>
    <w:rsid w:val="00B73C59"/>
    <w:rsid w:val="00B74C6A"/>
    <w:rsid w:val="00B750F4"/>
    <w:rsid w:val="00B75212"/>
    <w:rsid w:val="00B7550A"/>
    <w:rsid w:val="00B75D24"/>
    <w:rsid w:val="00B764E2"/>
    <w:rsid w:val="00B767DA"/>
    <w:rsid w:val="00B76965"/>
    <w:rsid w:val="00B7732C"/>
    <w:rsid w:val="00B77631"/>
    <w:rsid w:val="00B77E85"/>
    <w:rsid w:val="00B80052"/>
    <w:rsid w:val="00B80689"/>
    <w:rsid w:val="00B80780"/>
    <w:rsid w:val="00B814C5"/>
    <w:rsid w:val="00B81BA9"/>
    <w:rsid w:val="00B81E64"/>
    <w:rsid w:val="00B823FC"/>
    <w:rsid w:val="00B8325D"/>
    <w:rsid w:val="00B83788"/>
    <w:rsid w:val="00B84254"/>
    <w:rsid w:val="00B843D4"/>
    <w:rsid w:val="00B844AF"/>
    <w:rsid w:val="00B8497B"/>
    <w:rsid w:val="00B84CDA"/>
    <w:rsid w:val="00B85060"/>
    <w:rsid w:val="00B85302"/>
    <w:rsid w:val="00B85AEA"/>
    <w:rsid w:val="00B85C81"/>
    <w:rsid w:val="00B85D58"/>
    <w:rsid w:val="00B8628A"/>
    <w:rsid w:val="00B864C6"/>
    <w:rsid w:val="00B86B24"/>
    <w:rsid w:val="00B87046"/>
    <w:rsid w:val="00B8753C"/>
    <w:rsid w:val="00B9092D"/>
    <w:rsid w:val="00B90BE7"/>
    <w:rsid w:val="00B90DAA"/>
    <w:rsid w:val="00B90FD1"/>
    <w:rsid w:val="00B91805"/>
    <w:rsid w:val="00B9184D"/>
    <w:rsid w:val="00B91A3D"/>
    <w:rsid w:val="00B92ACA"/>
    <w:rsid w:val="00B92E56"/>
    <w:rsid w:val="00B932A9"/>
    <w:rsid w:val="00B935A4"/>
    <w:rsid w:val="00B937B2"/>
    <w:rsid w:val="00B93C42"/>
    <w:rsid w:val="00B93EC5"/>
    <w:rsid w:val="00B9406D"/>
    <w:rsid w:val="00B94726"/>
    <w:rsid w:val="00B949DA"/>
    <w:rsid w:val="00B94BDA"/>
    <w:rsid w:val="00B95A30"/>
    <w:rsid w:val="00B95E87"/>
    <w:rsid w:val="00B95F4B"/>
    <w:rsid w:val="00B96670"/>
    <w:rsid w:val="00B966DA"/>
    <w:rsid w:val="00B9694C"/>
    <w:rsid w:val="00B96BDB"/>
    <w:rsid w:val="00B97810"/>
    <w:rsid w:val="00BA08A1"/>
    <w:rsid w:val="00BA0A1C"/>
    <w:rsid w:val="00BA0C33"/>
    <w:rsid w:val="00BA1882"/>
    <w:rsid w:val="00BA1D1C"/>
    <w:rsid w:val="00BA1FE4"/>
    <w:rsid w:val="00BA29E3"/>
    <w:rsid w:val="00BA3108"/>
    <w:rsid w:val="00BA35F9"/>
    <w:rsid w:val="00BA39E7"/>
    <w:rsid w:val="00BA40BA"/>
    <w:rsid w:val="00BA42BA"/>
    <w:rsid w:val="00BA43EC"/>
    <w:rsid w:val="00BA46C5"/>
    <w:rsid w:val="00BA474D"/>
    <w:rsid w:val="00BA4841"/>
    <w:rsid w:val="00BA4E01"/>
    <w:rsid w:val="00BA50B5"/>
    <w:rsid w:val="00BA52F7"/>
    <w:rsid w:val="00BA535F"/>
    <w:rsid w:val="00BA5648"/>
    <w:rsid w:val="00BA5D60"/>
    <w:rsid w:val="00BA69A3"/>
    <w:rsid w:val="00BA6C16"/>
    <w:rsid w:val="00BA71D8"/>
    <w:rsid w:val="00BA732C"/>
    <w:rsid w:val="00BB08BE"/>
    <w:rsid w:val="00BB0CC0"/>
    <w:rsid w:val="00BB1719"/>
    <w:rsid w:val="00BB1A5D"/>
    <w:rsid w:val="00BB20BC"/>
    <w:rsid w:val="00BB29EA"/>
    <w:rsid w:val="00BB2B86"/>
    <w:rsid w:val="00BB2D6C"/>
    <w:rsid w:val="00BB2E4B"/>
    <w:rsid w:val="00BB33DF"/>
    <w:rsid w:val="00BB35F0"/>
    <w:rsid w:val="00BB3AE2"/>
    <w:rsid w:val="00BB3D33"/>
    <w:rsid w:val="00BB43CB"/>
    <w:rsid w:val="00BB4B67"/>
    <w:rsid w:val="00BB4E1B"/>
    <w:rsid w:val="00BB520F"/>
    <w:rsid w:val="00BB53B5"/>
    <w:rsid w:val="00BB64A3"/>
    <w:rsid w:val="00BB6A53"/>
    <w:rsid w:val="00BB6C87"/>
    <w:rsid w:val="00BB70F4"/>
    <w:rsid w:val="00BB7464"/>
    <w:rsid w:val="00BB75AB"/>
    <w:rsid w:val="00BB76DC"/>
    <w:rsid w:val="00BC045A"/>
    <w:rsid w:val="00BC06C0"/>
    <w:rsid w:val="00BC1BF7"/>
    <w:rsid w:val="00BC1E95"/>
    <w:rsid w:val="00BC2A35"/>
    <w:rsid w:val="00BC2CE3"/>
    <w:rsid w:val="00BC2DF6"/>
    <w:rsid w:val="00BC3791"/>
    <w:rsid w:val="00BC38C3"/>
    <w:rsid w:val="00BC3AEA"/>
    <w:rsid w:val="00BC3D58"/>
    <w:rsid w:val="00BC4B2D"/>
    <w:rsid w:val="00BC4CCB"/>
    <w:rsid w:val="00BC538F"/>
    <w:rsid w:val="00BC5596"/>
    <w:rsid w:val="00BC5E6C"/>
    <w:rsid w:val="00BC60E9"/>
    <w:rsid w:val="00BC6371"/>
    <w:rsid w:val="00BC6CB8"/>
    <w:rsid w:val="00BC7A08"/>
    <w:rsid w:val="00BD080A"/>
    <w:rsid w:val="00BD12D4"/>
    <w:rsid w:val="00BD1437"/>
    <w:rsid w:val="00BD1C8B"/>
    <w:rsid w:val="00BD2E24"/>
    <w:rsid w:val="00BD30C7"/>
    <w:rsid w:val="00BD3B1F"/>
    <w:rsid w:val="00BD40F6"/>
    <w:rsid w:val="00BD4462"/>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462"/>
    <w:rsid w:val="00BE1682"/>
    <w:rsid w:val="00BE171C"/>
    <w:rsid w:val="00BE2772"/>
    <w:rsid w:val="00BE2968"/>
    <w:rsid w:val="00BE29A9"/>
    <w:rsid w:val="00BE2A7C"/>
    <w:rsid w:val="00BE3342"/>
    <w:rsid w:val="00BE38DC"/>
    <w:rsid w:val="00BE3998"/>
    <w:rsid w:val="00BE4427"/>
    <w:rsid w:val="00BE4466"/>
    <w:rsid w:val="00BE45CF"/>
    <w:rsid w:val="00BE4851"/>
    <w:rsid w:val="00BE4DF7"/>
    <w:rsid w:val="00BE547A"/>
    <w:rsid w:val="00BE54C3"/>
    <w:rsid w:val="00BE5766"/>
    <w:rsid w:val="00BE57E2"/>
    <w:rsid w:val="00BE5AB8"/>
    <w:rsid w:val="00BE5BCD"/>
    <w:rsid w:val="00BE62AC"/>
    <w:rsid w:val="00BE7006"/>
    <w:rsid w:val="00BF0063"/>
    <w:rsid w:val="00BF0852"/>
    <w:rsid w:val="00BF175C"/>
    <w:rsid w:val="00BF1ECC"/>
    <w:rsid w:val="00BF20D8"/>
    <w:rsid w:val="00BF24CE"/>
    <w:rsid w:val="00BF2C8B"/>
    <w:rsid w:val="00BF2F94"/>
    <w:rsid w:val="00BF30DD"/>
    <w:rsid w:val="00BF35E2"/>
    <w:rsid w:val="00BF378D"/>
    <w:rsid w:val="00BF3B1D"/>
    <w:rsid w:val="00BF3B3E"/>
    <w:rsid w:val="00BF4210"/>
    <w:rsid w:val="00BF4E7E"/>
    <w:rsid w:val="00BF4F42"/>
    <w:rsid w:val="00BF5383"/>
    <w:rsid w:val="00BF561C"/>
    <w:rsid w:val="00BF5637"/>
    <w:rsid w:val="00BF5949"/>
    <w:rsid w:val="00BF5B69"/>
    <w:rsid w:val="00BF5D78"/>
    <w:rsid w:val="00BF6079"/>
    <w:rsid w:val="00BF6B2C"/>
    <w:rsid w:val="00BF6C7A"/>
    <w:rsid w:val="00BF6E60"/>
    <w:rsid w:val="00BF739C"/>
    <w:rsid w:val="00BF79C9"/>
    <w:rsid w:val="00BF7E56"/>
    <w:rsid w:val="00BF7F59"/>
    <w:rsid w:val="00C003CC"/>
    <w:rsid w:val="00C0094C"/>
    <w:rsid w:val="00C01203"/>
    <w:rsid w:val="00C018DA"/>
    <w:rsid w:val="00C01B26"/>
    <w:rsid w:val="00C0211D"/>
    <w:rsid w:val="00C02909"/>
    <w:rsid w:val="00C02DD7"/>
    <w:rsid w:val="00C02F91"/>
    <w:rsid w:val="00C05412"/>
    <w:rsid w:val="00C05925"/>
    <w:rsid w:val="00C06E71"/>
    <w:rsid w:val="00C06FB2"/>
    <w:rsid w:val="00C0754B"/>
    <w:rsid w:val="00C078F0"/>
    <w:rsid w:val="00C07DEC"/>
    <w:rsid w:val="00C07F49"/>
    <w:rsid w:val="00C10505"/>
    <w:rsid w:val="00C10704"/>
    <w:rsid w:val="00C10F1A"/>
    <w:rsid w:val="00C110B7"/>
    <w:rsid w:val="00C11B75"/>
    <w:rsid w:val="00C12A79"/>
    <w:rsid w:val="00C12B5F"/>
    <w:rsid w:val="00C12D46"/>
    <w:rsid w:val="00C13A1A"/>
    <w:rsid w:val="00C141C1"/>
    <w:rsid w:val="00C1474F"/>
    <w:rsid w:val="00C14F4D"/>
    <w:rsid w:val="00C15472"/>
    <w:rsid w:val="00C157BB"/>
    <w:rsid w:val="00C1590B"/>
    <w:rsid w:val="00C15BA8"/>
    <w:rsid w:val="00C15D37"/>
    <w:rsid w:val="00C16104"/>
    <w:rsid w:val="00C16328"/>
    <w:rsid w:val="00C1650C"/>
    <w:rsid w:val="00C1658B"/>
    <w:rsid w:val="00C172CE"/>
    <w:rsid w:val="00C1768A"/>
    <w:rsid w:val="00C178F0"/>
    <w:rsid w:val="00C20243"/>
    <w:rsid w:val="00C2031D"/>
    <w:rsid w:val="00C2132A"/>
    <w:rsid w:val="00C2185C"/>
    <w:rsid w:val="00C21A32"/>
    <w:rsid w:val="00C21B07"/>
    <w:rsid w:val="00C22997"/>
    <w:rsid w:val="00C230B9"/>
    <w:rsid w:val="00C239EE"/>
    <w:rsid w:val="00C23A18"/>
    <w:rsid w:val="00C23E1E"/>
    <w:rsid w:val="00C23E43"/>
    <w:rsid w:val="00C2468F"/>
    <w:rsid w:val="00C24A7D"/>
    <w:rsid w:val="00C24FEC"/>
    <w:rsid w:val="00C250FC"/>
    <w:rsid w:val="00C25A2B"/>
    <w:rsid w:val="00C25DC0"/>
    <w:rsid w:val="00C263D2"/>
    <w:rsid w:val="00C2657A"/>
    <w:rsid w:val="00C26AE9"/>
    <w:rsid w:val="00C30643"/>
    <w:rsid w:val="00C3064C"/>
    <w:rsid w:val="00C30C27"/>
    <w:rsid w:val="00C3124A"/>
    <w:rsid w:val="00C3125B"/>
    <w:rsid w:val="00C3138E"/>
    <w:rsid w:val="00C3143C"/>
    <w:rsid w:val="00C318EB"/>
    <w:rsid w:val="00C31BA2"/>
    <w:rsid w:val="00C31FDE"/>
    <w:rsid w:val="00C32440"/>
    <w:rsid w:val="00C32452"/>
    <w:rsid w:val="00C3250B"/>
    <w:rsid w:val="00C32582"/>
    <w:rsid w:val="00C327F7"/>
    <w:rsid w:val="00C32A2E"/>
    <w:rsid w:val="00C32F18"/>
    <w:rsid w:val="00C334D9"/>
    <w:rsid w:val="00C33E4C"/>
    <w:rsid w:val="00C34F3F"/>
    <w:rsid w:val="00C35EEC"/>
    <w:rsid w:val="00C3765E"/>
    <w:rsid w:val="00C376C0"/>
    <w:rsid w:val="00C379D7"/>
    <w:rsid w:val="00C37F4A"/>
    <w:rsid w:val="00C37FA9"/>
    <w:rsid w:val="00C40564"/>
    <w:rsid w:val="00C4057C"/>
    <w:rsid w:val="00C405E1"/>
    <w:rsid w:val="00C409BD"/>
    <w:rsid w:val="00C40D58"/>
    <w:rsid w:val="00C412D2"/>
    <w:rsid w:val="00C417F7"/>
    <w:rsid w:val="00C41A81"/>
    <w:rsid w:val="00C4202D"/>
    <w:rsid w:val="00C42050"/>
    <w:rsid w:val="00C42862"/>
    <w:rsid w:val="00C4287F"/>
    <w:rsid w:val="00C429C0"/>
    <w:rsid w:val="00C429F2"/>
    <w:rsid w:val="00C42FB3"/>
    <w:rsid w:val="00C43AC2"/>
    <w:rsid w:val="00C43C19"/>
    <w:rsid w:val="00C43E00"/>
    <w:rsid w:val="00C44538"/>
    <w:rsid w:val="00C4577B"/>
    <w:rsid w:val="00C46377"/>
    <w:rsid w:val="00C46399"/>
    <w:rsid w:val="00C4784E"/>
    <w:rsid w:val="00C479B5"/>
    <w:rsid w:val="00C479C8"/>
    <w:rsid w:val="00C50A5A"/>
    <w:rsid w:val="00C5160C"/>
    <w:rsid w:val="00C51660"/>
    <w:rsid w:val="00C52231"/>
    <w:rsid w:val="00C534AE"/>
    <w:rsid w:val="00C536CE"/>
    <w:rsid w:val="00C53B06"/>
    <w:rsid w:val="00C542D9"/>
    <w:rsid w:val="00C546EC"/>
    <w:rsid w:val="00C54998"/>
    <w:rsid w:val="00C551F0"/>
    <w:rsid w:val="00C5545D"/>
    <w:rsid w:val="00C55517"/>
    <w:rsid w:val="00C55662"/>
    <w:rsid w:val="00C55786"/>
    <w:rsid w:val="00C55A28"/>
    <w:rsid w:val="00C56046"/>
    <w:rsid w:val="00C560FE"/>
    <w:rsid w:val="00C5616A"/>
    <w:rsid w:val="00C562CB"/>
    <w:rsid w:val="00C5640F"/>
    <w:rsid w:val="00C56819"/>
    <w:rsid w:val="00C56A5A"/>
    <w:rsid w:val="00C56CC7"/>
    <w:rsid w:val="00C56E49"/>
    <w:rsid w:val="00C5709E"/>
    <w:rsid w:val="00C576FC"/>
    <w:rsid w:val="00C57706"/>
    <w:rsid w:val="00C57CF1"/>
    <w:rsid w:val="00C57D2A"/>
    <w:rsid w:val="00C57FAE"/>
    <w:rsid w:val="00C600AA"/>
    <w:rsid w:val="00C605E4"/>
    <w:rsid w:val="00C6143B"/>
    <w:rsid w:val="00C614EB"/>
    <w:rsid w:val="00C6159A"/>
    <w:rsid w:val="00C61749"/>
    <w:rsid w:val="00C6285B"/>
    <w:rsid w:val="00C63842"/>
    <w:rsid w:val="00C639F6"/>
    <w:rsid w:val="00C63A34"/>
    <w:rsid w:val="00C64258"/>
    <w:rsid w:val="00C644A9"/>
    <w:rsid w:val="00C64CE0"/>
    <w:rsid w:val="00C65399"/>
    <w:rsid w:val="00C65641"/>
    <w:rsid w:val="00C65C0E"/>
    <w:rsid w:val="00C66689"/>
    <w:rsid w:val="00C6668B"/>
    <w:rsid w:val="00C6669A"/>
    <w:rsid w:val="00C66726"/>
    <w:rsid w:val="00C66862"/>
    <w:rsid w:val="00C66C4E"/>
    <w:rsid w:val="00C67014"/>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2CA0"/>
    <w:rsid w:val="00C72CEE"/>
    <w:rsid w:val="00C73319"/>
    <w:rsid w:val="00C73C69"/>
    <w:rsid w:val="00C73D59"/>
    <w:rsid w:val="00C7440B"/>
    <w:rsid w:val="00C74FD0"/>
    <w:rsid w:val="00C751E4"/>
    <w:rsid w:val="00C75C6B"/>
    <w:rsid w:val="00C768AF"/>
    <w:rsid w:val="00C76C1B"/>
    <w:rsid w:val="00C771CB"/>
    <w:rsid w:val="00C77E69"/>
    <w:rsid w:val="00C77F94"/>
    <w:rsid w:val="00C80958"/>
    <w:rsid w:val="00C80BC0"/>
    <w:rsid w:val="00C80F2D"/>
    <w:rsid w:val="00C8172D"/>
    <w:rsid w:val="00C8183C"/>
    <w:rsid w:val="00C8186D"/>
    <w:rsid w:val="00C81CE0"/>
    <w:rsid w:val="00C81DFB"/>
    <w:rsid w:val="00C8206C"/>
    <w:rsid w:val="00C8227D"/>
    <w:rsid w:val="00C82543"/>
    <w:rsid w:val="00C82A8A"/>
    <w:rsid w:val="00C82AC4"/>
    <w:rsid w:val="00C83393"/>
    <w:rsid w:val="00C835C9"/>
    <w:rsid w:val="00C83BF3"/>
    <w:rsid w:val="00C85353"/>
    <w:rsid w:val="00C85BA5"/>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945"/>
    <w:rsid w:val="00C95B76"/>
    <w:rsid w:val="00C95E77"/>
    <w:rsid w:val="00C96721"/>
    <w:rsid w:val="00C96A4B"/>
    <w:rsid w:val="00C9718C"/>
    <w:rsid w:val="00C97BE8"/>
    <w:rsid w:val="00CA03EE"/>
    <w:rsid w:val="00CA072A"/>
    <w:rsid w:val="00CA0A07"/>
    <w:rsid w:val="00CA1080"/>
    <w:rsid w:val="00CA1418"/>
    <w:rsid w:val="00CA1456"/>
    <w:rsid w:val="00CA1645"/>
    <w:rsid w:val="00CA1990"/>
    <w:rsid w:val="00CA1F06"/>
    <w:rsid w:val="00CA219E"/>
    <w:rsid w:val="00CA27B5"/>
    <w:rsid w:val="00CA27C4"/>
    <w:rsid w:val="00CA2F3D"/>
    <w:rsid w:val="00CA32BC"/>
    <w:rsid w:val="00CA3541"/>
    <w:rsid w:val="00CA4544"/>
    <w:rsid w:val="00CA492A"/>
    <w:rsid w:val="00CA49B4"/>
    <w:rsid w:val="00CA6886"/>
    <w:rsid w:val="00CA7DA2"/>
    <w:rsid w:val="00CB1928"/>
    <w:rsid w:val="00CB1A82"/>
    <w:rsid w:val="00CB1BBD"/>
    <w:rsid w:val="00CB212D"/>
    <w:rsid w:val="00CB237D"/>
    <w:rsid w:val="00CB298C"/>
    <w:rsid w:val="00CB2A5E"/>
    <w:rsid w:val="00CB2DC9"/>
    <w:rsid w:val="00CB31A2"/>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C06A2"/>
    <w:rsid w:val="00CC06DB"/>
    <w:rsid w:val="00CC0F58"/>
    <w:rsid w:val="00CC142B"/>
    <w:rsid w:val="00CC159A"/>
    <w:rsid w:val="00CC1FB3"/>
    <w:rsid w:val="00CC24CE"/>
    <w:rsid w:val="00CC259B"/>
    <w:rsid w:val="00CC26B1"/>
    <w:rsid w:val="00CC2812"/>
    <w:rsid w:val="00CC31AD"/>
    <w:rsid w:val="00CC3361"/>
    <w:rsid w:val="00CC3449"/>
    <w:rsid w:val="00CC3584"/>
    <w:rsid w:val="00CC4292"/>
    <w:rsid w:val="00CC4304"/>
    <w:rsid w:val="00CC51A3"/>
    <w:rsid w:val="00CC5511"/>
    <w:rsid w:val="00CC5B65"/>
    <w:rsid w:val="00CC6171"/>
    <w:rsid w:val="00CC62E1"/>
    <w:rsid w:val="00CC644A"/>
    <w:rsid w:val="00CC67F1"/>
    <w:rsid w:val="00CC71D0"/>
    <w:rsid w:val="00CC778B"/>
    <w:rsid w:val="00CC77D7"/>
    <w:rsid w:val="00CD011B"/>
    <w:rsid w:val="00CD03FD"/>
    <w:rsid w:val="00CD0F7D"/>
    <w:rsid w:val="00CD1217"/>
    <w:rsid w:val="00CD16A4"/>
    <w:rsid w:val="00CD1EB9"/>
    <w:rsid w:val="00CD20A1"/>
    <w:rsid w:val="00CD2218"/>
    <w:rsid w:val="00CD24DA"/>
    <w:rsid w:val="00CD26F0"/>
    <w:rsid w:val="00CD2A64"/>
    <w:rsid w:val="00CD2D8A"/>
    <w:rsid w:val="00CD30F5"/>
    <w:rsid w:val="00CD3436"/>
    <w:rsid w:val="00CD3752"/>
    <w:rsid w:val="00CD38EB"/>
    <w:rsid w:val="00CD3B0D"/>
    <w:rsid w:val="00CD3B90"/>
    <w:rsid w:val="00CD3F2B"/>
    <w:rsid w:val="00CD467D"/>
    <w:rsid w:val="00CD5EF9"/>
    <w:rsid w:val="00CD63A0"/>
    <w:rsid w:val="00CD657E"/>
    <w:rsid w:val="00CD65EF"/>
    <w:rsid w:val="00CD776E"/>
    <w:rsid w:val="00CD7940"/>
    <w:rsid w:val="00CD7EC0"/>
    <w:rsid w:val="00CE0637"/>
    <w:rsid w:val="00CE07FA"/>
    <w:rsid w:val="00CE0F73"/>
    <w:rsid w:val="00CE0FDE"/>
    <w:rsid w:val="00CE14DD"/>
    <w:rsid w:val="00CE15E9"/>
    <w:rsid w:val="00CE1DA6"/>
    <w:rsid w:val="00CE320E"/>
    <w:rsid w:val="00CE330A"/>
    <w:rsid w:val="00CE3B0E"/>
    <w:rsid w:val="00CE3C41"/>
    <w:rsid w:val="00CE3F12"/>
    <w:rsid w:val="00CE3F1F"/>
    <w:rsid w:val="00CE3FA0"/>
    <w:rsid w:val="00CE419E"/>
    <w:rsid w:val="00CE41B8"/>
    <w:rsid w:val="00CE48C9"/>
    <w:rsid w:val="00CE536F"/>
    <w:rsid w:val="00CE5C52"/>
    <w:rsid w:val="00CE5E2A"/>
    <w:rsid w:val="00CE6F97"/>
    <w:rsid w:val="00CE722E"/>
    <w:rsid w:val="00CE7765"/>
    <w:rsid w:val="00CE7A93"/>
    <w:rsid w:val="00CF0794"/>
    <w:rsid w:val="00CF092D"/>
    <w:rsid w:val="00CF0AD5"/>
    <w:rsid w:val="00CF168A"/>
    <w:rsid w:val="00CF213F"/>
    <w:rsid w:val="00CF21C2"/>
    <w:rsid w:val="00CF21CE"/>
    <w:rsid w:val="00CF230F"/>
    <w:rsid w:val="00CF241F"/>
    <w:rsid w:val="00CF28F7"/>
    <w:rsid w:val="00CF29AD"/>
    <w:rsid w:val="00CF32AE"/>
    <w:rsid w:val="00CF4C24"/>
    <w:rsid w:val="00CF52E2"/>
    <w:rsid w:val="00CF543D"/>
    <w:rsid w:val="00CF689C"/>
    <w:rsid w:val="00CF6989"/>
    <w:rsid w:val="00CF738B"/>
    <w:rsid w:val="00CF741B"/>
    <w:rsid w:val="00CF7525"/>
    <w:rsid w:val="00CF7C10"/>
    <w:rsid w:val="00CF7CE7"/>
    <w:rsid w:val="00CF7D07"/>
    <w:rsid w:val="00D00260"/>
    <w:rsid w:val="00D0026B"/>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9DF"/>
    <w:rsid w:val="00D06CC0"/>
    <w:rsid w:val="00D06EF8"/>
    <w:rsid w:val="00D07392"/>
    <w:rsid w:val="00D07E3B"/>
    <w:rsid w:val="00D07EBA"/>
    <w:rsid w:val="00D07ECE"/>
    <w:rsid w:val="00D1005F"/>
    <w:rsid w:val="00D103C1"/>
    <w:rsid w:val="00D1042E"/>
    <w:rsid w:val="00D10CE8"/>
    <w:rsid w:val="00D11318"/>
    <w:rsid w:val="00D118E8"/>
    <w:rsid w:val="00D11A6B"/>
    <w:rsid w:val="00D11FE3"/>
    <w:rsid w:val="00D1205D"/>
    <w:rsid w:val="00D123BE"/>
    <w:rsid w:val="00D13128"/>
    <w:rsid w:val="00D14517"/>
    <w:rsid w:val="00D1468B"/>
    <w:rsid w:val="00D14E11"/>
    <w:rsid w:val="00D151DF"/>
    <w:rsid w:val="00D1554E"/>
    <w:rsid w:val="00D155B9"/>
    <w:rsid w:val="00D15DC4"/>
    <w:rsid w:val="00D16240"/>
    <w:rsid w:val="00D167BA"/>
    <w:rsid w:val="00D16B77"/>
    <w:rsid w:val="00D16D00"/>
    <w:rsid w:val="00D16E4C"/>
    <w:rsid w:val="00D17295"/>
    <w:rsid w:val="00D17705"/>
    <w:rsid w:val="00D17DB8"/>
    <w:rsid w:val="00D17F36"/>
    <w:rsid w:val="00D17FF0"/>
    <w:rsid w:val="00D2007A"/>
    <w:rsid w:val="00D2047D"/>
    <w:rsid w:val="00D20D3A"/>
    <w:rsid w:val="00D20E85"/>
    <w:rsid w:val="00D2118D"/>
    <w:rsid w:val="00D215C9"/>
    <w:rsid w:val="00D215E4"/>
    <w:rsid w:val="00D21A7A"/>
    <w:rsid w:val="00D21DB2"/>
    <w:rsid w:val="00D21E25"/>
    <w:rsid w:val="00D22168"/>
    <w:rsid w:val="00D227EC"/>
    <w:rsid w:val="00D23ABA"/>
    <w:rsid w:val="00D241F6"/>
    <w:rsid w:val="00D24520"/>
    <w:rsid w:val="00D2474E"/>
    <w:rsid w:val="00D248A4"/>
    <w:rsid w:val="00D249DC"/>
    <w:rsid w:val="00D24B60"/>
    <w:rsid w:val="00D25235"/>
    <w:rsid w:val="00D25DAF"/>
    <w:rsid w:val="00D266D8"/>
    <w:rsid w:val="00D26C6B"/>
    <w:rsid w:val="00D26DC4"/>
    <w:rsid w:val="00D26FFA"/>
    <w:rsid w:val="00D27699"/>
    <w:rsid w:val="00D2792C"/>
    <w:rsid w:val="00D302AD"/>
    <w:rsid w:val="00D30512"/>
    <w:rsid w:val="00D3098E"/>
    <w:rsid w:val="00D30AED"/>
    <w:rsid w:val="00D30C14"/>
    <w:rsid w:val="00D31992"/>
    <w:rsid w:val="00D31C36"/>
    <w:rsid w:val="00D32351"/>
    <w:rsid w:val="00D323A9"/>
    <w:rsid w:val="00D34168"/>
    <w:rsid w:val="00D3422E"/>
    <w:rsid w:val="00D347CB"/>
    <w:rsid w:val="00D34B26"/>
    <w:rsid w:val="00D34B6C"/>
    <w:rsid w:val="00D3663B"/>
    <w:rsid w:val="00D36940"/>
    <w:rsid w:val="00D40210"/>
    <w:rsid w:val="00D40955"/>
    <w:rsid w:val="00D40F8C"/>
    <w:rsid w:val="00D41056"/>
    <w:rsid w:val="00D411D3"/>
    <w:rsid w:val="00D41F08"/>
    <w:rsid w:val="00D426E3"/>
    <w:rsid w:val="00D4327C"/>
    <w:rsid w:val="00D435D7"/>
    <w:rsid w:val="00D43F40"/>
    <w:rsid w:val="00D44536"/>
    <w:rsid w:val="00D44700"/>
    <w:rsid w:val="00D44CA8"/>
    <w:rsid w:val="00D44E74"/>
    <w:rsid w:val="00D4517C"/>
    <w:rsid w:val="00D456D0"/>
    <w:rsid w:val="00D45A19"/>
    <w:rsid w:val="00D45A4D"/>
    <w:rsid w:val="00D45B4D"/>
    <w:rsid w:val="00D463A8"/>
    <w:rsid w:val="00D47233"/>
    <w:rsid w:val="00D47B0C"/>
    <w:rsid w:val="00D504DC"/>
    <w:rsid w:val="00D507BE"/>
    <w:rsid w:val="00D50A6A"/>
    <w:rsid w:val="00D510E2"/>
    <w:rsid w:val="00D510EE"/>
    <w:rsid w:val="00D51223"/>
    <w:rsid w:val="00D518BB"/>
    <w:rsid w:val="00D51A8C"/>
    <w:rsid w:val="00D51AA8"/>
    <w:rsid w:val="00D528BE"/>
    <w:rsid w:val="00D536B1"/>
    <w:rsid w:val="00D5384F"/>
    <w:rsid w:val="00D540F0"/>
    <w:rsid w:val="00D541C8"/>
    <w:rsid w:val="00D54F16"/>
    <w:rsid w:val="00D5536B"/>
    <w:rsid w:val="00D554E1"/>
    <w:rsid w:val="00D55B85"/>
    <w:rsid w:val="00D55B9B"/>
    <w:rsid w:val="00D55E95"/>
    <w:rsid w:val="00D56470"/>
    <w:rsid w:val="00D56583"/>
    <w:rsid w:val="00D56911"/>
    <w:rsid w:val="00D56937"/>
    <w:rsid w:val="00D56BA9"/>
    <w:rsid w:val="00D575EC"/>
    <w:rsid w:val="00D601B7"/>
    <w:rsid w:val="00D60346"/>
    <w:rsid w:val="00D6072C"/>
    <w:rsid w:val="00D60B60"/>
    <w:rsid w:val="00D61278"/>
    <w:rsid w:val="00D6140C"/>
    <w:rsid w:val="00D615C2"/>
    <w:rsid w:val="00D61C58"/>
    <w:rsid w:val="00D61D81"/>
    <w:rsid w:val="00D6231C"/>
    <w:rsid w:val="00D626F4"/>
    <w:rsid w:val="00D62E99"/>
    <w:rsid w:val="00D62F0F"/>
    <w:rsid w:val="00D632B6"/>
    <w:rsid w:val="00D63608"/>
    <w:rsid w:val="00D63D47"/>
    <w:rsid w:val="00D63E5C"/>
    <w:rsid w:val="00D63ECB"/>
    <w:rsid w:val="00D64168"/>
    <w:rsid w:val="00D64291"/>
    <w:rsid w:val="00D6470A"/>
    <w:rsid w:val="00D656A0"/>
    <w:rsid w:val="00D656B6"/>
    <w:rsid w:val="00D659FE"/>
    <w:rsid w:val="00D65EA6"/>
    <w:rsid w:val="00D65FAA"/>
    <w:rsid w:val="00D667FD"/>
    <w:rsid w:val="00D66EAC"/>
    <w:rsid w:val="00D67544"/>
    <w:rsid w:val="00D67667"/>
    <w:rsid w:val="00D70B0E"/>
    <w:rsid w:val="00D70B57"/>
    <w:rsid w:val="00D712D9"/>
    <w:rsid w:val="00D71CA5"/>
    <w:rsid w:val="00D71D5E"/>
    <w:rsid w:val="00D71F2E"/>
    <w:rsid w:val="00D720A1"/>
    <w:rsid w:val="00D72EF2"/>
    <w:rsid w:val="00D73647"/>
    <w:rsid w:val="00D745BF"/>
    <w:rsid w:val="00D74D85"/>
    <w:rsid w:val="00D74FEA"/>
    <w:rsid w:val="00D7532E"/>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1CA6"/>
    <w:rsid w:val="00D82043"/>
    <w:rsid w:val="00D8252F"/>
    <w:rsid w:val="00D831FA"/>
    <w:rsid w:val="00D8367E"/>
    <w:rsid w:val="00D839A2"/>
    <w:rsid w:val="00D84722"/>
    <w:rsid w:val="00D84885"/>
    <w:rsid w:val="00D84BFF"/>
    <w:rsid w:val="00D85D7C"/>
    <w:rsid w:val="00D86005"/>
    <w:rsid w:val="00D86630"/>
    <w:rsid w:val="00D871CD"/>
    <w:rsid w:val="00D87854"/>
    <w:rsid w:val="00D9019F"/>
    <w:rsid w:val="00D90878"/>
    <w:rsid w:val="00D91194"/>
    <w:rsid w:val="00D91776"/>
    <w:rsid w:val="00D91AA2"/>
    <w:rsid w:val="00D92209"/>
    <w:rsid w:val="00D92D77"/>
    <w:rsid w:val="00D92D8E"/>
    <w:rsid w:val="00D92F07"/>
    <w:rsid w:val="00D93109"/>
    <w:rsid w:val="00D93485"/>
    <w:rsid w:val="00D93F21"/>
    <w:rsid w:val="00D94B2F"/>
    <w:rsid w:val="00D950B2"/>
    <w:rsid w:val="00D95287"/>
    <w:rsid w:val="00D95B04"/>
    <w:rsid w:val="00D96344"/>
    <w:rsid w:val="00D966A9"/>
    <w:rsid w:val="00D968A5"/>
    <w:rsid w:val="00D970EC"/>
    <w:rsid w:val="00D971AA"/>
    <w:rsid w:val="00D97655"/>
    <w:rsid w:val="00D9776B"/>
    <w:rsid w:val="00DA0233"/>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C73"/>
    <w:rsid w:val="00DA50CD"/>
    <w:rsid w:val="00DA55B8"/>
    <w:rsid w:val="00DA5BAB"/>
    <w:rsid w:val="00DA5EC9"/>
    <w:rsid w:val="00DA5FE5"/>
    <w:rsid w:val="00DA6134"/>
    <w:rsid w:val="00DA6181"/>
    <w:rsid w:val="00DA65A3"/>
    <w:rsid w:val="00DA6C47"/>
    <w:rsid w:val="00DA6EC8"/>
    <w:rsid w:val="00DA70C8"/>
    <w:rsid w:val="00DA7604"/>
    <w:rsid w:val="00DA764E"/>
    <w:rsid w:val="00DA7A46"/>
    <w:rsid w:val="00DB036B"/>
    <w:rsid w:val="00DB09E3"/>
    <w:rsid w:val="00DB0A7B"/>
    <w:rsid w:val="00DB15C2"/>
    <w:rsid w:val="00DB1C97"/>
    <w:rsid w:val="00DB23F8"/>
    <w:rsid w:val="00DB24DA"/>
    <w:rsid w:val="00DB267F"/>
    <w:rsid w:val="00DB27E1"/>
    <w:rsid w:val="00DB3AB6"/>
    <w:rsid w:val="00DB3AF0"/>
    <w:rsid w:val="00DB3E86"/>
    <w:rsid w:val="00DB40F4"/>
    <w:rsid w:val="00DB479A"/>
    <w:rsid w:val="00DB48FF"/>
    <w:rsid w:val="00DB5217"/>
    <w:rsid w:val="00DB54D3"/>
    <w:rsid w:val="00DB57FC"/>
    <w:rsid w:val="00DB6013"/>
    <w:rsid w:val="00DB611A"/>
    <w:rsid w:val="00DB664F"/>
    <w:rsid w:val="00DB6B29"/>
    <w:rsid w:val="00DB701F"/>
    <w:rsid w:val="00DB736C"/>
    <w:rsid w:val="00DB739F"/>
    <w:rsid w:val="00DC02DB"/>
    <w:rsid w:val="00DC0714"/>
    <w:rsid w:val="00DC0EE2"/>
    <w:rsid w:val="00DC1113"/>
    <w:rsid w:val="00DC14F1"/>
    <w:rsid w:val="00DC1528"/>
    <w:rsid w:val="00DC16E6"/>
    <w:rsid w:val="00DC1AFD"/>
    <w:rsid w:val="00DC1C5F"/>
    <w:rsid w:val="00DC1EEA"/>
    <w:rsid w:val="00DC2005"/>
    <w:rsid w:val="00DC2F2E"/>
    <w:rsid w:val="00DC3564"/>
    <w:rsid w:val="00DC45EC"/>
    <w:rsid w:val="00DC4AF3"/>
    <w:rsid w:val="00DC5171"/>
    <w:rsid w:val="00DC5894"/>
    <w:rsid w:val="00DC618A"/>
    <w:rsid w:val="00DC68F9"/>
    <w:rsid w:val="00DC6DFB"/>
    <w:rsid w:val="00DC70FC"/>
    <w:rsid w:val="00DC73CA"/>
    <w:rsid w:val="00DC7D24"/>
    <w:rsid w:val="00DD05B0"/>
    <w:rsid w:val="00DD0C2B"/>
    <w:rsid w:val="00DD0DC7"/>
    <w:rsid w:val="00DD211F"/>
    <w:rsid w:val="00DD246F"/>
    <w:rsid w:val="00DD3023"/>
    <w:rsid w:val="00DD3813"/>
    <w:rsid w:val="00DD3AF0"/>
    <w:rsid w:val="00DD4AE5"/>
    <w:rsid w:val="00DD5064"/>
    <w:rsid w:val="00DD5745"/>
    <w:rsid w:val="00DD6863"/>
    <w:rsid w:val="00DD6CD4"/>
    <w:rsid w:val="00DD7149"/>
    <w:rsid w:val="00DD716D"/>
    <w:rsid w:val="00DD76FD"/>
    <w:rsid w:val="00DD7770"/>
    <w:rsid w:val="00DD7D56"/>
    <w:rsid w:val="00DD7EAA"/>
    <w:rsid w:val="00DE0426"/>
    <w:rsid w:val="00DE0683"/>
    <w:rsid w:val="00DE09DA"/>
    <w:rsid w:val="00DE0DC1"/>
    <w:rsid w:val="00DE0F55"/>
    <w:rsid w:val="00DE1AA5"/>
    <w:rsid w:val="00DE21FD"/>
    <w:rsid w:val="00DE2AF9"/>
    <w:rsid w:val="00DE360B"/>
    <w:rsid w:val="00DE38E8"/>
    <w:rsid w:val="00DE4135"/>
    <w:rsid w:val="00DE484F"/>
    <w:rsid w:val="00DE4B81"/>
    <w:rsid w:val="00DE54B4"/>
    <w:rsid w:val="00DE57C7"/>
    <w:rsid w:val="00DE5A27"/>
    <w:rsid w:val="00DE5D59"/>
    <w:rsid w:val="00DE63B2"/>
    <w:rsid w:val="00DE6D43"/>
    <w:rsid w:val="00DE6E5F"/>
    <w:rsid w:val="00DE6FAE"/>
    <w:rsid w:val="00DE745C"/>
    <w:rsid w:val="00DE758F"/>
    <w:rsid w:val="00DF0A5B"/>
    <w:rsid w:val="00DF10BB"/>
    <w:rsid w:val="00DF1A3B"/>
    <w:rsid w:val="00DF1CD3"/>
    <w:rsid w:val="00DF2738"/>
    <w:rsid w:val="00DF28C7"/>
    <w:rsid w:val="00DF2FA9"/>
    <w:rsid w:val="00DF2FD3"/>
    <w:rsid w:val="00DF3ACD"/>
    <w:rsid w:val="00DF3BB3"/>
    <w:rsid w:val="00DF412D"/>
    <w:rsid w:val="00DF4269"/>
    <w:rsid w:val="00DF42FD"/>
    <w:rsid w:val="00DF4B21"/>
    <w:rsid w:val="00DF4CAC"/>
    <w:rsid w:val="00DF5876"/>
    <w:rsid w:val="00DF5C72"/>
    <w:rsid w:val="00DF5E52"/>
    <w:rsid w:val="00DF6A59"/>
    <w:rsid w:val="00DF6D51"/>
    <w:rsid w:val="00DF7169"/>
    <w:rsid w:val="00DF720D"/>
    <w:rsid w:val="00DF76F8"/>
    <w:rsid w:val="00DF7801"/>
    <w:rsid w:val="00DF7844"/>
    <w:rsid w:val="00E000FB"/>
    <w:rsid w:val="00E00171"/>
    <w:rsid w:val="00E00B36"/>
    <w:rsid w:val="00E00D4E"/>
    <w:rsid w:val="00E00FC1"/>
    <w:rsid w:val="00E01277"/>
    <w:rsid w:val="00E01426"/>
    <w:rsid w:val="00E01C18"/>
    <w:rsid w:val="00E02E9E"/>
    <w:rsid w:val="00E0346F"/>
    <w:rsid w:val="00E03C01"/>
    <w:rsid w:val="00E049C7"/>
    <w:rsid w:val="00E04D93"/>
    <w:rsid w:val="00E052F4"/>
    <w:rsid w:val="00E05924"/>
    <w:rsid w:val="00E05AF9"/>
    <w:rsid w:val="00E05EF3"/>
    <w:rsid w:val="00E0608E"/>
    <w:rsid w:val="00E06CFA"/>
    <w:rsid w:val="00E06EF1"/>
    <w:rsid w:val="00E06F45"/>
    <w:rsid w:val="00E0798C"/>
    <w:rsid w:val="00E07A57"/>
    <w:rsid w:val="00E07D7B"/>
    <w:rsid w:val="00E104A9"/>
    <w:rsid w:val="00E106E6"/>
    <w:rsid w:val="00E10C5C"/>
    <w:rsid w:val="00E10EB8"/>
    <w:rsid w:val="00E1122B"/>
    <w:rsid w:val="00E118F5"/>
    <w:rsid w:val="00E11E29"/>
    <w:rsid w:val="00E12916"/>
    <w:rsid w:val="00E134A0"/>
    <w:rsid w:val="00E136DA"/>
    <w:rsid w:val="00E13A76"/>
    <w:rsid w:val="00E13FCA"/>
    <w:rsid w:val="00E1433A"/>
    <w:rsid w:val="00E1439B"/>
    <w:rsid w:val="00E14632"/>
    <w:rsid w:val="00E14643"/>
    <w:rsid w:val="00E1552E"/>
    <w:rsid w:val="00E15A20"/>
    <w:rsid w:val="00E16012"/>
    <w:rsid w:val="00E1607C"/>
    <w:rsid w:val="00E166EC"/>
    <w:rsid w:val="00E1732D"/>
    <w:rsid w:val="00E17807"/>
    <w:rsid w:val="00E17EE9"/>
    <w:rsid w:val="00E2010E"/>
    <w:rsid w:val="00E21B8D"/>
    <w:rsid w:val="00E21BE0"/>
    <w:rsid w:val="00E21C1D"/>
    <w:rsid w:val="00E22173"/>
    <w:rsid w:val="00E2223E"/>
    <w:rsid w:val="00E22503"/>
    <w:rsid w:val="00E23316"/>
    <w:rsid w:val="00E23F65"/>
    <w:rsid w:val="00E2441B"/>
    <w:rsid w:val="00E24968"/>
    <w:rsid w:val="00E24D98"/>
    <w:rsid w:val="00E258CC"/>
    <w:rsid w:val="00E25941"/>
    <w:rsid w:val="00E26456"/>
    <w:rsid w:val="00E2692B"/>
    <w:rsid w:val="00E26B23"/>
    <w:rsid w:val="00E26C6D"/>
    <w:rsid w:val="00E26C82"/>
    <w:rsid w:val="00E26D2E"/>
    <w:rsid w:val="00E2747D"/>
    <w:rsid w:val="00E2759F"/>
    <w:rsid w:val="00E27F23"/>
    <w:rsid w:val="00E27F74"/>
    <w:rsid w:val="00E304E9"/>
    <w:rsid w:val="00E309F8"/>
    <w:rsid w:val="00E30B13"/>
    <w:rsid w:val="00E30E1D"/>
    <w:rsid w:val="00E3191B"/>
    <w:rsid w:val="00E3264B"/>
    <w:rsid w:val="00E327D0"/>
    <w:rsid w:val="00E329D7"/>
    <w:rsid w:val="00E32B7E"/>
    <w:rsid w:val="00E336DD"/>
    <w:rsid w:val="00E33A7B"/>
    <w:rsid w:val="00E3425B"/>
    <w:rsid w:val="00E34566"/>
    <w:rsid w:val="00E345D5"/>
    <w:rsid w:val="00E34E8E"/>
    <w:rsid w:val="00E3508B"/>
    <w:rsid w:val="00E354C4"/>
    <w:rsid w:val="00E3586D"/>
    <w:rsid w:val="00E359F6"/>
    <w:rsid w:val="00E35A40"/>
    <w:rsid w:val="00E36259"/>
    <w:rsid w:val="00E36E7B"/>
    <w:rsid w:val="00E3712A"/>
    <w:rsid w:val="00E37211"/>
    <w:rsid w:val="00E37FDD"/>
    <w:rsid w:val="00E40353"/>
    <w:rsid w:val="00E4053C"/>
    <w:rsid w:val="00E40AF1"/>
    <w:rsid w:val="00E40C3A"/>
    <w:rsid w:val="00E40F06"/>
    <w:rsid w:val="00E413D7"/>
    <w:rsid w:val="00E4447E"/>
    <w:rsid w:val="00E452A6"/>
    <w:rsid w:val="00E45374"/>
    <w:rsid w:val="00E457F5"/>
    <w:rsid w:val="00E45952"/>
    <w:rsid w:val="00E45CD9"/>
    <w:rsid w:val="00E45F39"/>
    <w:rsid w:val="00E4634D"/>
    <w:rsid w:val="00E46A1A"/>
    <w:rsid w:val="00E46B74"/>
    <w:rsid w:val="00E4748D"/>
    <w:rsid w:val="00E47629"/>
    <w:rsid w:val="00E47641"/>
    <w:rsid w:val="00E479CF"/>
    <w:rsid w:val="00E5019A"/>
    <w:rsid w:val="00E50721"/>
    <w:rsid w:val="00E507CD"/>
    <w:rsid w:val="00E5099B"/>
    <w:rsid w:val="00E50AC3"/>
    <w:rsid w:val="00E50B37"/>
    <w:rsid w:val="00E50E2D"/>
    <w:rsid w:val="00E516F3"/>
    <w:rsid w:val="00E51B35"/>
    <w:rsid w:val="00E51CD0"/>
    <w:rsid w:val="00E51CD2"/>
    <w:rsid w:val="00E51EDA"/>
    <w:rsid w:val="00E51F7C"/>
    <w:rsid w:val="00E52984"/>
    <w:rsid w:val="00E52B7D"/>
    <w:rsid w:val="00E52CF8"/>
    <w:rsid w:val="00E5316F"/>
    <w:rsid w:val="00E53378"/>
    <w:rsid w:val="00E53527"/>
    <w:rsid w:val="00E54147"/>
    <w:rsid w:val="00E54164"/>
    <w:rsid w:val="00E54258"/>
    <w:rsid w:val="00E54780"/>
    <w:rsid w:val="00E54ADB"/>
    <w:rsid w:val="00E54D22"/>
    <w:rsid w:val="00E54FE4"/>
    <w:rsid w:val="00E553C5"/>
    <w:rsid w:val="00E55E70"/>
    <w:rsid w:val="00E5686C"/>
    <w:rsid w:val="00E569D5"/>
    <w:rsid w:val="00E570A0"/>
    <w:rsid w:val="00E570F0"/>
    <w:rsid w:val="00E57238"/>
    <w:rsid w:val="00E575C5"/>
    <w:rsid w:val="00E577DA"/>
    <w:rsid w:val="00E57CCC"/>
    <w:rsid w:val="00E601D0"/>
    <w:rsid w:val="00E607E4"/>
    <w:rsid w:val="00E60A38"/>
    <w:rsid w:val="00E61579"/>
    <w:rsid w:val="00E61601"/>
    <w:rsid w:val="00E622F9"/>
    <w:rsid w:val="00E62AA9"/>
    <w:rsid w:val="00E63095"/>
    <w:rsid w:val="00E63876"/>
    <w:rsid w:val="00E63932"/>
    <w:rsid w:val="00E63A6F"/>
    <w:rsid w:val="00E64160"/>
    <w:rsid w:val="00E6417A"/>
    <w:rsid w:val="00E64535"/>
    <w:rsid w:val="00E64BFD"/>
    <w:rsid w:val="00E65142"/>
    <w:rsid w:val="00E6531F"/>
    <w:rsid w:val="00E656C9"/>
    <w:rsid w:val="00E66C97"/>
    <w:rsid w:val="00E66CDA"/>
    <w:rsid w:val="00E672B5"/>
    <w:rsid w:val="00E6737C"/>
    <w:rsid w:val="00E67527"/>
    <w:rsid w:val="00E67644"/>
    <w:rsid w:val="00E67669"/>
    <w:rsid w:val="00E67AED"/>
    <w:rsid w:val="00E702E0"/>
    <w:rsid w:val="00E70763"/>
    <w:rsid w:val="00E70B64"/>
    <w:rsid w:val="00E70C67"/>
    <w:rsid w:val="00E7131B"/>
    <w:rsid w:val="00E715AD"/>
    <w:rsid w:val="00E71AB7"/>
    <w:rsid w:val="00E727F8"/>
    <w:rsid w:val="00E74EC6"/>
    <w:rsid w:val="00E750AA"/>
    <w:rsid w:val="00E75336"/>
    <w:rsid w:val="00E75476"/>
    <w:rsid w:val="00E757CA"/>
    <w:rsid w:val="00E7584B"/>
    <w:rsid w:val="00E75E07"/>
    <w:rsid w:val="00E75F8C"/>
    <w:rsid w:val="00E76C4D"/>
    <w:rsid w:val="00E76D29"/>
    <w:rsid w:val="00E771B6"/>
    <w:rsid w:val="00E771E5"/>
    <w:rsid w:val="00E77294"/>
    <w:rsid w:val="00E7759C"/>
    <w:rsid w:val="00E77601"/>
    <w:rsid w:val="00E77820"/>
    <w:rsid w:val="00E80126"/>
    <w:rsid w:val="00E8042D"/>
    <w:rsid w:val="00E80D54"/>
    <w:rsid w:val="00E8188B"/>
    <w:rsid w:val="00E8273F"/>
    <w:rsid w:val="00E8274E"/>
    <w:rsid w:val="00E82E42"/>
    <w:rsid w:val="00E83676"/>
    <w:rsid w:val="00E83743"/>
    <w:rsid w:val="00E8583D"/>
    <w:rsid w:val="00E858CD"/>
    <w:rsid w:val="00E85DB3"/>
    <w:rsid w:val="00E86052"/>
    <w:rsid w:val="00E862E2"/>
    <w:rsid w:val="00E87262"/>
    <w:rsid w:val="00E87801"/>
    <w:rsid w:val="00E8782A"/>
    <w:rsid w:val="00E8786C"/>
    <w:rsid w:val="00E87A56"/>
    <w:rsid w:val="00E87BAB"/>
    <w:rsid w:val="00E87C70"/>
    <w:rsid w:val="00E90888"/>
    <w:rsid w:val="00E90A5D"/>
    <w:rsid w:val="00E90D8E"/>
    <w:rsid w:val="00E9129D"/>
    <w:rsid w:val="00E9145A"/>
    <w:rsid w:val="00E918B7"/>
    <w:rsid w:val="00E929BD"/>
    <w:rsid w:val="00E92CB0"/>
    <w:rsid w:val="00E92DD7"/>
    <w:rsid w:val="00E938F8"/>
    <w:rsid w:val="00E93BF2"/>
    <w:rsid w:val="00E93D17"/>
    <w:rsid w:val="00E944B8"/>
    <w:rsid w:val="00E94D1B"/>
    <w:rsid w:val="00E95928"/>
    <w:rsid w:val="00E95AF4"/>
    <w:rsid w:val="00E967A2"/>
    <w:rsid w:val="00E96FAB"/>
    <w:rsid w:val="00E9748C"/>
    <w:rsid w:val="00E9762D"/>
    <w:rsid w:val="00E978E2"/>
    <w:rsid w:val="00E97A5B"/>
    <w:rsid w:val="00EA0280"/>
    <w:rsid w:val="00EA06CE"/>
    <w:rsid w:val="00EA0C67"/>
    <w:rsid w:val="00EA17A6"/>
    <w:rsid w:val="00EA1937"/>
    <w:rsid w:val="00EA2253"/>
    <w:rsid w:val="00EA228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069"/>
    <w:rsid w:val="00EA61C4"/>
    <w:rsid w:val="00EA66AB"/>
    <w:rsid w:val="00EA67FB"/>
    <w:rsid w:val="00EA68C1"/>
    <w:rsid w:val="00EA6A29"/>
    <w:rsid w:val="00EA719C"/>
    <w:rsid w:val="00EA7221"/>
    <w:rsid w:val="00EA7BC5"/>
    <w:rsid w:val="00EB0219"/>
    <w:rsid w:val="00EB02E0"/>
    <w:rsid w:val="00EB07E9"/>
    <w:rsid w:val="00EB0A53"/>
    <w:rsid w:val="00EB0AE2"/>
    <w:rsid w:val="00EB1BBE"/>
    <w:rsid w:val="00EB1C67"/>
    <w:rsid w:val="00EB1C72"/>
    <w:rsid w:val="00EB1D58"/>
    <w:rsid w:val="00EB219D"/>
    <w:rsid w:val="00EB2B44"/>
    <w:rsid w:val="00EB2D3A"/>
    <w:rsid w:val="00EB30CC"/>
    <w:rsid w:val="00EB349D"/>
    <w:rsid w:val="00EB3540"/>
    <w:rsid w:val="00EB37BE"/>
    <w:rsid w:val="00EB425C"/>
    <w:rsid w:val="00EB4557"/>
    <w:rsid w:val="00EB4AF2"/>
    <w:rsid w:val="00EB5A92"/>
    <w:rsid w:val="00EB5CEA"/>
    <w:rsid w:val="00EB67E8"/>
    <w:rsid w:val="00EB6AA3"/>
    <w:rsid w:val="00EB7527"/>
    <w:rsid w:val="00EC0338"/>
    <w:rsid w:val="00EC0DA6"/>
    <w:rsid w:val="00EC0E54"/>
    <w:rsid w:val="00EC0F34"/>
    <w:rsid w:val="00EC16EB"/>
    <w:rsid w:val="00EC1A5B"/>
    <w:rsid w:val="00EC202B"/>
    <w:rsid w:val="00EC2CCB"/>
    <w:rsid w:val="00EC32DF"/>
    <w:rsid w:val="00EC336F"/>
    <w:rsid w:val="00EC33E6"/>
    <w:rsid w:val="00EC3892"/>
    <w:rsid w:val="00EC3906"/>
    <w:rsid w:val="00EC3C5F"/>
    <w:rsid w:val="00EC4430"/>
    <w:rsid w:val="00EC4561"/>
    <w:rsid w:val="00EC4DE2"/>
    <w:rsid w:val="00EC4FDF"/>
    <w:rsid w:val="00EC4FE6"/>
    <w:rsid w:val="00EC5073"/>
    <w:rsid w:val="00EC529B"/>
    <w:rsid w:val="00EC5524"/>
    <w:rsid w:val="00EC5B1D"/>
    <w:rsid w:val="00EC5C4A"/>
    <w:rsid w:val="00EC5D47"/>
    <w:rsid w:val="00EC62CF"/>
    <w:rsid w:val="00EC673E"/>
    <w:rsid w:val="00EC68DC"/>
    <w:rsid w:val="00EC69B5"/>
    <w:rsid w:val="00EC6A15"/>
    <w:rsid w:val="00EC72A8"/>
    <w:rsid w:val="00EC72D9"/>
    <w:rsid w:val="00EC74B8"/>
    <w:rsid w:val="00EC7888"/>
    <w:rsid w:val="00EC7F55"/>
    <w:rsid w:val="00ED0DFE"/>
    <w:rsid w:val="00ED10E7"/>
    <w:rsid w:val="00ED28A7"/>
    <w:rsid w:val="00ED2935"/>
    <w:rsid w:val="00ED2A91"/>
    <w:rsid w:val="00ED325A"/>
    <w:rsid w:val="00ED3401"/>
    <w:rsid w:val="00ED3FFB"/>
    <w:rsid w:val="00ED430B"/>
    <w:rsid w:val="00ED48F9"/>
    <w:rsid w:val="00ED4F42"/>
    <w:rsid w:val="00ED569F"/>
    <w:rsid w:val="00ED59FA"/>
    <w:rsid w:val="00ED5A24"/>
    <w:rsid w:val="00ED5D2B"/>
    <w:rsid w:val="00ED5D98"/>
    <w:rsid w:val="00ED5E79"/>
    <w:rsid w:val="00ED67E3"/>
    <w:rsid w:val="00ED7338"/>
    <w:rsid w:val="00ED741E"/>
    <w:rsid w:val="00ED792B"/>
    <w:rsid w:val="00ED7D44"/>
    <w:rsid w:val="00ED7D76"/>
    <w:rsid w:val="00ED7DD8"/>
    <w:rsid w:val="00EE0386"/>
    <w:rsid w:val="00EE0790"/>
    <w:rsid w:val="00EE0ED7"/>
    <w:rsid w:val="00EE0FCB"/>
    <w:rsid w:val="00EE1015"/>
    <w:rsid w:val="00EE10FB"/>
    <w:rsid w:val="00EE1189"/>
    <w:rsid w:val="00EE1D31"/>
    <w:rsid w:val="00EE2103"/>
    <w:rsid w:val="00EE225E"/>
    <w:rsid w:val="00EE22E7"/>
    <w:rsid w:val="00EE2937"/>
    <w:rsid w:val="00EE326A"/>
    <w:rsid w:val="00EE329E"/>
    <w:rsid w:val="00EE35C4"/>
    <w:rsid w:val="00EE3892"/>
    <w:rsid w:val="00EE3CDE"/>
    <w:rsid w:val="00EE3D05"/>
    <w:rsid w:val="00EE4891"/>
    <w:rsid w:val="00EE4C73"/>
    <w:rsid w:val="00EE4E66"/>
    <w:rsid w:val="00EE4F2A"/>
    <w:rsid w:val="00EE6429"/>
    <w:rsid w:val="00EE70DD"/>
    <w:rsid w:val="00EE74B0"/>
    <w:rsid w:val="00EE7AA0"/>
    <w:rsid w:val="00EE7B15"/>
    <w:rsid w:val="00EF0319"/>
    <w:rsid w:val="00EF11A4"/>
    <w:rsid w:val="00EF12B3"/>
    <w:rsid w:val="00EF19AC"/>
    <w:rsid w:val="00EF245D"/>
    <w:rsid w:val="00EF256A"/>
    <w:rsid w:val="00EF39E2"/>
    <w:rsid w:val="00EF3ABA"/>
    <w:rsid w:val="00EF421D"/>
    <w:rsid w:val="00EF4454"/>
    <w:rsid w:val="00EF44D7"/>
    <w:rsid w:val="00EF4541"/>
    <w:rsid w:val="00EF468D"/>
    <w:rsid w:val="00EF51E4"/>
    <w:rsid w:val="00EF56D0"/>
    <w:rsid w:val="00EF584F"/>
    <w:rsid w:val="00EF5D87"/>
    <w:rsid w:val="00EF6AFE"/>
    <w:rsid w:val="00EF6E45"/>
    <w:rsid w:val="00EF6E73"/>
    <w:rsid w:val="00EF7292"/>
    <w:rsid w:val="00EF73F9"/>
    <w:rsid w:val="00EF7BB8"/>
    <w:rsid w:val="00EF7FE5"/>
    <w:rsid w:val="00F00D12"/>
    <w:rsid w:val="00F00E2D"/>
    <w:rsid w:val="00F00F9F"/>
    <w:rsid w:val="00F0131F"/>
    <w:rsid w:val="00F01331"/>
    <w:rsid w:val="00F0164E"/>
    <w:rsid w:val="00F01EFB"/>
    <w:rsid w:val="00F02881"/>
    <w:rsid w:val="00F02C5C"/>
    <w:rsid w:val="00F03761"/>
    <w:rsid w:val="00F03C89"/>
    <w:rsid w:val="00F040AE"/>
    <w:rsid w:val="00F043AC"/>
    <w:rsid w:val="00F04621"/>
    <w:rsid w:val="00F04A2D"/>
    <w:rsid w:val="00F04E12"/>
    <w:rsid w:val="00F04E8F"/>
    <w:rsid w:val="00F05020"/>
    <w:rsid w:val="00F0576A"/>
    <w:rsid w:val="00F05F3B"/>
    <w:rsid w:val="00F06339"/>
    <w:rsid w:val="00F064C0"/>
    <w:rsid w:val="00F0662B"/>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6E4"/>
    <w:rsid w:val="00F11971"/>
    <w:rsid w:val="00F12291"/>
    <w:rsid w:val="00F12A9F"/>
    <w:rsid w:val="00F12BC8"/>
    <w:rsid w:val="00F13411"/>
    <w:rsid w:val="00F13ACF"/>
    <w:rsid w:val="00F1415A"/>
    <w:rsid w:val="00F1439E"/>
    <w:rsid w:val="00F14E8E"/>
    <w:rsid w:val="00F15024"/>
    <w:rsid w:val="00F152E8"/>
    <w:rsid w:val="00F156D3"/>
    <w:rsid w:val="00F15D90"/>
    <w:rsid w:val="00F16436"/>
    <w:rsid w:val="00F1657D"/>
    <w:rsid w:val="00F167B4"/>
    <w:rsid w:val="00F167E3"/>
    <w:rsid w:val="00F177C0"/>
    <w:rsid w:val="00F20194"/>
    <w:rsid w:val="00F20252"/>
    <w:rsid w:val="00F20357"/>
    <w:rsid w:val="00F211B2"/>
    <w:rsid w:val="00F21433"/>
    <w:rsid w:val="00F2262D"/>
    <w:rsid w:val="00F22669"/>
    <w:rsid w:val="00F22AF2"/>
    <w:rsid w:val="00F22C82"/>
    <w:rsid w:val="00F22F62"/>
    <w:rsid w:val="00F23054"/>
    <w:rsid w:val="00F23069"/>
    <w:rsid w:val="00F2356D"/>
    <w:rsid w:val="00F236A1"/>
    <w:rsid w:val="00F23EA2"/>
    <w:rsid w:val="00F240DC"/>
    <w:rsid w:val="00F2452E"/>
    <w:rsid w:val="00F245A0"/>
    <w:rsid w:val="00F254FD"/>
    <w:rsid w:val="00F256E2"/>
    <w:rsid w:val="00F26040"/>
    <w:rsid w:val="00F2626D"/>
    <w:rsid w:val="00F2688D"/>
    <w:rsid w:val="00F2689D"/>
    <w:rsid w:val="00F26D09"/>
    <w:rsid w:val="00F2711F"/>
    <w:rsid w:val="00F27542"/>
    <w:rsid w:val="00F27DB9"/>
    <w:rsid w:val="00F27E04"/>
    <w:rsid w:val="00F30403"/>
    <w:rsid w:val="00F30488"/>
    <w:rsid w:val="00F306C7"/>
    <w:rsid w:val="00F30FEB"/>
    <w:rsid w:val="00F31757"/>
    <w:rsid w:val="00F317DB"/>
    <w:rsid w:val="00F31AF1"/>
    <w:rsid w:val="00F321C1"/>
    <w:rsid w:val="00F329D9"/>
    <w:rsid w:val="00F32AD1"/>
    <w:rsid w:val="00F337A7"/>
    <w:rsid w:val="00F3388F"/>
    <w:rsid w:val="00F33B53"/>
    <w:rsid w:val="00F34062"/>
    <w:rsid w:val="00F341DE"/>
    <w:rsid w:val="00F34226"/>
    <w:rsid w:val="00F344C0"/>
    <w:rsid w:val="00F34F24"/>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097"/>
    <w:rsid w:val="00F43199"/>
    <w:rsid w:val="00F43877"/>
    <w:rsid w:val="00F43992"/>
    <w:rsid w:val="00F43E8D"/>
    <w:rsid w:val="00F4406F"/>
    <w:rsid w:val="00F44A2D"/>
    <w:rsid w:val="00F4512A"/>
    <w:rsid w:val="00F45206"/>
    <w:rsid w:val="00F4598B"/>
    <w:rsid w:val="00F45FD4"/>
    <w:rsid w:val="00F4656C"/>
    <w:rsid w:val="00F474F3"/>
    <w:rsid w:val="00F47D05"/>
    <w:rsid w:val="00F50ED8"/>
    <w:rsid w:val="00F51505"/>
    <w:rsid w:val="00F5214B"/>
    <w:rsid w:val="00F52362"/>
    <w:rsid w:val="00F52C85"/>
    <w:rsid w:val="00F539BC"/>
    <w:rsid w:val="00F54008"/>
    <w:rsid w:val="00F557A1"/>
    <w:rsid w:val="00F55C1D"/>
    <w:rsid w:val="00F562CD"/>
    <w:rsid w:val="00F562F5"/>
    <w:rsid w:val="00F5655A"/>
    <w:rsid w:val="00F56D30"/>
    <w:rsid w:val="00F56F9D"/>
    <w:rsid w:val="00F57444"/>
    <w:rsid w:val="00F60044"/>
    <w:rsid w:val="00F608BA"/>
    <w:rsid w:val="00F60A0B"/>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B7"/>
    <w:rsid w:val="00F677EA"/>
    <w:rsid w:val="00F678AE"/>
    <w:rsid w:val="00F67B95"/>
    <w:rsid w:val="00F709BD"/>
    <w:rsid w:val="00F70FB9"/>
    <w:rsid w:val="00F71685"/>
    <w:rsid w:val="00F71AC9"/>
    <w:rsid w:val="00F7216A"/>
    <w:rsid w:val="00F7217A"/>
    <w:rsid w:val="00F7227F"/>
    <w:rsid w:val="00F72C71"/>
    <w:rsid w:val="00F7309E"/>
    <w:rsid w:val="00F7347C"/>
    <w:rsid w:val="00F73482"/>
    <w:rsid w:val="00F739E5"/>
    <w:rsid w:val="00F74579"/>
    <w:rsid w:val="00F747F5"/>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45B"/>
    <w:rsid w:val="00F805B5"/>
    <w:rsid w:val="00F80876"/>
    <w:rsid w:val="00F81752"/>
    <w:rsid w:val="00F81785"/>
    <w:rsid w:val="00F81B0A"/>
    <w:rsid w:val="00F820EA"/>
    <w:rsid w:val="00F824F6"/>
    <w:rsid w:val="00F837F7"/>
    <w:rsid w:val="00F83816"/>
    <w:rsid w:val="00F8541F"/>
    <w:rsid w:val="00F854E8"/>
    <w:rsid w:val="00F85597"/>
    <w:rsid w:val="00F859C6"/>
    <w:rsid w:val="00F85ECE"/>
    <w:rsid w:val="00F865BB"/>
    <w:rsid w:val="00F87309"/>
    <w:rsid w:val="00F87544"/>
    <w:rsid w:val="00F87610"/>
    <w:rsid w:val="00F90EA6"/>
    <w:rsid w:val="00F90F16"/>
    <w:rsid w:val="00F922E8"/>
    <w:rsid w:val="00F92449"/>
    <w:rsid w:val="00F9280E"/>
    <w:rsid w:val="00F931A4"/>
    <w:rsid w:val="00F93207"/>
    <w:rsid w:val="00F93338"/>
    <w:rsid w:val="00F9367F"/>
    <w:rsid w:val="00F93CE5"/>
    <w:rsid w:val="00F93E5F"/>
    <w:rsid w:val="00F9421B"/>
    <w:rsid w:val="00F94644"/>
    <w:rsid w:val="00F94CC7"/>
    <w:rsid w:val="00F95350"/>
    <w:rsid w:val="00F95706"/>
    <w:rsid w:val="00F95BC2"/>
    <w:rsid w:val="00F9694E"/>
    <w:rsid w:val="00F97328"/>
    <w:rsid w:val="00F9750E"/>
    <w:rsid w:val="00F97778"/>
    <w:rsid w:val="00F97890"/>
    <w:rsid w:val="00F978DA"/>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4EE"/>
    <w:rsid w:val="00FA3FAA"/>
    <w:rsid w:val="00FA3FF7"/>
    <w:rsid w:val="00FA42D7"/>
    <w:rsid w:val="00FA47ED"/>
    <w:rsid w:val="00FA4CE0"/>
    <w:rsid w:val="00FA4D2D"/>
    <w:rsid w:val="00FA4E49"/>
    <w:rsid w:val="00FA5077"/>
    <w:rsid w:val="00FA51B6"/>
    <w:rsid w:val="00FA5A88"/>
    <w:rsid w:val="00FA6616"/>
    <w:rsid w:val="00FA67D1"/>
    <w:rsid w:val="00FA69F4"/>
    <w:rsid w:val="00FA7E4E"/>
    <w:rsid w:val="00FB001D"/>
    <w:rsid w:val="00FB0356"/>
    <w:rsid w:val="00FB0438"/>
    <w:rsid w:val="00FB1D6F"/>
    <w:rsid w:val="00FB2770"/>
    <w:rsid w:val="00FB2A1B"/>
    <w:rsid w:val="00FB2E6E"/>
    <w:rsid w:val="00FB2ECE"/>
    <w:rsid w:val="00FB34DF"/>
    <w:rsid w:val="00FB3CB8"/>
    <w:rsid w:val="00FB3E51"/>
    <w:rsid w:val="00FB41D3"/>
    <w:rsid w:val="00FB4206"/>
    <w:rsid w:val="00FB42CA"/>
    <w:rsid w:val="00FB4CEE"/>
    <w:rsid w:val="00FB64BD"/>
    <w:rsid w:val="00FB6731"/>
    <w:rsid w:val="00FB69B2"/>
    <w:rsid w:val="00FB69DD"/>
    <w:rsid w:val="00FC01AC"/>
    <w:rsid w:val="00FC021A"/>
    <w:rsid w:val="00FC06D1"/>
    <w:rsid w:val="00FC0713"/>
    <w:rsid w:val="00FC0837"/>
    <w:rsid w:val="00FC0D1B"/>
    <w:rsid w:val="00FC149C"/>
    <w:rsid w:val="00FC1B6D"/>
    <w:rsid w:val="00FC1E45"/>
    <w:rsid w:val="00FC2398"/>
    <w:rsid w:val="00FC28B7"/>
    <w:rsid w:val="00FC32D3"/>
    <w:rsid w:val="00FC41B7"/>
    <w:rsid w:val="00FC450F"/>
    <w:rsid w:val="00FC4A6D"/>
    <w:rsid w:val="00FC4D3E"/>
    <w:rsid w:val="00FC55BA"/>
    <w:rsid w:val="00FC630E"/>
    <w:rsid w:val="00FC6539"/>
    <w:rsid w:val="00FC6675"/>
    <w:rsid w:val="00FC7132"/>
    <w:rsid w:val="00FC71BC"/>
    <w:rsid w:val="00FC740F"/>
    <w:rsid w:val="00FC76A3"/>
    <w:rsid w:val="00FC7EE1"/>
    <w:rsid w:val="00FD03B1"/>
    <w:rsid w:val="00FD0614"/>
    <w:rsid w:val="00FD0924"/>
    <w:rsid w:val="00FD10A6"/>
    <w:rsid w:val="00FD126E"/>
    <w:rsid w:val="00FD321E"/>
    <w:rsid w:val="00FD3A45"/>
    <w:rsid w:val="00FD3D47"/>
    <w:rsid w:val="00FD44C6"/>
    <w:rsid w:val="00FD4549"/>
    <w:rsid w:val="00FD4611"/>
    <w:rsid w:val="00FD4C3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738"/>
    <w:rsid w:val="00FE4EA1"/>
    <w:rsid w:val="00FE5646"/>
    <w:rsid w:val="00FE60FA"/>
    <w:rsid w:val="00FE610F"/>
    <w:rsid w:val="00FE62D5"/>
    <w:rsid w:val="00FE6670"/>
    <w:rsid w:val="00FF038C"/>
    <w:rsid w:val="00FF0A0A"/>
    <w:rsid w:val="00FF0FE7"/>
    <w:rsid w:val="00FF12DB"/>
    <w:rsid w:val="00FF136E"/>
    <w:rsid w:val="00FF1584"/>
    <w:rsid w:val="00FF1770"/>
    <w:rsid w:val="00FF1A45"/>
    <w:rsid w:val="00FF1A5A"/>
    <w:rsid w:val="00FF1B6C"/>
    <w:rsid w:val="00FF1EAA"/>
    <w:rsid w:val="00FF2287"/>
    <w:rsid w:val="00FF2510"/>
    <w:rsid w:val="00FF28F9"/>
    <w:rsid w:val="00FF2C6D"/>
    <w:rsid w:val="00FF31AB"/>
    <w:rsid w:val="00FF3957"/>
    <w:rsid w:val="00FF3B0E"/>
    <w:rsid w:val="00FF3E94"/>
    <w:rsid w:val="00FF437B"/>
    <w:rsid w:val="00FF442D"/>
    <w:rsid w:val="00FF4A83"/>
    <w:rsid w:val="00FF4AFC"/>
    <w:rsid w:val="00FF52A8"/>
    <w:rsid w:val="00FF5353"/>
    <w:rsid w:val="00FF58A6"/>
    <w:rsid w:val="00FF5F12"/>
    <w:rsid w:val="00FF5F3B"/>
    <w:rsid w:val="00FF61E7"/>
    <w:rsid w:val="00FF632A"/>
    <w:rsid w:val="00FF63FD"/>
    <w:rsid w:val="00FF6AFE"/>
    <w:rsid w:val="00FF724C"/>
    <w:rsid w:val="00FF74D0"/>
    <w:rsid w:val="00FF7665"/>
    <w:rsid w:val="00FF7896"/>
    <w:rsid w:val="00FF7B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064CEF7C-7C06-4FBD-9403-00698FDD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d">
    <w:name w:val="Grid Table Light"/>
    <w:basedOn w:val="a1"/>
    <w:uiPriority w:val="40"/>
    <w:rsid w:val="00487F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2">
    <w:name w:val="Plain Table 2"/>
    <w:basedOn w:val="a1"/>
    <w:uiPriority w:val="42"/>
    <w:rsid w:val="00487FA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2">
    <w:name w:val="Plain Table 3"/>
    <w:basedOn w:val="a1"/>
    <w:uiPriority w:val="43"/>
    <w:rsid w:val="00487FA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487FA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487FA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Grid Table 1 Light"/>
    <w:basedOn w:val="a1"/>
    <w:uiPriority w:val="46"/>
    <w:rsid w:val="00487F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14936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740372692">
              <w:marLeft w:val="0"/>
              <w:marRight w:val="0"/>
              <w:marTop w:val="0"/>
              <w:marBottom w:val="0"/>
              <w:divBdr>
                <w:top w:val="none" w:sz="0" w:space="0" w:color="auto"/>
                <w:left w:val="none" w:sz="0" w:space="0" w:color="auto"/>
                <w:bottom w:val="none" w:sz="0" w:space="0" w:color="auto"/>
                <w:right w:val="none" w:sz="0" w:space="0" w:color="auto"/>
              </w:divBdr>
            </w:div>
            <w:div w:id="865487475">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57472557">
      <w:bodyDiv w:val="1"/>
      <w:marLeft w:val="0"/>
      <w:marRight w:val="0"/>
      <w:marTop w:val="0"/>
      <w:marBottom w:val="0"/>
      <w:divBdr>
        <w:top w:val="none" w:sz="0" w:space="0" w:color="auto"/>
        <w:left w:val="none" w:sz="0" w:space="0" w:color="auto"/>
        <w:bottom w:val="none" w:sz="0" w:space="0" w:color="auto"/>
        <w:right w:val="none" w:sz="0" w:space="0" w:color="auto"/>
      </w:divBdr>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35786762">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1051658283">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38881-8638-4ACC-B403-036113831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7313</TotalTime>
  <Pages>38</Pages>
  <Words>16837</Words>
  <Characters>95971</Characters>
  <Application>Microsoft Office Word</Application>
  <DocSecurity>0</DocSecurity>
  <Lines>799</Lines>
  <Paragraphs>225</Paragraphs>
  <ScaleCrop>false</ScaleCrop>
  <Company/>
  <LinksUpToDate>false</LinksUpToDate>
  <CharactersWithSpaces>112583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959</cp:revision>
  <cp:lastPrinted>2020-07-16T03:02:00Z</cp:lastPrinted>
  <dcterms:created xsi:type="dcterms:W3CDTF">2020-07-21T15:22:00Z</dcterms:created>
  <dcterms:modified xsi:type="dcterms:W3CDTF">2020-08-25T19:13:00Z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id="HNaHXgGJ"/&gt;&lt;style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