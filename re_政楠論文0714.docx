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77777777" w:rsidR="00542528" w:rsidRPr="00A016E8" w:rsidRDefault="00542528" w:rsidP="00537377">
      <w:pPr>
        <w:pStyle w:val="1"/>
        <w:numPr>
          <w:ilvl w:val="0"/>
          <w:numId w:val="0"/>
        </w:numPr>
        <w:rPr>
          <w:rFonts w:ascii="Times New Roman" w:hAnsi="Times New Roman" w:cs="Times New Roman"/>
        </w:rPr>
      </w:pPr>
      <w:bookmarkStart w:id="0" w:name="_Ref44814026"/>
      <w:bookmarkStart w:id="1" w:name="_Ref44814028"/>
      <w:bookmarkStart w:id="2" w:name="_Toc45221537"/>
      <w:r w:rsidRPr="00A016E8">
        <w:rPr>
          <w:rFonts w:ascii="Times New Roman" w:hAnsi="Times New Roman" w:cs="Times New Roman"/>
        </w:rPr>
        <w:lastRenderedPageBreak/>
        <w:t>摘要</w:t>
      </w:r>
      <w:bookmarkEnd w:id="0"/>
      <w:bookmarkEnd w:id="1"/>
      <w:bookmarkEnd w:id="2"/>
    </w:p>
    <w:p w14:paraId="1F569914" w14:textId="4BF6D9E4"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w:t>
      </w:r>
      <w:r w:rsidR="00AB51AC" w:rsidRPr="00AB51AC">
        <w:rPr>
          <w:rFonts w:cs="Times New Roman" w:hint="eastAsia"/>
          <w:color w:val="000000" w:themeColor="text1"/>
          <w:szCs w:val="24"/>
        </w:rPr>
        <w:t>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bookmarkStart w:id="3" w:name="_GoBack"/>
      <w:bookmarkEnd w:id="3"/>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2B128D">
        <w:rPr>
          <w:rFonts w:cs="Times New Roman" w:hint="eastAsia"/>
          <w:szCs w:val="24"/>
        </w:rPr>
        <w:t>不錯</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ins w:id="4" w:author="DELab" w:date="2020-07-01T14:54:00Z"/>
          <w:rFonts w:ascii="Times New Roman" w:hAnsi="Times New Roman" w:cs="Times New Roman"/>
        </w:rPr>
      </w:pPr>
      <w:bookmarkStart w:id="5" w:name="_Toc45221538"/>
      <w:r w:rsidRPr="00A016E8">
        <w:rPr>
          <w:rFonts w:ascii="Times New Roman" w:hAnsi="Times New Roman" w:cs="Times New Roman"/>
        </w:rPr>
        <w:lastRenderedPageBreak/>
        <w:t>Abstract</w:t>
      </w:r>
      <w:bookmarkEnd w:id="5"/>
    </w:p>
    <w:p w14:paraId="6469411E" w14:textId="79FC58A9" w:rsidR="00CE48C9" w:rsidRDefault="00604138" w:rsidP="003D22DC">
      <w:pPr>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 xml:space="preserve"> nowadays,</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 skyline</w:t>
      </w:r>
      <w:r w:rsidR="00A002BB">
        <w:rPr>
          <w:rFonts w:cs="Times New Roman"/>
          <w:noProof/>
          <w:szCs w:val="24"/>
        </w:rPr>
        <w:t xml:space="preserve"> query</w:t>
      </w:r>
      <w:r w:rsidR="008845DF"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the input data set</w:t>
      </w:r>
      <w:r w:rsidR="00B572DB">
        <w:rPr>
          <w:rFonts w:cs="Times New Roman"/>
          <w:noProof/>
          <w:szCs w:val="24"/>
        </w:rPr>
        <w:t>.</w:t>
      </w:r>
      <w:r w:rsidR="00CF7525">
        <w:rPr>
          <w:rFonts w:cs="Times New Roman"/>
          <w:noProof/>
          <w:szCs w:val="24"/>
        </w:rPr>
        <w:t xml:space="preserve"> Solving the completeness of missing data would be a critical problem.</w:t>
      </w:r>
      <w:r w:rsidR="008F0053">
        <w:rPr>
          <w:rFonts w:cs="Times New Roman"/>
          <w:noProof/>
          <w:szCs w:val="24"/>
        </w:rPr>
        <w:t xml:space="preserve"> Therefore, A new imputation is provided 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ation on 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position</w:t>
      </w:r>
      <w:r w:rsidR="008845DF" w:rsidRPr="008845DF">
        <w:rPr>
          <w:rFonts w:cs="Times New Roman"/>
          <w:noProof/>
          <w:szCs w:val="24"/>
        </w:rPr>
        <w:t xml:space="preserve"> as </w:t>
      </w:r>
      <w:r w:rsidR="0013189A">
        <w:rPr>
          <w:rFonts w:cs="Times New Roman"/>
          <w:noProof/>
          <w:szCs w:val="24"/>
        </w:rPr>
        <w:t>could</w:t>
      </w:r>
      <w:r w:rsidR="008845DF" w:rsidRPr="008845DF">
        <w:rPr>
          <w:rFonts w:cs="Times New Roman"/>
          <w:noProof/>
          <w:szCs w:val="24"/>
        </w:rPr>
        <w:t xml:space="preserve"> 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the sampling </w:t>
      </w:r>
      <w:r w:rsidR="003A49AB">
        <w:rPr>
          <w:rFonts w:cs="Times New Roman"/>
          <w:noProof/>
          <w:szCs w:val="24"/>
        </w:rPr>
        <w:t xml:space="preserve">will be </w:t>
      </w:r>
      <w:r w:rsidR="008602BE">
        <w:rPr>
          <w:rFonts w:cs="Times New Roman"/>
          <w:noProof/>
          <w:szCs w:val="24"/>
        </w:rPr>
        <w:t>selected</w:t>
      </w:r>
      <w:r w:rsidR="008D72CC">
        <w:rPr>
          <w:rFonts w:cs="Times New Roman"/>
          <w:noProof/>
          <w:szCs w:val="24"/>
        </w:rPr>
        <w:t xml:space="preserve"> </w:t>
      </w:r>
      <w:r w:rsidR="008602BE">
        <w:rPr>
          <w:rFonts w:cs="Times New Roman"/>
          <w:noProof/>
          <w:szCs w:val="24"/>
        </w:rPr>
        <w:t>to</w:t>
      </w:r>
      <w:r w:rsidR="008D72CC">
        <w:rPr>
          <w:rFonts w:cs="Times New Roman"/>
          <w:noProof/>
          <w:szCs w:val="24"/>
        </w:rPr>
        <w:t xml:space="preserve"> </w:t>
      </w:r>
      <w:r w:rsidR="00984761">
        <w:rPr>
          <w:rFonts w:cs="Times New Roman"/>
          <w:noProof/>
          <w:szCs w:val="24"/>
        </w:rPr>
        <w:t xml:space="preserve">reference </w:t>
      </w:r>
      <w:r w:rsidR="008602BE">
        <w:rPr>
          <w:rFonts w:cs="Times New Roman"/>
          <w:noProof/>
          <w:szCs w:val="24"/>
        </w:rPr>
        <w:t>neighbors</w:t>
      </w:r>
      <w:r w:rsidR="00A7699A">
        <w:rPr>
          <w:rFonts w:cs="Times New Roman"/>
          <w:noProof/>
          <w:szCs w:val="24"/>
        </w:rPr>
        <w:t xml:space="preserve"> which is</w:t>
      </w:r>
      <w:r w:rsidR="00984761">
        <w:rPr>
          <w:rFonts w:cs="Times New Roman"/>
          <w:noProof/>
          <w:szCs w:val="24"/>
        </w:rPr>
        <w:t xml:space="preserve"> non-</w:t>
      </w:r>
      <w:r w:rsidR="008845DF" w:rsidRPr="008845DF">
        <w:rPr>
          <w:rFonts w:cs="Times New Roman"/>
          <w:noProof/>
          <w:szCs w:val="24"/>
        </w:rPr>
        <w:t>missing</w:t>
      </w:r>
      <w:r w:rsidR="00432ECC">
        <w:rPr>
          <w:rFonts w:cs="Times New Roman"/>
          <w:noProof/>
          <w:szCs w:val="24"/>
        </w:rPr>
        <w:t xml:space="preserve"> to be new</w:t>
      </w:r>
      <w:r w:rsidR="007A4FAD">
        <w:rPr>
          <w:rFonts w:cs="Times New Roman"/>
          <w:noProof/>
          <w:szCs w:val="24"/>
        </w:rPr>
        <w:t xml:space="preserve"> imputation mechaism</w:t>
      </w:r>
      <w:r w:rsidR="008845DF" w:rsidRPr="008845DF">
        <w:rPr>
          <w:rFonts w:cs="Times New Roman"/>
          <w:noProof/>
          <w:szCs w:val="24"/>
        </w:rPr>
        <w:t xml:space="preserve">. </w:t>
      </w:r>
      <w:r w:rsidR="00382A3A">
        <w:rPr>
          <w:rFonts w:cs="Times New Roman"/>
          <w:noProof/>
          <w:szCs w:val="24"/>
        </w:rPr>
        <w:t>Comparison</w:t>
      </w:r>
      <w:r w:rsidR="008845DF" w:rsidRPr="008845DF">
        <w:rPr>
          <w:rFonts w:cs="Times New Roman"/>
          <w:noProof/>
          <w:szCs w:val="24"/>
        </w:rPr>
        <w:t xml:space="preserve"> 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F344C0">
        <w:rPr>
          <w:rFonts w:cs="Times New Roman"/>
          <w:noProof/>
          <w:szCs w:val="24"/>
        </w:rPr>
        <w:t xml:space="preserve">according to </w:t>
      </w:r>
      <w:r w:rsidR="00F344C0" w:rsidRPr="008845DF">
        <w:rPr>
          <w:rFonts w:cs="Times New Roman"/>
          <w:noProof/>
          <w:szCs w:val="24"/>
        </w:rPr>
        <w:t>the original skyline</w:t>
      </w:r>
      <w:r w:rsidR="00F344C0">
        <w:rPr>
          <w:rFonts w:cs="Times New Roman"/>
          <w:noProof/>
          <w:szCs w:val="24"/>
        </w:rPr>
        <w:t>, would be the metrics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w:t>
      </w:r>
      <w:r w:rsidR="00E304E9">
        <w:rPr>
          <w:rFonts w:cs="Times New Roman"/>
          <w:noProof/>
          <w:szCs w:val="24"/>
        </w:rPr>
        <w:t>s</w:t>
      </w:r>
      <w:r w:rsidR="008845DF" w:rsidRPr="008845DF">
        <w:rPr>
          <w:rFonts w:cs="Times New Roman"/>
          <w:noProof/>
          <w:szCs w:val="24"/>
        </w:rPr>
        <w:t xml:space="preserve"> that the</w:t>
      </w:r>
      <w:r w:rsidR="001E04D4">
        <w:rPr>
          <w:rFonts w:cs="Times New Roman"/>
          <w:noProof/>
          <w:szCs w:val="24"/>
        </w:rPr>
        <w:t xml:space="preserve"> proposed</w:t>
      </w:r>
      <w:r w:rsidR="008845DF" w:rsidRPr="008845DF">
        <w:rPr>
          <w:rFonts w:cs="Times New Roman"/>
          <w:noProof/>
          <w:szCs w:val="24"/>
        </w:rPr>
        <w:t xml:space="preserve"> method </w:t>
      </w:r>
      <w:r w:rsidR="00E304E9">
        <w:rPr>
          <w:rFonts w:cs="Times New Roman"/>
          <w:noProof/>
          <w:szCs w:val="24"/>
        </w:rPr>
        <w:t>got</w:t>
      </w:r>
      <w:r w:rsidR="007A14CA">
        <w:rPr>
          <w:rFonts w:cs="Times New Roman"/>
          <w:noProof/>
          <w:szCs w:val="24"/>
        </w:rPr>
        <w:t xml:space="preserve"> </w:t>
      </w:r>
      <w:r w:rsidR="00E304E9">
        <w:rPr>
          <w:rFonts w:cs="Times New Roman"/>
          <w:noProof/>
          <w:szCs w:val="24"/>
        </w:rPr>
        <w:t>approximate result</w:t>
      </w:r>
      <w:r w:rsidR="008845DF" w:rsidRPr="008845DF">
        <w:rPr>
          <w:rFonts w:cs="Times New Roman"/>
          <w:noProof/>
          <w:szCs w:val="24"/>
        </w:rPr>
        <w:t xml:space="preserve"> as the k-</w:t>
      </w:r>
      <w:r w:rsidR="001E04D4">
        <w:rPr>
          <w:rFonts w:cs="Times New Roman"/>
          <w:noProof/>
          <w:szCs w:val="24"/>
        </w:rPr>
        <w:t>nearest neighbor</w:t>
      </w:r>
      <w:r w:rsidR="008A27A8">
        <w:rPr>
          <w:rFonts w:cs="Times New Roman"/>
          <w:noProof/>
          <w:szCs w:val="24"/>
        </w:rPr>
        <w:t xml:space="preserve"> way</w:t>
      </w:r>
      <w:r w:rsidR="008845DF" w:rsidRPr="008845DF">
        <w:rPr>
          <w:rFonts w:cs="Times New Roman"/>
          <w:noProof/>
          <w:szCs w:val="24"/>
        </w:rPr>
        <w:t xml:space="preserve"> 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531071">
        <w:rPr>
          <w:rFonts w:cs="Times New Roman"/>
          <w:noProof/>
          <w:szCs w:val="24"/>
        </w:rPr>
        <w:t>performs</w:t>
      </w:r>
      <w:r w:rsidR="00E87A56">
        <w:rPr>
          <w:rFonts w:cs="Times New Roman"/>
          <w:noProof/>
          <w:szCs w:val="24"/>
        </w:rPr>
        <w:t xml:space="preserve"> better </w:t>
      </w:r>
      <w:r w:rsidR="00EA44FB" w:rsidRPr="008845DF">
        <w:rPr>
          <w:rFonts w:cs="Times New Roman"/>
          <w:noProof/>
          <w:szCs w:val="24"/>
        </w:rPr>
        <w:t>than 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value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025EDD">
        <w:rPr>
          <w:rFonts w:cs="Times New Roman"/>
          <w:noProof/>
          <w:szCs w:val="24"/>
        </w:rPr>
        <w:t xml:space="preserve">it </w:t>
      </w:r>
      <w:r w:rsidR="008845DF" w:rsidRPr="008845DF">
        <w:rPr>
          <w:rFonts w:cs="Times New Roman"/>
          <w:noProof/>
          <w:szCs w:val="24"/>
        </w:rPr>
        <w:t>is more than 80%</w:t>
      </w:r>
      <w:r w:rsidR="001A117D">
        <w:rPr>
          <w:rFonts w:cs="Times New Roman"/>
          <w:noProof/>
          <w:szCs w:val="24"/>
        </w:rPr>
        <w:t xml:space="preserve"> on missing</w:t>
      </w:r>
      <w:r w:rsidR="008845DF" w:rsidRPr="008845DF">
        <w:rPr>
          <w:rFonts w:cs="Times New Roman"/>
          <w:noProof/>
          <w:szCs w:val="24"/>
        </w:rPr>
        <w:t xml:space="preserve">, the effect after </w:t>
      </w:r>
      <w:r w:rsidR="00CE3F1F">
        <w:rPr>
          <w:rFonts w:cs="Times New Roman"/>
          <w:noProof/>
          <w:szCs w:val="24"/>
        </w:rPr>
        <w:t>imputing</w:t>
      </w:r>
      <w:r w:rsidR="008845DF" w:rsidRPr="008845DF">
        <w:rPr>
          <w:rFonts w:cs="Times New Roman"/>
          <w:noProof/>
          <w:szCs w:val="24"/>
        </w:rPr>
        <w:t xml:space="preserve"> can also be 3 to 6 times </w:t>
      </w:r>
      <w:r w:rsidR="00CE3F1F">
        <w:rPr>
          <w:rFonts w:cs="Times New Roman"/>
          <w:noProof/>
          <w:szCs w:val="24"/>
        </w:rPr>
        <w:t>better</w:t>
      </w:r>
      <w:r w:rsidR="008845DF" w:rsidRPr="008845DF">
        <w:rPr>
          <w:rFonts w:cs="Times New Roman"/>
          <w:noProof/>
          <w:szCs w:val="24"/>
        </w:rPr>
        <w:t xml:space="preserve"> than 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447E9D">
        <w:rPr>
          <w:rFonts w:cs="Times New Roman"/>
          <w:noProof/>
          <w:szCs w:val="24"/>
        </w:rPr>
        <w:t>approximation of original skyline</w:t>
      </w:r>
      <w:r w:rsidR="008E3171">
        <w:rPr>
          <w:rFonts w:cs="Times New Roman"/>
          <w:noProof/>
          <w:szCs w:val="24"/>
        </w:rPr>
        <w:t xml:space="preserve"> at least 50%</w:t>
      </w:r>
      <w:r w:rsidR="00447E9D">
        <w:rPr>
          <w:rFonts w:cs="Times New Roman"/>
          <w:noProof/>
          <w:szCs w:val="24"/>
        </w:rPr>
        <w:t>. That is, the method in this paper is good at</w:t>
      </w:r>
      <w:r w:rsidR="008D0B91">
        <w:rPr>
          <w:rFonts w:cs="Times New Roman"/>
          <w:noProof/>
          <w:szCs w:val="24"/>
        </w:rPr>
        <w:t xml:space="preserve"> solving the completeness of missing data set.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6" w:name="_Toc45221539"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6"/>
        </w:p>
        <w:p w14:paraId="63539C0A" w14:textId="0E52F6D3" w:rsidR="00DE360B"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5221537" w:history="1">
            <w:r w:rsidR="00DE360B" w:rsidRPr="00317515">
              <w:rPr>
                <w:rStyle w:val="ab"/>
                <w:rFonts w:cs="Times New Roman" w:hint="eastAsia"/>
              </w:rPr>
              <w:t>摘要</w:t>
            </w:r>
            <w:r w:rsidR="00DE360B">
              <w:rPr>
                <w:webHidden/>
              </w:rPr>
              <w:tab/>
            </w:r>
            <w:r w:rsidR="00DE360B">
              <w:rPr>
                <w:webHidden/>
              </w:rPr>
              <w:fldChar w:fldCharType="begin"/>
            </w:r>
            <w:r w:rsidR="00DE360B">
              <w:rPr>
                <w:webHidden/>
              </w:rPr>
              <w:instrText xml:space="preserve"> PAGEREF _Toc45221537 \h </w:instrText>
            </w:r>
            <w:r w:rsidR="00DE360B">
              <w:rPr>
                <w:webHidden/>
              </w:rPr>
            </w:r>
            <w:r w:rsidR="00DE360B">
              <w:rPr>
                <w:webHidden/>
              </w:rPr>
              <w:fldChar w:fldCharType="separate"/>
            </w:r>
            <w:r w:rsidR="00DE360B">
              <w:rPr>
                <w:webHidden/>
              </w:rPr>
              <w:t>1</w:t>
            </w:r>
            <w:r w:rsidR="00DE360B">
              <w:rPr>
                <w:webHidden/>
              </w:rPr>
              <w:fldChar w:fldCharType="end"/>
            </w:r>
          </w:hyperlink>
        </w:p>
        <w:p w14:paraId="19962698" w14:textId="51E0F335" w:rsidR="00DE360B" w:rsidRDefault="005779A1">
          <w:pPr>
            <w:pStyle w:val="11"/>
            <w:rPr>
              <w:rFonts w:asciiTheme="minorHAnsi" w:eastAsiaTheme="minorEastAsia" w:hAnsiTheme="minorHAnsi"/>
            </w:rPr>
          </w:pPr>
          <w:hyperlink w:anchor="_Toc45221538" w:history="1">
            <w:r w:rsidR="00DE360B" w:rsidRPr="00317515">
              <w:rPr>
                <w:rStyle w:val="ab"/>
                <w:rFonts w:cs="Times New Roman"/>
              </w:rPr>
              <w:t>Abstract</w:t>
            </w:r>
            <w:r w:rsidR="00DE360B">
              <w:rPr>
                <w:webHidden/>
              </w:rPr>
              <w:tab/>
            </w:r>
            <w:r w:rsidR="00DE360B">
              <w:rPr>
                <w:webHidden/>
              </w:rPr>
              <w:fldChar w:fldCharType="begin"/>
            </w:r>
            <w:r w:rsidR="00DE360B">
              <w:rPr>
                <w:webHidden/>
              </w:rPr>
              <w:instrText xml:space="preserve"> PAGEREF _Toc45221538 \h </w:instrText>
            </w:r>
            <w:r w:rsidR="00DE360B">
              <w:rPr>
                <w:webHidden/>
              </w:rPr>
            </w:r>
            <w:r w:rsidR="00DE360B">
              <w:rPr>
                <w:webHidden/>
              </w:rPr>
              <w:fldChar w:fldCharType="separate"/>
            </w:r>
            <w:r w:rsidR="00DE360B">
              <w:rPr>
                <w:webHidden/>
              </w:rPr>
              <w:t>2</w:t>
            </w:r>
            <w:r w:rsidR="00DE360B">
              <w:rPr>
                <w:webHidden/>
              </w:rPr>
              <w:fldChar w:fldCharType="end"/>
            </w:r>
          </w:hyperlink>
        </w:p>
        <w:p w14:paraId="30534B78" w14:textId="08AC4664" w:rsidR="00DE360B" w:rsidRDefault="005779A1">
          <w:pPr>
            <w:pStyle w:val="11"/>
            <w:rPr>
              <w:rFonts w:asciiTheme="minorHAnsi" w:eastAsiaTheme="minorEastAsia" w:hAnsiTheme="minorHAnsi"/>
            </w:rPr>
          </w:pPr>
          <w:hyperlink w:anchor="_Toc45221539" w:history="1">
            <w:r w:rsidR="00DE360B" w:rsidRPr="00317515">
              <w:rPr>
                <w:rStyle w:val="ab"/>
                <w:rFonts w:cs="Times New Roman" w:hint="eastAsia"/>
              </w:rPr>
              <w:t>目次</w:t>
            </w:r>
            <w:r w:rsidR="00DE360B">
              <w:rPr>
                <w:webHidden/>
              </w:rPr>
              <w:tab/>
            </w:r>
            <w:r w:rsidR="00DE360B">
              <w:rPr>
                <w:webHidden/>
              </w:rPr>
              <w:fldChar w:fldCharType="begin"/>
            </w:r>
            <w:r w:rsidR="00DE360B">
              <w:rPr>
                <w:webHidden/>
              </w:rPr>
              <w:instrText xml:space="preserve"> PAGEREF _Toc45221539 \h </w:instrText>
            </w:r>
            <w:r w:rsidR="00DE360B">
              <w:rPr>
                <w:webHidden/>
              </w:rPr>
            </w:r>
            <w:r w:rsidR="00DE360B">
              <w:rPr>
                <w:webHidden/>
              </w:rPr>
              <w:fldChar w:fldCharType="separate"/>
            </w:r>
            <w:r w:rsidR="00DE360B">
              <w:rPr>
                <w:webHidden/>
              </w:rPr>
              <w:t>3</w:t>
            </w:r>
            <w:r w:rsidR="00DE360B">
              <w:rPr>
                <w:webHidden/>
              </w:rPr>
              <w:fldChar w:fldCharType="end"/>
            </w:r>
          </w:hyperlink>
        </w:p>
        <w:p w14:paraId="0683018E" w14:textId="4A13A2DD" w:rsidR="00DE360B" w:rsidRDefault="005779A1">
          <w:pPr>
            <w:pStyle w:val="11"/>
            <w:rPr>
              <w:rFonts w:asciiTheme="minorHAnsi" w:eastAsiaTheme="minorEastAsia" w:hAnsiTheme="minorHAnsi"/>
            </w:rPr>
          </w:pPr>
          <w:hyperlink w:anchor="_Toc45221540" w:history="1">
            <w:r w:rsidR="00DE360B" w:rsidRPr="00317515">
              <w:rPr>
                <w:rStyle w:val="ab"/>
                <w:rFonts w:cs="Times New Roman" w:hint="eastAsia"/>
              </w:rPr>
              <w:t>表目次</w:t>
            </w:r>
            <w:r w:rsidR="00DE360B">
              <w:rPr>
                <w:webHidden/>
              </w:rPr>
              <w:tab/>
            </w:r>
            <w:r w:rsidR="00DE360B">
              <w:rPr>
                <w:webHidden/>
              </w:rPr>
              <w:fldChar w:fldCharType="begin"/>
            </w:r>
            <w:r w:rsidR="00DE360B">
              <w:rPr>
                <w:webHidden/>
              </w:rPr>
              <w:instrText xml:space="preserve"> PAGEREF _Toc45221540 \h </w:instrText>
            </w:r>
            <w:r w:rsidR="00DE360B">
              <w:rPr>
                <w:webHidden/>
              </w:rPr>
            </w:r>
            <w:r w:rsidR="00DE360B">
              <w:rPr>
                <w:webHidden/>
              </w:rPr>
              <w:fldChar w:fldCharType="separate"/>
            </w:r>
            <w:r w:rsidR="00DE360B">
              <w:rPr>
                <w:webHidden/>
              </w:rPr>
              <w:t>5</w:t>
            </w:r>
            <w:r w:rsidR="00DE360B">
              <w:rPr>
                <w:webHidden/>
              </w:rPr>
              <w:fldChar w:fldCharType="end"/>
            </w:r>
          </w:hyperlink>
        </w:p>
        <w:p w14:paraId="6ADF5895" w14:textId="2852EBA2" w:rsidR="00DE360B" w:rsidRDefault="005779A1">
          <w:pPr>
            <w:pStyle w:val="11"/>
            <w:rPr>
              <w:rFonts w:asciiTheme="minorHAnsi" w:eastAsiaTheme="minorEastAsia" w:hAnsiTheme="minorHAnsi"/>
            </w:rPr>
          </w:pPr>
          <w:hyperlink w:anchor="_Toc45221541" w:history="1">
            <w:r w:rsidR="00DE360B" w:rsidRPr="00317515">
              <w:rPr>
                <w:rStyle w:val="ab"/>
                <w:rFonts w:cs="Times New Roman" w:hint="eastAsia"/>
              </w:rPr>
              <w:t>圖目次</w:t>
            </w:r>
            <w:r w:rsidR="00DE360B">
              <w:rPr>
                <w:webHidden/>
              </w:rPr>
              <w:tab/>
            </w:r>
            <w:r w:rsidR="00DE360B">
              <w:rPr>
                <w:webHidden/>
              </w:rPr>
              <w:fldChar w:fldCharType="begin"/>
            </w:r>
            <w:r w:rsidR="00DE360B">
              <w:rPr>
                <w:webHidden/>
              </w:rPr>
              <w:instrText xml:space="preserve"> PAGEREF _Toc45221541 \h </w:instrText>
            </w:r>
            <w:r w:rsidR="00DE360B">
              <w:rPr>
                <w:webHidden/>
              </w:rPr>
            </w:r>
            <w:r w:rsidR="00DE360B">
              <w:rPr>
                <w:webHidden/>
              </w:rPr>
              <w:fldChar w:fldCharType="separate"/>
            </w:r>
            <w:r w:rsidR="00DE360B">
              <w:rPr>
                <w:webHidden/>
              </w:rPr>
              <w:t>6</w:t>
            </w:r>
            <w:r w:rsidR="00DE360B">
              <w:rPr>
                <w:webHidden/>
              </w:rPr>
              <w:fldChar w:fldCharType="end"/>
            </w:r>
          </w:hyperlink>
        </w:p>
        <w:p w14:paraId="15564E95" w14:textId="431477EE" w:rsidR="00DE360B" w:rsidRDefault="005779A1">
          <w:pPr>
            <w:pStyle w:val="11"/>
            <w:tabs>
              <w:tab w:val="left" w:pos="1200"/>
            </w:tabs>
            <w:rPr>
              <w:rFonts w:asciiTheme="minorHAnsi" w:eastAsiaTheme="minorEastAsia" w:hAnsiTheme="minorHAnsi"/>
            </w:rPr>
          </w:pPr>
          <w:hyperlink w:anchor="_Toc45221542" w:history="1">
            <w:r w:rsidR="00DE360B" w:rsidRPr="00317515">
              <w:rPr>
                <w:rStyle w:val="ab"/>
                <w:rFonts w:hint="eastAsia"/>
              </w:rPr>
              <w:t>第一章</w:t>
            </w:r>
            <w:r w:rsidR="00DE360B">
              <w:rPr>
                <w:rFonts w:asciiTheme="minorHAnsi" w:eastAsiaTheme="minorEastAsia" w:hAnsiTheme="minorHAnsi"/>
              </w:rPr>
              <w:tab/>
            </w:r>
            <w:r w:rsidR="00DE360B" w:rsidRPr="00317515">
              <w:rPr>
                <w:rStyle w:val="ab"/>
                <w:rFonts w:hint="eastAsia"/>
              </w:rPr>
              <w:t>簡介</w:t>
            </w:r>
            <w:r w:rsidR="00DE360B">
              <w:rPr>
                <w:webHidden/>
              </w:rPr>
              <w:tab/>
            </w:r>
            <w:r w:rsidR="00DE360B">
              <w:rPr>
                <w:webHidden/>
              </w:rPr>
              <w:fldChar w:fldCharType="begin"/>
            </w:r>
            <w:r w:rsidR="00DE360B">
              <w:rPr>
                <w:webHidden/>
              </w:rPr>
              <w:instrText xml:space="preserve"> PAGEREF _Toc45221542 \h </w:instrText>
            </w:r>
            <w:r w:rsidR="00DE360B">
              <w:rPr>
                <w:webHidden/>
              </w:rPr>
            </w:r>
            <w:r w:rsidR="00DE360B">
              <w:rPr>
                <w:webHidden/>
              </w:rPr>
              <w:fldChar w:fldCharType="separate"/>
            </w:r>
            <w:r w:rsidR="00DE360B">
              <w:rPr>
                <w:webHidden/>
              </w:rPr>
              <w:t>7</w:t>
            </w:r>
            <w:r w:rsidR="00DE360B">
              <w:rPr>
                <w:webHidden/>
              </w:rPr>
              <w:fldChar w:fldCharType="end"/>
            </w:r>
          </w:hyperlink>
        </w:p>
        <w:p w14:paraId="2B1166BF" w14:textId="38F0AA51" w:rsidR="00DE360B" w:rsidRDefault="005779A1">
          <w:pPr>
            <w:pStyle w:val="11"/>
            <w:tabs>
              <w:tab w:val="left" w:pos="1200"/>
            </w:tabs>
            <w:rPr>
              <w:rFonts w:asciiTheme="minorHAnsi" w:eastAsiaTheme="minorEastAsia" w:hAnsiTheme="minorHAnsi"/>
            </w:rPr>
          </w:pPr>
          <w:hyperlink w:anchor="_Toc45221543" w:history="1">
            <w:r w:rsidR="00DE360B" w:rsidRPr="00317515">
              <w:rPr>
                <w:rStyle w:val="ab"/>
                <w:rFonts w:hint="eastAsia"/>
              </w:rPr>
              <w:t>第二章</w:t>
            </w:r>
            <w:r w:rsidR="00DE360B">
              <w:rPr>
                <w:rFonts w:asciiTheme="minorHAnsi" w:eastAsiaTheme="minorEastAsia" w:hAnsiTheme="minorHAnsi"/>
              </w:rPr>
              <w:tab/>
            </w:r>
            <w:r w:rsidR="00DE360B" w:rsidRPr="00317515">
              <w:rPr>
                <w:rStyle w:val="ab"/>
                <w:rFonts w:hint="eastAsia"/>
                <w:shd w:val="clear" w:color="auto" w:fill="FFFFFF"/>
              </w:rPr>
              <w:t>相關研究</w:t>
            </w:r>
            <w:r w:rsidR="00DE360B">
              <w:rPr>
                <w:webHidden/>
              </w:rPr>
              <w:tab/>
            </w:r>
            <w:r w:rsidR="00DE360B">
              <w:rPr>
                <w:webHidden/>
              </w:rPr>
              <w:fldChar w:fldCharType="begin"/>
            </w:r>
            <w:r w:rsidR="00DE360B">
              <w:rPr>
                <w:webHidden/>
              </w:rPr>
              <w:instrText xml:space="preserve"> PAGEREF _Toc45221543 \h </w:instrText>
            </w:r>
            <w:r w:rsidR="00DE360B">
              <w:rPr>
                <w:webHidden/>
              </w:rPr>
            </w:r>
            <w:r w:rsidR="00DE360B">
              <w:rPr>
                <w:webHidden/>
              </w:rPr>
              <w:fldChar w:fldCharType="separate"/>
            </w:r>
            <w:r w:rsidR="00DE360B">
              <w:rPr>
                <w:webHidden/>
              </w:rPr>
              <w:t>8</w:t>
            </w:r>
            <w:r w:rsidR="00DE360B">
              <w:rPr>
                <w:webHidden/>
              </w:rPr>
              <w:fldChar w:fldCharType="end"/>
            </w:r>
          </w:hyperlink>
        </w:p>
        <w:p w14:paraId="559F8534" w14:textId="7C57A497" w:rsidR="00DE360B" w:rsidRDefault="005779A1">
          <w:pPr>
            <w:pStyle w:val="21"/>
            <w:rPr>
              <w:rFonts w:asciiTheme="minorHAnsi" w:eastAsiaTheme="minorEastAsia" w:hAnsiTheme="minorHAnsi" w:cstheme="minorBidi"/>
              <w:noProof/>
              <w:kern w:val="2"/>
            </w:rPr>
          </w:pPr>
          <w:hyperlink w:anchor="_Toc45221544" w:history="1">
            <w:r w:rsidR="00DE360B" w:rsidRPr="00317515">
              <w:rPr>
                <w:rStyle w:val="ab"/>
                <w:noProof/>
              </w:rPr>
              <w:t>2.1</w:t>
            </w:r>
            <w:r w:rsidR="00DE360B" w:rsidRPr="00317515">
              <w:rPr>
                <w:rStyle w:val="ab"/>
                <w:rFonts w:hint="eastAsia"/>
                <w:noProof/>
              </w:rPr>
              <w:t>天際線問題概述與完整資料集對天際線問題之影響</w:t>
            </w:r>
            <w:r w:rsidR="00DE360B">
              <w:rPr>
                <w:noProof/>
                <w:webHidden/>
              </w:rPr>
              <w:tab/>
            </w:r>
            <w:r w:rsidR="00DE360B">
              <w:rPr>
                <w:noProof/>
                <w:webHidden/>
              </w:rPr>
              <w:fldChar w:fldCharType="begin"/>
            </w:r>
            <w:r w:rsidR="00DE360B">
              <w:rPr>
                <w:noProof/>
                <w:webHidden/>
              </w:rPr>
              <w:instrText xml:space="preserve"> PAGEREF _Toc45221544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63C5F13B" w14:textId="487C7289" w:rsidR="00DE360B" w:rsidRDefault="005779A1">
          <w:pPr>
            <w:pStyle w:val="21"/>
            <w:rPr>
              <w:rFonts w:asciiTheme="minorHAnsi" w:eastAsiaTheme="minorEastAsia" w:hAnsiTheme="minorHAnsi" w:cstheme="minorBidi"/>
              <w:noProof/>
              <w:kern w:val="2"/>
            </w:rPr>
          </w:pPr>
          <w:hyperlink w:anchor="_Toc45221545" w:history="1">
            <w:r w:rsidR="00DE360B" w:rsidRPr="00317515">
              <w:rPr>
                <w:rStyle w:val="ab"/>
                <w:noProof/>
              </w:rPr>
              <w:t>2.2</w:t>
            </w:r>
            <w:r w:rsidR="00DE360B" w:rsidRPr="00317515">
              <w:rPr>
                <w:rStyle w:val="ab"/>
                <w:rFonts w:hint="eastAsia"/>
                <w:noProof/>
              </w:rPr>
              <w:t>缺失資料類型與缺失值處理技術</w:t>
            </w:r>
            <w:r w:rsidR="00DE360B">
              <w:rPr>
                <w:noProof/>
                <w:webHidden/>
              </w:rPr>
              <w:tab/>
            </w:r>
            <w:r w:rsidR="00DE360B">
              <w:rPr>
                <w:noProof/>
                <w:webHidden/>
              </w:rPr>
              <w:fldChar w:fldCharType="begin"/>
            </w:r>
            <w:r w:rsidR="00DE360B">
              <w:rPr>
                <w:noProof/>
                <w:webHidden/>
              </w:rPr>
              <w:instrText xml:space="preserve"> PAGEREF _Toc45221545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3BC4605E" w14:textId="6F0A1BB5" w:rsidR="00DE360B" w:rsidRDefault="005779A1">
          <w:pPr>
            <w:pStyle w:val="31"/>
            <w:tabs>
              <w:tab w:val="right" w:leader="dot" w:pos="8494"/>
            </w:tabs>
            <w:rPr>
              <w:rFonts w:asciiTheme="minorHAnsi" w:eastAsiaTheme="minorEastAsia" w:hAnsiTheme="minorHAnsi" w:cstheme="minorBidi"/>
              <w:noProof/>
              <w:kern w:val="2"/>
              <w:sz w:val="24"/>
            </w:rPr>
          </w:pPr>
          <w:hyperlink w:anchor="_Toc45221546" w:history="1">
            <w:r w:rsidR="00DE360B" w:rsidRPr="00317515">
              <w:rPr>
                <w:rStyle w:val="ab"/>
                <w:noProof/>
              </w:rPr>
              <w:t>2.2.1</w:t>
            </w:r>
            <w:r w:rsidR="00DE360B" w:rsidRPr="00317515">
              <w:rPr>
                <w:rStyle w:val="ab"/>
                <w:rFonts w:hint="eastAsia"/>
                <w:noProof/>
              </w:rPr>
              <w:t>資料缺失類型</w:t>
            </w:r>
            <w:r w:rsidR="00DE360B">
              <w:rPr>
                <w:noProof/>
                <w:webHidden/>
              </w:rPr>
              <w:tab/>
            </w:r>
            <w:r w:rsidR="00DE360B">
              <w:rPr>
                <w:noProof/>
                <w:webHidden/>
              </w:rPr>
              <w:fldChar w:fldCharType="begin"/>
            </w:r>
            <w:r w:rsidR="00DE360B">
              <w:rPr>
                <w:noProof/>
                <w:webHidden/>
              </w:rPr>
              <w:instrText xml:space="preserve"> PAGEREF _Toc45221546 \h </w:instrText>
            </w:r>
            <w:r w:rsidR="00DE360B">
              <w:rPr>
                <w:noProof/>
                <w:webHidden/>
              </w:rPr>
            </w:r>
            <w:r w:rsidR="00DE360B">
              <w:rPr>
                <w:noProof/>
                <w:webHidden/>
              </w:rPr>
              <w:fldChar w:fldCharType="separate"/>
            </w:r>
            <w:r w:rsidR="00DE360B">
              <w:rPr>
                <w:noProof/>
                <w:webHidden/>
              </w:rPr>
              <w:t>8</w:t>
            </w:r>
            <w:r w:rsidR="00DE360B">
              <w:rPr>
                <w:noProof/>
                <w:webHidden/>
              </w:rPr>
              <w:fldChar w:fldCharType="end"/>
            </w:r>
          </w:hyperlink>
        </w:p>
        <w:p w14:paraId="77B1BA41" w14:textId="58D0FA6D" w:rsidR="00DE360B" w:rsidRDefault="005779A1">
          <w:pPr>
            <w:pStyle w:val="31"/>
            <w:tabs>
              <w:tab w:val="right" w:leader="dot" w:pos="8494"/>
            </w:tabs>
            <w:rPr>
              <w:rFonts w:asciiTheme="minorHAnsi" w:eastAsiaTheme="minorEastAsia" w:hAnsiTheme="minorHAnsi" w:cstheme="minorBidi"/>
              <w:noProof/>
              <w:kern w:val="2"/>
              <w:sz w:val="24"/>
            </w:rPr>
          </w:pPr>
          <w:hyperlink w:anchor="_Toc45221547" w:history="1">
            <w:r w:rsidR="00DE360B" w:rsidRPr="00317515">
              <w:rPr>
                <w:rStyle w:val="ab"/>
                <w:noProof/>
              </w:rPr>
              <w:t>2.2.2</w:t>
            </w:r>
            <w:r w:rsidR="00DE360B" w:rsidRPr="00317515">
              <w:rPr>
                <w:rStyle w:val="ab"/>
                <w:rFonts w:hint="eastAsia"/>
                <w:noProof/>
              </w:rPr>
              <w:t>缺失值的處理技術</w:t>
            </w:r>
            <w:r w:rsidR="00DE360B">
              <w:rPr>
                <w:noProof/>
                <w:webHidden/>
              </w:rPr>
              <w:tab/>
            </w:r>
            <w:r w:rsidR="00DE360B">
              <w:rPr>
                <w:noProof/>
                <w:webHidden/>
              </w:rPr>
              <w:fldChar w:fldCharType="begin"/>
            </w:r>
            <w:r w:rsidR="00DE360B">
              <w:rPr>
                <w:noProof/>
                <w:webHidden/>
              </w:rPr>
              <w:instrText xml:space="preserve"> PAGEREF _Toc45221547 \h </w:instrText>
            </w:r>
            <w:r w:rsidR="00DE360B">
              <w:rPr>
                <w:noProof/>
                <w:webHidden/>
              </w:rPr>
            </w:r>
            <w:r w:rsidR="00DE360B">
              <w:rPr>
                <w:noProof/>
                <w:webHidden/>
              </w:rPr>
              <w:fldChar w:fldCharType="separate"/>
            </w:r>
            <w:r w:rsidR="00DE360B">
              <w:rPr>
                <w:noProof/>
                <w:webHidden/>
              </w:rPr>
              <w:t>9</w:t>
            </w:r>
            <w:r w:rsidR="00DE360B">
              <w:rPr>
                <w:noProof/>
                <w:webHidden/>
              </w:rPr>
              <w:fldChar w:fldCharType="end"/>
            </w:r>
          </w:hyperlink>
        </w:p>
        <w:p w14:paraId="78435415" w14:textId="1B5A11BD" w:rsidR="00DE360B" w:rsidRDefault="005779A1">
          <w:pPr>
            <w:pStyle w:val="21"/>
            <w:rPr>
              <w:rFonts w:asciiTheme="minorHAnsi" w:eastAsiaTheme="minorEastAsia" w:hAnsiTheme="minorHAnsi" w:cstheme="minorBidi"/>
              <w:noProof/>
              <w:kern w:val="2"/>
            </w:rPr>
          </w:pPr>
          <w:hyperlink w:anchor="_Toc45221548" w:history="1">
            <w:r w:rsidR="00DE360B" w:rsidRPr="00317515">
              <w:rPr>
                <w:rStyle w:val="ab"/>
                <w:noProof/>
              </w:rPr>
              <w:t>2.3</w:t>
            </w:r>
            <w:r w:rsidR="00DE360B" w:rsidRPr="00317515">
              <w:rPr>
                <w:rStyle w:val="ab"/>
                <w:rFonts w:hint="eastAsia"/>
                <w:noProof/>
              </w:rPr>
              <w:t>填補法</w:t>
            </w:r>
            <w:r w:rsidR="00DE360B">
              <w:rPr>
                <w:noProof/>
                <w:webHidden/>
              </w:rPr>
              <w:tab/>
            </w:r>
            <w:r w:rsidR="00DE360B">
              <w:rPr>
                <w:noProof/>
                <w:webHidden/>
              </w:rPr>
              <w:fldChar w:fldCharType="begin"/>
            </w:r>
            <w:r w:rsidR="00DE360B">
              <w:rPr>
                <w:noProof/>
                <w:webHidden/>
              </w:rPr>
              <w:instrText xml:space="preserve"> PAGEREF _Toc45221548 \h </w:instrText>
            </w:r>
            <w:r w:rsidR="00DE360B">
              <w:rPr>
                <w:noProof/>
                <w:webHidden/>
              </w:rPr>
            </w:r>
            <w:r w:rsidR="00DE360B">
              <w:rPr>
                <w:noProof/>
                <w:webHidden/>
              </w:rPr>
              <w:fldChar w:fldCharType="separate"/>
            </w:r>
            <w:r w:rsidR="00DE360B">
              <w:rPr>
                <w:noProof/>
                <w:webHidden/>
              </w:rPr>
              <w:t>10</w:t>
            </w:r>
            <w:r w:rsidR="00DE360B">
              <w:rPr>
                <w:noProof/>
                <w:webHidden/>
              </w:rPr>
              <w:fldChar w:fldCharType="end"/>
            </w:r>
          </w:hyperlink>
        </w:p>
        <w:p w14:paraId="49FDAF3A" w14:textId="1A1F91B2" w:rsidR="00DE360B" w:rsidRDefault="005779A1">
          <w:pPr>
            <w:pStyle w:val="21"/>
            <w:rPr>
              <w:rFonts w:asciiTheme="minorHAnsi" w:eastAsiaTheme="minorEastAsia" w:hAnsiTheme="minorHAnsi" w:cstheme="minorBidi"/>
              <w:noProof/>
              <w:kern w:val="2"/>
            </w:rPr>
          </w:pPr>
          <w:hyperlink w:anchor="_Toc45221549" w:history="1">
            <w:r w:rsidR="00DE360B" w:rsidRPr="00317515">
              <w:rPr>
                <w:rStyle w:val="ab"/>
                <w:noProof/>
              </w:rPr>
              <w:t>2.4 k</w:t>
            </w:r>
            <w:r w:rsidR="00DE360B" w:rsidRPr="00317515">
              <w:rPr>
                <w:rStyle w:val="ab"/>
                <w:rFonts w:hint="eastAsia"/>
                <w:noProof/>
              </w:rPr>
              <w:t>鄰近填補法</w:t>
            </w:r>
            <w:r w:rsidR="00DE360B">
              <w:rPr>
                <w:noProof/>
                <w:webHidden/>
              </w:rPr>
              <w:tab/>
            </w:r>
            <w:r w:rsidR="00DE360B">
              <w:rPr>
                <w:noProof/>
                <w:webHidden/>
              </w:rPr>
              <w:fldChar w:fldCharType="begin"/>
            </w:r>
            <w:r w:rsidR="00DE360B">
              <w:rPr>
                <w:noProof/>
                <w:webHidden/>
              </w:rPr>
              <w:instrText xml:space="preserve"> PAGEREF _Toc45221549 \h </w:instrText>
            </w:r>
            <w:r w:rsidR="00DE360B">
              <w:rPr>
                <w:noProof/>
                <w:webHidden/>
              </w:rPr>
            </w:r>
            <w:r w:rsidR="00DE360B">
              <w:rPr>
                <w:noProof/>
                <w:webHidden/>
              </w:rPr>
              <w:fldChar w:fldCharType="separate"/>
            </w:r>
            <w:r w:rsidR="00DE360B">
              <w:rPr>
                <w:noProof/>
                <w:webHidden/>
              </w:rPr>
              <w:t>10</w:t>
            </w:r>
            <w:r w:rsidR="00DE360B">
              <w:rPr>
                <w:noProof/>
                <w:webHidden/>
              </w:rPr>
              <w:fldChar w:fldCharType="end"/>
            </w:r>
          </w:hyperlink>
        </w:p>
        <w:p w14:paraId="243818D1" w14:textId="7A2BDA56" w:rsidR="00DE360B" w:rsidRDefault="005779A1">
          <w:pPr>
            <w:pStyle w:val="11"/>
            <w:tabs>
              <w:tab w:val="left" w:pos="1200"/>
            </w:tabs>
            <w:rPr>
              <w:rFonts w:asciiTheme="minorHAnsi" w:eastAsiaTheme="minorEastAsia" w:hAnsiTheme="minorHAnsi"/>
            </w:rPr>
          </w:pPr>
          <w:hyperlink w:anchor="_Toc45221550" w:history="1">
            <w:r w:rsidR="00DE360B" w:rsidRPr="00317515">
              <w:rPr>
                <w:rStyle w:val="ab"/>
                <w:rFonts w:hint="eastAsia"/>
              </w:rPr>
              <w:t>第三章</w:t>
            </w:r>
            <w:r w:rsidR="00DE360B">
              <w:rPr>
                <w:rFonts w:asciiTheme="minorHAnsi" w:eastAsiaTheme="minorEastAsia" w:hAnsiTheme="minorHAnsi"/>
              </w:rPr>
              <w:tab/>
            </w:r>
            <w:r w:rsidR="00DE360B" w:rsidRPr="00317515">
              <w:rPr>
                <w:rStyle w:val="ab"/>
                <w:rFonts w:hint="eastAsia"/>
              </w:rPr>
              <w:t>問題與方法</w:t>
            </w:r>
            <w:r w:rsidR="00DE360B">
              <w:rPr>
                <w:webHidden/>
              </w:rPr>
              <w:tab/>
            </w:r>
            <w:r w:rsidR="00DE360B">
              <w:rPr>
                <w:webHidden/>
              </w:rPr>
              <w:fldChar w:fldCharType="begin"/>
            </w:r>
            <w:r w:rsidR="00DE360B">
              <w:rPr>
                <w:webHidden/>
              </w:rPr>
              <w:instrText xml:space="preserve"> PAGEREF _Toc45221550 \h </w:instrText>
            </w:r>
            <w:r w:rsidR="00DE360B">
              <w:rPr>
                <w:webHidden/>
              </w:rPr>
            </w:r>
            <w:r w:rsidR="00DE360B">
              <w:rPr>
                <w:webHidden/>
              </w:rPr>
              <w:fldChar w:fldCharType="separate"/>
            </w:r>
            <w:r w:rsidR="00DE360B">
              <w:rPr>
                <w:webHidden/>
              </w:rPr>
              <w:t>12</w:t>
            </w:r>
            <w:r w:rsidR="00DE360B">
              <w:rPr>
                <w:webHidden/>
              </w:rPr>
              <w:fldChar w:fldCharType="end"/>
            </w:r>
          </w:hyperlink>
        </w:p>
        <w:p w14:paraId="171CCE1D" w14:textId="655BC21A" w:rsidR="00DE360B" w:rsidRDefault="005779A1">
          <w:pPr>
            <w:pStyle w:val="21"/>
            <w:rPr>
              <w:rFonts w:asciiTheme="minorHAnsi" w:eastAsiaTheme="minorEastAsia" w:hAnsiTheme="minorHAnsi" w:cstheme="minorBidi"/>
              <w:noProof/>
              <w:kern w:val="2"/>
            </w:rPr>
          </w:pPr>
          <w:hyperlink w:anchor="_Toc45221551" w:history="1">
            <w:r w:rsidR="00DE360B" w:rsidRPr="00317515">
              <w:rPr>
                <w:rStyle w:val="ab"/>
                <w:noProof/>
              </w:rPr>
              <w:t>3.1</w:t>
            </w:r>
            <w:r w:rsidR="00DE360B" w:rsidRPr="00317515">
              <w:rPr>
                <w:rStyle w:val="ab"/>
                <w:rFonts w:hint="eastAsia"/>
                <w:noProof/>
              </w:rPr>
              <w:t>符號定義</w:t>
            </w:r>
            <w:r w:rsidR="00DE360B">
              <w:rPr>
                <w:noProof/>
                <w:webHidden/>
              </w:rPr>
              <w:tab/>
            </w:r>
            <w:r w:rsidR="00DE360B">
              <w:rPr>
                <w:noProof/>
                <w:webHidden/>
              </w:rPr>
              <w:fldChar w:fldCharType="begin"/>
            </w:r>
            <w:r w:rsidR="00DE360B">
              <w:rPr>
                <w:noProof/>
                <w:webHidden/>
              </w:rPr>
              <w:instrText xml:space="preserve"> PAGEREF _Toc45221551 \h </w:instrText>
            </w:r>
            <w:r w:rsidR="00DE360B">
              <w:rPr>
                <w:noProof/>
                <w:webHidden/>
              </w:rPr>
            </w:r>
            <w:r w:rsidR="00DE360B">
              <w:rPr>
                <w:noProof/>
                <w:webHidden/>
              </w:rPr>
              <w:fldChar w:fldCharType="separate"/>
            </w:r>
            <w:r w:rsidR="00DE360B">
              <w:rPr>
                <w:noProof/>
                <w:webHidden/>
              </w:rPr>
              <w:t>12</w:t>
            </w:r>
            <w:r w:rsidR="00DE360B">
              <w:rPr>
                <w:noProof/>
                <w:webHidden/>
              </w:rPr>
              <w:fldChar w:fldCharType="end"/>
            </w:r>
          </w:hyperlink>
        </w:p>
        <w:p w14:paraId="471BED40" w14:textId="01D6D44A" w:rsidR="00DE360B" w:rsidRDefault="005779A1">
          <w:pPr>
            <w:pStyle w:val="21"/>
            <w:rPr>
              <w:rFonts w:asciiTheme="minorHAnsi" w:eastAsiaTheme="minorEastAsia" w:hAnsiTheme="minorHAnsi" w:cstheme="minorBidi"/>
              <w:noProof/>
              <w:kern w:val="2"/>
            </w:rPr>
          </w:pPr>
          <w:hyperlink w:anchor="_Toc45221552" w:history="1">
            <w:r w:rsidR="00DE360B" w:rsidRPr="00317515">
              <w:rPr>
                <w:rStyle w:val="ab"/>
                <w:noProof/>
                <w:shd w:val="clear" w:color="auto" w:fill="FFFFFF"/>
              </w:rPr>
              <w:t>3.2</w:t>
            </w:r>
            <w:r w:rsidR="00DE360B" w:rsidRPr="00317515">
              <w:rPr>
                <w:rStyle w:val="ab"/>
                <w:rFonts w:hint="eastAsia"/>
                <w:noProof/>
                <w:shd w:val="clear" w:color="auto" w:fill="FFFFFF"/>
              </w:rPr>
              <w:t>研究動機</w:t>
            </w:r>
            <w:r w:rsidR="00DE360B">
              <w:rPr>
                <w:noProof/>
                <w:webHidden/>
              </w:rPr>
              <w:tab/>
            </w:r>
            <w:r w:rsidR="00DE360B">
              <w:rPr>
                <w:noProof/>
                <w:webHidden/>
              </w:rPr>
              <w:fldChar w:fldCharType="begin"/>
            </w:r>
            <w:r w:rsidR="00DE360B">
              <w:rPr>
                <w:noProof/>
                <w:webHidden/>
              </w:rPr>
              <w:instrText xml:space="preserve"> PAGEREF _Toc45221552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15698B5E" w14:textId="70F3F45D" w:rsidR="00DE360B" w:rsidRDefault="005779A1">
          <w:pPr>
            <w:pStyle w:val="21"/>
            <w:rPr>
              <w:rFonts w:asciiTheme="minorHAnsi" w:eastAsiaTheme="minorEastAsia" w:hAnsiTheme="minorHAnsi" w:cstheme="minorBidi"/>
              <w:noProof/>
              <w:kern w:val="2"/>
            </w:rPr>
          </w:pPr>
          <w:hyperlink w:anchor="_Toc45221553" w:history="1">
            <w:r w:rsidR="00DE360B" w:rsidRPr="00317515">
              <w:rPr>
                <w:rStyle w:val="ab"/>
                <w:noProof/>
              </w:rPr>
              <w:t>3.3</w:t>
            </w:r>
            <w:r w:rsidR="00DE360B" w:rsidRPr="00317515">
              <w:rPr>
                <w:rStyle w:val="ab"/>
                <w:rFonts w:hint="eastAsia"/>
                <w:noProof/>
              </w:rPr>
              <w:t>問題定義</w:t>
            </w:r>
            <w:r w:rsidR="00DE360B">
              <w:rPr>
                <w:noProof/>
                <w:webHidden/>
              </w:rPr>
              <w:tab/>
            </w:r>
            <w:r w:rsidR="00DE360B">
              <w:rPr>
                <w:noProof/>
                <w:webHidden/>
              </w:rPr>
              <w:fldChar w:fldCharType="begin"/>
            </w:r>
            <w:r w:rsidR="00DE360B">
              <w:rPr>
                <w:noProof/>
                <w:webHidden/>
              </w:rPr>
              <w:instrText xml:space="preserve"> PAGEREF _Toc45221553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0D1443D5" w14:textId="1BEDC9DC" w:rsidR="00DE360B" w:rsidRDefault="005779A1">
          <w:pPr>
            <w:pStyle w:val="21"/>
            <w:rPr>
              <w:rFonts w:asciiTheme="minorHAnsi" w:eastAsiaTheme="minorEastAsia" w:hAnsiTheme="minorHAnsi" w:cstheme="minorBidi"/>
              <w:noProof/>
              <w:kern w:val="2"/>
            </w:rPr>
          </w:pPr>
          <w:hyperlink w:anchor="_Toc45221554" w:history="1">
            <w:r w:rsidR="00DE360B" w:rsidRPr="00317515">
              <w:rPr>
                <w:rStyle w:val="ab"/>
                <w:noProof/>
              </w:rPr>
              <w:t>3.4</w:t>
            </w:r>
            <w:r w:rsidR="00DE360B" w:rsidRPr="00317515">
              <w:rPr>
                <w:rStyle w:val="ab"/>
                <w:rFonts w:hint="eastAsia"/>
                <w:noProof/>
              </w:rPr>
              <w:t>問題分析</w:t>
            </w:r>
            <w:r w:rsidR="00DE360B">
              <w:rPr>
                <w:noProof/>
                <w:webHidden/>
              </w:rPr>
              <w:tab/>
            </w:r>
            <w:r w:rsidR="00DE360B">
              <w:rPr>
                <w:noProof/>
                <w:webHidden/>
              </w:rPr>
              <w:fldChar w:fldCharType="begin"/>
            </w:r>
            <w:r w:rsidR="00DE360B">
              <w:rPr>
                <w:noProof/>
                <w:webHidden/>
              </w:rPr>
              <w:instrText xml:space="preserve"> PAGEREF _Toc45221554 \h </w:instrText>
            </w:r>
            <w:r w:rsidR="00DE360B">
              <w:rPr>
                <w:noProof/>
                <w:webHidden/>
              </w:rPr>
            </w:r>
            <w:r w:rsidR="00DE360B">
              <w:rPr>
                <w:noProof/>
                <w:webHidden/>
              </w:rPr>
              <w:fldChar w:fldCharType="separate"/>
            </w:r>
            <w:r w:rsidR="00DE360B">
              <w:rPr>
                <w:noProof/>
                <w:webHidden/>
              </w:rPr>
              <w:t>14</w:t>
            </w:r>
            <w:r w:rsidR="00DE360B">
              <w:rPr>
                <w:noProof/>
                <w:webHidden/>
              </w:rPr>
              <w:fldChar w:fldCharType="end"/>
            </w:r>
          </w:hyperlink>
        </w:p>
        <w:p w14:paraId="5D7AFC12" w14:textId="1CDB553B" w:rsidR="00DE360B" w:rsidRDefault="005779A1">
          <w:pPr>
            <w:pStyle w:val="21"/>
            <w:rPr>
              <w:rFonts w:asciiTheme="minorHAnsi" w:eastAsiaTheme="minorEastAsia" w:hAnsiTheme="minorHAnsi" w:cstheme="minorBidi"/>
              <w:noProof/>
              <w:kern w:val="2"/>
            </w:rPr>
          </w:pPr>
          <w:hyperlink w:anchor="_Toc45221555" w:history="1">
            <w:r w:rsidR="00DE360B" w:rsidRPr="00317515">
              <w:rPr>
                <w:rStyle w:val="ab"/>
                <w:noProof/>
              </w:rPr>
              <w:t xml:space="preserve">3.5 sk-NN imputation </w:t>
            </w:r>
            <w:r w:rsidR="00DE360B" w:rsidRPr="00317515">
              <w:rPr>
                <w:rStyle w:val="ab"/>
                <w:rFonts w:hint="eastAsia"/>
                <w:noProof/>
              </w:rPr>
              <w:t>演算法</w:t>
            </w:r>
            <w:r w:rsidR="00DE360B">
              <w:rPr>
                <w:noProof/>
                <w:webHidden/>
              </w:rPr>
              <w:tab/>
            </w:r>
            <w:r w:rsidR="00DE360B">
              <w:rPr>
                <w:noProof/>
                <w:webHidden/>
              </w:rPr>
              <w:fldChar w:fldCharType="begin"/>
            </w:r>
            <w:r w:rsidR="00DE360B">
              <w:rPr>
                <w:noProof/>
                <w:webHidden/>
              </w:rPr>
              <w:instrText xml:space="preserve"> PAGEREF _Toc45221555 \h </w:instrText>
            </w:r>
            <w:r w:rsidR="00DE360B">
              <w:rPr>
                <w:noProof/>
                <w:webHidden/>
              </w:rPr>
            </w:r>
            <w:r w:rsidR="00DE360B">
              <w:rPr>
                <w:noProof/>
                <w:webHidden/>
              </w:rPr>
              <w:fldChar w:fldCharType="separate"/>
            </w:r>
            <w:r w:rsidR="00DE360B">
              <w:rPr>
                <w:noProof/>
                <w:webHidden/>
              </w:rPr>
              <w:t>16</w:t>
            </w:r>
            <w:r w:rsidR="00DE360B">
              <w:rPr>
                <w:noProof/>
                <w:webHidden/>
              </w:rPr>
              <w:fldChar w:fldCharType="end"/>
            </w:r>
          </w:hyperlink>
        </w:p>
        <w:p w14:paraId="5225397F" w14:textId="2578FA4D" w:rsidR="00DE360B" w:rsidRDefault="005779A1">
          <w:pPr>
            <w:pStyle w:val="21"/>
            <w:rPr>
              <w:rFonts w:asciiTheme="minorHAnsi" w:eastAsiaTheme="minorEastAsia" w:hAnsiTheme="minorHAnsi" w:cstheme="minorBidi"/>
              <w:noProof/>
              <w:kern w:val="2"/>
            </w:rPr>
          </w:pPr>
          <w:hyperlink w:anchor="_Toc45221556" w:history="1">
            <w:r w:rsidR="00DE360B" w:rsidRPr="00317515">
              <w:rPr>
                <w:rStyle w:val="ab"/>
                <w:noProof/>
              </w:rPr>
              <w:t>3.6</w:t>
            </w:r>
            <w:r w:rsidR="00DE360B" w:rsidRPr="00317515">
              <w:rPr>
                <w:rStyle w:val="ab"/>
                <w:rFonts w:hint="eastAsia"/>
                <w:noProof/>
              </w:rPr>
              <w:t>以</w:t>
            </w:r>
            <w:r w:rsidR="00DE360B" w:rsidRPr="00317515">
              <w:rPr>
                <w:rStyle w:val="ab"/>
                <w:noProof/>
              </w:rPr>
              <w:t>skyline set</w:t>
            </w:r>
            <w:r w:rsidR="00DE360B" w:rsidRPr="00317515">
              <w:rPr>
                <w:rStyle w:val="ab"/>
                <w:rFonts w:hint="eastAsia"/>
                <w:noProof/>
              </w:rPr>
              <w:t>作為填補法的表現優劣</w:t>
            </w:r>
            <w:r w:rsidR="00DE360B">
              <w:rPr>
                <w:noProof/>
                <w:webHidden/>
              </w:rPr>
              <w:tab/>
            </w:r>
            <w:r w:rsidR="00DE360B">
              <w:rPr>
                <w:noProof/>
                <w:webHidden/>
              </w:rPr>
              <w:fldChar w:fldCharType="begin"/>
            </w:r>
            <w:r w:rsidR="00DE360B">
              <w:rPr>
                <w:noProof/>
                <w:webHidden/>
              </w:rPr>
              <w:instrText xml:space="preserve"> PAGEREF _Toc45221556 \h </w:instrText>
            </w:r>
            <w:r w:rsidR="00DE360B">
              <w:rPr>
                <w:noProof/>
                <w:webHidden/>
              </w:rPr>
            </w:r>
            <w:r w:rsidR="00DE360B">
              <w:rPr>
                <w:noProof/>
                <w:webHidden/>
              </w:rPr>
              <w:fldChar w:fldCharType="separate"/>
            </w:r>
            <w:r w:rsidR="00DE360B">
              <w:rPr>
                <w:noProof/>
                <w:webHidden/>
              </w:rPr>
              <w:t>18</w:t>
            </w:r>
            <w:r w:rsidR="00DE360B">
              <w:rPr>
                <w:noProof/>
                <w:webHidden/>
              </w:rPr>
              <w:fldChar w:fldCharType="end"/>
            </w:r>
          </w:hyperlink>
        </w:p>
        <w:p w14:paraId="791B99BF" w14:textId="06B156F5" w:rsidR="00DE360B" w:rsidRDefault="005779A1">
          <w:pPr>
            <w:pStyle w:val="11"/>
            <w:tabs>
              <w:tab w:val="left" w:pos="1200"/>
            </w:tabs>
            <w:rPr>
              <w:rFonts w:asciiTheme="minorHAnsi" w:eastAsiaTheme="minorEastAsia" w:hAnsiTheme="minorHAnsi"/>
            </w:rPr>
          </w:pPr>
          <w:hyperlink w:anchor="_Toc45221557" w:history="1">
            <w:r w:rsidR="00DE360B" w:rsidRPr="00317515">
              <w:rPr>
                <w:rStyle w:val="ab"/>
                <w:rFonts w:hint="eastAsia"/>
              </w:rPr>
              <w:t>第四章</w:t>
            </w:r>
            <w:r w:rsidR="00DE360B">
              <w:rPr>
                <w:rFonts w:asciiTheme="minorHAnsi" w:eastAsiaTheme="minorEastAsia" w:hAnsiTheme="minorHAnsi"/>
              </w:rPr>
              <w:tab/>
            </w:r>
            <w:r w:rsidR="00DE360B" w:rsidRPr="00317515">
              <w:rPr>
                <w:rStyle w:val="ab"/>
                <w:rFonts w:hint="eastAsia"/>
              </w:rPr>
              <w:t>實驗結果與分析</w:t>
            </w:r>
            <w:r w:rsidR="00DE360B">
              <w:rPr>
                <w:webHidden/>
              </w:rPr>
              <w:tab/>
            </w:r>
            <w:r w:rsidR="00DE360B">
              <w:rPr>
                <w:webHidden/>
              </w:rPr>
              <w:fldChar w:fldCharType="begin"/>
            </w:r>
            <w:r w:rsidR="00DE360B">
              <w:rPr>
                <w:webHidden/>
              </w:rPr>
              <w:instrText xml:space="preserve"> PAGEREF _Toc45221557 \h </w:instrText>
            </w:r>
            <w:r w:rsidR="00DE360B">
              <w:rPr>
                <w:webHidden/>
              </w:rPr>
            </w:r>
            <w:r w:rsidR="00DE360B">
              <w:rPr>
                <w:webHidden/>
              </w:rPr>
              <w:fldChar w:fldCharType="separate"/>
            </w:r>
            <w:r w:rsidR="00DE360B">
              <w:rPr>
                <w:webHidden/>
              </w:rPr>
              <w:t>20</w:t>
            </w:r>
            <w:r w:rsidR="00DE360B">
              <w:rPr>
                <w:webHidden/>
              </w:rPr>
              <w:fldChar w:fldCharType="end"/>
            </w:r>
          </w:hyperlink>
        </w:p>
        <w:p w14:paraId="32E621B5" w14:textId="11A5C60B" w:rsidR="00DE360B" w:rsidRDefault="005779A1">
          <w:pPr>
            <w:pStyle w:val="21"/>
            <w:rPr>
              <w:rFonts w:asciiTheme="minorHAnsi" w:eastAsiaTheme="minorEastAsia" w:hAnsiTheme="minorHAnsi" w:cstheme="minorBidi"/>
              <w:noProof/>
              <w:kern w:val="2"/>
            </w:rPr>
          </w:pPr>
          <w:hyperlink w:anchor="_Toc45221558" w:history="1">
            <w:r w:rsidR="00DE360B" w:rsidRPr="00317515">
              <w:rPr>
                <w:rStyle w:val="ab"/>
                <w:noProof/>
                <w:shd w:val="clear" w:color="auto" w:fill="FFFFFF"/>
              </w:rPr>
              <w:t>4.1</w:t>
            </w:r>
            <w:r w:rsidR="00DE360B" w:rsidRPr="00317515">
              <w:rPr>
                <w:rStyle w:val="ab"/>
                <w:rFonts w:hint="eastAsia"/>
                <w:noProof/>
                <w:shd w:val="clear" w:color="auto" w:fill="FFFFFF"/>
              </w:rPr>
              <w:t>實驗環境與資料來源</w:t>
            </w:r>
            <w:r w:rsidR="00DE360B">
              <w:rPr>
                <w:noProof/>
                <w:webHidden/>
              </w:rPr>
              <w:tab/>
            </w:r>
            <w:r w:rsidR="00DE360B">
              <w:rPr>
                <w:noProof/>
                <w:webHidden/>
              </w:rPr>
              <w:fldChar w:fldCharType="begin"/>
            </w:r>
            <w:r w:rsidR="00DE360B">
              <w:rPr>
                <w:noProof/>
                <w:webHidden/>
              </w:rPr>
              <w:instrText xml:space="preserve"> PAGEREF _Toc45221558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41A7F731" w14:textId="52BCC268" w:rsidR="00DE360B" w:rsidRDefault="005779A1">
          <w:pPr>
            <w:pStyle w:val="21"/>
            <w:rPr>
              <w:rFonts w:asciiTheme="minorHAnsi" w:eastAsiaTheme="minorEastAsia" w:hAnsiTheme="minorHAnsi" w:cstheme="minorBidi"/>
              <w:noProof/>
              <w:kern w:val="2"/>
            </w:rPr>
          </w:pPr>
          <w:hyperlink w:anchor="_Toc45221559" w:history="1">
            <w:r w:rsidR="00DE360B" w:rsidRPr="00317515">
              <w:rPr>
                <w:rStyle w:val="ab"/>
                <w:noProof/>
              </w:rPr>
              <w:t>4.2</w:t>
            </w:r>
            <w:r w:rsidR="00DE360B" w:rsidRPr="00317515">
              <w:rPr>
                <w:rStyle w:val="ab"/>
                <w:rFonts w:hint="eastAsia"/>
                <w:noProof/>
              </w:rPr>
              <w:t>實驗一</w:t>
            </w:r>
            <w:r w:rsidR="00DE360B" w:rsidRPr="00317515">
              <w:rPr>
                <w:rStyle w:val="ab"/>
                <w:noProof/>
              </w:rPr>
              <w:t>: k</w:t>
            </w:r>
            <w:r w:rsidR="00DE360B" w:rsidRPr="00317515">
              <w:rPr>
                <w:rStyle w:val="ab"/>
                <w:rFonts w:hint="eastAsia"/>
                <w:noProof/>
              </w:rPr>
              <w:t>值大小對缺失值比例的影響</w:t>
            </w:r>
            <w:r w:rsidR="00DE360B">
              <w:rPr>
                <w:noProof/>
                <w:webHidden/>
              </w:rPr>
              <w:tab/>
            </w:r>
            <w:r w:rsidR="00DE360B">
              <w:rPr>
                <w:noProof/>
                <w:webHidden/>
              </w:rPr>
              <w:fldChar w:fldCharType="begin"/>
            </w:r>
            <w:r w:rsidR="00DE360B">
              <w:rPr>
                <w:noProof/>
                <w:webHidden/>
              </w:rPr>
              <w:instrText xml:space="preserve"> PAGEREF _Toc45221559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63C2F5DB" w14:textId="7B2DA943" w:rsidR="00DE360B" w:rsidRDefault="005779A1">
          <w:pPr>
            <w:pStyle w:val="31"/>
            <w:tabs>
              <w:tab w:val="right" w:leader="dot" w:pos="8494"/>
            </w:tabs>
            <w:rPr>
              <w:rFonts w:asciiTheme="minorHAnsi" w:eastAsiaTheme="minorEastAsia" w:hAnsiTheme="minorHAnsi" w:cstheme="minorBidi"/>
              <w:noProof/>
              <w:kern w:val="2"/>
              <w:sz w:val="24"/>
            </w:rPr>
          </w:pPr>
          <w:hyperlink w:anchor="_Toc45221560" w:history="1">
            <w:r w:rsidR="00DE360B" w:rsidRPr="00317515">
              <w:rPr>
                <w:rStyle w:val="ab"/>
                <w:noProof/>
              </w:rPr>
              <w:t>4.2.1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_Toc45221560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495EB158" w14:textId="23DE62BD" w:rsidR="00DE360B" w:rsidRDefault="005779A1">
          <w:pPr>
            <w:pStyle w:val="31"/>
            <w:tabs>
              <w:tab w:val="right" w:leader="dot" w:pos="8494"/>
            </w:tabs>
            <w:rPr>
              <w:rFonts w:asciiTheme="minorHAnsi" w:eastAsiaTheme="minorEastAsia" w:hAnsiTheme="minorHAnsi" w:cstheme="minorBidi"/>
              <w:noProof/>
              <w:kern w:val="2"/>
              <w:sz w:val="24"/>
            </w:rPr>
          </w:pPr>
          <w:hyperlink w:anchor="_Toc45221561" w:history="1">
            <w:r w:rsidR="00DE360B" w:rsidRPr="00317515">
              <w:rPr>
                <w:rStyle w:val="ab"/>
                <w:noProof/>
              </w:rPr>
              <w:t>4.2.2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_Toc45221561 \h </w:instrText>
            </w:r>
            <w:r w:rsidR="00DE360B">
              <w:rPr>
                <w:noProof/>
                <w:webHidden/>
              </w:rPr>
            </w:r>
            <w:r w:rsidR="00DE360B">
              <w:rPr>
                <w:noProof/>
                <w:webHidden/>
              </w:rPr>
              <w:fldChar w:fldCharType="separate"/>
            </w:r>
            <w:r w:rsidR="00DE360B">
              <w:rPr>
                <w:noProof/>
                <w:webHidden/>
              </w:rPr>
              <w:t>20</w:t>
            </w:r>
            <w:r w:rsidR="00DE360B">
              <w:rPr>
                <w:noProof/>
                <w:webHidden/>
              </w:rPr>
              <w:fldChar w:fldCharType="end"/>
            </w:r>
          </w:hyperlink>
        </w:p>
        <w:p w14:paraId="50C64E31" w14:textId="511166F3" w:rsidR="00DE360B" w:rsidRDefault="005779A1">
          <w:pPr>
            <w:pStyle w:val="31"/>
            <w:tabs>
              <w:tab w:val="right" w:leader="dot" w:pos="8494"/>
            </w:tabs>
            <w:rPr>
              <w:rFonts w:asciiTheme="minorHAnsi" w:eastAsiaTheme="minorEastAsia" w:hAnsiTheme="minorHAnsi" w:cstheme="minorBidi"/>
              <w:noProof/>
              <w:kern w:val="2"/>
              <w:sz w:val="24"/>
            </w:rPr>
          </w:pPr>
          <w:hyperlink w:anchor="_Toc45221562" w:history="1">
            <w:r w:rsidR="00DE360B" w:rsidRPr="00317515">
              <w:rPr>
                <w:rStyle w:val="ab"/>
                <w:noProof/>
              </w:rPr>
              <w:t>4.2.3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_Toc45221562 \h </w:instrText>
            </w:r>
            <w:r w:rsidR="00DE360B">
              <w:rPr>
                <w:noProof/>
                <w:webHidden/>
              </w:rPr>
            </w:r>
            <w:r w:rsidR="00DE360B">
              <w:rPr>
                <w:noProof/>
                <w:webHidden/>
              </w:rPr>
              <w:fldChar w:fldCharType="separate"/>
            </w:r>
            <w:r w:rsidR="00DE360B">
              <w:rPr>
                <w:noProof/>
                <w:webHidden/>
              </w:rPr>
              <w:t>21</w:t>
            </w:r>
            <w:r w:rsidR="00DE360B">
              <w:rPr>
                <w:noProof/>
                <w:webHidden/>
              </w:rPr>
              <w:fldChar w:fldCharType="end"/>
            </w:r>
          </w:hyperlink>
        </w:p>
        <w:p w14:paraId="62B283BE" w14:textId="587D7767" w:rsidR="00DE360B" w:rsidRDefault="005779A1">
          <w:pPr>
            <w:pStyle w:val="21"/>
            <w:rPr>
              <w:rFonts w:asciiTheme="minorHAnsi" w:eastAsiaTheme="minorEastAsia" w:hAnsiTheme="minorHAnsi" w:cstheme="minorBidi"/>
              <w:noProof/>
              <w:kern w:val="2"/>
            </w:rPr>
          </w:pPr>
          <w:hyperlink w:anchor="_Toc45221563" w:history="1">
            <w:r w:rsidR="00DE360B" w:rsidRPr="00317515">
              <w:rPr>
                <w:rStyle w:val="ab"/>
                <w:noProof/>
              </w:rPr>
              <w:t>4.3</w:t>
            </w:r>
            <w:r w:rsidR="00DE360B" w:rsidRPr="00317515">
              <w:rPr>
                <w:rStyle w:val="ab"/>
                <w:rFonts w:hint="eastAsia"/>
                <w:noProof/>
              </w:rPr>
              <w:t>實驗二</w:t>
            </w:r>
            <w:r w:rsidR="00DE360B" w:rsidRPr="00317515">
              <w:rPr>
                <w:rStyle w:val="ab"/>
                <w:noProof/>
              </w:rPr>
              <w:t>:</w:t>
            </w:r>
            <w:r w:rsidR="00DE360B" w:rsidRPr="00317515">
              <w:rPr>
                <w:rStyle w:val="ab"/>
                <w:rFonts w:hint="eastAsia"/>
                <w:noProof/>
              </w:rPr>
              <w:t>比較各填補法填補後與原天際線結果之相似程度</w:t>
            </w:r>
            <w:r w:rsidR="00DE360B">
              <w:rPr>
                <w:noProof/>
                <w:webHidden/>
              </w:rPr>
              <w:tab/>
            </w:r>
            <w:r w:rsidR="00DE360B">
              <w:rPr>
                <w:noProof/>
                <w:webHidden/>
              </w:rPr>
              <w:fldChar w:fldCharType="begin"/>
            </w:r>
            <w:r w:rsidR="00DE360B">
              <w:rPr>
                <w:noProof/>
                <w:webHidden/>
              </w:rPr>
              <w:instrText xml:space="preserve"> PAGEREF _Toc45221563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7574F6F9" w14:textId="1924DFB3" w:rsidR="00DE360B" w:rsidRDefault="005779A1">
          <w:pPr>
            <w:pStyle w:val="31"/>
            <w:tabs>
              <w:tab w:val="right" w:leader="dot" w:pos="8494"/>
            </w:tabs>
            <w:rPr>
              <w:rFonts w:asciiTheme="minorHAnsi" w:eastAsiaTheme="minorEastAsia" w:hAnsiTheme="minorHAnsi" w:cstheme="minorBidi"/>
              <w:noProof/>
              <w:kern w:val="2"/>
              <w:sz w:val="24"/>
            </w:rPr>
          </w:pPr>
          <w:hyperlink w:anchor="_Toc45221564" w:history="1">
            <w:r w:rsidR="00DE360B" w:rsidRPr="00317515">
              <w:rPr>
                <w:rStyle w:val="ab"/>
                <w:noProof/>
              </w:rPr>
              <w:t>4.3.1</w:t>
            </w:r>
            <w:r w:rsidR="00DE360B" w:rsidRPr="00317515">
              <w:rPr>
                <w:rStyle w:val="ab"/>
                <w:rFonts w:hint="eastAsia"/>
                <w:noProof/>
              </w:rPr>
              <w:t>實驗目的與設計</w:t>
            </w:r>
            <w:r w:rsidR="00DE360B">
              <w:rPr>
                <w:noProof/>
                <w:webHidden/>
              </w:rPr>
              <w:tab/>
            </w:r>
            <w:r w:rsidR="00DE360B">
              <w:rPr>
                <w:noProof/>
                <w:webHidden/>
              </w:rPr>
              <w:fldChar w:fldCharType="begin"/>
            </w:r>
            <w:r w:rsidR="00DE360B">
              <w:rPr>
                <w:noProof/>
                <w:webHidden/>
              </w:rPr>
              <w:instrText xml:space="preserve"> PAGEREF _Toc45221564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23339E54" w14:textId="15B78C75" w:rsidR="00DE360B" w:rsidRDefault="005779A1">
          <w:pPr>
            <w:pStyle w:val="31"/>
            <w:tabs>
              <w:tab w:val="right" w:leader="dot" w:pos="8494"/>
            </w:tabs>
            <w:rPr>
              <w:rFonts w:asciiTheme="minorHAnsi" w:eastAsiaTheme="minorEastAsia" w:hAnsiTheme="minorHAnsi" w:cstheme="minorBidi"/>
              <w:noProof/>
              <w:kern w:val="2"/>
              <w:sz w:val="24"/>
            </w:rPr>
          </w:pPr>
          <w:hyperlink w:anchor="_Toc45221565" w:history="1">
            <w:r w:rsidR="00DE360B" w:rsidRPr="00317515">
              <w:rPr>
                <w:rStyle w:val="ab"/>
                <w:noProof/>
              </w:rPr>
              <w:t>4.3.2</w:t>
            </w:r>
            <w:r w:rsidR="00DE360B" w:rsidRPr="00317515">
              <w:rPr>
                <w:rStyle w:val="ab"/>
                <w:rFonts w:hint="eastAsia"/>
                <w:noProof/>
              </w:rPr>
              <w:t>實驗方法</w:t>
            </w:r>
            <w:r w:rsidR="00DE360B">
              <w:rPr>
                <w:noProof/>
                <w:webHidden/>
              </w:rPr>
              <w:tab/>
            </w:r>
            <w:r w:rsidR="00DE360B">
              <w:rPr>
                <w:noProof/>
                <w:webHidden/>
              </w:rPr>
              <w:fldChar w:fldCharType="begin"/>
            </w:r>
            <w:r w:rsidR="00DE360B">
              <w:rPr>
                <w:noProof/>
                <w:webHidden/>
              </w:rPr>
              <w:instrText xml:space="preserve"> PAGEREF _Toc45221565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0E4DB756" w14:textId="58FFB345" w:rsidR="00DE360B" w:rsidRDefault="005779A1">
          <w:pPr>
            <w:pStyle w:val="31"/>
            <w:tabs>
              <w:tab w:val="right" w:leader="dot" w:pos="8494"/>
            </w:tabs>
            <w:rPr>
              <w:rFonts w:asciiTheme="minorHAnsi" w:eastAsiaTheme="minorEastAsia" w:hAnsiTheme="minorHAnsi" w:cstheme="minorBidi"/>
              <w:noProof/>
              <w:kern w:val="2"/>
              <w:sz w:val="24"/>
            </w:rPr>
          </w:pPr>
          <w:hyperlink w:anchor="_Toc45221566" w:history="1">
            <w:r w:rsidR="00DE360B" w:rsidRPr="00317515">
              <w:rPr>
                <w:rStyle w:val="ab"/>
                <w:noProof/>
              </w:rPr>
              <w:t>4.3.3</w:t>
            </w:r>
            <w:r w:rsidR="00DE360B" w:rsidRPr="00317515">
              <w:rPr>
                <w:rStyle w:val="ab"/>
                <w:rFonts w:hint="eastAsia"/>
                <w:noProof/>
              </w:rPr>
              <w:t>實驗結果與分析</w:t>
            </w:r>
            <w:r w:rsidR="00DE360B">
              <w:rPr>
                <w:noProof/>
                <w:webHidden/>
              </w:rPr>
              <w:tab/>
            </w:r>
            <w:r w:rsidR="00DE360B">
              <w:rPr>
                <w:noProof/>
                <w:webHidden/>
              </w:rPr>
              <w:fldChar w:fldCharType="begin"/>
            </w:r>
            <w:r w:rsidR="00DE360B">
              <w:rPr>
                <w:noProof/>
                <w:webHidden/>
              </w:rPr>
              <w:instrText xml:space="preserve"> PAGEREF _Toc45221566 \h </w:instrText>
            </w:r>
            <w:r w:rsidR="00DE360B">
              <w:rPr>
                <w:noProof/>
                <w:webHidden/>
              </w:rPr>
            </w:r>
            <w:r w:rsidR="00DE360B">
              <w:rPr>
                <w:noProof/>
                <w:webHidden/>
              </w:rPr>
              <w:fldChar w:fldCharType="separate"/>
            </w:r>
            <w:r w:rsidR="00DE360B">
              <w:rPr>
                <w:noProof/>
                <w:webHidden/>
              </w:rPr>
              <w:t>22</w:t>
            </w:r>
            <w:r w:rsidR="00DE360B">
              <w:rPr>
                <w:noProof/>
                <w:webHidden/>
              </w:rPr>
              <w:fldChar w:fldCharType="end"/>
            </w:r>
          </w:hyperlink>
        </w:p>
        <w:p w14:paraId="567F2845" w14:textId="38A2078A" w:rsidR="00DE360B" w:rsidRDefault="005779A1">
          <w:pPr>
            <w:pStyle w:val="21"/>
            <w:rPr>
              <w:rFonts w:asciiTheme="minorHAnsi" w:eastAsiaTheme="minorEastAsia" w:hAnsiTheme="minorHAnsi" w:cstheme="minorBidi"/>
              <w:noProof/>
              <w:kern w:val="2"/>
            </w:rPr>
          </w:pPr>
          <w:hyperlink w:anchor="_Toc45221567" w:history="1">
            <w:r w:rsidR="00DE360B" w:rsidRPr="00317515">
              <w:rPr>
                <w:rStyle w:val="ab"/>
                <w:noProof/>
              </w:rPr>
              <w:t>4.4</w:t>
            </w:r>
            <w:r w:rsidR="00DE360B" w:rsidRPr="00317515">
              <w:rPr>
                <w:rStyle w:val="ab"/>
                <w:rFonts w:hint="eastAsia"/>
                <w:noProof/>
              </w:rPr>
              <w:t>實驗一與實驗二結論</w:t>
            </w:r>
            <w:r w:rsidR="00DE360B">
              <w:rPr>
                <w:noProof/>
                <w:webHidden/>
              </w:rPr>
              <w:tab/>
            </w:r>
            <w:r w:rsidR="00DE360B">
              <w:rPr>
                <w:noProof/>
                <w:webHidden/>
              </w:rPr>
              <w:fldChar w:fldCharType="begin"/>
            </w:r>
            <w:r w:rsidR="00DE360B">
              <w:rPr>
                <w:noProof/>
                <w:webHidden/>
              </w:rPr>
              <w:instrText xml:space="preserve"> PAGEREF _Toc45221567 \h </w:instrText>
            </w:r>
            <w:r w:rsidR="00DE360B">
              <w:rPr>
                <w:noProof/>
                <w:webHidden/>
              </w:rPr>
            </w:r>
            <w:r w:rsidR="00DE360B">
              <w:rPr>
                <w:noProof/>
                <w:webHidden/>
              </w:rPr>
              <w:fldChar w:fldCharType="separate"/>
            </w:r>
            <w:r w:rsidR="00DE360B">
              <w:rPr>
                <w:noProof/>
                <w:webHidden/>
              </w:rPr>
              <w:t>26</w:t>
            </w:r>
            <w:r w:rsidR="00DE360B">
              <w:rPr>
                <w:noProof/>
                <w:webHidden/>
              </w:rPr>
              <w:fldChar w:fldCharType="end"/>
            </w:r>
          </w:hyperlink>
        </w:p>
        <w:p w14:paraId="6738CA96" w14:textId="2EA6B08B" w:rsidR="00DE360B" w:rsidRDefault="005779A1">
          <w:pPr>
            <w:pStyle w:val="11"/>
            <w:tabs>
              <w:tab w:val="left" w:pos="1200"/>
            </w:tabs>
            <w:rPr>
              <w:rFonts w:asciiTheme="minorHAnsi" w:eastAsiaTheme="minorEastAsia" w:hAnsiTheme="minorHAnsi"/>
            </w:rPr>
          </w:pPr>
          <w:hyperlink w:anchor="_Toc45221568" w:history="1">
            <w:r w:rsidR="00DE360B" w:rsidRPr="00317515">
              <w:rPr>
                <w:rStyle w:val="ab"/>
                <w:rFonts w:hint="eastAsia"/>
              </w:rPr>
              <w:t>第五章</w:t>
            </w:r>
            <w:r w:rsidR="00DE360B">
              <w:rPr>
                <w:rFonts w:asciiTheme="minorHAnsi" w:eastAsiaTheme="minorEastAsia" w:hAnsiTheme="minorHAnsi"/>
              </w:rPr>
              <w:tab/>
            </w:r>
            <w:r w:rsidR="00DE360B" w:rsidRPr="00317515">
              <w:rPr>
                <w:rStyle w:val="ab"/>
                <w:rFonts w:hint="eastAsia"/>
              </w:rPr>
              <w:t>第五章結論與未來方向</w:t>
            </w:r>
            <w:r w:rsidR="00DE360B">
              <w:rPr>
                <w:webHidden/>
              </w:rPr>
              <w:tab/>
            </w:r>
            <w:r w:rsidR="00DE360B">
              <w:rPr>
                <w:webHidden/>
              </w:rPr>
              <w:fldChar w:fldCharType="begin"/>
            </w:r>
            <w:r w:rsidR="00DE360B">
              <w:rPr>
                <w:webHidden/>
              </w:rPr>
              <w:instrText xml:space="preserve"> PAGEREF _Toc45221568 \h </w:instrText>
            </w:r>
            <w:r w:rsidR="00DE360B">
              <w:rPr>
                <w:webHidden/>
              </w:rPr>
            </w:r>
            <w:r w:rsidR="00DE360B">
              <w:rPr>
                <w:webHidden/>
              </w:rPr>
              <w:fldChar w:fldCharType="separate"/>
            </w:r>
            <w:r w:rsidR="00DE360B">
              <w:rPr>
                <w:webHidden/>
              </w:rPr>
              <w:t>27</w:t>
            </w:r>
            <w:r w:rsidR="00DE360B">
              <w:rPr>
                <w:webHidden/>
              </w:rPr>
              <w:fldChar w:fldCharType="end"/>
            </w:r>
          </w:hyperlink>
        </w:p>
        <w:p w14:paraId="08C0CF70" w14:textId="66D51809" w:rsidR="00DE360B" w:rsidRDefault="005779A1">
          <w:pPr>
            <w:pStyle w:val="21"/>
            <w:rPr>
              <w:rFonts w:asciiTheme="minorHAnsi" w:eastAsiaTheme="minorEastAsia" w:hAnsiTheme="minorHAnsi" w:cstheme="minorBidi"/>
              <w:noProof/>
              <w:kern w:val="2"/>
            </w:rPr>
          </w:pPr>
          <w:hyperlink w:anchor="_Toc45221569" w:history="1">
            <w:r w:rsidR="00DE360B" w:rsidRPr="00317515">
              <w:rPr>
                <w:rStyle w:val="ab"/>
                <w:noProof/>
                <w:shd w:val="clear" w:color="auto" w:fill="FFFFFF"/>
              </w:rPr>
              <w:t>5.1</w:t>
            </w:r>
            <w:r w:rsidR="00DE360B" w:rsidRPr="00317515">
              <w:rPr>
                <w:rStyle w:val="ab"/>
                <w:rFonts w:hint="eastAsia"/>
                <w:noProof/>
                <w:shd w:val="clear" w:color="auto" w:fill="FFFFFF"/>
              </w:rPr>
              <w:t>結論</w:t>
            </w:r>
            <w:r w:rsidR="00DE360B">
              <w:rPr>
                <w:noProof/>
                <w:webHidden/>
              </w:rPr>
              <w:tab/>
            </w:r>
            <w:r w:rsidR="00DE360B">
              <w:rPr>
                <w:noProof/>
                <w:webHidden/>
              </w:rPr>
              <w:fldChar w:fldCharType="begin"/>
            </w:r>
            <w:r w:rsidR="00DE360B">
              <w:rPr>
                <w:noProof/>
                <w:webHidden/>
              </w:rPr>
              <w:instrText xml:space="preserve"> PAGEREF _Toc45221569 \h </w:instrText>
            </w:r>
            <w:r w:rsidR="00DE360B">
              <w:rPr>
                <w:noProof/>
                <w:webHidden/>
              </w:rPr>
            </w:r>
            <w:r w:rsidR="00DE360B">
              <w:rPr>
                <w:noProof/>
                <w:webHidden/>
              </w:rPr>
              <w:fldChar w:fldCharType="separate"/>
            </w:r>
            <w:r w:rsidR="00DE360B">
              <w:rPr>
                <w:noProof/>
                <w:webHidden/>
              </w:rPr>
              <w:t>27</w:t>
            </w:r>
            <w:r w:rsidR="00DE360B">
              <w:rPr>
                <w:noProof/>
                <w:webHidden/>
              </w:rPr>
              <w:fldChar w:fldCharType="end"/>
            </w:r>
          </w:hyperlink>
        </w:p>
        <w:p w14:paraId="67E2A139" w14:textId="363CA1B7" w:rsidR="00DE360B" w:rsidRDefault="005779A1">
          <w:pPr>
            <w:pStyle w:val="21"/>
            <w:rPr>
              <w:rFonts w:asciiTheme="minorHAnsi" w:eastAsiaTheme="minorEastAsia" w:hAnsiTheme="minorHAnsi" w:cstheme="minorBidi"/>
              <w:noProof/>
              <w:kern w:val="2"/>
            </w:rPr>
          </w:pPr>
          <w:hyperlink w:anchor="_Toc45221570" w:history="1">
            <w:r w:rsidR="00DE360B" w:rsidRPr="00317515">
              <w:rPr>
                <w:rStyle w:val="ab"/>
                <w:noProof/>
              </w:rPr>
              <w:t>5.2</w:t>
            </w:r>
            <w:r w:rsidR="00DE360B" w:rsidRPr="00317515">
              <w:rPr>
                <w:rStyle w:val="ab"/>
                <w:rFonts w:hint="eastAsia"/>
                <w:noProof/>
              </w:rPr>
              <w:t>未來工作與方向</w:t>
            </w:r>
            <w:r w:rsidR="00DE360B">
              <w:rPr>
                <w:noProof/>
                <w:webHidden/>
              </w:rPr>
              <w:tab/>
            </w:r>
            <w:r w:rsidR="00DE360B">
              <w:rPr>
                <w:noProof/>
                <w:webHidden/>
              </w:rPr>
              <w:fldChar w:fldCharType="begin"/>
            </w:r>
            <w:r w:rsidR="00DE360B">
              <w:rPr>
                <w:noProof/>
                <w:webHidden/>
              </w:rPr>
              <w:instrText xml:space="preserve"> PAGEREF _Toc45221570 \h </w:instrText>
            </w:r>
            <w:r w:rsidR="00DE360B">
              <w:rPr>
                <w:noProof/>
                <w:webHidden/>
              </w:rPr>
            </w:r>
            <w:r w:rsidR="00DE360B">
              <w:rPr>
                <w:noProof/>
                <w:webHidden/>
              </w:rPr>
              <w:fldChar w:fldCharType="separate"/>
            </w:r>
            <w:r w:rsidR="00DE360B">
              <w:rPr>
                <w:noProof/>
                <w:webHidden/>
              </w:rPr>
              <w:t>27</w:t>
            </w:r>
            <w:r w:rsidR="00DE360B">
              <w:rPr>
                <w:noProof/>
                <w:webHidden/>
              </w:rPr>
              <w:fldChar w:fldCharType="end"/>
            </w:r>
          </w:hyperlink>
        </w:p>
        <w:p w14:paraId="7C5007FB" w14:textId="4DACF73E" w:rsidR="00DE360B" w:rsidRDefault="005779A1">
          <w:pPr>
            <w:pStyle w:val="11"/>
            <w:rPr>
              <w:rFonts w:asciiTheme="minorHAnsi" w:eastAsiaTheme="minorEastAsia" w:hAnsiTheme="minorHAnsi"/>
            </w:rPr>
          </w:pPr>
          <w:hyperlink w:anchor="_Toc45221571" w:history="1">
            <w:r w:rsidR="00DE360B" w:rsidRPr="00317515">
              <w:rPr>
                <w:rStyle w:val="ab"/>
                <w:rFonts w:cs="Times New Roman" w:hint="eastAsia"/>
              </w:rPr>
              <w:t>參考文獻</w:t>
            </w:r>
            <w:r w:rsidR="00DE360B">
              <w:rPr>
                <w:webHidden/>
              </w:rPr>
              <w:tab/>
            </w:r>
            <w:r w:rsidR="00DE360B">
              <w:rPr>
                <w:webHidden/>
              </w:rPr>
              <w:fldChar w:fldCharType="begin"/>
            </w:r>
            <w:r w:rsidR="00DE360B">
              <w:rPr>
                <w:webHidden/>
              </w:rPr>
              <w:instrText xml:space="preserve"> PAGEREF _Toc45221571 \h </w:instrText>
            </w:r>
            <w:r w:rsidR="00DE360B">
              <w:rPr>
                <w:webHidden/>
              </w:rPr>
            </w:r>
            <w:r w:rsidR="00DE360B">
              <w:rPr>
                <w:webHidden/>
              </w:rPr>
              <w:fldChar w:fldCharType="separate"/>
            </w:r>
            <w:r w:rsidR="00DE360B">
              <w:rPr>
                <w:webHidden/>
              </w:rPr>
              <w:t>28</w:t>
            </w:r>
            <w:r w:rsidR="00DE360B">
              <w:rPr>
                <w:webHidden/>
              </w:rPr>
              <w:fldChar w:fldCharType="end"/>
            </w:r>
          </w:hyperlink>
        </w:p>
        <w:p w14:paraId="30B92013" w14:textId="2876742D"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13D65AA" w14:textId="77777777" w:rsidR="00B95F4B" w:rsidRDefault="002E604C" w:rsidP="00A56CE4">
      <w:pPr>
        <w:pStyle w:val="1"/>
        <w:numPr>
          <w:ilvl w:val="0"/>
          <w:numId w:val="0"/>
        </w:numPr>
        <w:rPr>
          <w:noProof/>
        </w:rPr>
      </w:pPr>
      <w:bookmarkStart w:id="7" w:name="_Toc45221540"/>
      <w:r w:rsidRPr="00A016E8">
        <w:rPr>
          <w:rFonts w:ascii="Times New Roman" w:hAnsi="Times New Roman" w:cs="Times New Roman"/>
        </w:rPr>
        <w:lastRenderedPageBreak/>
        <w:t>表目次</w:t>
      </w:r>
      <w:bookmarkEnd w:id="7"/>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720965" w14:textId="57227EF3" w:rsidR="00B95F4B" w:rsidRDefault="005779A1">
      <w:pPr>
        <w:pStyle w:val="af8"/>
        <w:tabs>
          <w:tab w:val="right" w:leader="dot" w:pos="8494"/>
        </w:tabs>
        <w:ind w:left="1440" w:hanging="480"/>
        <w:rPr>
          <w:rFonts w:asciiTheme="minorHAnsi" w:eastAsiaTheme="minorEastAsia" w:hAnsiTheme="minorHAnsi"/>
          <w:noProof/>
        </w:rPr>
      </w:pPr>
      <w:hyperlink w:anchor="_Toc45197514"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三</w:t>
        </w:r>
        <w:r w:rsidR="00B95F4B" w:rsidRPr="00FC1ABF">
          <w:rPr>
            <w:rStyle w:val="ab"/>
            <w:noProof/>
          </w:rPr>
          <w:t>.1 sk-NN imputation</w:t>
        </w:r>
        <w:r w:rsidR="00B95F4B" w:rsidRPr="00FC1ABF">
          <w:rPr>
            <w:rStyle w:val="ab"/>
            <w:rFonts w:hint="eastAsia"/>
            <w:noProof/>
          </w:rPr>
          <w:t>演算法符號定義表</w:t>
        </w:r>
        <w:r w:rsidR="00B95F4B">
          <w:rPr>
            <w:noProof/>
            <w:webHidden/>
          </w:rPr>
          <w:tab/>
        </w:r>
        <w:r w:rsidR="00B95F4B">
          <w:rPr>
            <w:noProof/>
            <w:webHidden/>
          </w:rPr>
          <w:fldChar w:fldCharType="begin"/>
        </w:r>
        <w:r w:rsidR="00B95F4B">
          <w:rPr>
            <w:noProof/>
            <w:webHidden/>
          </w:rPr>
          <w:instrText xml:space="preserve"> PAGEREF _Toc45197514 \h </w:instrText>
        </w:r>
        <w:r w:rsidR="00B95F4B">
          <w:rPr>
            <w:noProof/>
            <w:webHidden/>
          </w:rPr>
        </w:r>
        <w:r w:rsidR="00B95F4B">
          <w:rPr>
            <w:noProof/>
            <w:webHidden/>
          </w:rPr>
          <w:fldChar w:fldCharType="separate"/>
        </w:r>
        <w:r w:rsidR="00B95F4B">
          <w:rPr>
            <w:noProof/>
            <w:webHidden/>
          </w:rPr>
          <w:t>13</w:t>
        </w:r>
        <w:r w:rsidR="00B95F4B">
          <w:rPr>
            <w:noProof/>
            <w:webHidden/>
          </w:rPr>
          <w:fldChar w:fldCharType="end"/>
        </w:r>
      </w:hyperlink>
    </w:p>
    <w:p w14:paraId="00DF2AFB" w14:textId="75F67B0D" w:rsidR="00B95F4B" w:rsidRDefault="005779A1">
      <w:pPr>
        <w:pStyle w:val="af8"/>
        <w:tabs>
          <w:tab w:val="right" w:leader="dot" w:pos="8494"/>
        </w:tabs>
        <w:ind w:left="1440" w:hanging="480"/>
        <w:rPr>
          <w:rFonts w:asciiTheme="minorHAnsi" w:eastAsiaTheme="minorEastAsia" w:hAnsiTheme="minorHAnsi"/>
          <w:noProof/>
        </w:rPr>
      </w:pPr>
      <w:hyperlink w:anchor="_Toc45197515"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.1 k=1</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_Toc45197515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0C809702" w14:textId="7F7EE167" w:rsidR="00B95F4B" w:rsidRDefault="005779A1">
      <w:pPr>
        <w:pStyle w:val="af8"/>
        <w:tabs>
          <w:tab w:val="right" w:leader="dot" w:pos="8494"/>
        </w:tabs>
        <w:ind w:left="1440" w:hanging="480"/>
        <w:rPr>
          <w:rFonts w:asciiTheme="minorHAnsi" w:eastAsiaTheme="minorEastAsia" w:hAnsiTheme="minorHAnsi"/>
          <w:noProof/>
        </w:rPr>
      </w:pPr>
      <w:hyperlink w:anchor="_Toc45197516"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.2 k=5</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_Toc45197516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3C2DE791" w14:textId="5C60E1E1" w:rsidR="00B95F4B" w:rsidRDefault="005779A1">
      <w:pPr>
        <w:pStyle w:val="af8"/>
        <w:tabs>
          <w:tab w:val="right" w:leader="dot" w:pos="8494"/>
        </w:tabs>
        <w:ind w:left="1440" w:hanging="480"/>
        <w:rPr>
          <w:rFonts w:asciiTheme="minorHAnsi" w:eastAsiaTheme="minorEastAsia" w:hAnsiTheme="minorHAnsi"/>
          <w:noProof/>
        </w:rPr>
      </w:pPr>
      <w:hyperlink w:anchor="_Toc45197517"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.3 k=13</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_Toc45197517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EBD644D" w14:textId="77777777" w:rsidR="00B95F4B" w:rsidRDefault="00551F2D" w:rsidP="00537377">
      <w:pPr>
        <w:pStyle w:val="1"/>
        <w:numPr>
          <w:ilvl w:val="0"/>
          <w:numId w:val="0"/>
        </w:numPr>
        <w:rPr>
          <w:noProof/>
        </w:rPr>
      </w:pPr>
      <w:bookmarkStart w:id="8" w:name="_Toc45221541"/>
      <w:r w:rsidRPr="00A016E8">
        <w:rPr>
          <w:rFonts w:ascii="Times New Roman" w:hAnsi="Times New Roman" w:cs="Times New Roman"/>
        </w:rPr>
        <w:lastRenderedPageBreak/>
        <w:t>圖目次</w:t>
      </w:r>
      <w:bookmarkEnd w:id="8"/>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72BDD1CF" w14:textId="2914C930" w:rsidR="00B95F4B" w:rsidRDefault="005779A1">
      <w:pPr>
        <w:pStyle w:val="af8"/>
        <w:tabs>
          <w:tab w:val="right" w:leader="dot" w:pos="8494"/>
        </w:tabs>
        <w:ind w:left="1440" w:hanging="480"/>
        <w:rPr>
          <w:rFonts w:asciiTheme="minorHAnsi" w:eastAsiaTheme="minorEastAsia" w:hAnsiTheme="minorHAnsi"/>
          <w:noProof/>
        </w:rPr>
      </w:pPr>
      <w:hyperlink w:anchor="_Toc45197518"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.1 NaN-Euclidean distance</w:t>
        </w:r>
        <w:r w:rsidR="00B95F4B">
          <w:rPr>
            <w:noProof/>
            <w:webHidden/>
          </w:rPr>
          <w:tab/>
        </w:r>
        <w:r w:rsidR="00B95F4B">
          <w:rPr>
            <w:noProof/>
            <w:webHidden/>
          </w:rPr>
          <w:fldChar w:fldCharType="begin"/>
        </w:r>
        <w:r w:rsidR="00B95F4B">
          <w:rPr>
            <w:noProof/>
            <w:webHidden/>
          </w:rPr>
          <w:instrText xml:space="preserve"> PAGEREF _Toc45197518 \h </w:instrText>
        </w:r>
        <w:r w:rsidR="00B95F4B">
          <w:rPr>
            <w:noProof/>
            <w:webHidden/>
          </w:rPr>
        </w:r>
        <w:r w:rsidR="00B95F4B">
          <w:rPr>
            <w:noProof/>
            <w:webHidden/>
          </w:rPr>
          <w:fldChar w:fldCharType="separate"/>
        </w:r>
        <w:r w:rsidR="00B95F4B">
          <w:rPr>
            <w:noProof/>
            <w:webHidden/>
          </w:rPr>
          <w:t>15</w:t>
        </w:r>
        <w:r w:rsidR="00B95F4B">
          <w:rPr>
            <w:noProof/>
            <w:webHidden/>
          </w:rPr>
          <w:fldChar w:fldCharType="end"/>
        </w:r>
      </w:hyperlink>
    </w:p>
    <w:p w14:paraId="7726EB81" w14:textId="06F8008F" w:rsidR="00B95F4B" w:rsidRDefault="005779A1">
      <w:pPr>
        <w:pStyle w:val="af8"/>
        <w:tabs>
          <w:tab w:val="right" w:leader="dot" w:pos="8494"/>
        </w:tabs>
        <w:ind w:left="1440" w:hanging="480"/>
        <w:rPr>
          <w:rFonts w:asciiTheme="minorHAnsi" w:eastAsiaTheme="minorEastAsia" w:hAnsiTheme="minorHAnsi"/>
          <w:noProof/>
        </w:rPr>
      </w:pPr>
      <w:hyperlink w:anchor="_Toc45197519"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.2 sk-NN imputation</w:t>
        </w:r>
        <w:r w:rsidR="00B95F4B" w:rsidRPr="00C523CF">
          <w:rPr>
            <w:rStyle w:val="ab"/>
            <w:rFonts w:hint="eastAsia"/>
            <w:noProof/>
          </w:rPr>
          <w:t>演算法</w:t>
        </w:r>
        <w:r w:rsidR="00B95F4B">
          <w:rPr>
            <w:noProof/>
            <w:webHidden/>
          </w:rPr>
          <w:tab/>
        </w:r>
        <w:r w:rsidR="00B95F4B">
          <w:rPr>
            <w:noProof/>
            <w:webHidden/>
          </w:rPr>
          <w:fldChar w:fldCharType="begin"/>
        </w:r>
        <w:r w:rsidR="00B95F4B">
          <w:rPr>
            <w:noProof/>
            <w:webHidden/>
          </w:rPr>
          <w:instrText xml:space="preserve"> PAGEREF _Toc45197519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2B25B710" w14:textId="1647C0A0" w:rsidR="00B95F4B" w:rsidRDefault="005779A1">
      <w:pPr>
        <w:pStyle w:val="af8"/>
        <w:tabs>
          <w:tab w:val="right" w:leader="dot" w:pos="8494"/>
        </w:tabs>
        <w:ind w:left="1440" w:hanging="480"/>
        <w:rPr>
          <w:rFonts w:asciiTheme="minorHAnsi" w:eastAsiaTheme="minorEastAsia" w:hAnsiTheme="minorHAnsi"/>
          <w:noProof/>
        </w:rPr>
      </w:pPr>
      <w:hyperlink w:anchor="_Toc45197520"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.3 Procedure Impute_Process()</w:t>
        </w:r>
        <w:r w:rsidR="00B95F4B">
          <w:rPr>
            <w:noProof/>
            <w:webHidden/>
          </w:rPr>
          <w:tab/>
        </w:r>
        <w:r w:rsidR="00B95F4B">
          <w:rPr>
            <w:noProof/>
            <w:webHidden/>
          </w:rPr>
          <w:fldChar w:fldCharType="begin"/>
        </w:r>
        <w:r w:rsidR="00B95F4B">
          <w:rPr>
            <w:noProof/>
            <w:webHidden/>
          </w:rPr>
          <w:instrText xml:space="preserve"> PAGEREF _Toc45197520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60ECBCBF" w14:textId="6D0E5D77" w:rsidR="00B95F4B" w:rsidRDefault="005779A1">
      <w:pPr>
        <w:pStyle w:val="af8"/>
        <w:tabs>
          <w:tab w:val="right" w:leader="dot" w:pos="8494"/>
        </w:tabs>
        <w:ind w:left="1440" w:hanging="480"/>
        <w:rPr>
          <w:rFonts w:asciiTheme="minorHAnsi" w:eastAsiaTheme="minorEastAsia" w:hAnsiTheme="minorHAnsi"/>
          <w:noProof/>
        </w:rPr>
      </w:pPr>
      <w:hyperlink w:anchor="_Toc45197521"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.1 k=1</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_Toc45197521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7511E6B7" w14:textId="5EE4F04D" w:rsidR="00B95F4B" w:rsidRDefault="005779A1">
      <w:pPr>
        <w:pStyle w:val="af8"/>
        <w:tabs>
          <w:tab w:val="right" w:leader="dot" w:pos="8494"/>
        </w:tabs>
        <w:ind w:left="1440" w:hanging="480"/>
        <w:rPr>
          <w:rFonts w:asciiTheme="minorHAnsi" w:eastAsiaTheme="minorEastAsia" w:hAnsiTheme="minorHAnsi"/>
          <w:noProof/>
        </w:rPr>
      </w:pPr>
      <w:hyperlink w:anchor="_Toc45197522"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 xml:space="preserve">.2 </w:t>
        </w:r>
        <w:r w:rsidR="00B95F4B" w:rsidRPr="00C523CF">
          <w:rPr>
            <w:rStyle w:val="ab"/>
            <w:rFonts w:cs="Times New Roman"/>
            <w:noProof/>
          </w:rPr>
          <w:t>k=4</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_Toc45197522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4ACCF9EF" w14:textId="242FFA05" w:rsidR="00B95F4B" w:rsidRDefault="005779A1">
      <w:pPr>
        <w:pStyle w:val="af8"/>
        <w:tabs>
          <w:tab w:val="right" w:leader="dot" w:pos="8494"/>
        </w:tabs>
        <w:ind w:left="1440" w:hanging="480"/>
        <w:rPr>
          <w:rFonts w:asciiTheme="minorHAnsi" w:eastAsiaTheme="minorEastAsia" w:hAnsiTheme="minorHAnsi"/>
          <w:noProof/>
        </w:rPr>
      </w:pPr>
      <w:hyperlink w:anchor="_Toc45197523"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.3 k=1</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_Toc45197523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349D1E9E" w14:textId="16FE2F27" w:rsidR="00B95F4B" w:rsidRDefault="005779A1">
      <w:pPr>
        <w:pStyle w:val="af8"/>
        <w:tabs>
          <w:tab w:val="right" w:leader="dot" w:pos="8494"/>
        </w:tabs>
        <w:ind w:left="1440" w:hanging="480"/>
        <w:rPr>
          <w:rFonts w:asciiTheme="minorHAnsi" w:eastAsiaTheme="minorEastAsia" w:hAnsiTheme="minorHAnsi"/>
          <w:noProof/>
        </w:rPr>
      </w:pPr>
      <w:hyperlink w:anchor="_Toc45197524"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.4 k=5</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_Toc45197524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0AAC503E" w14:textId="6EF226B1" w:rsidR="00B95F4B" w:rsidRDefault="005779A1">
      <w:pPr>
        <w:pStyle w:val="af8"/>
        <w:tabs>
          <w:tab w:val="right" w:leader="dot" w:pos="8494"/>
        </w:tabs>
        <w:ind w:left="1440" w:hanging="480"/>
        <w:rPr>
          <w:rFonts w:asciiTheme="minorHAnsi" w:eastAsiaTheme="minorEastAsia" w:hAnsiTheme="minorHAnsi"/>
          <w:noProof/>
        </w:rPr>
      </w:pPr>
      <w:hyperlink w:anchor="_Toc45197525"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.5 k=13</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_Toc45197525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195E">
      <w:pPr>
        <w:pStyle w:val="1"/>
        <w:jc w:val="left"/>
      </w:pPr>
      <w:bookmarkStart w:id="9" w:name="_Toc45221542"/>
      <w:r>
        <w:rPr>
          <w:rFonts w:hint="eastAsia"/>
        </w:rPr>
        <w:lastRenderedPageBreak/>
        <w:t>簡介</w:t>
      </w:r>
      <w:bookmarkEnd w:id="9"/>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w:t>
      </w:r>
      <w:proofErr w:type="gramEnd"/>
      <w:r w:rsidRPr="00A34BDE">
        <w:t>度所佔有比例等等，均</w:t>
      </w:r>
      <w:r w:rsidR="007B55C8">
        <w:rPr>
          <w:rFonts w:hint="eastAsia"/>
        </w:rPr>
        <w:t>予</w:t>
      </w:r>
      <w:r w:rsidRPr="00A34BDE">
        <w:t>以同一機制搜尋</w:t>
      </w:r>
      <w:r w:rsidRPr="00A34BDE">
        <w:t>k</w:t>
      </w:r>
      <w:r w:rsidRPr="00A34BDE">
        <w:t>個鄰近點後，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10" w:name="_Toc45221543"/>
      <w:r>
        <w:rPr>
          <w:rFonts w:hint="eastAsia"/>
          <w:shd w:val="clear" w:color="auto" w:fill="FFFFFF"/>
        </w:rPr>
        <w:lastRenderedPageBreak/>
        <w:t>相關研究</w:t>
      </w:r>
      <w:bookmarkEnd w:id="10"/>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11" w:name="_Toc45221544"/>
      <w:r>
        <w:rPr>
          <w:rFonts w:hint="eastAsia"/>
        </w:rPr>
        <w:t>2.1</w:t>
      </w:r>
      <w:r w:rsidR="00A81C57" w:rsidRPr="009F0A02">
        <w:rPr>
          <w:rFonts w:hint="eastAsia"/>
        </w:rPr>
        <w:t>天際線問題概述與完整資料集對天際線問題之影響</w:t>
      </w:r>
      <w:bookmarkEnd w:id="11"/>
    </w:p>
    <w:p w14:paraId="0F6D330E" w14:textId="7BCB3BD2"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w:t>
      </w:r>
      <w:proofErr w:type="gramEnd"/>
      <w:r w:rsidR="00870D61">
        <w:rPr>
          <w:rFonts w:hint="eastAsia"/>
        </w:rPr>
        <w:t>於或等於點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w:t>
      </w:r>
      <w:proofErr w:type="gramEnd"/>
      <w:r w:rsidR="000B4D27">
        <w:rPr>
          <w:rFonts w:hint="eastAsia"/>
        </w:rPr>
        <w:t>能決定支配性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w:t>
      </w:r>
      <w:proofErr w:type="gramEnd"/>
      <w:r w:rsidR="00DF2FD3">
        <w:rPr>
          <w:rFonts w:hint="eastAsia"/>
        </w:rPr>
        <w:t>維度是一項重大的困難</w:t>
      </w:r>
      <w:r w:rsidR="00C12A79">
        <w:rPr>
          <w:rFonts w:hint="eastAsia"/>
        </w:rPr>
        <w:t>所在</w:t>
      </w:r>
      <w:r w:rsidR="007E237F">
        <w:fldChar w:fldCharType="begin"/>
      </w:r>
      <w:r w:rsidR="00864E02">
        <w:instrText xml:space="preserve"> ADDIN ZOTERO_ITEM CSL_CITATION {"citationID":"ZxGZvikM","properties":{"formattedCitation":"[9]","plainCitation":"[9]","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2836E9" w:rsidRPr="002836E9">
        <w:rPr>
          <w:rFonts w:cs="Times New Roman"/>
        </w:rPr>
        <w:t>[9]</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12" w:name="_Toc45221545"/>
      <w:r>
        <w:rPr>
          <w:rFonts w:hint="eastAsia"/>
        </w:rPr>
        <w:t>2.2</w:t>
      </w:r>
      <w:r>
        <w:rPr>
          <w:rFonts w:hint="eastAsia"/>
        </w:rPr>
        <w:t>缺失資料</w:t>
      </w:r>
      <w:r w:rsidR="00912DCF">
        <w:rPr>
          <w:rFonts w:hint="eastAsia"/>
        </w:rPr>
        <w:t>類型與缺失值</w:t>
      </w:r>
      <w:r>
        <w:rPr>
          <w:rFonts w:hint="eastAsia"/>
        </w:rPr>
        <w:t>處理技術</w:t>
      </w:r>
      <w:bookmarkEnd w:id="12"/>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3" w:name="_Toc45221546"/>
      <w:r>
        <w:rPr>
          <w:rFonts w:cs="Times New Roman" w:hint="eastAsia"/>
        </w:rPr>
        <w:t>2.2.1</w:t>
      </w:r>
      <w:r w:rsidR="008B38A7">
        <w:rPr>
          <w:rFonts w:cs="Times New Roman" w:hint="eastAsia"/>
        </w:rPr>
        <w:t>資料</w:t>
      </w:r>
      <w:r w:rsidR="00A81C57">
        <w:rPr>
          <w:rFonts w:cs="Times New Roman" w:hint="eastAsia"/>
        </w:rPr>
        <w:t>缺失類型</w:t>
      </w:r>
      <w:bookmarkEnd w:id="13"/>
    </w:p>
    <w:p w14:paraId="0DE00C7C" w14:textId="54FD9DCD"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proofErr w:type="gramStart"/>
      <w:r w:rsidRPr="00D248A4">
        <w:rPr>
          <w:rFonts w:cs="Times New Roman"/>
        </w:rPr>
        <w:t>缺失值</w:t>
      </w:r>
      <w:r w:rsidR="008C3C47">
        <w:rPr>
          <w:rFonts w:cs="Times New Roman" w:hint="eastAsia"/>
        </w:rPr>
        <w:t>施予</w:t>
      </w:r>
      <w:proofErr w:type="gramEnd"/>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，分別有隨機缺失值</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EA719C">
        <w:rPr>
          <w:rFonts w:cs="Times New Roman" w:hint="eastAsia"/>
        </w:rPr>
        <w:t xml:space="preserve"> </w:t>
      </w:r>
      <w:r w:rsidR="005406BA">
        <w:rPr>
          <w:rFonts w:cs="Times New Roman" w:hint="eastAsia"/>
        </w:rPr>
        <w:t>:</w:t>
      </w:r>
      <w:r w:rsidR="00EA719C">
        <w:rPr>
          <w:rFonts w:cs="Times New Roman" w:hint="eastAsia"/>
        </w:rPr>
        <w:t xml:space="preserve"> </w:t>
      </w:r>
    </w:p>
    <w:p w14:paraId="4D12F97E" w14:textId="77777777" w:rsidR="00350E2E" w:rsidRPr="00162A80" w:rsidRDefault="00350E2E" w:rsidP="00A13FF7">
      <w:pPr>
        <w:rPr>
          <w:rFonts w:cs="Times New Roman"/>
        </w:rPr>
      </w:pPr>
    </w:p>
    <w:p w14:paraId="0655D29B" w14:textId="0C7241D4" w:rsidR="001972FD" w:rsidRPr="00D248A4" w:rsidRDefault="009E3FB4" w:rsidP="00FF61E7">
      <w:pPr>
        <w:rPr>
          <w:rFonts w:cs="Times New Roman"/>
        </w:rPr>
      </w:pPr>
      <w:r w:rsidRPr="00D248A4">
        <w:rPr>
          <w:rFonts w:cs="Times New Roman"/>
        </w:rPr>
        <w:t>隨機缺失值</w:t>
      </w:r>
      <w:r w:rsidR="00716A9E">
        <w:rPr>
          <w:rFonts w:cs="Times New Roman" w:hint="eastAsia"/>
        </w:rPr>
        <w:t>類型</w:t>
      </w:r>
      <w:r w:rsidR="00D4327C">
        <w:rPr>
          <w:rFonts w:cs="Times New Roman" w:hint="eastAsia"/>
        </w:rPr>
        <w:t xml:space="preserve"> : </w:t>
      </w:r>
    </w:p>
    <w:p w14:paraId="7C62C847" w14:textId="1E721B08" w:rsidR="0099207F" w:rsidRDefault="00195F16" w:rsidP="00654346">
      <w:pPr>
        <w:ind w:firstLine="480"/>
        <w:rPr>
          <w:rFonts w:cs="Times New Roman"/>
        </w:rPr>
      </w:pPr>
      <w:r w:rsidRPr="00D248A4">
        <w:rPr>
          <w:rFonts w:cs="Times New Roman"/>
        </w:rPr>
        <w:t>在分析當中控制了</w:t>
      </w:r>
      <w:r w:rsidR="00C26AE9" w:rsidRPr="00D248A4">
        <w:rPr>
          <w:rFonts w:cs="Times New Roman" w:hint="eastAsia"/>
        </w:rPr>
        <w:t>某些</w:t>
      </w:r>
      <w:r w:rsidRPr="00D248A4">
        <w:rPr>
          <w:rFonts w:cs="Times New Roman"/>
        </w:rPr>
        <w:t>變數，</w:t>
      </w:r>
      <w:r w:rsidR="00D47B0C" w:rsidRPr="00D248A4">
        <w:rPr>
          <w:rFonts w:cs="Times New Roman" w:hint="eastAsia"/>
        </w:rPr>
        <w:t>某一變數</w:t>
      </w:r>
      <w:r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p>
    <w:p w14:paraId="53A6393E" w14:textId="503190EA" w:rsidR="001972FD" w:rsidRPr="00EC69B5" w:rsidRDefault="00FB2770" w:rsidP="00CF4C24">
      <w:pPr>
        <w:rPr>
          <w:rFonts w:cs="Times New Roman"/>
        </w:rPr>
      </w:pPr>
      <w:r w:rsidRPr="00EC69B5">
        <w:rPr>
          <w:rFonts w:cs="Times New Roman" w:hint="eastAsia"/>
        </w:rPr>
        <w:t>男性比較不願意填寫關於沮喪或失敗的調查問卷</w:t>
      </w:r>
      <w:r w:rsidRPr="00EC69B5">
        <w:rPr>
          <w:rFonts w:cs="Times New Roman" w:hint="eastAsia"/>
        </w:rPr>
        <w:t>(</w:t>
      </w:r>
      <w:r w:rsidRPr="00EC69B5">
        <w:rPr>
          <w:rFonts w:cs="Times New Roman" w:hint="eastAsia"/>
        </w:rPr>
        <w:t>觀察到的</w:t>
      </w:r>
      <w:r w:rsidRPr="00EC69B5">
        <w:rPr>
          <w:rFonts w:cs="Times New Roman" w:hint="eastAsia"/>
        </w:rPr>
        <w:t>)</w:t>
      </w:r>
      <w:r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754B862E" w14:textId="77777777" w:rsidR="00FB2770" w:rsidRPr="00555C23" w:rsidRDefault="00FB2770" w:rsidP="00A13FF7">
      <w:pPr>
        <w:rPr>
          <w:rFonts w:cs="Times New Roman"/>
        </w:rPr>
      </w:pPr>
    </w:p>
    <w:p w14:paraId="2A8A3E20" w14:textId="77777777" w:rsidR="009C6938" w:rsidRDefault="009C6938" w:rsidP="00A13FF7">
      <w:pPr>
        <w:rPr>
          <w:rFonts w:cs="Times New Roman"/>
        </w:rPr>
      </w:pPr>
    </w:p>
    <w:p w14:paraId="46F76A2C" w14:textId="77777777" w:rsidR="009C6938" w:rsidRDefault="009C6938" w:rsidP="00A13FF7">
      <w:pPr>
        <w:rPr>
          <w:rFonts w:cs="Times New Roman"/>
        </w:rPr>
      </w:pPr>
    </w:p>
    <w:p w14:paraId="6F7B2C11" w14:textId="147E28FF" w:rsidR="001972FD" w:rsidRPr="00D248A4" w:rsidRDefault="00D123BE" w:rsidP="00A13FF7">
      <w:pPr>
        <w:rPr>
          <w:rFonts w:cs="Times New Roman"/>
        </w:rPr>
      </w:pPr>
      <w:r>
        <w:rPr>
          <w:rFonts w:cs="Times New Roman" w:hint="eastAsia"/>
        </w:rPr>
        <w:lastRenderedPageBreak/>
        <w:t>完全隨機缺失類型</w:t>
      </w:r>
      <w:r w:rsidR="002A2667">
        <w:rPr>
          <w:rFonts w:cs="Times New Roman" w:hint="eastAsia"/>
        </w:rPr>
        <w:t xml:space="preserve"> </w:t>
      </w:r>
      <w:r w:rsidR="00831EB7">
        <w:rPr>
          <w:rFonts w:cs="Times New Roman" w:hint="eastAsia"/>
        </w:rPr>
        <w:t xml:space="preserve">: </w:t>
      </w:r>
    </w:p>
    <w:p w14:paraId="311BA3D1" w14:textId="51301E00" w:rsidR="00F423E3" w:rsidRPr="00014F94" w:rsidRDefault="009B64AA" w:rsidP="00F417FC">
      <w:pPr>
        <w:ind w:firstLine="480"/>
        <w:rPr>
          <w:rFonts w:cs="Times New Roman"/>
        </w:rPr>
      </w:pPr>
      <w:r w:rsidRPr="00EC69B5">
        <w:rPr>
          <w:rFonts w:cs="Times New Roman"/>
        </w:rPr>
        <w:t>假設</w:t>
      </w:r>
      <w:r w:rsidR="008F0982">
        <w:rPr>
          <w:rFonts w:cs="Times New Roman" w:hint="eastAsia"/>
        </w:rPr>
        <w:t>有</w:t>
      </w:r>
      <w:r w:rsidRPr="00EC69B5">
        <w:rPr>
          <w:rFonts w:cs="Times New Roman"/>
        </w:rPr>
        <w:t>一變數有缺失數據，若該缺失數據的機率</w:t>
      </w:r>
      <w:proofErr w:type="gramStart"/>
      <w:r w:rsidRPr="00EC69B5">
        <w:rPr>
          <w:rFonts w:cs="Times New Roman"/>
        </w:rPr>
        <w:t>與該維度</w:t>
      </w:r>
      <w:proofErr w:type="gramEnd"/>
      <w:r w:rsidRPr="00EC69B5">
        <w:rPr>
          <w:rFonts w:cs="Times New Roman"/>
        </w:rPr>
        <w:t>本身的值或該數據中任何其他</w:t>
      </w:r>
      <w:r w:rsidR="00C3125B" w:rsidRPr="00EC69B5">
        <w:rPr>
          <w:rFonts w:cs="Times New Roman" w:hint="eastAsia"/>
        </w:rPr>
        <w:t>變</w:t>
      </w:r>
      <w:r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Pr="00EC69B5">
        <w:rPr>
          <w:rFonts w:cs="Times New Roman"/>
        </w:rPr>
        <w:t>相關</w:t>
      </w:r>
      <w:r w:rsidR="00A97D7C">
        <w:rPr>
          <w:rFonts w:cs="Times New Roman" w:hint="eastAsia"/>
        </w:rPr>
        <w:t>性</w:t>
      </w:r>
      <w:r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w:t>
      </w:r>
      <w:proofErr w:type="gramEnd"/>
      <w:r w:rsidR="003D18FC" w:rsidRPr="00014F94">
        <w:rPr>
          <w:rFonts w:cs="Times New Roman" w:hint="eastAsia"/>
        </w:rPr>
        <w:t>度具有一定程度的關係或傾向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4" w:name="_Toc45221547"/>
      <w:r>
        <w:rPr>
          <w:rFonts w:cs="Times New Roman" w:hint="eastAsia"/>
        </w:rPr>
        <w:t>2.2.2</w:t>
      </w:r>
      <w:r>
        <w:rPr>
          <w:rFonts w:cs="Times New Roman" w:hint="eastAsia"/>
        </w:rPr>
        <w:t>缺失值的處理技術</w:t>
      </w:r>
      <w:bookmarkEnd w:id="14"/>
    </w:p>
    <w:p w14:paraId="3B3A082A" w14:textId="1ACE2372"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r w:rsidRPr="004B30E5">
        <w:rPr>
          <w:rFonts w:cs="Times New Roman"/>
        </w:rPr>
        <w:t xml:space="preserve"> : </w:t>
      </w:r>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proofErr w:type="gramStart"/>
      <w:r w:rsidR="00836E46">
        <w:rPr>
          <w:rFonts w:cs="Times New Roman" w:hint="eastAsia"/>
        </w:rPr>
        <w:t>佔</w:t>
      </w:r>
      <w:proofErr w:type="gramEnd"/>
      <w:r w:rsidR="00836E46">
        <w:rPr>
          <w:rFonts w:cs="Times New Roman" w:hint="eastAsia"/>
        </w:rPr>
        <w:t>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致使最終填補法效果不彰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35A168F1" w14:textId="77777777" w:rsidR="00B4106C" w:rsidRDefault="00B4106C" w:rsidP="00BD12D4">
      <w:pPr>
        <w:ind w:firstLine="480"/>
        <w:rPr>
          <w:rFonts w:cs="Times New Roman"/>
        </w:rPr>
      </w:pPr>
    </w:p>
    <w:p w14:paraId="4BCA19A5" w14:textId="447773C7" w:rsidR="00584E0E" w:rsidRDefault="005D06B0" w:rsidP="00BD12D4">
      <w:pPr>
        <w:ind w:firstLine="480"/>
      </w:pPr>
      <w:r>
        <w:rPr>
          <w:rFonts w:cs="Times New Roman" w:hint="eastAsia"/>
        </w:rPr>
        <w:lastRenderedPageBreak/>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，如</w:t>
      </w:r>
      <w:r w:rsidR="00AC5395">
        <w:rPr>
          <w:rFonts w:cs="Times New Roman" w:hint="eastAsia"/>
        </w:rPr>
        <w:t xml:space="preserve"> :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w:t>
      </w:r>
      <w:proofErr w:type="gramStart"/>
      <w:r w:rsidR="000A2509">
        <w:rPr>
          <w:rFonts w:hint="eastAsia"/>
        </w:rPr>
        <w:t>來</w:t>
      </w:r>
      <w:r w:rsidR="00897148">
        <w:rPr>
          <w:rFonts w:hint="eastAsia"/>
        </w:rPr>
        <w:t>作</w:t>
      </w:r>
      <w:proofErr w:type="gramEnd"/>
      <w:r w:rsidR="00897148">
        <w:rPr>
          <w:rFonts w:hint="eastAsia"/>
        </w:rPr>
        <w:t>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CD307CE" w14:textId="77777777" w:rsidR="00584E0E" w:rsidRPr="00584E0E" w:rsidRDefault="00584E0E" w:rsidP="00584E0E"/>
    <w:p w14:paraId="3EFB43AE" w14:textId="018EB0D9" w:rsidR="00A81C57" w:rsidRDefault="00A81C57" w:rsidP="00DE0426">
      <w:pPr>
        <w:pStyle w:val="2"/>
      </w:pPr>
      <w:bookmarkStart w:id="15" w:name="_Toc45221548"/>
      <w:r>
        <w:rPr>
          <w:rFonts w:hint="eastAsia"/>
        </w:rPr>
        <w:t>2.3</w:t>
      </w:r>
      <w:r>
        <w:rPr>
          <w:rFonts w:hint="eastAsia"/>
        </w:rPr>
        <w:t>填補法</w:t>
      </w:r>
      <w:bookmarkEnd w:id="15"/>
    </w:p>
    <w:p w14:paraId="615DE969" w14:textId="626C304F"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BA08A1">
        <w:rPr>
          <w:rFonts w:hint="eastAsia"/>
        </w:rPr>
        <w:t>)</w:t>
      </w:r>
      <w:r w:rsidR="00230835">
        <w:rPr>
          <w:rFonts w:hint="eastAsia"/>
        </w:rPr>
        <w:t>兩者</w:t>
      </w:r>
      <w:r w:rsidR="001B2854">
        <w:rPr>
          <w:rFonts w:hint="eastAsia"/>
        </w:rPr>
        <w:t xml:space="preserve"> </w:t>
      </w:r>
      <w:r w:rsidR="00A42E9D">
        <w:rPr>
          <w:rFonts w:hint="eastAsia"/>
        </w:rPr>
        <w:t>:</w:t>
      </w:r>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16" w:name="_Toc45221549"/>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6"/>
    </w:p>
    <w:p w14:paraId="37C11915" w14:textId="22F46D0E" w:rsidR="006E3A18" w:rsidRDefault="007276B9" w:rsidP="00035A8D">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w:t>
      </w:r>
      <w:proofErr w:type="gramEnd"/>
      <w:r w:rsidRPr="00C40D58">
        <w:rPr>
          <w:rFonts w:cs="Times New Roman"/>
        </w:rPr>
        <w:t>料</w:t>
      </w:r>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w:t>
      </w:r>
      <w:proofErr w:type="gramStart"/>
      <w:r w:rsidRPr="00C40D58">
        <w:rPr>
          <w:rFonts w:cs="Times New Roman"/>
        </w:rPr>
        <w:t>所有補值方法</w:t>
      </w:r>
      <w:proofErr w:type="gramEnd"/>
      <w:r w:rsidRPr="00C40D58">
        <w:rPr>
          <w:rFonts w:cs="Times New Roman"/>
        </w:rPr>
        <w:t>當中，最為常見也是普遍被認為效果比較好的</w:t>
      </w:r>
      <w:proofErr w:type="gramStart"/>
      <w:r w:rsidRPr="00C40D58">
        <w:rPr>
          <w:rFonts w:cs="Times New Roman"/>
        </w:rPr>
        <w:t>補值</w:t>
      </w:r>
      <w:proofErr w:type="gramEnd"/>
      <w:r w:rsidRPr="00C40D58">
        <w:rPr>
          <w:rFonts w:cs="Times New Roman"/>
        </w:rPr>
        <w:t>法，以下概述</w:t>
      </w:r>
      <w:r w:rsidR="000126B2">
        <w:rPr>
          <w:rFonts w:cs="Times New Roman" w:hint="eastAsia"/>
        </w:rPr>
        <w:t>其優</w:t>
      </w:r>
      <w:r w:rsidR="008D3BB5">
        <w:rPr>
          <w:rFonts w:cs="Times New Roman" w:hint="eastAsia"/>
        </w:rPr>
        <w:t>、</w:t>
      </w:r>
      <w:r w:rsidR="000126B2">
        <w:rPr>
          <w:rFonts w:cs="Times New Roman" w:hint="eastAsia"/>
        </w:rPr>
        <w:t>缺點</w:t>
      </w:r>
      <w:r w:rsidRPr="00C40D58">
        <w:rPr>
          <w:rFonts w:cs="Times New Roman"/>
        </w:rPr>
        <w:t xml:space="preserve"> : </w:t>
      </w:r>
    </w:p>
    <w:p w14:paraId="034E0BE4" w14:textId="77777777" w:rsidR="00026150" w:rsidRDefault="00026150">
      <w:pPr>
        <w:widowControl/>
        <w:rPr>
          <w:rFonts w:cs="Times New Roman"/>
        </w:rPr>
      </w:pPr>
      <w:r>
        <w:rPr>
          <w:rFonts w:cs="Times New Roman"/>
        </w:rPr>
        <w:br w:type="page"/>
      </w:r>
    </w:p>
    <w:p w14:paraId="068966A7" w14:textId="7E6BA962" w:rsidR="007276B9" w:rsidRPr="00A93967" w:rsidRDefault="007276B9" w:rsidP="006E3A18">
      <w:pPr>
        <w:ind w:firstLine="480"/>
        <w:rPr>
          <w:rFonts w:cs="Times New Roman"/>
        </w:rPr>
      </w:pPr>
      <w:r w:rsidRPr="00C40D58">
        <w:rPr>
          <w:rFonts w:cs="Times New Roman"/>
        </w:rPr>
        <w:lastRenderedPageBreak/>
        <w:t>一般而言，</w:t>
      </w:r>
      <w:proofErr w:type="spellStart"/>
      <w:r w:rsidRPr="00C40D58">
        <w:rPr>
          <w:rFonts w:cs="Times New Roman"/>
        </w:rPr>
        <w:t>kNN</w:t>
      </w:r>
      <w:proofErr w:type="spellEnd"/>
      <w:r w:rsidRPr="00C40D58">
        <w:rPr>
          <w:rFonts w:cs="Times New Roman"/>
        </w:rPr>
        <w:t>會比單一填補值，如</w:t>
      </w:r>
      <w:r w:rsidRPr="00C40D58">
        <w:rPr>
          <w:rFonts w:cs="Times New Roman"/>
        </w:rPr>
        <w:t>:</w:t>
      </w:r>
      <w:r w:rsidRPr="00C40D58">
        <w:rPr>
          <w:rFonts w:cs="Times New Roman"/>
        </w:rPr>
        <w:t>平均數、中位數、</w:t>
      </w:r>
      <w:r w:rsidR="003409AA">
        <w:rPr>
          <w:rFonts w:cs="Times New Roman" w:hint="eastAsia"/>
        </w:rPr>
        <w:t>極值、</w:t>
      </w:r>
      <w:r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Pr="00C40D58">
        <w:rPr>
          <w:rFonts w:cs="Times New Roman"/>
        </w:rPr>
        <w:t>尤其當最終必須找出</w:t>
      </w:r>
      <w:r w:rsidRPr="00C40D58">
        <w:rPr>
          <w:rFonts w:cs="Times New Roman"/>
        </w:rPr>
        <w:t>skyline set</w:t>
      </w:r>
      <w:r w:rsidRPr="00C40D58">
        <w:rPr>
          <w:rFonts w:cs="Times New Roman"/>
        </w:rPr>
        <w:t>的點時，單一值填補法對於尋找</w:t>
      </w:r>
      <w:r w:rsidRPr="00C40D58">
        <w:rPr>
          <w:rFonts w:cs="Times New Roman"/>
        </w:rPr>
        <w:t>skyline point set</w:t>
      </w:r>
      <w:r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Pr="00C40D58">
        <w:rPr>
          <w:rFonts w:cs="Times New Roman"/>
        </w:rPr>
        <w:t>而被填補回去的相同值</w:t>
      </w:r>
      <w:r w:rsidR="00DE09DA">
        <w:rPr>
          <w:rFonts w:cs="Times New Roman" w:hint="eastAsia"/>
        </w:rPr>
        <w:t>。</w:t>
      </w:r>
      <w:r w:rsidRPr="00C40D58">
        <w:rPr>
          <w:rFonts w:cs="Times New Roman"/>
        </w:rPr>
        <w:t>類似這樣的問題在無論考慮</w:t>
      </w:r>
      <w:proofErr w:type="gramStart"/>
      <w:r w:rsidRPr="00C40D58">
        <w:rPr>
          <w:rFonts w:cs="Times New Roman"/>
        </w:rPr>
        <w:t>單一</w:t>
      </w:r>
      <w:r w:rsidR="003838B5">
        <w:rPr>
          <w:rFonts w:cs="Times New Roman" w:hint="eastAsia"/>
        </w:rPr>
        <w:t>維</w:t>
      </w:r>
      <w:proofErr w:type="gramEnd"/>
      <w:r w:rsidR="003838B5">
        <w:rPr>
          <w:rFonts w:cs="Times New Roman" w:hint="eastAsia"/>
        </w:rPr>
        <w:t>度</w:t>
      </w:r>
      <w:r w:rsidRPr="00C40D58">
        <w:rPr>
          <w:rFonts w:cs="Times New Roman"/>
        </w:rPr>
        <w:t>或整體資料集缺失值密度，當</w:t>
      </w:r>
      <w:r w:rsidRPr="00C40D58">
        <w:rPr>
          <w:rFonts w:cs="Times New Roman"/>
        </w:rPr>
        <w:t>missing rate</w:t>
      </w:r>
      <w:r w:rsidRPr="00C40D58">
        <w:rPr>
          <w:rFonts w:cs="Times New Roman"/>
        </w:rPr>
        <w:t>愈趨增加時，其餘具有完整資料值的</w:t>
      </w:r>
      <w:r w:rsidR="00A93967">
        <w:rPr>
          <w:rFonts w:cs="Times New Roman" w:hint="eastAsia"/>
        </w:rPr>
        <w:t>點</w:t>
      </w:r>
      <w:r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080435C" w14:textId="29C4D1AB" w:rsidR="007276B9" w:rsidRPr="00C40D58" w:rsidRDefault="00B84254" w:rsidP="00247AD1">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 xml:space="preserve"> </w:t>
      </w:r>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561328">
        <w:rPr>
          <w:rFonts w:cs="Times New Roman" w:hint="eastAsia"/>
        </w:rPr>
        <w:t xml:space="preserve"> : </w:t>
      </w:r>
    </w:p>
    <w:p w14:paraId="4844CB73" w14:textId="57996BD3" w:rsidR="00F306C7" w:rsidRDefault="007276B9" w:rsidP="00C40D58">
      <w:pPr>
        <w:rPr>
          <w:rFonts w:cs="Times New Roman"/>
        </w:rPr>
      </w:pPr>
      <w:r w:rsidRPr="00C40D58">
        <w:rPr>
          <w:rFonts w:cs="Times New Roman"/>
        </w:rPr>
        <w:t>身為非監督式填補法會參考</w:t>
      </w:r>
      <w:r w:rsidR="0056440B">
        <w:rPr>
          <w:rFonts w:cs="Times New Roman" w:hint="eastAsia"/>
        </w:rPr>
        <w:t>其餘</w:t>
      </w:r>
      <w:r w:rsidRPr="00C40D58">
        <w:rPr>
          <w:rFonts w:cs="Times New Roman"/>
        </w:rPr>
        <w:t>非缺失值，換句話說，此類型填補法並不會對資料內容做任何過濾或預處理，</w:t>
      </w:r>
      <w:r w:rsidR="00120DFB">
        <w:rPr>
          <w:rFonts w:cs="Times New Roman" w:hint="eastAsia"/>
        </w:rPr>
        <w:t>對於既有資料敏感度距甚，</w:t>
      </w:r>
      <w:r w:rsidRPr="00C40D58">
        <w:rPr>
          <w:rFonts w:cs="Times New Roman"/>
        </w:rPr>
        <w:t>很容易受限於輸入</w:t>
      </w:r>
      <w:proofErr w:type="gramStart"/>
      <w:r w:rsidRPr="00C40D58">
        <w:rPr>
          <w:rFonts w:cs="Times New Roman"/>
        </w:rPr>
        <w:t>資料集當中非</w:t>
      </w:r>
      <w:proofErr w:type="gramEnd"/>
      <w:r w:rsidRPr="00C40D58">
        <w:rPr>
          <w:rFonts w:cs="Times New Roman"/>
        </w:rPr>
        <w:t>缺失值的內容是否為</w:t>
      </w:r>
      <w:r w:rsidRPr="00C40D58">
        <w:rPr>
          <w:rFonts w:cs="Times New Roman"/>
        </w:rPr>
        <w:t>noise value</w:t>
      </w:r>
      <w:r w:rsidRPr="00C40D58">
        <w:rPr>
          <w:rFonts w:cs="Times New Roman"/>
        </w:rPr>
        <w:t>導致結果很有可能無法精準地將資料集內的</w:t>
      </w:r>
      <w:r w:rsidR="00120DFB">
        <w:rPr>
          <w:rFonts w:cs="Times New Roman" w:hint="eastAsia"/>
        </w:rPr>
        <w:t>原</w:t>
      </w:r>
      <w:r w:rsidRPr="00C40D58">
        <w:rPr>
          <w:rFonts w:cs="Times New Roman"/>
        </w:rPr>
        <w:t>缺失部分填補回去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t>另外也需考量的點是，</w:t>
      </w:r>
      <w:r w:rsidR="005B04AF">
        <w:rPr>
          <w:rFonts w:cs="Times New Roman" w:hint="eastAsia"/>
        </w:rPr>
        <w:t>現今實際層面常常處理資料量大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計算量所費不貲。</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17" w:name="_Ref44814096"/>
      <w:bookmarkStart w:id="18" w:name="_Toc45221550"/>
      <w:r>
        <w:rPr>
          <w:rFonts w:hint="eastAsia"/>
        </w:rPr>
        <w:lastRenderedPageBreak/>
        <w:t>問題與方法</w:t>
      </w:r>
      <w:bookmarkEnd w:id="17"/>
      <w:bookmarkEnd w:id="18"/>
    </w:p>
    <w:p w14:paraId="0C2FFD58" w14:textId="08B6A233"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 set</w:t>
      </w:r>
      <w:r w:rsidR="00F1657D">
        <w:rPr>
          <w:rFonts w:hint="eastAsia"/>
        </w:rPr>
        <w:t>作為填補法的表現優劣</w:t>
      </w:r>
      <w:r w:rsidR="002A0CFC">
        <w:rPr>
          <w:rFonts w:hint="eastAsia"/>
        </w:rPr>
        <w:t>。</w:t>
      </w:r>
    </w:p>
    <w:p w14:paraId="41794377" w14:textId="4171277E" w:rsidR="00AB148B" w:rsidRPr="00AB148B" w:rsidRDefault="00AB148B" w:rsidP="00A13FF7">
      <w:pPr>
        <w:pStyle w:val="2"/>
      </w:pPr>
      <w:bookmarkStart w:id="19" w:name="_Ref44809851"/>
      <w:bookmarkStart w:id="20" w:name="_Ref44809884"/>
      <w:bookmarkStart w:id="21" w:name="_Ref44809890"/>
      <w:bookmarkStart w:id="22" w:name="_Ref44814002"/>
      <w:bookmarkStart w:id="23" w:name="_Ref44814006"/>
      <w:bookmarkStart w:id="24" w:name="_Ref44814008"/>
      <w:bookmarkStart w:id="25" w:name="_Ref44814009"/>
      <w:bookmarkStart w:id="26" w:name="_Ref44814010"/>
      <w:bookmarkStart w:id="27" w:name="_Ref44814015"/>
      <w:bookmarkStart w:id="28" w:name="_Ref44814033"/>
      <w:bookmarkStart w:id="29" w:name="_Ref44814040"/>
      <w:bookmarkStart w:id="30" w:name="_Ref44814046"/>
      <w:bookmarkStart w:id="31" w:name="_Ref44814073"/>
      <w:bookmarkStart w:id="32" w:name="_Ref44814077"/>
      <w:bookmarkStart w:id="33" w:name="_Ref44814081"/>
      <w:bookmarkStart w:id="34" w:name="_Toc45221551"/>
      <w:r>
        <w:rPr>
          <w:rFonts w:hint="eastAsia"/>
        </w:rPr>
        <w:t>3.1</w:t>
      </w:r>
      <w:r>
        <w:rPr>
          <w:rFonts w:hint="eastAsia"/>
        </w:rPr>
        <w:t>符號定義</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w:t>
      </w:r>
      <w:proofErr w:type="gramEnd"/>
      <w:r w:rsidR="00EA54B9">
        <w:rPr>
          <w:rFonts w:hint="eastAsia"/>
        </w:rPr>
        <w:t>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E19B5A1" w:rsidR="008A5F0D" w:rsidRPr="009E5A84" w:rsidRDefault="0097520B" w:rsidP="00A1203C">
      <w:pPr>
        <w:pStyle w:val="af7"/>
        <w:jc w:val="center"/>
        <w:rPr>
          <w:sz w:val="24"/>
          <w:szCs w:val="24"/>
        </w:rPr>
      </w:pPr>
      <w:bookmarkStart w:id="35" w:name="_Ref44811120"/>
      <w:bookmarkStart w:id="36" w:name="_Toc4519751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三</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35"/>
      <w:bookmarkEnd w:id="36"/>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1538B7FA" w:rsidR="00C80BC0" w:rsidRDefault="002C3D5C" w:rsidP="00DF5C72">
            <w:pPr>
              <w:jc w:val="center"/>
            </w:pPr>
            <w:r>
              <w:rPr>
                <w:rFonts w:hint="eastAsia"/>
              </w:rPr>
              <w:t>n</w:t>
            </w:r>
            <w:r>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1BE91F40" w:rsidR="00DD0C2B" w:rsidRDefault="007469F0" w:rsidP="00AA4A14">
            <w:r>
              <w:t>n</w:t>
            </w:r>
            <w:r w:rsidR="00B932A9">
              <w:t>umber</w:t>
            </w:r>
            <w:r>
              <w:t xml:space="preserve"> of data instances</w:t>
            </w:r>
            <w:r w:rsidR="00DD0C2B">
              <w:t xml:space="preserve"> </w:t>
            </w:r>
            <w:r>
              <w:t>within</w:t>
            </w:r>
            <w:r w:rsidR="00DD0C2B">
              <w:t xml:space="preserve"> </w:t>
            </w:r>
            <w:r w:rsidR="00B932A9">
              <w:t>a</w:t>
            </w:r>
            <w:r w:rsidR="00405FA5">
              <w:t>n</w:t>
            </w:r>
            <w:r w:rsidR="00B932A9">
              <w:t xml:space="preserve"> </w:t>
            </w:r>
            <w:r w:rsidR="00111F09">
              <w:t xml:space="preserve">input </w:t>
            </w:r>
            <w:r w:rsidR="00DD0C2B">
              <w:t>data set</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49F7DFD1" w:rsidR="00AD069D" w:rsidRPr="00A51D40" w:rsidRDefault="00AD069D" w:rsidP="00AA4A14">
            <w:pPr>
              <w:rPr>
                <w:color w:val="000000" w:themeColor="text1"/>
              </w:rPr>
            </w:pPr>
            <w:r w:rsidRPr="00A51D40">
              <w:rPr>
                <w:color w:val="000000" w:themeColor="text1"/>
              </w:rPr>
              <w:t xml:space="preserve">an incomplete data set with certain missing values 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5779A1"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5779A1"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3F804476"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 xml:space="preserve">row, composed by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476F4F96" w:rsidR="00AD069D" w:rsidRDefault="00AD069D" w:rsidP="00AD069D">
            <w:r>
              <w:t>a distance matrix, which is symmetric and records the distance between two pair</w:t>
            </w:r>
            <w:r>
              <w:rPr>
                <w:rFonts w:hint="eastAsia"/>
              </w:rPr>
              <w:t xml:space="preserve"> </w:t>
            </w:r>
            <w:r>
              <w:t>wised data instances</w:t>
            </w:r>
          </w:p>
        </w:tc>
      </w:tr>
      <w:tr w:rsidR="00AD069D" w14:paraId="562D9FC7" w14:textId="77777777" w:rsidTr="00DF5C72">
        <w:tc>
          <w:tcPr>
            <w:tcW w:w="4247" w:type="dxa"/>
            <w:vAlign w:val="center"/>
          </w:tcPr>
          <w:p w14:paraId="76EF1982" w14:textId="144D1BA4" w:rsidR="00AD069D" w:rsidRDefault="005779A1"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5779A1"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BAAC66F" w:rsidR="00F41139" w:rsidRDefault="00F41139" w:rsidP="00F41139">
            <w:r>
              <w:t xml:space="preserve">type of weighting, determine mechanism of the way assigning weight in weight matrix </w:t>
            </w:r>
            <m:oMath>
              <m:r>
                <m:rPr>
                  <m:sty m:val="p"/>
                </m:rPr>
                <w:rPr>
                  <w:rFonts w:ascii="Cambria Math" w:hAnsi="Cambria Math"/>
                </w:rPr>
                <m:t>W</m:t>
              </m:r>
            </m:oMath>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5779A1"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5779A1"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5779A1"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5779A1"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5754B9D" w:rsidR="00F41139" w:rsidRPr="00AA15F7" w:rsidRDefault="00F41139" w:rsidP="00F41139">
            <w:r>
              <w:t>value been imputed after imputation at index (</w:t>
            </w:r>
            <w:proofErr w:type="spellStart"/>
            <w:r>
              <w:t>i</w:t>
            </w:r>
            <w:proofErr w:type="spellEnd"/>
            <w:r>
              <w:t xml:space="preserve">, j) only if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t xml:space="preserve">is missing or value </w:t>
            </w:r>
            <w:proofErr w:type="spellStart"/>
            <w:r>
              <w:t>NaN</w:t>
            </w:r>
            <w:proofErr w:type="spellEnd"/>
            <w:r>
              <w:t xml:space="preserve"> before imputation, otherwise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lastRenderedPageBreak/>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ype array of size k</w:t>
            </w:r>
            <w:ins w:id="37" w:author="DELab" w:date="2020-07-01T15:29:00Z">
              <w:r>
                <w:t xml:space="preserve"> </w:t>
              </w:r>
            </w:ins>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443C87BD" w:rsidR="00F41139" w:rsidRDefault="00F41139" w:rsidP="00F41139">
            <w:r>
              <w:t xml:space="preserve">a completed data set with missing value all imputed, of size </w:t>
            </w:r>
            <m:oMath>
              <m:r>
                <m:rPr>
                  <m:sty m:val="p"/>
                </m:rPr>
                <w:rPr>
                  <w:rFonts w:ascii="Cambria Math" w:hAnsi="Cambria Math"/>
                </w:rPr>
                <m:t>n*m</m:t>
              </m:r>
            </m:oMath>
          </w:p>
        </w:tc>
      </w:tr>
    </w:tbl>
    <w:p w14:paraId="225B1EDB" w14:textId="77777777" w:rsidR="00AB148B" w:rsidRDefault="00AB148B" w:rsidP="00AB148B">
      <w:pPr>
        <w:rPr>
          <w:shd w:val="clear" w:color="auto" w:fill="FFFFFF"/>
        </w:rPr>
      </w:pPr>
    </w:p>
    <w:p w14:paraId="38FB7EEA" w14:textId="4A6BBDBF" w:rsidR="00AB148B" w:rsidRDefault="00AB148B" w:rsidP="00A13FF7">
      <w:pPr>
        <w:pStyle w:val="2"/>
        <w:rPr>
          <w:shd w:val="clear" w:color="auto" w:fill="FFFFFF"/>
        </w:rPr>
      </w:pPr>
      <w:bookmarkStart w:id="38" w:name="_Toc45221552"/>
      <w:r>
        <w:rPr>
          <w:rFonts w:hint="eastAsia"/>
          <w:shd w:val="clear" w:color="auto" w:fill="FFFFFF"/>
        </w:rPr>
        <w:t>3.2</w:t>
      </w:r>
      <w:r>
        <w:rPr>
          <w:rFonts w:hint="eastAsia"/>
          <w:shd w:val="clear" w:color="auto" w:fill="FFFFFF"/>
        </w:rPr>
        <w:t>研究動機</w:t>
      </w:r>
      <w:bookmarkEnd w:id="38"/>
    </w:p>
    <w:p w14:paraId="7ED9D506" w14:textId="03B92ED6" w:rsidR="00EE0ED7" w:rsidRDefault="003000D0" w:rsidP="00074158">
      <w:pPr>
        <w:ind w:firstLine="480"/>
        <w:rPr>
          <w:shd w:val="clear" w:color="auto" w:fill="FFFFFF"/>
        </w:rPr>
      </w:pPr>
      <w:r>
        <w:rPr>
          <w:shd w:val="clear" w:color="auto" w:fill="FFFFFF"/>
        </w:rPr>
        <w:t>搜尋</w:t>
      </w:r>
      <w:r>
        <w:rPr>
          <w:shd w:val="clear" w:color="auto" w:fill="FFFFFF"/>
        </w:rPr>
        <w:t>skyline</w:t>
      </w:r>
      <w:r w:rsidR="00CA3541">
        <w:rPr>
          <w:rFonts w:hint="eastAsia"/>
          <w:shd w:val="clear" w:color="auto" w:fill="FFFFFF"/>
        </w:rPr>
        <w:t xml:space="preserve"> </w:t>
      </w:r>
      <w:r>
        <w:rPr>
          <w:shd w:val="clear" w:color="auto" w:fill="FFFFFF"/>
        </w:rPr>
        <w:t>set</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 xml:space="preserve"> skyline problem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9" w:name="_Toc45221553"/>
      <w:r>
        <w:rPr>
          <w:rFonts w:hint="eastAsia"/>
        </w:rPr>
        <w:t>3</w:t>
      </w:r>
      <w:r w:rsidR="00AB148B">
        <w:rPr>
          <w:rFonts w:hint="eastAsia"/>
        </w:rPr>
        <w:t>.3</w:t>
      </w:r>
      <w:r w:rsidR="00AB148B">
        <w:rPr>
          <w:rFonts w:hint="eastAsia"/>
        </w:rPr>
        <w:t>問題定義</w:t>
      </w:r>
      <w:bookmarkEnd w:id="39"/>
    </w:p>
    <w:p w14:paraId="2A77A2A0" w14:textId="51E7622A" w:rsidR="00AB148B" w:rsidRDefault="00A34777" w:rsidP="00BC5E6C">
      <w:pPr>
        <w:ind w:firstLine="480"/>
        <w:rPr>
          <w:shd w:val="clear" w:color="auto" w:fill="FFFFFF"/>
        </w:rPr>
      </w:pPr>
      <w:r>
        <w:rPr>
          <w:shd w:val="clear" w:color="auto" w:fill="FFFFFF"/>
        </w:rPr>
        <w:t>在不完整資料集中，如何改善</w:t>
      </w:r>
      <w:r>
        <w:rPr>
          <w:shd w:val="clear" w:color="auto" w:fill="FFFFFF"/>
        </w:rPr>
        <w:t>k</w:t>
      </w:r>
      <w:r>
        <w:rPr>
          <w:shd w:val="clear" w:color="auto" w:fill="FFFFFF"/>
        </w:rPr>
        <w:t>鄰近填補法</w:t>
      </w:r>
      <w:r>
        <w:rPr>
          <w:rFonts w:hint="eastAsia"/>
          <w:shd w:val="clear" w:color="auto" w:fill="FFFFFF"/>
        </w:rPr>
        <w:t>填補缺失值</w:t>
      </w:r>
      <w:r w:rsidR="002C4E52">
        <w:rPr>
          <w:rFonts w:hint="eastAsia"/>
          <w:shd w:val="clear" w:color="auto" w:fill="FFFFFF"/>
        </w:rPr>
        <w:t>，</w:t>
      </w:r>
      <w:r>
        <w:rPr>
          <w:rFonts w:hint="eastAsia"/>
          <w:shd w:val="clear" w:color="auto" w:fill="FFFFFF"/>
        </w:rPr>
        <w:t>使填補後的完整資料集具有最</w:t>
      </w:r>
      <w:r>
        <w:rPr>
          <w:shd w:val="clear" w:color="auto" w:fill="FFFFFF"/>
        </w:rPr>
        <w:t>近似</w:t>
      </w:r>
      <w:r>
        <w:rPr>
          <w:shd w:val="clear" w:color="auto" w:fill="FFFFFF"/>
        </w:rPr>
        <w:t>skyline set</w:t>
      </w:r>
      <w:r>
        <w:rPr>
          <w:rFonts w:hint="eastAsia"/>
          <w:shd w:val="clear" w:color="auto" w:fill="FFFFFF"/>
        </w:rPr>
        <w:t>的內容</w:t>
      </w:r>
      <w:r w:rsidR="00405FA5">
        <w:rPr>
          <w:rFonts w:hint="eastAsia"/>
          <w:shd w:val="clear" w:color="auto" w:fill="FFFFFF"/>
        </w:rPr>
        <w:t>?</w:t>
      </w:r>
    </w:p>
    <w:p w14:paraId="34ADCD2F" w14:textId="77777777" w:rsidR="00BC5E6C" w:rsidRPr="00BC5E6C" w:rsidRDefault="00BC5E6C" w:rsidP="00BC5E6C">
      <w:pPr>
        <w:ind w:firstLine="480"/>
        <w:rPr>
          <w:shd w:val="clear" w:color="auto" w:fill="FFFFFF"/>
        </w:rPr>
      </w:pPr>
    </w:p>
    <w:p w14:paraId="389BDB54" w14:textId="3B9A533A" w:rsidR="00AB148B" w:rsidRDefault="00AB148B" w:rsidP="00A13FF7">
      <w:pPr>
        <w:pStyle w:val="2"/>
      </w:pPr>
      <w:bookmarkStart w:id="40" w:name="_Toc45221554"/>
      <w:r>
        <w:rPr>
          <w:rFonts w:hint="eastAsia"/>
        </w:rPr>
        <w:t>3.4</w:t>
      </w:r>
      <w:r>
        <w:rPr>
          <w:rFonts w:hint="eastAsia"/>
        </w:rPr>
        <w:t>問題分析</w:t>
      </w:r>
      <w:bookmarkEnd w:id="40"/>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482D8B7D" w:rsidR="000A39A7" w:rsidRPr="00572A17" w:rsidRDefault="00AC4BAF" w:rsidP="00A1203C">
      <w:pPr>
        <w:pStyle w:val="af7"/>
        <w:jc w:val="center"/>
      </w:pPr>
      <w:bookmarkStart w:id="41" w:name="_Ref44811388"/>
      <w:bookmarkStart w:id="42" w:name="_Toc45197518"/>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41"/>
      <w:bookmarkEnd w:id="42"/>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3" w:name="_Toc45221555"/>
      <w:r>
        <w:rPr>
          <w:rFonts w:hint="eastAsia"/>
        </w:rPr>
        <w:lastRenderedPageBreak/>
        <w:t xml:space="preserve">3.5 </w:t>
      </w:r>
      <w:proofErr w:type="spellStart"/>
      <w:r>
        <w:t>sk</w:t>
      </w:r>
      <w:proofErr w:type="spellEnd"/>
      <w:r>
        <w:t xml:space="preserve">-NN imputation </w:t>
      </w:r>
      <w:r>
        <w:rPr>
          <w:rFonts w:hint="eastAsia"/>
        </w:rPr>
        <w:t>演算法</w:t>
      </w:r>
      <w:bookmarkEnd w:id="43"/>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6E747AE6" w14:textId="0F9FDDB9" w:rsidR="0076241F" w:rsidRDefault="000D36A8" w:rsidP="00414206">
            <w:r>
              <w:rPr>
                <w:rFonts w:hint="eastAsia"/>
              </w:rPr>
              <w:t>M</w:t>
            </w:r>
            <w:r>
              <w:t>ethod:</w:t>
            </w:r>
          </w:p>
          <w:p w14:paraId="3E5EAE7B" w14:textId="7D729C88" w:rsidR="00FA2782" w:rsidRDefault="007D7493" w:rsidP="00414206">
            <w:r>
              <w:t xml:space="preserve">step </w:t>
            </w:r>
            <w:r w:rsidR="00195C46">
              <w:rPr>
                <w:rFonts w:hint="eastAsia"/>
              </w:rPr>
              <w:t>1</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03ABFC8D" w14:textId="780463FE" w:rsidR="009D15DA" w:rsidRDefault="00731D65" w:rsidP="00414206">
            <w:r>
              <w:rPr>
                <w:rFonts w:hint="eastAsia"/>
              </w:rPr>
              <w:t>s</w:t>
            </w:r>
            <w:r>
              <w:t xml:space="preserve">tep 2.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t xml:space="preserve">step </w:t>
            </w:r>
            <w:r w:rsidR="00C95E77">
              <w:t>3</w:t>
            </w:r>
            <w:r w:rsidR="00195C46">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1FD88D39" w14:textId="022F698A" w:rsidR="00334BDF" w:rsidRDefault="00C95E77" w:rsidP="00334BDF">
            <w:pPr>
              <w:ind w:firstLineChars="100" w:firstLine="240"/>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0F8A58D1" w14:textId="41802255" w:rsidR="00F77832" w:rsidRDefault="00123A0A" w:rsidP="00414206">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32FAD665"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proofErr w:type="spellStart"/>
            <w:r w:rsidR="00474CFB">
              <w:t>euclidean</w:t>
            </w:r>
            <w:proofErr w:type="spellEnd"/>
            <w:r w:rsidR="00474CFB">
              <w:t xml:space="preserve"> distance of pairwise data samples</w:t>
            </w:r>
          </w:p>
          <w:p w14:paraId="263EAEE5" w14:textId="535BB6F0" w:rsidR="001B79EE" w:rsidRDefault="00712939" w:rsidP="00414206">
            <w:r>
              <w:rPr>
                <w:rFonts w:hint="eastAsia"/>
              </w:rPr>
              <w:t xml:space="preserve"> </w:t>
            </w:r>
            <w:r>
              <w:t xml:space="preserve"> 3-4. </w:t>
            </w:r>
            <w:r w:rsidRPr="00712939">
              <w:rPr>
                <w:b/>
              </w:rPr>
              <w:t>return</w:t>
            </w:r>
            <w:r>
              <w:t xml:space="preserve"> distance matrix</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6796321D" w14:textId="27647CBF" w:rsidR="00195C46" w:rsidRDefault="00C95E77" w:rsidP="00123A0A">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799B4A92" w14:textId="2214600F" w:rsidR="002A02F0" w:rsidRDefault="00C95E77" w:rsidP="00FA222A">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3DE2E936" w14:textId="16DFFED9" w:rsidR="0098352C" w:rsidRPr="001E5F49" w:rsidRDefault="002221A2" w:rsidP="0098352C">
            <w:pPr>
              <w:ind w:firstLineChars="100" w:firstLine="240"/>
            </w:pPr>
            <w:r>
              <w:rPr>
                <w:rFonts w:hint="eastAsia"/>
              </w:rPr>
              <w:t>4</w:t>
            </w:r>
            <w:r>
              <w:t>-3</w:t>
            </w:r>
            <w:r w:rsidR="0098352C">
              <w:t>.         according to weight type</w:t>
            </w:r>
            <w:r w:rsidR="002D4EE9">
              <w:t xml:space="preserve"> </w:t>
            </w:r>
            <m:oMath>
              <m:r>
                <w:rPr>
                  <w:rFonts w:ascii="Cambria Math" w:hAnsi="Cambria Math" w:cs="Times New Roman"/>
                </w:rPr>
                <m:t>t</m:t>
              </m:r>
            </m:oMath>
            <w:r w:rsidR="0098352C">
              <w:rPr>
                <w:rFonts w:hint="eastAsia"/>
              </w:rPr>
              <w:t>,</w:t>
            </w:r>
            <w:r w:rsidR="0098352C">
              <w:t xml:space="preserve"> alter the weighting mechanism</w:t>
            </w:r>
          </w:p>
          <w:p w14:paraId="222948D8" w14:textId="4CBFD508" w:rsidR="00D72EF2" w:rsidRDefault="00CD011B" w:rsidP="00414206">
            <w:r>
              <w:rPr>
                <w:rFonts w:hint="eastAsia"/>
              </w:rPr>
              <w:t xml:space="preserve"> </w:t>
            </w:r>
            <w:r w:rsidR="0098352C">
              <w:t xml:space="preserve"> </w:t>
            </w:r>
            <w:r>
              <w:rPr>
                <w:rFonts w:hint="eastAsia"/>
              </w:rPr>
              <w:t xml:space="preserve">     </w:t>
            </w:r>
            <w:r>
              <w:t xml:space="preserve">   </w:t>
            </w:r>
            <w:r w:rsidR="0098352C">
              <w:t xml:space="preserve"> </w:t>
            </w:r>
            <w:r>
              <w:t xml:space="preserve"> </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6151DF96" w14:textId="297AB3FB" w:rsidR="006310CB" w:rsidRPr="00C95E77" w:rsidRDefault="00C95E77" w:rsidP="00077E94">
            <w:pPr>
              <w:ind w:firstLineChars="100" w:firstLine="240"/>
            </w:pPr>
            <w:r>
              <w:t>4</w:t>
            </w:r>
            <w:r w:rsidR="00C429C0">
              <w:t>-</w:t>
            </w:r>
            <w:r w:rsidR="00FA222A">
              <w:t>4</w:t>
            </w:r>
            <w:r w:rsidR="00C429C0">
              <w:t xml:space="preserve">. </w:t>
            </w:r>
            <w:r w:rsidR="00C429C0" w:rsidRPr="00712939">
              <w:rPr>
                <w:b/>
              </w:rPr>
              <w:t>return</w:t>
            </w:r>
            <w:r w:rsidR="00C429C0">
              <w:t xml:space="preserve"> weight matrix</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575CD272" w:rsidR="00267999" w:rsidRDefault="00C95E77" w:rsidP="00267999">
            <w:pPr>
              <w:ind w:firstLineChars="100" w:firstLine="240"/>
            </w:pPr>
            <w:r>
              <w:t>5</w:t>
            </w:r>
            <w:r w:rsidR="00C429C0">
              <w:t xml:space="preserve">-3.     </w:t>
            </w:r>
            <w:r w:rsidR="00BF378D">
              <w:t>check</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848C8F6" w:rsidR="00FD126E" w:rsidRPr="00ED741E" w:rsidRDefault="00C95E77" w:rsidP="00FD126E">
            <w:pPr>
              <w:ind w:firstLineChars="100" w:firstLine="240"/>
              <w:rPr>
                <w:rFonts w:ascii="Cambria Math" w:hAnsi="Cambria Math"/>
              </w:rPr>
            </w:pPr>
            <w:r>
              <w:t>5</w:t>
            </w:r>
            <w:r w:rsidR="00445DC1">
              <w:t xml:space="preserve">-10.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51D1E2E0" w14:textId="32F2D8FA" w:rsidR="001B79EE" w:rsidRDefault="00C95E77" w:rsidP="00077E94">
            <w:pPr>
              <w:ind w:firstLineChars="100" w:firstLine="240"/>
            </w:pPr>
            <w:r>
              <w:t>5</w:t>
            </w:r>
            <w:r w:rsidR="00CF7D07">
              <w:t>-</w:t>
            </w:r>
            <w:r w:rsidR="003D7713">
              <w:t>1</w:t>
            </w:r>
            <w:r w:rsidR="00445DC1">
              <w:t>1</w:t>
            </w:r>
            <w:r w:rsidR="00CF7D07">
              <w:t xml:space="preserve">. </w:t>
            </w:r>
            <w:r w:rsidR="00CF7D07" w:rsidRPr="009B6DE9">
              <w:rPr>
                <w:b/>
              </w:rPr>
              <w:t>return</w:t>
            </w:r>
            <w:r w:rsidR="00CF7D07">
              <w:t xml:space="preserve"> NN</w:t>
            </w:r>
            <w:r w:rsidR="00471D14">
              <w:t xml:space="preserve"> </w:t>
            </w:r>
            <w:r w:rsidR="00CF7D07">
              <w:t>list</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lastRenderedPageBreak/>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6F9B46AA"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198B4CDC" w:rsidR="00572A17" w:rsidRDefault="00AC4BAF" w:rsidP="00A1203C">
      <w:pPr>
        <w:pStyle w:val="af7"/>
        <w:jc w:val="center"/>
        <w:rPr>
          <w:rFonts w:cs="Times New Roman"/>
        </w:rPr>
      </w:pPr>
      <w:bookmarkStart w:id="44" w:name="_Toc44592097"/>
      <w:bookmarkStart w:id="45" w:name="_Toc45197519"/>
      <w:r>
        <w:rPr>
          <w:rFonts w:hint="eastAsia"/>
        </w:rPr>
        <w:lastRenderedPageBreak/>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proofErr w:type="spellStart"/>
      <w:r w:rsidR="00B67263">
        <w:t>sk</w:t>
      </w:r>
      <w:proofErr w:type="spellEnd"/>
      <w:r w:rsidR="00B67263">
        <w:t>-NN imputation</w:t>
      </w:r>
      <w:r w:rsidR="00572A17">
        <w:rPr>
          <w:rFonts w:hint="eastAsia"/>
        </w:rPr>
        <w:t>演算法</w:t>
      </w:r>
      <w:bookmarkEnd w:id="44"/>
      <w:bookmarkEnd w:id="45"/>
    </w:p>
    <w:p w14:paraId="7396F4AA" w14:textId="3D8246EA"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0D62E805"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p>
          <w:p w14:paraId="6FC33AB7" w14:textId="7EAD02AB"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0F12FDB5"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B85CCE9"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6C673290" w:rsidR="00A312DD" w:rsidRDefault="00A312DD" w:rsidP="00A312DD">
            <w:pPr>
              <w:ind w:firstLineChars="100" w:firstLine="240"/>
              <w:rPr>
                <w:rFonts w:cs="Times New Roman"/>
              </w:rPr>
            </w:pPr>
            <w:r>
              <w:rPr>
                <w:rFonts w:cs="Times New Roman" w:hint="eastAsia"/>
              </w:rPr>
              <w:t>3</w:t>
            </w:r>
            <w:r>
              <w:rPr>
                <w:rFonts w:cs="Times New Roman"/>
              </w:rPr>
              <w:t xml:space="preserve">-4.     </w:t>
            </w:r>
            <w:r w:rsidRPr="00464C9E">
              <w:rPr>
                <w:rFonts w:cs="Times New Roman"/>
                <w:b/>
              </w:rPr>
              <w:t>else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4C54D106"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BDDE84" w:rsidR="00572A17" w:rsidRDefault="00AC4BAF" w:rsidP="00A1203C">
      <w:pPr>
        <w:pStyle w:val="af7"/>
        <w:jc w:val="center"/>
        <w:rPr>
          <w:rFonts w:cs="Times New Roman"/>
        </w:rPr>
      </w:pPr>
      <w:bookmarkStart w:id="46" w:name="_Toc45197520"/>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46"/>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34B6E140" w:rsidR="00AB148B" w:rsidRDefault="00AB148B" w:rsidP="00B75D24">
      <w:pPr>
        <w:pStyle w:val="2"/>
      </w:pPr>
      <w:bookmarkStart w:id="47" w:name="_Toc45221556"/>
      <w:r>
        <w:rPr>
          <w:rFonts w:hint="eastAsia"/>
        </w:rPr>
        <w:lastRenderedPageBreak/>
        <w:t>3.6</w:t>
      </w:r>
      <w:r>
        <w:rPr>
          <w:rFonts w:hint="eastAsia"/>
        </w:rPr>
        <w:t>以</w:t>
      </w:r>
      <w:r>
        <w:rPr>
          <w:rFonts w:hint="eastAsia"/>
        </w:rPr>
        <w:t>s</w:t>
      </w:r>
      <w:r>
        <w:t>kyline set</w:t>
      </w:r>
      <w:r>
        <w:rPr>
          <w:rFonts w:hint="eastAsia"/>
        </w:rPr>
        <w:t>作為填補法的表現優劣</w:t>
      </w:r>
      <w:bookmarkEnd w:id="47"/>
    </w:p>
    <w:p w14:paraId="609E6BA6" w14:textId="47DF3824" w:rsidR="009F202F" w:rsidRDefault="00A04E21" w:rsidP="004E3B63">
      <w:pPr>
        <w:ind w:firstLine="480"/>
      </w:pPr>
      <w:r>
        <w:rPr>
          <w:rFonts w:hint="eastAsia"/>
        </w:rPr>
        <w:t>由於最終目的是為了看出對</w:t>
      </w:r>
      <w:r>
        <w:rPr>
          <w:rFonts w:hint="eastAsia"/>
        </w:rPr>
        <w:t>s</w:t>
      </w:r>
      <w:r>
        <w:t>kyline set</w:t>
      </w:r>
      <w:r>
        <w:rPr>
          <w:rFonts w:hint="eastAsia"/>
        </w:rPr>
        <w:t>結果的填補效果，因此本論文設計了一套以</w:t>
      </w:r>
      <w:r>
        <w:rPr>
          <w:rFonts w:hint="eastAsia"/>
        </w:rPr>
        <w:t>skyline set</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 xml:space="preserve"> </w:t>
      </w:r>
      <w:r w:rsidR="009F202F">
        <w:t>set</w:t>
      </w:r>
      <w:r w:rsidR="009F202F">
        <w:rPr>
          <w:rFonts w:hint="eastAsia"/>
        </w:rPr>
        <w:t xml:space="preserve"> </w:t>
      </w:r>
      <w:r w:rsidR="009F202F">
        <w:rPr>
          <w:rFonts w:hint="eastAsia"/>
        </w:rPr>
        <w:t>的</w:t>
      </w:r>
      <w:r w:rsidR="009F202F">
        <w:rPr>
          <w:rFonts w:hint="eastAsia"/>
        </w:rPr>
        <w:t xml:space="preserve"> </w:t>
      </w:r>
      <w:r w:rsidR="009F202F">
        <w:t>Hamming</w:t>
      </w:r>
      <w:r w:rsidR="009F202F">
        <w:rPr>
          <w:rFonts w:hint="eastAsia"/>
        </w:rPr>
        <w:t xml:space="preserve"> d</w:t>
      </w:r>
      <w:r w:rsidR="009F202F">
        <w:t>istance</w:t>
      </w:r>
    </w:p>
    <w:p w14:paraId="45376235" w14:textId="77777777" w:rsidR="004E3B63" w:rsidRDefault="009F202F" w:rsidP="004E3B63">
      <w:pPr>
        <w:ind w:firstLine="480"/>
      </w:pPr>
      <w:r>
        <w:rPr>
          <w:rFonts w:hint="eastAsia"/>
        </w:rPr>
        <w:t>H</w:t>
      </w:r>
      <w:r>
        <w:t xml:space="preserve">amming distance </w:t>
      </w:r>
      <w:r>
        <w:rPr>
          <w:rFonts w:hint="eastAsia"/>
        </w:rPr>
        <w:t>主要是用在計算兩個字串相對應的位置</w:t>
      </w:r>
      <w:proofErr w:type="gramStart"/>
      <w:r>
        <w:rPr>
          <w:rFonts w:hint="eastAsia"/>
        </w:rPr>
        <w:t>不同字符的</w:t>
      </w:r>
      <w:proofErr w:type="gramEnd"/>
      <w:r>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9D1D9B">
        <w:rPr>
          <w:rFonts w:hint="eastAsia"/>
        </w:rPr>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9D1D9B">
        <w:rPr>
          <w:rFonts w:hint="eastAsia"/>
        </w:rPr>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4E3B63">
        <w:rPr>
          <w:rFonts w:hint="eastAsia"/>
        </w:rPr>
        <w:t xml:space="preserve"> </w:t>
      </w:r>
      <w:r w:rsidR="00830BBD">
        <w:rPr>
          <w:rFonts w:hint="eastAsia"/>
        </w:rPr>
        <w:t>:</w:t>
      </w:r>
      <w:r w:rsidR="004E3B63">
        <w:rPr>
          <w:rFonts w:hint="eastAsia"/>
        </w:rPr>
        <w:t xml:space="preserve"> </w:t>
      </w:r>
    </w:p>
    <w:p w14:paraId="33BF2785" w14:textId="5503BD3D" w:rsidR="00E052F4" w:rsidRDefault="003C5C3D" w:rsidP="008A37B7">
      <w:pPr>
        <w:ind w:firstLine="480"/>
      </w:pPr>
      <w:r>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Pr>
          <w:rFonts w:hint="eastAsia"/>
        </w:rPr>
        <w:t>標準</w:t>
      </w:r>
      <w:r>
        <w:rPr>
          <w:rFonts w:hint="eastAsia"/>
        </w:rPr>
        <w:t>h</w:t>
      </w:r>
      <w:r>
        <w:t>amming distance</w:t>
      </w:r>
      <w:r>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 xml:space="preserve">roses </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2B00DB">
        <w:rPr>
          <w:rFonts w:hint="eastAsia"/>
        </w:rPr>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3F6128">
        <w:rPr>
          <w:rFonts w:hint="eastAsia"/>
        </w:rPr>
        <w:t xml:space="preserve"> : </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1DA66797" w14:textId="78C9F3A4" w:rsidR="00E052F4"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7616D07A" w14:textId="77777777" w:rsidR="008A37B7" w:rsidRDefault="008A37B7" w:rsidP="008A37B7"/>
    <w:p w14:paraId="2DED48E8" w14:textId="60AA088C" w:rsidR="00E2759F" w:rsidRDefault="0009676B" w:rsidP="008A37B7">
      <w:r>
        <w:rPr>
          <w:rFonts w:hint="eastAsia"/>
        </w:rPr>
        <w:t>在判斷</w:t>
      </w:r>
      <w:r>
        <w:rPr>
          <w:rFonts w:hint="eastAsia"/>
        </w:rPr>
        <w:t>s</w:t>
      </w:r>
      <w:r>
        <w:t>kyline</w:t>
      </w:r>
      <w:r w:rsidR="00BF2C8B">
        <w:rPr>
          <w:rFonts w:hint="eastAsia"/>
        </w:rPr>
        <w:t xml:space="preserve"> </w:t>
      </w:r>
      <w:r w:rsidR="00BF2C8B">
        <w:t>set</w:t>
      </w:r>
      <w:r w:rsidR="00907325">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BF2C8B">
        <w:rPr>
          <w:rFonts w:hint="eastAsia"/>
        </w:rPr>
        <w:t>:</w:t>
      </w:r>
    </w:p>
    <w:p w14:paraId="378EE164" w14:textId="1B8306D8" w:rsidR="008A671B" w:rsidRDefault="008A671B" w:rsidP="00BF2C8B">
      <w:pPr>
        <w:pStyle w:val="af4"/>
        <w:numPr>
          <w:ilvl w:val="1"/>
          <w:numId w:val="16"/>
        </w:numPr>
        <w:ind w:leftChars="0"/>
      </w:pPr>
      <w:r>
        <w:rPr>
          <w:rFonts w:hint="eastAsia"/>
        </w:rPr>
        <w:t>集合</w:t>
      </w:r>
      <w:r>
        <w:rPr>
          <w:rFonts w:hint="eastAsia"/>
        </w:rPr>
        <w:t>s</w:t>
      </w:r>
      <w:r>
        <w:t>kyline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0240065"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Hamming distance</w:t>
      </w:r>
      <w:r w:rsidR="008512C0">
        <w:rPr>
          <w:rFonts w:hint="eastAsia"/>
        </w:rPr>
        <w:t>。</w:t>
      </w:r>
    </w:p>
    <w:p w14:paraId="6E8F19A6" w14:textId="02D7E40E" w:rsidR="00141A6B" w:rsidRDefault="001C0EDB" w:rsidP="00141A6B">
      <w:pPr>
        <w:pStyle w:val="af4"/>
        <w:numPr>
          <w:ilvl w:val="0"/>
          <w:numId w:val="16"/>
        </w:numPr>
        <w:ind w:leftChars="0"/>
      </w:pPr>
      <w:r>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A3CEE4E" w:rsidR="006A0B0F" w:rsidRDefault="007B0180" w:rsidP="00141A6B">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3C17B9D0" w14:textId="054428CE" w:rsidR="007B0180" w:rsidRDefault="007B0180" w:rsidP="00E052F4">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0693419E"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，我們稱為</w:t>
      </w:r>
      <w:r>
        <w:rPr>
          <w:rFonts w:hint="eastAsia"/>
        </w:rPr>
        <w:t>h</w:t>
      </w:r>
      <w:r>
        <w:t xml:space="preserve">it </w:t>
      </w:r>
      <w:r w:rsidR="009C4066">
        <w:t xml:space="preserve"> 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F12A9F">
        <w:rPr>
          <w:rFonts w:hint="eastAsia"/>
        </w:rPr>
        <w:t>為</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159B6C37"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9C4066">
        <w:rPr>
          <w:rFonts w:hint="eastAsia"/>
        </w:rPr>
        <w:t>為</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9C4066">
        <w:rPr>
          <w:rFonts w:hint="eastAsia"/>
        </w:rPr>
        <w:t>故</w:t>
      </w:r>
      <w:r w:rsidR="009C4066">
        <w:rPr>
          <w:rFonts w:hint="eastAsia"/>
        </w:rPr>
        <w:t>miss</w:t>
      </w:r>
      <w:r w:rsidR="009C4066">
        <w:t xml:space="preserve"> count</w:t>
      </w:r>
      <w:r w:rsidR="009C4066">
        <w:rPr>
          <w:rFonts w:hint="eastAsia"/>
        </w:rPr>
        <w:t>為</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5987923" w14:textId="77777777" w:rsidR="008816FC" w:rsidRDefault="008816FC">
      <w:pPr>
        <w:widowControl/>
      </w:pPr>
      <w:r>
        <w:br w:type="page"/>
      </w:r>
    </w:p>
    <w:p w14:paraId="4EB8A0B9" w14:textId="095F3C49" w:rsidR="00246377" w:rsidRPr="00D2792C" w:rsidRDefault="0008267E" w:rsidP="00573B35">
      <w:pPr>
        <w:ind w:firstLine="360"/>
      </w:pPr>
      <w:r>
        <w:rPr>
          <w:rFonts w:hint="eastAsia"/>
        </w:rPr>
        <w:lastRenderedPageBreak/>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242D40BE" w14:textId="7711C288" w:rsidR="00AB148B" w:rsidRPr="00AB148B" w:rsidRDefault="0008267E" w:rsidP="00AB148B">
      <w:pPr>
        <w:widowControl/>
        <w:rPr>
          <w:rFonts w:ascii="Times" w:hAnsi="Times" w:cs="Times New Roman"/>
          <w:b/>
          <w:bCs/>
          <w:kern w:val="52"/>
          <w:sz w:val="32"/>
          <w:szCs w:val="52"/>
        </w:rPr>
      </w:pPr>
      <w:r>
        <w:rPr>
          <w:rFonts w:cs="Times New Roman"/>
        </w:rPr>
        <w:br w:type="page"/>
      </w:r>
    </w:p>
    <w:p w14:paraId="753B79F6" w14:textId="7335CB32" w:rsidR="00F70FB9" w:rsidRDefault="00AB148B" w:rsidP="00BC06C0">
      <w:pPr>
        <w:pStyle w:val="1"/>
        <w:jc w:val="left"/>
      </w:pPr>
      <w:bookmarkStart w:id="48" w:name="_Toc45221557"/>
      <w:r>
        <w:rPr>
          <w:rFonts w:hint="eastAsia"/>
        </w:rPr>
        <w:lastRenderedPageBreak/>
        <w:t>實驗結果與分析</w:t>
      </w:r>
      <w:bookmarkEnd w:id="48"/>
    </w:p>
    <w:p w14:paraId="35E2EA50" w14:textId="1E2FDC27"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 set</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49" w:name="_Toc45221558"/>
      <w:r>
        <w:rPr>
          <w:rFonts w:hint="eastAsia"/>
          <w:shd w:val="clear" w:color="auto" w:fill="FFFFFF"/>
        </w:rPr>
        <w:t>4.1</w:t>
      </w:r>
      <w:r>
        <w:rPr>
          <w:rFonts w:hint="eastAsia"/>
          <w:shd w:val="clear" w:color="auto" w:fill="FFFFFF"/>
        </w:rPr>
        <w:t>實驗環境與資料來源</w:t>
      </w:r>
      <w:bookmarkEnd w:id="49"/>
    </w:p>
    <w:p w14:paraId="0DDA4E5C" w14:textId="60DE7C5F"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38208289" w:rsidR="00A56CE4" w:rsidRDefault="00A56CE4" w:rsidP="00A56CE4">
      <w:pPr>
        <w:pStyle w:val="2"/>
      </w:pPr>
      <w:bookmarkStart w:id="50" w:name="_Toc45221559"/>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值大小對缺失值比例的影響</w:t>
      </w:r>
      <w:bookmarkEnd w:id="50"/>
    </w:p>
    <w:p w14:paraId="393DBEAC" w14:textId="3F6B2D59" w:rsidR="00A56CE4" w:rsidRPr="00A56CE4" w:rsidRDefault="00A56CE4" w:rsidP="00B4040F">
      <w:pPr>
        <w:pStyle w:val="3"/>
      </w:pPr>
      <w:bookmarkStart w:id="51" w:name="_Toc45221560"/>
      <w:r>
        <w:rPr>
          <w:rFonts w:hint="eastAsia"/>
        </w:rPr>
        <w:t>4.2.1</w:t>
      </w:r>
      <w:r>
        <w:rPr>
          <w:rFonts w:hint="eastAsia"/>
        </w:rPr>
        <w:t>實驗目的與設計</w:t>
      </w:r>
      <w:bookmarkEnd w:id="51"/>
    </w:p>
    <w:p w14:paraId="04E0457A" w14:textId="5A23A037"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 set</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2" w:name="_Toc45221561"/>
      <w:r>
        <w:rPr>
          <w:rFonts w:hint="eastAsia"/>
        </w:rPr>
        <w:t>4.2.2</w:t>
      </w:r>
      <w:r>
        <w:rPr>
          <w:rFonts w:hint="eastAsia"/>
        </w:rPr>
        <w:t>實驗方法</w:t>
      </w:r>
      <w:bookmarkEnd w:id="52"/>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392AE54C" w:rsidR="00C5616A" w:rsidRDefault="00C5616A" w:rsidP="00C5616A">
      <w:pPr>
        <w:rPr>
          <w:shd w:val="clear" w:color="auto" w:fill="FFFFFF"/>
        </w:rPr>
      </w:pPr>
      <w:r>
        <w:rPr>
          <w:shd w:val="clear" w:color="auto" w:fill="FFFFFF"/>
        </w:rPr>
        <w:t>衡量此實驗效果，本論文採用原完整資料集</w:t>
      </w:r>
      <w:r>
        <w:rPr>
          <w:shd w:val="clear" w:color="auto" w:fill="FFFFFF"/>
        </w:rPr>
        <w:t xml:space="preserve"> complete data set</w:t>
      </w:r>
      <w:r>
        <w:rPr>
          <w:shd w:val="clear" w:color="auto" w:fill="FFFFFF"/>
        </w:rPr>
        <w:t>中所得出</w:t>
      </w:r>
      <w:r>
        <w:rPr>
          <w:shd w:val="clear" w:color="auto" w:fill="FFFFFF"/>
        </w:rPr>
        <w:t xml:space="preserve"> skyline set </w:t>
      </w:r>
      <w:r>
        <w:rPr>
          <w:shd w:val="clear" w:color="auto" w:fill="FFFFFF"/>
        </w:rPr>
        <w:t>的點作為最終填補效果的依據。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3" w:name="_Toc45221562"/>
      <w:r>
        <w:rPr>
          <w:rFonts w:hint="eastAsia"/>
        </w:rPr>
        <w:lastRenderedPageBreak/>
        <w:t>4.2.3</w:t>
      </w:r>
      <w:r>
        <w:rPr>
          <w:rFonts w:hint="eastAsia"/>
        </w:rPr>
        <w:t>實驗結果與分析</w:t>
      </w:r>
      <w:bookmarkEnd w:id="53"/>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6F4ACEFF" w:rsidR="00414C39" w:rsidRDefault="00AC4BAF" w:rsidP="00A1203C">
      <w:pPr>
        <w:pStyle w:val="af7"/>
        <w:jc w:val="center"/>
        <w:rPr>
          <w:rFonts w:cs="Times New Roman"/>
        </w:rPr>
      </w:pPr>
      <w:bookmarkStart w:id="54" w:name="_Toc44592099"/>
      <w:bookmarkStart w:id="55" w:name="_Toc45197521"/>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4"/>
      <w:r w:rsidR="00EC5073">
        <w:rPr>
          <w:rFonts w:cs="Times New Roman" w:hint="eastAsia"/>
        </w:rPr>
        <w:t>圖</w:t>
      </w:r>
      <w:bookmarkEnd w:id="55"/>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36939AD2" w:rsidR="00414C39" w:rsidRDefault="00AC4BAF" w:rsidP="00A1203C">
      <w:pPr>
        <w:pStyle w:val="af7"/>
        <w:jc w:val="center"/>
        <w:rPr>
          <w:rFonts w:cs="Times New Roman"/>
        </w:rPr>
      </w:pPr>
      <w:bookmarkStart w:id="56" w:name="_Toc45197522"/>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6"/>
    </w:p>
    <w:p w14:paraId="6991DA00" w14:textId="0755B196" w:rsidR="00A56CE4" w:rsidRPr="00A56CE4" w:rsidRDefault="00A56CE4" w:rsidP="00B75D24">
      <w:pPr>
        <w:pStyle w:val="2"/>
      </w:pPr>
      <w:bookmarkStart w:id="57" w:name="_Toc45221563"/>
      <w:r>
        <w:rPr>
          <w:rFonts w:hint="eastAsia"/>
        </w:rPr>
        <w:lastRenderedPageBreak/>
        <w:t>4.3</w:t>
      </w:r>
      <w:r>
        <w:rPr>
          <w:rFonts w:hint="eastAsia"/>
        </w:rPr>
        <w:t>實驗二</w:t>
      </w:r>
      <w:r>
        <w:rPr>
          <w:rFonts w:hint="eastAsia"/>
        </w:rPr>
        <w:t>:</w:t>
      </w:r>
      <w:r>
        <w:rPr>
          <w:rFonts w:hint="eastAsia"/>
        </w:rPr>
        <w:t>比較各填補法填補後與原天際線結果之相似程度</w:t>
      </w:r>
      <w:bookmarkEnd w:id="57"/>
    </w:p>
    <w:p w14:paraId="61CEAF07" w14:textId="50C3A3BE" w:rsidR="00A56CE4" w:rsidRDefault="00A56CE4" w:rsidP="00194E0B">
      <w:pPr>
        <w:pStyle w:val="3"/>
      </w:pPr>
      <w:bookmarkStart w:id="58" w:name="_Toc45221564"/>
      <w:r>
        <w:rPr>
          <w:rFonts w:hint="eastAsia"/>
        </w:rPr>
        <w:t>4.3.1</w:t>
      </w:r>
      <w:r>
        <w:rPr>
          <w:rFonts w:hint="eastAsia"/>
        </w:rPr>
        <w:t>實驗目的與設計</w:t>
      </w:r>
      <w:bookmarkEnd w:id="58"/>
    </w:p>
    <w:p w14:paraId="52C3A5B4" w14:textId="7392F442"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 xml:space="preserve"> s</w:t>
      </w:r>
      <w:r>
        <w:t>et</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59" w:name="_Toc45221565"/>
      <w:r>
        <w:rPr>
          <w:rFonts w:hint="eastAsia"/>
        </w:rPr>
        <w:t>4.3.2</w:t>
      </w:r>
      <w:r>
        <w:rPr>
          <w:rFonts w:hint="eastAsia"/>
        </w:rPr>
        <w:t>實驗方法</w:t>
      </w:r>
      <w:bookmarkEnd w:id="59"/>
    </w:p>
    <w:p w14:paraId="208F15D5" w14:textId="1620E20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 set</w:t>
      </w:r>
      <w:r w:rsidR="002907DC">
        <w:rPr>
          <w:rFonts w:hint="eastAsia"/>
        </w:rPr>
        <w:t>的程式，並與缺失前的原</w:t>
      </w:r>
      <w:r w:rsidR="002907DC">
        <w:rPr>
          <w:rFonts w:hint="eastAsia"/>
        </w:rPr>
        <w:t>s</w:t>
      </w:r>
      <w:r w:rsidR="002907DC">
        <w:t>kyline set</w:t>
      </w:r>
      <w:r w:rsidR="002907DC">
        <w:rPr>
          <w:rFonts w:hint="eastAsia"/>
        </w:rPr>
        <w:t>做比較計算出相似程度。若越接近原</w:t>
      </w:r>
      <w:r w:rsidR="002907DC">
        <w:rPr>
          <w:rFonts w:hint="eastAsia"/>
        </w:rPr>
        <w:t>skyline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60" w:name="_Toc45221566"/>
      <w:r>
        <w:rPr>
          <w:rFonts w:hint="eastAsia"/>
        </w:rPr>
        <w:t>4.3.3</w:t>
      </w:r>
      <w:r>
        <w:rPr>
          <w:rFonts w:hint="eastAsia"/>
        </w:rPr>
        <w:t>實驗結果與分析</w:t>
      </w:r>
      <w:bookmarkEnd w:id="60"/>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0FCB0271"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一個現象，即</w:t>
      </w:r>
      <w:r w:rsidR="001C1A97">
        <w:rPr>
          <w:rFonts w:hint="eastAsia"/>
        </w:rPr>
        <w:t>k</w:t>
      </w:r>
      <w:r w:rsidR="001C1A97">
        <w:rPr>
          <w:rFonts w:hint="eastAsia"/>
        </w:rPr>
        <w:t>鄰近填補法</w:t>
      </w:r>
      <w:r w:rsidR="00686851">
        <w:rPr>
          <w:rFonts w:hint="eastAsia"/>
        </w:rPr>
        <w:t>所參考鄰近點的機制</w:t>
      </w:r>
      <w:r w:rsidR="00B6161D">
        <w:rPr>
          <w:rFonts w:hint="eastAsia"/>
        </w:rPr>
        <w:t>，</w:t>
      </w:r>
      <w:r w:rsidR="001C1A97">
        <w:rPr>
          <w:rFonts w:hint="eastAsia"/>
        </w:rPr>
        <w:t>對</w:t>
      </w:r>
      <w:r w:rsidR="00B6161D">
        <w:rPr>
          <w:rFonts w:hint="eastAsia"/>
        </w:rPr>
        <w:t>於</w:t>
      </w:r>
      <w:r w:rsidR="001C1A97">
        <w:rPr>
          <w:rFonts w:hint="eastAsia"/>
        </w:rPr>
        <w:t>缺失值</w:t>
      </w:r>
      <w:r w:rsidR="003D2A54">
        <w:rPr>
          <w:rFonts w:hint="eastAsia"/>
        </w:rPr>
        <w:t>很多的</w:t>
      </w:r>
      <w:proofErr w:type="gramStart"/>
      <w:r w:rsidR="003D2A54">
        <w:rPr>
          <w:rFonts w:hint="eastAsia"/>
        </w:rPr>
        <w:t>情形下</w:t>
      </w:r>
      <w:r w:rsidR="001C1A97">
        <w:rPr>
          <w:rFonts w:hint="eastAsia"/>
        </w:rPr>
        <w:t>抗性</w:t>
      </w:r>
      <w:proofErr w:type="gramEnd"/>
      <w:r w:rsidR="001C1A97">
        <w:rPr>
          <w:rFonts w:hint="eastAsia"/>
        </w:rPr>
        <w:t>不高</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77777777" w:rsidR="00E45374" w:rsidRDefault="00E45374" w:rsidP="001E58C6">
      <w:pPr>
        <w:pStyle w:val="af7"/>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2BE9DB03" w:rsidR="001E58C6" w:rsidRPr="001E58C6" w:rsidRDefault="0097520B" w:rsidP="00A1203C">
      <w:pPr>
        <w:pStyle w:val="af7"/>
        <w:jc w:val="center"/>
      </w:pPr>
      <w:bookmarkStart w:id="61" w:name="_Toc451975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61"/>
    </w:p>
    <w:tbl>
      <w:tblPr>
        <w:tblW w:w="6790" w:type="dxa"/>
        <w:jc w:val="center"/>
        <w:tblCellMar>
          <w:left w:w="28" w:type="dxa"/>
          <w:right w:w="28" w:type="dxa"/>
        </w:tblCellMar>
        <w:tblLook w:val="04A0" w:firstRow="1" w:lastRow="0" w:firstColumn="1" w:lastColumn="0" w:noHBand="0" w:noVBand="1"/>
      </w:tblPr>
      <w:tblGrid>
        <w:gridCol w:w="1111"/>
        <w:gridCol w:w="631"/>
        <w:gridCol w:w="631"/>
        <w:gridCol w:w="631"/>
        <w:gridCol w:w="631"/>
        <w:gridCol w:w="631"/>
        <w:gridCol w:w="631"/>
        <w:gridCol w:w="631"/>
        <w:gridCol w:w="631"/>
        <w:gridCol w:w="631"/>
      </w:tblGrid>
      <w:tr w:rsidR="00AB4A6F" w:rsidRPr="000A3802" w14:paraId="618FE346" w14:textId="77777777" w:rsidTr="001A40E6">
        <w:trPr>
          <w:trHeight w:val="303"/>
          <w:jc w:val="center"/>
        </w:trPr>
        <w:tc>
          <w:tcPr>
            <w:tcW w:w="1111" w:type="dxa"/>
            <w:tcBorders>
              <w:top w:val="nil"/>
              <w:left w:val="nil"/>
              <w:bottom w:val="single" w:sz="8" w:space="0" w:color="8EA9DB"/>
              <w:right w:val="nil"/>
            </w:tcBorders>
            <w:shd w:val="clear" w:color="auto" w:fill="auto"/>
            <w:noWrap/>
            <w:vAlign w:val="center"/>
            <w:hideMark/>
          </w:tcPr>
          <w:p w14:paraId="78F2D585" w14:textId="2550A3CF"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31" w:type="dxa"/>
            <w:tcBorders>
              <w:top w:val="nil"/>
              <w:left w:val="nil"/>
              <w:bottom w:val="single" w:sz="8" w:space="0" w:color="8EA9DB"/>
              <w:right w:val="nil"/>
            </w:tcBorders>
            <w:shd w:val="clear" w:color="auto" w:fill="auto"/>
            <w:noWrap/>
            <w:vAlign w:val="center"/>
            <w:hideMark/>
          </w:tcPr>
          <w:p w14:paraId="16F6531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31" w:type="dxa"/>
            <w:tcBorders>
              <w:top w:val="nil"/>
              <w:left w:val="nil"/>
              <w:bottom w:val="single" w:sz="8" w:space="0" w:color="8EA9DB"/>
              <w:right w:val="nil"/>
            </w:tcBorders>
            <w:shd w:val="clear" w:color="auto" w:fill="auto"/>
            <w:noWrap/>
            <w:vAlign w:val="center"/>
            <w:hideMark/>
          </w:tcPr>
          <w:p w14:paraId="02DF6CD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31" w:type="dxa"/>
            <w:tcBorders>
              <w:top w:val="nil"/>
              <w:left w:val="nil"/>
              <w:bottom w:val="single" w:sz="8" w:space="0" w:color="8EA9DB"/>
              <w:right w:val="nil"/>
            </w:tcBorders>
            <w:shd w:val="clear" w:color="auto" w:fill="auto"/>
            <w:noWrap/>
            <w:vAlign w:val="center"/>
            <w:hideMark/>
          </w:tcPr>
          <w:p w14:paraId="505FE7E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31" w:type="dxa"/>
            <w:tcBorders>
              <w:top w:val="nil"/>
              <w:left w:val="nil"/>
              <w:bottom w:val="single" w:sz="8" w:space="0" w:color="8EA9DB"/>
              <w:right w:val="nil"/>
            </w:tcBorders>
            <w:shd w:val="clear" w:color="auto" w:fill="auto"/>
            <w:noWrap/>
            <w:vAlign w:val="center"/>
            <w:hideMark/>
          </w:tcPr>
          <w:p w14:paraId="0A5124D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31" w:type="dxa"/>
            <w:tcBorders>
              <w:top w:val="nil"/>
              <w:left w:val="nil"/>
              <w:bottom w:val="single" w:sz="8" w:space="0" w:color="8EA9DB"/>
              <w:right w:val="nil"/>
            </w:tcBorders>
            <w:shd w:val="clear" w:color="auto" w:fill="auto"/>
            <w:noWrap/>
            <w:vAlign w:val="center"/>
            <w:hideMark/>
          </w:tcPr>
          <w:p w14:paraId="65FE863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06F1A4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715122F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50B8191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1A7E88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2ADE9C17"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680ECDAB"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1AF4FFC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40522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1419A9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3781BD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73F7FA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2A103B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4BD0FC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631" w:type="dxa"/>
            <w:tcBorders>
              <w:top w:val="nil"/>
              <w:left w:val="nil"/>
              <w:bottom w:val="single" w:sz="8" w:space="0" w:color="8EA9DB"/>
              <w:right w:val="nil"/>
            </w:tcBorders>
            <w:shd w:val="clear" w:color="auto" w:fill="auto"/>
            <w:noWrap/>
            <w:vAlign w:val="center"/>
            <w:hideMark/>
          </w:tcPr>
          <w:p w14:paraId="2B7A87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16AAA09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6AEA2BCD"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916E7C9" w14:textId="77777777" w:rsidR="00AB4A6F" w:rsidRPr="000A3802" w:rsidRDefault="00AB4A6F" w:rsidP="001A40E6">
            <w:pPr>
              <w:widowControl/>
              <w:jc w:val="center"/>
              <w:rPr>
                <w:rFonts w:eastAsia="新細明體" w:cs="Times New Roman"/>
                <w:b/>
                <w:bCs/>
                <w:color w:val="44546A"/>
                <w:kern w:val="0"/>
                <w:szCs w:val="24"/>
              </w:rPr>
            </w:pPr>
            <w:r>
              <w:rPr>
                <w:rFonts w:eastAsia="新細明體" w:cs="Times New Roman" w:hint="eastAsia"/>
                <w:b/>
                <w:bCs/>
                <w:color w:val="44546A"/>
                <w:kern w:val="0"/>
                <w:szCs w:val="24"/>
              </w:rPr>
              <w:t>w</w:t>
            </w:r>
            <w:r w:rsidRPr="000A3802">
              <w:rPr>
                <w:rFonts w:eastAsia="新細明體" w:cs="Times New Roman"/>
                <w:b/>
                <w:bCs/>
                <w:color w:val="44546A"/>
                <w:kern w:val="0"/>
                <w:szCs w:val="24"/>
              </w:rPr>
              <w:t>eighted</w:t>
            </w:r>
            <w:r>
              <w:rPr>
                <w:rFonts w:eastAsia="新細明體" w:cs="Times New Roman" w:hint="eastAsia"/>
                <w:b/>
                <w:bCs/>
                <w:color w:val="44546A"/>
                <w:kern w:val="0"/>
                <w:szCs w:val="24"/>
              </w:rPr>
              <w:t xml:space="preserve"> </w:t>
            </w: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3EC6E42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6F2BC01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7C74882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1D98CF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A6816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563CCD1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593C3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0.285</w:t>
            </w:r>
          </w:p>
        </w:tc>
        <w:tc>
          <w:tcPr>
            <w:tcW w:w="631" w:type="dxa"/>
            <w:tcBorders>
              <w:top w:val="nil"/>
              <w:left w:val="nil"/>
              <w:bottom w:val="single" w:sz="8" w:space="0" w:color="8EA9DB"/>
              <w:right w:val="nil"/>
            </w:tcBorders>
            <w:shd w:val="clear" w:color="auto" w:fill="auto"/>
            <w:noWrap/>
            <w:vAlign w:val="center"/>
            <w:hideMark/>
          </w:tcPr>
          <w:p w14:paraId="40BD9D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4558636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42A377E8"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49F38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31" w:type="dxa"/>
            <w:tcBorders>
              <w:top w:val="nil"/>
              <w:left w:val="nil"/>
              <w:bottom w:val="single" w:sz="8" w:space="0" w:color="8EA9DB"/>
              <w:right w:val="nil"/>
            </w:tcBorders>
            <w:shd w:val="clear" w:color="auto" w:fill="auto"/>
            <w:noWrap/>
            <w:vAlign w:val="center"/>
            <w:hideMark/>
          </w:tcPr>
          <w:p w14:paraId="5B58CE9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78FB656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5F6E10B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31" w:type="dxa"/>
            <w:tcBorders>
              <w:top w:val="nil"/>
              <w:left w:val="nil"/>
              <w:bottom w:val="single" w:sz="8" w:space="0" w:color="8EA9DB"/>
              <w:right w:val="nil"/>
            </w:tcBorders>
            <w:shd w:val="clear" w:color="auto" w:fill="auto"/>
            <w:noWrap/>
            <w:vAlign w:val="center"/>
            <w:hideMark/>
          </w:tcPr>
          <w:p w14:paraId="1C84E0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31" w:type="dxa"/>
            <w:tcBorders>
              <w:top w:val="nil"/>
              <w:left w:val="nil"/>
              <w:bottom w:val="single" w:sz="8" w:space="0" w:color="8EA9DB"/>
              <w:right w:val="nil"/>
            </w:tcBorders>
            <w:shd w:val="clear" w:color="auto" w:fill="auto"/>
            <w:noWrap/>
            <w:vAlign w:val="center"/>
            <w:hideMark/>
          </w:tcPr>
          <w:p w14:paraId="30B5BBC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46F1159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631" w:type="dxa"/>
            <w:tcBorders>
              <w:top w:val="nil"/>
              <w:left w:val="nil"/>
              <w:bottom w:val="single" w:sz="8" w:space="0" w:color="8EA9DB"/>
              <w:right w:val="nil"/>
            </w:tcBorders>
            <w:shd w:val="clear" w:color="auto" w:fill="auto"/>
            <w:noWrap/>
            <w:vAlign w:val="center"/>
            <w:hideMark/>
          </w:tcPr>
          <w:p w14:paraId="29D6DF7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33485B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79E789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1AC92292" w14:textId="31400B97"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77777777" w:rsidR="00E45374" w:rsidRDefault="00E45374" w:rsidP="00F95350">
      <w:pPr>
        <w:jc w:val="center"/>
      </w:pPr>
    </w:p>
    <w:p w14:paraId="10A9DF39" w14:textId="5BBEA206" w:rsidR="00FA1173" w:rsidRDefault="0080656B" w:rsidP="00F240DC">
      <w:pPr>
        <w:jc w:val="center"/>
        <w:rPr>
          <w:rFonts w:cs="Times New Roman"/>
        </w:rPr>
      </w:pPr>
      <w:r>
        <w:rPr>
          <w:noProof/>
        </w:rPr>
        <w:drawing>
          <wp:inline distT="0" distB="0" distL="0" distR="0" wp14:anchorId="240091F4" wp14:editId="07A17AFF">
            <wp:extent cx="4572000" cy="2743200"/>
            <wp:effectExtent l="0" t="0" r="0" b="0"/>
            <wp:docPr id="9" name="圖表 9">
              <a:extLst xmlns:a="http://schemas.openxmlformats.org/drawingml/2006/main">
                <a:ext uri="{FF2B5EF4-FFF2-40B4-BE49-F238E27FC236}">
                  <a16:creationId xmlns:a16="http://schemas.microsoft.com/office/drawing/2014/main" id="{982D0DC0-AF3D-440E-BB9A-44B116E0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800746" w:rsidR="001E58C6" w:rsidRPr="001E58C6" w:rsidRDefault="00AC4BAF" w:rsidP="00A1203C">
      <w:pPr>
        <w:pStyle w:val="af7"/>
        <w:jc w:val="center"/>
      </w:pPr>
      <w:bookmarkStart w:id="62" w:name="_Toc45197523"/>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62"/>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77777777" w:rsidR="00E45374" w:rsidRDefault="00E45374" w:rsidP="001E58C6">
      <w:pPr>
        <w:pStyle w:val="af7"/>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2AD94459" w:rsidR="00982516" w:rsidRPr="001E58C6" w:rsidRDefault="0097520B" w:rsidP="00A1203C">
      <w:pPr>
        <w:pStyle w:val="af7"/>
        <w:jc w:val="center"/>
      </w:pPr>
      <w:bookmarkStart w:id="63" w:name="_Toc451975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2</w:t>
      </w:r>
      <w:r>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63"/>
    </w:p>
    <w:tbl>
      <w:tblPr>
        <w:tblW w:w="7328" w:type="dxa"/>
        <w:jc w:val="center"/>
        <w:tblCellMar>
          <w:left w:w="28" w:type="dxa"/>
          <w:right w:w="28" w:type="dxa"/>
        </w:tblCellMar>
        <w:tblLook w:val="04A0" w:firstRow="1" w:lastRow="0" w:firstColumn="1" w:lastColumn="0" w:noHBand="0" w:noVBand="1"/>
      </w:tblPr>
      <w:tblGrid>
        <w:gridCol w:w="1199"/>
        <w:gridCol w:w="681"/>
        <w:gridCol w:w="681"/>
        <w:gridCol w:w="681"/>
        <w:gridCol w:w="681"/>
        <w:gridCol w:w="681"/>
        <w:gridCol w:w="681"/>
        <w:gridCol w:w="681"/>
        <w:gridCol w:w="681"/>
        <w:gridCol w:w="681"/>
      </w:tblGrid>
      <w:tr w:rsidR="00AB4A6F" w:rsidRPr="000A3802" w14:paraId="76866854" w14:textId="77777777" w:rsidTr="001A40E6">
        <w:trPr>
          <w:trHeight w:val="481"/>
          <w:jc w:val="center"/>
        </w:trPr>
        <w:tc>
          <w:tcPr>
            <w:tcW w:w="1199" w:type="dxa"/>
            <w:tcBorders>
              <w:top w:val="nil"/>
              <w:left w:val="nil"/>
              <w:bottom w:val="single" w:sz="8" w:space="0" w:color="8EA9DB"/>
              <w:right w:val="nil"/>
            </w:tcBorders>
            <w:shd w:val="clear" w:color="auto" w:fill="auto"/>
            <w:noWrap/>
            <w:vAlign w:val="center"/>
            <w:hideMark/>
          </w:tcPr>
          <w:p w14:paraId="03E774A0" w14:textId="77777777"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81" w:type="dxa"/>
            <w:tcBorders>
              <w:top w:val="nil"/>
              <w:left w:val="nil"/>
              <w:bottom w:val="single" w:sz="8" w:space="0" w:color="8EA9DB"/>
              <w:right w:val="nil"/>
            </w:tcBorders>
            <w:shd w:val="clear" w:color="auto" w:fill="auto"/>
            <w:noWrap/>
            <w:vAlign w:val="center"/>
            <w:hideMark/>
          </w:tcPr>
          <w:p w14:paraId="6171D7D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77167E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81" w:type="dxa"/>
            <w:tcBorders>
              <w:top w:val="nil"/>
              <w:left w:val="nil"/>
              <w:bottom w:val="single" w:sz="8" w:space="0" w:color="8EA9DB"/>
              <w:right w:val="nil"/>
            </w:tcBorders>
            <w:shd w:val="clear" w:color="auto" w:fill="auto"/>
            <w:noWrap/>
            <w:vAlign w:val="center"/>
            <w:hideMark/>
          </w:tcPr>
          <w:p w14:paraId="04AB25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81" w:type="dxa"/>
            <w:tcBorders>
              <w:top w:val="nil"/>
              <w:left w:val="nil"/>
              <w:bottom w:val="single" w:sz="8" w:space="0" w:color="8EA9DB"/>
              <w:right w:val="nil"/>
            </w:tcBorders>
            <w:shd w:val="clear" w:color="auto" w:fill="auto"/>
            <w:noWrap/>
            <w:vAlign w:val="center"/>
            <w:hideMark/>
          </w:tcPr>
          <w:p w14:paraId="34D2A4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81" w:type="dxa"/>
            <w:tcBorders>
              <w:top w:val="nil"/>
              <w:left w:val="nil"/>
              <w:bottom w:val="single" w:sz="8" w:space="0" w:color="8EA9DB"/>
              <w:right w:val="nil"/>
            </w:tcBorders>
            <w:shd w:val="clear" w:color="auto" w:fill="auto"/>
            <w:noWrap/>
            <w:vAlign w:val="center"/>
            <w:hideMark/>
          </w:tcPr>
          <w:p w14:paraId="0FFB370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337BC9D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2EF9ED1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81" w:type="dxa"/>
            <w:tcBorders>
              <w:top w:val="nil"/>
              <w:left w:val="nil"/>
              <w:bottom w:val="single" w:sz="8" w:space="0" w:color="8EA9DB"/>
              <w:right w:val="nil"/>
            </w:tcBorders>
            <w:shd w:val="clear" w:color="auto" w:fill="auto"/>
            <w:noWrap/>
            <w:vAlign w:val="center"/>
            <w:hideMark/>
          </w:tcPr>
          <w:p w14:paraId="4509F5A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A22077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1EF2F03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1D5D4C83"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1F4D09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69833FE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6B37B3E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52FE3C4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7E5A43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67CC62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0.533</w:t>
            </w:r>
          </w:p>
        </w:tc>
        <w:tc>
          <w:tcPr>
            <w:tcW w:w="681" w:type="dxa"/>
            <w:tcBorders>
              <w:top w:val="nil"/>
              <w:left w:val="nil"/>
              <w:bottom w:val="single" w:sz="8" w:space="0" w:color="8EA9DB"/>
              <w:right w:val="nil"/>
            </w:tcBorders>
            <w:shd w:val="clear" w:color="auto" w:fill="auto"/>
            <w:noWrap/>
            <w:vAlign w:val="center"/>
            <w:hideMark/>
          </w:tcPr>
          <w:p w14:paraId="26F2965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437E350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681" w:type="dxa"/>
            <w:tcBorders>
              <w:top w:val="nil"/>
              <w:left w:val="nil"/>
              <w:bottom w:val="single" w:sz="8" w:space="0" w:color="8EA9DB"/>
              <w:right w:val="nil"/>
            </w:tcBorders>
            <w:shd w:val="clear" w:color="auto" w:fill="auto"/>
            <w:noWrap/>
            <w:vAlign w:val="center"/>
            <w:hideMark/>
          </w:tcPr>
          <w:p w14:paraId="5BC490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CD6178F"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68F66A9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5063D8F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2186E80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4F8010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7F10CA5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422FEF0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681" w:type="dxa"/>
            <w:tcBorders>
              <w:top w:val="nil"/>
              <w:left w:val="nil"/>
              <w:bottom w:val="single" w:sz="8" w:space="0" w:color="8EA9DB"/>
              <w:right w:val="nil"/>
            </w:tcBorders>
            <w:shd w:val="clear" w:color="auto" w:fill="auto"/>
            <w:noWrap/>
            <w:vAlign w:val="center"/>
            <w:hideMark/>
          </w:tcPr>
          <w:p w14:paraId="43F0F39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0.692</w:t>
            </w:r>
          </w:p>
        </w:tc>
        <w:tc>
          <w:tcPr>
            <w:tcW w:w="681" w:type="dxa"/>
            <w:tcBorders>
              <w:top w:val="nil"/>
              <w:left w:val="nil"/>
              <w:bottom w:val="single" w:sz="8" w:space="0" w:color="8EA9DB"/>
              <w:right w:val="nil"/>
            </w:tcBorders>
            <w:shd w:val="clear" w:color="auto" w:fill="auto"/>
            <w:noWrap/>
            <w:vAlign w:val="center"/>
            <w:hideMark/>
          </w:tcPr>
          <w:p w14:paraId="0DBD0BB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287675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385533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r>
      <w:tr w:rsidR="00AB4A6F" w:rsidRPr="000A3802" w14:paraId="0FF3555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0C5293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81" w:type="dxa"/>
            <w:tcBorders>
              <w:top w:val="nil"/>
              <w:left w:val="nil"/>
              <w:bottom w:val="single" w:sz="8" w:space="0" w:color="8EA9DB"/>
              <w:right w:val="nil"/>
            </w:tcBorders>
            <w:shd w:val="clear" w:color="auto" w:fill="auto"/>
            <w:noWrap/>
            <w:vAlign w:val="center"/>
            <w:hideMark/>
          </w:tcPr>
          <w:p w14:paraId="56FA2B0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56525B7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681" w:type="dxa"/>
            <w:tcBorders>
              <w:top w:val="nil"/>
              <w:left w:val="nil"/>
              <w:bottom w:val="single" w:sz="8" w:space="0" w:color="8EA9DB"/>
              <w:right w:val="nil"/>
            </w:tcBorders>
            <w:shd w:val="clear" w:color="auto" w:fill="auto"/>
            <w:noWrap/>
            <w:vAlign w:val="center"/>
            <w:hideMark/>
          </w:tcPr>
          <w:p w14:paraId="308B40C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81" w:type="dxa"/>
            <w:tcBorders>
              <w:top w:val="nil"/>
              <w:left w:val="nil"/>
              <w:bottom w:val="single" w:sz="8" w:space="0" w:color="8EA9DB"/>
              <w:right w:val="nil"/>
            </w:tcBorders>
            <w:shd w:val="clear" w:color="auto" w:fill="auto"/>
            <w:noWrap/>
            <w:vAlign w:val="center"/>
            <w:hideMark/>
          </w:tcPr>
          <w:p w14:paraId="6941627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81" w:type="dxa"/>
            <w:tcBorders>
              <w:top w:val="nil"/>
              <w:left w:val="nil"/>
              <w:bottom w:val="single" w:sz="8" w:space="0" w:color="8EA9DB"/>
              <w:right w:val="nil"/>
            </w:tcBorders>
            <w:shd w:val="clear" w:color="auto" w:fill="auto"/>
            <w:noWrap/>
            <w:vAlign w:val="center"/>
            <w:hideMark/>
          </w:tcPr>
          <w:p w14:paraId="0C6A79D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6BD02E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CA5186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54A7282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2BBD15A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05BDCCE1" w:rsidR="00572A17" w:rsidRDefault="00210060" w:rsidP="001E58C6">
      <w:pPr>
        <w:jc w:val="center"/>
        <w:rPr>
          <w:rFonts w:cs="Times New Roman"/>
        </w:rPr>
      </w:pPr>
      <w:r>
        <w:rPr>
          <w:noProof/>
        </w:rPr>
        <w:drawing>
          <wp:inline distT="0" distB="0" distL="0" distR="0" wp14:anchorId="304301C5" wp14:editId="58F84328">
            <wp:extent cx="4572000" cy="2743200"/>
            <wp:effectExtent l="0" t="0" r="0" b="0"/>
            <wp:docPr id="10" name="圖表 10">
              <a:extLst xmlns:a="http://schemas.openxmlformats.org/drawingml/2006/main">
                <a:ext uri="{FF2B5EF4-FFF2-40B4-BE49-F238E27FC236}">
                  <a16:creationId xmlns:a16="http://schemas.microsoft.com/office/drawing/2014/main" id="{5808C1B5-9B2A-4679-BEF4-A348834BB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44F9A38D" w:rsidR="00BB3AE2" w:rsidRPr="001E58C6" w:rsidRDefault="00AC4BAF" w:rsidP="00A1203C">
      <w:pPr>
        <w:pStyle w:val="af7"/>
        <w:jc w:val="center"/>
      </w:pPr>
      <w:bookmarkStart w:id="64" w:name="_Toc45197524"/>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4</w:t>
      </w:r>
      <w:r w:rsidR="00BC4B2D">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64"/>
    </w:p>
    <w:p w14:paraId="31F8F11A" w14:textId="36462FBD" w:rsidR="003739B3" w:rsidRDefault="003739B3" w:rsidP="00DC02DB">
      <w:pPr>
        <w:jc w:val="center"/>
        <w:rPr>
          <w:rFonts w:cs="Times New Roman"/>
        </w:rPr>
      </w:pPr>
    </w:p>
    <w:p w14:paraId="438B84E3" w14:textId="77777777" w:rsidR="00384FE3" w:rsidRDefault="00384FE3" w:rsidP="0047639B">
      <w:pPr>
        <w:widowControl/>
        <w:rPr>
          <w:sz w:val="20"/>
          <w:szCs w:val="20"/>
        </w:rPr>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77777777" w:rsidR="008750F7" w:rsidRDefault="008750F7" w:rsidP="001E58C6">
      <w:pPr>
        <w:pStyle w:val="af7"/>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2F5E9535" w:rsidR="003739B3" w:rsidRPr="001E58C6" w:rsidRDefault="0097520B" w:rsidP="00A1203C">
      <w:pPr>
        <w:pStyle w:val="af7"/>
        <w:jc w:val="center"/>
      </w:pPr>
      <w:bookmarkStart w:id="65" w:name="_Toc451975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3</w:t>
      </w:r>
      <w:r>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65"/>
    </w:p>
    <w:tbl>
      <w:tblPr>
        <w:tblW w:w="7866" w:type="dxa"/>
        <w:jc w:val="center"/>
        <w:tblCellMar>
          <w:left w:w="28" w:type="dxa"/>
          <w:right w:w="28" w:type="dxa"/>
        </w:tblCellMar>
        <w:tblLook w:val="04A0" w:firstRow="1" w:lastRow="0" w:firstColumn="1" w:lastColumn="0" w:noHBand="0" w:noVBand="1"/>
      </w:tblPr>
      <w:tblGrid>
        <w:gridCol w:w="1287"/>
        <w:gridCol w:w="731"/>
        <w:gridCol w:w="731"/>
        <w:gridCol w:w="731"/>
        <w:gridCol w:w="731"/>
        <w:gridCol w:w="731"/>
        <w:gridCol w:w="731"/>
        <w:gridCol w:w="731"/>
        <w:gridCol w:w="731"/>
        <w:gridCol w:w="731"/>
      </w:tblGrid>
      <w:tr w:rsidR="00AB4A6F" w:rsidRPr="000A3802" w14:paraId="67FDAEED" w14:textId="77777777" w:rsidTr="001A40E6">
        <w:trPr>
          <w:trHeight w:val="395"/>
          <w:jc w:val="center"/>
        </w:trPr>
        <w:tc>
          <w:tcPr>
            <w:tcW w:w="1287" w:type="dxa"/>
            <w:tcBorders>
              <w:top w:val="nil"/>
              <w:left w:val="nil"/>
              <w:bottom w:val="single" w:sz="8" w:space="0" w:color="8EA9DB"/>
              <w:right w:val="nil"/>
            </w:tcBorders>
            <w:shd w:val="clear" w:color="auto" w:fill="auto"/>
            <w:noWrap/>
            <w:vAlign w:val="center"/>
            <w:hideMark/>
          </w:tcPr>
          <w:p w14:paraId="1BCB1922" w14:textId="52CDCF10" w:rsidR="00AB4A6F" w:rsidRPr="000A3802" w:rsidRDefault="00AB4A6F" w:rsidP="001A40E6">
            <w:pPr>
              <w:widowControl/>
              <w:jc w:val="center"/>
              <w:rPr>
                <w:rFonts w:eastAsia="新細明體" w:cs="Times New Roman"/>
                <w:b/>
                <w:bCs/>
                <w:color w:val="44546A"/>
                <w:kern w:val="0"/>
                <w:szCs w:val="24"/>
              </w:rPr>
            </w:pPr>
            <w:r>
              <w:rPr>
                <w:rFonts w:cs="Times New Roman"/>
              </w:rPr>
              <w:br w:type="page"/>
            </w:r>
            <w:r w:rsidRPr="000A3802">
              <w:rPr>
                <w:rFonts w:cs="Times New Roman"/>
                <w:b/>
                <w:bCs/>
                <w:color w:val="44546A"/>
                <w:kern w:val="0"/>
                <w:szCs w:val="24"/>
              </w:rPr>
              <w:t>缺失比例</w:t>
            </w:r>
          </w:p>
        </w:tc>
        <w:tc>
          <w:tcPr>
            <w:tcW w:w="731" w:type="dxa"/>
            <w:tcBorders>
              <w:top w:val="nil"/>
              <w:left w:val="nil"/>
              <w:bottom w:val="single" w:sz="8" w:space="0" w:color="8EA9DB"/>
              <w:right w:val="nil"/>
            </w:tcBorders>
            <w:shd w:val="clear" w:color="auto" w:fill="auto"/>
            <w:noWrap/>
            <w:vAlign w:val="center"/>
            <w:hideMark/>
          </w:tcPr>
          <w:p w14:paraId="598FF4C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731" w:type="dxa"/>
            <w:tcBorders>
              <w:top w:val="nil"/>
              <w:left w:val="nil"/>
              <w:bottom w:val="single" w:sz="8" w:space="0" w:color="8EA9DB"/>
              <w:right w:val="nil"/>
            </w:tcBorders>
            <w:shd w:val="clear" w:color="auto" w:fill="auto"/>
            <w:noWrap/>
            <w:vAlign w:val="center"/>
            <w:hideMark/>
          </w:tcPr>
          <w:p w14:paraId="02AD944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731" w:type="dxa"/>
            <w:tcBorders>
              <w:top w:val="nil"/>
              <w:left w:val="nil"/>
              <w:bottom w:val="single" w:sz="8" w:space="0" w:color="8EA9DB"/>
              <w:right w:val="nil"/>
            </w:tcBorders>
            <w:shd w:val="clear" w:color="auto" w:fill="auto"/>
            <w:noWrap/>
            <w:vAlign w:val="center"/>
            <w:hideMark/>
          </w:tcPr>
          <w:p w14:paraId="581E9E3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731" w:type="dxa"/>
            <w:tcBorders>
              <w:top w:val="nil"/>
              <w:left w:val="nil"/>
              <w:bottom w:val="single" w:sz="8" w:space="0" w:color="8EA9DB"/>
              <w:right w:val="nil"/>
            </w:tcBorders>
            <w:shd w:val="clear" w:color="auto" w:fill="auto"/>
            <w:noWrap/>
            <w:vAlign w:val="center"/>
            <w:hideMark/>
          </w:tcPr>
          <w:p w14:paraId="29A995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69E006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731" w:type="dxa"/>
            <w:tcBorders>
              <w:top w:val="nil"/>
              <w:left w:val="nil"/>
              <w:bottom w:val="single" w:sz="8" w:space="0" w:color="8EA9DB"/>
              <w:right w:val="nil"/>
            </w:tcBorders>
            <w:shd w:val="clear" w:color="auto" w:fill="auto"/>
            <w:noWrap/>
            <w:vAlign w:val="center"/>
            <w:hideMark/>
          </w:tcPr>
          <w:p w14:paraId="5276C6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731" w:type="dxa"/>
            <w:tcBorders>
              <w:top w:val="nil"/>
              <w:left w:val="nil"/>
              <w:bottom w:val="single" w:sz="8" w:space="0" w:color="8EA9DB"/>
              <w:right w:val="nil"/>
            </w:tcBorders>
            <w:shd w:val="clear" w:color="auto" w:fill="auto"/>
            <w:noWrap/>
            <w:vAlign w:val="center"/>
            <w:hideMark/>
          </w:tcPr>
          <w:p w14:paraId="31B0E2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69ECE69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731" w:type="dxa"/>
            <w:tcBorders>
              <w:top w:val="nil"/>
              <w:left w:val="nil"/>
              <w:bottom w:val="single" w:sz="8" w:space="0" w:color="8EA9DB"/>
              <w:right w:val="nil"/>
            </w:tcBorders>
            <w:shd w:val="clear" w:color="auto" w:fill="auto"/>
            <w:noWrap/>
            <w:vAlign w:val="center"/>
            <w:hideMark/>
          </w:tcPr>
          <w:p w14:paraId="4057164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73E38924"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0A2CA8D8"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6E562B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7ADA4BC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239B07D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0D895D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0.333</w:t>
            </w:r>
          </w:p>
        </w:tc>
        <w:tc>
          <w:tcPr>
            <w:tcW w:w="731" w:type="dxa"/>
            <w:tcBorders>
              <w:top w:val="nil"/>
              <w:left w:val="nil"/>
              <w:bottom w:val="single" w:sz="8" w:space="0" w:color="8EA9DB"/>
              <w:right w:val="nil"/>
            </w:tcBorders>
            <w:shd w:val="clear" w:color="auto" w:fill="auto"/>
            <w:noWrap/>
            <w:vAlign w:val="center"/>
            <w:hideMark/>
          </w:tcPr>
          <w:p w14:paraId="69DAF4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0FF44FA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0.583</w:t>
            </w:r>
          </w:p>
        </w:tc>
        <w:tc>
          <w:tcPr>
            <w:tcW w:w="731" w:type="dxa"/>
            <w:tcBorders>
              <w:top w:val="nil"/>
              <w:left w:val="nil"/>
              <w:bottom w:val="single" w:sz="8" w:space="0" w:color="8EA9DB"/>
              <w:right w:val="nil"/>
            </w:tcBorders>
            <w:shd w:val="clear" w:color="auto" w:fill="auto"/>
            <w:noWrap/>
            <w:vAlign w:val="center"/>
            <w:hideMark/>
          </w:tcPr>
          <w:p w14:paraId="2AA125D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0.615</w:t>
            </w:r>
          </w:p>
        </w:tc>
        <w:tc>
          <w:tcPr>
            <w:tcW w:w="731" w:type="dxa"/>
            <w:tcBorders>
              <w:top w:val="nil"/>
              <w:left w:val="nil"/>
              <w:bottom w:val="single" w:sz="8" w:space="0" w:color="8EA9DB"/>
              <w:right w:val="nil"/>
            </w:tcBorders>
            <w:shd w:val="clear" w:color="auto" w:fill="auto"/>
            <w:noWrap/>
            <w:vAlign w:val="center"/>
            <w:hideMark/>
          </w:tcPr>
          <w:p w14:paraId="033597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731" w:type="dxa"/>
            <w:tcBorders>
              <w:top w:val="nil"/>
              <w:left w:val="nil"/>
              <w:bottom w:val="single" w:sz="8" w:space="0" w:color="8EA9DB"/>
              <w:right w:val="nil"/>
            </w:tcBorders>
            <w:shd w:val="clear" w:color="auto" w:fill="auto"/>
            <w:noWrap/>
            <w:vAlign w:val="center"/>
            <w:hideMark/>
          </w:tcPr>
          <w:p w14:paraId="39FB2C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7DC3E377"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7B11287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5C4AE10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3FA6D9F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7F0513E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0D954B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2C93DB8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0.277</w:t>
            </w:r>
          </w:p>
        </w:tc>
        <w:tc>
          <w:tcPr>
            <w:tcW w:w="731" w:type="dxa"/>
            <w:tcBorders>
              <w:top w:val="nil"/>
              <w:left w:val="nil"/>
              <w:bottom w:val="single" w:sz="8" w:space="0" w:color="8EA9DB"/>
              <w:right w:val="nil"/>
            </w:tcBorders>
            <w:shd w:val="clear" w:color="auto" w:fill="auto"/>
            <w:noWrap/>
            <w:vAlign w:val="center"/>
            <w:hideMark/>
          </w:tcPr>
          <w:p w14:paraId="3F5A9F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731" w:type="dxa"/>
            <w:tcBorders>
              <w:top w:val="nil"/>
              <w:left w:val="nil"/>
              <w:bottom w:val="single" w:sz="8" w:space="0" w:color="8EA9DB"/>
              <w:right w:val="nil"/>
            </w:tcBorders>
            <w:shd w:val="clear" w:color="auto" w:fill="auto"/>
            <w:noWrap/>
            <w:vAlign w:val="center"/>
            <w:hideMark/>
          </w:tcPr>
          <w:p w14:paraId="12AE1F9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0.428</w:t>
            </w:r>
          </w:p>
        </w:tc>
        <w:tc>
          <w:tcPr>
            <w:tcW w:w="731" w:type="dxa"/>
            <w:tcBorders>
              <w:top w:val="nil"/>
              <w:left w:val="nil"/>
              <w:bottom w:val="single" w:sz="8" w:space="0" w:color="8EA9DB"/>
              <w:right w:val="nil"/>
            </w:tcBorders>
            <w:shd w:val="clear" w:color="auto" w:fill="auto"/>
            <w:noWrap/>
            <w:vAlign w:val="center"/>
            <w:hideMark/>
          </w:tcPr>
          <w:p w14:paraId="3CFF8A0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0.352</w:t>
            </w:r>
          </w:p>
        </w:tc>
        <w:tc>
          <w:tcPr>
            <w:tcW w:w="731" w:type="dxa"/>
            <w:tcBorders>
              <w:top w:val="nil"/>
              <w:left w:val="nil"/>
              <w:bottom w:val="single" w:sz="8" w:space="0" w:color="8EA9DB"/>
              <w:right w:val="nil"/>
            </w:tcBorders>
            <w:shd w:val="clear" w:color="auto" w:fill="auto"/>
            <w:noWrap/>
            <w:vAlign w:val="center"/>
            <w:hideMark/>
          </w:tcPr>
          <w:p w14:paraId="325EE6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05036E0"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5EFA590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731" w:type="dxa"/>
            <w:tcBorders>
              <w:top w:val="nil"/>
              <w:left w:val="nil"/>
              <w:bottom w:val="single" w:sz="8" w:space="0" w:color="8EA9DB"/>
              <w:right w:val="nil"/>
            </w:tcBorders>
            <w:shd w:val="clear" w:color="auto" w:fill="auto"/>
            <w:noWrap/>
            <w:vAlign w:val="center"/>
            <w:hideMark/>
          </w:tcPr>
          <w:p w14:paraId="4535FA5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42D1E08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089F7DB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69A7048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731" w:type="dxa"/>
            <w:tcBorders>
              <w:top w:val="nil"/>
              <w:left w:val="nil"/>
              <w:bottom w:val="single" w:sz="8" w:space="0" w:color="8EA9DB"/>
              <w:right w:val="nil"/>
            </w:tcBorders>
            <w:shd w:val="clear" w:color="auto" w:fill="auto"/>
            <w:noWrap/>
            <w:vAlign w:val="center"/>
            <w:hideMark/>
          </w:tcPr>
          <w:p w14:paraId="4764FB6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80E0B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1DECEE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258FF93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1F57A48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77777777" w:rsidR="0080656B" w:rsidRDefault="00F240DC" w:rsidP="00F240DC">
      <w:pPr>
        <w:jc w:val="center"/>
      </w:pPr>
      <w:r>
        <w:rPr>
          <w:noProof/>
        </w:rPr>
        <w:drawing>
          <wp:inline distT="0" distB="0" distL="0" distR="0" wp14:anchorId="55F0E690" wp14:editId="47352A0D">
            <wp:extent cx="4572000" cy="2743200"/>
            <wp:effectExtent l="0" t="0" r="0" b="0"/>
            <wp:docPr id="11" name="圖表 11">
              <a:extLst xmlns:a="http://schemas.openxmlformats.org/drawingml/2006/main">
                <a:ext uri="{FF2B5EF4-FFF2-40B4-BE49-F238E27FC236}">
                  <a16:creationId xmlns:a16="http://schemas.microsoft.com/office/drawing/2014/main" id="{B7D5B520-3B75-4A10-B72F-E5A797BBC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177176F0" w:rsidR="001C1116" w:rsidRDefault="00BC4B2D" w:rsidP="00A1203C">
      <w:pPr>
        <w:pStyle w:val="af7"/>
        <w:jc w:val="center"/>
      </w:pPr>
      <w:bookmarkStart w:id="66" w:name="_Toc44592103"/>
      <w:bookmarkStart w:id="67" w:name="_Toc451975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7508AE">
        <w:rPr>
          <w:noProof/>
        </w:rPr>
        <w:t>5</w:t>
      </w:r>
      <w:r>
        <w:fldChar w:fldCharType="end"/>
      </w:r>
      <w:r w:rsidR="00A1203C">
        <w:t xml:space="preserve"> </w:t>
      </w:r>
      <w:r w:rsidR="00513ECF">
        <w:t>k=13</w:t>
      </w:r>
      <w:bookmarkEnd w:id="66"/>
      <w:proofErr w:type="gramStart"/>
      <w:r w:rsidR="001E58C6">
        <w:rPr>
          <w:rFonts w:hint="eastAsia"/>
        </w:rPr>
        <w:t>各</w:t>
      </w:r>
      <w:proofErr w:type="gramEnd"/>
      <w:r w:rsidR="00871746">
        <w:rPr>
          <w:rFonts w:hint="eastAsia"/>
        </w:rPr>
        <w:t>填補法比較圖</w:t>
      </w:r>
      <w:bookmarkEnd w:id="67"/>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79B64203" w:rsidR="00913FB8" w:rsidRDefault="00A93E7D" w:rsidP="00B75D24">
      <w:pPr>
        <w:pStyle w:val="2"/>
      </w:pPr>
      <w:bookmarkStart w:id="68" w:name="_Toc45221567"/>
      <w:r>
        <w:rPr>
          <w:rFonts w:hint="eastAsia"/>
        </w:rPr>
        <w:lastRenderedPageBreak/>
        <w:t>4</w:t>
      </w:r>
      <w:r>
        <w:t>.4</w:t>
      </w:r>
      <w:r w:rsidR="00BF6E60">
        <w:rPr>
          <w:rFonts w:hint="eastAsia"/>
        </w:rPr>
        <w:t>實驗</w:t>
      </w:r>
      <w:proofErr w:type="gramStart"/>
      <w:r w:rsidR="00BF6E60">
        <w:rPr>
          <w:rFonts w:hint="eastAsia"/>
        </w:rPr>
        <w:t>一</w:t>
      </w:r>
      <w:proofErr w:type="gramEnd"/>
      <w:r w:rsidR="00BF6E60">
        <w:rPr>
          <w:rFonts w:hint="eastAsia"/>
        </w:rPr>
        <w:t>與實驗二結論</w:t>
      </w:r>
      <w:bookmarkEnd w:id="68"/>
    </w:p>
    <w:p w14:paraId="703C2B2E" w14:textId="2516E617"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124D33">
        <w:rPr>
          <w:rFonts w:hint="eastAsia"/>
        </w:rPr>
        <w:t xml:space="preserve"> : </w:t>
      </w:r>
    </w:p>
    <w:p w14:paraId="7A85B52D" w14:textId="77777777" w:rsidR="005C6A5C" w:rsidRDefault="005C6A5C" w:rsidP="001E58C6">
      <w:pPr>
        <w:ind w:firstLine="360"/>
      </w:pP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64EF47AE" w14:textId="77777777" w:rsidR="009A768A" w:rsidRDefault="009A768A" w:rsidP="001E58C6">
      <w:pPr>
        <w:pStyle w:val="af4"/>
        <w:ind w:leftChars="0" w:left="360"/>
      </w:pP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769BAB0B" w14:textId="52B8450E" w:rsidR="00CB31A2" w:rsidRPr="00AA1629" w:rsidRDefault="00263333" w:rsidP="005C6A5C">
      <w:pPr>
        <w:ind w:left="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69" w:name="_Toc45221568"/>
      <w:r>
        <w:rPr>
          <w:rFonts w:hint="eastAsia"/>
        </w:rPr>
        <w:lastRenderedPageBreak/>
        <w:t>結論與未來方向</w:t>
      </w:r>
      <w:bookmarkEnd w:id="69"/>
    </w:p>
    <w:p w14:paraId="06E40AE4" w14:textId="06C7A73A"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 xml:space="preserve"> </w:t>
      </w:r>
      <w:r w:rsidR="00795D24">
        <w:t>set</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70" w:name="_Toc45221569"/>
      <w:r>
        <w:rPr>
          <w:rFonts w:hint="eastAsia"/>
          <w:shd w:val="clear" w:color="auto" w:fill="FFFFFF"/>
        </w:rPr>
        <w:t>5.1</w:t>
      </w:r>
      <w:r>
        <w:rPr>
          <w:rFonts w:hint="eastAsia"/>
          <w:shd w:val="clear" w:color="auto" w:fill="FFFFFF"/>
        </w:rPr>
        <w:t>結論</w:t>
      </w:r>
      <w:bookmarkEnd w:id="70"/>
    </w:p>
    <w:p w14:paraId="23E99198" w14:textId="0FF64157"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 xml:space="preserve"> skyline algorithm </w:t>
      </w:r>
      <w:r>
        <w:rPr>
          <w:shd w:val="clear" w:color="auto" w:fill="FFFFFF"/>
        </w:rPr>
        <w:t>是最為常見的，而</w:t>
      </w:r>
      <w:r>
        <w:rPr>
          <w:shd w:val="clear" w:color="auto" w:fill="FFFFFF"/>
        </w:rPr>
        <w:t xml:space="preserve"> skyline algorithm </w:t>
      </w:r>
      <w:r>
        <w:rPr>
          <w:shd w:val="clear" w:color="auto" w:fill="FFFFFF"/>
        </w:rPr>
        <w:t>又仰賴於輸入資料集的完整性</w:t>
      </w:r>
      <w:r>
        <w:rPr>
          <w:shd w:val="clear" w:color="auto" w:fill="FFFFFF"/>
        </w:rPr>
        <w:t>(completeness)</w:t>
      </w:r>
      <w:r>
        <w:rPr>
          <w:shd w:val="clear" w:color="auto" w:fill="FFFFFF"/>
        </w:rPr>
        <w:t>，但若是無法順利取得完整的資料集、或是具有缺失值使得所能取得完整資料筆數不足，在大部分情況下某一缺失值是無法與該特徵欄位其他非缺失值相比較的，此時</w:t>
      </w:r>
      <w:r>
        <w:rPr>
          <w:shd w:val="clear" w:color="auto" w:fill="FFFFFF"/>
        </w:rPr>
        <w:t xml:space="preserve"> skyline algorithm </w:t>
      </w:r>
      <w:r>
        <w:rPr>
          <w:shd w:val="clear" w:color="auto" w:fill="FFFFFF"/>
        </w:rPr>
        <w:t>就無法針對每一筆資料的所有特徵欄位做比較，導致最終無法得出</w:t>
      </w:r>
      <w:r>
        <w:rPr>
          <w:shd w:val="clear" w:color="auto" w:fill="FFFFFF"/>
        </w:rPr>
        <w:t>skyline set points</w:t>
      </w:r>
      <w:r>
        <w:rPr>
          <w:shd w:val="clear" w:color="auto" w:fill="FFFFFF"/>
        </w:rPr>
        <w:t>，有鑑於缺失值存在的問題，本論文提出的方法基於原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填補法之上同時考慮缺失情形與計算距離方式進而決定一個權重向量</w:t>
      </w:r>
      <w:r>
        <w:rPr>
          <w:rFonts w:hint="eastAsia"/>
          <w:shd w:val="clear" w:color="auto" w:fill="FFFFFF"/>
        </w:rPr>
        <w:t>w</w:t>
      </w:r>
      <w:r>
        <w:rPr>
          <w:shd w:val="clear" w:color="auto" w:fill="FFFFFF"/>
        </w:rPr>
        <w:t>eight vector 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 xml:space="preserve"> skyline set </w:t>
      </w:r>
      <w:r>
        <w:rPr>
          <w:shd w:val="clear" w:color="auto" w:fill="FFFFFF"/>
        </w:rPr>
        <w:t>的影響也是本論文所關注的重點之一，其中也會對不同填補法所跑出來的</w:t>
      </w:r>
      <w:r>
        <w:rPr>
          <w:shd w:val="clear" w:color="auto" w:fill="FFFFFF"/>
        </w:rPr>
        <w:t xml:space="preserve"> skyline set points </w:t>
      </w:r>
      <w:r>
        <w:rPr>
          <w:shd w:val="clear" w:color="auto" w:fill="FFFFFF"/>
        </w:rPr>
        <w:t>結果做評估。</w:t>
      </w:r>
    </w:p>
    <w:p w14:paraId="5E98D80E" w14:textId="3E699557" w:rsidR="00FA22C8" w:rsidRPr="006C4E6C" w:rsidRDefault="001D71CF" w:rsidP="006C4E6C">
      <w:pPr>
        <w:ind w:firstLine="480"/>
        <w:rPr>
          <w:shd w:val="clear" w:color="auto" w:fill="FFFFFF"/>
        </w:rPr>
      </w:pPr>
      <w:r>
        <w:rPr>
          <w:rFonts w:hint="eastAsia"/>
        </w:rPr>
        <w:t>本論文方法係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p>
    <w:p w14:paraId="6E9EE546" w14:textId="6D21CE0A"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 xml:space="preserve"> skyline set </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 xml:space="preserve"> skyline set points </w:t>
      </w:r>
      <w:r>
        <w:rPr>
          <w:shd w:val="clear" w:color="auto" w:fill="FFFFFF"/>
        </w:rPr>
        <w:t>中具有一定的效果。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71" w:name="_Toc45221570"/>
      <w:r>
        <w:rPr>
          <w:rFonts w:cs="Times New Roman" w:hint="eastAsia"/>
        </w:rPr>
        <w:t>5.2</w:t>
      </w:r>
      <w:r>
        <w:rPr>
          <w:rFonts w:cs="Times New Roman" w:hint="eastAsia"/>
        </w:rPr>
        <w:t>未來工作與方向</w:t>
      </w:r>
      <w:bookmarkEnd w:id="71"/>
    </w:p>
    <w:p w14:paraId="70E13808" w14:textId="0DC8D862" w:rsidR="00BA4841" w:rsidRPr="00BA4841" w:rsidRDefault="00BA4841" w:rsidP="006C4E6C">
      <w:pPr>
        <w:ind w:firstLine="480"/>
      </w:pPr>
      <w:r w:rsidRPr="00124D33">
        <w:t>若是能夠透過資料集提供的資訊，綜合考量之後挑選出最有可能成為</w:t>
      </w:r>
      <w:r w:rsidRPr="00124D33">
        <w:t xml:space="preserve"> skyline set points </w:t>
      </w:r>
      <w:r w:rsidRPr="00124D33">
        <w:t>的因素，考慮</w:t>
      </w:r>
      <w:r w:rsidRPr="00124D33">
        <w:t xml:space="preserve"> skyline </w:t>
      </w:r>
      <w:r w:rsidRPr="00124D33">
        <w:t>與</w:t>
      </w:r>
      <w:r w:rsidRPr="00124D33">
        <w:t xml:space="preserve"> non-skyline </w:t>
      </w:r>
      <w:proofErr w:type="gramStart"/>
      <w:r w:rsidRPr="00124D33">
        <w:t>佔</w:t>
      </w:r>
      <w:proofErr w:type="gramEnd"/>
      <w:r w:rsidRPr="00124D33">
        <w:t>其鄰近點比例也可能會對最終填補值的準確程度造成若干程度的影響，畢竟如果考慮的</w:t>
      </w:r>
      <w:r w:rsidRPr="00124D33">
        <w:t xml:space="preserve"> skyline </w:t>
      </w:r>
      <w:r w:rsidRPr="00124D33">
        <w:t>的值越多，則具有該缺失值的點與在特徵</w:t>
      </w:r>
      <w:r w:rsidRPr="00124D33">
        <w:t xml:space="preserve"> skyline</w:t>
      </w:r>
      <w:r w:rsidRPr="00124D33">
        <w:rPr>
          <w:rFonts w:hint="eastAsia"/>
        </w:rPr>
        <w:t xml:space="preserve"> </w:t>
      </w:r>
      <w:r w:rsidRPr="00124D33">
        <w:t xml:space="preserve">set points </w:t>
      </w:r>
      <w:r w:rsidRPr="00124D33">
        <w:t>的相似程度可能越大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2" w:name="_Toc45221571"/>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2"/>
    </w:p>
    <w:p w14:paraId="0A22206D" w14:textId="77777777" w:rsidR="00863D15" w:rsidRPr="00863D15" w:rsidRDefault="007E237F" w:rsidP="00863D15">
      <w:pPr>
        <w:pStyle w:val="afc"/>
        <w:rPr>
          <w:rFonts w:cs="Times New Roman"/>
          <w:kern w:val="0"/>
          <w:szCs w:val="24"/>
        </w:rPr>
      </w:pPr>
      <w:r>
        <w:fldChar w:fldCharType="begin"/>
      </w:r>
      <w:r w:rsidR="00863D15">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5QCBN83L"],["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863D15" w:rsidRPr="00863D15">
        <w:rPr>
          <w:rFonts w:cs="Times New Roman"/>
          <w:kern w:val="0"/>
          <w:szCs w:val="24"/>
        </w:rPr>
        <w:t>[1]</w:t>
      </w:r>
      <w:r w:rsidR="00863D15" w:rsidRPr="00863D15">
        <w:rPr>
          <w:rFonts w:cs="Times New Roman"/>
          <w:kern w:val="0"/>
          <w:szCs w:val="24"/>
        </w:rPr>
        <w:tab/>
        <w:t xml:space="preserve">A. A. Alwan, H. Ibrahim, N. Udzir, and F. Sidi, “Missing Values Estimation for Skylines in Incomplete Database,” </w:t>
      </w:r>
      <w:r w:rsidR="00863D15" w:rsidRPr="00863D15">
        <w:rPr>
          <w:rFonts w:cs="Times New Roman"/>
          <w:i/>
          <w:iCs/>
          <w:kern w:val="0"/>
          <w:szCs w:val="24"/>
        </w:rPr>
        <w:t>Int. Arab J. Inf. Technol.</w:t>
      </w:r>
      <w:r w:rsidR="00863D15" w:rsidRPr="00863D15">
        <w:rPr>
          <w:rFonts w:cs="Times New Roman"/>
          <w:kern w:val="0"/>
          <w:szCs w:val="24"/>
        </w:rPr>
        <w:t>, vol. 15, no. 1, pp. 66–75, 2018.</w:t>
      </w:r>
    </w:p>
    <w:p w14:paraId="5A42BAAE" w14:textId="77777777" w:rsidR="00863D15" w:rsidRPr="00863D15" w:rsidRDefault="00863D15" w:rsidP="00863D15">
      <w:pPr>
        <w:pStyle w:val="afc"/>
        <w:rPr>
          <w:rFonts w:cs="Times New Roman"/>
          <w:kern w:val="0"/>
          <w:szCs w:val="24"/>
        </w:rPr>
      </w:pPr>
      <w:r w:rsidRPr="00863D15">
        <w:rPr>
          <w:rFonts w:cs="Times New Roman"/>
          <w:kern w:val="0"/>
          <w:szCs w:val="24"/>
        </w:rPr>
        <w:t>[2]</w:t>
      </w:r>
      <w:r w:rsidRPr="00863D15">
        <w:rPr>
          <w:rFonts w:cs="Times New Roman"/>
          <w:kern w:val="0"/>
          <w:szCs w:val="24"/>
        </w:rPr>
        <w:tab/>
        <w:t xml:space="preserve">A. Choudhury and M. R. Kosorok, “Missing Data Imputation for Classification Problems,” </w:t>
      </w:r>
      <w:r w:rsidRPr="00863D15">
        <w:rPr>
          <w:rFonts w:cs="Times New Roman"/>
          <w:i/>
          <w:iCs/>
          <w:kern w:val="0"/>
          <w:szCs w:val="24"/>
        </w:rPr>
        <w:t>arXiv preprint arXiv:2002.10709</w:t>
      </w:r>
      <w:r w:rsidRPr="00863D15">
        <w:rPr>
          <w:rFonts w:cs="Times New Roman"/>
          <w:kern w:val="0"/>
          <w:szCs w:val="24"/>
        </w:rPr>
        <w:t>, 2020.</w:t>
      </w:r>
    </w:p>
    <w:p w14:paraId="4D00912F" w14:textId="77777777" w:rsidR="00863D15" w:rsidRPr="00863D15" w:rsidRDefault="00863D15" w:rsidP="00863D15">
      <w:pPr>
        <w:pStyle w:val="afc"/>
        <w:rPr>
          <w:rFonts w:cs="Times New Roman"/>
          <w:kern w:val="0"/>
          <w:szCs w:val="24"/>
        </w:rPr>
      </w:pPr>
      <w:r w:rsidRPr="00863D15">
        <w:rPr>
          <w:rFonts w:cs="Times New Roman"/>
          <w:kern w:val="0"/>
          <w:szCs w:val="24"/>
        </w:rPr>
        <w:t>[3]</w:t>
      </w:r>
      <w:r w:rsidRPr="00863D15">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863D15">
        <w:rPr>
          <w:rFonts w:cs="Times New Roman"/>
          <w:i/>
          <w:iCs/>
          <w:kern w:val="0"/>
          <w:szCs w:val="24"/>
        </w:rPr>
        <w:t>Proceedings of the International Conference on Data Science and Communication (IconDSC)</w:t>
      </w:r>
      <w:r w:rsidRPr="00863D15">
        <w:rPr>
          <w:rFonts w:cs="Times New Roman"/>
          <w:kern w:val="0"/>
          <w:szCs w:val="24"/>
        </w:rPr>
        <w:t>, pp. 1–5, 2019.</w:t>
      </w:r>
    </w:p>
    <w:p w14:paraId="29CE8819" w14:textId="77777777" w:rsidR="00863D15" w:rsidRPr="00863D15" w:rsidRDefault="00863D15" w:rsidP="00863D15">
      <w:pPr>
        <w:pStyle w:val="afc"/>
        <w:rPr>
          <w:rFonts w:cs="Times New Roman"/>
          <w:kern w:val="0"/>
          <w:szCs w:val="24"/>
        </w:rPr>
      </w:pPr>
      <w:r w:rsidRPr="00863D15">
        <w:rPr>
          <w:rFonts w:cs="Times New Roman"/>
          <w:kern w:val="0"/>
          <w:szCs w:val="24"/>
        </w:rPr>
        <w:t>[4]</w:t>
      </w:r>
      <w:r w:rsidRPr="00863D15">
        <w:rPr>
          <w:rFonts w:cs="Times New Roman"/>
          <w:kern w:val="0"/>
          <w:szCs w:val="24"/>
        </w:rPr>
        <w:tab/>
        <w:t xml:space="preserve">G. B. Dehaki, H. Ibrahim, N. I. Udzir, F. Sidi, and A. A. Alwan, “Efficient Skyline Processing Algorithm over Dynamic and Incomplete Database,” </w:t>
      </w:r>
      <w:r w:rsidRPr="00863D15">
        <w:rPr>
          <w:rFonts w:cs="Times New Roman"/>
          <w:i/>
          <w:iCs/>
          <w:kern w:val="0"/>
          <w:szCs w:val="24"/>
        </w:rPr>
        <w:t>Proceedings of the 20th International Conference on Information Integration and Web-based Applications &amp; Services</w:t>
      </w:r>
      <w:r w:rsidRPr="00863D15">
        <w:rPr>
          <w:rFonts w:cs="Times New Roman"/>
          <w:kern w:val="0"/>
          <w:szCs w:val="24"/>
        </w:rPr>
        <w:t>, pp. 190–199, 2018.</w:t>
      </w:r>
    </w:p>
    <w:p w14:paraId="7348009E" w14:textId="77777777" w:rsidR="00863D15" w:rsidRPr="00863D15" w:rsidRDefault="00863D15" w:rsidP="00863D15">
      <w:pPr>
        <w:pStyle w:val="afc"/>
        <w:rPr>
          <w:rFonts w:cs="Times New Roman"/>
          <w:kern w:val="0"/>
          <w:szCs w:val="24"/>
        </w:rPr>
      </w:pPr>
      <w:r w:rsidRPr="00863D15">
        <w:rPr>
          <w:rFonts w:cs="Times New Roman"/>
          <w:kern w:val="0"/>
          <w:szCs w:val="24"/>
        </w:rPr>
        <w:t>[5]</w:t>
      </w:r>
      <w:r w:rsidRPr="00863D15">
        <w:rPr>
          <w:rFonts w:cs="Times New Roman"/>
          <w:kern w:val="0"/>
          <w:szCs w:val="24"/>
        </w:rPr>
        <w:tab/>
        <w:t xml:space="preserve">Y. Gulzar, A. A. Alwan, N. Salleh, I. F. A. Shaikhli, and S. I. M. Alvi, “A Framework for Evaluating Skyline Queries over Incomplete Data,” </w:t>
      </w:r>
      <w:r w:rsidRPr="00863D15">
        <w:rPr>
          <w:rFonts w:cs="Times New Roman"/>
          <w:i/>
          <w:iCs/>
          <w:kern w:val="0"/>
          <w:szCs w:val="24"/>
        </w:rPr>
        <w:t>Procedia Computer Science</w:t>
      </w:r>
      <w:r w:rsidRPr="00863D15">
        <w:rPr>
          <w:rFonts w:cs="Times New Roman"/>
          <w:kern w:val="0"/>
          <w:szCs w:val="24"/>
        </w:rPr>
        <w:t>, vol. 94, pp. 191–198, 2016.</w:t>
      </w:r>
    </w:p>
    <w:p w14:paraId="2C4CAFED" w14:textId="77777777" w:rsidR="00863D15" w:rsidRPr="00863D15" w:rsidRDefault="00863D15" w:rsidP="00863D15">
      <w:pPr>
        <w:pStyle w:val="afc"/>
        <w:rPr>
          <w:rFonts w:cs="Times New Roman"/>
          <w:kern w:val="0"/>
          <w:szCs w:val="24"/>
        </w:rPr>
      </w:pPr>
      <w:r w:rsidRPr="00863D15">
        <w:rPr>
          <w:rFonts w:cs="Times New Roman"/>
          <w:kern w:val="0"/>
          <w:szCs w:val="24"/>
        </w:rPr>
        <w:t>[6]</w:t>
      </w:r>
      <w:r w:rsidRPr="00863D15">
        <w:rPr>
          <w:rFonts w:cs="Times New Roman"/>
          <w:kern w:val="0"/>
          <w:szCs w:val="24"/>
        </w:rPr>
        <w:tab/>
        <w:t xml:space="preserve">Y. Gulzar, A. A. Alwan, and S. Turaev, “Optimizing Skyline Query Processing in Incomplete Data,” </w:t>
      </w:r>
      <w:r w:rsidRPr="00863D15">
        <w:rPr>
          <w:rFonts w:cs="Times New Roman"/>
          <w:i/>
          <w:iCs/>
          <w:kern w:val="0"/>
          <w:szCs w:val="24"/>
        </w:rPr>
        <w:t>IEEE Access</w:t>
      </w:r>
      <w:r w:rsidRPr="00863D15">
        <w:rPr>
          <w:rFonts w:cs="Times New Roman"/>
          <w:kern w:val="0"/>
          <w:szCs w:val="24"/>
        </w:rPr>
        <w:t>, vol. 7, pp. 178121–178138, 2019.</w:t>
      </w:r>
    </w:p>
    <w:p w14:paraId="1505DAC3" w14:textId="77777777" w:rsidR="00863D15" w:rsidRPr="00863D15" w:rsidRDefault="00863D15" w:rsidP="00863D15">
      <w:pPr>
        <w:pStyle w:val="afc"/>
        <w:rPr>
          <w:rFonts w:cs="Times New Roman"/>
          <w:kern w:val="0"/>
          <w:szCs w:val="24"/>
        </w:rPr>
      </w:pPr>
      <w:r w:rsidRPr="00863D15">
        <w:rPr>
          <w:rFonts w:cs="Times New Roman"/>
          <w:kern w:val="0"/>
          <w:szCs w:val="24"/>
        </w:rPr>
        <w:t>[7]</w:t>
      </w:r>
      <w:r w:rsidRPr="00863D15">
        <w:rPr>
          <w:rFonts w:cs="Times New Roman"/>
          <w:kern w:val="0"/>
          <w:szCs w:val="24"/>
        </w:rPr>
        <w:tab/>
        <w:t xml:space="preserve">C. Hasler and Y. Tille, “Balanced k-Nearest Neighbor Imputation,” </w:t>
      </w:r>
      <w:r w:rsidRPr="00863D15">
        <w:rPr>
          <w:rFonts w:cs="Times New Roman"/>
          <w:i/>
          <w:iCs/>
          <w:kern w:val="0"/>
          <w:szCs w:val="24"/>
        </w:rPr>
        <w:t>Statistics</w:t>
      </w:r>
      <w:r w:rsidRPr="00863D15">
        <w:rPr>
          <w:rFonts w:cs="Times New Roman"/>
          <w:kern w:val="0"/>
          <w:szCs w:val="24"/>
        </w:rPr>
        <w:t>, vol. 50, no. 6, pp. 1310–1331, 2016.</w:t>
      </w:r>
    </w:p>
    <w:p w14:paraId="1CA61F24" w14:textId="77777777" w:rsidR="00863D15" w:rsidRPr="00863D15" w:rsidRDefault="00863D15" w:rsidP="00863D15">
      <w:pPr>
        <w:pStyle w:val="afc"/>
        <w:rPr>
          <w:rFonts w:cs="Times New Roman"/>
          <w:kern w:val="0"/>
          <w:szCs w:val="24"/>
        </w:rPr>
      </w:pPr>
      <w:r w:rsidRPr="00863D15">
        <w:rPr>
          <w:rFonts w:cs="Times New Roman"/>
          <w:kern w:val="0"/>
          <w:szCs w:val="24"/>
        </w:rPr>
        <w:t>[8]</w:t>
      </w:r>
      <w:r w:rsidRPr="00863D15">
        <w:rPr>
          <w:rFonts w:cs="Times New Roman"/>
          <w:kern w:val="0"/>
          <w:szCs w:val="24"/>
        </w:rPr>
        <w:tab/>
        <w:t xml:space="preserve">J. Huang, J. W. Keung, F. Sarro, Y.-F. Li, Y. T. Yu, W. K. Chan, and H. Sun, “Cross-Validation Based k Nearest Neighbor Imputation for Software Quality Datasets: An Empirical Study,” </w:t>
      </w:r>
      <w:r w:rsidRPr="00863D15">
        <w:rPr>
          <w:rFonts w:cs="Times New Roman"/>
          <w:i/>
          <w:iCs/>
          <w:kern w:val="0"/>
          <w:szCs w:val="24"/>
        </w:rPr>
        <w:t>Journal of Systems and Software</w:t>
      </w:r>
      <w:r w:rsidRPr="00863D15">
        <w:rPr>
          <w:rFonts w:cs="Times New Roman"/>
          <w:kern w:val="0"/>
          <w:szCs w:val="24"/>
        </w:rPr>
        <w:t>, vol. 132, pp. 226–252, 2017.</w:t>
      </w:r>
    </w:p>
    <w:p w14:paraId="2C0579AD" w14:textId="77777777" w:rsidR="00863D15" w:rsidRPr="00863D15" w:rsidRDefault="00863D15" w:rsidP="00863D15">
      <w:pPr>
        <w:pStyle w:val="afc"/>
        <w:rPr>
          <w:rFonts w:cs="Times New Roman"/>
          <w:kern w:val="0"/>
          <w:szCs w:val="24"/>
        </w:rPr>
      </w:pPr>
      <w:r w:rsidRPr="00863D15">
        <w:rPr>
          <w:rFonts w:cs="Times New Roman"/>
          <w:kern w:val="0"/>
          <w:szCs w:val="24"/>
        </w:rPr>
        <w:t>[9]</w:t>
      </w:r>
      <w:r w:rsidRPr="00863D15">
        <w:rPr>
          <w:rFonts w:cs="Times New Roman"/>
          <w:kern w:val="0"/>
          <w:szCs w:val="24"/>
        </w:rPr>
        <w:tab/>
        <w:t xml:space="preserve">M. E. Khalefa, M. F. Mokbel, and J. J. Levandoski, “Skyline Query Processing for Incomplete Data,” </w:t>
      </w:r>
      <w:r w:rsidRPr="00863D15">
        <w:rPr>
          <w:rFonts w:cs="Times New Roman"/>
          <w:i/>
          <w:iCs/>
          <w:kern w:val="0"/>
          <w:szCs w:val="24"/>
        </w:rPr>
        <w:t>Proceedings of the IEEE 24th International Conference on Data Engineering</w:t>
      </w:r>
      <w:r w:rsidRPr="00863D15">
        <w:rPr>
          <w:rFonts w:cs="Times New Roman"/>
          <w:kern w:val="0"/>
          <w:szCs w:val="24"/>
        </w:rPr>
        <w:t>, pp. 556–565, 2008.</w:t>
      </w:r>
    </w:p>
    <w:p w14:paraId="6919B444" w14:textId="77777777" w:rsidR="00863D15" w:rsidRPr="00863D15" w:rsidRDefault="00863D15" w:rsidP="00863D15">
      <w:pPr>
        <w:pStyle w:val="afc"/>
        <w:rPr>
          <w:rFonts w:cs="Times New Roman"/>
          <w:kern w:val="0"/>
          <w:szCs w:val="24"/>
        </w:rPr>
      </w:pPr>
      <w:r w:rsidRPr="00863D15">
        <w:rPr>
          <w:rFonts w:cs="Times New Roman"/>
          <w:kern w:val="0"/>
          <w:szCs w:val="24"/>
        </w:rPr>
        <w:t>[10]</w:t>
      </w:r>
      <w:r w:rsidRPr="00863D15">
        <w:rPr>
          <w:rFonts w:cs="Times New Roman"/>
          <w:kern w:val="0"/>
          <w:szCs w:val="24"/>
        </w:rPr>
        <w:tab/>
        <w:t xml:space="preserve">J. Lee, H. Im, and G. You, “Optimizing Skyline Queries over Incomplete Data,” </w:t>
      </w:r>
      <w:r w:rsidRPr="00863D15">
        <w:rPr>
          <w:rFonts w:cs="Times New Roman"/>
          <w:i/>
          <w:iCs/>
          <w:kern w:val="0"/>
          <w:szCs w:val="24"/>
        </w:rPr>
        <w:t>Information Sciences</w:t>
      </w:r>
      <w:r w:rsidRPr="00863D15">
        <w:rPr>
          <w:rFonts w:cs="Times New Roman"/>
          <w:kern w:val="0"/>
          <w:szCs w:val="24"/>
        </w:rPr>
        <w:t>, vol. 361, pp. 14–28, 2016.</w:t>
      </w:r>
    </w:p>
    <w:p w14:paraId="1A258D6A" w14:textId="77777777" w:rsidR="00863D15" w:rsidRPr="00863D15" w:rsidRDefault="00863D15" w:rsidP="00863D15">
      <w:pPr>
        <w:pStyle w:val="afc"/>
        <w:rPr>
          <w:rFonts w:cs="Times New Roman"/>
          <w:kern w:val="0"/>
          <w:szCs w:val="24"/>
        </w:rPr>
      </w:pPr>
      <w:r w:rsidRPr="00863D15">
        <w:rPr>
          <w:rFonts w:cs="Times New Roman"/>
          <w:kern w:val="0"/>
          <w:szCs w:val="24"/>
        </w:rPr>
        <w:t>[11]</w:t>
      </w:r>
      <w:r w:rsidRPr="00863D15">
        <w:rPr>
          <w:rFonts w:cs="Times New Roman"/>
          <w:kern w:val="0"/>
          <w:szCs w:val="24"/>
        </w:rPr>
        <w:tab/>
        <w:t xml:space="preserve">J. Lee, G. You, S. Hwang, J. Selke, and W.-T. Balke, “Interactive Skyline Queries,” </w:t>
      </w:r>
      <w:r w:rsidRPr="00863D15">
        <w:rPr>
          <w:rFonts w:cs="Times New Roman"/>
          <w:i/>
          <w:iCs/>
          <w:kern w:val="0"/>
          <w:szCs w:val="24"/>
        </w:rPr>
        <w:t>Information Sciences</w:t>
      </w:r>
      <w:r w:rsidRPr="00863D15">
        <w:rPr>
          <w:rFonts w:cs="Times New Roman"/>
          <w:kern w:val="0"/>
          <w:szCs w:val="24"/>
        </w:rPr>
        <w:t>, vol. 211, pp. 18–35, 2012.</w:t>
      </w:r>
    </w:p>
    <w:p w14:paraId="2DAEE6E3" w14:textId="77777777" w:rsidR="00863D15" w:rsidRPr="00863D15" w:rsidRDefault="00863D15" w:rsidP="00863D15">
      <w:pPr>
        <w:pStyle w:val="afc"/>
        <w:rPr>
          <w:rFonts w:cs="Times New Roman"/>
          <w:kern w:val="0"/>
          <w:szCs w:val="24"/>
        </w:rPr>
      </w:pPr>
      <w:r w:rsidRPr="00863D15">
        <w:rPr>
          <w:rFonts w:cs="Times New Roman"/>
          <w:kern w:val="0"/>
          <w:szCs w:val="24"/>
        </w:rPr>
        <w:t>[12]</w:t>
      </w:r>
      <w:r w:rsidRPr="00863D15">
        <w:rPr>
          <w:rFonts w:cs="Times New Roman"/>
          <w:kern w:val="0"/>
          <w:szCs w:val="24"/>
        </w:rPr>
        <w:tab/>
        <w:t xml:space="preserve">R. Malarvizhi and D. A. S. Thanamani, “K-Nearest Neighbor in Missing Data Imputation,” </w:t>
      </w:r>
      <w:r w:rsidRPr="00863D15">
        <w:rPr>
          <w:rFonts w:cs="Times New Roman"/>
          <w:i/>
          <w:iCs/>
          <w:kern w:val="0"/>
          <w:szCs w:val="24"/>
        </w:rPr>
        <w:t>International Journal of Engineering Research and Development</w:t>
      </w:r>
      <w:r w:rsidRPr="00863D15">
        <w:rPr>
          <w:rFonts w:cs="Times New Roman"/>
          <w:kern w:val="0"/>
          <w:szCs w:val="24"/>
        </w:rPr>
        <w:t>, vol. 5, no. 1, pp. 5–7, 2012.</w:t>
      </w:r>
    </w:p>
    <w:p w14:paraId="29DC61F7" w14:textId="77777777" w:rsidR="00863D15" w:rsidRPr="00863D15" w:rsidRDefault="00863D15" w:rsidP="00863D15">
      <w:pPr>
        <w:pStyle w:val="afc"/>
        <w:rPr>
          <w:rFonts w:cs="Times New Roman"/>
          <w:kern w:val="0"/>
          <w:szCs w:val="24"/>
        </w:rPr>
      </w:pPr>
      <w:r w:rsidRPr="00863D15">
        <w:rPr>
          <w:rFonts w:cs="Times New Roman"/>
          <w:kern w:val="0"/>
          <w:szCs w:val="24"/>
        </w:rPr>
        <w:t>[13]</w:t>
      </w:r>
      <w:r w:rsidRPr="00863D15">
        <w:rPr>
          <w:rFonts w:cs="Times New Roman"/>
          <w:kern w:val="0"/>
          <w:szCs w:val="24"/>
        </w:rPr>
        <w:tab/>
        <w:t xml:space="preserve">X. Miao, Y. Gao, G. Chen, and T. Zhang, “k -Dominant Skyline Queries on Incomplete Data,” </w:t>
      </w:r>
      <w:r w:rsidRPr="00863D15">
        <w:rPr>
          <w:rFonts w:cs="Times New Roman"/>
          <w:i/>
          <w:iCs/>
          <w:kern w:val="0"/>
          <w:szCs w:val="24"/>
        </w:rPr>
        <w:t>Information Sciences</w:t>
      </w:r>
      <w:r w:rsidRPr="00863D15">
        <w:rPr>
          <w:rFonts w:cs="Times New Roman"/>
          <w:kern w:val="0"/>
          <w:szCs w:val="24"/>
        </w:rPr>
        <w:t>, vol. 367–368, pp. 990–1011, 2016.</w:t>
      </w:r>
    </w:p>
    <w:p w14:paraId="06A70FDC" w14:textId="77777777" w:rsidR="00863D15" w:rsidRPr="00863D15" w:rsidRDefault="00863D15" w:rsidP="00863D15">
      <w:pPr>
        <w:pStyle w:val="afc"/>
        <w:rPr>
          <w:rFonts w:cs="Times New Roman"/>
          <w:kern w:val="0"/>
          <w:szCs w:val="24"/>
        </w:rPr>
      </w:pPr>
      <w:r w:rsidRPr="00863D15">
        <w:rPr>
          <w:rFonts w:cs="Times New Roman"/>
          <w:kern w:val="0"/>
          <w:szCs w:val="24"/>
        </w:rPr>
        <w:lastRenderedPageBreak/>
        <w:t>[14]</w:t>
      </w:r>
      <w:r w:rsidRPr="00863D15">
        <w:rPr>
          <w:rFonts w:cs="Times New Roman"/>
          <w:kern w:val="0"/>
          <w:szCs w:val="24"/>
        </w:rPr>
        <w:tab/>
        <w:t xml:space="preserve">X. Miao, Y. Gao, G. Chen, B. Zheng, and H. Cui, “Processing Incomplete k Nearest Neighbor Search,” </w:t>
      </w:r>
      <w:r w:rsidRPr="00863D15">
        <w:rPr>
          <w:rFonts w:cs="Times New Roman"/>
          <w:i/>
          <w:iCs/>
          <w:kern w:val="0"/>
          <w:szCs w:val="24"/>
        </w:rPr>
        <w:t>IEEE Transactions on Fuzzy Systems</w:t>
      </w:r>
      <w:r w:rsidRPr="00863D15">
        <w:rPr>
          <w:rFonts w:cs="Times New Roman"/>
          <w:kern w:val="0"/>
          <w:szCs w:val="24"/>
        </w:rPr>
        <w:t>, vol. 24, no. 6, pp. 1349–1363, 2016.</w:t>
      </w:r>
    </w:p>
    <w:p w14:paraId="52181734" w14:textId="77777777" w:rsidR="00863D15" w:rsidRPr="00863D15" w:rsidRDefault="00863D15" w:rsidP="00863D15">
      <w:pPr>
        <w:pStyle w:val="afc"/>
        <w:rPr>
          <w:rFonts w:cs="Times New Roman"/>
          <w:kern w:val="0"/>
          <w:szCs w:val="24"/>
        </w:rPr>
      </w:pPr>
      <w:r w:rsidRPr="00863D15">
        <w:rPr>
          <w:rFonts w:cs="Times New Roman"/>
          <w:kern w:val="0"/>
          <w:szCs w:val="24"/>
        </w:rPr>
        <w:t>[15]</w:t>
      </w:r>
      <w:r w:rsidRPr="00863D15">
        <w:rPr>
          <w:rFonts w:cs="Times New Roman"/>
          <w:kern w:val="0"/>
          <w:szCs w:val="24"/>
        </w:rPr>
        <w:tab/>
        <w:t xml:space="preserve">W. Ren, X. Lian, and K. Ghazinour, “Skyline Queries over Incomplete Data Streams,” </w:t>
      </w:r>
      <w:r w:rsidRPr="00863D15">
        <w:rPr>
          <w:rFonts w:cs="Times New Roman"/>
          <w:i/>
          <w:iCs/>
          <w:kern w:val="0"/>
          <w:szCs w:val="24"/>
        </w:rPr>
        <w:t>The VLDB Journal</w:t>
      </w:r>
      <w:r w:rsidRPr="00863D15">
        <w:rPr>
          <w:rFonts w:cs="Times New Roman"/>
          <w:kern w:val="0"/>
          <w:szCs w:val="24"/>
        </w:rPr>
        <w:t>, vol. 28, no. 6, pp. 961–985, 2019.</w:t>
      </w:r>
    </w:p>
    <w:p w14:paraId="013F0D25" w14:textId="77777777" w:rsidR="00863D15" w:rsidRPr="00863D15" w:rsidRDefault="00863D15" w:rsidP="00863D15">
      <w:pPr>
        <w:pStyle w:val="afc"/>
        <w:rPr>
          <w:rFonts w:cs="Times New Roman"/>
          <w:kern w:val="0"/>
          <w:szCs w:val="24"/>
        </w:rPr>
      </w:pPr>
      <w:r w:rsidRPr="00863D15">
        <w:rPr>
          <w:rFonts w:cs="Times New Roman"/>
          <w:kern w:val="0"/>
          <w:szCs w:val="24"/>
        </w:rPr>
        <w:t>[16]</w:t>
      </w:r>
      <w:r w:rsidRPr="00863D15">
        <w:rPr>
          <w:rFonts w:cs="Times New Roman"/>
          <w:kern w:val="0"/>
          <w:szCs w:val="24"/>
        </w:rPr>
        <w:tab/>
        <w:t xml:space="preserve">G. Tutz and S. Ramzan, “Improved Methods for The Imputation of Missing Data by Nearest Neighbor Methods,” </w:t>
      </w:r>
      <w:r w:rsidRPr="00863D15">
        <w:rPr>
          <w:rFonts w:cs="Times New Roman"/>
          <w:i/>
          <w:iCs/>
          <w:kern w:val="0"/>
          <w:szCs w:val="24"/>
        </w:rPr>
        <w:t>Computational Statistics &amp; Data Analysis</w:t>
      </w:r>
      <w:r w:rsidRPr="00863D15">
        <w:rPr>
          <w:rFonts w:cs="Times New Roman"/>
          <w:kern w:val="0"/>
          <w:szCs w:val="24"/>
        </w:rPr>
        <w:t>, vol. 90, pp. 84–99, 2015.</w:t>
      </w:r>
    </w:p>
    <w:p w14:paraId="6AE80374" w14:textId="77777777" w:rsidR="00863D15" w:rsidRPr="00863D15" w:rsidRDefault="00863D15" w:rsidP="00863D15">
      <w:pPr>
        <w:pStyle w:val="afc"/>
        <w:rPr>
          <w:rFonts w:cs="Times New Roman"/>
          <w:kern w:val="0"/>
          <w:szCs w:val="24"/>
        </w:rPr>
      </w:pPr>
      <w:r w:rsidRPr="00863D15">
        <w:rPr>
          <w:rFonts w:cs="Times New Roman"/>
          <w:kern w:val="0"/>
          <w:szCs w:val="24"/>
        </w:rPr>
        <w:t>[17]</w:t>
      </w:r>
      <w:r w:rsidRPr="00863D15">
        <w:rPr>
          <w:rFonts w:cs="Times New Roman"/>
          <w:kern w:val="0"/>
          <w:szCs w:val="24"/>
        </w:rPr>
        <w:tab/>
        <w:t xml:space="preserve">J. Van Hulse and T. M. Khoshgoftaar, “Incomplete-Case Nearest Neighbor Imputation in Software Measurement Data,” </w:t>
      </w:r>
      <w:r w:rsidRPr="00863D15">
        <w:rPr>
          <w:rFonts w:cs="Times New Roman"/>
          <w:i/>
          <w:iCs/>
          <w:kern w:val="0"/>
          <w:szCs w:val="24"/>
        </w:rPr>
        <w:t>Information Sciences</w:t>
      </w:r>
      <w:r w:rsidRPr="00863D15">
        <w:rPr>
          <w:rFonts w:cs="Times New Roman"/>
          <w:kern w:val="0"/>
          <w:szCs w:val="24"/>
        </w:rPr>
        <w:t>, vol. 259, pp. 596–610, 2014.</w:t>
      </w:r>
    </w:p>
    <w:p w14:paraId="61D97020" w14:textId="77777777" w:rsidR="00863D15" w:rsidRPr="00863D15" w:rsidRDefault="00863D15" w:rsidP="00863D15">
      <w:pPr>
        <w:pStyle w:val="afc"/>
        <w:rPr>
          <w:rFonts w:cs="Times New Roman"/>
          <w:kern w:val="0"/>
          <w:szCs w:val="24"/>
        </w:rPr>
      </w:pPr>
      <w:r w:rsidRPr="00863D15">
        <w:rPr>
          <w:rFonts w:cs="Times New Roman"/>
          <w:kern w:val="0"/>
          <w:szCs w:val="24"/>
        </w:rPr>
        <w:t>[18]</w:t>
      </w:r>
      <w:r w:rsidRPr="00863D15">
        <w:rPr>
          <w:rFonts w:cs="Times New Roman"/>
          <w:kern w:val="0"/>
          <w:szCs w:val="24"/>
        </w:rPr>
        <w:tab/>
        <w:t xml:space="preserve">Y. Wang, Z. Shi, J. Wang, L. Sun, and B. Song, “Skyline Preference Query Based on Massive and Incomplete Dataset,” </w:t>
      </w:r>
      <w:r w:rsidRPr="00863D15">
        <w:rPr>
          <w:rFonts w:cs="Times New Roman"/>
          <w:i/>
          <w:iCs/>
          <w:kern w:val="0"/>
          <w:szCs w:val="24"/>
        </w:rPr>
        <w:t>IEEE Access</w:t>
      </w:r>
      <w:r w:rsidRPr="00863D15">
        <w:rPr>
          <w:rFonts w:cs="Times New Roman"/>
          <w:kern w:val="0"/>
          <w:szCs w:val="24"/>
        </w:rPr>
        <w:t>, vol. 5, pp. 3183–3192, 2017.</w:t>
      </w:r>
    </w:p>
    <w:p w14:paraId="6DAF7216" w14:textId="77777777" w:rsidR="00863D15" w:rsidRPr="00863D15" w:rsidRDefault="00863D15" w:rsidP="00863D15">
      <w:pPr>
        <w:pStyle w:val="afc"/>
        <w:rPr>
          <w:rFonts w:cs="Times New Roman"/>
          <w:kern w:val="0"/>
          <w:szCs w:val="24"/>
        </w:rPr>
      </w:pPr>
      <w:r w:rsidRPr="00863D15">
        <w:rPr>
          <w:rFonts w:cs="Times New Roman"/>
          <w:kern w:val="0"/>
          <w:szCs w:val="24"/>
        </w:rPr>
        <w:t>[19]</w:t>
      </w:r>
      <w:r w:rsidRPr="00863D15">
        <w:rPr>
          <w:rFonts w:cs="Times New Roman"/>
          <w:kern w:val="0"/>
          <w:szCs w:val="24"/>
        </w:rPr>
        <w:tab/>
        <w:t xml:space="preserve">K. Zhang, H. Gao, X. Han, Z. Cai, and J. Li, “Modeling and Computing Probabilistic Skyline on Incomplete Data,” </w:t>
      </w:r>
      <w:r w:rsidRPr="00863D15">
        <w:rPr>
          <w:rFonts w:cs="Times New Roman"/>
          <w:i/>
          <w:iCs/>
          <w:kern w:val="0"/>
          <w:szCs w:val="24"/>
        </w:rPr>
        <w:t>IEEE Transactions on Knowledge and Data Engineering</w:t>
      </w:r>
      <w:r w:rsidRPr="00863D15">
        <w:rPr>
          <w:rFonts w:cs="Times New Roman"/>
          <w:kern w:val="0"/>
          <w:szCs w:val="24"/>
        </w:rPr>
        <w:t>, vol. 32, no. 7, pp. 1405–1418, 2019.</w:t>
      </w:r>
    </w:p>
    <w:p w14:paraId="7EB8967F" w14:textId="77777777" w:rsidR="00863D15" w:rsidRPr="00863D15" w:rsidRDefault="00863D15" w:rsidP="00863D15">
      <w:pPr>
        <w:pStyle w:val="afc"/>
        <w:rPr>
          <w:rFonts w:cs="Times New Roman"/>
          <w:kern w:val="0"/>
          <w:szCs w:val="24"/>
        </w:rPr>
      </w:pPr>
      <w:r w:rsidRPr="00863D15">
        <w:rPr>
          <w:rFonts w:cs="Times New Roman"/>
          <w:kern w:val="0"/>
          <w:szCs w:val="24"/>
        </w:rPr>
        <w:t>[20]</w:t>
      </w:r>
      <w:r w:rsidRPr="00863D15">
        <w:rPr>
          <w:rFonts w:cs="Times New Roman"/>
          <w:kern w:val="0"/>
          <w:szCs w:val="24"/>
        </w:rPr>
        <w:tab/>
        <w:t xml:space="preserve">S. Zhang, “Nearest Neighbor Selection for Iteratively kNN Imputation,” </w:t>
      </w:r>
      <w:r w:rsidRPr="00863D15">
        <w:rPr>
          <w:rFonts w:cs="Times New Roman"/>
          <w:i/>
          <w:iCs/>
          <w:kern w:val="0"/>
          <w:szCs w:val="24"/>
        </w:rPr>
        <w:t>Journal of Systems and Software</w:t>
      </w:r>
      <w:r w:rsidRPr="00863D15">
        <w:rPr>
          <w:rFonts w:cs="Times New Roman"/>
          <w:kern w:val="0"/>
          <w:szCs w:val="24"/>
        </w:rPr>
        <w:t>, vol. 85, no. 11, pp. 2541–2552, 2012.</w:t>
      </w:r>
    </w:p>
    <w:p w14:paraId="1E836218" w14:textId="0A72848B"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96B6D" w14:textId="77777777" w:rsidR="00DB7165" w:rsidRDefault="00DB7165" w:rsidP="00A83E90">
      <w:r>
        <w:separator/>
      </w:r>
    </w:p>
  </w:endnote>
  <w:endnote w:type="continuationSeparator" w:id="0">
    <w:p w14:paraId="29DB3A31" w14:textId="77777777" w:rsidR="00DB7165" w:rsidRDefault="00DB7165"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5779A1" w:rsidRDefault="005779A1">
    <w:pPr>
      <w:pStyle w:val="af2"/>
      <w:jc w:val="center"/>
    </w:pPr>
  </w:p>
  <w:p w14:paraId="73660903" w14:textId="77777777" w:rsidR="005779A1" w:rsidRDefault="005779A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406408FD" w:rsidR="005779A1" w:rsidRDefault="005779A1">
        <w:pPr>
          <w:pStyle w:val="af2"/>
          <w:jc w:val="center"/>
        </w:pPr>
        <w:r>
          <w:fldChar w:fldCharType="begin"/>
        </w:r>
        <w:r>
          <w:instrText>PAGE   \* MERGEFORMAT</w:instrText>
        </w:r>
        <w:r>
          <w:fldChar w:fldCharType="separate"/>
        </w:r>
        <w:r w:rsidRPr="00DC1EEA">
          <w:rPr>
            <w:noProof/>
            <w:lang w:val="zh-TW"/>
          </w:rPr>
          <w:t>1</w:t>
        </w:r>
        <w:r>
          <w:fldChar w:fldCharType="end"/>
        </w:r>
      </w:p>
    </w:sdtContent>
  </w:sdt>
  <w:p w14:paraId="3A291779" w14:textId="77777777" w:rsidR="005779A1" w:rsidRDefault="005779A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68E64" w14:textId="77777777" w:rsidR="00DB7165" w:rsidRDefault="00DB7165" w:rsidP="00A83E90">
      <w:r>
        <w:separator/>
      </w:r>
    </w:p>
  </w:footnote>
  <w:footnote w:type="continuationSeparator" w:id="0">
    <w:p w14:paraId="3AD1D422" w14:textId="77777777" w:rsidR="00DB7165" w:rsidRDefault="00DB7165"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5779A1" w:rsidRDefault="005779A1">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5779A1" w:rsidRDefault="005779A1">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5779A1" w:rsidRDefault="005779A1">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5779A1" w:rsidRDefault="005779A1">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5779A1" w:rsidRDefault="005779A1">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5779A1" w:rsidRDefault="005779A1">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07D71DF"/>
    <w:multiLevelType w:val="multilevel"/>
    <w:tmpl w:val="DA740E84"/>
    <w:lvl w:ilvl="0">
      <w:start w:val="1"/>
      <w:numFmt w:val="taiwaneseCountingThousand"/>
      <w:pStyle w:val="1"/>
      <w:lvlText w:val="第%1章"/>
      <w:lvlJc w:val="left"/>
      <w:pPr>
        <w:ind w:left="480" w:hanging="48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6"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11"/>
  </w:num>
  <w:num w:numId="4">
    <w:abstractNumId w:val="13"/>
  </w:num>
  <w:num w:numId="5">
    <w:abstractNumId w:val="16"/>
  </w:num>
  <w:num w:numId="6">
    <w:abstractNumId w:val="4"/>
  </w:num>
  <w:num w:numId="7">
    <w:abstractNumId w:val="5"/>
  </w:num>
  <w:num w:numId="8">
    <w:abstractNumId w:val="9"/>
  </w:num>
  <w:num w:numId="9">
    <w:abstractNumId w:val="3"/>
  </w:num>
  <w:num w:numId="10">
    <w:abstractNumId w:val="17"/>
  </w:num>
  <w:num w:numId="11">
    <w:abstractNumId w:val="6"/>
  </w:num>
  <w:num w:numId="12">
    <w:abstractNumId w:val="14"/>
  </w:num>
  <w:num w:numId="13">
    <w:abstractNumId w:val="8"/>
  </w:num>
  <w:num w:numId="14">
    <w:abstractNumId w:val="10"/>
  </w:num>
  <w:num w:numId="15">
    <w:abstractNumId w:val="7"/>
  </w:num>
  <w:num w:numId="16">
    <w:abstractNumId w:val="1"/>
  </w:num>
  <w:num w:numId="17">
    <w:abstractNumId w:val="15"/>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7E55"/>
    <w:rsid w:val="00037F10"/>
    <w:rsid w:val="00041FDB"/>
    <w:rsid w:val="00044449"/>
    <w:rsid w:val="00045320"/>
    <w:rsid w:val="000459D5"/>
    <w:rsid w:val="000461FB"/>
    <w:rsid w:val="000462B3"/>
    <w:rsid w:val="00046CED"/>
    <w:rsid w:val="00047579"/>
    <w:rsid w:val="0005249F"/>
    <w:rsid w:val="0005356D"/>
    <w:rsid w:val="000579E9"/>
    <w:rsid w:val="00057A71"/>
    <w:rsid w:val="00060662"/>
    <w:rsid w:val="000620F4"/>
    <w:rsid w:val="000625EF"/>
    <w:rsid w:val="000626F4"/>
    <w:rsid w:val="0006278C"/>
    <w:rsid w:val="00065C9D"/>
    <w:rsid w:val="00066D70"/>
    <w:rsid w:val="00067043"/>
    <w:rsid w:val="00071668"/>
    <w:rsid w:val="00072179"/>
    <w:rsid w:val="00072966"/>
    <w:rsid w:val="00072A40"/>
    <w:rsid w:val="00073932"/>
    <w:rsid w:val="00073DF6"/>
    <w:rsid w:val="00073FB0"/>
    <w:rsid w:val="00074158"/>
    <w:rsid w:val="00074F31"/>
    <w:rsid w:val="000755BE"/>
    <w:rsid w:val="00076805"/>
    <w:rsid w:val="00076C3C"/>
    <w:rsid w:val="000770C3"/>
    <w:rsid w:val="00077E94"/>
    <w:rsid w:val="00080B74"/>
    <w:rsid w:val="0008110B"/>
    <w:rsid w:val="00081BB3"/>
    <w:rsid w:val="0008267E"/>
    <w:rsid w:val="0008512C"/>
    <w:rsid w:val="00085A03"/>
    <w:rsid w:val="00091598"/>
    <w:rsid w:val="00092475"/>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7994"/>
    <w:rsid w:val="000D7F27"/>
    <w:rsid w:val="000E26E6"/>
    <w:rsid w:val="000E35CF"/>
    <w:rsid w:val="000E6643"/>
    <w:rsid w:val="000E681E"/>
    <w:rsid w:val="000E74E3"/>
    <w:rsid w:val="000F27C0"/>
    <w:rsid w:val="000F4B17"/>
    <w:rsid w:val="000F5D06"/>
    <w:rsid w:val="000F5F32"/>
    <w:rsid w:val="000F7942"/>
    <w:rsid w:val="00100E19"/>
    <w:rsid w:val="00103597"/>
    <w:rsid w:val="00103639"/>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91"/>
    <w:rsid w:val="00161419"/>
    <w:rsid w:val="0016197E"/>
    <w:rsid w:val="00162A80"/>
    <w:rsid w:val="001630EE"/>
    <w:rsid w:val="00163458"/>
    <w:rsid w:val="001635A0"/>
    <w:rsid w:val="0016362A"/>
    <w:rsid w:val="0016380C"/>
    <w:rsid w:val="0016675B"/>
    <w:rsid w:val="00167714"/>
    <w:rsid w:val="00170947"/>
    <w:rsid w:val="001720D8"/>
    <w:rsid w:val="00172665"/>
    <w:rsid w:val="00172E88"/>
    <w:rsid w:val="0017326C"/>
    <w:rsid w:val="00173D75"/>
    <w:rsid w:val="00174EE5"/>
    <w:rsid w:val="00175F0B"/>
    <w:rsid w:val="00175F93"/>
    <w:rsid w:val="001761E4"/>
    <w:rsid w:val="00176249"/>
    <w:rsid w:val="00176E46"/>
    <w:rsid w:val="001776EC"/>
    <w:rsid w:val="00177D62"/>
    <w:rsid w:val="001822E6"/>
    <w:rsid w:val="00184821"/>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A0500"/>
    <w:rsid w:val="001A117D"/>
    <w:rsid w:val="001A18DA"/>
    <w:rsid w:val="001A194B"/>
    <w:rsid w:val="001A3448"/>
    <w:rsid w:val="001A40E6"/>
    <w:rsid w:val="001A4217"/>
    <w:rsid w:val="001A47AC"/>
    <w:rsid w:val="001A530F"/>
    <w:rsid w:val="001A53BD"/>
    <w:rsid w:val="001A5B9C"/>
    <w:rsid w:val="001A5C5A"/>
    <w:rsid w:val="001A7466"/>
    <w:rsid w:val="001A7495"/>
    <w:rsid w:val="001A78A5"/>
    <w:rsid w:val="001A7906"/>
    <w:rsid w:val="001B0C50"/>
    <w:rsid w:val="001B1D48"/>
    <w:rsid w:val="001B2307"/>
    <w:rsid w:val="001B2595"/>
    <w:rsid w:val="001B2854"/>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4D4"/>
    <w:rsid w:val="001E0B40"/>
    <w:rsid w:val="001E0CBE"/>
    <w:rsid w:val="001E1257"/>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60C0"/>
    <w:rsid w:val="002079CF"/>
    <w:rsid w:val="00210060"/>
    <w:rsid w:val="00211BEB"/>
    <w:rsid w:val="0021209D"/>
    <w:rsid w:val="0021344F"/>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128D"/>
    <w:rsid w:val="002B32C6"/>
    <w:rsid w:val="002B4226"/>
    <w:rsid w:val="002B44B3"/>
    <w:rsid w:val="002B4862"/>
    <w:rsid w:val="002B49E9"/>
    <w:rsid w:val="002B4A3B"/>
    <w:rsid w:val="002B59B2"/>
    <w:rsid w:val="002B5D25"/>
    <w:rsid w:val="002C0873"/>
    <w:rsid w:val="002C08AE"/>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BBE"/>
    <w:rsid w:val="003000D0"/>
    <w:rsid w:val="00300284"/>
    <w:rsid w:val="00305362"/>
    <w:rsid w:val="0030548E"/>
    <w:rsid w:val="00306E82"/>
    <w:rsid w:val="00307309"/>
    <w:rsid w:val="0030781A"/>
    <w:rsid w:val="00307DD0"/>
    <w:rsid w:val="003102AE"/>
    <w:rsid w:val="003105F2"/>
    <w:rsid w:val="0031597B"/>
    <w:rsid w:val="00317B77"/>
    <w:rsid w:val="00320C2C"/>
    <w:rsid w:val="00324C50"/>
    <w:rsid w:val="00327284"/>
    <w:rsid w:val="00327911"/>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48BF"/>
    <w:rsid w:val="003474D5"/>
    <w:rsid w:val="00347CA7"/>
    <w:rsid w:val="00350760"/>
    <w:rsid w:val="003508FA"/>
    <w:rsid w:val="00350E2E"/>
    <w:rsid w:val="00351C06"/>
    <w:rsid w:val="00352652"/>
    <w:rsid w:val="0035364E"/>
    <w:rsid w:val="00353A91"/>
    <w:rsid w:val="00353FC1"/>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3F9D"/>
    <w:rsid w:val="00404159"/>
    <w:rsid w:val="00404787"/>
    <w:rsid w:val="0040496F"/>
    <w:rsid w:val="00405374"/>
    <w:rsid w:val="00405D2E"/>
    <w:rsid w:val="00405DDB"/>
    <w:rsid w:val="00405FA5"/>
    <w:rsid w:val="004072C7"/>
    <w:rsid w:val="004106FB"/>
    <w:rsid w:val="0041216A"/>
    <w:rsid w:val="004122F1"/>
    <w:rsid w:val="0041230D"/>
    <w:rsid w:val="00412913"/>
    <w:rsid w:val="00412ECB"/>
    <w:rsid w:val="00413C2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2189"/>
    <w:rsid w:val="00432ECC"/>
    <w:rsid w:val="0043374E"/>
    <w:rsid w:val="00435C5E"/>
    <w:rsid w:val="00441B99"/>
    <w:rsid w:val="00442BCF"/>
    <w:rsid w:val="00444387"/>
    <w:rsid w:val="00444E7C"/>
    <w:rsid w:val="00445503"/>
    <w:rsid w:val="00445DC1"/>
    <w:rsid w:val="00446005"/>
    <w:rsid w:val="004472CD"/>
    <w:rsid w:val="0044743D"/>
    <w:rsid w:val="00447E9D"/>
    <w:rsid w:val="00451032"/>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514"/>
    <w:rsid w:val="00465CCE"/>
    <w:rsid w:val="004668F3"/>
    <w:rsid w:val="00467254"/>
    <w:rsid w:val="0047000F"/>
    <w:rsid w:val="00470176"/>
    <w:rsid w:val="00470A6D"/>
    <w:rsid w:val="00470D1D"/>
    <w:rsid w:val="00470D6A"/>
    <w:rsid w:val="00471D14"/>
    <w:rsid w:val="00472AF8"/>
    <w:rsid w:val="00473F19"/>
    <w:rsid w:val="004740B2"/>
    <w:rsid w:val="00474CFB"/>
    <w:rsid w:val="004758AF"/>
    <w:rsid w:val="0047639B"/>
    <w:rsid w:val="00477F18"/>
    <w:rsid w:val="00480EC3"/>
    <w:rsid w:val="00481665"/>
    <w:rsid w:val="00481CF1"/>
    <w:rsid w:val="00482346"/>
    <w:rsid w:val="004836D1"/>
    <w:rsid w:val="00485C4F"/>
    <w:rsid w:val="0048789C"/>
    <w:rsid w:val="00490191"/>
    <w:rsid w:val="0049083F"/>
    <w:rsid w:val="0049147B"/>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446"/>
    <w:rsid w:val="004F0375"/>
    <w:rsid w:val="004F0D22"/>
    <w:rsid w:val="004F0E4E"/>
    <w:rsid w:val="004F2BD0"/>
    <w:rsid w:val="004F2E9B"/>
    <w:rsid w:val="004F3C12"/>
    <w:rsid w:val="004F7305"/>
    <w:rsid w:val="00502B99"/>
    <w:rsid w:val="00502D99"/>
    <w:rsid w:val="00504D66"/>
    <w:rsid w:val="00506A2D"/>
    <w:rsid w:val="00506D1E"/>
    <w:rsid w:val="00507D1C"/>
    <w:rsid w:val="00513E90"/>
    <w:rsid w:val="00513ECF"/>
    <w:rsid w:val="005145A7"/>
    <w:rsid w:val="0051508B"/>
    <w:rsid w:val="0051624A"/>
    <w:rsid w:val="005169D2"/>
    <w:rsid w:val="00516E2D"/>
    <w:rsid w:val="00516F1E"/>
    <w:rsid w:val="00517867"/>
    <w:rsid w:val="00520666"/>
    <w:rsid w:val="005211BD"/>
    <w:rsid w:val="00522233"/>
    <w:rsid w:val="00527AA9"/>
    <w:rsid w:val="0053018A"/>
    <w:rsid w:val="00530E9C"/>
    <w:rsid w:val="00531071"/>
    <w:rsid w:val="0053237F"/>
    <w:rsid w:val="00534D4B"/>
    <w:rsid w:val="00536271"/>
    <w:rsid w:val="005368B0"/>
    <w:rsid w:val="00537377"/>
    <w:rsid w:val="0054044E"/>
    <w:rsid w:val="005406BA"/>
    <w:rsid w:val="00540E5D"/>
    <w:rsid w:val="00541304"/>
    <w:rsid w:val="00541F7F"/>
    <w:rsid w:val="00542159"/>
    <w:rsid w:val="00542528"/>
    <w:rsid w:val="00542660"/>
    <w:rsid w:val="005438C5"/>
    <w:rsid w:val="00543D2F"/>
    <w:rsid w:val="00544482"/>
    <w:rsid w:val="00544D09"/>
    <w:rsid w:val="00545A66"/>
    <w:rsid w:val="0054626C"/>
    <w:rsid w:val="00546B4E"/>
    <w:rsid w:val="00551F2D"/>
    <w:rsid w:val="00553869"/>
    <w:rsid w:val="00554022"/>
    <w:rsid w:val="005544B9"/>
    <w:rsid w:val="00554522"/>
    <w:rsid w:val="00555C23"/>
    <w:rsid w:val="00555C38"/>
    <w:rsid w:val="005577BA"/>
    <w:rsid w:val="005578F8"/>
    <w:rsid w:val="00557F2F"/>
    <w:rsid w:val="00561328"/>
    <w:rsid w:val="00561EAF"/>
    <w:rsid w:val="005623E9"/>
    <w:rsid w:val="005638B0"/>
    <w:rsid w:val="0056440B"/>
    <w:rsid w:val="005648FC"/>
    <w:rsid w:val="00567755"/>
    <w:rsid w:val="005713BC"/>
    <w:rsid w:val="00571C6D"/>
    <w:rsid w:val="005721A3"/>
    <w:rsid w:val="00572A17"/>
    <w:rsid w:val="00573B35"/>
    <w:rsid w:val="005744EA"/>
    <w:rsid w:val="005779A1"/>
    <w:rsid w:val="00577A31"/>
    <w:rsid w:val="005826AB"/>
    <w:rsid w:val="00582756"/>
    <w:rsid w:val="00584D1E"/>
    <w:rsid w:val="00584E0E"/>
    <w:rsid w:val="00585DD4"/>
    <w:rsid w:val="00590ACA"/>
    <w:rsid w:val="00591035"/>
    <w:rsid w:val="00591121"/>
    <w:rsid w:val="00592FBC"/>
    <w:rsid w:val="00593E4F"/>
    <w:rsid w:val="0059431B"/>
    <w:rsid w:val="00594A56"/>
    <w:rsid w:val="00594E3F"/>
    <w:rsid w:val="005956C1"/>
    <w:rsid w:val="00596323"/>
    <w:rsid w:val="00596E5B"/>
    <w:rsid w:val="005A13FB"/>
    <w:rsid w:val="005A1481"/>
    <w:rsid w:val="005A198A"/>
    <w:rsid w:val="005A2915"/>
    <w:rsid w:val="005A2A68"/>
    <w:rsid w:val="005A36D4"/>
    <w:rsid w:val="005A5C5B"/>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274"/>
    <w:rsid w:val="005C549C"/>
    <w:rsid w:val="005C67AB"/>
    <w:rsid w:val="005C683D"/>
    <w:rsid w:val="005C6A5C"/>
    <w:rsid w:val="005C6CE3"/>
    <w:rsid w:val="005C7797"/>
    <w:rsid w:val="005D06B0"/>
    <w:rsid w:val="005D0B5B"/>
    <w:rsid w:val="005D20D1"/>
    <w:rsid w:val="005D414B"/>
    <w:rsid w:val="005D4B55"/>
    <w:rsid w:val="005D5EC0"/>
    <w:rsid w:val="005D749C"/>
    <w:rsid w:val="005D7A2F"/>
    <w:rsid w:val="005D7E52"/>
    <w:rsid w:val="005D7F06"/>
    <w:rsid w:val="005E195E"/>
    <w:rsid w:val="005E1D36"/>
    <w:rsid w:val="005E5424"/>
    <w:rsid w:val="005E6A05"/>
    <w:rsid w:val="005F05A8"/>
    <w:rsid w:val="005F1B0F"/>
    <w:rsid w:val="005F2041"/>
    <w:rsid w:val="005F2ACB"/>
    <w:rsid w:val="005F3131"/>
    <w:rsid w:val="005F3F84"/>
    <w:rsid w:val="005F3FC4"/>
    <w:rsid w:val="005F4030"/>
    <w:rsid w:val="005F4DD6"/>
    <w:rsid w:val="005F5420"/>
    <w:rsid w:val="005F5AC5"/>
    <w:rsid w:val="005F7B7F"/>
    <w:rsid w:val="005F7BDA"/>
    <w:rsid w:val="006002C7"/>
    <w:rsid w:val="00600F40"/>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20478"/>
    <w:rsid w:val="00620B61"/>
    <w:rsid w:val="00620E39"/>
    <w:rsid w:val="00622BBF"/>
    <w:rsid w:val="00623435"/>
    <w:rsid w:val="006239FA"/>
    <w:rsid w:val="00624C1C"/>
    <w:rsid w:val="006310CB"/>
    <w:rsid w:val="0063111F"/>
    <w:rsid w:val="006311DC"/>
    <w:rsid w:val="00632EEE"/>
    <w:rsid w:val="00633CAE"/>
    <w:rsid w:val="00634B31"/>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6EFC"/>
    <w:rsid w:val="006A0B0F"/>
    <w:rsid w:val="006A0DC7"/>
    <w:rsid w:val="006A14B2"/>
    <w:rsid w:val="006A250A"/>
    <w:rsid w:val="006A460E"/>
    <w:rsid w:val="006A52C5"/>
    <w:rsid w:val="006A6F0F"/>
    <w:rsid w:val="006A73F3"/>
    <w:rsid w:val="006B0818"/>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48F9"/>
    <w:rsid w:val="006D5EEF"/>
    <w:rsid w:val="006D689F"/>
    <w:rsid w:val="006D7684"/>
    <w:rsid w:val="006E060C"/>
    <w:rsid w:val="006E260D"/>
    <w:rsid w:val="006E3A18"/>
    <w:rsid w:val="006E6AEA"/>
    <w:rsid w:val="006E7C88"/>
    <w:rsid w:val="006F01AB"/>
    <w:rsid w:val="006F18C7"/>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6EA2"/>
    <w:rsid w:val="007076AD"/>
    <w:rsid w:val="007078D0"/>
    <w:rsid w:val="00707D21"/>
    <w:rsid w:val="00712939"/>
    <w:rsid w:val="007141D0"/>
    <w:rsid w:val="00715095"/>
    <w:rsid w:val="0071651F"/>
    <w:rsid w:val="00716A9E"/>
    <w:rsid w:val="00717989"/>
    <w:rsid w:val="007204B1"/>
    <w:rsid w:val="00721B23"/>
    <w:rsid w:val="00721CC7"/>
    <w:rsid w:val="0072218A"/>
    <w:rsid w:val="00722CE4"/>
    <w:rsid w:val="007231A9"/>
    <w:rsid w:val="007244B7"/>
    <w:rsid w:val="00726A6E"/>
    <w:rsid w:val="00726AA5"/>
    <w:rsid w:val="00727601"/>
    <w:rsid w:val="007276B9"/>
    <w:rsid w:val="00731D65"/>
    <w:rsid w:val="00731FB5"/>
    <w:rsid w:val="00732ADD"/>
    <w:rsid w:val="007355AB"/>
    <w:rsid w:val="0073687C"/>
    <w:rsid w:val="00736FA1"/>
    <w:rsid w:val="00737ECA"/>
    <w:rsid w:val="007410E8"/>
    <w:rsid w:val="00741AF0"/>
    <w:rsid w:val="00742DEE"/>
    <w:rsid w:val="00743D8D"/>
    <w:rsid w:val="007443BA"/>
    <w:rsid w:val="00745098"/>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6933"/>
    <w:rsid w:val="00766CA2"/>
    <w:rsid w:val="00767221"/>
    <w:rsid w:val="007713F6"/>
    <w:rsid w:val="0077151B"/>
    <w:rsid w:val="00774257"/>
    <w:rsid w:val="007768B1"/>
    <w:rsid w:val="007778ED"/>
    <w:rsid w:val="007800BC"/>
    <w:rsid w:val="00782A5A"/>
    <w:rsid w:val="0078304C"/>
    <w:rsid w:val="00783694"/>
    <w:rsid w:val="007854EB"/>
    <w:rsid w:val="007867D9"/>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6D2"/>
    <w:rsid w:val="007A14CA"/>
    <w:rsid w:val="007A15DE"/>
    <w:rsid w:val="007A179D"/>
    <w:rsid w:val="007A23E4"/>
    <w:rsid w:val="007A4582"/>
    <w:rsid w:val="007A4C22"/>
    <w:rsid w:val="007A4FAD"/>
    <w:rsid w:val="007A7515"/>
    <w:rsid w:val="007B0180"/>
    <w:rsid w:val="007B0BBA"/>
    <w:rsid w:val="007B3D10"/>
    <w:rsid w:val="007B3FF1"/>
    <w:rsid w:val="007B406D"/>
    <w:rsid w:val="007B4D33"/>
    <w:rsid w:val="007B55C8"/>
    <w:rsid w:val="007B55D5"/>
    <w:rsid w:val="007B5757"/>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800636"/>
    <w:rsid w:val="00802E9B"/>
    <w:rsid w:val="00803D3A"/>
    <w:rsid w:val="00803FA7"/>
    <w:rsid w:val="00804981"/>
    <w:rsid w:val="00804A3F"/>
    <w:rsid w:val="00804D61"/>
    <w:rsid w:val="00804E5A"/>
    <w:rsid w:val="008053C5"/>
    <w:rsid w:val="0080589F"/>
    <w:rsid w:val="00805BAF"/>
    <w:rsid w:val="0080656B"/>
    <w:rsid w:val="00806FCB"/>
    <w:rsid w:val="00814CFB"/>
    <w:rsid w:val="0081514F"/>
    <w:rsid w:val="00815E1F"/>
    <w:rsid w:val="00816C5F"/>
    <w:rsid w:val="00816EDC"/>
    <w:rsid w:val="00817BF7"/>
    <w:rsid w:val="00821A3D"/>
    <w:rsid w:val="00822549"/>
    <w:rsid w:val="00825F21"/>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AB7"/>
    <w:rsid w:val="008602BE"/>
    <w:rsid w:val="008603B8"/>
    <w:rsid w:val="008606A0"/>
    <w:rsid w:val="008633AF"/>
    <w:rsid w:val="00863D15"/>
    <w:rsid w:val="00864E02"/>
    <w:rsid w:val="008663AB"/>
    <w:rsid w:val="00867C35"/>
    <w:rsid w:val="00870D61"/>
    <w:rsid w:val="00871746"/>
    <w:rsid w:val="00871818"/>
    <w:rsid w:val="00872F21"/>
    <w:rsid w:val="008737B4"/>
    <w:rsid w:val="00874A58"/>
    <w:rsid w:val="008750F7"/>
    <w:rsid w:val="008751C6"/>
    <w:rsid w:val="008768D5"/>
    <w:rsid w:val="008816FC"/>
    <w:rsid w:val="00881C04"/>
    <w:rsid w:val="00881DFD"/>
    <w:rsid w:val="008822D8"/>
    <w:rsid w:val="008830C0"/>
    <w:rsid w:val="00883534"/>
    <w:rsid w:val="00883E25"/>
    <w:rsid w:val="00884244"/>
    <w:rsid w:val="008845DF"/>
    <w:rsid w:val="00884942"/>
    <w:rsid w:val="00887F10"/>
    <w:rsid w:val="008908C8"/>
    <w:rsid w:val="00891762"/>
    <w:rsid w:val="00892542"/>
    <w:rsid w:val="00893495"/>
    <w:rsid w:val="00894B19"/>
    <w:rsid w:val="00895736"/>
    <w:rsid w:val="00896046"/>
    <w:rsid w:val="00896808"/>
    <w:rsid w:val="00896F96"/>
    <w:rsid w:val="00897148"/>
    <w:rsid w:val="008A27A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CC"/>
    <w:rsid w:val="008D7540"/>
    <w:rsid w:val="008E030B"/>
    <w:rsid w:val="008E0D27"/>
    <w:rsid w:val="008E147B"/>
    <w:rsid w:val="008E3171"/>
    <w:rsid w:val="008E348F"/>
    <w:rsid w:val="008E3B84"/>
    <w:rsid w:val="008E5720"/>
    <w:rsid w:val="008E662B"/>
    <w:rsid w:val="008F0053"/>
    <w:rsid w:val="008F0982"/>
    <w:rsid w:val="008F1AD2"/>
    <w:rsid w:val="008F1BD8"/>
    <w:rsid w:val="008F1F6C"/>
    <w:rsid w:val="008F28CA"/>
    <w:rsid w:val="008F3A33"/>
    <w:rsid w:val="008F5D95"/>
    <w:rsid w:val="008F6841"/>
    <w:rsid w:val="008F6C4B"/>
    <w:rsid w:val="00901253"/>
    <w:rsid w:val="00904B8F"/>
    <w:rsid w:val="00904D8F"/>
    <w:rsid w:val="00906582"/>
    <w:rsid w:val="00907325"/>
    <w:rsid w:val="00907459"/>
    <w:rsid w:val="00907A55"/>
    <w:rsid w:val="0091153A"/>
    <w:rsid w:val="00912DCF"/>
    <w:rsid w:val="00913FB8"/>
    <w:rsid w:val="00914509"/>
    <w:rsid w:val="00914774"/>
    <w:rsid w:val="00917824"/>
    <w:rsid w:val="0092054B"/>
    <w:rsid w:val="009206C7"/>
    <w:rsid w:val="00922121"/>
    <w:rsid w:val="00925817"/>
    <w:rsid w:val="009308DA"/>
    <w:rsid w:val="00930C9E"/>
    <w:rsid w:val="009315F0"/>
    <w:rsid w:val="009326ED"/>
    <w:rsid w:val="00932F6E"/>
    <w:rsid w:val="00933D31"/>
    <w:rsid w:val="00934776"/>
    <w:rsid w:val="009355ED"/>
    <w:rsid w:val="00936132"/>
    <w:rsid w:val="00937DCB"/>
    <w:rsid w:val="009402D5"/>
    <w:rsid w:val="009409A7"/>
    <w:rsid w:val="00941837"/>
    <w:rsid w:val="00943BC0"/>
    <w:rsid w:val="00946009"/>
    <w:rsid w:val="00947D41"/>
    <w:rsid w:val="00950B56"/>
    <w:rsid w:val="009524BC"/>
    <w:rsid w:val="00952AC8"/>
    <w:rsid w:val="0095640B"/>
    <w:rsid w:val="00957E4F"/>
    <w:rsid w:val="00961C7E"/>
    <w:rsid w:val="009620E1"/>
    <w:rsid w:val="0096215C"/>
    <w:rsid w:val="009638AA"/>
    <w:rsid w:val="0096508E"/>
    <w:rsid w:val="0096532A"/>
    <w:rsid w:val="009708BD"/>
    <w:rsid w:val="00971275"/>
    <w:rsid w:val="00971438"/>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A0AEA"/>
    <w:rsid w:val="009A3525"/>
    <w:rsid w:val="009A4A84"/>
    <w:rsid w:val="009A5CD9"/>
    <w:rsid w:val="009A768A"/>
    <w:rsid w:val="009A79DA"/>
    <w:rsid w:val="009B0282"/>
    <w:rsid w:val="009B0F1E"/>
    <w:rsid w:val="009B1737"/>
    <w:rsid w:val="009B43B0"/>
    <w:rsid w:val="009B4937"/>
    <w:rsid w:val="009B64AA"/>
    <w:rsid w:val="009B6D5A"/>
    <w:rsid w:val="009B6DE9"/>
    <w:rsid w:val="009B6EC7"/>
    <w:rsid w:val="009B7AD8"/>
    <w:rsid w:val="009C1D1C"/>
    <w:rsid w:val="009C1F4C"/>
    <w:rsid w:val="009C2BCA"/>
    <w:rsid w:val="009C2C93"/>
    <w:rsid w:val="009C3A63"/>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9D"/>
    <w:rsid w:val="00A164E2"/>
    <w:rsid w:val="00A17A7C"/>
    <w:rsid w:val="00A22321"/>
    <w:rsid w:val="00A22628"/>
    <w:rsid w:val="00A231AB"/>
    <w:rsid w:val="00A23A75"/>
    <w:rsid w:val="00A248D6"/>
    <w:rsid w:val="00A24C1A"/>
    <w:rsid w:val="00A24C3F"/>
    <w:rsid w:val="00A2615F"/>
    <w:rsid w:val="00A261B2"/>
    <w:rsid w:val="00A26869"/>
    <w:rsid w:val="00A26F7B"/>
    <w:rsid w:val="00A312DD"/>
    <w:rsid w:val="00A31C44"/>
    <w:rsid w:val="00A330EE"/>
    <w:rsid w:val="00A3435E"/>
    <w:rsid w:val="00A34777"/>
    <w:rsid w:val="00A34BDE"/>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0942"/>
    <w:rsid w:val="00AA14CD"/>
    <w:rsid w:val="00AA15F7"/>
    <w:rsid w:val="00AA1629"/>
    <w:rsid w:val="00AA4A14"/>
    <w:rsid w:val="00AA5582"/>
    <w:rsid w:val="00AA5C4D"/>
    <w:rsid w:val="00AA792C"/>
    <w:rsid w:val="00AB023B"/>
    <w:rsid w:val="00AB148B"/>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D3A"/>
    <w:rsid w:val="00AD03EA"/>
    <w:rsid w:val="00AD069D"/>
    <w:rsid w:val="00AD186F"/>
    <w:rsid w:val="00AD19D6"/>
    <w:rsid w:val="00AD3628"/>
    <w:rsid w:val="00AD4A22"/>
    <w:rsid w:val="00AD4BE4"/>
    <w:rsid w:val="00AD4DDD"/>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11424"/>
    <w:rsid w:val="00B12A73"/>
    <w:rsid w:val="00B12DBB"/>
    <w:rsid w:val="00B12E50"/>
    <w:rsid w:val="00B13A01"/>
    <w:rsid w:val="00B1479D"/>
    <w:rsid w:val="00B1664C"/>
    <w:rsid w:val="00B17155"/>
    <w:rsid w:val="00B2052A"/>
    <w:rsid w:val="00B2144F"/>
    <w:rsid w:val="00B21F58"/>
    <w:rsid w:val="00B24639"/>
    <w:rsid w:val="00B24DCA"/>
    <w:rsid w:val="00B2534D"/>
    <w:rsid w:val="00B26400"/>
    <w:rsid w:val="00B27225"/>
    <w:rsid w:val="00B27338"/>
    <w:rsid w:val="00B32C67"/>
    <w:rsid w:val="00B34186"/>
    <w:rsid w:val="00B343BC"/>
    <w:rsid w:val="00B34499"/>
    <w:rsid w:val="00B34FE7"/>
    <w:rsid w:val="00B362F7"/>
    <w:rsid w:val="00B4040F"/>
    <w:rsid w:val="00B40B1B"/>
    <w:rsid w:val="00B4106C"/>
    <w:rsid w:val="00B44969"/>
    <w:rsid w:val="00B45682"/>
    <w:rsid w:val="00B46189"/>
    <w:rsid w:val="00B4627B"/>
    <w:rsid w:val="00B47488"/>
    <w:rsid w:val="00B47EFC"/>
    <w:rsid w:val="00B51458"/>
    <w:rsid w:val="00B53281"/>
    <w:rsid w:val="00B561D0"/>
    <w:rsid w:val="00B5624C"/>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7631"/>
    <w:rsid w:val="00B80780"/>
    <w:rsid w:val="00B83788"/>
    <w:rsid w:val="00B84254"/>
    <w:rsid w:val="00B85302"/>
    <w:rsid w:val="00B85D58"/>
    <w:rsid w:val="00B87046"/>
    <w:rsid w:val="00B8753C"/>
    <w:rsid w:val="00B9092D"/>
    <w:rsid w:val="00B91805"/>
    <w:rsid w:val="00B91A3D"/>
    <w:rsid w:val="00B932A9"/>
    <w:rsid w:val="00B937B2"/>
    <w:rsid w:val="00B93C42"/>
    <w:rsid w:val="00B93EC5"/>
    <w:rsid w:val="00B95E87"/>
    <w:rsid w:val="00B95F4B"/>
    <w:rsid w:val="00B96670"/>
    <w:rsid w:val="00BA08A1"/>
    <w:rsid w:val="00BA1FE4"/>
    <w:rsid w:val="00BA3108"/>
    <w:rsid w:val="00BA39E7"/>
    <w:rsid w:val="00BA40BA"/>
    <w:rsid w:val="00BA474D"/>
    <w:rsid w:val="00BA4841"/>
    <w:rsid w:val="00BA52F7"/>
    <w:rsid w:val="00BA5D60"/>
    <w:rsid w:val="00BB1A5D"/>
    <w:rsid w:val="00BB2D6C"/>
    <w:rsid w:val="00BB35F0"/>
    <w:rsid w:val="00BB3AE2"/>
    <w:rsid w:val="00BB4E1B"/>
    <w:rsid w:val="00BB6C87"/>
    <w:rsid w:val="00BB70F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43"/>
    <w:rsid w:val="00BE0D66"/>
    <w:rsid w:val="00BE2A7C"/>
    <w:rsid w:val="00BE3998"/>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F1A"/>
    <w:rsid w:val="00C12A79"/>
    <w:rsid w:val="00C13A1A"/>
    <w:rsid w:val="00C141C1"/>
    <w:rsid w:val="00C14F4D"/>
    <w:rsid w:val="00C15472"/>
    <w:rsid w:val="00C15BA8"/>
    <w:rsid w:val="00C15D37"/>
    <w:rsid w:val="00C16104"/>
    <w:rsid w:val="00C172CE"/>
    <w:rsid w:val="00C1768A"/>
    <w:rsid w:val="00C21A32"/>
    <w:rsid w:val="00C22997"/>
    <w:rsid w:val="00C23E1E"/>
    <w:rsid w:val="00C25DC0"/>
    <w:rsid w:val="00C26AE9"/>
    <w:rsid w:val="00C3125B"/>
    <w:rsid w:val="00C32A2E"/>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440B"/>
    <w:rsid w:val="00C74FD0"/>
    <w:rsid w:val="00C75C6B"/>
    <w:rsid w:val="00C77E69"/>
    <w:rsid w:val="00C80BC0"/>
    <w:rsid w:val="00C80F2D"/>
    <w:rsid w:val="00C8183C"/>
    <w:rsid w:val="00C81CE0"/>
    <w:rsid w:val="00C83BF3"/>
    <w:rsid w:val="00C85D03"/>
    <w:rsid w:val="00C85DFC"/>
    <w:rsid w:val="00C86243"/>
    <w:rsid w:val="00C870C2"/>
    <w:rsid w:val="00C9025F"/>
    <w:rsid w:val="00C9051D"/>
    <w:rsid w:val="00C92130"/>
    <w:rsid w:val="00C95E77"/>
    <w:rsid w:val="00C96A4B"/>
    <w:rsid w:val="00C9718C"/>
    <w:rsid w:val="00CA03EE"/>
    <w:rsid w:val="00CA1418"/>
    <w:rsid w:val="00CA27C4"/>
    <w:rsid w:val="00CA2F3D"/>
    <w:rsid w:val="00CA32BC"/>
    <w:rsid w:val="00CA3541"/>
    <w:rsid w:val="00CA4544"/>
    <w:rsid w:val="00CA7DA2"/>
    <w:rsid w:val="00CB1BBD"/>
    <w:rsid w:val="00CB2DC9"/>
    <w:rsid w:val="00CB31A2"/>
    <w:rsid w:val="00CB35FE"/>
    <w:rsid w:val="00CB37B9"/>
    <w:rsid w:val="00CB4842"/>
    <w:rsid w:val="00CB4855"/>
    <w:rsid w:val="00CB4AC9"/>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C14"/>
    <w:rsid w:val="00D31992"/>
    <w:rsid w:val="00D34B26"/>
    <w:rsid w:val="00D40210"/>
    <w:rsid w:val="00D40955"/>
    <w:rsid w:val="00D4327C"/>
    <w:rsid w:val="00D43F40"/>
    <w:rsid w:val="00D44CA8"/>
    <w:rsid w:val="00D45A4D"/>
    <w:rsid w:val="00D47233"/>
    <w:rsid w:val="00D47B0C"/>
    <w:rsid w:val="00D536B1"/>
    <w:rsid w:val="00D541C8"/>
    <w:rsid w:val="00D54F16"/>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776"/>
    <w:rsid w:val="00D91AA2"/>
    <w:rsid w:val="00D92D8E"/>
    <w:rsid w:val="00D950B2"/>
    <w:rsid w:val="00D95287"/>
    <w:rsid w:val="00D96344"/>
    <w:rsid w:val="00D966A9"/>
    <w:rsid w:val="00D968A5"/>
    <w:rsid w:val="00D97655"/>
    <w:rsid w:val="00D9776B"/>
    <w:rsid w:val="00DA0233"/>
    <w:rsid w:val="00DA0733"/>
    <w:rsid w:val="00DA15A5"/>
    <w:rsid w:val="00DA249A"/>
    <w:rsid w:val="00DA3DD0"/>
    <w:rsid w:val="00DA4C73"/>
    <w:rsid w:val="00DA50CD"/>
    <w:rsid w:val="00DA55B8"/>
    <w:rsid w:val="00DA5EC9"/>
    <w:rsid w:val="00DA5FE5"/>
    <w:rsid w:val="00DA6134"/>
    <w:rsid w:val="00DA70C8"/>
    <w:rsid w:val="00DB0A7B"/>
    <w:rsid w:val="00DB27E1"/>
    <w:rsid w:val="00DB48FF"/>
    <w:rsid w:val="00DB5217"/>
    <w:rsid w:val="00DB54D3"/>
    <w:rsid w:val="00DB6013"/>
    <w:rsid w:val="00DB7165"/>
    <w:rsid w:val="00DB736C"/>
    <w:rsid w:val="00DC02DB"/>
    <w:rsid w:val="00DC1113"/>
    <w:rsid w:val="00DC14F1"/>
    <w:rsid w:val="00DC16E6"/>
    <w:rsid w:val="00DC1EEA"/>
    <w:rsid w:val="00DC618A"/>
    <w:rsid w:val="00DC70FC"/>
    <w:rsid w:val="00DC7D24"/>
    <w:rsid w:val="00DD0C2B"/>
    <w:rsid w:val="00DD4AE5"/>
    <w:rsid w:val="00DD5064"/>
    <w:rsid w:val="00DD5745"/>
    <w:rsid w:val="00DD6CD4"/>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4566"/>
    <w:rsid w:val="00E354C4"/>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56C9"/>
    <w:rsid w:val="00E672B5"/>
    <w:rsid w:val="00E67669"/>
    <w:rsid w:val="00E70B64"/>
    <w:rsid w:val="00E74EC6"/>
    <w:rsid w:val="00E7759C"/>
    <w:rsid w:val="00E77601"/>
    <w:rsid w:val="00E77820"/>
    <w:rsid w:val="00E80126"/>
    <w:rsid w:val="00E8042D"/>
    <w:rsid w:val="00E8188B"/>
    <w:rsid w:val="00E8273F"/>
    <w:rsid w:val="00E82E42"/>
    <w:rsid w:val="00E86052"/>
    <w:rsid w:val="00E87262"/>
    <w:rsid w:val="00E87A56"/>
    <w:rsid w:val="00E87C70"/>
    <w:rsid w:val="00E90A5D"/>
    <w:rsid w:val="00E95928"/>
    <w:rsid w:val="00E95AF4"/>
    <w:rsid w:val="00E9748C"/>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D0DFE"/>
    <w:rsid w:val="00ED10E7"/>
    <w:rsid w:val="00ED2A91"/>
    <w:rsid w:val="00ED48F9"/>
    <w:rsid w:val="00ED741E"/>
    <w:rsid w:val="00ED792B"/>
    <w:rsid w:val="00ED7D44"/>
    <w:rsid w:val="00ED7D76"/>
    <w:rsid w:val="00EE0ED7"/>
    <w:rsid w:val="00EE1015"/>
    <w:rsid w:val="00EE10FB"/>
    <w:rsid w:val="00EE1189"/>
    <w:rsid w:val="00EE225E"/>
    <w:rsid w:val="00EE326A"/>
    <w:rsid w:val="00EE74B0"/>
    <w:rsid w:val="00EE7AA0"/>
    <w:rsid w:val="00EE7B15"/>
    <w:rsid w:val="00EF0319"/>
    <w:rsid w:val="00EF19AC"/>
    <w:rsid w:val="00EF256A"/>
    <w:rsid w:val="00EF39E2"/>
    <w:rsid w:val="00EF4541"/>
    <w:rsid w:val="00EF51E4"/>
    <w:rsid w:val="00EF584F"/>
    <w:rsid w:val="00EF6E45"/>
    <w:rsid w:val="00EF73F9"/>
    <w:rsid w:val="00EF7BB8"/>
    <w:rsid w:val="00F0131F"/>
    <w:rsid w:val="00F01331"/>
    <w:rsid w:val="00F0164E"/>
    <w:rsid w:val="00F01EFB"/>
    <w:rsid w:val="00F02881"/>
    <w:rsid w:val="00F02C5C"/>
    <w:rsid w:val="00F03761"/>
    <w:rsid w:val="00F043AC"/>
    <w:rsid w:val="00F04621"/>
    <w:rsid w:val="00F064C0"/>
    <w:rsid w:val="00F06865"/>
    <w:rsid w:val="00F068A4"/>
    <w:rsid w:val="00F073F4"/>
    <w:rsid w:val="00F07631"/>
    <w:rsid w:val="00F07984"/>
    <w:rsid w:val="00F103F2"/>
    <w:rsid w:val="00F11596"/>
    <w:rsid w:val="00F12A9F"/>
    <w:rsid w:val="00F156D3"/>
    <w:rsid w:val="00F15D90"/>
    <w:rsid w:val="00F1657D"/>
    <w:rsid w:val="00F211B2"/>
    <w:rsid w:val="00F22AF2"/>
    <w:rsid w:val="00F23069"/>
    <w:rsid w:val="00F240DC"/>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5860"/>
    <w:rsid w:val="00F65C60"/>
    <w:rsid w:val="00F66964"/>
    <w:rsid w:val="00F67B95"/>
    <w:rsid w:val="00F70FB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90EA6"/>
    <w:rsid w:val="00F9280E"/>
    <w:rsid w:val="00F931A4"/>
    <w:rsid w:val="00F93CE5"/>
    <w:rsid w:val="00F94CC7"/>
    <w:rsid w:val="00F95350"/>
    <w:rsid w:val="00F9694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2ECE"/>
    <w:rsid w:val="00FB34DF"/>
    <w:rsid w:val="00FB3CB8"/>
    <w:rsid w:val="00FB3E51"/>
    <w:rsid w:val="00FB69DD"/>
    <w:rsid w:val="00FC021A"/>
    <w:rsid w:val="00FC1B6D"/>
    <w:rsid w:val="00FC1E45"/>
    <w:rsid w:val="00FC4D3E"/>
    <w:rsid w:val="00FC630E"/>
    <w:rsid w:val="00FC6675"/>
    <w:rsid w:val="00FC740F"/>
    <w:rsid w:val="00FC7EE1"/>
    <w:rsid w:val="00FD0614"/>
    <w:rsid w:val="00FD10A6"/>
    <w:rsid w:val="00FD126E"/>
    <w:rsid w:val="00FD3D47"/>
    <w:rsid w:val="00FD44C6"/>
    <w:rsid w:val="00FD56A3"/>
    <w:rsid w:val="00FE1C69"/>
    <w:rsid w:val="00FE4738"/>
    <w:rsid w:val="00FE4EA1"/>
    <w:rsid w:val="00FF0A0A"/>
    <w:rsid w:val="00FF12DB"/>
    <w:rsid w:val="00FF31AB"/>
    <w:rsid w:val="00FF3957"/>
    <w:rsid w:val="00FF437B"/>
    <w:rsid w:val="00FF442D"/>
    <w:rsid w:val="00FF4A8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17"/>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17"/>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17"/>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17"/>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17"/>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17"/>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17"/>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17"/>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17"/>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23526;&#39511;&#20108;&#22294;&#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8575" cap="rnd">
              <a:solidFill>
                <a:schemeClr val="accent1"/>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403C-49E5-AB78-0F0CA18C612C}"/>
            </c:ext>
          </c:extLst>
        </c:ser>
        <c:ser>
          <c:idx val="1"/>
          <c:order val="1"/>
          <c:tx>
            <c:strRef>
              <c:f>工作表1!$A$3</c:f>
              <c:strCache>
                <c:ptCount val="1"/>
                <c:pt idx="0">
                  <c:v>weighted-kNN</c:v>
                </c:pt>
              </c:strCache>
            </c:strRef>
          </c:tx>
          <c:spPr>
            <a:ln w="28575" cap="rnd">
              <a:solidFill>
                <a:schemeClr val="accent2"/>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403C-49E5-AB78-0F0CA18C612C}"/>
            </c:ext>
          </c:extLst>
        </c:ser>
        <c:ser>
          <c:idx val="2"/>
          <c:order val="2"/>
          <c:tx>
            <c:strRef>
              <c:f>工作表1!$A$4</c:f>
              <c:strCache>
                <c:ptCount val="1"/>
                <c:pt idx="0">
                  <c:v>proposed method</c:v>
                </c:pt>
              </c:strCache>
            </c:strRef>
          </c:tx>
          <c:spPr>
            <a:ln w="28575" cap="rnd">
              <a:solidFill>
                <a:schemeClr val="accent3"/>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403C-49E5-AB78-0F0CA18C612C}"/>
            </c:ext>
          </c:extLst>
        </c:ser>
        <c:dLbls>
          <c:showLegendKey val="0"/>
          <c:showVal val="0"/>
          <c:showCatName val="0"/>
          <c:showSerName val="0"/>
          <c:showPercent val="0"/>
          <c:showBubbleSize val="0"/>
        </c:dLbls>
        <c:smooth val="0"/>
        <c:axId val="1085683567"/>
        <c:axId val="1085332623"/>
      </c:lineChart>
      <c:catAx>
        <c:axId val="108568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332623"/>
        <c:crosses val="autoZero"/>
        <c:auto val="1"/>
        <c:lblAlgn val="ctr"/>
        <c:lblOffset val="100"/>
        <c:noMultiLvlLbl val="0"/>
      </c:catAx>
      <c:valAx>
        <c:axId val="108533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68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8575" cap="rnd">
              <a:solidFill>
                <a:schemeClr val="accent1"/>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26DE-4649-B86C-A63DF7D63F8A}"/>
            </c:ext>
          </c:extLst>
        </c:ser>
        <c:ser>
          <c:idx val="1"/>
          <c:order val="1"/>
          <c:tx>
            <c:strRef>
              <c:f>工作表1!$A$9</c:f>
              <c:strCache>
                <c:ptCount val="1"/>
                <c:pt idx="0">
                  <c:v>weighted-kNN</c:v>
                </c:pt>
              </c:strCache>
            </c:strRef>
          </c:tx>
          <c:spPr>
            <a:ln w="28575" cap="rnd">
              <a:solidFill>
                <a:schemeClr val="accent2"/>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26DE-4649-B86C-A63DF7D63F8A}"/>
            </c:ext>
          </c:extLst>
        </c:ser>
        <c:ser>
          <c:idx val="2"/>
          <c:order val="2"/>
          <c:tx>
            <c:strRef>
              <c:f>工作表1!$A$10</c:f>
              <c:strCache>
                <c:ptCount val="1"/>
                <c:pt idx="0">
                  <c:v>proposed method</c:v>
                </c:pt>
              </c:strCache>
            </c:strRef>
          </c:tx>
          <c:spPr>
            <a:ln w="28575" cap="rnd">
              <a:solidFill>
                <a:schemeClr val="accent3"/>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26DE-4649-B86C-A63DF7D63F8A}"/>
            </c:ext>
          </c:extLst>
        </c:ser>
        <c:dLbls>
          <c:showLegendKey val="0"/>
          <c:showVal val="0"/>
          <c:showCatName val="0"/>
          <c:showSerName val="0"/>
          <c:showPercent val="0"/>
          <c:showBubbleSize val="0"/>
        </c:dLbls>
        <c:smooth val="0"/>
        <c:axId val="1109862447"/>
        <c:axId val="1082906095"/>
      </c:lineChart>
      <c:catAx>
        <c:axId val="110986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6095"/>
        <c:crosses val="autoZero"/>
        <c:auto val="1"/>
        <c:lblAlgn val="ctr"/>
        <c:lblOffset val="100"/>
        <c:noMultiLvlLbl val="0"/>
      </c:catAx>
      <c:valAx>
        <c:axId val="108290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0986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8575" cap="rnd">
              <a:solidFill>
                <a:schemeClr val="accent1"/>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92BD-449A-9DD2-4DCAA9D578CF}"/>
            </c:ext>
          </c:extLst>
        </c:ser>
        <c:ser>
          <c:idx val="1"/>
          <c:order val="1"/>
          <c:tx>
            <c:strRef>
              <c:f>工作表1!$A$15</c:f>
              <c:strCache>
                <c:ptCount val="1"/>
                <c:pt idx="0">
                  <c:v>weighted-kNN</c:v>
                </c:pt>
              </c:strCache>
            </c:strRef>
          </c:tx>
          <c:spPr>
            <a:ln w="28575" cap="rnd">
              <a:solidFill>
                <a:schemeClr val="accent2"/>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92BD-449A-9DD2-4DCAA9D578CF}"/>
            </c:ext>
          </c:extLst>
        </c:ser>
        <c:ser>
          <c:idx val="2"/>
          <c:order val="2"/>
          <c:tx>
            <c:strRef>
              <c:f>工作表1!$A$16</c:f>
              <c:strCache>
                <c:ptCount val="1"/>
                <c:pt idx="0">
                  <c:v>proposed method</c:v>
                </c:pt>
              </c:strCache>
            </c:strRef>
          </c:tx>
          <c:spPr>
            <a:ln w="28575" cap="rnd">
              <a:solidFill>
                <a:schemeClr val="accent3"/>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92BD-449A-9DD2-4DCAA9D578CF}"/>
            </c:ext>
          </c:extLst>
        </c:ser>
        <c:dLbls>
          <c:showLegendKey val="0"/>
          <c:showVal val="0"/>
          <c:showCatName val="0"/>
          <c:showSerName val="0"/>
          <c:showPercent val="0"/>
          <c:showBubbleSize val="0"/>
        </c:dLbls>
        <c:smooth val="0"/>
        <c:axId val="952798479"/>
        <c:axId val="1082902351"/>
      </c:lineChart>
      <c:catAx>
        <c:axId val="9527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2351"/>
        <c:crosses val="autoZero"/>
        <c:auto val="1"/>
        <c:lblAlgn val="ctr"/>
        <c:lblOffset val="100"/>
        <c:noMultiLvlLbl val="0"/>
      </c:catAx>
      <c:valAx>
        <c:axId val="108290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527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FA022-A0B0-4DB7-AA6A-4AA8096C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6599</TotalTime>
  <Pages>31</Pages>
  <Words>4593</Words>
  <Characters>26183</Characters>
  <Application>Microsoft Office Word</Application>
  <DocSecurity>0</DocSecurity>
  <Lines>218</Lines>
  <Paragraphs>61</Paragraphs>
  <ScaleCrop>false</ScaleCrop>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287</cp:revision>
  <cp:lastPrinted>2020-07-06T06:18:00Z</cp:lastPrinted>
  <dcterms:created xsi:type="dcterms:W3CDTF">2020-06-28T06:40:00Z</dcterms:created>
  <dcterms:modified xsi:type="dcterms:W3CDTF">2020-07-15T15:29:00Z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id="Swq5azdR"/&gt;&lt;style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