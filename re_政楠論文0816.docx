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823774"/>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823775"/>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82377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54648A0D" w14:textId="3EE3B9DB" w:rsidR="001A43CC"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823774" w:history="1">
            <w:r w:rsidR="001A43CC" w:rsidRPr="00EC07F2">
              <w:rPr>
                <w:rStyle w:val="ab"/>
                <w:rFonts w:cs="Times New Roman" w:hint="eastAsia"/>
              </w:rPr>
              <w:t>摘要</w:t>
            </w:r>
            <w:r w:rsidR="001A43CC">
              <w:rPr>
                <w:webHidden/>
              </w:rPr>
              <w:tab/>
            </w:r>
            <w:r w:rsidR="001A43CC">
              <w:rPr>
                <w:webHidden/>
              </w:rPr>
              <w:fldChar w:fldCharType="begin"/>
            </w:r>
            <w:r w:rsidR="001A43CC">
              <w:rPr>
                <w:webHidden/>
              </w:rPr>
              <w:instrText xml:space="preserve"> PAGEREF _Toc48823774 \h </w:instrText>
            </w:r>
            <w:r w:rsidR="001A43CC">
              <w:rPr>
                <w:webHidden/>
              </w:rPr>
            </w:r>
            <w:r w:rsidR="001A43CC">
              <w:rPr>
                <w:webHidden/>
              </w:rPr>
              <w:fldChar w:fldCharType="separate"/>
            </w:r>
            <w:r w:rsidR="001A43CC">
              <w:rPr>
                <w:webHidden/>
              </w:rPr>
              <w:t>1</w:t>
            </w:r>
            <w:r w:rsidR="001A43CC">
              <w:rPr>
                <w:webHidden/>
              </w:rPr>
              <w:fldChar w:fldCharType="end"/>
            </w:r>
          </w:hyperlink>
        </w:p>
        <w:p w14:paraId="30110198" w14:textId="4D7AB11B" w:rsidR="001A43CC" w:rsidRDefault="001A472C">
          <w:pPr>
            <w:pStyle w:val="11"/>
            <w:rPr>
              <w:rFonts w:asciiTheme="minorHAnsi" w:eastAsiaTheme="minorEastAsia" w:hAnsiTheme="minorHAnsi"/>
            </w:rPr>
          </w:pPr>
          <w:hyperlink w:anchor="_Toc48823775" w:history="1">
            <w:r w:rsidR="001A43CC" w:rsidRPr="00EC07F2">
              <w:rPr>
                <w:rStyle w:val="ab"/>
                <w:rFonts w:cs="Times New Roman"/>
              </w:rPr>
              <w:t>Abstract</w:t>
            </w:r>
            <w:r w:rsidR="001A43CC">
              <w:rPr>
                <w:webHidden/>
              </w:rPr>
              <w:tab/>
            </w:r>
            <w:r w:rsidR="001A43CC">
              <w:rPr>
                <w:webHidden/>
              </w:rPr>
              <w:fldChar w:fldCharType="begin"/>
            </w:r>
            <w:r w:rsidR="001A43CC">
              <w:rPr>
                <w:webHidden/>
              </w:rPr>
              <w:instrText xml:space="preserve"> PAGEREF _Toc48823775 \h </w:instrText>
            </w:r>
            <w:r w:rsidR="001A43CC">
              <w:rPr>
                <w:webHidden/>
              </w:rPr>
            </w:r>
            <w:r w:rsidR="001A43CC">
              <w:rPr>
                <w:webHidden/>
              </w:rPr>
              <w:fldChar w:fldCharType="separate"/>
            </w:r>
            <w:r w:rsidR="001A43CC">
              <w:rPr>
                <w:webHidden/>
              </w:rPr>
              <w:t>2</w:t>
            </w:r>
            <w:r w:rsidR="001A43CC">
              <w:rPr>
                <w:webHidden/>
              </w:rPr>
              <w:fldChar w:fldCharType="end"/>
            </w:r>
          </w:hyperlink>
        </w:p>
        <w:p w14:paraId="1776FB23" w14:textId="16FFC4C7" w:rsidR="001A43CC" w:rsidRDefault="001A472C">
          <w:pPr>
            <w:pStyle w:val="11"/>
            <w:rPr>
              <w:rFonts w:asciiTheme="minorHAnsi" w:eastAsiaTheme="minorEastAsia" w:hAnsiTheme="minorHAnsi"/>
            </w:rPr>
          </w:pPr>
          <w:hyperlink w:anchor="_Toc48823776" w:history="1">
            <w:r w:rsidR="001A43CC" w:rsidRPr="00EC07F2">
              <w:rPr>
                <w:rStyle w:val="ab"/>
                <w:rFonts w:cs="Times New Roman" w:hint="eastAsia"/>
              </w:rPr>
              <w:t>目次</w:t>
            </w:r>
            <w:r w:rsidR="001A43CC">
              <w:rPr>
                <w:webHidden/>
              </w:rPr>
              <w:tab/>
            </w:r>
            <w:r w:rsidR="001A43CC">
              <w:rPr>
                <w:webHidden/>
              </w:rPr>
              <w:fldChar w:fldCharType="begin"/>
            </w:r>
            <w:r w:rsidR="001A43CC">
              <w:rPr>
                <w:webHidden/>
              </w:rPr>
              <w:instrText xml:space="preserve"> PAGEREF _Toc48823776 \h </w:instrText>
            </w:r>
            <w:r w:rsidR="001A43CC">
              <w:rPr>
                <w:webHidden/>
              </w:rPr>
            </w:r>
            <w:r w:rsidR="001A43CC">
              <w:rPr>
                <w:webHidden/>
              </w:rPr>
              <w:fldChar w:fldCharType="separate"/>
            </w:r>
            <w:r w:rsidR="001A43CC">
              <w:rPr>
                <w:webHidden/>
              </w:rPr>
              <w:t>3</w:t>
            </w:r>
            <w:r w:rsidR="001A43CC">
              <w:rPr>
                <w:webHidden/>
              </w:rPr>
              <w:fldChar w:fldCharType="end"/>
            </w:r>
          </w:hyperlink>
        </w:p>
        <w:p w14:paraId="4A8D3C2A" w14:textId="772A3543" w:rsidR="001A43CC" w:rsidRDefault="001A472C">
          <w:pPr>
            <w:pStyle w:val="11"/>
            <w:rPr>
              <w:rFonts w:asciiTheme="minorHAnsi" w:eastAsiaTheme="minorEastAsia" w:hAnsiTheme="minorHAnsi"/>
            </w:rPr>
          </w:pPr>
          <w:hyperlink w:anchor="_Toc48823777" w:history="1">
            <w:r w:rsidR="001A43CC" w:rsidRPr="00EC07F2">
              <w:rPr>
                <w:rStyle w:val="ab"/>
                <w:rFonts w:cs="Times New Roman" w:hint="eastAsia"/>
              </w:rPr>
              <w:t>表目次</w:t>
            </w:r>
            <w:r w:rsidR="001A43CC">
              <w:rPr>
                <w:webHidden/>
              </w:rPr>
              <w:tab/>
            </w:r>
            <w:r w:rsidR="001A43CC">
              <w:rPr>
                <w:webHidden/>
              </w:rPr>
              <w:fldChar w:fldCharType="begin"/>
            </w:r>
            <w:r w:rsidR="001A43CC">
              <w:rPr>
                <w:webHidden/>
              </w:rPr>
              <w:instrText xml:space="preserve"> PAGEREF _Toc48823777 \h </w:instrText>
            </w:r>
            <w:r w:rsidR="001A43CC">
              <w:rPr>
                <w:webHidden/>
              </w:rPr>
            </w:r>
            <w:r w:rsidR="001A43CC">
              <w:rPr>
                <w:webHidden/>
              </w:rPr>
              <w:fldChar w:fldCharType="separate"/>
            </w:r>
            <w:r w:rsidR="001A43CC">
              <w:rPr>
                <w:webHidden/>
              </w:rPr>
              <w:t>5</w:t>
            </w:r>
            <w:r w:rsidR="001A43CC">
              <w:rPr>
                <w:webHidden/>
              </w:rPr>
              <w:fldChar w:fldCharType="end"/>
            </w:r>
          </w:hyperlink>
        </w:p>
        <w:p w14:paraId="2749F7EB" w14:textId="6815F1DA" w:rsidR="001A43CC" w:rsidRDefault="001A472C">
          <w:pPr>
            <w:pStyle w:val="11"/>
            <w:rPr>
              <w:rFonts w:asciiTheme="minorHAnsi" w:eastAsiaTheme="minorEastAsia" w:hAnsiTheme="minorHAnsi"/>
            </w:rPr>
          </w:pPr>
          <w:hyperlink w:anchor="_Toc48823778" w:history="1">
            <w:r w:rsidR="001A43CC" w:rsidRPr="00EC07F2">
              <w:rPr>
                <w:rStyle w:val="ab"/>
                <w:rFonts w:cs="Times New Roman" w:hint="eastAsia"/>
              </w:rPr>
              <w:t>圖目次</w:t>
            </w:r>
            <w:r w:rsidR="001A43CC">
              <w:rPr>
                <w:webHidden/>
              </w:rPr>
              <w:tab/>
            </w:r>
            <w:r w:rsidR="001A43CC">
              <w:rPr>
                <w:webHidden/>
              </w:rPr>
              <w:fldChar w:fldCharType="begin"/>
            </w:r>
            <w:r w:rsidR="001A43CC">
              <w:rPr>
                <w:webHidden/>
              </w:rPr>
              <w:instrText xml:space="preserve"> PAGEREF _Toc48823778 \h </w:instrText>
            </w:r>
            <w:r w:rsidR="001A43CC">
              <w:rPr>
                <w:webHidden/>
              </w:rPr>
            </w:r>
            <w:r w:rsidR="001A43CC">
              <w:rPr>
                <w:webHidden/>
              </w:rPr>
              <w:fldChar w:fldCharType="separate"/>
            </w:r>
            <w:r w:rsidR="001A43CC">
              <w:rPr>
                <w:webHidden/>
              </w:rPr>
              <w:t>6</w:t>
            </w:r>
            <w:r w:rsidR="001A43CC">
              <w:rPr>
                <w:webHidden/>
              </w:rPr>
              <w:fldChar w:fldCharType="end"/>
            </w:r>
          </w:hyperlink>
        </w:p>
        <w:p w14:paraId="5BB8B1FC" w14:textId="132AFD51" w:rsidR="001A43CC" w:rsidRDefault="001A472C">
          <w:pPr>
            <w:pStyle w:val="11"/>
            <w:rPr>
              <w:rFonts w:asciiTheme="minorHAnsi" w:eastAsiaTheme="minorEastAsia" w:hAnsiTheme="minorHAnsi"/>
            </w:rPr>
          </w:pPr>
          <w:hyperlink w:anchor="_Toc48823779" w:history="1">
            <w:r w:rsidR="001A43CC" w:rsidRPr="00EC07F2">
              <w:rPr>
                <w:rStyle w:val="ab"/>
                <w:rFonts w:hint="eastAsia"/>
              </w:rPr>
              <w:t>第</w:t>
            </w:r>
            <w:r w:rsidR="001A43CC" w:rsidRPr="00EC07F2">
              <w:rPr>
                <w:rStyle w:val="ab"/>
                <w:rFonts w:hint="eastAsia"/>
              </w:rPr>
              <w:t xml:space="preserve"> 1 </w:t>
            </w:r>
            <w:r w:rsidR="001A43CC" w:rsidRPr="00EC07F2">
              <w:rPr>
                <w:rStyle w:val="ab"/>
                <w:rFonts w:hint="eastAsia"/>
              </w:rPr>
              <w:t>章</w:t>
            </w:r>
            <w:r w:rsidR="001A43CC" w:rsidRPr="00EC07F2">
              <w:rPr>
                <w:rStyle w:val="ab"/>
                <w:rFonts w:hint="eastAsia"/>
              </w:rPr>
              <w:t xml:space="preserve"> </w:t>
            </w:r>
            <w:r w:rsidR="001A43CC" w:rsidRPr="00EC07F2">
              <w:rPr>
                <w:rStyle w:val="ab"/>
                <w:rFonts w:hint="eastAsia"/>
              </w:rPr>
              <w:t>簡介</w:t>
            </w:r>
            <w:r w:rsidR="001A43CC">
              <w:rPr>
                <w:webHidden/>
              </w:rPr>
              <w:tab/>
            </w:r>
            <w:r w:rsidR="001A43CC">
              <w:rPr>
                <w:webHidden/>
              </w:rPr>
              <w:fldChar w:fldCharType="begin"/>
            </w:r>
            <w:r w:rsidR="001A43CC">
              <w:rPr>
                <w:webHidden/>
              </w:rPr>
              <w:instrText xml:space="preserve"> PAGEREF _Toc48823779 \h </w:instrText>
            </w:r>
            <w:r w:rsidR="001A43CC">
              <w:rPr>
                <w:webHidden/>
              </w:rPr>
            </w:r>
            <w:r w:rsidR="001A43CC">
              <w:rPr>
                <w:webHidden/>
              </w:rPr>
              <w:fldChar w:fldCharType="separate"/>
            </w:r>
            <w:r w:rsidR="001A43CC">
              <w:rPr>
                <w:webHidden/>
              </w:rPr>
              <w:t>7</w:t>
            </w:r>
            <w:r w:rsidR="001A43CC">
              <w:rPr>
                <w:webHidden/>
              </w:rPr>
              <w:fldChar w:fldCharType="end"/>
            </w:r>
          </w:hyperlink>
        </w:p>
        <w:p w14:paraId="5790F28D" w14:textId="753BA6BC" w:rsidR="001A43CC" w:rsidRDefault="001A472C">
          <w:pPr>
            <w:pStyle w:val="11"/>
            <w:rPr>
              <w:rFonts w:asciiTheme="minorHAnsi" w:eastAsiaTheme="minorEastAsia" w:hAnsiTheme="minorHAnsi"/>
            </w:rPr>
          </w:pPr>
          <w:hyperlink w:anchor="_Toc48823780" w:history="1">
            <w:r w:rsidR="001A43CC" w:rsidRPr="00EC07F2">
              <w:rPr>
                <w:rStyle w:val="ab"/>
                <w:rFonts w:hint="eastAsia"/>
              </w:rPr>
              <w:t>第</w:t>
            </w:r>
            <w:r w:rsidR="001A43CC" w:rsidRPr="00EC07F2">
              <w:rPr>
                <w:rStyle w:val="ab"/>
                <w:rFonts w:hint="eastAsia"/>
              </w:rPr>
              <w:t xml:space="preserve"> 2 </w:t>
            </w:r>
            <w:r w:rsidR="001A43CC" w:rsidRPr="00EC07F2">
              <w:rPr>
                <w:rStyle w:val="ab"/>
                <w:rFonts w:hint="eastAsia"/>
              </w:rPr>
              <w:t>章</w:t>
            </w:r>
            <w:r w:rsidR="001A43CC" w:rsidRPr="00EC07F2">
              <w:rPr>
                <w:rStyle w:val="ab"/>
                <w:rFonts w:hint="eastAsia"/>
                <w:shd w:val="clear" w:color="auto" w:fill="FFFFFF"/>
              </w:rPr>
              <w:t xml:space="preserve"> </w:t>
            </w:r>
            <w:r w:rsidR="001A43CC" w:rsidRPr="00EC07F2">
              <w:rPr>
                <w:rStyle w:val="ab"/>
                <w:rFonts w:hint="eastAsia"/>
                <w:shd w:val="clear" w:color="auto" w:fill="FFFFFF"/>
              </w:rPr>
              <w:t>相關研究</w:t>
            </w:r>
            <w:r w:rsidR="001A43CC">
              <w:rPr>
                <w:webHidden/>
              </w:rPr>
              <w:tab/>
            </w:r>
            <w:r w:rsidR="001A43CC">
              <w:rPr>
                <w:webHidden/>
              </w:rPr>
              <w:fldChar w:fldCharType="begin"/>
            </w:r>
            <w:r w:rsidR="001A43CC">
              <w:rPr>
                <w:webHidden/>
              </w:rPr>
              <w:instrText xml:space="preserve"> PAGEREF _Toc48823780 \h </w:instrText>
            </w:r>
            <w:r w:rsidR="001A43CC">
              <w:rPr>
                <w:webHidden/>
              </w:rPr>
            </w:r>
            <w:r w:rsidR="001A43CC">
              <w:rPr>
                <w:webHidden/>
              </w:rPr>
              <w:fldChar w:fldCharType="separate"/>
            </w:r>
            <w:r w:rsidR="001A43CC">
              <w:rPr>
                <w:webHidden/>
              </w:rPr>
              <w:t>9</w:t>
            </w:r>
            <w:r w:rsidR="001A43CC">
              <w:rPr>
                <w:webHidden/>
              </w:rPr>
              <w:fldChar w:fldCharType="end"/>
            </w:r>
          </w:hyperlink>
        </w:p>
        <w:p w14:paraId="6EB5FB8A" w14:textId="4CF92146" w:rsidR="001A43CC" w:rsidRDefault="001A472C">
          <w:pPr>
            <w:pStyle w:val="21"/>
            <w:rPr>
              <w:rFonts w:asciiTheme="minorHAnsi" w:eastAsiaTheme="minorEastAsia" w:hAnsiTheme="minorHAnsi" w:cstheme="minorBidi"/>
              <w:noProof/>
              <w:kern w:val="2"/>
            </w:rPr>
          </w:pPr>
          <w:hyperlink w:anchor="_Toc48823781" w:history="1">
            <w:r w:rsidR="001A43CC" w:rsidRPr="00EC07F2">
              <w:rPr>
                <w:rStyle w:val="ab"/>
                <w:noProof/>
              </w:rPr>
              <w:t>2.1</w:t>
            </w:r>
            <w:r w:rsidR="001A43CC" w:rsidRPr="00EC07F2">
              <w:rPr>
                <w:rStyle w:val="ab"/>
                <w:rFonts w:hint="eastAsia"/>
                <w:noProof/>
              </w:rPr>
              <w:t>資料缺失類型</w:t>
            </w:r>
            <w:r w:rsidR="001A43CC">
              <w:rPr>
                <w:noProof/>
                <w:webHidden/>
              </w:rPr>
              <w:tab/>
            </w:r>
            <w:r w:rsidR="001A43CC">
              <w:rPr>
                <w:noProof/>
                <w:webHidden/>
              </w:rPr>
              <w:fldChar w:fldCharType="begin"/>
            </w:r>
            <w:r w:rsidR="001A43CC">
              <w:rPr>
                <w:noProof/>
                <w:webHidden/>
              </w:rPr>
              <w:instrText xml:space="preserve"> PAGEREF _Toc48823781 \h </w:instrText>
            </w:r>
            <w:r w:rsidR="001A43CC">
              <w:rPr>
                <w:noProof/>
                <w:webHidden/>
              </w:rPr>
            </w:r>
            <w:r w:rsidR="001A43CC">
              <w:rPr>
                <w:noProof/>
                <w:webHidden/>
              </w:rPr>
              <w:fldChar w:fldCharType="separate"/>
            </w:r>
            <w:r w:rsidR="001A43CC">
              <w:rPr>
                <w:noProof/>
                <w:webHidden/>
              </w:rPr>
              <w:t>9</w:t>
            </w:r>
            <w:r w:rsidR="001A43CC">
              <w:rPr>
                <w:noProof/>
                <w:webHidden/>
              </w:rPr>
              <w:fldChar w:fldCharType="end"/>
            </w:r>
          </w:hyperlink>
        </w:p>
        <w:p w14:paraId="567FC1B0" w14:textId="5702EAFC" w:rsidR="001A43CC" w:rsidRDefault="001A472C">
          <w:pPr>
            <w:pStyle w:val="21"/>
            <w:rPr>
              <w:rFonts w:asciiTheme="minorHAnsi" w:eastAsiaTheme="minorEastAsia" w:hAnsiTheme="minorHAnsi" w:cstheme="minorBidi"/>
              <w:noProof/>
              <w:kern w:val="2"/>
            </w:rPr>
          </w:pPr>
          <w:hyperlink w:anchor="_Toc48823782" w:history="1">
            <w:r w:rsidR="001A43CC" w:rsidRPr="00EC07F2">
              <w:rPr>
                <w:rStyle w:val="ab"/>
                <w:noProof/>
              </w:rPr>
              <w:t>2.2</w:t>
            </w:r>
            <w:r w:rsidR="001A43CC" w:rsidRPr="00EC07F2">
              <w:rPr>
                <w:rStyle w:val="ab"/>
                <w:rFonts w:hint="eastAsia"/>
                <w:noProof/>
              </w:rPr>
              <w:t>缺失值處理技術</w:t>
            </w:r>
            <w:r w:rsidR="001A43CC">
              <w:rPr>
                <w:noProof/>
                <w:webHidden/>
              </w:rPr>
              <w:tab/>
            </w:r>
            <w:r w:rsidR="001A43CC">
              <w:rPr>
                <w:noProof/>
                <w:webHidden/>
              </w:rPr>
              <w:fldChar w:fldCharType="begin"/>
            </w:r>
            <w:r w:rsidR="001A43CC">
              <w:rPr>
                <w:noProof/>
                <w:webHidden/>
              </w:rPr>
              <w:instrText xml:space="preserve"> PAGEREF _Toc48823782 \h </w:instrText>
            </w:r>
            <w:r w:rsidR="001A43CC">
              <w:rPr>
                <w:noProof/>
                <w:webHidden/>
              </w:rPr>
            </w:r>
            <w:r w:rsidR="001A43CC">
              <w:rPr>
                <w:noProof/>
                <w:webHidden/>
              </w:rPr>
              <w:fldChar w:fldCharType="separate"/>
            </w:r>
            <w:r w:rsidR="001A43CC">
              <w:rPr>
                <w:noProof/>
                <w:webHidden/>
              </w:rPr>
              <w:t>9</w:t>
            </w:r>
            <w:r w:rsidR="001A43CC">
              <w:rPr>
                <w:noProof/>
                <w:webHidden/>
              </w:rPr>
              <w:fldChar w:fldCharType="end"/>
            </w:r>
          </w:hyperlink>
        </w:p>
        <w:p w14:paraId="7E364DC8" w14:textId="573BE1CF" w:rsidR="001A43CC" w:rsidRDefault="001A472C">
          <w:pPr>
            <w:pStyle w:val="21"/>
            <w:rPr>
              <w:rFonts w:asciiTheme="minorHAnsi" w:eastAsiaTheme="minorEastAsia" w:hAnsiTheme="minorHAnsi" w:cstheme="minorBidi"/>
              <w:noProof/>
              <w:kern w:val="2"/>
            </w:rPr>
          </w:pPr>
          <w:hyperlink w:anchor="_Toc48823783" w:history="1">
            <w:r w:rsidR="001A43CC" w:rsidRPr="00EC07F2">
              <w:rPr>
                <w:rStyle w:val="ab"/>
                <w:noProof/>
              </w:rPr>
              <w:t>2.3</w:t>
            </w:r>
            <w:r w:rsidR="001A43CC" w:rsidRPr="00EC07F2">
              <w:rPr>
                <w:rStyle w:val="ab"/>
                <w:rFonts w:hint="eastAsia"/>
                <w:noProof/>
              </w:rPr>
              <w:t>缺失值填補法</w:t>
            </w:r>
            <w:r w:rsidR="001A43CC">
              <w:rPr>
                <w:noProof/>
                <w:webHidden/>
              </w:rPr>
              <w:tab/>
            </w:r>
            <w:r w:rsidR="001A43CC">
              <w:rPr>
                <w:noProof/>
                <w:webHidden/>
              </w:rPr>
              <w:fldChar w:fldCharType="begin"/>
            </w:r>
            <w:r w:rsidR="001A43CC">
              <w:rPr>
                <w:noProof/>
                <w:webHidden/>
              </w:rPr>
              <w:instrText xml:space="preserve"> PAGEREF _Toc48823783 \h </w:instrText>
            </w:r>
            <w:r w:rsidR="001A43CC">
              <w:rPr>
                <w:noProof/>
                <w:webHidden/>
              </w:rPr>
            </w:r>
            <w:r w:rsidR="001A43CC">
              <w:rPr>
                <w:noProof/>
                <w:webHidden/>
              </w:rPr>
              <w:fldChar w:fldCharType="separate"/>
            </w:r>
            <w:r w:rsidR="001A43CC">
              <w:rPr>
                <w:noProof/>
                <w:webHidden/>
              </w:rPr>
              <w:t>10</w:t>
            </w:r>
            <w:r w:rsidR="001A43CC">
              <w:rPr>
                <w:noProof/>
                <w:webHidden/>
              </w:rPr>
              <w:fldChar w:fldCharType="end"/>
            </w:r>
          </w:hyperlink>
        </w:p>
        <w:p w14:paraId="0452F17D" w14:textId="06E29933" w:rsidR="001A43CC" w:rsidRDefault="001A472C">
          <w:pPr>
            <w:pStyle w:val="21"/>
            <w:rPr>
              <w:rFonts w:asciiTheme="minorHAnsi" w:eastAsiaTheme="minorEastAsia" w:hAnsiTheme="minorHAnsi" w:cstheme="minorBidi"/>
              <w:noProof/>
              <w:kern w:val="2"/>
            </w:rPr>
          </w:pPr>
          <w:hyperlink w:anchor="_Toc48823784" w:history="1">
            <w:r w:rsidR="001A43CC" w:rsidRPr="00EC07F2">
              <w:rPr>
                <w:rStyle w:val="ab"/>
                <w:noProof/>
              </w:rPr>
              <w:t>2.4 k</w:t>
            </w:r>
            <w:r w:rsidR="001A43CC" w:rsidRPr="00EC07F2">
              <w:rPr>
                <w:rStyle w:val="ab"/>
                <w:rFonts w:hint="eastAsia"/>
                <w:noProof/>
              </w:rPr>
              <w:t>鄰近點填補法</w:t>
            </w:r>
            <w:r w:rsidR="001A43CC">
              <w:rPr>
                <w:noProof/>
                <w:webHidden/>
              </w:rPr>
              <w:tab/>
            </w:r>
            <w:r w:rsidR="001A43CC">
              <w:rPr>
                <w:noProof/>
                <w:webHidden/>
              </w:rPr>
              <w:fldChar w:fldCharType="begin"/>
            </w:r>
            <w:r w:rsidR="001A43CC">
              <w:rPr>
                <w:noProof/>
                <w:webHidden/>
              </w:rPr>
              <w:instrText xml:space="preserve"> PAGEREF _Toc48823784 \h </w:instrText>
            </w:r>
            <w:r w:rsidR="001A43CC">
              <w:rPr>
                <w:noProof/>
                <w:webHidden/>
              </w:rPr>
            </w:r>
            <w:r w:rsidR="001A43CC">
              <w:rPr>
                <w:noProof/>
                <w:webHidden/>
              </w:rPr>
              <w:fldChar w:fldCharType="separate"/>
            </w:r>
            <w:r w:rsidR="001A43CC">
              <w:rPr>
                <w:noProof/>
                <w:webHidden/>
              </w:rPr>
              <w:t>11</w:t>
            </w:r>
            <w:r w:rsidR="001A43CC">
              <w:rPr>
                <w:noProof/>
                <w:webHidden/>
              </w:rPr>
              <w:fldChar w:fldCharType="end"/>
            </w:r>
          </w:hyperlink>
        </w:p>
        <w:p w14:paraId="7D06F763" w14:textId="69A12FC5" w:rsidR="001A43CC" w:rsidRDefault="001A472C">
          <w:pPr>
            <w:pStyle w:val="11"/>
            <w:rPr>
              <w:rFonts w:asciiTheme="minorHAnsi" w:eastAsiaTheme="minorEastAsia" w:hAnsiTheme="minorHAnsi"/>
            </w:rPr>
          </w:pPr>
          <w:hyperlink w:anchor="_Toc48823785" w:history="1">
            <w:r w:rsidR="001A43CC" w:rsidRPr="00EC07F2">
              <w:rPr>
                <w:rStyle w:val="ab"/>
                <w:rFonts w:hint="eastAsia"/>
              </w:rPr>
              <w:t>第</w:t>
            </w:r>
            <w:r w:rsidR="001A43CC" w:rsidRPr="00EC07F2">
              <w:rPr>
                <w:rStyle w:val="ab"/>
                <w:rFonts w:hint="eastAsia"/>
              </w:rPr>
              <w:t xml:space="preserve"> 3 </w:t>
            </w:r>
            <w:r w:rsidR="001A43CC" w:rsidRPr="00EC07F2">
              <w:rPr>
                <w:rStyle w:val="ab"/>
                <w:rFonts w:hint="eastAsia"/>
              </w:rPr>
              <w:t>章</w:t>
            </w:r>
            <w:r w:rsidR="001A43CC" w:rsidRPr="00EC07F2">
              <w:rPr>
                <w:rStyle w:val="ab"/>
                <w:rFonts w:hint="eastAsia"/>
              </w:rPr>
              <w:t xml:space="preserve"> </w:t>
            </w:r>
            <w:r w:rsidR="001A43CC" w:rsidRPr="00EC07F2">
              <w:rPr>
                <w:rStyle w:val="ab"/>
                <w:rFonts w:hint="eastAsia"/>
              </w:rPr>
              <w:t>問題與方法</w:t>
            </w:r>
            <w:r w:rsidR="001A43CC">
              <w:rPr>
                <w:webHidden/>
              </w:rPr>
              <w:tab/>
            </w:r>
            <w:r w:rsidR="001A43CC">
              <w:rPr>
                <w:webHidden/>
              </w:rPr>
              <w:fldChar w:fldCharType="begin"/>
            </w:r>
            <w:r w:rsidR="001A43CC">
              <w:rPr>
                <w:webHidden/>
              </w:rPr>
              <w:instrText xml:space="preserve"> PAGEREF _Toc48823785 \h </w:instrText>
            </w:r>
            <w:r w:rsidR="001A43CC">
              <w:rPr>
                <w:webHidden/>
              </w:rPr>
            </w:r>
            <w:r w:rsidR="001A43CC">
              <w:rPr>
                <w:webHidden/>
              </w:rPr>
              <w:fldChar w:fldCharType="separate"/>
            </w:r>
            <w:r w:rsidR="001A43CC">
              <w:rPr>
                <w:webHidden/>
              </w:rPr>
              <w:t>12</w:t>
            </w:r>
            <w:r w:rsidR="001A43CC">
              <w:rPr>
                <w:webHidden/>
              </w:rPr>
              <w:fldChar w:fldCharType="end"/>
            </w:r>
          </w:hyperlink>
        </w:p>
        <w:p w14:paraId="0F4D8CE6" w14:textId="3BAC2526" w:rsidR="001A43CC" w:rsidRDefault="001A472C">
          <w:pPr>
            <w:pStyle w:val="21"/>
            <w:rPr>
              <w:rFonts w:asciiTheme="minorHAnsi" w:eastAsiaTheme="minorEastAsia" w:hAnsiTheme="minorHAnsi" w:cstheme="minorBidi"/>
              <w:noProof/>
              <w:kern w:val="2"/>
            </w:rPr>
          </w:pPr>
          <w:hyperlink w:anchor="_Toc48823786" w:history="1">
            <w:r w:rsidR="001A43CC" w:rsidRPr="00EC07F2">
              <w:rPr>
                <w:rStyle w:val="ab"/>
                <w:noProof/>
              </w:rPr>
              <w:t>3.1</w:t>
            </w:r>
            <w:r w:rsidR="001A43CC" w:rsidRPr="00EC07F2">
              <w:rPr>
                <w:rStyle w:val="ab"/>
                <w:rFonts w:hint="eastAsia"/>
                <w:noProof/>
              </w:rPr>
              <w:t>研究動機</w:t>
            </w:r>
            <w:r w:rsidR="001A43CC">
              <w:rPr>
                <w:noProof/>
                <w:webHidden/>
              </w:rPr>
              <w:tab/>
            </w:r>
            <w:r w:rsidR="001A43CC">
              <w:rPr>
                <w:noProof/>
                <w:webHidden/>
              </w:rPr>
              <w:fldChar w:fldCharType="begin"/>
            </w:r>
            <w:r w:rsidR="001A43CC">
              <w:rPr>
                <w:noProof/>
                <w:webHidden/>
              </w:rPr>
              <w:instrText xml:space="preserve"> PAGEREF _Toc48823786 \h </w:instrText>
            </w:r>
            <w:r w:rsidR="001A43CC">
              <w:rPr>
                <w:noProof/>
                <w:webHidden/>
              </w:rPr>
            </w:r>
            <w:r w:rsidR="001A43CC">
              <w:rPr>
                <w:noProof/>
                <w:webHidden/>
              </w:rPr>
              <w:fldChar w:fldCharType="separate"/>
            </w:r>
            <w:r w:rsidR="001A43CC">
              <w:rPr>
                <w:noProof/>
                <w:webHidden/>
              </w:rPr>
              <w:t>12</w:t>
            </w:r>
            <w:r w:rsidR="001A43CC">
              <w:rPr>
                <w:noProof/>
                <w:webHidden/>
              </w:rPr>
              <w:fldChar w:fldCharType="end"/>
            </w:r>
          </w:hyperlink>
        </w:p>
        <w:p w14:paraId="2D2317D1" w14:textId="5D848E75" w:rsidR="001A43CC" w:rsidRDefault="001A472C">
          <w:pPr>
            <w:pStyle w:val="21"/>
            <w:rPr>
              <w:rFonts w:asciiTheme="minorHAnsi" w:eastAsiaTheme="minorEastAsia" w:hAnsiTheme="minorHAnsi" w:cstheme="minorBidi"/>
              <w:noProof/>
              <w:kern w:val="2"/>
            </w:rPr>
          </w:pPr>
          <w:hyperlink w:anchor="_Toc48823787" w:history="1">
            <w:r w:rsidR="001A43CC" w:rsidRPr="00EC07F2">
              <w:rPr>
                <w:rStyle w:val="ab"/>
                <w:noProof/>
              </w:rPr>
              <w:t>3.2</w:t>
            </w:r>
            <w:r w:rsidR="001A43CC" w:rsidRPr="00EC07F2">
              <w:rPr>
                <w:rStyle w:val="ab"/>
                <w:rFonts w:hint="eastAsia"/>
                <w:noProof/>
              </w:rPr>
              <w:t>問題定義</w:t>
            </w:r>
            <w:r w:rsidR="001A43CC">
              <w:rPr>
                <w:noProof/>
                <w:webHidden/>
              </w:rPr>
              <w:tab/>
            </w:r>
            <w:r w:rsidR="001A43CC">
              <w:rPr>
                <w:noProof/>
                <w:webHidden/>
              </w:rPr>
              <w:fldChar w:fldCharType="begin"/>
            </w:r>
            <w:r w:rsidR="001A43CC">
              <w:rPr>
                <w:noProof/>
                <w:webHidden/>
              </w:rPr>
              <w:instrText xml:space="preserve"> PAGEREF _Toc48823787 \h </w:instrText>
            </w:r>
            <w:r w:rsidR="001A43CC">
              <w:rPr>
                <w:noProof/>
                <w:webHidden/>
              </w:rPr>
            </w:r>
            <w:r w:rsidR="001A43CC">
              <w:rPr>
                <w:noProof/>
                <w:webHidden/>
              </w:rPr>
              <w:fldChar w:fldCharType="separate"/>
            </w:r>
            <w:r w:rsidR="001A43CC">
              <w:rPr>
                <w:noProof/>
                <w:webHidden/>
              </w:rPr>
              <w:t>12</w:t>
            </w:r>
            <w:r w:rsidR="001A43CC">
              <w:rPr>
                <w:noProof/>
                <w:webHidden/>
              </w:rPr>
              <w:fldChar w:fldCharType="end"/>
            </w:r>
          </w:hyperlink>
        </w:p>
        <w:p w14:paraId="3655729C" w14:textId="57AA2D81" w:rsidR="001A43CC" w:rsidRDefault="001A472C">
          <w:pPr>
            <w:pStyle w:val="21"/>
            <w:rPr>
              <w:rFonts w:asciiTheme="minorHAnsi" w:eastAsiaTheme="minorEastAsia" w:hAnsiTheme="minorHAnsi" w:cstheme="minorBidi"/>
              <w:noProof/>
              <w:kern w:val="2"/>
            </w:rPr>
          </w:pPr>
          <w:hyperlink w:anchor="_Toc48823788" w:history="1">
            <w:r w:rsidR="001A43CC" w:rsidRPr="00EC07F2">
              <w:rPr>
                <w:rStyle w:val="ab"/>
                <w:noProof/>
              </w:rPr>
              <w:t>3.3</w:t>
            </w:r>
            <w:r w:rsidR="001A43CC" w:rsidRPr="00EC07F2">
              <w:rPr>
                <w:rStyle w:val="ab"/>
                <w:rFonts w:hint="eastAsia"/>
                <w:noProof/>
              </w:rPr>
              <w:t>問題分析</w:t>
            </w:r>
            <w:r w:rsidR="001A43CC">
              <w:rPr>
                <w:noProof/>
                <w:webHidden/>
              </w:rPr>
              <w:tab/>
            </w:r>
            <w:r w:rsidR="001A43CC">
              <w:rPr>
                <w:noProof/>
                <w:webHidden/>
              </w:rPr>
              <w:fldChar w:fldCharType="begin"/>
            </w:r>
            <w:r w:rsidR="001A43CC">
              <w:rPr>
                <w:noProof/>
                <w:webHidden/>
              </w:rPr>
              <w:instrText xml:space="preserve"> PAGEREF _Toc48823788 \h </w:instrText>
            </w:r>
            <w:r w:rsidR="001A43CC">
              <w:rPr>
                <w:noProof/>
                <w:webHidden/>
              </w:rPr>
            </w:r>
            <w:r w:rsidR="001A43CC">
              <w:rPr>
                <w:noProof/>
                <w:webHidden/>
              </w:rPr>
              <w:fldChar w:fldCharType="separate"/>
            </w:r>
            <w:r w:rsidR="001A43CC">
              <w:rPr>
                <w:noProof/>
                <w:webHidden/>
              </w:rPr>
              <w:t>13</w:t>
            </w:r>
            <w:r w:rsidR="001A43CC">
              <w:rPr>
                <w:noProof/>
                <w:webHidden/>
              </w:rPr>
              <w:fldChar w:fldCharType="end"/>
            </w:r>
          </w:hyperlink>
        </w:p>
        <w:p w14:paraId="071AA1AB" w14:textId="5077687B" w:rsidR="001A43CC" w:rsidRDefault="001A472C">
          <w:pPr>
            <w:pStyle w:val="21"/>
            <w:rPr>
              <w:rFonts w:asciiTheme="minorHAnsi" w:eastAsiaTheme="minorEastAsia" w:hAnsiTheme="minorHAnsi" w:cstheme="minorBidi"/>
              <w:noProof/>
              <w:kern w:val="2"/>
            </w:rPr>
          </w:pPr>
          <w:hyperlink w:anchor="_Toc48823789" w:history="1">
            <w:r w:rsidR="001A43CC" w:rsidRPr="00EC07F2">
              <w:rPr>
                <w:rStyle w:val="ab"/>
                <w:noProof/>
              </w:rPr>
              <w:t xml:space="preserve">3.4 sk-NN imputation </w:t>
            </w:r>
            <w:r w:rsidR="001A43CC" w:rsidRPr="00EC07F2">
              <w:rPr>
                <w:rStyle w:val="ab"/>
                <w:rFonts w:hint="eastAsia"/>
                <w:noProof/>
              </w:rPr>
              <w:t>演算法</w:t>
            </w:r>
            <w:r w:rsidR="001A43CC">
              <w:rPr>
                <w:noProof/>
                <w:webHidden/>
              </w:rPr>
              <w:tab/>
            </w:r>
            <w:r w:rsidR="001A43CC">
              <w:rPr>
                <w:noProof/>
                <w:webHidden/>
              </w:rPr>
              <w:fldChar w:fldCharType="begin"/>
            </w:r>
            <w:r w:rsidR="001A43CC">
              <w:rPr>
                <w:noProof/>
                <w:webHidden/>
              </w:rPr>
              <w:instrText xml:space="preserve"> PAGEREF _Toc48823789 \h </w:instrText>
            </w:r>
            <w:r w:rsidR="001A43CC">
              <w:rPr>
                <w:noProof/>
                <w:webHidden/>
              </w:rPr>
            </w:r>
            <w:r w:rsidR="001A43CC">
              <w:rPr>
                <w:noProof/>
                <w:webHidden/>
              </w:rPr>
              <w:fldChar w:fldCharType="separate"/>
            </w:r>
            <w:r w:rsidR="001A43CC">
              <w:rPr>
                <w:noProof/>
                <w:webHidden/>
              </w:rPr>
              <w:t>14</w:t>
            </w:r>
            <w:r w:rsidR="001A43CC">
              <w:rPr>
                <w:noProof/>
                <w:webHidden/>
              </w:rPr>
              <w:fldChar w:fldCharType="end"/>
            </w:r>
          </w:hyperlink>
        </w:p>
        <w:p w14:paraId="23B8CC2E" w14:textId="21854FDF" w:rsidR="001A43CC" w:rsidRDefault="001A472C">
          <w:pPr>
            <w:pStyle w:val="21"/>
            <w:rPr>
              <w:rFonts w:asciiTheme="minorHAnsi" w:eastAsiaTheme="minorEastAsia" w:hAnsiTheme="minorHAnsi" w:cstheme="minorBidi"/>
              <w:noProof/>
              <w:kern w:val="2"/>
            </w:rPr>
          </w:pPr>
          <w:hyperlink w:anchor="_Toc48823790" w:history="1">
            <w:r w:rsidR="001A43CC" w:rsidRPr="00EC07F2">
              <w:rPr>
                <w:rStyle w:val="ab"/>
                <w:noProof/>
              </w:rPr>
              <w:t>3.5</w:t>
            </w:r>
            <w:r w:rsidR="001A43CC" w:rsidRPr="00EC07F2">
              <w:rPr>
                <w:rStyle w:val="ab"/>
                <w:rFonts w:hint="eastAsia"/>
                <w:noProof/>
              </w:rPr>
              <w:t>以原天際線評斷填補法的表現優劣</w:t>
            </w:r>
            <w:r w:rsidR="001A43CC">
              <w:rPr>
                <w:noProof/>
                <w:webHidden/>
              </w:rPr>
              <w:tab/>
            </w:r>
            <w:r w:rsidR="001A43CC">
              <w:rPr>
                <w:noProof/>
                <w:webHidden/>
              </w:rPr>
              <w:fldChar w:fldCharType="begin"/>
            </w:r>
            <w:r w:rsidR="001A43CC">
              <w:rPr>
                <w:noProof/>
                <w:webHidden/>
              </w:rPr>
              <w:instrText xml:space="preserve"> PAGEREF _Toc48823790 \h </w:instrText>
            </w:r>
            <w:r w:rsidR="001A43CC">
              <w:rPr>
                <w:noProof/>
                <w:webHidden/>
              </w:rPr>
            </w:r>
            <w:r w:rsidR="001A43CC">
              <w:rPr>
                <w:noProof/>
                <w:webHidden/>
              </w:rPr>
              <w:fldChar w:fldCharType="separate"/>
            </w:r>
            <w:r w:rsidR="001A43CC">
              <w:rPr>
                <w:noProof/>
                <w:webHidden/>
              </w:rPr>
              <w:t>19</w:t>
            </w:r>
            <w:r w:rsidR="001A43CC">
              <w:rPr>
                <w:noProof/>
                <w:webHidden/>
              </w:rPr>
              <w:fldChar w:fldCharType="end"/>
            </w:r>
          </w:hyperlink>
        </w:p>
        <w:p w14:paraId="037DB6E3" w14:textId="70F52A28" w:rsidR="001A43CC" w:rsidRDefault="001A472C">
          <w:pPr>
            <w:pStyle w:val="11"/>
            <w:rPr>
              <w:rFonts w:asciiTheme="minorHAnsi" w:eastAsiaTheme="minorEastAsia" w:hAnsiTheme="minorHAnsi"/>
            </w:rPr>
          </w:pPr>
          <w:hyperlink w:anchor="_Toc48823791" w:history="1">
            <w:r w:rsidR="001A43CC" w:rsidRPr="00EC07F2">
              <w:rPr>
                <w:rStyle w:val="ab"/>
                <w:rFonts w:hint="eastAsia"/>
              </w:rPr>
              <w:t>第</w:t>
            </w:r>
            <w:r w:rsidR="001A43CC" w:rsidRPr="00EC07F2">
              <w:rPr>
                <w:rStyle w:val="ab"/>
                <w:rFonts w:hint="eastAsia"/>
              </w:rPr>
              <w:t xml:space="preserve"> 4 </w:t>
            </w:r>
            <w:r w:rsidR="001A43CC" w:rsidRPr="00EC07F2">
              <w:rPr>
                <w:rStyle w:val="ab"/>
                <w:rFonts w:hint="eastAsia"/>
              </w:rPr>
              <w:t>章</w:t>
            </w:r>
            <w:r w:rsidR="001A43CC" w:rsidRPr="00EC07F2">
              <w:rPr>
                <w:rStyle w:val="ab"/>
                <w:rFonts w:hint="eastAsia"/>
              </w:rPr>
              <w:t xml:space="preserve"> </w:t>
            </w:r>
            <w:r w:rsidR="001A43CC" w:rsidRPr="00EC07F2">
              <w:rPr>
                <w:rStyle w:val="ab"/>
                <w:rFonts w:hint="eastAsia"/>
              </w:rPr>
              <w:t>實驗結果與分析</w:t>
            </w:r>
            <w:r w:rsidR="001A43CC">
              <w:rPr>
                <w:webHidden/>
              </w:rPr>
              <w:tab/>
            </w:r>
            <w:r w:rsidR="001A43CC">
              <w:rPr>
                <w:webHidden/>
              </w:rPr>
              <w:fldChar w:fldCharType="begin"/>
            </w:r>
            <w:r w:rsidR="001A43CC">
              <w:rPr>
                <w:webHidden/>
              </w:rPr>
              <w:instrText xml:space="preserve"> PAGEREF _Toc48823791 \h </w:instrText>
            </w:r>
            <w:r w:rsidR="001A43CC">
              <w:rPr>
                <w:webHidden/>
              </w:rPr>
            </w:r>
            <w:r w:rsidR="001A43CC">
              <w:rPr>
                <w:webHidden/>
              </w:rPr>
              <w:fldChar w:fldCharType="separate"/>
            </w:r>
            <w:r w:rsidR="001A43CC">
              <w:rPr>
                <w:webHidden/>
              </w:rPr>
              <w:t>20</w:t>
            </w:r>
            <w:r w:rsidR="001A43CC">
              <w:rPr>
                <w:webHidden/>
              </w:rPr>
              <w:fldChar w:fldCharType="end"/>
            </w:r>
          </w:hyperlink>
        </w:p>
        <w:p w14:paraId="08DDE275" w14:textId="6FFD4BEF" w:rsidR="001A43CC" w:rsidRDefault="001A472C">
          <w:pPr>
            <w:pStyle w:val="21"/>
            <w:rPr>
              <w:rFonts w:asciiTheme="minorHAnsi" w:eastAsiaTheme="minorEastAsia" w:hAnsiTheme="minorHAnsi" w:cstheme="minorBidi"/>
              <w:noProof/>
              <w:kern w:val="2"/>
            </w:rPr>
          </w:pPr>
          <w:hyperlink w:anchor="_Toc48823792" w:history="1">
            <w:r w:rsidR="001A43CC" w:rsidRPr="00EC07F2">
              <w:rPr>
                <w:rStyle w:val="ab"/>
                <w:noProof/>
              </w:rPr>
              <w:t>4.1</w:t>
            </w:r>
            <w:r w:rsidR="001A43CC" w:rsidRPr="00EC07F2">
              <w:rPr>
                <w:rStyle w:val="ab"/>
                <w:rFonts w:hint="eastAsia"/>
                <w:noProof/>
              </w:rPr>
              <w:t>實驗環境</w:t>
            </w:r>
            <w:r w:rsidR="001A43CC">
              <w:rPr>
                <w:noProof/>
                <w:webHidden/>
              </w:rPr>
              <w:tab/>
            </w:r>
            <w:r w:rsidR="001A43CC">
              <w:rPr>
                <w:noProof/>
                <w:webHidden/>
              </w:rPr>
              <w:fldChar w:fldCharType="begin"/>
            </w:r>
            <w:r w:rsidR="001A43CC">
              <w:rPr>
                <w:noProof/>
                <w:webHidden/>
              </w:rPr>
              <w:instrText xml:space="preserve"> PAGEREF _Toc48823792 \h </w:instrText>
            </w:r>
            <w:r w:rsidR="001A43CC">
              <w:rPr>
                <w:noProof/>
                <w:webHidden/>
              </w:rPr>
            </w:r>
            <w:r w:rsidR="001A43CC">
              <w:rPr>
                <w:noProof/>
                <w:webHidden/>
              </w:rPr>
              <w:fldChar w:fldCharType="separate"/>
            </w:r>
            <w:r w:rsidR="001A43CC">
              <w:rPr>
                <w:noProof/>
                <w:webHidden/>
              </w:rPr>
              <w:t>20</w:t>
            </w:r>
            <w:r w:rsidR="001A43CC">
              <w:rPr>
                <w:noProof/>
                <w:webHidden/>
              </w:rPr>
              <w:fldChar w:fldCharType="end"/>
            </w:r>
          </w:hyperlink>
        </w:p>
        <w:p w14:paraId="43455AA0" w14:textId="09661EAF" w:rsidR="001A43CC" w:rsidRDefault="001A472C">
          <w:pPr>
            <w:pStyle w:val="31"/>
            <w:tabs>
              <w:tab w:val="right" w:leader="dot" w:pos="8494"/>
            </w:tabs>
            <w:rPr>
              <w:rFonts w:asciiTheme="minorHAnsi" w:eastAsiaTheme="minorEastAsia" w:hAnsiTheme="minorHAnsi" w:cstheme="minorBidi"/>
              <w:noProof/>
              <w:kern w:val="2"/>
              <w:sz w:val="24"/>
            </w:rPr>
          </w:pPr>
          <w:hyperlink w:anchor="_Toc48823793" w:history="1">
            <w:r w:rsidR="001A43CC" w:rsidRPr="00EC07F2">
              <w:rPr>
                <w:rStyle w:val="ab"/>
                <w:noProof/>
              </w:rPr>
              <w:t>4.1.1</w:t>
            </w:r>
            <w:r w:rsidR="001A43CC" w:rsidRPr="00EC07F2">
              <w:rPr>
                <w:rStyle w:val="ab"/>
                <w:rFonts w:hint="eastAsia"/>
                <w:noProof/>
              </w:rPr>
              <w:t>實驗平台</w:t>
            </w:r>
            <w:r w:rsidR="001A43CC">
              <w:rPr>
                <w:noProof/>
                <w:webHidden/>
              </w:rPr>
              <w:tab/>
            </w:r>
            <w:r w:rsidR="001A43CC">
              <w:rPr>
                <w:noProof/>
                <w:webHidden/>
              </w:rPr>
              <w:fldChar w:fldCharType="begin"/>
            </w:r>
            <w:r w:rsidR="001A43CC">
              <w:rPr>
                <w:noProof/>
                <w:webHidden/>
              </w:rPr>
              <w:instrText xml:space="preserve"> PAGEREF _Toc48823793 \h </w:instrText>
            </w:r>
            <w:r w:rsidR="001A43CC">
              <w:rPr>
                <w:noProof/>
                <w:webHidden/>
              </w:rPr>
            </w:r>
            <w:r w:rsidR="001A43CC">
              <w:rPr>
                <w:noProof/>
                <w:webHidden/>
              </w:rPr>
              <w:fldChar w:fldCharType="separate"/>
            </w:r>
            <w:r w:rsidR="001A43CC">
              <w:rPr>
                <w:noProof/>
                <w:webHidden/>
              </w:rPr>
              <w:t>20</w:t>
            </w:r>
            <w:r w:rsidR="001A43CC">
              <w:rPr>
                <w:noProof/>
                <w:webHidden/>
              </w:rPr>
              <w:fldChar w:fldCharType="end"/>
            </w:r>
          </w:hyperlink>
        </w:p>
        <w:p w14:paraId="56B287D6" w14:textId="0EB4725B" w:rsidR="001A43CC" w:rsidRDefault="001A472C">
          <w:pPr>
            <w:pStyle w:val="31"/>
            <w:tabs>
              <w:tab w:val="right" w:leader="dot" w:pos="8494"/>
            </w:tabs>
            <w:rPr>
              <w:rFonts w:asciiTheme="minorHAnsi" w:eastAsiaTheme="minorEastAsia" w:hAnsiTheme="minorHAnsi" w:cstheme="minorBidi"/>
              <w:noProof/>
              <w:kern w:val="2"/>
              <w:sz w:val="24"/>
            </w:rPr>
          </w:pPr>
          <w:hyperlink w:anchor="_Toc48823794" w:history="1">
            <w:r w:rsidR="001A43CC" w:rsidRPr="00EC07F2">
              <w:rPr>
                <w:rStyle w:val="ab"/>
                <w:noProof/>
              </w:rPr>
              <w:t>4.1.2</w:t>
            </w:r>
            <w:r w:rsidR="001A43CC" w:rsidRPr="00EC07F2">
              <w:rPr>
                <w:rStyle w:val="ab"/>
                <w:rFonts w:hint="eastAsia"/>
                <w:noProof/>
              </w:rPr>
              <w:t>實驗資料來源</w:t>
            </w:r>
            <w:r w:rsidR="001A43CC">
              <w:rPr>
                <w:noProof/>
                <w:webHidden/>
              </w:rPr>
              <w:tab/>
            </w:r>
            <w:r w:rsidR="001A43CC">
              <w:rPr>
                <w:noProof/>
                <w:webHidden/>
              </w:rPr>
              <w:fldChar w:fldCharType="begin"/>
            </w:r>
            <w:r w:rsidR="001A43CC">
              <w:rPr>
                <w:noProof/>
                <w:webHidden/>
              </w:rPr>
              <w:instrText xml:space="preserve"> PAGEREF _Toc48823794 \h </w:instrText>
            </w:r>
            <w:r w:rsidR="001A43CC">
              <w:rPr>
                <w:noProof/>
                <w:webHidden/>
              </w:rPr>
            </w:r>
            <w:r w:rsidR="001A43CC">
              <w:rPr>
                <w:noProof/>
                <w:webHidden/>
              </w:rPr>
              <w:fldChar w:fldCharType="separate"/>
            </w:r>
            <w:r w:rsidR="001A43CC">
              <w:rPr>
                <w:noProof/>
                <w:webHidden/>
              </w:rPr>
              <w:t>20</w:t>
            </w:r>
            <w:r w:rsidR="001A43CC">
              <w:rPr>
                <w:noProof/>
                <w:webHidden/>
              </w:rPr>
              <w:fldChar w:fldCharType="end"/>
            </w:r>
          </w:hyperlink>
        </w:p>
        <w:p w14:paraId="1A12032C" w14:textId="6DEAE616" w:rsidR="001A43CC" w:rsidRDefault="001A472C">
          <w:pPr>
            <w:pStyle w:val="21"/>
            <w:rPr>
              <w:rFonts w:asciiTheme="minorHAnsi" w:eastAsiaTheme="minorEastAsia" w:hAnsiTheme="minorHAnsi" w:cstheme="minorBidi"/>
              <w:noProof/>
              <w:kern w:val="2"/>
            </w:rPr>
          </w:pPr>
          <w:hyperlink w:anchor="_Toc48823795" w:history="1">
            <w:r w:rsidR="001A43CC" w:rsidRPr="00EC07F2">
              <w:rPr>
                <w:rStyle w:val="ab"/>
                <w:noProof/>
              </w:rPr>
              <w:t>4.2</w:t>
            </w:r>
            <w:r w:rsidR="001A43CC" w:rsidRPr="00EC07F2">
              <w:rPr>
                <w:rStyle w:val="ab"/>
                <w:rFonts w:hint="eastAsia"/>
                <w:noProof/>
              </w:rPr>
              <w:t>實驗一</w:t>
            </w:r>
            <w:r w:rsidR="001A43CC" w:rsidRPr="00EC07F2">
              <w:rPr>
                <w:rStyle w:val="ab"/>
                <w:noProof/>
              </w:rPr>
              <w:t>: k</w:t>
            </w:r>
            <w:r w:rsidR="001A43CC" w:rsidRPr="00EC07F2">
              <w:rPr>
                <w:rStyle w:val="ab"/>
                <w:rFonts w:hint="eastAsia"/>
                <w:noProof/>
              </w:rPr>
              <w:t>值大小與缺失值比例對天際線結果的影響</w:t>
            </w:r>
            <w:r w:rsidR="001A43CC">
              <w:rPr>
                <w:noProof/>
                <w:webHidden/>
              </w:rPr>
              <w:tab/>
            </w:r>
            <w:r w:rsidR="001A43CC">
              <w:rPr>
                <w:noProof/>
                <w:webHidden/>
              </w:rPr>
              <w:fldChar w:fldCharType="begin"/>
            </w:r>
            <w:r w:rsidR="001A43CC">
              <w:rPr>
                <w:noProof/>
                <w:webHidden/>
              </w:rPr>
              <w:instrText xml:space="preserve"> PAGEREF _Toc48823795 \h </w:instrText>
            </w:r>
            <w:r w:rsidR="001A43CC">
              <w:rPr>
                <w:noProof/>
                <w:webHidden/>
              </w:rPr>
            </w:r>
            <w:r w:rsidR="001A43CC">
              <w:rPr>
                <w:noProof/>
                <w:webHidden/>
              </w:rPr>
              <w:fldChar w:fldCharType="separate"/>
            </w:r>
            <w:r w:rsidR="001A43CC">
              <w:rPr>
                <w:noProof/>
                <w:webHidden/>
              </w:rPr>
              <w:t>20</w:t>
            </w:r>
            <w:r w:rsidR="001A43CC">
              <w:rPr>
                <w:noProof/>
                <w:webHidden/>
              </w:rPr>
              <w:fldChar w:fldCharType="end"/>
            </w:r>
          </w:hyperlink>
        </w:p>
        <w:p w14:paraId="40106E13" w14:textId="4226CB09" w:rsidR="001A43CC" w:rsidRDefault="001A472C">
          <w:pPr>
            <w:pStyle w:val="31"/>
            <w:tabs>
              <w:tab w:val="right" w:leader="dot" w:pos="8494"/>
            </w:tabs>
            <w:rPr>
              <w:rFonts w:asciiTheme="minorHAnsi" w:eastAsiaTheme="minorEastAsia" w:hAnsiTheme="minorHAnsi" w:cstheme="minorBidi"/>
              <w:noProof/>
              <w:kern w:val="2"/>
              <w:sz w:val="24"/>
            </w:rPr>
          </w:pPr>
          <w:hyperlink w:anchor="_Toc48823796" w:history="1">
            <w:r w:rsidR="001A43CC" w:rsidRPr="00EC07F2">
              <w:rPr>
                <w:rStyle w:val="ab"/>
                <w:noProof/>
              </w:rPr>
              <w:t>4.2.1</w:t>
            </w:r>
            <w:r w:rsidR="001A43CC" w:rsidRPr="00EC07F2">
              <w:rPr>
                <w:rStyle w:val="ab"/>
                <w:rFonts w:hint="eastAsia"/>
                <w:noProof/>
              </w:rPr>
              <w:t>實驗目的與設計</w:t>
            </w:r>
            <w:r w:rsidR="001A43CC">
              <w:rPr>
                <w:noProof/>
                <w:webHidden/>
              </w:rPr>
              <w:tab/>
            </w:r>
            <w:r w:rsidR="001A43CC">
              <w:rPr>
                <w:noProof/>
                <w:webHidden/>
              </w:rPr>
              <w:fldChar w:fldCharType="begin"/>
            </w:r>
            <w:r w:rsidR="001A43CC">
              <w:rPr>
                <w:noProof/>
                <w:webHidden/>
              </w:rPr>
              <w:instrText xml:space="preserve"> PAGEREF _Toc48823796 \h </w:instrText>
            </w:r>
            <w:r w:rsidR="001A43CC">
              <w:rPr>
                <w:noProof/>
                <w:webHidden/>
              </w:rPr>
            </w:r>
            <w:r w:rsidR="001A43CC">
              <w:rPr>
                <w:noProof/>
                <w:webHidden/>
              </w:rPr>
              <w:fldChar w:fldCharType="separate"/>
            </w:r>
            <w:r w:rsidR="001A43CC">
              <w:rPr>
                <w:noProof/>
                <w:webHidden/>
              </w:rPr>
              <w:t>20</w:t>
            </w:r>
            <w:r w:rsidR="001A43CC">
              <w:rPr>
                <w:noProof/>
                <w:webHidden/>
              </w:rPr>
              <w:fldChar w:fldCharType="end"/>
            </w:r>
          </w:hyperlink>
        </w:p>
        <w:p w14:paraId="515BA67E" w14:textId="388B0EF0" w:rsidR="001A43CC" w:rsidRDefault="001A472C">
          <w:pPr>
            <w:pStyle w:val="31"/>
            <w:tabs>
              <w:tab w:val="right" w:leader="dot" w:pos="8494"/>
            </w:tabs>
            <w:rPr>
              <w:rFonts w:asciiTheme="minorHAnsi" w:eastAsiaTheme="minorEastAsia" w:hAnsiTheme="minorHAnsi" w:cstheme="minorBidi"/>
              <w:noProof/>
              <w:kern w:val="2"/>
              <w:sz w:val="24"/>
            </w:rPr>
          </w:pPr>
          <w:hyperlink w:anchor="_Toc48823797" w:history="1">
            <w:r w:rsidR="001A43CC" w:rsidRPr="00EC07F2">
              <w:rPr>
                <w:rStyle w:val="ab"/>
                <w:noProof/>
              </w:rPr>
              <w:t>4.2.2</w:t>
            </w:r>
            <w:r w:rsidR="001A43CC" w:rsidRPr="00EC07F2">
              <w:rPr>
                <w:rStyle w:val="ab"/>
                <w:rFonts w:hint="eastAsia"/>
                <w:noProof/>
              </w:rPr>
              <w:t>實驗方法</w:t>
            </w:r>
            <w:r w:rsidR="001A43CC">
              <w:rPr>
                <w:noProof/>
                <w:webHidden/>
              </w:rPr>
              <w:tab/>
            </w:r>
            <w:r w:rsidR="001A43CC">
              <w:rPr>
                <w:noProof/>
                <w:webHidden/>
              </w:rPr>
              <w:fldChar w:fldCharType="begin"/>
            </w:r>
            <w:r w:rsidR="001A43CC">
              <w:rPr>
                <w:noProof/>
                <w:webHidden/>
              </w:rPr>
              <w:instrText xml:space="preserve"> PAGEREF _Toc48823797 \h </w:instrText>
            </w:r>
            <w:r w:rsidR="001A43CC">
              <w:rPr>
                <w:noProof/>
                <w:webHidden/>
              </w:rPr>
            </w:r>
            <w:r w:rsidR="001A43CC">
              <w:rPr>
                <w:noProof/>
                <w:webHidden/>
              </w:rPr>
              <w:fldChar w:fldCharType="separate"/>
            </w:r>
            <w:r w:rsidR="001A43CC">
              <w:rPr>
                <w:noProof/>
                <w:webHidden/>
              </w:rPr>
              <w:t>21</w:t>
            </w:r>
            <w:r w:rsidR="001A43CC">
              <w:rPr>
                <w:noProof/>
                <w:webHidden/>
              </w:rPr>
              <w:fldChar w:fldCharType="end"/>
            </w:r>
          </w:hyperlink>
        </w:p>
        <w:p w14:paraId="440F1693" w14:textId="5F6025DB" w:rsidR="001A43CC" w:rsidRDefault="001A472C">
          <w:pPr>
            <w:pStyle w:val="31"/>
            <w:tabs>
              <w:tab w:val="right" w:leader="dot" w:pos="8494"/>
            </w:tabs>
            <w:rPr>
              <w:rFonts w:asciiTheme="minorHAnsi" w:eastAsiaTheme="minorEastAsia" w:hAnsiTheme="minorHAnsi" w:cstheme="minorBidi"/>
              <w:noProof/>
              <w:kern w:val="2"/>
              <w:sz w:val="24"/>
            </w:rPr>
          </w:pPr>
          <w:hyperlink w:anchor="_Toc48823798" w:history="1">
            <w:r w:rsidR="001A43CC" w:rsidRPr="00EC07F2">
              <w:rPr>
                <w:rStyle w:val="ab"/>
                <w:noProof/>
              </w:rPr>
              <w:t>4.2.3</w:t>
            </w:r>
            <w:r w:rsidR="001A43CC" w:rsidRPr="00EC07F2">
              <w:rPr>
                <w:rStyle w:val="ab"/>
                <w:rFonts w:hint="eastAsia"/>
                <w:noProof/>
              </w:rPr>
              <w:t>實驗結果與分析</w:t>
            </w:r>
            <w:r w:rsidR="001A43CC">
              <w:rPr>
                <w:noProof/>
                <w:webHidden/>
              </w:rPr>
              <w:tab/>
            </w:r>
            <w:r w:rsidR="001A43CC">
              <w:rPr>
                <w:noProof/>
                <w:webHidden/>
              </w:rPr>
              <w:fldChar w:fldCharType="begin"/>
            </w:r>
            <w:r w:rsidR="001A43CC">
              <w:rPr>
                <w:noProof/>
                <w:webHidden/>
              </w:rPr>
              <w:instrText xml:space="preserve"> PAGEREF _Toc48823798 \h </w:instrText>
            </w:r>
            <w:r w:rsidR="001A43CC">
              <w:rPr>
                <w:noProof/>
                <w:webHidden/>
              </w:rPr>
            </w:r>
            <w:r w:rsidR="001A43CC">
              <w:rPr>
                <w:noProof/>
                <w:webHidden/>
              </w:rPr>
              <w:fldChar w:fldCharType="separate"/>
            </w:r>
            <w:r w:rsidR="001A43CC">
              <w:rPr>
                <w:noProof/>
                <w:webHidden/>
              </w:rPr>
              <w:t>21</w:t>
            </w:r>
            <w:r w:rsidR="001A43CC">
              <w:rPr>
                <w:noProof/>
                <w:webHidden/>
              </w:rPr>
              <w:fldChar w:fldCharType="end"/>
            </w:r>
          </w:hyperlink>
        </w:p>
        <w:p w14:paraId="11E1E756" w14:textId="536EF60C" w:rsidR="001A43CC" w:rsidRDefault="001A472C">
          <w:pPr>
            <w:pStyle w:val="21"/>
            <w:rPr>
              <w:rFonts w:asciiTheme="minorHAnsi" w:eastAsiaTheme="minorEastAsia" w:hAnsiTheme="minorHAnsi" w:cstheme="minorBidi"/>
              <w:noProof/>
              <w:kern w:val="2"/>
            </w:rPr>
          </w:pPr>
          <w:hyperlink w:anchor="_Toc48823799" w:history="1">
            <w:r w:rsidR="001A43CC" w:rsidRPr="00EC07F2">
              <w:rPr>
                <w:rStyle w:val="ab"/>
                <w:noProof/>
              </w:rPr>
              <w:t>4.3</w:t>
            </w:r>
            <w:r w:rsidR="001A43CC" w:rsidRPr="00EC07F2">
              <w:rPr>
                <w:rStyle w:val="ab"/>
                <w:rFonts w:hint="eastAsia"/>
                <w:noProof/>
              </w:rPr>
              <w:t>實驗二</w:t>
            </w:r>
            <w:r w:rsidR="001A43CC" w:rsidRPr="00EC07F2">
              <w:rPr>
                <w:rStyle w:val="ab"/>
                <w:noProof/>
              </w:rPr>
              <w:t xml:space="preserve">: </w:t>
            </w:r>
            <w:r w:rsidR="001A43CC" w:rsidRPr="00EC07F2">
              <w:rPr>
                <w:rStyle w:val="ab"/>
                <w:rFonts w:hint="eastAsia"/>
                <w:noProof/>
              </w:rPr>
              <w:t>各填補法產生的天際線與原天際線之相似度</w:t>
            </w:r>
            <w:r w:rsidR="001A43CC">
              <w:rPr>
                <w:noProof/>
                <w:webHidden/>
              </w:rPr>
              <w:tab/>
            </w:r>
            <w:r w:rsidR="001A43CC">
              <w:rPr>
                <w:noProof/>
                <w:webHidden/>
              </w:rPr>
              <w:fldChar w:fldCharType="begin"/>
            </w:r>
            <w:r w:rsidR="001A43CC">
              <w:rPr>
                <w:noProof/>
                <w:webHidden/>
              </w:rPr>
              <w:instrText xml:space="preserve"> PAGEREF _Toc48823799 \h </w:instrText>
            </w:r>
            <w:r w:rsidR="001A43CC">
              <w:rPr>
                <w:noProof/>
                <w:webHidden/>
              </w:rPr>
            </w:r>
            <w:r w:rsidR="001A43CC">
              <w:rPr>
                <w:noProof/>
                <w:webHidden/>
              </w:rPr>
              <w:fldChar w:fldCharType="separate"/>
            </w:r>
            <w:r w:rsidR="001A43CC">
              <w:rPr>
                <w:noProof/>
                <w:webHidden/>
              </w:rPr>
              <w:t>23</w:t>
            </w:r>
            <w:r w:rsidR="001A43CC">
              <w:rPr>
                <w:noProof/>
                <w:webHidden/>
              </w:rPr>
              <w:fldChar w:fldCharType="end"/>
            </w:r>
          </w:hyperlink>
        </w:p>
        <w:p w14:paraId="2274913B" w14:textId="326A4156" w:rsidR="001A43CC" w:rsidRDefault="001A472C">
          <w:pPr>
            <w:pStyle w:val="31"/>
            <w:tabs>
              <w:tab w:val="right" w:leader="dot" w:pos="8494"/>
            </w:tabs>
            <w:rPr>
              <w:rFonts w:asciiTheme="minorHAnsi" w:eastAsiaTheme="minorEastAsia" w:hAnsiTheme="minorHAnsi" w:cstheme="minorBidi"/>
              <w:noProof/>
              <w:kern w:val="2"/>
              <w:sz w:val="24"/>
            </w:rPr>
          </w:pPr>
          <w:hyperlink w:anchor="_Toc48823800" w:history="1">
            <w:r w:rsidR="001A43CC" w:rsidRPr="00EC07F2">
              <w:rPr>
                <w:rStyle w:val="ab"/>
                <w:noProof/>
              </w:rPr>
              <w:t>4.3.1</w:t>
            </w:r>
            <w:r w:rsidR="001A43CC" w:rsidRPr="00EC07F2">
              <w:rPr>
                <w:rStyle w:val="ab"/>
                <w:rFonts w:hint="eastAsia"/>
                <w:noProof/>
              </w:rPr>
              <w:t>實驗目的與設計</w:t>
            </w:r>
            <w:r w:rsidR="001A43CC">
              <w:rPr>
                <w:noProof/>
                <w:webHidden/>
              </w:rPr>
              <w:tab/>
            </w:r>
            <w:r w:rsidR="001A43CC">
              <w:rPr>
                <w:noProof/>
                <w:webHidden/>
              </w:rPr>
              <w:fldChar w:fldCharType="begin"/>
            </w:r>
            <w:r w:rsidR="001A43CC">
              <w:rPr>
                <w:noProof/>
                <w:webHidden/>
              </w:rPr>
              <w:instrText xml:space="preserve"> PAGEREF _Toc48823800 \h </w:instrText>
            </w:r>
            <w:r w:rsidR="001A43CC">
              <w:rPr>
                <w:noProof/>
                <w:webHidden/>
              </w:rPr>
            </w:r>
            <w:r w:rsidR="001A43CC">
              <w:rPr>
                <w:noProof/>
                <w:webHidden/>
              </w:rPr>
              <w:fldChar w:fldCharType="separate"/>
            </w:r>
            <w:r w:rsidR="001A43CC">
              <w:rPr>
                <w:noProof/>
                <w:webHidden/>
              </w:rPr>
              <w:t>23</w:t>
            </w:r>
            <w:r w:rsidR="001A43CC">
              <w:rPr>
                <w:noProof/>
                <w:webHidden/>
              </w:rPr>
              <w:fldChar w:fldCharType="end"/>
            </w:r>
          </w:hyperlink>
        </w:p>
        <w:p w14:paraId="6CF446BE" w14:textId="5869A9A7" w:rsidR="001A43CC" w:rsidRDefault="001A472C">
          <w:pPr>
            <w:pStyle w:val="31"/>
            <w:tabs>
              <w:tab w:val="right" w:leader="dot" w:pos="8494"/>
            </w:tabs>
            <w:rPr>
              <w:rFonts w:asciiTheme="minorHAnsi" w:eastAsiaTheme="minorEastAsia" w:hAnsiTheme="minorHAnsi" w:cstheme="minorBidi"/>
              <w:noProof/>
              <w:kern w:val="2"/>
              <w:sz w:val="24"/>
            </w:rPr>
          </w:pPr>
          <w:hyperlink w:anchor="_Toc48823801" w:history="1">
            <w:r w:rsidR="001A43CC" w:rsidRPr="00EC07F2">
              <w:rPr>
                <w:rStyle w:val="ab"/>
                <w:noProof/>
              </w:rPr>
              <w:t>4.3.2</w:t>
            </w:r>
            <w:r w:rsidR="001A43CC" w:rsidRPr="00EC07F2">
              <w:rPr>
                <w:rStyle w:val="ab"/>
                <w:rFonts w:hint="eastAsia"/>
                <w:noProof/>
              </w:rPr>
              <w:t>實驗方法</w:t>
            </w:r>
            <w:r w:rsidR="001A43CC">
              <w:rPr>
                <w:noProof/>
                <w:webHidden/>
              </w:rPr>
              <w:tab/>
            </w:r>
            <w:r w:rsidR="001A43CC">
              <w:rPr>
                <w:noProof/>
                <w:webHidden/>
              </w:rPr>
              <w:fldChar w:fldCharType="begin"/>
            </w:r>
            <w:r w:rsidR="001A43CC">
              <w:rPr>
                <w:noProof/>
                <w:webHidden/>
              </w:rPr>
              <w:instrText xml:space="preserve"> PAGEREF _Toc48823801 \h </w:instrText>
            </w:r>
            <w:r w:rsidR="001A43CC">
              <w:rPr>
                <w:noProof/>
                <w:webHidden/>
              </w:rPr>
            </w:r>
            <w:r w:rsidR="001A43CC">
              <w:rPr>
                <w:noProof/>
                <w:webHidden/>
              </w:rPr>
              <w:fldChar w:fldCharType="separate"/>
            </w:r>
            <w:r w:rsidR="001A43CC">
              <w:rPr>
                <w:noProof/>
                <w:webHidden/>
              </w:rPr>
              <w:t>23</w:t>
            </w:r>
            <w:r w:rsidR="001A43CC">
              <w:rPr>
                <w:noProof/>
                <w:webHidden/>
              </w:rPr>
              <w:fldChar w:fldCharType="end"/>
            </w:r>
          </w:hyperlink>
        </w:p>
        <w:p w14:paraId="724ADDB5" w14:textId="55131F41" w:rsidR="001A43CC" w:rsidRDefault="001A472C">
          <w:pPr>
            <w:pStyle w:val="31"/>
            <w:tabs>
              <w:tab w:val="right" w:leader="dot" w:pos="8494"/>
            </w:tabs>
            <w:rPr>
              <w:rFonts w:asciiTheme="minorHAnsi" w:eastAsiaTheme="minorEastAsia" w:hAnsiTheme="minorHAnsi" w:cstheme="minorBidi"/>
              <w:noProof/>
              <w:kern w:val="2"/>
              <w:sz w:val="24"/>
            </w:rPr>
          </w:pPr>
          <w:hyperlink w:anchor="_Toc48823802" w:history="1">
            <w:r w:rsidR="001A43CC" w:rsidRPr="00EC07F2">
              <w:rPr>
                <w:rStyle w:val="ab"/>
                <w:noProof/>
              </w:rPr>
              <w:t>4.3.3</w:t>
            </w:r>
            <w:r w:rsidR="001A43CC" w:rsidRPr="00EC07F2">
              <w:rPr>
                <w:rStyle w:val="ab"/>
                <w:rFonts w:hint="eastAsia"/>
                <w:noProof/>
              </w:rPr>
              <w:t>實驗結果與分析</w:t>
            </w:r>
            <w:r w:rsidR="001A43CC">
              <w:rPr>
                <w:noProof/>
                <w:webHidden/>
              </w:rPr>
              <w:tab/>
            </w:r>
            <w:r w:rsidR="001A43CC">
              <w:rPr>
                <w:noProof/>
                <w:webHidden/>
              </w:rPr>
              <w:fldChar w:fldCharType="begin"/>
            </w:r>
            <w:r w:rsidR="001A43CC">
              <w:rPr>
                <w:noProof/>
                <w:webHidden/>
              </w:rPr>
              <w:instrText xml:space="preserve"> PAGEREF _Toc48823802 \h </w:instrText>
            </w:r>
            <w:r w:rsidR="001A43CC">
              <w:rPr>
                <w:noProof/>
                <w:webHidden/>
              </w:rPr>
            </w:r>
            <w:r w:rsidR="001A43CC">
              <w:rPr>
                <w:noProof/>
                <w:webHidden/>
              </w:rPr>
              <w:fldChar w:fldCharType="separate"/>
            </w:r>
            <w:r w:rsidR="001A43CC">
              <w:rPr>
                <w:noProof/>
                <w:webHidden/>
              </w:rPr>
              <w:t>23</w:t>
            </w:r>
            <w:r w:rsidR="001A43CC">
              <w:rPr>
                <w:noProof/>
                <w:webHidden/>
              </w:rPr>
              <w:fldChar w:fldCharType="end"/>
            </w:r>
          </w:hyperlink>
        </w:p>
        <w:p w14:paraId="3D285E2B" w14:textId="3F2E22DE" w:rsidR="001A43CC" w:rsidRDefault="001A472C">
          <w:pPr>
            <w:pStyle w:val="21"/>
            <w:rPr>
              <w:rFonts w:asciiTheme="minorHAnsi" w:eastAsiaTheme="minorEastAsia" w:hAnsiTheme="minorHAnsi" w:cstheme="minorBidi"/>
              <w:noProof/>
              <w:kern w:val="2"/>
            </w:rPr>
          </w:pPr>
          <w:hyperlink w:anchor="_Toc48823803" w:history="1">
            <w:r w:rsidR="001A43CC" w:rsidRPr="00EC07F2">
              <w:rPr>
                <w:rStyle w:val="ab"/>
                <w:noProof/>
              </w:rPr>
              <w:t>4.4</w:t>
            </w:r>
            <w:r w:rsidR="001A43CC" w:rsidRPr="00EC07F2">
              <w:rPr>
                <w:rStyle w:val="ab"/>
                <w:rFonts w:hint="eastAsia"/>
                <w:noProof/>
              </w:rPr>
              <w:t>實驗結論</w:t>
            </w:r>
            <w:r w:rsidR="001A43CC">
              <w:rPr>
                <w:noProof/>
                <w:webHidden/>
              </w:rPr>
              <w:tab/>
            </w:r>
            <w:r w:rsidR="001A43CC">
              <w:rPr>
                <w:noProof/>
                <w:webHidden/>
              </w:rPr>
              <w:fldChar w:fldCharType="begin"/>
            </w:r>
            <w:r w:rsidR="001A43CC">
              <w:rPr>
                <w:noProof/>
                <w:webHidden/>
              </w:rPr>
              <w:instrText xml:space="preserve"> PAGEREF _Toc48823803 \h </w:instrText>
            </w:r>
            <w:r w:rsidR="001A43CC">
              <w:rPr>
                <w:noProof/>
                <w:webHidden/>
              </w:rPr>
            </w:r>
            <w:r w:rsidR="001A43CC">
              <w:rPr>
                <w:noProof/>
                <w:webHidden/>
              </w:rPr>
              <w:fldChar w:fldCharType="separate"/>
            </w:r>
            <w:r w:rsidR="001A43CC">
              <w:rPr>
                <w:noProof/>
                <w:webHidden/>
              </w:rPr>
              <w:t>28</w:t>
            </w:r>
            <w:r w:rsidR="001A43CC">
              <w:rPr>
                <w:noProof/>
                <w:webHidden/>
              </w:rPr>
              <w:fldChar w:fldCharType="end"/>
            </w:r>
          </w:hyperlink>
        </w:p>
        <w:p w14:paraId="50B1635F" w14:textId="713648C3" w:rsidR="001A43CC" w:rsidRDefault="001A472C">
          <w:pPr>
            <w:pStyle w:val="11"/>
            <w:rPr>
              <w:rFonts w:asciiTheme="minorHAnsi" w:eastAsiaTheme="minorEastAsia" w:hAnsiTheme="minorHAnsi"/>
            </w:rPr>
          </w:pPr>
          <w:hyperlink w:anchor="_Toc48823804" w:history="1">
            <w:r w:rsidR="001A43CC" w:rsidRPr="00EC07F2">
              <w:rPr>
                <w:rStyle w:val="ab"/>
                <w:rFonts w:hint="eastAsia"/>
              </w:rPr>
              <w:t>第</w:t>
            </w:r>
            <w:r w:rsidR="001A43CC" w:rsidRPr="00EC07F2">
              <w:rPr>
                <w:rStyle w:val="ab"/>
                <w:rFonts w:hint="eastAsia"/>
              </w:rPr>
              <w:t xml:space="preserve"> 5 </w:t>
            </w:r>
            <w:r w:rsidR="001A43CC" w:rsidRPr="00EC07F2">
              <w:rPr>
                <w:rStyle w:val="ab"/>
                <w:rFonts w:hint="eastAsia"/>
              </w:rPr>
              <w:t>章</w:t>
            </w:r>
            <w:r w:rsidR="001A43CC" w:rsidRPr="00EC07F2">
              <w:rPr>
                <w:rStyle w:val="ab"/>
                <w:rFonts w:hint="eastAsia"/>
              </w:rPr>
              <w:t xml:space="preserve"> </w:t>
            </w:r>
            <w:r w:rsidR="001A43CC" w:rsidRPr="00EC07F2">
              <w:rPr>
                <w:rStyle w:val="ab"/>
                <w:rFonts w:hint="eastAsia"/>
              </w:rPr>
              <w:t>結論與未來方向</w:t>
            </w:r>
            <w:r w:rsidR="001A43CC">
              <w:rPr>
                <w:webHidden/>
              </w:rPr>
              <w:tab/>
            </w:r>
            <w:r w:rsidR="001A43CC">
              <w:rPr>
                <w:webHidden/>
              </w:rPr>
              <w:fldChar w:fldCharType="begin"/>
            </w:r>
            <w:r w:rsidR="001A43CC">
              <w:rPr>
                <w:webHidden/>
              </w:rPr>
              <w:instrText xml:space="preserve"> PAGEREF _Toc48823804 \h </w:instrText>
            </w:r>
            <w:r w:rsidR="001A43CC">
              <w:rPr>
                <w:webHidden/>
              </w:rPr>
            </w:r>
            <w:r w:rsidR="001A43CC">
              <w:rPr>
                <w:webHidden/>
              </w:rPr>
              <w:fldChar w:fldCharType="separate"/>
            </w:r>
            <w:r w:rsidR="001A43CC">
              <w:rPr>
                <w:webHidden/>
              </w:rPr>
              <w:t>29</w:t>
            </w:r>
            <w:r w:rsidR="001A43CC">
              <w:rPr>
                <w:webHidden/>
              </w:rPr>
              <w:fldChar w:fldCharType="end"/>
            </w:r>
          </w:hyperlink>
        </w:p>
        <w:p w14:paraId="403E25DA" w14:textId="31CD75C0" w:rsidR="001A43CC" w:rsidRDefault="001A472C">
          <w:pPr>
            <w:pStyle w:val="21"/>
            <w:rPr>
              <w:rFonts w:asciiTheme="minorHAnsi" w:eastAsiaTheme="minorEastAsia" w:hAnsiTheme="minorHAnsi" w:cstheme="minorBidi"/>
              <w:noProof/>
              <w:kern w:val="2"/>
            </w:rPr>
          </w:pPr>
          <w:hyperlink w:anchor="_Toc48823805" w:history="1">
            <w:r w:rsidR="001A43CC" w:rsidRPr="00EC07F2">
              <w:rPr>
                <w:rStyle w:val="ab"/>
                <w:noProof/>
              </w:rPr>
              <w:t>5.1</w:t>
            </w:r>
            <w:r w:rsidR="001A43CC" w:rsidRPr="00EC07F2">
              <w:rPr>
                <w:rStyle w:val="ab"/>
                <w:rFonts w:hint="eastAsia"/>
                <w:noProof/>
              </w:rPr>
              <w:t>結論</w:t>
            </w:r>
            <w:r w:rsidR="001A43CC">
              <w:rPr>
                <w:noProof/>
                <w:webHidden/>
              </w:rPr>
              <w:tab/>
            </w:r>
            <w:r w:rsidR="001A43CC">
              <w:rPr>
                <w:noProof/>
                <w:webHidden/>
              </w:rPr>
              <w:fldChar w:fldCharType="begin"/>
            </w:r>
            <w:r w:rsidR="001A43CC">
              <w:rPr>
                <w:noProof/>
                <w:webHidden/>
              </w:rPr>
              <w:instrText xml:space="preserve"> PAGEREF _Toc48823805 \h </w:instrText>
            </w:r>
            <w:r w:rsidR="001A43CC">
              <w:rPr>
                <w:noProof/>
                <w:webHidden/>
              </w:rPr>
            </w:r>
            <w:r w:rsidR="001A43CC">
              <w:rPr>
                <w:noProof/>
                <w:webHidden/>
              </w:rPr>
              <w:fldChar w:fldCharType="separate"/>
            </w:r>
            <w:r w:rsidR="001A43CC">
              <w:rPr>
                <w:noProof/>
                <w:webHidden/>
              </w:rPr>
              <w:t>29</w:t>
            </w:r>
            <w:r w:rsidR="001A43CC">
              <w:rPr>
                <w:noProof/>
                <w:webHidden/>
              </w:rPr>
              <w:fldChar w:fldCharType="end"/>
            </w:r>
          </w:hyperlink>
        </w:p>
        <w:p w14:paraId="2B3EFD14" w14:textId="108A0874" w:rsidR="001A43CC" w:rsidRDefault="001A472C">
          <w:pPr>
            <w:pStyle w:val="21"/>
            <w:rPr>
              <w:rFonts w:asciiTheme="minorHAnsi" w:eastAsiaTheme="minorEastAsia" w:hAnsiTheme="minorHAnsi" w:cstheme="minorBidi"/>
              <w:noProof/>
              <w:kern w:val="2"/>
            </w:rPr>
          </w:pPr>
          <w:hyperlink w:anchor="_Toc48823806" w:history="1">
            <w:r w:rsidR="001A43CC" w:rsidRPr="00EC07F2">
              <w:rPr>
                <w:rStyle w:val="ab"/>
                <w:noProof/>
              </w:rPr>
              <w:t>5.2</w:t>
            </w:r>
            <w:r w:rsidR="001A43CC" w:rsidRPr="00EC07F2">
              <w:rPr>
                <w:rStyle w:val="ab"/>
                <w:rFonts w:hint="eastAsia"/>
                <w:noProof/>
              </w:rPr>
              <w:t>未來研究方向</w:t>
            </w:r>
            <w:r w:rsidR="001A43CC">
              <w:rPr>
                <w:noProof/>
                <w:webHidden/>
              </w:rPr>
              <w:tab/>
            </w:r>
            <w:r w:rsidR="001A43CC">
              <w:rPr>
                <w:noProof/>
                <w:webHidden/>
              </w:rPr>
              <w:fldChar w:fldCharType="begin"/>
            </w:r>
            <w:r w:rsidR="001A43CC">
              <w:rPr>
                <w:noProof/>
                <w:webHidden/>
              </w:rPr>
              <w:instrText xml:space="preserve"> PAGEREF _Toc48823806 \h </w:instrText>
            </w:r>
            <w:r w:rsidR="001A43CC">
              <w:rPr>
                <w:noProof/>
                <w:webHidden/>
              </w:rPr>
            </w:r>
            <w:r w:rsidR="001A43CC">
              <w:rPr>
                <w:noProof/>
                <w:webHidden/>
              </w:rPr>
              <w:fldChar w:fldCharType="separate"/>
            </w:r>
            <w:r w:rsidR="001A43CC">
              <w:rPr>
                <w:noProof/>
                <w:webHidden/>
              </w:rPr>
              <w:t>29</w:t>
            </w:r>
            <w:r w:rsidR="001A43CC">
              <w:rPr>
                <w:noProof/>
                <w:webHidden/>
              </w:rPr>
              <w:fldChar w:fldCharType="end"/>
            </w:r>
          </w:hyperlink>
        </w:p>
        <w:p w14:paraId="2A7FBCC9" w14:textId="271CE33C" w:rsidR="001A43CC" w:rsidRDefault="001A472C">
          <w:pPr>
            <w:pStyle w:val="11"/>
            <w:rPr>
              <w:rFonts w:asciiTheme="minorHAnsi" w:eastAsiaTheme="minorEastAsia" w:hAnsiTheme="minorHAnsi"/>
            </w:rPr>
          </w:pPr>
          <w:hyperlink w:anchor="_Toc48823807" w:history="1">
            <w:r w:rsidR="001A43CC" w:rsidRPr="00EC07F2">
              <w:rPr>
                <w:rStyle w:val="ab"/>
                <w:rFonts w:hint="eastAsia"/>
              </w:rPr>
              <w:t>參考文獻</w:t>
            </w:r>
            <w:r w:rsidR="001A43CC">
              <w:rPr>
                <w:webHidden/>
              </w:rPr>
              <w:tab/>
            </w:r>
            <w:r w:rsidR="001A43CC">
              <w:rPr>
                <w:webHidden/>
              </w:rPr>
              <w:fldChar w:fldCharType="begin"/>
            </w:r>
            <w:r w:rsidR="001A43CC">
              <w:rPr>
                <w:webHidden/>
              </w:rPr>
              <w:instrText xml:space="preserve"> PAGEREF _Toc48823807 \h </w:instrText>
            </w:r>
            <w:r w:rsidR="001A43CC">
              <w:rPr>
                <w:webHidden/>
              </w:rPr>
            </w:r>
            <w:r w:rsidR="001A43CC">
              <w:rPr>
                <w:webHidden/>
              </w:rPr>
              <w:fldChar w:fldCharType="separate"/>
            </w:r>
            <w:r w:rsidR="001A43CC">
              <w:rPr>
                <w:webHidden/>
              </w:rPr>
              <w:t>30</w:t>
            </w:r>
            <w:r w:rsidR="001A43CC">
              <w:rPr>
                <w:webHidden/>
              </w:rPr>
              <w:fldChar w:fldCharType="end"/>
            </w:r>
          </w:hyperlink>
        </w:p>
        <w:p w14:paraId="30B92013" w14:textId="51F8E48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39E77A2" w14:textId="77777777" w:rsidR="00AC21B6" w:rsidRDefault="002E604C" w:rsidP="00A56CE4">
      <w:pPr>
        <w:pStyle w:val="1"/>
        <w:numPr>
          <w:ilvl w:val="0"/>
          <w:numId w:val="0"/>
        </w:numPr>
        <w:rPr>
          <w:noProof/>
        </w:rPr>
      </w:pPr>
      <w:bookmarkStart w:id="5" w:name="_Toc48823777"/>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5160734B" w14:textId="397A606D" w:rsidR="00AC21B6" w:rsidRDefault="001A472C">
      <w:pPr>
        <w:pStyle w:val="af8"/>
        <w:tabs>
          <w:tab w:val="right" w:leader="dot" w:pos="8494"/>
        </w:tabs>
        <w:ind w:left="1440" w:hanging="480"/>
        <w:rPr>
          <w:rFonts w:asciiTheme="minorHAnsi" w:eastAsiaTheme="minorEastAsia" w:hAnsiTheme="minorHAnsi"/>
          <w:noProof/>
        </w:rPr>
      </w:pPr>
      <w:hyperlink w:anchor="_Toc48414357" w:history="1">
        <w:r w:rsidR="00AC21B6" w:rsidRPr="002F0D92">
          <w:rPr>
            <w:rStyle w:val="ab"/>
            <w:rFonts w:hint="eastAsia"/>
            <w:noProof/>
          </w:rPr>
          <w:t>表</w:t>
        </w:r>
        <w:r w:rsidR="00AC21B6" w:rsidRPr="002F0D92">
          <w:rPr>
            <w:rStyle w:val="ab"/>
            <w:noProof/>
          </w:rPr>
          <w:t xml:space="preserve"> 3.1 sk-NN imputation</w:t>
        </w:r>
        <w:r w:rsidR="00AC21B6" w:rsidRPr="002F0D92">
          <w:rPr>
            <w:rStyle w:val="ab"/>
            <w:rFonts w:hint="eastAsia"/>
            <w:noProof/>
          </w:rPr>
          <w:t>演算法符號定義表</w:t>
        </w:r>
        <w:r w:rsidR="00AC21B6">
          <w:rPr>
            <w:noProof/>
            <w:webHidden/>
          </w:rPr>
          <w:tab/>
        </w:r>
        <w:r w:rsidR="00AC21B6">
          <w:rPr>
            <w:noProof/>
            <w:webHidden/>
          </w:rPr>
          <w:fldChar w:fldCharType="begin"/>
        </w:r>
        <w:r w:rsidR="00AC21B6">
          <w:rPr>
            <w:noProof/>
            <w:webHidden/>
          </w:rPr>
          <w:instrText xml:space="preserve"> PAGEREF _Toc48414357 \h </w:instrText>
        </w:r>
        <w:r w:rsidR="00AC21B6">
          <w:rPr>
            <w:noProof/>
            <w:webHidden/>
          </w:rPr>
        </w:r>
        <w:r w:rsidR="00AC21B6">
          <w:rPr>
            <w:noProof/>
            <w:webHidden/>
          </w:rPr>
          <w:fldChar w:fldCharType="separate"/>
        </w:r>
        <w:r w:rsidR="00AC21B6">
          <w:rPr>
            <w:noProof/>
            <w:webHidden/>
          </w:rPr>
          <w:t>16</w:t>
        </w:r>
        <w:r w:rsidR="00AC21B6">
          <w:rPr>
            <w:noProof/>
            <w:webHidden/>
          </w:rPr>
          <w:fldChar w:fldCharType="end"/>
        </w:r>
      </w:hyperlink>
    </w:p>
    <w:p w14:paraId="7C33DE3B" w14:textId="406166D1" w:rsidR="00AC21B6" w:rsidRDefault="001A472C">
      <w:pPr>
        <w:pStyle w:val="af8"/>
        <w:tabs>
          <w:tab w:val="right" w:leader="dot" w:pos="8494"/>
        </w:tabs>
        <w:ind w:left="1440" w:hanging="480"/>
        <w:rPr>
          <w:rFonts w:asciiTheme="minorHAnsi" w:eastAsiaTheme="minorEastAsia" w:hAnsiTheme="minorHAnsi"/>
          <w:noProof/>
        </w:rPr>
      </w:pPr>
      <w:hyperlink w:anchor="_Toc48414358" w:history="1">
        <w:r w:rsidR="00AC21B6" w:rsidRPr="002F0D92">
          <w:rPr>
            <w:rStyle w:val="ab"/>
            <w:rFonts w:hint="eastAsia"/>
            <w:noProof/>
          </w:rPr>
          <w:t>表</w:t>
        </w:r>
        <w:r w:rsidR="00AC21B6" w:rsidRPr="002F0D92">
          <w:rPr>
            <w:rStyle w:val="ab"/>
            <w:noProof/>
          </w:rPr>
          <w:t xml:space="preserve"> 4.1 k=1</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_Toc48414358 \h </w:instrText>
        </w:r>
        <w:r w:rsidR="00AC21B6">
          <w:rPr>
            <w:noProof/>
            <w:webHidden/>
          </w:rPr>
        </w:r>
        <w:r w:rsidR="00AC21B6">
          <w:rPr>
            <w:noProof/>
            <w:webHidden/>
          </w:rPr>
          <w:fldChar w:fldCharType="separate"/>
        </w:r>
        <w:r w:rsidR="00AC21B6">
          <w:rPr>
            <w:noProof/>
            <w:webHidden/>
          </w:rPr>
          <w:t>25</w:t>
        </w:r>
        <w:r w:rsidR="00AC21B6">
          <w:rPr>
            <w:noProof/>
            <w:webHidden/>
          </w:rPr>
          <w:fldChar w:fldCharType="end"/>
        </w:r>
      </w:hyperlink>
    </w:p>
    <w:p w14:paraId="6CE18367" w14:textId="46F02E16" w:rsidR="00AC21B6" w:rsidRDefault="001A472C">
      <w:pPr>
        <w:pStyle w:val="af8"/>
        <w:tabs>
          <w:tab w:val="right" w:leader="dot" w:pos="8494"/>
        </w:tabs>
        <w:ind w:left="1440" w:hanging="480"/>
        <w:rPr>
          <w:rFonts w:asciiTheme="minorHAnsi" w:eastAsiaTheme="minorEastAsia" w:hAnsiTheme="minorHAnsi"/>
          <w:noProof/>
        </w:rPr>
      </w:pPr>
      <w:hyperlink w:anchor="_Toc48414359" w:history="1">
        <w:r w:rsidR="00AC21B6" w:rsidRPr="002F0D92">
          <w:rPr>
            <w:rStyle w:val="ab"/>
            <w:rFonts w:hint="eastAsia"/>
            <w:noProof/>
          </w:rPr>
          <w:t>表</w:t>
        </w:r>
        <w:r w:rsidR="00AC21B6" w:rsidRPr="002F0D92">
          <w:rPr>
            <w:rStyle w:val="ab"/>
            <w:noProof/>
          </w:rPr>
          <w:t xml:space="preserve"> 4.2 k=5</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_Toc48414359 \h </w:instrText>
        </w:r>
        <w:r w:rsidR="00AC21B6">
          <w:rPr>
            <w:noProof/>
            <w:webHidden/>
          </w:rPr>
        </w:r>
        <w:r w:rsidR="00AC21B6">
          <w:rPr>
            <w:noProof/>
            <w:webHidden/>
          </w:rPr>
          <w:fldChar w:fldCharType="separate"/>
        </w:r>
        <w:r w:rsidR="00AC21B6">
          <w:rPr>
            <w:noProof/>
            <w:webHidden/>
          </w:rPr>
          <w:t>26</w:t>
        </w:r>
        <w:r w:rsidR="00AC21B6">
          <w:rPr>
            <w:noProof/>
            <w:webHidden/>
          </w:rPr>
          <w:fldChar w:fldCharType="end"/>
        </w:r>
      </w:hyperlink>
    </w:p>
    <w:p w14:paraId="227AFDEE" w14:textId="1F0B4118" w:rsidR="00AC21B6" w:rsidRDefault="001A472C">
      <w:pPr>
        <w:pStyle w:val="af8"/>
        <w:tabs>
          <w:tab w:val="right" w:leader="dot" w:pos="8494"/>
        </w:tabs>
        <w:ind w:left="1440" w:hanging="480"/>
        <w:rPr>
          <w:rFonts w:asciiTheme="minorHAnsi" w:eastAsiaTheme="minorEastAsia" w:hAnsiTheme="minorHAnsi"/>
          <w:noProof/>
        </w:rPr>
      </w:pPr>
      <w:hyperlink w:anchor="_Toc48414360" w:history="1">
        <w:r w:rsidR="00AC21B6" w:rsidRPr="002F0D92">
          <w:rPr>
            <w:rStyle w:val="ab"/>
            <w:rFonts w:hint="eastAsia"/>
            <w:noProof/>
          </w:rPr>
          <w:t>表</w:t>
        </w:r>
        <w:r w:rsidR="00AC21B6" w:rsidRPr="002F0D92">
          <w:rPr>
            <w:rStyle w:val="ab"/>
            <w:noProof/>
          </w:rPr>
          <w:t xml:space="preserve"> 4.3 k=13</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_Toc48414360 \h </w:instrText>
        </w:r>
        <w:r w:rsidR="00AC21B6">
          <w:rPr>
            <w:noProof/>
            <w:webHidden/>
          </w:rPr>
        </w:r>
        <w:r w:rsidR="00AC21B6">
          <w:rPr>
            <w:noProof/>
            <w:webHidden/>
          </w:rPr>
          <w:fldChar w:fldCharType="separate"/>
        </w:r>
        <w:r w:rsidR="00AC21B6">
          <w:rPr>
            <w:noProof/>
            <w:webHidden/>
          </w:rPr>
          <w:t>27</w:t>
        </w:r>
        <w:r w:rsidR="00AC21B6">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0C4ABCD" w14:textId="77777777" w:rsidR="00AC21B6" w:rsidRDefault="00551F2D" w:rsidP="00537377">
      <w:pPr>
        <w:pStyle w:val="1"/>
        <w:numPr>
          <w:ilvl w:val="0"/>
          <w:numId w:val="0"/>
        </w:numPr>
        <w:rPr>
          <w:noProof/>
        </w:rPr>
      </w:pPr>
      <w:bookmarkStart w:id="6" w:name="_Toc48823778"/>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03FF99F0" w14:textId="3D8BA3D5" w:rsidR="00AC21B6" w:rsidRDefault="001A472C">
      <w:pPr>
        <w:pStyle w:val="af8"/>
        <w:tabs>
          <w:tab w:val="right" w:leader="dot" w:pos="8494"/>
        </w:tabs>
        <w:ind w:left="1440" w:hanging="480"/>
        <w:rPr>
          <w:rFonts w:asciiTheme="minorHAnsi" w:eastAsiaTheme="minorEastAsia" w:hAnsiTheme="minorHAnsi"/>
          <w:noProof/>
        </w:rPr>
      </w:pPr>
      <w:hyperlink w:anchor="_Toc48414361" w:history="1">
        <w:r w:rsidR="00AC21B6" w:rsidRPr="00E11CE1">
          <w:rPr>
            <w:rStyle w:val="ab"/>
            <w:rFonts w:hint="eastAsia"/>
            <w:noProof/>
          </w:rPr>
          <w:t>圖</w:t>
        </w:r>
        <w:r w:rsidR="00AC21B6" w:rsidRPr="00E11CE1">
          <w:rPr>
            <w:rStyle w:val="ab"/>
            <w:noProof/>
          </w:rPr>
          <w:t xml:space="preserve"> 3.1 NaN-Euclidean distance</w:t>
        </w:r>
        <w:r w:rsidR="00AC21B6">
          <w:rPr>
            <w:noProof/>
            <w:webHidden/>
          </w:rPr>
          <w:tab/>
        </w:r>
        <w:r w:rsidR="00AC21B6">
          <w:rPr>
            <w:noProof/>
            <w:webHidden/>
          </w:rPr>
          <w:fldChar w:fldCharType="begin"/>
        </w:r>
        <w:r w:rsidR="00AC21B6">
          <w:rPr>
            <w:noProof/>
            <w:webHidden/>
          </w:rPr>
          <w:instrText xml:space="preserve"> PAGEREF _Toc48414361 \h </w:instrText>
        </w:r>
        <w:r w:rsidR="00AC21B6">
          <w:rPr>
            <w:noProof/>
            <w:webHidden/>
          </w:rPr>
        </w:r>
        <w:r w:rsidR="00AC21B6">
          <w:rPr>
            <w:noProof/>
            <w:webHidden/>
          </w:rPr>
          <w:fldChar w:fldCharType="separate"/>
        </w:r>
        <w:r w:rsidR="00AC21B6">
          <w:rPr>
            <w:noProof/>
            <w:webHidden/>
          </w:rPr>
          <w:t>14</w:t>
        </w:r>
        <w:r w:rsidR="00AC21B6">
          <w:rPr>
            <w:noProof/>
            <w:webHidden/>
          </w:rPr>
          <w:fldChar w:fldCharType="end"/>
        </w:r>
      </w:hyperlink>
    </w:p>
    <w:p w14:paraId="7FC14415" w14:textId="7C5FB036" w:rsidR="00AC21B6" w:rsidRDefault="001A472C">
      <w:pPr>
        <w:pStyle w:val="af8"/>
        <w:tabs>
          <w:tab w:val="right" w:leader="dot" w:pos="8494"/>
        </w:tabs>
        <w:ind w:left="1440" w:hanging="480"/>
        <w:rPr>
          <w:rFonts w:asciiTheme="minorHAnsi" w:eastAsiaTheme="minorEastAsia" w:hAnsiTheme="minorHAnsi"/>
          <w:noProof/>
        </w:rPr>
      </w:pPr>
      <w:hyperlink w:anchor="_Toc48414362" w:history="1">
        <w:r w:rsidR="00AC21B6" w:rsidRPr="00E11CE1">
          <w:rPr>
            <w:rStyle w:val="ab"/>
            <w:rFonts w:hint="eastAsia"/>
            <w:noProof/>
          </w:rPr>
          <w:t>圖</w:t>
        </w:r>
        <w:r w:rsidR="00AC21B6" w:rsidRPr="00E11CE1">
          <w:rPr>
            <w:rStyle w:val="ab"/>
            <w:noProof/>
          </w:rPr>
          <w:t xml:space="preserve"> 3.2 sk-NN imputation</w:t>
        </w:r>
        <w:r w:rsidR="00AC21B6" w:rsidRPr="00E11CE1">
          <w:rPr>
            <w:rStyle w:val="ab"/>
            <w:rFonts w:hint="eastAsia"/>
            <w:noProof/>
          </w:rPr>
          <w:t>演算法</w:t>
        </w:r>
        <w:r w:rsidR="00AC21B6">
          <w:rPr>
            <w:noProof/>
            <w:webHidden/>
          </w:rPr>
          <w:tab/>
        </w:r>
        <w:r w:rsidR="00AC21B6">
          <w:rPr>
            <w:noProof/>
            <w:webHidden/>
          </w:rPr>
          <w:fldChar w:fldCharType="begin"/>
        </w:r>
        <w:r w:rsidR="00AC21B6">
          <w:rPr>
            <w:noProof/>
            <w:webHidden/>
          </w:rPr>
          <w:instrText xml:space="preserve"> PAGEREF _Toc48414362 \h </w:instrText>
        </w:r>
        <w:r w:rsidR="00AC21B6">
          <w:rPr>
            <w:noProof/>
            <w:webHidden/>
          </w:rPr>
        </w:r>
        <w:r w:rsidR="00AC21B6">
          <w:rPr>
            <w:noProof/>
            <w:webHidden/>
          </w:rPr>
          <w:fldChar w:fldCharType="separate"/>
        </w:r>
        <w:r w:rsidR="00AC21B6">
          <w:rPr>
            <w:noProof/>
            <w:webHidden/>
          </w:rPr>
          <w:t>17</w:t>
        </w:r>
        <w:r w:rsidR="00AC21B6">
          <w:rPr>
            <w:noProof/>
            <w:webHidden/>
          </w:rPr>
          <w:fldChar w:fldCharType="end"/>
        </w:r>
      </w:hyperlink>
    </w:p>
    <w:p w14:paraId="345DC6CD" w14:textId="3936D872" w:rsidR="00AC21B6" w:rsidRDefault="001A472C">
      <w:pPr>
        <w:pStyle w:val="af8"/>
        <w:tabs>
          <w:tab w:val="right" w:leader="dot" w:pos="8494"/>
        </w:tabs>
        <w:ind w:left="1440" w:hanging="480"/>
        <w:rPr>
          <w:rFonts w:asciiTheme="minorHAnsi" w:eastAsiaTheme="minorEastAsia" w:hAnsiTheme="minorHAnsi"/>
          <w:noProof/>
        </w:rPr>
      </w:pPr>
      <w:hyperlink w:anchor="_Toc48414363" w:history="1">
        <w:r w:rsidR="00AC21B6" w:rsidRPr="00E11CE1">
          <w:rPr>
            <w:rStyle w:val="ab"/>
            <w:rFonts w:hint="eastAsia"/>
            <w:noProof/>
          </w:rPr>
          <w:t>圖</w:t>
        </w:r>
        <w:r w:rsidR="00AC21B6" w:rsidRPr="00E11CE1">
          <w:rPr>
            <w:rStyle w:val="ab"/>
            <w:noProof/>
          </w:rPr>
          <w:t xml:space="preserve"> 3.3 Procedure Impute_Process()</w:t>
        </w:r>
        <w:r w:rsidR="00AC21B6">
          <w:rPr>
            <w:noProof/>
            <w:webHidden/>
          </w:rPr>
          <w:tab/>
        </w:r>
        <w:r w:rsidR="00AC21B6">
          <w:rPr>
            <w:noProof/>
            <w:webHidden/>
          </w:rPr>
          <w:fldChar w:fldCharType="begin"/>
        </w:r>
        <w:r w:rsidR="00AC21B6">
          <w:rPr>
            <w:noProof/>
            <w:webHidden/>
          </w:rPr>
          <w:instrText xml:space="preserve"> PAGEREF _Toc48414363 \h </w:instrText>
        </w:r>
        <w:r w:rsidR="00AC21B6">
          <w:rPr>
            <w:noProof/>
            <w:webHidden/>
          </w:rPr>
        </w:r>
        <w:r w:rsidR="00AC21B6">
          <w:rPr>
            <w:noProof/>
            <w:webHidden/>
          </w:rPr>
          <w:fldChar w:fldCharType="separate"/>
        </w:r>
        <w:r w:rsidR="00AC21B6">
          <w:rPr>
            <w:noProof/>
            <w:webHidden/>
          </w:rPr>
          <w:t>18</w:t>
        </w:r>
        <w:r w:rsidR="00AC21B6">
          <w:rPr>
            <w:noProof/>
            <w:webHidden/>
          </w:rPr>
          <w:fldChar w:fldCharType="end"/>
        </w:r>
      </w:hyperlink>
    </w:p>
    <w:p w14:paraId="0CA072FA" w14:textId="37815B27" w:rsidR="00AC21B6" w:rsidRDefault="001A472C">
      <w:pPr>
        <w:pStyle w:val="af8"/>
        <w:tabs>
          <w:tab w:val="right" w:leader="dot" w:pos="8494"/>
        </w:tabs>
        <w:ind w:left="1440" w:hanging="480"/>
        <w:rPr>
          <w:rFonts w:asciiTheme="minorHAnsi" w:eastAsiaTheme="minorEastAsia" w:hAnsiTheme="minorHAnsi"/>
          <w:noProof/>
        </w:rPr>
      </w:pPr>
      <w:hyperlink w:anchor="_Toc48414364" w:history="1">
        <w:r w:rsidR="00AC21B6" w:rsidRPr="00E11CE1">
          <w:rPr>
            <w:rStyle w:val="ab"/>
            <w:rFonts w:hint="eastAsia"/>
            <w:noProof/>
          </w:rPr>
          <w:t>圖</w:t>
        </w:r>
        <w:r w:rsidR="00AC21B6" w:rsidRPr="00E11CE1">
          <w:rPr>
            <w:rStyle w:val="ab"/>
            <w:noProof/>
          </w:rPr>
          <w:t xml:space="preserve"> 4.1 k=1</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_Toc48414364 \h </w:instrText>
        </w:r>
        <w:r w:rsidR="00AC21B6">
          <w:rPr>
            <w:noProof/>
            <w:webHidden/>
          </w:rPr>
        </w:r>
        <w:r w:rsidR="00AC21B6">
          <w:rPr>
            <w:noProof/>
            <w:webHidden/>
          </w:rPr>
          <w:fldChar w:fldCharType="separate"/>
        </w:r>
        <w:r w:rsidR="00AC21B6">
          <w:rPr>
            <w:noProof/>
            <w:webHidden/>
          </w:rPr>
          <w:t>21</w:t>
        </w:r>
        <w:r w:rsidR="00AC21B6">
          <w:rPr>
            <w:noProof/>
            <w:webHidden/>
          </w:rPr>
          <w:fldChar w:fldCharType="end"/>
        </w:r>
      </w:hyperlink>
    </w:p>
    <w:p w14:paraId="0267A5C2" w14:textId="044592A0" w:rsidR="00AC21B6" w:rsidRDefault="001A472C">
      <w:pPr>
        <w:pStyle w:val="af8"/>
        <w:tabs>
          <w:tab w:val="right" w:leader="dot" w:pos="8494"/>
        </w:tabs>
        <w:ind w:left="1440" w:hanging="480"/>
        <w:rPr>
          <w:rFonts w:asciiTheme="minorHAnsi" w:eastAsiaTheme="minorEastAsia" w:hAnsiTheme="minorHAnsi"/>
          <w:noProof/>
        </w:rPr>
      </w:pPr>
      <w:hyperlink w:anchor="_Toc48414365" w:history="1">
        <w:r w:rsidR="00AC21B6" w:rsidRPr="00E11CE1">
          <w:rPr>
            <w:rStyle w:val="ab"/>
            <w:rFonts w:hint="eastAsia"/>
            <w:noProof/>
          </w:rPr>
          <w:t>圖</w:t>
        </w:r>
        <w:r w:rsidR="00AC21B6" w:rsidRPr="00E11CE1">
          <w:rPr>
            <w:rStyle w:val="ab"/>
            <w:noProof/>
          </w:rPr>
          <w:t xml:space="preserve"> 4.2</w:t>
        </w:r>
        <w:r w:rsidR="00AC21B6" w:rsidRPr="00E11CE1">
          <w:rPr>
            <w:rStyle w:val="ab"/>
            <w:rFonts w:cs="Times New Roman"/>
            <w:noProof/>
          </w:rPr>
          <w:t xml:space="preserve"> k=2</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_Toc48414365 \h </w:instrText>
        </w:r>
        <w:r w:rsidR="00AC21B6">
          <w:rPr>
            <w:noProof/>
            <w:webHidden/>
          </w:rPr>
        </w:r>
        <w:r w:rsidR="00AC21B6">
          <w:rPr>
            <w:noProof/>
            <w:webHidden/>
          </w:rPr>
          <w:fldChar w:fldCharType="separate"/>
        </w:r>
        <w:r w:rsidR="00AC21B6">
          <w:rPr>
            <w:noProof/>
            <w:webHidden/>
          </w:rPr>
          <w:t>22</w:t>
        </w:r>
        <w:r w:rsidR="00AC21B6">
          <w:rPr>
            <w:noProof/>
            <w:webHidden/>
          </w:rPr>
          <w:fldChar w:fldCharType="end"/>
        </w:r>
      </w:hyperlink>
    </w:p>
    <w:p w14:paraId="5D4EBB26" w14:textId="5689D023" w:rsidR="00AC21B6" w:rsidRDefault="001A472C">
      <w:pPr>
        <w:pStyle w:val="af8"/>
        <w:tabs>
          <w:tab w:val="right" w:leader="dot" w:pos="8494"/>
        </w:tabs>
        <w:ind w:left="1440" w:hanging="480"/>
        <w:rPr>
          <w:rFonts w:asciiTheme="minorHAnsi" w:eastAsiaTheme="minorEastAsia" w:hAnsiTheme="minorHAnsi"/>
          <w:noProof/>
        </w:rPr>
      </w:pPr>
      <w:hyperlink w:anchor="_Toc48414366" w:history="1">
        <w:r w:rsidR="00AC21B6" w:rsidRPr="00E11CE1">
          <w:rPr>
            <w:rStyle w:val="ab"/>
            <w:rFonts w:hint="eastAsia"/>
            <w:noProof/>
          </w:rPr>
          <w:t>圖</w:t>
        </w:r>
        <w:r w:rsidR="00AC21B6" w:rsidRPr="00E11CE1">
          <w:rPr>
            <w:rStyle w:val="ab"/>
            <w:noProof/>
          </w:rPr>
          <w:t xml:space="preserve"> 4.3 </w:t>
        </w:r>
        <w:r w:rsidR="00AC21B6" w:rsidRPr="00E11CE1">
          <w:rPr>
            <w:rStyle w:val="ab"/>
            <w:rFonts w:cs="Times New Roman"/>
            <w:noProof/>
          </w:rPr>
          <w:t>k=3</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_Toc48414366 \h </w:instrText>
        </w:r>
        <w:r w:rsidR="00AC21B6">
          <w:rPr>
            <w:noProof/>
            <w:webHidden/>
          </w:rPr>
        </w:r>
        <w:r w:rsidR="00AC21B6">
          <w:rPr>
            <w:noProof/>
            <w:webHidden/>
          </w:rPr>
          <w:fldChar w:fldCharType="separate"/>
        </w:r>
        <w:r w:rsidR="00AC21B6">
          <w:rPr>
            <w:noProof/>
            <w:webHidden/>
          </w:rPr>
          <w:t>22</w:t>
        </w:r>
        <w:r w:rsidR="00AC21B6">
          <w:rPr>
            <w:noProof/>
            <w:webHidden/>
          </w:rPr>
          <w:fldChar w:fldCharType="end"/>
        </w:r>
      </w:hyperlink>
    </w:p>
    <w:p w14:paraId="306E7913" w14:textId="51248739" w:rsidR="00AC21B6" w:rsidRDefault="001A472C">
      <w:pPr>
        <w:pStyle w:val="af8"/>
        <w:tabs>
          <w:tab w:val="right" w:leader="dot" w:pos="8494"/>
        </w:tabs>
        <w:ind w:left="1440" w:hanging="480"/>
        <w:rPr>
          <w:rFonts w:asciiTheme="minorHAnsi" w:eastAsiaTheme="minorEastAsia" w:hAnsiTheme="minorHAnsi"/>
          <w:noProof/>
        </w:rPr>
      </w:pPr>
      <w:hyperlink w:anchor="_Toc48414367" w:history="1">
        <w:r w:rsidR="00AC21B6" w:rsidRPr="00E11CE1">
          <w:rPr>
            <w:rStyle w:val="ab"/>
            <w:rFonts w:hint="eastAsia"/>
            <w:noProof/>
          </w:rPr>
          <w:t>圖</w:t>
        </w:r>
        <w:r w:rsidR="00AC21B6" w:rsidRPr="00E11CE1">
          <w:rPr>
            <w:rStyle w:val="ab"/>
            <w:noProof/>
          </w:rPr>
          <w:t xml:space="preserve"> 4.4 </w:t>
        </w:r>
        <w:r w:rsidR="00AC21B6" w:rsidRPr="00E11CE1">
          <w:rPr>
            <w:rStyle w:val="ab"/>
            <w:rFonts w:cs="Times New Roman"/>
            <w:noProof/>
          </w:rPr>
          <w:t>k=4</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_Toc48414367 \h </w:instrText>
        </w:r>
        <w:r w:rsidR="00AC21B6">
          <w:rPr>
            <w:noProof/>
            <w:webHidden/>
          </w:rPr>
        </w:r>
        <w:r w:rsidR="00AC21B6">
          <w:rPr>
            <w:noProof/>
            <w:webHidden/>
          </w:rPr>
          <w:fldChar w:fldCharType="separate"/>
        </w:r>
        <w:r w:rsidR="00AC21B6">
          <w:rPr>
            <w:noProof/>
            <w:webHidden/>
          </w:rPr>
          <w:t>23</w:t>
        </w:r>
        <w:r w:rsidR="00AC21B6">
          <w:rPr>
            <w:noProof/>
            <w:webHidden/>
          </w:rPr>
          <w:fldChar w:fldCharType="end"/>
        </w:r>
      </w:hyperlink>
    </w:p>
    <w:p w14:paraId="19279756" w14:textId="00DCEECD" w:rsidR="00AC21B6" w:rsidRDefault="001A472C">
      <w:pPr>
        <w:pStyle w:val="af8"/>
        <w:tabs>
          <w:tab w:val="right" w:leader="dot" w:pos="8494"/>
        </w:tabs>
        <w:ind w:left="1440" w:hanging="480"/>
        <w:rPr>
          <w:rFonts w:asciiTheme="minorHAnsi" w:eastAsiaTheme="minorEastAsia" w:hAnsiTheme="minorHAnsi"/>
          <w:noProof/>
        </w:rPr>
      </w:pPr>
      <w:hyperlink w:anchor="_Toc48414368" w:history="1">
        <w:r w:rsidR="00AC21B6" w:rsidRPr="00E11CE1">
          <w:rPr>
            <w:rStyle w:val="ab"/>
            <w:rFonts w:hint="eastAsia"/>
            <w:noProof/>
          </w:rPr>
          <w:t>圖</w:t>
        </w:r>
        <w:r w:rsidR="00AC21B6" w:rsidRPr="00E11CE1">
          <w:rPr>
            <w:rStyle w:val="ab"/>
            <w:noProof/>
          </w:rPr>
          <w:t xml:space="preserve"> 4.5 k=1</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_Toc48414368 \h </w:instrText>
        </w:r>
        <w:r w:rsidR="00AC21B6">
          <w:rPr>
            <w:noProof/>
            <w:webHidden/>
          </w:rPr>
        </w:r>
        <w:r w:rsidR="00AC21B6">
          <w:rPr>
            <w:noProof/>
            <w:webHidden/>
          </w:rPr>
          <w:fldChar w:fldCharType="separate"/>
        </w:r>
        <w:r w:rsidR="00AC21B6">
          <w:rPr>
            <w:noProof/>
            <w:webHidden/>
          </w:rPr>
          <w:t>25</w:t>
        </w:r>
        <w:r w:rsidR="00AC21B6">
          <w:rPr>
            <w:noProof/>
            <w:webHidden/>
          </w:rPr>
          <w:fldChar w:fldCharType="end"/>
        </w:r>
      </w:hyperlink>
    </w:p>
    <w:p w14:paraId="1EE57205" w14:textId="05311C69" w:rsidR="00AC21B6" w:rsidRDefault="001A472C">
      <w:pPr>
        <w:pStyle w:val="af8"/>
        <w:tabs>
          <w:tab w:val="right" w:leader="dot" w:pos="8494"/>
        </w:tabs>
        <w:ind w:left="1440" w:hanging="480"/>
        <w:rPr>
          <w:rFonts w:asciiTheme="minorHAnsi" w:eastAsiaTheme="minorEastAsia" w:hAnsiTheme="minorHAnsi"/>
          <w:noProof/>
        </w:rPr>
      </w:pPr>
      <w:hyperlink w:anchor="_Toc48414369" w:history="1">
        <w:r w:rsidR="00AC21B6" w:rsidRPr="00E11CE1">
          <w:rPr>
            <w:rStyle w:val="ab"/>
            <w:rFonts w:hint="eastAsia"/>
            <w:noProof/>
          </w:rPr>
          <w:t>圖</w:t>
        </w:r>
        <w:r w:rsidR="00AC21B6" w:rsidRPr="00E11CE1">
          <w:rPr>
            <w:rStyle w:val="ab"/>
            <w:noProof/>
          </w:rPr>
          <w:t xml:space="preserve"> 4.6 k=5</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_Toc48414369 \h </w:instrText>
        </w:r>
        <w:r w:rsidR="00AC21B6">
          <w:rPr>
            <w:noProof/>
            <w:webHidden/>
          </w:rPr>
        </w:r>
        <w:r w:rsidR="00AC21B6">
          <w:rPr>
            <w:noProof/>
            <w:webHidden/>
          </w:rPr>
          <w:fldChar w:fldCharType="separate"/>
        </w:r>
        <w:r w:rsidR="00AC21B6">
          <w:rPr>
            <w:noProof/>
            <w:webHidden/>
          </w:rPr>
          <w:t>26</w:t>
        </w:r>
        <w:r w:rsidR="00AC21B6">
          <w:rPr>
            <w:noProof/>
            <w:webHidden/>
          </w:rPr>
          <w:fldChar w:fldCharType="end"/>
        </w:r>
      </w:hyperlink>
    </w:p>
    <w:p w14:paraId="6353F0FF" w14:textId="177570ED" w:rsidR="00AC21B6" w:rsidRDefault="001A472C">
      <w:pPr>
        <w:pStyle w:val="af8"/>
        <w:tabs>
          <w:tab w:val="right" w:leader="dot" w:pos="8494"/>
        </w:tabs>
        <w:ind w:left="1440" w:hanging="480"/>
        <w:rPr>
          <w:rFonts w:asciiTheme="minorHAnsi" w:eastAsiaTheme="minorEastAsia" w:hAnsiTheme="minorHAnsi"/>
          <w:noProof/>
        </w:rPr>
      </w:pPr>
      <w:hyperlink w:anchor="_Toc48414370" w:history="1">
        <w:r w:rsidR="00AC21B6" w:rsidRPr="00E11CE1">
          <w:rPr>
            <w:rStyle w:val="ab"/>
            <w:rFonts w:hint="eastAsia"/>
            <w:noProof/>
          </w:rPr>
          <w:t>圖</w:t>
        </w:r>
        <w:r w:rsidR="00AC21B6" w:rsidRPr="00E11CE1">
          <w:rPr>
            <w:rStyle w:val="ab"/>
            <w:noProof/>
          </w:rPr>
          <w:t xml:space="preserve"> 4.7 k=13</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_Toc48414370 \h </w:instrText>
        </w:r>
        <w:r w:rsidR="00AC21B6">
          <w:rPr>
            <w:noProof/>
            <w:webHidden/>
          </w:rPr>
        </w:r>
        <w:r w:rsidR="00AC21B6">
          <w:rPr>
            <w:noProof/>
            <w:webHidden/>
          </w:rPr>
          <w:fldChar w:fldCharType="separate"/>
        </w:r>
        <w:r w:rsidR="00AC21B6">
          <w:rPr>
            <w:noProof/>
            <w:webHidden/>
          </w:rPr>
          <w:t>27</w:t>
        </w:r>
        <w:r w:rsidR="00AC21B6">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823779"/>
      <w:r>
        <w:rPr>
          <w:rFonts w:hint="eastAsia"/>
        </w:rPr>
        <w:lastRenderedPageBreak/>
        <w:t>簡介</w:t>
      </w:r>
      <w:bookmarkEnd w:id="7"/>
    </w:p>
    <w:p w14:paraId="1BA91432" w14:textId="17DC0F16"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C12D46">
        <w:rPr>
          <w:rFonts w:cs="Times New Roman"/>
          <w:color w:val="000000" w:themeColor="text1"/>
          <w:szCs w:val="24"/>
        </w:rPr>
        <w:instrText xml:space="preserve"> ADDIN ZOTERO_ITEM CSL_CITATION {"citationID":"L6nuevNK","properties":{"formattedCitation":"[9]","plainCitation":"[9]","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C12D46" w:rsidRPr="00C12D46">
        <w:rPr>
          <w:rFonts w:cs="Times New Roman"/>
        </w:rPr>
        <w:t>[9]</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671BE644"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366794">
        <w:rPr>
          <w:rFonts w:hint="eastAsia"/>
        </w:rPr>
        <w:t>購買房</w:t>
      </w:r>
      <w:r w:rsidR="001527B1">
        <w:rPr>
          <w:rFonts w:hint="eastAsia"/>
        </w:rPr>
        <w:t>屋</w:t>
      </w:r>
      <w:r w:rsidR="009C4D85" w:rsidRPr="00366794">
        <w:rPr>
          <w:rFonts w:hint="eastAsia"/>
        </w:rPr>
        <w:t>時，欲找到</w:t>
      </w:r>
      <w:r w:rsidR="00366794">
        <w:rPr>
          <w:rFonts w:hint="eastAsia"/>
        </w:rPr>
        <w:t>的房</w:t>
      </w:r>
      <w:r w:rsidR="001527B1">
        <w:rPr>
          <w:rFonts w:hint="eastAsia"/>
        </w:rPr>
        <w:t>屋</w:t>
      </w:r>
      <w:r w:rsidR="00366794">
        <w:rPr>
          <w:rFonts w:hint="eastAsia"/>
        </w:rPr>
        <w:t>，</w:t>
      </w:r>
      <w:r w:rsidR="009C4D85" w:rsidRPr="00366794">
        <w:rPr>
          <w:rFonts w:hint="eastAsia"/>
        </w:rPr>
        <w:t>價格</w:t>
      </w:r>
      <w:r w:rsidR="00366794">
        <w:rPr>
          <w:rFonts w:hint="eastAsia"/>
        </w:rPr>
        <w:t>愈</w:t>
      </w:r>
      <w:r w:rsidR="009C4D85" w:rsidRPr="00366794">
        <w:rPr>
          <w:rFonts w:hint="eastAsia"/>
        </w:rPr>
        <w:t>低</w:t>
      </w:r>
      <w:r w:rsidR="00366794">
        <w:rPr>
          <w:rFonts w:hint="eastAsia"/>
        </w:rPr>
        <w:t>愈</w:t>
      </w:r>
      <w:r w:rsidR="00B64C6E" w:rsidRPr="00366794">
        <w:rPr>
          <w:rFonts w:hint="eastAsia"/>
        </w:rPr>
        <w:t>好</w:t>
      </w:r>
      <w:r w:rsidR="00366794">
        <w:rPr>
          <w:rFonts w:hint="eastAsia"/>
        </w:rPr>
        <w:t>且</w:t>
      </w:r>
      <w:r w:rsidR="00B64C6E" w:rsidRPr="00366794">
        <w:rPr>
          <w:rFonts w:hint="eastAsia"/>
        </w:rPr>
        <w:t>房屋坪數</w:t>
      </w:r>
      <w:r w:rsidR="009C4D85" w:rsidRPr="00366794">
        <w:rPr>
          <w:rFonts w:hint="eastAsia"/>
        </w:rPr>
        <w:t>越</w:t>
      </w:r>
      <w:r w:rsidR="00B64C6E" w:rsidRPr="00366794">
        <w:rPr>
          <w:rFonts w:hint="eastAsia"/>
        </w:rPr>
        <w:t>大</w:t>
      </w:r>
      <w:r w:rsidR="009C4D85" w:rsidRPr="00366794">
        <w:rPr>
          <w:rFonts w:hint="eastAsia"/>
        </w:rPr>
        <w:t>越好。但現實上同時滿足上述兩個條件的</w:t>
      </w:r>
      <w:r w:rsidR="00B64C6E" w:rsidRPr="00366794">
        <w:rPr>
          <w:rFonts w:hint="eastAsia"/>
        </w:rPr>
        <w:t>房屋</w:t>
      </w:r>
      <w:r w:rsidR="009C4D85" w:rsidRPr="00366794">
        <w:rPr>
          <w:rFonts w:hint="eastAsia"/>
        </w:rPr>
        <w:t>並不多，原因是通常</w:t>
      </w:r>
      <w:r w:rsidR="000C68FE" w:rsidRPr="00366794">
        <w:rPr>
          <w:rFonts w:hint="eastAsia"/>
        </w:rPr>
        <w:t>坪數大</w:t>
      </w:r>
      <w:r w:rsidR="009C4D85" w:rsidRPr="00366794">
        <w:rPr>
          <w:rFonts w:hint="eastAsia"/>
        </w:rPr>
        <w:t>的</w:t>
      </w:r>
      <w:r w:rsidR="000C68FE" w:rsidRPr="00366794">
        <w:rPr>
          <w:rFonts w:hint="eastAsia"/>
        </w:rPr>
        <w:t>房屋</w:t>
      </w:r>
      <w:r w:rsidR="009C4D85" w:rsidRPr="00366794">
        <w:rPr>
          <w:rFonts w:hint="eastAsia"/>
        </w:rPr>
        <w:t>價格也不低。</w:t>
      </w:r>
      <w:r w:rsidR="00BE5766" w:rsidRPr="00366794">
        <w:rPr>
          <w:rFonts w:hint="eastAsia"/>
        </w:rPr>
        <w:t>藉由天際線查詢演算法計算後，</w:t>
      </w:r>
      <w:r w:rsidR="009C4D85" w:rsidRPr="00366794">
        <w:rPr>
          <w:rFonts w:hint="eastAsia"/>
        </w:rPr>
        <w:t>最終結果</w:t>
      </w:r>
      <w:r w:rsidR="00794B02" w:rsidRPr="00366794">
        <w:rPr>
          <w:rFonts w:hint="eastAsia"/>
        </w:rPr>
        <w:t>不管</w:t>
      </w:r>
      <w:r w:rsidR="009C4D85" w:rsidRPr="00366794">
        <w:rPr>
          <w:rFonts w:hint="eastAsia"/>
        </w:rPr>
        <w:t>是</w:t>
      </w:r>
      <w:r w:rsidR="00794B02" w:rsidRPr="00366794">
        <w:rPr>
          <w:rFonts w:hint="eastAsia"/>
        </w:rPr>
        <w:t>在</w:t>
      </w:r>
      <w:r w:rsidR="000C68FE" w:rsidRPr="00366794">
        <w:rPr>
          <w:rFonts w:hint="eastAsia"/>
        </w:rPr>
        <w:t>價格上或是</w:t>
      </w:r>
      <w:r w:rsidR="00794B02" w:rsidRPr="00366794">
        <w:rPr>
          <w:rFonts w:hint="eastAsia"/>
        </w:rPr>
        <w:t>在</w:t>
      </w:r>
      <w:r w:rsidR="000C68FE" w:rsidRPr="00366794">
        <w:rPr>
          <w:rFonts w:hint="eastAsia"/>
        </w:rPr>
        <w:t>房屋坪數上</w:t>
      </w:r>
      <w:r w:rsidR="009C4D85" w:rsidRPr="00366794">
        <w:rPr>
          <w:rFonts w:hint="eastAsia"/>
        </w:rPr>
        <w:t>都</w:t>
      </w:r>
      <w:r w:rsidR="00794B02" w:rsidRPr="00366794">
        <w:rPr>
          <w:rFonts w:hint="eastAsia"/>
        </w:rPr>
        <w:t>能符合</w:t>
      </w:r>
      <w:r w:rsidR="000D6DB7" w:rsidRPr="00366794">
        <w:rPr>
          <w:rFonts w:hint="eastAsia"/>
        </w:rPr>
        <w:t>購屋</w:t>
      </w:r>
      <w:r w:rsidR="009C4D85" w:rsidRPr="00366794">
        <w:rPr>
          <w:rFonts w:hint="eastAsia"/>
        </w:rPr>
        <w:t>者</w:t>
      </w:r>
      <w:r w:rsidR="000C68FE" w:rsidRPr="00366794">
        <w:rPr>
          <w:rFonts w:hint="eastAsia"/>
        </w:rPr>
        <w:t>的</w:t>
      </w:r>
      <w:r w:rsidR="009C4D85" w:rsidRPr="00366794">
        <w:rPr>
          <w:rFonts w:hint="eastAsia"/>
        </w:rPr>
        <w:t>期待。</w:t>
      </w:r>
    </w:p>
    <w:p w14:paraId="7D0C8C22" w14:textId="412A3EAC" w:rsidR="000B24A8" w:rsidDel="001527B1" w:rsidRDefault="00DD7149" w:rsidP="00E6737C">
      <w:pPr>
        <w:ind w:firstLine="425"/>
        <w:rPr>
          <w:del w:id="8" w:author="DELab" w:date="2020-08-19T15:22:00Z"/>
          <w:rFonts w:cs="Times New Roman"/>
          <w:color w:val="00B050"/>
          <w:szCs w:val="24"/>
        </w:rPr>
      </w:pPr>
      <w:del w:id="9" w:author="DELab" w:date="2020-08-19T15:22:00Z">
        <w:r w:rsidRPr="00F317DB" w:rsidDel="001527B1">
          <w:rPr>
            <w:rFonts w:cs="Times New Roman" w:hint="eastAsia"/>
            <w:color w:val="00B050"/>
            <w:szCs w:val="24"/>
          </w:rPr>
          <w:delText>[</w:delText>
        </w:r>
        <w:r w:rsidRPr="00F317DB" w:rsidDel="001527B1">
          <w:rPr>
            <w:rFonts w:cs="Times New Roman" w:hint="eastAsia"/>
            <w:color w:val="00B050"/>
            <w:szCs w:val="24"/>
          </w:rPr>
          <w:delText>過去所提出的天際線方法，無法在有缺失值的資料集找出完整天際線</w:delText>
        </w:r>
        <w:r w:rsidRPr="00F317DB" w:rsidDel="001527B1">
          <w:rPr>
            <w:rFonts w:cs="Times New Roman" w:hint="eastAsia"/>
            <w:color w:val="00B050"/>
            <w:szCs w:val="24"/>
          </w:rPr>
          <w:delText>]</w:delText>
        </w:r>
      </w:del>
    </w:p>
    <w:p w14:paraId="69763FB1" w14:textId="77777777" w:rsidR="007B00D0" w:rsidRDefault="00791C65" w:rsidP="000D4AA2">
      <w:pPr>
        <w:ind w:firstLine="425"/>
        <w:rPr>
          <w:ins w:id="10" w:author="DELab" w:date="2020-08-19T15:44:00Z"/>
          <w:rFonts w:ascii="標楷體" w:hAnsi="標楷體"/>
        </w:rPr>
      </w:pPr>
      <w:del w:id="11" w:author="DELab" w:date="2020-08-19T15:22:00Z">
        <w:r w:rsidRPr="001527B1" w:rsidDel="001527B1">
          <w:rPr>
            <w:rFonts w:cs="Times New Roman" w:hint="eastAsia"/>
            <w:szCs w:val="24"/>
          </w:rPr>
          <w:delText>在</w:delText>
        </w:r>
      </w:del>
      <w:r w:rsidR="0087364E" w:rsidRPr="001527B1">
        <w:rPr>
          <w:rFonts w:cs="Times New Roman" w:hint="eastAsia"/>
          <w:szCs w:val="24"/>
        </w:rPr>
        <w:t>目前</w:t>
      </w:r>
      <w:del w:id="12" w:author="DELab" w:date="2020-08-19T15:22:00Z">
        <w:r w:rsidR="0087364E" w:rsidRPr="001527B1" w:rsidDel="001527B1">
          <w:rPr>
            <w:rFonts w:cs="Times New Roman" w:hint="eastAsia"/>
            <w:szCs w:val="24"/>
          </w:rPr>
          <w:delText>現有</w:delText>
        </w:r>
        <w:r w:rsidRPr="001527B1" w:rsidDel="001527B1">
          <w:rPr>
            <w:rFonts w:cs="Times New Roman" w:hint="eastAsia"/>
            <w:szCs w:val="24"/>
          </w:rPr>
          <w:delText>的</w:delText>
        </w:r>
      </w:del>
      <w:r w:rsidRPr="001527B1">
        <w:rPr>
          <w:rFonts w:cs="Times New Roman" w:hint="eastAsia"/>
          <w:szCs w:val="24"/>
        </w:rPr>
        <w:t>天際線查詢演算法</w:t>
      </w:r>
      <w:r w:rsidR="0087364E" w:rsidRPr="001527B1">
        <w:rPr>
          <w:rFonts w:cs="Times New Roman" w:hint="eastAsia"/>
          <w:szCs w:val="24"/>
        </w:rPr>
        <w:t>中</w:t>
      </w:r>
      <w:r w:rsidR="00844330" w:rsidRPr="001527B1">
        <w:rPr>
          <w:rFonts w:cs="Times New Roman"/>
          <w:szCs w:val="24"/>
        </w:rPr>
        <w:fldChar w:fldCharType="begin"/>
      </w:r>
      <w:r w:rsidR="00174FDC" w:rsidRPr="001527B1">
        <w:rPr>
          <w:rFonts w:cs="Times New Roman"/>
          <w:szCs w:val="24"/>
        </w:rPr>
        <w:instrText xml:space="preserve"> ADDIN ZOTERO_ITEM CSL_CITATION {"citationID":"hK8D3ZRm","properties":{"formattedCitation":"[12], [14]","plainCitation":"[12], [14]","noteIndex":0},"citationItems":[{"id":224,"uris":["http://zotero.org/users/local/L0Xd75Ms/items/MEFCLPPC"],"uri":["http://zotero.org/users/local/L0Xd75Ms/items/MEFCLPPC"],"itemData":{"id":224,"type":"article-journal","abstract":"The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1527B1">
        <w:rPr>
          <w:rFonts w:cs="Times New Roman"/>
          <w:szCs w:val="24"/>
        </w:rPr>
        <w:fldChar w:fldCharType="separate"/>
      </w:r>
      <w:r w:rsidR="00174FDC" w:rsidRPr="001527B1">
        <w:rPr>
          <w:rFonts w:cs="Times New Roman"/>
        </w:rPr>
        <w:t>[12], [14]</w:t>
      </w:r>
      <w:r w:rsidR="00844330" w:rsidRPr="001527B1">
        <w:rPr>
          <w:rFonts w:cs="Times New Roman"/>
          <w:szCs w:val="24"/>
        </w:rPr>
        <w:fldChar w:fldCharType="end"/>
      </w:r>
      <w:r w:rsidR="00FC71BC" w:rsidRPr="001527B1">
        <w:rPr>
          <w:rFonts w:cs="Times New Roman" w:hint="eastAsia"/>
          <w:szCs w:val="24"/>
        </w:rPr>
        <w:t>，</w:t>
      </w:r>
      <w:r w:rsidR="00023B17" w:rsidRPr="001527B1">
        <w:rPr>
          <w:rFonts w:cs="Times New Roman" w:hint="eastAsia"/>
          <w:szCs w:val="24"/>
        </w:rPr>
        <w:t>以</w:t>
      </w:r>
      <w:r w:rsidR="007F72A5" w:rsidRPr="001527B1">
        <w:rPr>
          <w:rFonts w:cs="Times New Roman" w:hint="eastAsia"/>
          <w:szCs w:val="24"/>
        </w:rPr>
        <w:t>B</w:t>
      </w:r>
      <w:r w:rsidR="007F72A5" w:rsidRPr="001527B1">
        <w:rPr>
          <w:rFonts w:cs="Times New Roman"/>
          <w:szCs w:val="24"/>
        </w:rPr>
        <w:t>lock-Nested-Loops(BNL)</w:t>
      </w:r>
      <w:r w:rsidR="007F72A5" w:rsidRPr="001527B1">
        <w:rPr>
          <w:rFonts w:cs="Times New Roman" w:hint="eastAsia"/>
          <w:szCs w:val="24"/>
        </w:rPr>
        <w:t>為例，</w:t>
      </w:r>
      <w:r w:rsidR="00674810" w:rsidRPr="001527B1">
        <w:rPr>
          <w:rFonts w:cs="Times New Roman" w:hint="eastAsia"/>
          <w:szCs w:val="24"/>
        </w:rPr>
        <w:t>每一</w:t>
      </w:r>
      <w:del w:id="13" w:author="DELab" w:date="2020-08-19T15:23:00Z">
        <w:r w:rsidR="00674810" w:rsidRPr="001527B1" w:rsidDel="001527B1">
          <w:rPr>
            <w:rFonts w:cs="Times New Roman" w:hint="eastAsia"/>
            <w:szCs w:val="24"/>
          </w:rPr>
          <w:delText>筆</w:delText>
        </w:r>
      </w:del>
      <w:ins w:id="14" w:author="DELab" w:date="2020-08-19T15:23:00Z">
        <w:r w:rsidR="001527B1">
          <w:rPr>
            <w:rFonts w:cs="Times New Roman" w:hint="eastAsia"/>
            <w:szCs w:val="24"/>
          </w:rPr>
          <w:t>個</w:t>
        </w:r>
      </w:ins>
      <w:r w:rsidR="00674810" w:rsidRPr="001527B1">
        <w:rPr>
          <w:rFonts w:cs="Times New Roman" w:hint="eastAsia"/>
          <w:szCs w:val="24"/>
        </w:rPr>
        <w:t>資料點</w:t>
      </w:r>
      <w:r w:rsidR="00B37760" w:rsidRPr="001527B1">
        <w:rPr>
          <w:rFonts w:cs="Times New Roman" w:hint="eastAsia"/>
          <w:szCs w:val="24"/>
        </w:rPr>
        <w:t>必</w:t>
      </w:r>
      <w:r w:rsidR="00674810" w:rsidRPr="001527B1">
        <w:rPr>
          <w:rFonts w:cs="Times New Roman" w:hint="eastAsia"/>
          <w:szCs w:val="24"/>
        </w:rPr>
        <w:t>須與其他資料點</w:t>
      </w:r>
      <w:ins w:id="15" w:author="DELab" w:date="2020-08-19T15:24:00Z">
        <w:r w:rsidR="001527B1">
          <w:rPr>
            <w:rFonts w:cs="Times New Roman" w:hint="eastAsia"/>
            <w:szCs w:val="24"/>
          </w:rPr>
          <w:t>逐一</w:t>
        </w:r>
      </w:ins>
      <w:r w:rsidR="00674810" w:rsidRPr="001527B1">
        <w:rPr>
          <w:rFonts w:cs="Times New Roman" w:hint="eastAsia"/>
          <w:szCs w:val="24"/>
        </w:rPr>
        <w:t>比較</w:t>
      </w:r>
      <w:r w:rsidR="00B649F1" w:rsidRPr="001527B1">
        <w:rPr>
          <w:rFonts w:cs="Times New Roman" w:hint="eastAsia"/>
          <w:szCs w:val="24"/>
        </w:rPr>
        <w:t>每一</w:t>
      </w:r>
      <w:r w:rsidR="00674810" w:rsidRPr="001527B1">
        <w:rPr>
          <w:rFonts w:cs="Times New Roman" w:hint="eastAsia"/>
          <w:szCs w:val="24"/>
        </w:rPr>
        <w:t>個維度</w:t>
      </w:r>
      <w:ins w:id="16" w:author="DELab" w:date="2020-08-19T15:24:00Z">
        <w:r w:rsidR="001527B1">
          <w:rPr>
            <w:rFonts w:cs="Times New Roman" w:hint="eastAsia"/>
            <w:szCs w:val="24"/>
          </w:rPr>
          <w:t>(</w:t>
        </w:r>
        <w:r w:rsidR="001527B1">
          <w:rPr>
            <w:rFonts w:cs="Times New Roman" w:hint="eastAsia"/>
            <w:szCs w:val="24"/>
          </w:rPr>
          <w:t>屬性</w:t>
        </w:r>
        <w:r w:rsidR="001527B1">
          <w:rPr>
            <w:rFonts w:cs="Times New Roman" w:hint="eastAsia"/>
            <w:szCs w:val="24"/>
          </w:rPr>
          <w:t>)</w:t>
        </w:r>
      </w:ins>
      <w:r w:rsidR="001C362D" w:rsidRPr="001527B1">
        <w:rPr>
          <w:rFonts w:cs="Times New Roman" w:hint="eastAsia"/>
          <w:szCs w:val="24"/>
        </w:rPr>
        <w:t>值</w:t>
      </w:r>
      <w:r w:rsidR="00674810" w:rsidRPr="001527B1">
        <w:rPr>
          <w:rFonts w:cs="Times New Roman" w:hint="eastAsia"/>
          <w:szCs w:val="24"/>
        </w:rPr>
        <w:t>的大小，</w:t>
      </w:r>
      <w:r w:rsidR="00AC50F7" w:rsidRPr="001527B1">
        <w:rPr>
          <w:rFonts w:cs="Times New Roman" w:hint="eastAsia"/>
          <w:szCs w:val="24"/>
        </w:rPr>
        <w:t>在</w:t>
      </w:r>
      <w:r w:rsidR="00674810" w:rsidRPr="001527B1">
        <w:rPr>
          <w:rFonts w:cs="Times New Roman" w:hint="eastAsia"/>
          <w:szCs w:val="24"/>
        </w:rPr>
        <w:t>確定各點之間的支配關係後，</w:t>
      </w:r>
      <w:del w:id="17" w:author="DELab" w:date="2020-08-19T15:25:00Z">
        <w:r w:rsidR="00AC50F7" w:rsidRPr="001527B1" w:rsidDel="001527B1">
          <w:rPr>
            <w:rFonts w:cs="Times New Roman" w:hint="eastAsia"/>
            <w:szCs w:val="24"/>
          </w:rPr>
          <w:delText>才</w:delText>
        </w:r>
      </w:del>
      <w:ins w:id="18" w:author="DELab" w:date="2020-08-19T15:25:00Z">
        <w:r w:rsidR="001527B1">
          <w:rPr>
            <w:rFonts w:cs="Times New Roman" w:hint="eastAsia"/>
            <w:szCs w:val="24"/>
          </w:rPr>
          <w:t>方能</w:t>
        </w:r>
      </w:ins>
      <w:r w:rsidR="00674810" w:rsidRPr="001527B1">
        <w:rPr>
          <w:rFonts w:cs="Times New Roman" w:hint="eastAsia"/>
          <w:szCs w:val="24"/>
        </w:rPr>
        <w:t>決定</w:t>
      </w:r>
      <w:del w:id="19" w:author="DELab" w:date="2020-08-19T15:25:00Z">
        <w:r w:rsidR="009C5874" w:rsidRPr="001527B1" w:rsidDel="001527B1">
          <w:rPr>
            <w:rFonts w:cs="Times New Roman" w:hint="eastAsia"/>
            <w:szCs w:val="24"/>
          </w:rPr>
          <w:delText>被比較的</w:delText>
        </w:r>
      </w:del>
      <w:r w:rsidR="009C5874" w:rsidRPr="001527B1">
        <w:rPr>
          <w:rFonts w:cs="Times New Roman" w:hint="eastAsia"/>
          <w:szCs w:val="24"/>
        </w:rPr>
        <w:t>哪</w:t>
      </w:r>
      <w:del w:id="20" w:author="DELab" w:date="2020-08-19T15:25:00Z">
        <w:r w:rsidR="009C5874" w:rsidRPr="001527B1" w:rsidDel="001527B1">
          <w:rPr>
            <w:rFonts w:cs="Times New Roman" w:hint="eastAsia"/>
            <w:szCs w:val="24"/>
          </w:rPr>
          <w:delText>一個</w:delText>
        </w:r>
      </w:del>
      <w:ins w:id="21" w:author="DELab" w:date="2020-08-19T15:26:00Z">
        <w:r w:rsidR="001527B1">
          <w:rPr>
            <w:rFonts w:cs="Times New Roman" w:hint="eastAsia"/>
            <w:szCs w:val="24"/>
          </w:rPr>
          <w:t>些</w:t>
        </w:r>
      </w:ins>
      <w:r w:rsidR="009C5874" w:rsidRPr="001527B1">
        <w:rPr>
          <w:rFonts w:cs="Times New Roman" w:hint="eastAsia"/>
          <w:szCs w:val="24"/>
        </w:rPr>
        <w:t>資料點</w:t>
      </w:r>
      <w:del w:id="22" w:author="DELab" w:date="2020-08-19T15:26:00Z">
        <w:r w:rsidR="004807F6" w:rsidRPr="001527B1" w:rsidDel="001527B1">
          <w:rPr>
            <w:rFonts w:cs="Times New Roman" w:hint="eastAsia"/>
            <w:szCs w:val="24"/>
          </w:rPr>
          <w:delText>最終</w:delText>
        </w:r>
      </w:del>
      <w:ins w:id="23" w:author="DELab" w:date="2020-08-19T15:26:00Z">
        <w:r w:rsidR="001527B1">
          <w:rPr>
            <w:rFonts w:cs="Times New Roman" w:hint="eastAsia"/>
            <w:szCs w:val="24"/>
          </w:rPr>
          <w:t>可</w:t>
        </w:r>
      </w:ins>
      <w:del w:id="24" w:author="DELab" w:date="2020-08-19T15:26:00Z">
        <w:r w:rsidR="009C5874" w:rsidRPr="001527B1" w:rsidDel="001527B1">
          <w:rPr>
            <w:rFonts w:cs="Times New Roman" w:hint="eastAsia"/>
            <w:szCs w:val="24"/>
          </w:rPr>
          <w:delText>會</w:delText>
        </w:r>
      </w:del>
      <w:r w:rsidR="004807F6" w:rsidRPr="001527B1">
        <w:rPr>
          <w:rFonts w:cs="Times New Roman" w:hint="eastAsia"/>
          <w:szCs w:val="24"/>
        </w:rPr>
        <w:t>被納入天際線。</w:t>
      </w:r>
      <w:del w:id="25" w:author="DELab" w:date="2020-08-19T15:27:00Z">
        <w:r w:rsidR="002864E2" w:rsidRPr="001527B1" w:rsidDel="001527B1">
          <w:rPr>
            <w:rFonts w:cs="Times New Roman" w:hint="eastAsia"/>
            <w:szCs w:val="24"/>
          </w:rPr>
          <w:delText>根據天際線的定義，</w:delText>
        </w:r>
      </w:del>
      <w:r w:rsidR="004807F6" w:rsidRPr="001527B1">
        <w:rPr>
          <w:rFonts w:hint="eastAsia"/>
        </w:rPr>
        <w:t>任何天際線查詢演算法</w:t>
      </w:r>
      <w:del w:id="26" w:author="DELab" w:date="2020-08-19T15:27:00Z">
        <w:r w:rsidR="004807F6" w:rsidRPr="001527B1" w:rsidDel="001527B1">
          <w:rPr>
            <w:rFonts w:hint="eastAsia"/>
          </w:rPr>
          <w:delText>，</w:delText>
        </w:r>
      </w:del>
      <w:r w:rsidR="004807F6" w:rsidRPr="001527B1">
        <w:rPr>
          <w:rFonts w:hint="eastAsia"/>
        </w:rPr>
        <w:t>都有共同的假設：輸入資料集不能有缺失值的存在。</w:t>
      </w:r>
      <w:r w:rsidR="00E6737C" w:rsidRPr="001527B1">
        <w:rPr>
          <w:rFonts w:hint="eastAsia"/>
        </w:rPr>
        <w:t>若</w:t>
      </w:r>
      <w:ins w:id="27" w:author="DELab" w:date="2020-08-19T15:28:00Z">
        <w:r w:rsidR="001527B1">
          <w:rPr>
            <w:rFonts w:hint="eastAsia"/>
          </w:rPr>
          <w:t>在</w:t>
        </w:r>
        <w:r w:rsidR="001527B1" w:rsidRPr="001527B1">
          <w:rPr>
            <w:rFonts w:cs="Times New Roman" w:hint="eastAsia"/>
            <w:szCs w:val="24"/>
          </w:rPr>
          <w:t>確定支配關係</w:t>
        </w:r>
      </w:ins>
      <w:del w:id="28" w:author="DELab" w:date="2020-08-19T15:28:00Z">
        <w:r w:rsidR="00E6737C" w:rsidRPr="001527B1" w:rsidDel="001527B1">
          <w:rPr>
            <w:rFonts w:hint="eastAsia"/>
          </w:rPr>
          <w:delText>比較</w:delText>
        </w:r>
      </w:del>
      <w:ins w:id="29" w:author="DELab" w:date="2020-08-19T15:28:00Z">
        <w:r w:rsidR="001527B1">
          <w:rPr>
            <w:rFonts w:hint="eastAsia"/>
          </w:rPr>
          <w:t>的</w:t>
        </w:r>
      </w:ins>
      <w:r w:rsidR="00E6737C" w:rsidRPr="001527B1">
        <w:rPr>
          <w:rFonts w:hint="eastAsia"/>
        </w:rPr>
        <w:t>過程中</w:t>
      </w:r>
      <w:ins w:id="30" w:author="DELab" w:date="2020-08-19T15:28:00Z">
        <w:r w:rsidR="001527B1">
          <w:rPr>
            <w:rFonts w:hint="eastAsia"/>
          </w:rPr>
          <w:t>，</w:t>
        </w:r>
      </w:ins>
      <w:r w:rsidR="00E6737C" w:rsidRPr="001527B1">
        <w:rPr>
          <w:rFonts w:hint="eastAsia"/>
        </w:rPr>
        <w:t>某資料點</w:t>
      </w:r>
      <w:ins w:id="31" w:author="DELab" w:date="2020-08-19T15:29:00Z">
        <w:r w:rsidR="001527B1">
          <w:rPr>
            <w:rFonts w:hint="eastAsia"/>
          </w:rPr>
          <w:t>在某個或某些維度</w:t>
        </w:r>
      </w:ins>
      <w:r w:rsidR="00E6737C" w:rsidRPr="001527B1">
        <w:rPr>
          <w:rFonts w:hint="eastAsia"/>
        </w:rPr>
        <w:t>具有缺失值，</w:t>
      </w:r>
      <w:del w:id="32" w:author="DELab" w:date="2020-08-19T15:30:00Z">
        <w:r w:rsidR="00E6737C" w:rsidRPr="001527B1" w:rsidDel="00537A45">
          <w:rPr>
            <w:rFonts w:hint="eastAsia"/>
          </w:rPr>
          <w:delText>使得相同</w:delText>
        </w:r>
      </w:del>
      <w:proofErr w:type="gramStart"/>
      <w:ins w:id="33" w:author="DELab" w:date="2020-08-19T15:30:00Z">
        <w:r w:rsidR="00537A45">
          <w:rPr>
            <w:rFonts w:hint="eastAsia"/>
          </w:rPr>
          <w:t>造成該</w:t>
        </w:r>
      </w:ins>
      <w:r w:rsidR="00E6737C" w:rsidRPr="001527B1">
        <w:rPr>
          <w:rFonts w:hint="eastAsia"/>
        </w:rPr>
        <w:t>維度</w:t>
      </w:r>
      <w:proofErr w:type="gramEnd"/>
      <w:del w:id="34" w:author="DELab" w:date="2020-08-19T15:30:00Z">
        <w:r w:rsidR="00E6737C" w:rsidRPr="001527B1" w:rsidDel="00537A45">
          <w:rPr>
            <w:rFonts w:hint="eastAsia"/>
          </w:rPr>
          <w:delText>下</w:delText>
        </w:r>
      </w:del>
      <w:r w:rsidR="00E6737C" w:rsidRPr="001527B1">
        <w:rPr>
          <w:rFonts w:hint="eastAsia"/>
        </w:rPr>
        <w:t>的值無法被比較</w:t>
      </w:r>
      <w:ins w:id="35" w:author="DELab" w:date="2020-08-19T15:31:00Z">
        <w:r w:rsidR="00537A45">
          <w:rPr>
            <w:rFonts w:hint="eastAsia"/>
          </w:rPr>
          <w:t>進而導致無法確定該點與其他點的支配關係</w:t>
        </w:r>
      </w:ins>
      <w:r w:rsidR="00E6737C" w:rsidRPr="001527B1">
        <w:rPr>
          <w:rFonts w:hint="eastAsia"/>
        </w:rPr>
        <w:t>，</w:t>
      </w:r>
      <w:r w:rsidR="0015471E" w:rsidRPr="001527B1">
        <w:rPr>
          <w:rFonts w:hint="eastAsia"/>
        </w:rPr>
        <w:t>這種情形</w:t>
      </w:r>
      <w:del w:id="36" w:author="DELab" w:date="2020-08-19T15:32:00Z">
        <w:r w:rsidR="0015471E" w:rsidRPr="001527B1" w:rsidDel="00537A45">
          <w:rPr>
            <w:rFonts w:hint="eastAsia"/>
          </w:rPr>
          <w:delText>下</w:delText>
        </w:r>
      </w:del>
      <w:r w:rsidR="004507B7" w:rsidRPr="001527B1">
        <w:rPr>
          <w:rFonts w:hint="eastAsia"/>
        </w:rPr>
        <w:t>將</w:t>
      </w:r>
      <w:r w:rsidR="0015471E" w:rsidRPr="001527B1">
        <w:rPr>
          <w:rFonts w:hint="eastAsia"/>
        </w:rPr>
        <w:t>使得</w:t>
      </w:r>
      <w:del w:id="37" w:author="DELab" w:date="2020-08-19T15:32:00Z">
        <w:r w:rsidR="00E6737C" w:rsidRPr="001527B1" w:rsidDel="00537A45">
          <w:rPr>
            <w:rFonts w:hint="eastAsia"/>
          </w:rPr>
          <w:delText>各種</w:delText>
        </w:r>
      </w:del>
      <w:r w:rsidR="00E6737C" w:rsidRPr="001527B1">
        <w:rPr>
          <w:rFonts w:hint="eastAsia"/>
        </w:rPr>
        <w:t>天際線查詢演算法無法執行。</w:t>
      </w:r>
      <w:del w:id="38" w:author="DELab" w:date="2020-08-19T15:37:00Z">
        <w:r w:rsidR="002B5C54" w:rsidDel="00537A45">
          <w:rPr>
            <w:rFonts w:hint="eastAsia"/>
            <w:color w:val="0070C0"/>
          </w:rPr>
          <w:delText>資料集的完整性在天際線查詢</w:delText>
        </w:r>
        <w:r w:rsidR="002B5C54" w:rsidRPr="00095AAC" w:rsidDel="00537A45">
          <w:rPr>
            <w:rFonts w:hint="eastAsia"/>
            <w:color w:val="0070C0"/>
          </w:rPr>
          <w:delText>演算法</w:delText>
        </w:r>
        <w:r w:rsidR="002B5C54" w:rsidDel="00537A45">
          <w:rPr>
            <w:rFonts w:hint="eastAsia"/>
            <w:color w:val="0070C0"/>
          </w:rPr>
          <w:delText>上儼然成為一個重要的議題。</w:delText>
        </w:r>
      </w:del>
      <w:r w:rsidR="002B5C54" w:rsidRPr="00537A45">
        <w:rPr>
          <w:rFonts w:hint="eastAsia"/>
          <w:rPrChange w:id="39" w:author="DELab" w:date="2020-08-19T15:37:00Z">
            <w:rPr>
              <w:rFonts w:hint="eastAsia"/>
              <w:color w:val="0070C0"/>
            </w:rPr>
          </w:rPrChange>
        </w:rPr>
        <w:t>然而在</w:t>
      </w:r>
      <w:r w:rsidR="002B5C54" w:rsidRPr="00537A45">
        <w:rPr>
          <w:rFonts w:hint="eastAsia"/>
        </w:rPr>
        <w:t>現實生活上</w:t>
      </w:r>
      <w:ins w:id="40" w:author="DELab" w:date="2020-08-19T15:38:00Z">
        <w:r w:rsidR="00537A45">
          <w:rPr>
            <w:rFonts w:hint="eastAsia"/>
          </w:rPr>
          <w:t>中</w:t>
        </w:r>
      </w:ins>
      <w:r w:rsidR="002B5C54" w:rsidRPr="00537A45">
        <w:rPr>
          <w:rFonts w:hint="eastAsia"/>
        </w:rPr>
        <w:t>，</w:t>
      </w:r>
      <w:del w:id="41" w:author="DELab" w:date="2020-08-19T15:38:00Z">
        <w:r w:rsidR="002B5C54" w:rsidRPr="00537A45" w:rsidDel="00537A45">
          <w:rPr>
            <w:rFonts w:hint="eastAsia"/>
          </w:rPr>
          <w:delText>獲得</w:delText>
        </w:r>
      </w:del>
      <w:ins w:id="42" w:author="DELab" w:date="2020-08-19T15:38:00Z">
        <w:r w:rsidR="00537A45">
          <w:rPr>
            <w:rFonts w:hint="eastAsia"/>
          </w:rPr>
          <w:t>蒐集到</w:t>
        </w:r>
      </w:ins>
      <w:r w:rsidR="002B5C54" w:rsidRPr="00537A45">
        <w:rPr>
          <w:rFonts w:hint="eastAsia"/>
        </w:rPr>
        <w:t>資料</w:t>
      </w:r>
      <w:del w:id="43" w:author="DELab" w:date="2020-08-19T15:39:00Z">
        <w:r w:rsidR="002B5C54" w:rsidRPr="00537A45" w:rsidDel="00537A45">
          <w:rPr>
            <w:rFonts w:hint="eastAsia"/>
          </w:rPr>
          <w:delText>的過程當中</w:delText>
        </w:r>
      </w:del>
      <w:r w:rsidR="002B5C54" w:rsidRPr="00537A45">
        <w:rPr>
          <w:rFonts w:hint="eastAsia"/>
        </w:rPr>
        <w:t>難免會面臨到資料不齊全的狀況</w:t>
      </w:r>
      <w:r w:rsidR="002B5C54" w:rsidRPr="001A43CC">
        <w:fldChar w:fldCharType="begin"/>
      </w:r>
      <w:r w:rsidR="00225159" w:rsidRPr="00537A45">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1A43CC">
        <w:rPr>
          <w:rPrChange w:id="44" w:author="DELab" w:date="2020-08-19T15:37:00Z">
            <w:rPr/>
          </w:rPrChange>
        </w:rPr>
        <w:fldChar w:fldCharType="separate"/>
      </w:r>
      <w:r w:rsidR="00225159" w:rsidRPr="00537A45">
        <w:rPr>
          <w:rFonts w:cs="Times New Roman"/>
        </w:rPr>
        <w:t>[8], [17]</w:t>
      </w:r>
      <w:r w:rsidR="002B5C54" w:rsidRPr="001A43CC">
        <w:fldChar w:fldCharType="end"/>
      </w:r>
      <w:del w:id="45" w:author="DELab" w:date="2020-08-19T15:39:00Z">
        <w:r w:rsidR="002B5C54" w:rsidRPr="00537A45" w:rsidDel="00537A45">
          <w:rPr>
            <w:rFonts w:hint="eastAsia"/>
          </w:rPr>
          <w:delText>。</w:delText>
        </w:r>
      </w:del>
      <w:ins w:id="46" w:author="DELab" w:date="2020-08-19T15:39:00Z">
        <w:r w:rsidR="00537A45">
          <w:rPr>
            <w:rFonts w:hint="eastAsia"/>
          </w:rPr>
          <w:t>，</w:t>
        </w:r>
      </w:ins>
      <w:r w:rsidR="002B5C54" w:rsidRPr="00537A45">
        <w:rPr>
          <w:rFonts w:hint="eastAsia"/>
        </w:rPr>
        <w:t>例如</w:t>
      </w:r>
      <w:del w:id="47" w:author="DELab" w:date="2020-08-19T15:39:00Z">
        <w:r w:rsidR="00B8497B" w:rsidRPr="00537A45" w:rsidDel="00537A45">
          <w:rPr>
            <w:rFonts w:hint="eastAsia"/>
          </w:rPr>
          <w:delText>：</w:delText>
        </w:r>
      </w:del>
      <w:ins w:id="48" w:author="DELab" w:date="2020-08-19T15:39:00Z">
        <w:r w:rsidR="00537A45">
          <w:rPr>
            <w:rFonts w:hint="eastAsia"/>
          </w:rPr>
          <w:t>在</w:t>
        </w:r>
      </w:ins>
      <w:r w:rsidR="002B5C54" w:rsidRPr="00537A45">
        <w:rPr>
          <w:rFonts w:hint="eastAsia"/>
        </w:rPr>
        <w:t>蒐集過程中不慎</w:t>
      </w:r>
      <w:del w:id="49" w:author="DELab" w:date="2020-08-19T15:40:00Z">
        <w:r w:rsidR="002B5C54" w:rsidRPr="00537A45" w:rsidDel="007B00D0">
          <w:rPr>
            <w:rFonts w:hint="eastAsia"/>
          </w:rPr>
          <w:delText>讓內容流失</w:delText>
        </w:r>
      </w:del>
      <w:r w:rsidR="002B5C54" w:rsidRPr="00537A45">
        <w:rPr>
          <w:rFonts w:hint="eastAsia"/>
        </w:rPr>
        <w:t>或</w:t>
      </w:r>
      <w:del w:id="50" w:author="DELab" w:date="2020-08-19T15:40:00Z">
        <w:r w:rsidR="002B5C54" w:rsidRPr="00537A45" w:rsidDel="007B00D0">
          <w:rPr>
            <w:rFonts w:hint="eastAsia"/>
          </w:rPr>
          <w:delText>者</w:delText>
        </w:r>
        <w:r w:rsidR="002B5C54" w:rsidRPr="00537A45" w:rsidDel="007B00D0">
          <w:rPr>
            <w:rFonts w:hint="eastAsia"/>
            <w:rPrChange w:id="51" w:author="DELab" w:date="2020-08-19T15:37:00Z">
              <w:rPr>
                <w:rFonts w:hint="eastAsia"/>
                <w:color w:val="0070C0"/>
              </w:rPr>
            </w:rPrChange>
          </w:rPr>
          <w:delText>是</w:delText>
        </w:r>
      </w:del>
      <w:r w:rsidR="002B5C54" w:rsidRPr="00537A45">
        <w:rPr>
          <w:rFonts w:hint="eastAsia"/>
          <w:rPrChange w:id="52" w:author="DELab" w:date="2020-08-19T15:37:00Z">
            <w:rPr>
              <w:rFonts w:hint="eastAsia"/>
              <w:color w:val="0070C0"/>
            </w:rPr>
          </w:rPrChange>
        </w:rPr>
        <w:t>某些因素</w:t>
      </w:r>
      <w:ins w:id="53" w:author="DELab" w:date="2020-08-19T15:40:00Z">
        <w:r w:rsidR="007B00D0">
          <w:rPr>
            <w:rFonts w:hint="eastAsia"/>
          </w:rPr>
          <w:t>致使</w:t>
        </w:r>
      </w:ins>
      <w:r w:rsidR="002B5C54" w:rsidRPr="00537A45">
        <w:rPr>
          <w:rFonts w:hint="eastAsia"/>
          <w:rPrChange w:id="54" w:author="DELab" w:date="2020-08-19T15:37:00Z">
            <w:rPr>
              <w:rFonts w:hint="eastAsia"/>
              <w:color w:val="0070C0"/>
            </w:rPr>
          </w:rPrChange>
        </w:rPr>
        <w:t>資料</w:t>
      </w:r>
      <w:del w:id="55" w:author="DELab" w:date="2020-08-19T15:41:00Z">
        <w:r w:rsidR="002B5C54" w:rsidRPr="00537A45" w:rsidDel="007B00D0">
          <w:rPr>
            <w:rFonts w:hint="eastAsia"/>
            <w:rPrChange w:id="56" w:author="DELab" w:date="2020-08-19T15:37:00Z">
              <w:rPr>
                <w:rFonts w:hint="eastAsia"/>
                <w:color w:val="0070C0"/>
              </w:rPr>
            </w:rPrChange>
          </w:rPr>
          <w:delText>數據</w:delText>
        </w:r>
      </w:del>
      <w:r w:rsidR="002B5C54" w:rsidRPr="00537A45">
        <w:rPr>
          <w:rFonts w:hint="eastAsia"/>
          <w:rPrChange w:id="57" w:author="DELab" w:date="2020-08-19T15:37:00Z">
            <w:rPr>
              <w:rFonts w:hint="eastAsia"/>
              <w:color w:val="0070C0"/>
            </w:rPr>
          </w:rPrChange>
        </w:rPr>
        <w:t>遺失</w:t>
      </w:r>
      <w:r w:rsidR="002B5C54" w:rsidRPr="00537A45">
        <w:rPr>
          <w:rPrChange w:id="58" w:author="DELab" w:date="2020-08-19T15:37:00Z">
            <w:rPr>
              <w:color w:val="0070C0"/>
            </w:rPr>
          </w:rPrChange>
        </w:rPr>
        <w:fldChar w:fldCharType="begin"/>
      </w:r>
      <w:r w:rsidR="002B5C54" w:rsidRPr="00537A45">
        <w:rPr>
          <w:rPrChange w:id="59" w:author="DELab" w:date="2020-08-19T15:37:00Z">
            <w:rPr>
              <w:color w:val="0070C0"/>
            </w:rPr>
          </w:rPrChange>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537A45">
        <w:rPr>
          <w:rPrChange w:id="60" w:author="DELab" w:date="2020-08-19T15:37:00Z">
            <w:rPr>
              <w:color w:val="0070C0"/>
            </w:rPr>
          </w:rPrChange>
        </w:rPr>
        <w:fldChar w:fldCharType="separate"/>
      </w:r>
      <w:r w:rsidR="002B5C54" w:rsidRPr="00537A45">
        <w:rPr>
          <w:rFonts w:cs="Times New Roman"/>
        </w:rPr>
        <w:t>[4]</w:t>
      </w:r>
      <w:r w:rsidR="002B5C54" w:rsidRPr="00537A45">
        <w:rPr>
          <w:rPrChange w:id="61" w:author="DELab" w:date="2020-08-19T15:37:00Z">
            <w:rPr>
              <w:color w:val="0070C0"/>
            </w:rPr>
          </w:rPrChange>
        </w:rPr>
        <w:fldChar w:fldCharType="end"/>
      </w:r>
      <w:r w:rsidR="002B5C54" w:rsidRPr="00537A45">
        <w:rPr>
          <w:rFonts w:hint="eastAsia"/>
        </w:rPr>
        <w:t>，</w:t>
      </w:r>
      <w:del w:id="62" w:author="DELab" w:date="2020-08-19T15:41:00Z">
        <w:r w:rsidR="002B5C54" w:rsidRPr="00537A45" w:rsidDel="007B00D0">
          <w:rPr>
            <w:rFonts w:hint="eastAsia"/>
          </w:rPr>
          <w:delText>使得</w:delText>
        </w:r>
      </w:del>
      <w:ins w:id="63" w:author="DELab" w:date="2020-08-19T15:41:00Z">
        <w:r w:rsidR="007B00D0">
          <w:rPr>
            <w:rFonts w:hint="eastAsia"/>
          </w:rPr>
          <w:t>導致</w:t>
        </w:r>
      </w:ins>
      <w:r w:rsidR="002B5C54" w:rsidRPr="00537A45">
        <w:rPr>
          <w:rFonts w:hint="eastAsia"/>
        </w:rPr>
        <w:t>蒐集到的資料</w:t>
      </w:r>
      <w:del w:id="64" w:author="DELab" w:date="2020-08-19T15:42:00Z">
        <w:r w:rsidR="002B5C54" w:rsidRPr="00537A45" w:rsidDel="007B00D0">
          <w:rPr>
            <w:rFonts w:hint="eastAsia"/>
          </w:rPr>
          <w:delText>值</w:delText>
        </w:r>
      </w:del>
      <w:r w:rsidR="002B5C54" w:rsidRPr="00537A45">
        <w:rPr>
          <w:rFonts w:hint="eastAsia"/>
          <w:rPrChange w:id="65" w:author="DELab" w:date="2020-08-19T15:37:00Z">
            <w:rPr>
              <w:rFonts w:hint="eastAsia"/>
              <w:color w:val="000000" w:themeColor="text1"/>
            </w:rPr>
          </w:rPrChange>
        </w:rPr>
        <w:t>不完</w:t>
      </w:r>
      <w:del w:id="66" w:author="DELab" w:date="2020-08-19T15:41:00Z">
        <w:r w:rsidR="002B5C54" w:rsidRPr="00537A45" w:rsidDel="007B00D0">
          <w:rPr>
            <w:rFonts w:hint="eastAsia"/>
            <w:rPrChange w:id="67" w:author="DELab" w:date="2020-08-19T15:37:00Z">
              <w:rPr>
                <w:rFonts w:hint="eastAsia"/>
                <w:color w:val="000000" w:themeColor="text1"/>
              </w:rPr>
            </w:rPrChange>
          </w:rPr>
          <w:delText>善</w:delText>
        </w:r>
      </w:del>
      <w:ins w:id="68" w:author="DELab" w:date="2020-08-19T15:41:00Z">
        <w:r w:rsidR="007B00D0">
          <w:rPr>
            <w:rFonts w:hint="eastAsia"/>
          </w:rPr>
          <w:t>整</w:t>
        </w:r>
      </w:ins>
      <w:r w:rsidR="002B5C54" w:rsidRPr="00537A45">
        <w:rPr>
          <w:rFonts w:hint="eastAsia"/>
        </w:rPr>
        <w:t>。</w:t>
      </w:r>
      <w:del w:id="69" w:author="DELab" w:date="2020-08-19T15:43:00Z">
        <w:r w:rsidR="002B5C54" w:rsidRPr="00537A45" w:rsidDel="007B00D0">
          <w:rPr>
            <w:rFonts w:hint="eastAsia"/>
          </w:rPr>
          <w:delText>此類資料集在資料科學領域中被稱之為</w:delText>
        </w:r>
        <w:r w:rsidR="002B5C54" w:rsidRPr="00537A45" w:rsidDel="007B00D0">
          <w:rPr>
            <w:rFonts w:ascii="標楷體" w:hAnsi="標楷體" w:hint="eastAsia"/>
          </w:rPr>
          <w:delText>「不完整資料集」。</w:delText>
        </w:r>
      </w:del>
    </w:p>
    <w:p w14:paraId="071A2086" w14:textId="5539CA8A" w:rsidR="009B3579" w:rsidRDefault="002B0ED7" w:rsidP="009B3579">
      <w:pPr>
        <w:ind w:firstLine="425"/>
      </w:pPr>
      <w:r w:rsidRPr="00537A45">
        <w:rPr>
          <w:rFonts w:hint="eastAsia"/>
          <w:rPrChange w:id="70" w:author="DELab" w:date="2020-08-19T15:37:00Z">
            <w:rPr>
              <w:rFonts w:hint="eastAsia"/>
              <w:color w:val="0070C0"/>
            </w:rPr>
          </w:rPrChange>
        </w:rPr>
        <w:t>為了</w:t>
      </w:r>
      <w:del w:id="71" w:author="DELab" w:date="2020-08-19T15:45:00Z">
        <w:r w:rsidRPr="00537A45" w:rsidDel="007B00D0">
          <w:rPr>
            <w:rFonts w:hint="eastAsia"/>
            <w:rPrChange w:id="72" w:author="DELab" w:date="2020-08-19T15:37:00Z">
              <w:rPr>
                <w:rFonts w:hint="eastAsia"/>
                <w:color w:val="0070C0"/>
              </w:rPr>
            </w:rPrChange>
          </w:rPr>
          <w:delText>讓</w:delText>
        </w:r>
        <w:r w:rsidR="002C6075" w:rsidRPr="00537A45" w:rsidDel="007B00D0">
          <w:rPr>
            <w:rFonts w:hint="eastAsia"/>
            <w:rPrChange w:id="73" w:author="DELab" w:date="2020-08-19T15:37:00Z">
              <w:rPr>
                <w:rFonts w:hint="eastAsia"/>
                <w:color w:val="0070C0"/>
              </w:rPr>
            </w:rPrChange>
          </w:rPr>
          <w:delText>所有</w:delText>
        </w:r>
      </w:del>
      <w:ins w:id="74" w:author="DELab" w:date="2020-08-19T15:45:00Z">
        <w:r w:rsidR="007B00D0">
          <w:rPr>
            <w:rFonts w:hint="eastAsia"/>
          </w:rPr>
          <w:t>解決</w:t>
        </w:r>
      </w:ins>
      <w:r w:rsidRPr="00537A45">
        <w:rPr>
          <w:rFonts w:hint="eastAsia"/>
          <w:rPrChange w:id="75" w:author="DELab" w:date="2020-08-19T15:37:00Z">
            <w:rPr>
              <w:rFonts w:hint="eastAsia"/>
              <w:color w:val="0070C0"/>
            </w:rPr>
          </w:rPrChange>
        </w:rPr>
        <w:t>天際線查詢演算法</w:t>
      </w:r>
      <w:del w:id="76" w:author="DELab" w:date="2020-08-19T15:45:00Z">
        <w:r w:rsidRPr="00537A45" w:rsidDel="007B00D0">
          <w:rPr>
            <w:rFonts w:hint="eastAsia"/>
            <w:rPrChange w:id="77" w:author="DELab" w:date="2020-08-19T15:37:00Z">
              <w:rPr>
                <w:rFonts w:hint="eastAsia"/>
                <w:color w:val="0070C0"/>
              </w:rPr>
            </w:rPrChange>
          </w:rPr>
          <w:delText>可以</w:delText>
        </w:r>
      </w:del>
      <w:ins w:id="78" w:author="DELab" w:date="2020-08-19T15:45:00Z">
        <w:r w:rsidR="007B00D0">
          <w:rPr>
            <w:rFonts w:hint="eastAsia"/>
          </w:rPr>
          <w:t>無法運用於</w:t>
        </w:r>
      </w:ins>
      <w:del w:id="79" w:author="DELab" w:date="2020-08-19T15:46:00Z">
        <w:r w:rsidRPr="00537A45" w:rsidDel="007B00D0">
          <w:rPr>
            <w:rFonts w:hint="eastAsia"/>
            <w:rPrChange w:id="80" w:author="DELab" w:date="2020-08-19T15:37:00Z">
              <w:rPr>
                <w:rFonts w:hint="eastAsia"/>
                <w:color w:val="0070C0"/>
              </w:rPr>
            </w:rPrChange>
          </w:rPr>
          <w:delText>在</w:delText>
        </w:r>
      </w:del>
      <w:r w:rsidRPr="00537A45">
        <w:rPr>
          <w:rFonts w:hint="eastAsia"/>
          <w:rPrChange w:id="81" w:author="DELab" w:date="2020-08-19T15:37:00Z">
            <w:rPr>
              <w:rFonts w:hint="eastAsia"/>
              <w:color w:val="0070C0"/>
            </w:rPr>
          </w:rPrChange>
        </w:rPr>
        <w:t>不完整資料集</w:t>
      </w:r>
      <w:del w:id="82" w:author="DELab" w:date="2020-08-19T15:45:00Z">
        <w:r w:rsidRPr="00537A45" w:rsidDel="007B00D0">
          <w:rPr>
            <w:rFonts w:hint="eastAsia"/>
            <w:rPrChange w:id="83" w:author="DELab" w:date="2020-08-19T15:37:00Z">
              <w:rPr>
                <w:rFonts w:hint="eastAsia"/>
                <w:color w:val="0070C0"/>
              </w:rPr>
            </w:rPrChange>
          </w:rPr>
          <w:delText>中執行</w:delText>
        </w:r>
      </w:del>
      <w:ins w:id="84" w:author="DELab" w:date="2020-08-19T15:46:00Z">
        <w:r w:rsidR="007B00D0">
          <w:rPr>
            <w:rFonts w:hint="eastAsia"/>
          </w:rPr>
          <w:t>的問題</w:t>
        </w:r>
      </w:ins>
      <w:r w:rsidR="00A46D4B" w:rsidRPr="00537A45">
        <w:rPr>
          <w:rPrChange w:id="85" w:author="DELab" w:date="2020-08-19T15:37:00Z">
            <w:rPr>
              <w:color w:val="0070C0"/>
            </w:rPr>
          </w:rPrChange>
        </w:rPr>
        <w:fldChar w:fldCharType="begin"/>
      </w:r>
      <w:r w:rsidR="00A46D4B" w:rsidRPr="00537A45">
        <w:rPr>
          <w:rPrChange w:id="86" w:author="DELab" w:date="2020-08-19T15:37:00Z">
            <w:rPr>
              <w:color w:val="0070C0"/>
            </w:rPr>
          </w:rPrChange>
        </w:rPr>
        <w:instrText xml:space="preserve"> ADDIN ZOTERO_ITEM CSL_CITATION {"citationID":"hXfc9Tlu","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537A45">
        <w:rPr>
          <w:rPrChange w:id="87" w:author="DELab" w:date="2020-08-19T15:37:00Z">
            <w:rPr>
              <w:color w:val="0070C0"/>
            </w:rPr>
          </w:rPrChange>
        </w:rPr>
        <w:fldChar w:fldCharType="separate"/>
      </w:r>
      <w:r w:rsidR="00A46D4B" w:rsidRPr="00537A45">
        <w:rPr>
          <w:rFonts w:cs="Times New Roman"/>
        </w:rPr>
        <w:t>[18]</w:t>
      </w:r>
      <w:r w:rsidR="00A46D4B" w:rsidRPr="00537A45">
        <w:rPr>
          <w:rPrChange w:id="88" w:author="DELab" w:date="2020-08-19T15:37:00Z">
            <w:rPr>
              <w:color w:val="0070C0"/>
            </w:rPr>
          </w:rPrChange>
        </w:rPr>
        <w:fldChar w:fldCharType="end"/>
      </w:r>
      <w:del w:id="89" w:author="DELab" w:date="2020-08-19T15:44:00Z">
        <w:r w:rsidRPr="00537A45" w:rsidDel="007B00D0">
          <w:rPr>
            <w:rFonts w:hint="eastAsia"/>
            <w:rPrChange w:id="90" w:author="DELab" w:date="2020-08-19T15:37:00Z">
              <w:rPr>
                <w:rFonts w:hint="eastAsia"/>
                <w:color w:val="0070C0"/>
              </w:rPr>
            </w:rPrChange>
          </w:rPr>
          <w:delText>。</w:delText>
        </w:r>
      </w:del>
      <w:ins w:id="91" w:author="DELab" w:date="2020-08-19T15:44:00Z">
        <w:r w:rsidR="007B00D0">
          <w:rPr>
            <w:rFonts w:hint="eastAsia"/>
          </w:rPr>
          <w:t>，</w:t>
        </w:r>
      </w:ins>
      <w:r w:rsidRPr="00537A45">
        <w:rPr>
          <w:rFonts w:hint="eastAsia"/>
          <w:rPrChange w:id="92" w:author="DELab" w:date="2020-08-19T15:37:00Z">
            <w:rPr>
              <w:rFonts w:hint="eastAsia"/>
              <w:color w:val="0070C0"/>
            </w:rPr>
          </w:rPrChange>
        </w:rPr>
        <w:t>本論文</w:t>
      </w:r>
      <w:del w:id="93" w:author="DELab" w:date="2020-08-19T15:46:00Z">
        <w:r w:rsidRPr="00537A45" w:rsidDel="007B00D0">
          <w:rPr>
            <w:rFonts w:hint="eastAsia"/>
            <w:rPrChange w:id="94" w:author="DELab" w:date="2020-08-19T15:37:00Z">
              <w:rPr>
                <w:rFonts w:hint="eastAsia"/>
                <w:color w:val="0070C0"/>
              </w:rPr>
            </w:rPrChange>
          </w:rPr>
          <w:delText>的研究</w:delText>
        </w:r>
        <w:r w:rsidR="00A273BC" w:rsidRPr="00537A45" w:rsidDel="007B00D0">
          <w:rPr>
            <w:rFonts w:hint="eastAsia"/>
            <w:rPrChange w:id="95" w:author="DELab" w:date="2020-08-19T15:37:00Z">
              <w:rPr>
                <w:rFonts w:hint="eastAsia"/>
                <w:color w:val="0070C0"/>
              </w:rPr>
            </w:rPrChange>
          </w:rPr>
          <w:delText>目的</w:delText>
        </w:r>
        <w:r w:rsidRPr="00537A45" w:rsidDel="007B00D0">
          <w:rPr>
            <w:rFonts w:hint="eastAsia"/>
            <w:rPrChange w:id="96" w:author="DELab" w:date="2020-08-19T15:37:00Z">
              <w:rPr>
                <w:rFonts w:hint="eastAsia"/>
                <w:color w:val="0070C0"/>
              </w:rPr>
            </w:rPrChange>
          </w:rPr>
          <w:delText>便是</w:delText>
        </w:r>
      </w:del>
      <w:r w:rsidRPr="00537A45">
        <w:rPr>
          <w:rFonts w:hint="eastAsia"/>
          <w:rPrChange w:id="97" w:author="DELab" w:date="2020-08-19T15:37:00Z">
            <w:rPr>
              <w:rFonts w:hint="eastAsia"/>
              <w:color w:val="0070C0"/>
            </w:rPr>
          </w:rPrChange>
        </w:rPr>
        <w:t>針對不完整資料集</w:t>
      </w:r>
      <w:r w:rsidR="003D6DDE" w:rsidRPr="00537A45">
        <w:rPr>
          <w:rFonts w:hint="eastAsia"/>
          <w:rPrChange w:id="98" w:author="DELab" w:date="2020-08-19T15:37:00Z">
            <w:rPr>
              <w:rFonts w:hint="eastAsia"/>
              <w:color w:val="0070C0"/>
            </w:rPr>
          </w:rPrChange>
        </w:rPr>
        <w:t>提出</w:t>
      </w:r>
      <w:r w:rsidR="000101C8" w:rsidRPr="00537A45">
        <w:rPr>
          <w:rFonts w:hint="eastAsia"/>
          <w:rPrChange w:id="99" w:author="DELab" w:date="2020-08-19T15:37:00Z">
            <w:rPr>
              <w:rFonts w:hint="eastAsia"/>
              <w:color w:val="0070C0"/>
            </w:rPr>
          </w:rPrChange>
        </w:rPr>
        <w:t>新的</w:t>
      </w:r>
      <w:r w:rsidRPr="00537A45">
        <w:rPr>
          <w:rFonts w:hint="eastAsia"/>
          <w:rPrChange w:id="100" w:author="DELab" w:date="2020-08-19T15:37:00Z">
            <w:rPr>
              <w:rFonts w:hint="eastAsia"/>
              <w:color w:val="0070C0"/>
            </w:rPr>
          </w:rPrChange>
        </w:rPr>
        <w:t>填補缺失值技術</w:t>
      </w:r>
      <w:del w:id="101" w:author="DELab" w:date="2020-08-19T15:46:00Z">
        <w:r w:rsidRPr="00537A45" w:rsidDel="007B00D0">
          <w:rPr>
            <w:rFonts w:hint="eastAsia"/>
            <w:rPrChange w:id="102" w:author="DELab" w:date="2020-08-19T15:37:00Z">
              <w:rPr>
                <w:rFonts w:hint="eastAsia"/>
                <w:color w:val="0070C0"/>
              </w:rPr>
            </w:rPrChange>
          </w:rPr>
          <w:delText>來處理</w:delText>
        </w:r>
      </w:del>
      <w:r w:rsidRPr="00537A45">
        <w:rPr>
          <w:rFonts w:hint="eastAsia"/>
          <w:rPrChange w:id="103" w:author="DELab" w:date="2020-08-19T15:37:00Z">
            <w:rPr>
              <w:rFonts w:hint="eastAsia"/>
              <w:color w:val="0070C0"/>
            </w:rPr>
          </w:rPrChange>
        </w:rPr>
        <w:t>，使所有缺失值都有可參考的新值，形成一個新的完整資料集</w:t>
      </w:r>
      <w:del w:id="104" w:author="DELab" w:date="2020-08-19T15:48:00Z">
        <w:r w:rsidRPr="00537A45" w:rsidDel="007B00D0">
          <w:rPr>
            <w:rFonts w:hint="eastAsia"/>
            <w:rPrChange w:id="105" w:author="DELab" w:date="2020-08-19T15:37:00Z">
              <w:rPr>
                <w:rFonts w:hint="eastAsia"/>
                <w:color w:val="0070C0"/>
              </w:rPr>
            </w:rPrChange>
          </w:rPr>
          <w:delText>。經過缺失值技術處理後的完整資料集便能</w:delText>
        </w:r>
        <w:r w:rsidR="003F1768" w:rsidRPr="00537A45" w:rsidDel="007B00D0">
          <w:rPr>
            <w:rFonts w:hint="eastAsia"/>
            <w:rPrChange w:id="106" w:author="DELab" w:date="2020-08-19T15:37:00Z">
              <w:rPr>
                <w:rFonts w:hint="eastAsia"/>
                <w:color w:val="0070C0"/>
              </w:rPr>
            </w:rPrChange>
          </w:rPr>
          <w:delText>以往的</w:delText>
        </w:r>
      </w:del>
      <w:ins w:id="107" w:author="DELab" w:date="2020-08-19T15:48:00Z">
        <w:r w:rsidR="007B00D0">
          <w:rPr>
            <w:rFonts w:hint="eastAsia"/>
          </w:rPr>
          <w:t>，</w:t>
        </w:r>
      </w:ins>
      <w:ins w:id="108" w:author="DELab" w:date="2020-08-19T15:49:00Z">
        <w:r w:rsidR="007B00D0">
          <w:rPr>
            <w:rFonts w:hint="eastAsia"/>
          </w:rPr>
          <w:t>讓</w:t>
        </w:r>
      </w:ins>
      <w:r w:rsidRPr="00537A45">
        <w:rPr>
          <w:rFonts w:hint="eastAsia"/>
          <w:rPrChange w:id="109" w:author="DELab" w:date="2020-08-19T15:37:00Z">
            <w:rPr>
              <w:rFonts w:hint="eastAsia"/>
              <w:color w:val="0070C0"/>
            </w:rPr>
          </w:rPrChange>
        </w:rPr>
        <w:t>天際線查詢演算法</w:t>
      </w:r>
      <w:ins w:id="110" w:author="DELab" w:date="2020-08-19T15:49:00Z">
        <w:r w:rsidR="007B00D0">
          <w:rPr>
            <w:rFonts w:hint="eastAsia"/>
          </w:rPr>
          <w:t>可以</w:t>
        </w:r>
      </w:ins>
      <w:r w:rsidRPr="00537A45">
        <w:rPr>
          <w:rFonts w:hint="eastAsia"/>
          <w:rPrChange w:id="111" w:author="DELab" w:date="2020-08-19T15:37:00Z">
            <w:rPr>
              <w:rFonts w:hint="eastAsia"/>
              <w:color w:val="0070C0"/>
            </w:rPr>
          </w:rPrChange>
        </w:rPr>
        <w:t>順利執行。</w:t>
      </w:r>
      <w:ins w:id="112" w:author="DELab" w:date="2020-08-19T15:51:00Z">
        <w:r w:rsidR="004E62F1">
          <w:rPr>
            <w:rFonts w:hint="eastAsia"/>
          </w:rPr>
          <w:t>在過去</w:t>
        </w:r>
      </w:ins>
      <w:ins w:id="113" w:author="DELab" w:date="2020-08-19T15:52:00Z">
        <w:r w:rsidR="004E62F1">
          <w:rPr>
            <w:rFonts w:hint="eastAsia"/>
          </w:rPr>
          <w:t>填補</w:t>
        </w:r>
      </w:ins>
      <w:r w:rsidR="00914196" w:rsidRPr="00A34BDE">
        <w:t>缺失值填補</w:t>
      </w:r>
      <w:r w:rsidR="004E62F1">
        <w:rPr>
          <w:rFonts w:hint="eastAsia"/>
        </w:rPr>
        <w:t>研究</w:t>
      </w:r>
      <w:r w:rsidR="00914196" w:rsidRPr="00DA2FA7">
        <w:rPr>
          <w:rFonts w:hint="eastAsia"/>
          <w:color w:val="000000" w:themeColor="text1"/>
        </w:rPr>
        <w:t>中，</w:t>
      </w:r>
      <w:ins w:id="114" w:author="DELab" w:date="2020-08-19T15:53:00Z">
        <w:r w:rsidR="004E62F1" w:rsidDel="004E62F1">
          <w:rPr>
            <w:rFonts w:hint="eastAsia"/>
            <w:color w:val="000000" w:themeColor="text1"/>
          </w:rPr>
          <w:t xml:space="preserve"> </w:t>
        </w:r>
      </w:ins>
      <w:del w:id="115" w:author="DELab" w:date="2020-08-19T15:53:00Z">
        <w:r w:rsidR="000B24A8" w:rsidDel="004E62F1">
          <w:rPr>
            <w:rFonts w:hint="eastAsia"/>
            <w:color w:val="000000" w:themeColor="text1"/>
          </w:rPr>
          <w:delText>以</w:delText>
        </w:r>
      </w:del>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del w:id="116" w:author="DELab" w:date="2020-08-19T15:54:00Z">
        <w:r w:rsidR="00FC0D1B" w:rsidRPr="00DA2FA7" w:rsidDel="004E62F1">
          <w:rPr>
            <w:rFonts w:hint="eastAsia"/>
            <w:color w:val="000000" w:themeColor="text1"/>
          </w:rPr>
          <w:delText>為</w:delText>
        </w:r>
      </w:del>
      <w:ins w:id="117" w:author="DELab" w:date="2020-08-19T15:54:00Z">
        <w:r w:rsidR="004E62F1">
          <w:rPr>
            <w:rFonts w:hint="eastAsia"/>
            <w:color w:val="000000" w:themeColor="text1"/>
          </w:rPr>
          <w:t>是</w:t>
        </w:r>
      </w:ins>
      <w:r w:rsidR="00FC0D1B" w:rsidRPr="00DA2FA7">
        <w:rPr>
          <w:rFonts w:hint="eastAsia"/>
          <w:color w:val="000000" w:themeColor="text1"/>
        </w:rPr>
        <w:t>最常見</w:t>
      </w:r>
      <w:r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del w:id="118" w:author="DELab" w:date="2020-08-19T15:55:00Z">
        <w:r w:rsidR="001F2FE6" w:rsidRPr="00DA2FA7" w:rsidDel="004E62F1">
          <w:rPr>
            <w:rFonts w:hint="eastAsia"/>
            <w:color w:val="000000" w:themeColor="text1"/>
          </w:rPr>
          <w:delText>k</w:delText>
        </w:r>
        <w:r w:rsidR="001F2FE6" w:rsidRPr="00DA2FA7" w:rsidDel="004E62F1">
          <w:rPr>
            <w:rFonts w:hint="eastAsia"/>
            <w:color w:val="000000" w:themeColor="text1"/>
          </w:rPr>
          <w:delText>鄰近點</w:delText>
        </w:r>
      </w:del>
      <w:ins w:id="119" w:author="DELab" w:date="2020-08-19T15:55:00Z">
        <w:r w:rsidR="004E62F1">
          <w:rPr>
            <w:rFonts w:hint="eastAsia"/>
            <w:color w:val="000000" w:themeColor="text1"/>
          </w:rPr>
          <w:t>該</w:t>
        </w:r>
      </w:ins>
      <w:r w:rsidR="001F2FE6" w:rsidRPr="00DA2FA7">
        <w:rPr>
          <w:rFonts w:hint="eastAsia"/>
          <w:color w:val="000000" w:themeColor="text1"/>
        </w:rPr>
        <w:t>填補法</w:t>
      </w:r>
      <w:del w:id="120" w:author="DELab" w:date="2020-08-19T15:55:00Z">
        <w:r w:rsidR="00A34BDE" w:rsidRPr="00DA2FA7" w:rsidDel="004E62F1">
          <w:rPr>
            <w:color w:val="000000" w:themeColor="text1"/>
          </w:rPr>
          <w:delText>以</w:delText>
        </w:r>
        <w:r w:rsidR="00AF3109" w:rsidRPr="00DA2FA7" w:rsidDel="004E62F1">
          <w:rPr>
            <w:rFonts w:hint="eastAsia"/>
            <w:color w:val="000000" w:themeColor="text1"/>
          </w:rPr>
          <w:delText>自設</w:delText>
        </w:r>
        <w:r w:rsidR="00A34BDE" w:rsidRPr="00DA2FA7" w:rsidDel="004E62F1">
          <w:rPr>
            <w:color w:val="000000" w:themeColor="text1"/>
          </w:rPr>
          <w:delText>常</w:delText>
        </w:r>
        <w:r w:rsidR="00721B23" w:rsidRPr="00DA2FA7" w:rsidDel="004E62F1">
          <w:rPr>
            <w:rFonts w:hint="eastAsia"/>
            <w:color w:val="000000" w:themeColor="text1"/>
          </w:rPr>
          <w:delText>數</w:delText>
        </w:r>
        <w:r w:rsidR="00A34BDE" w:rsidRPr="00DA2FA7" w:rsidDel="004E62F1">
          <w:rPr>
            <w:color w:val="000000" w:themeColor="text1"/>
          </w:rPr>
          <w:delText>k</w:delText>
        </w:r>
        <w:r w:rsidR="00B3675C" w:rsidRPr="00DA2FA7" w:rsidDel="004E62F1">
          <w:rPr>
            <w:rFonts w:hint="eastAsia"/>
            <w:color w:val="000000" w:themeColor="text1"/>
          </w:rPr>
          <w:delText>，</w:delText>
        </w:r>
      </w:del>
      <w:del w:id="121" w:author="DELab" w:date="2020-08-19T15:56:00Z">
        <w:r w:rsidR="0030381D" w:rsidRPr="00DA2FA7" w:rsidDel="004E62F1">
          <w:rPr>
            <w:rFonts w:hint="eastAsia"/>
            <w:color w:val="000000" w:themeColor="text1"/>
          </w:rPr>
          <w:delText>尋</w:delText>
        </w:r>
        <w:r w:rsidR="00A34BDE" w:rsidRPr="00DA2FA7" w:rsidDel="004E62F1">
          <w:rPr>
            <w:color w:val="000000" w:themeColor="text1"/>
          </w:rPr>
          <w:delText>找</w:delText>
        </w:r>
        <w:r w:rsidR="007F0F46" w:rsidRPr="00DA2FA7" w:rsidDel="004E62F1">
          <w:rPr>
            <w:rFonts w:hint="eastAsia"/>
            <w:color w:val="000000" w:themeColor="text1"/>
          </w:rPr>
          <w:delText>含有</w:delText>
        </w:r>
      </w:del>
      <w:ins w:id="122" w:author="DELab" w:date="2020-08-19T15:56:00Z">
        <w:r w:rsidR="004E62F1">
          <w:rPr>
            <w:rFonts w:hint="eastAsia"/>
            <w:color w:val="000000" w:themeColor="text1"/>
          </w:rPr>
          <w:t>針對具有</w:t>
        </w:r>
      </w:ins>
      <w:r w:rsidR="007F0F46" w:rsidRPr="00DA2FA7">
        <w:rPr>
          <w:rFonts w:hint="eastAsia"/>
          <w:color w:val="000000" w:themeColor="text1"/>
        </w:rPr>
        <w:t>缺失值</w:t>
      </w:r>
      <w:ins w:id="123" w:author="DELab" w:date="2020-08-19T16:01:00Z">
        <w:r w:rsidR="00986281">
          <w:rPr>
            <w:rFonts w:hint="eastAsia"/>
            <w:color w:val="000000" w:themeColor="text1"/>
          </w:rPr>
          <w:t>(</w:t>
        </w:r>
        <w:r w:rsidR="00986281">
          <w:rPr>
            <w:rFonts w:hint="eastAsia"/>
            <w:color w:val="000000" w:themeColor="text1"/>
          </w:rPr>
          <w:t>假設在維度</w:t>
        </w:r>
        <w:proofErr w:type="spellStart"/>
        <w:r w:rsidR="00986281">
          <w:rPr>
            <w:rFonts w:hint="eastAsia"/>
            <w:color w:val="000000" w:themeColor="text1"/>
          </w:rPr>
          <w:t>i</w:t>
        </w:r>
        <w:proofErr w:type="spellEnd"/>
        <w:r w:rsidR="00986281">
          <w:rPr>
            <w:rFonts w:hint="eastAsia"/>
            <w:color w:val="000000" w:themeColor="text1"/>
          </w:rPr>
          <w:t>)</w:t>
        </w:r>
      </w:ins>
      <w:r w:rsidR="007F0F46" w:rsidRPr="00DA2FA7">
        <w:rPr>
          <w:rFonts w:hint="eastAsia"/>
          <w:color w:val="000000" w:themeColor="text1"/>
        </w:rPr>
        <w:t>的資料點</w:t>
      </w:r>
      <w:ins w:id="124" w:author="DELab" w:date="2020-08-19T15:56:00Z">
        <w:r w:rsidR="004E62F1" w:rsidRPr="00DA2FA7">
          <w:rPr>
            <w:rFonts w:hint="eastAsia"/>
            <w:color w:val="000000" w:themeColor="text1"/>
          </w:rPr>
          <w:t>尋</w:t>
        </w:r>
        <w:r w:rsidR="004E62F1" w:rsidRPr="00DA2FA7">
          <w:rPr>
            <w:color w:val="000000" w:themeColor="text1"/>
          </w:rPr>
          <w:t>找</w:t>
        </w:r>
      </w:ins>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ins w:id="125" w:author="DELab" w:date="2020-08-19T15:57:00Z">
        <w:r w:rsidR="004E62F1">
          <w:rPr>
            <w:rFonts w:hint="eastAsia"/>
            <w:color w:val="000000" w:themeColor="text1"/>
          </w:rPr>
          <w:t>資料</w:t>
        </w:r>
      </w:ins>
      <w:r w:rsidR="00A34BDE" w:rsidRPr="00DA2FA7">
        <w:rPr>
          <w:color w:val="000000" w:themeColor="text1"/>
        </w:rPr>
        <w:t>點</w:t>
      </w:r>
      <w:ins w:id="126" w:author="DELab" w:date="2020-08-19T15:58:00Z">
        <w:r w:rsidR="004E62F1">
          <w:rPr>
            <w:rFonts w:hint="eastAsia"/>
            <w:color w:val="000000" w:themeColor="text1"/>
          </w:rPr>
          <w:t>，</w:t>
        </w:r>
      </w:ins>
      <w:del w:id="127" w:author="DELab" w:date="2020-08-19T15:59:00Z">
        <w:r w:rsidR="004C1FA6" w:rsidRPr="00DA2FA7" w:rsidDel="004E62F1">
          <w:rPr>
            <w:rFonts w:hint="eastAsia"/>
            <w:color w:val="000000" w:themeColor="text1"/>
          </w:rPr>
          <w:delText>取</w:delText>
        </w:r>
      </w:del>
      <w:ins w:id="128" w:author="DELab" w:date="2020-08-19T15:59:00Z">
        <w:r w:rsidR="004E62F1">
          <w:rPr>
            <w:rFonts w:hint="eastAsia"/>
            <w:color w:val="000000" w:themeColor="text1"/>
          </w:rPr>
          <w:t>以這</w:t>
        </w:r>
        <w:r w:rsidR="004E62F1" w:rsidRPr="00DA2FA7">
          <w:rPr>
            <w:color w:val="000000" w:themeColor="text1"/>
          </w:rPr>
          <w:t>k</w:t>
        </w:r>
        <w:proofErr w:type="gramStart"/>
        <w:r w:rsidR="004E62F1" w:rsidRPr="00DA2FA7">
          <w:rPr>
            <w:rFonts w:hint="eastAsia"/>
            <w:color w:val="000000" w:themeColor="text1"/>
          </w:rPr>
          <w:t>個</w:t>
        </w:r>
        <w:proofErr w:type="gramEnd"/>
        <w:r w:rsidR="004E62F1" w:rsidRPr="00DA2FA7">
          <w:rPr>
            <w:color w:val="000000" w:themeColor="text1"/>
          </w:rPr>
          <w:t>點</w:t>
        </w:r>
      </w:ins>
      <w:ins w:id="129" w:author="DELab" w:date="2020-08-19T16:02:00Z">
        <w:r w:rsidR="00986281">
          <w:rPr>
            <w:rFonts w:hint="eastAsia"/>
            <w:color w:val="000000" w:themeColor="text1"/>
          </w:rPr>
          <w:t>在維度</w:t>
        </w:r>
        <w:proofErr w:type="spellStart"/>
        <w:r w:rsidR="00986281">
          <w:rPr>
            <w:rFonts w:hint="eastAsia"/>
            <w:color w:val="000000" w:themeColor="text1"/>
          </w:rPr>
          <w:t>i</w:t>
        </w:r>
        <w:proofErr w:type="spellEnd"/>
        <w:r w:rsidR="00986281">
          <w:rPr>
            <w:rFonts w:hint="eastAsia"/>
            <w:color w:val="000000" w:themeColor="text1"/>
          </w:rPr>
          <w:t>的</w:t>
        </w:r>
      </w:ins>
      <w:r w:rsidR="004C1FA6" w:rsidRPr="00DA2FA7">
        <w:rPr>
          <w:rFonts w:hint="eastAsia"/>
          <w:color w:val="000000" w:themeColor="text1"/>
        </w:rPr>
        <w:t>平均值</w:t>
      </w:r>
      <w:r w:rsidR="00B3675C" w:rsidRPr="00DA2FA7">
        <w:rPr>
          <w:rFonts w:hint="eastAsia"/>
          <w:color w:val="000000" w:themeColor="text1"/>
        </w:rPr>
        <w:t>作為填補的新值</w:t>
      </w:r>
      <w:r w:rsidR="00075459" w:rsidRPr="00DA2FA7">
        <w:rPr>
          <w:rFonts w:hint="eastAsia"/>
          <w:color w:val="000000" w:themeColor="text1"/>
        </w:rPr>
        <w:t>。</w:t>
      </w:r>
      <w:del w:id="130" w:author="DELab" w:date="2020-08-19T16:03:00Z">
        <w:r w:rsidR="00ED28A7" w:rsidRPr="00DA2FA7" w:rsidDel="00986281">
          <w:rPr>
            <w:rFonts w:hint="eastAsia"/>
            <w:color w:val="000000" w:themeColor="text1"/>
          </w:rPr>
          <w:delText>但原始</w:delText>
        </w:r>
      </w:del>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w:t>
      </w:r>
      <w:del w:id="131" w:author="DELab" w:date="2020-08-19T16:03:00Z">
        <w:r w:rsidR="00E1122B" w:rsidRPr="00DA2FA7" w:rsidDel="00986281">
          <w:rPr>
            <w:rFonts w:hint="eastAsia"/>
            <w:color w:val="000000" w:themeColor="text1"/>
          </w:rPr>
          <w:delText>大</w:delText>
        </w:r>
      </w:del>
      <w:proofErr w:type="gramStart"/>
      <w:ins w:id="132" w:author="DELab" w:date="2020-08-19T16:03:00Z">
        <w:r w:rsidR="00986281">
          <w:rPr>
            <w:rFonts w:hint="eastAsia"/>
            <w:color w:val="000000" w:themeColor="text1"/>
          </w:rPr>
          <w:t>個</w:t>
        </w:r>
      </w:ins>
      <w:proofErr w:type="gramEnd"/>
      <w:r w:rsidR="00E1122B" w:rsidRPr="00DA2FA7">
        <w:rPr>
          <w:rFonts w:hint="eastAsia"/>
          <w:color w:val="000000" w:themeColor="text1"/>
        </w:rPr>
        <w:t>缺點：其一是在</w:t>
      </w:r>
      <w:del w:id="133" w:author="DELab" w:date="2020-08-19T16:05:00Z">
        <w:r w:rsidR="00E1122B" w:rsidRPr="00DA2FA7" w:rsidDel="00986281">
          <w:rPr>
            <w:rFonts w:hint="eastAsia"/>
            <w:color w:val="000000" w:themeColor="text1"/>
          </w:rPr>
          <w:delText>不完整資料集</w:delText>
        </w:r>
      </w:del>
      <w:del w:id="134" w:author="DELab" w:date="2020-08-19T16:04:00Z">
        <w:r w:rsidR="00E1122B" w:rsidRPr="00DA2FA7" w:rsidDel="00986281">
          <w:rPr>
            <w:rFonts w:hint="eastAsia"/>
            <w:color w:val="000000" w:themeColor="text1"/>
          </w:rPr>
          <w:delText>當</w:delText>
        </w:r>
      </w:del>
      <w:del w:id="135" w:author="DELab" w:date="2020-08-19T16:05:00Z">
        <w:r w:rsidR="00E1122B" w:rsidRPr="00DA2FA7" w:rsidDel="00986281">
          <w:rPr>
            <w:rFonts w:hint="eastAsia"/>
            <w:color w:val="000000" w:themeColor="text1"/>
          </w:rPr>
          <w:delText>中，</w:delText>
        </w:r>
      </w:del>
      <w:ins w:id="136" w:author="DELab" w:date="2020-08-19T16:08:00Z">
        <w:r w:rsidR="00986281">
          <w:rPr>
            <w:rFonts w:hint="eastAsia"/>
            <w:color w:val="000000" w:themeColor="text1"/>
          </w:rPr>
          <w:t>填補過程中</w:t>
        </w:r>
      </w:ins>
      <w:r w:rsidR="00E1122B" w:rsidRPr="00DA2FA7">
        <w:rPr>
          <w:rFonts w:hint="eastAsia"/>
          <w:color w:val="000000" w:themeColor="text1"/>
        </w:rPr>
        <w:t>計算含有缺失值</w:t>
      </w:r>
      <w:ins w:id="137" w:author="DELab" w:date="2020-08-19T16:05:00Z">
        <w:r w:rsidR="00986281">
          <w:rPr>
            <w:rFonts w:hint="eastAsia"/>
            <w:color w:val="000000" w:themeColor="text1"/>
          </w:rPr>
          <w:t>的</w:t>
        </w:r>
      </w:ins>
      <w:r w:rsidR="00E1122B" w:rsidRPr="00DA2FA7">
        <w:rPr>
          <w:rFonts w:hint="eastAsia"/>
          <w:color w:val="000000" w:themeColor="text1"/>
        </w:rPr>
        <w:t>資料點</w:t>
      </w:r>
      <w:ins w:id="138" w:author="DELab" w:date="2020-08-19T16:05:00Z">
        <w:r w:rsidR="00986281">
          <w:rPr>
            <w:rFonts w:hint="eastAsia"/>
            <w:color w:val="000000" w:themeColor="text1"/>
          </w:rPr>
          <w:t>與其他點</w:t>
        </w:r>
      </w:ins>
      <w:r w:rsidR="00E1122B" w:rsidRPr="00DA2FA7">
        <w:rPr>
          <w:rFonts w:hint="eastAsia"/>
          <w:color w:val="000000" w:themeColor="text1"/>
        </w:rPr>
        <w:t>的歐式距離時，尋找到的</w:t>
      </w:r>
      <w:ins w:id="139" w:author="DELab" w:date="2020-08-19T16:09:00Z">
        <w:r w:rsidR="00986281">
          <w:rPr>
            <w:rFonts w:hint="eastAsia"/>
            <w:color w:val="000000" w:themeColor="text1"/>
          </w:rPr>
          <w:t>距離最短的</w:t>
        </w:r>
        <w:r w:rsidR="00986281">
          <w:rPr>
            <w:rFonts w:hint="eastAsia"/>
            <w:color w:val="000000" w:themeColor="text1"/>
          </w:rPr>
          <w:t>k</w:t>
        </w:r>
      </w:ins>
      <w:r w:rsidR="00E1122B" w:rsidRPr="00DA2FA7">
        <w:rPr>
          <w:rFonts w:hint="eastAsia"/>
          <w:color w:val="000000" w:themeColor="text1"/>
        </w:rPr>
        <w:t>鄰近點</w:t>
      </w:r>
      <w:r w:rsidR="00D24520" w:rsidRPr="00DA2FA7">
        <w:rPr>
          <w:rFonts w:hint="eastAsia"/>
          <w:color w:val="000000" w:themeColor="text1"/>
        </w:rPr>
        <w:t>可能不是真正的</w:t>
      </w:r>
      <w:ins w:id="140" w:author="DELab" w:date="2020-08-19T16:10:00Z">
        <w:r w:rsidR="00F37164">
          <w:rPr>
            <w:rFonts w:hint="eastAsia"/>
            <w:color w:val="000000" w:themeColor="text1"/>
          </w:rPr>
          <w:t>k</w:t>
        </w:r>
      </w:ins>
      <w:r w:rsidR="00D24520" w:rsidRPr="00DA2FA7">
        <w:rPr>
          <w:rFonts w:hint="eastAsia"/>
          <w:color w:val="000000" w:themeColor="text1"/>
        </w:rPr>
        <w:t>鄰近點</w:t>
      </w:r>
      <w:r w:rsidR="002532E2">
        <w:rPr>
          <w:rFonts w:hint="eastAsia"/>
          <w:color w:val="000000" w:themeColor="text1"/>
        </w:rPr>
        <w:t>，</w:t>
      </w:r>
      <w:ins w:id="141" w:author="DELab" w:date="2020-08-19T16:11:00Z">
        <w:r w:rsidR="00F37164">
          <w:rPr>
            <w:rFonts w:hint="eastAsia"/>
            <w:color w:val="000000" w:themeColor="text1"/>
          </w:rPr>
          <w:t>並</w:t>
        </w:r>
      </w:ins>
      <w:r w:rsidR="002532E2">
        <w:rPr>
          <w:rFonts w:hint="eastAsia"/>
          <w:color w:val="000000" w:themeColor="text1"/>
        </w:rPr>
        <w:t>且不同鄰近點均給予相同的權重值也不</w:t>
      </w:r>
      <w:del w:id="142" w:author="DELab" w:date="2020-08-19T16:11:00Z">
        <w:r w:rsidR="002532E2" w:rsidDel="00F37164">
          <w:rPr>
            <w:rFonts w:hint="eastAsia"/>
            <w:color w:val="000000" w:themeColor="text1"/>
          </w:rPr>
          <w:delText>盡</w:delText>
        </w:r>
      </w:del>
      <w:ins w:id="143" w:author="DELab" w:date="2020-08-19T16:11:00Z">
        <w:r w:rsidR="00F37164">
          <w:rPr>
            <w:rFonts w:hint="eastAsia"/>
            <w:color w:val="000000" w:themeColor="text1"/>
          </w:rPr>
          <w:t>一定</w:t>
        </w:r>
      </w:ins>
      <w:r w:rsidR="002532E2">
        <w:rPr>
          <w:rFonts w:hint="eastAsia"/>
          <w:color w:val="000000" w:themeColor="text1"/>
        </w:rPr>
        <w:t>合理</w:t>
      </w:r>
      <w:del w:id="144" w:author="DELab" w:date="2020-08-19T16:11:00Z">
        <w:r w:rsidR="00E1122B" w:rsidRPr="00DA2FA7" w:rsidDel="00F37164">
          <w:rPr>
            <w:rFonts w:hint="eastAsia"/>
            <w:color w:val="000000" w:themeColor="text1"/>
          </w:rPr>
          <w:delText>。</w:delText>
        </w:r>
      </w:del>
      <w:ins w:id="145" w:author="DELab" w:date="2020-08-19T16:11:00Z">
        <w:r w:rsidR="00F37164">
          <w:rPr>
            <w:rFonts w:hint="eastAsia"/>
            <w:color w:val="000000" w:themeColor="text1"/>
          </w:rPr>
          <w:t>；</w:t>
        </w:r>
      </w:ins>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w:t>
      </w:r>
      <w:r w:rsidR="003E78B9" w:rsidRPr="00DA2FA7">
        <w:rPr>
          <w:rFonts w:hint="eastAsia"/>
          <w:color w:val="000000" w:themeColor="text1"/>
        </w:rPr>
        <w:lastRenderedPageBreak/>
        <w:t>鄰近點，使得填補效果趨近於單一數值的填補法</w:t>
      </w:r>
      <w:del w:id="146" w:author="DELab" w:date="2020-08-19T16:12:00Z">
        <w:r w:rsidR="003E78B9" w:rsidRPr="00DA2FA7" w:rsidDel="00F37164">
          <w:rPr>
            <w:rFonts w:hint="eastAsia"/>
            <w:color w:val="000000" w:themeColor="text1"/>
          </w:rPr>
          <w:delText>。</w:delText>
        </w:r>
      </w:del>
      <w:ins w:id="147" w:author="DELab" w:date="2020-08-19T16:12:00Z">
        <w:r w:rsidR="00F37164">
          <w:rPr>
            <w:rFonts w:hint="eastAsia"/>
            <w:color w:val="000000" w:themeColor="text1"/>
          </w:rPr>
          <w:t>，</w:t>
        </w:r>
      </w:ins>
      <w:del w:id="148" w:author="DELab" w:date="2020-08-19T16:13:00Z">
        <w:r w:rsidR="003E78B9" w:rsidRPr="00DA2FA7" w:rsidDel="00F37164">
          <w:rPr>
            <w:rFonts w:hint="eastAsia"/>
            <w:color w:val="000000" w:themeColor="text1"/>
          </w:rPr>
          <w:delText>此</w:delText>
        </w:r>
      </w:del>
      <w:ins w:id="149" w:author="DELab" w:date="2020-08-19T16:13:00Z">
        <w:r w:rsidR="00F37164">
          <w:rPr>
            <w:rFonts w:hint="eastAsia"/>
            <w:color w:val="000000" w:themeColor="text1"/>
          </w:rPr>
          <w:t>這種</w:t>
        </w:r>
      </w:ins>
      <w:r w:rsidR="003E78B9" w:rsidRPr="00DA2FA7">
        <w:rPr>
          <w:rFonts w:hint="eastAsia"/>
          <w:color w:val="000000" w:themeColor="text1"/>
        </w:rPr>
        <w:t>情</w:t>
      </w:r>
      <w:del w:id="150" w:author="DELab" w:date="2020-08-19T16:13:00Z">
        <w:r w:rsidR="003E78B9" w:rsidRPr="00DA2FA7" w:rsidDel="00F37164">
          <w:rPr>
            <w:rFonts w:hint="eastAsia"/>
            <w:color w:val="000000" w:themeColor="text1"/>
          </w:rPr>
          <w:delText>形</w:delText>
        </w:r>
      </w:del>
      <w:proofErr w:type="gramStart"/>
      <w:ins w:id="151" w:author="DELab" w:date="2020-08-19T16:13:00Z">
        <w:r w:rsidR="00F37164">
          <w:rPr>
            <w:rFonts w:hint="eastAsia"/>
            <w:color w:val="000000" w:themeColor="text1"/>
          </w:rPr>
          <w:t>況</w:t>
        </w:r>
      </w:ins>
      <w:proofErr w:type="gramEnd"/>
      <w:r w:rsidR="003E78B9" w:rsidRPr="00DA2FA7">
        <w:rPr>
          <w:rFonts w:hint="eastAsia"/>
          <w:color w:val="000000" w:themeColor="text1"/>
        </w:rPr>
        <w:t>會隨著缺失比例</w:t>
      </w:r>
      <w:del w:id="152" w:author="DELab" w:date="2020-08-19T16:13:00Z">
        <w:r w:rsidR="003E78B9" w:rsidRPr="00DA2FA7" w:rsidDel="00F37164">
          <w:rPr>
            <w:rFonts w:hint="eastAsia"/>
            <w:color w:val="000000" w:themeColor="text1"/>
          </w:rPr>
          <w:delText>越</w:delText>
        </w:r>
      </w:del>
      <w:ins w:id="153" w:author="DELab" w:date="2020-08-19T16:13:00Z">
        <w:r w:rsidR="00F37164">
          <w:rPr>
            <w:rFonts w:hint="eastAsia"/>
            <w:color w:val="000000" w:themeColor="text1"/>
          </w:rPr>
          <w:t>愈</w:t>
        </w:r>
      </w:ins>
      <w:r w:rsidR="003E78B9" w:rsidRPr="00DA2FA7">
        <w:rPr>
          <w:rFonts w:hint="eastAsia"/>
          <w:color w:val="000000" w:themeColor="text1"/>
        </w:rPr>
        <w:t>大</w:t>
      </w:r>
      <w:del w:id="154" w:author="DELab" w:date="2020-08-19T16:13:00Z">
        <w:r w:rsidR="003E78B9" w:rsidRPr="00DA2FA7" w:rsidDel="00F37164">
          <w:rPr>
            <w:rFonts w:hint="eastAsia"/>
            <w:color w:val="000000" w:themeColor="text1"/>
          </w:rPr>
          <w:delText>時，</w:delText>
        </w:r>
      </w:del>
      <w:ins w:id="155" w:author="DELab" w:date="2020-08-19T16:13:00Z">
        <w:r w:rsidR="00F37164">
          <w:rPr>
            <w:rFonts w:hint="eastAsia"/>
            <w:color w:val="000000" w:themeColor="text1"/>
          </w:rPr>
          <w:t>而</w:t>
        </w:r>
      </w:ins>
      <w:del w:id="156" w:author="DELab" w:date="2020-08-19T16:13:00Z">
        <w:r w:rsidR="003E78B9" w:rsidRPr="00DA2FA7" w:rsidDel="00F37164">
          <w:rPr>
            <w:rFonts w:hint="eastAsia"/>
            <w:color w:val="000000" w:themeColor="text1"/>
          </w:rPr>
          <w:delText>越</w:delText>
        </w:r>
      </w:del>
      <w:ins w:id="157" w:author="DELab" w:date="2020-08-19T16:13:00Z">
        <w:r w:rsidR="00F37164">
          <w:rPr>
            <w:rFonts w:hint="eastAsia"/>
            <w:color w:val="000000" w:themeColor="text1"/>
          </w:rPr>
          <w:t>愈</w:t>
        </w:r>
      </w:ins>
      <w:r w:rsidR="003E78B9" w:rsidRPr="00DA2FA7">
        <w:rPr>
          <w:rFonts w:hint="eastAsia"/>
          <w:color w:val="000000" w:themeColor="text1"/>
        </w:rPr>
        <w:t>趨嚴重。</w:t>
      </w:r>
      <w:del w:id="158" w:author="DELab" w:date="2020-08-19T16:14:00Z">
        <w:r w:rsidR="00A34BDE" w:rsidRPr="00DA2FA7" w:rsidDel="00F37164">
          <w:rPr>
            <w:color w:val="000000" w:themeColor="text1"/>
          </w:rPr>
          <w:delText>根據上述之情形，</w:delText>
        </w:r>
        <w:r w:rsidR="003B1E16" w:rsidRPr="00DA2FA7" w:rsidDel="00F37164">
          <w:rPr>
            <w:rFonts w:hint="eastAsia"/>
            <w:color w:val="000000" w:themeColor="text1"/>
          </w:rPr>
          <w:delText>原始</w:delText>
        </w:r>
        <w:r w:rsidR="00A34BDE" w:rsidRPr="00DA2FA7" w:rsidDel="00F37164">
          <w:rPr>
            <w:color w:val="000000" w:themeColor="text1"/>
          </w:rPr>
          <w:delText>k</w:delText>
        </w:r>
        <w:r w:rsidR="004A06C7" w:rsidRPr="00DA2FA7" w:rsidDel="00F37164">
          <w:rPr>
            <w:rFonts w:hint="eastAsia"/>
            <w:color w:val="000000" w:themeColor="text1"/>
          </w:rPr>
          <w:delText>鄰近</w:delText>
        </w:r>
        <w:r w:rsidR="003B1E16" w:rsidRPr="00DA2FA7" w:rsidDel="00F37164">
          <w:rPr>
            <w:rFonts w:hint="eastAsia"/>
            <w:color w:val="000000" w:themeColor="text1"/>
          </w:rPr>
          <w:delText>點</w:delText>
        </w:r>
        <w:r w:rsidR="004A06C7" w:rsidRPr="00DA2FA7" w:rsidDel="00F37164">
          <w:rPr>
            <w:rFonts w:hint="eastAsia"/>
            <w:color w:val="000000" w:themeColor="text1"/>
          </w:rPr>
          <w:delText>填補法</w:delText>
        </w:r>
        <w:r w:rsidR="00A34BDE" w:rsidRPr="00DA2FA7" w:rsidDel="00F37164">
          <w:rPr>
            <w:color w:val="000000" w:themeColor="text1"/>
          </w:rPr>
          <w:delText>填補後的效果</w:delText>
        </w:r>
        <w:r w:rsidR="00406D5A" w:rsidRPr="00DA2FA7" w:rsidDel="00F37164">
          <w:rPr>
            <w:rFonts w:hint="eastAsia"/>
            <w:color w:val="000000" w:themeColor="text1"/>
          </w:rPr>
          <w:delText>，</w:delText>
        </w:r>
        <w:r w:rsidR="00AF55FC" w:rsidRPr="00DA2FA7" w:rsidDel="00F37164">
          <w:rPr>
            <w:rFonts w:hint="eastAsia"/>
            <w:color w:val="000000" w:themeColor="text1"/>
          </w:rPr>
          <w:delText>會</w:delText>
        </w:r>
        <w:r w:rsidR="00D16240" w:rsidRPr="00DA2FA7" w:rsidDel="00F37164">
          <w:rPr>
            <w:rFonts w:hint="eastAsia"/>
            <w:color w:val="000000" w:themeColor="text1"/>
          </w:rPr>
          <w:delText>隨著缺失比例越大越差</w:delText>
        </w:r>
        <w:r w:rsidR="00DB40F4" w:rsidRPr="00DA2FA7" w:rsidDel="00F37164">
          <w:rPr>
            <w:rFonts w:hint="eastAsia"/>
            <w:color w:val="000000" w:themeColor="text1"/>
          </w:rPr>
          <w:delText>。</w:delText>
        </w:r>
      </w:del>
      <w:r w:rsidR="0035525C" w:rsidRPr="00DA2FA7">
        <w:rPr>
          <w:color w:val="000000" w:themeColor="text1"/>
        </w:rPr>
        <w:t>過</w:t>
      </w:r>
      <w:del w:id="159" w:author="DELab" w:date="2020-08-19T16:14:00Z">
        <w:r w:rsidR="0035525C" w:rsidRPr="00DA2FA7" w:rsidDel="00F37164">
          <w:rPr>
            <w:rFonts w:hint="eastAsia"/>
            <w:color w:val="000000" w:themeColor="text1"/>
          </w:rPr>
          <w:delText>往</w:delText>
        </w:r>
      </w:del>
      <w:ins w:id="160" w:author="DELab" w:date="2020-08-19T16:14:00Z">
        <w:r w:rsidR="00F37164">
          <w:rPr>
            <w:rFonts w:hint="eastAsia"/>
            <w:color w:val="000000" w:themeColor="text1"/>
          </w:rPr>
          <w:t>去</w:t>
        </w:r>
      </w:ins>
      <w:ins w:id="161" w:author="DELab" w:date="2020-08-19T16:15:00Z">
        <w:r w:rsidR="00F37164">
          <w:rPr>
            <w:rFonts w:hint="eastAsia"/>
            <w:color w:val="000000" w:themeColor="text1"/>
          </w:rPr>
          <w:t>研究</w:t>
        </w:r>
      </w:ins>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162" w:name="_Hlk47553156"/>
      <w:r w:rsidR="0035525C" w:rsidRPr="00DA2FA7">
        <w:rPr>
          <w:rFonts w:hint="eastAsia"/>
          <w:color w:val="000000" w:themeColor="text1"/>
        </w:rPr>
        <w:t>點</w:t>
      </w:r>
      <w:bookmarkEnd w:id="162"/>
      <w:r w:rsidR="0035525C" w:rsidRPr="00DA2FA7">
        <w:rPr>
          <w:rFonts w:hint="eastAsia"/>
          <w:color w:val="000000" w:themeColor="text1"/>
        </w:rPr>
        <w:t>填補法</w:t>
      </w:r>
      <w:del w:id="163" w:author="DELab" w:date="2020-08-19T16:15:00Z">
        <w:r w:rsidR="0035525C" w:rsidRPr="00DA2FA7" w:rsidDel="00F37164">
          <w:rPr>
            <w:rFonts w:hint="eastAsia"/>
            <w:color w:val="000000" w:themeColor="text1"/>
          </w:rPr>
          <w:delText>的研</w:delText>
        </w:r>
        <w:r w:rsidR="0035525C" w:rsidDel="00F37164">
          <w:rPr>
            <w:rFonts w:hint="eastAsia"/>
          </w:rPr>
          <w:delText>究中，</w:delText>
        </w:r>
      </w:del>
      <w:r w:rsidR="0035525C">
        <w:rPr>
          <w:rFonts w:hint="eastAsia"/>
        </w:rPr>
        <w:t>並沒有針對不同缺失值</w:t>
      </w:r>
      <w:ins w:id="164" w:author="DELab" w:date="2020-08-19T16:18:00Z">
        <w:r w:rsidR="00F37164">
          <w:rPr>
            <w:rFonts w:hint="eastAsia"/>
          </w:rPr>
          <w:t>(</w:t>
        </w:r>
      </w:ins>
      <w:proofErr w:type="gramStart"/>
      <w:r w:rsidR="0035525C">
        <w:rPr>
          <w:rFonts w:hint="eastAsia"/>
        </w:rPr>
        <w:t>佔</w:t>
      </w:r>
      <w:proofErr w:type="gramEnd"/>
      <w:r w:rsidR="00D041FC">
        <w:rPr>
          <w:rFonts w:hint="eastAsia"/>
        </w:rPr>
        <w:t>原</w:t>
      </w:r>
      <w:r w:rsidR="0035525C">
        <w:rPr>
          <w:rFonts w:hint="eastAsia"/>
        </w:rPr>
        <w:t>資料集的</w:t>
      </w:r>
      <w:ins w:id="165" w:author="DELab" w:date="2020-08-19T16:18:00Z">
        <w:r w:rsidR="00F37164">
          <w:rPr>
            <w:rFonts w:hint="eastAsia"/>
          </w:rPr>
          <w:t>)</w:t>
        </w:r>
      </w:ins>
      <w:r w:rsidR="0035525C">
        <w:rPr>
          <w:rFonts w:hint="eastAsia"/>
        </w:rPr>
        <w:t>比例</w:t>
      </w:r>
      <w:ins w:id="166" w:author="DELab" w:date="2020-08-19T16:18:00Z">
        <w:r w:rsidR="00F37164">
          <w:rPr>
            <w:rFonts w:hint="eastAsia"/>
          </w:rPr>
          <w:t>之填補效果</w:t>
        </w:r>
      </w:ins>
      <w:r w:rsidR="00161F87">
        <w:rPr>
          <w:rFonts w:hint="eastAsia"/>
        </w:rPr>
        <w:t>有</w:t>
      </w:r>
      <w:r w:rsidR="00CB298C">
        <w:rPr>
          <w:rFonts w:hint="eastAsia"/>
        </w:rPr>
        <w:t>太多</w:t>
      </w:r>
      <w:r w:rsidR="0035525C">
        <w:rPr>
          <w:rFonts w:hint="eastAsia"/>
        </w:rPr>
        <w:t>深入的</w:t>
      </w:r>
      <w:del w:id="167" w:author="DELab" w:date="2020-08-19T16:16:00Z">
        <w:r w:rsidR="0035525C" w:rsidDel="00F37164">
          <w:rPr>
            <w:rFonts w:hint="eastAsia"/>
          </w:rPr>
          <w:delText>研究</w:delText>
        </w:r>
      </w:del>
      <w:ins w:id="168" w:author="DELab" w:date="2020-08-19T16:16:00Z">
        <w:r w:rsidR="00F37164">
          <w:rPr>
            <w:rFonts w:hint="eastAsia"/>
          </w:rPr>
          <w:t>分析</w:t>
        </w:r>
      </w:ins>
      <w:r w:rsidR="0035525C">
        <w:rPr>
          <w:rFonts w:hint="eastAsia"/>
        </w:rPr>
        <w:t>。</w:t>
      </w:r>
      <w:del w:id="169" w:author="DELab" w:date="2020-08-20T03:14:00Z">
        <w:r w:rsidR="00A34BDE" w:rsidRPr="0035525C" w:rsidDel="00D720A1">
          <w:delText>因此</w:delText>
        </w:r>
        <w:r w:rsidR="00A34BDE" w:rsidRPr="008A70BF" w:rsidDel="00D720A1">
          <w:delText>本研究</w:delText>
        </w:r>
        <w:r w:rsidR="00997FC3" w:rsidDel="00D720A1">
          <w:rPr>
            <w:rFonts w:hint="eastAsia"/>
          </w:rPr>
          <w:delText>考慮</w:delText>
        </w:r>
        <w:r w:rsidR="00DB3AB6" w:rsidDel="00D720A1">
          <w:rPr>
            <w:rFonts w:hint="eastAsia"/>
          </w:rPr>
          <w:delText>不同</w:delText>
        </w:r>
        <w:r w:rsidR="00A34BDE" w:rsidRPr="008A70BF" w:rsidDel="00D720A1">
          <w:delText>缺失值</w:delText>
        </w:r>
        <w:r w:rsidR="00071723" w:rsidDel="00D720A1">
          <w:rPr>
            <w:rFonts w:hint="eastAsia"/>
          </w:rPr>
          <w:delText>比例下</w:delText>
        </w:r>
        <w:r w:rsidR="00E06F45" w:rsidDel="00D720A1">
          <w:rPr>
            <w:rFonts w:hint="eastAsia"/>
          </w:rPr>
          <w:delText>且不失去原資料集</w:delText>
        </w:r>
        <w:r w:rsidR="00DE54B4" w:rsidDel="00D720A1">
          <w:rPr>
            <w:rFonts w:hint="eastAsia"/>
          </w:rPr>
          <w:delText>所</w:delText>
        </w:r>
        <w:r w:rsidR="00E06F45" w:rsidDel="00D720A1">
          <w:rPr>
            <w:rFonts w:hint="eastAsia"/>
          </w:rPr>
          <w:delText>表現</w:delText>
        </w:r>
        <w:r w:rsidR="00DE54B4" w:rsidDel="00D720A1">
          <w:rPr>
            <w:rFonts w:hint="eastAsia"/>
          </w:rPr>
          <w:delText>的</w:delText>
        </w:r>
        <w:r w:rsidR="00E06F45" w:rsidDel="00D720A1">
          <w:rPr>
            <w:rFonts w:hint="eastAsia"/>
          </w:rPr>
          <w:delText>特徵</w:delText>
        </w:r>
        <w:r w:rsidR="00A34BDE" w:rsidRPr="008A70BF" w:rsidDel="00D720A1">
          <w:delText>，</w:delText>
        </w:r>
      </w:del>
      <w:del w:id="170" w:author="DELab" w:date="2020-08-19T16:19:00Z">
        <w:r w:rsidR="00A34BDE" w:rsidRPr="008A70BF" w:rsidDel="00F37164">
          <w:delText>基於</w:delText>
        </w:r>
        <w:r w:rsidR="004A06C7" w:rsidRPr="008A70BF" w:rsidDel="00F37164">
          <w:rPr>
            <w:rFonts w:hint="eastAsia"/>
          </w:rPr>
          <w:delText>原</w:delText>
        </w:r>
        <w:r w:rsidR="003B1E16" w:rsidRPr="008A70BF" w:rsidDel="00F37164">
          <w:rPr>
            <w:rFonts w:hint="eastAsia"/>
          </w:rPr>
          <w:delText>始</w:delText>
        </w:r>
      </w:del>
      <w:del w:id="171" w:author="DELab" w:date="2020-08-20T03:14:00Z">
        <w:r w:rsidR="004A06C7" w:rsidRPr="008A70BF" w:rsidDel="00D720A1">
          <w:rPr>
            <w:rFonts w:hint="eastAsia"/>
          </w:rPr>
          <w:delText>k</w:delText>
        </w:r>
        <w:r w:rsidR="004A06C7" w:rsidRPr="008A70BF" w:rsidDel="00D720A1">
          <w:rPr>
            <w:rFonts w:hint="eastAsia"/>
          </w:rPr>
          <w:delText>鄰近</w:delText>
        </w:r>
        <w:r w:rsidR="00075459" w:rsidRPr="008A70BF" w:rsidDel="00D720A1">
          <w:rPr>
            <w:rFonts w:hint="eastAsia"/>
          </w:rPr>
          <w:delText>點</w:delText>
        </w:r>
        <w:r w:rsidR="004A06C7" w:rsidRPr="008A70BF" w:rsidDel="00D720A1">
          <w:rPr>
            <w:rFonts w:hint="eastAsia"/>
          </w:rPr>
          <w:delText>填補</w:delText>
        </w:r>
        <w:r w:rsidR="00A34BDE" w:rsidRPr="008A70BF" w:rsidDel="00D720A1">
          <w:delText>方法</w:delText>
        </w:r>
      </w:del>
      <w:del w:id="172" w:author="DELab" w:date="2020-08-19T16:20:00Z">
        <w:r w:rsidR="00A34BDE" w:rsidRPr="008A70BF" w:rsidDel="00F76091">
          <w:delText>上做改</w:delText>
        </w:r>
        <w:r w:rsidR="004A06C7" w:rsidRPr="008A70BF" w:rsidDel="00F76091">
          <w:rPr>
            <w:rFonts w:hint="eastAsia"/>
          </w:rPr>
          <w:delText>善</w:delText>
        </w:r>
        <w:r w:rsidR="00A34BDE" w:rsidRPr="008A70BF" w:rsidDel="00F76091">
          <w:delText>，並提出一個改進的方法</w:delText>
        </w:r>
      </w:del>
      <w:del w:id="173" w:author="DELab" w:date="2020-08-20T03:14:00Z">
        <w:r w:rsidR="00A34BDE" w:rsidRPr="00A34BDE" w:rsidDel="00D720A1">
          <w:delText>。</w:delText>
        </w:r>
      </w:del>
    </w:p>
    <w:p w14:paraId="5656FE67" w14:textId="10ABC29F" w:rsidR="009200B9" w:rsidDel="00D720A1" w:rsidRDefault="009200B9" w:rsidP="004C7C83">
      <w:pPr>
        <w:ind w:firstLine="425"/>
        <w:rPr>
          <w:del w:id="174" w:author="DELab" w:date="2020-08-20T03:07:00Z"/>
        </w:rPr>
      </w:pPr>
      <w:del w:id="175" w:author="DELab" w:date="2020-08-20T03:07:00Z">
        <w:r w:rsidRPr="00351BF9" w:rsidDel="00D720A1">
          <w:rPr>
            <w:rFonts w:hint="eastAsia"/>
            <w:color w:val="00B050"/>
          </w:rPr>
          <w:delText>[</w:delText>
        </w:r>
        <w:r w:rsidRPr="00351BF9" w:rsidDel="00D720A1">
          <w:rPr>
            <w:rFonts w:hint="eastAsia"/>
            <w:color w:val="00B050"/>
          </w:rPr>
          <w:delText>說明本研究</w:delText>
        </w:r>
        <w:r w:rsidR="009D126F" w:rsidRPr="00351BF9" w:rsidDel="00D720A1">
          <w:rPr>
            <w:rFonts w:hint="eastAsia"/>
            <w:color w:val="00B050"/>
          </w:rPr>
          <w:delText>提出的方法，</w:delText>
        </w:r>
        <w:r w:rsidRPr="00351BF9" w:rsidDel="00D720A1">
          <w:rPr>
            <w:rFonts w:hint="eastAsia"/>
            <w:color w:val="00B050"/>
          </w:rPr>
          <w:delText>如何改善</w:delText>
        </w:r>
        <w:r w:rsidR="004C7C83" w:rsidRPr="00351BF9" w:rsidDel="00D720A1">
          <w:rPr>
            <w:rFonts w:hint="eastAsia"/>
            <w:color w:val="00B050"/>
          </w:rPr>
          <w:delText>，以及為何</w:delText>
        </w:r>
        <w:r w:rsidRPr="00351BF9" w:rsidDel="00D720A1">
          <w:rPr>
            <w:rFonts w:hint="eastAsia"/>
            <w:color w:val="00B050"/>
          </w:rPr>
          <w:delText>可以解決原本</w:delText>
        </w:r>
        <w:r w:rsidR="00002C71" w:rsidRPr="00351BF9" w:rsidDel="00D720A1">
          <w:rPr>
            <w:rFonts w:hint="eastAsia"/>
            <w:color w:val="00B050"/>
          </w:rPr>
          <w:delText>方法的問題</w:delText>
        </w:r>
        <w:r w:rsidRPr="00351BF9" w:rsidDel="00D720A1">
          <w:rPr>
            <w:rFonts w:hint="eastAsia"/>
            <w:color w:val="00B050"/>
          </w:rPr>
          <w:delText>]</w:delText>
        </w:r>
        <w:r w:rsidR="00774597" w:rsidDel="00D720A1">
          <w:rPr>
            <w:rFonts w:hint="eastAsia"/>
          </w:rPr>
          <w:delText xml:space="preserve"> </w:delText>
        </w:r>
      </w:del>
    </w:p>
    <w:p w14:paraId="1CABD4E9" w14:textId="39D9B521" w:rsidR="00137405" w:rsidRPr="00137405" w:rsidRDefault="00CF092D" w:rsidP="00383CC3">
      <w:pPr>
        <w:ind w:firstLine="425"/>
        <w:rPr>
          <w:color w:val="0070C0"/>
        </w:rPr>
      </w:pPr>
      <w:ins w:id="176" w:author="DELab" w:date="2020-08-20T03:15:00Z">
        <w:r>
          <w:rPr>
            <w:rFonts w:hint="eastAsia"/>
            <w:color w:val="000000" w:themeColor="text1"/>
          </w:rPr>
          <w:t>為了</w:t>
        </w:r>
      </w:ins>
      <w:ins w:id="177" w:author="DELab" w:date="2020-08-20T03:16:00Z">
        <w:r w:rsidRPr="00D720A1">
          <w:rPr>
            <w:rFonts w:hint="eastAsia"/>
            <w:color w:val="000000" w:themeColor="text1"/>
          </w:rPr>
          <w:t>解決上述</w:t>
        </w:r>
        <w:r w:rsidRPr="00D720A1">
          <w:rPr>
            <w:rFonts w:hint="eastAsia"/>
            <w:color w:val="000000" w:themeColor="text1"/>
          </w:rPr>
          <w:t>k</w:t>
        </w:r>
        <w:r w:rsidRPr="00D720A1">
          <w:rPr>
            <w:rFonts w:hint="eastAsia"/>
            <w:color w:val="000000" w:themeColor="text1"/>
          </w:rPr>
          <w:t>鄰近點填補法所面臨的問題</w:t>
        </w:r>
        <w:r>
          <w:rPr>
            <w:rFonts w:hint="eastAsia"/>
            <w:color w:val="000000" w:themeColor="text1"/>
          </w:rPr>
          <w:t>，</w:t>
        </w:r>
      </w:ins>
      <w:r w:rsidR="00B250F1" w:rsidRPr="00D720A1">
        <w:rPr>
          <w:rFonts w:hint="eastAsia"/>
          <w:color w:val="000000" w:themeColor="text1"/>
        </w:rPr>
        <w:t>本研究</w:t>
      </w:r>
      <w:r w:rsidR="00C82AC4" w:rsidRPr="00D720A1">
        <w:rPr>
          <w:rFonts w:hint="eastAsia"/>
          <w:color w:val="000000" w:themeColor="text1"/>
        </w:rPr>
        <w:t>提出了</w:t>
      </w:r>
      <w:r w:rsidR="001B4230" w:rsidRPr="00D720A1">
        <w:rPr>
          <w:rFonts w:hint="eastAsia"/>
          <w:color w:val="000000" w:themeColor="text1"/>
        </w:rPr>
        <w:t>一個</w:t>
      </w:r>
      <w:r w:rsidR="00C82AC4" w:rsidRPr="00D720A1">
        <w:rPr>
          <w:rFonts w:hint="eastAsia"/>
          <w:color w:val="000000" w:themeColor="text1"/>
        </w:rPr>
        <w:t>賦予</w:t>
      </w:r>
      <w:ins w:id="178" w:author="DELab" w:date="2020-08-20T03:11:00Z">
        <w:r w:rsidR="00D720A1">
          <w:rPr>
            <w:rFonts w:hint="eastAsia"/>
            <w:color w:val="000000" w:themeColor="text1"/>
          </w:rPr>
          <w:t>不同鄰近點</w:t>
        </w:r>
      </w:ins>
      <w:r w:rsidR="00F23EA2" w:rsidRPr="00D720A1">
        <w:rPr>
          <w:rFonts w:hint="eastAsia"/>
          <w:color w:val="000000" w:themeColor="text1"/>
        </w:rPr>
        <w:t>合理</w:t>
      </w:r>
      <w:r w:rsidR="00C82AC4" w:rsidRPr="00D720A1">
        <w:rPr>
          <w:rFonts w:hint="eastAsia"/>
          <w:color w:val="000000" w:themeColor="text1"/>
        </w:rPr>
        <w:t>權重值的方法以及</w:t>
      </w:r>
      <w:r w:rsidR="00051A3C" w:rsidRPr="00D720A1">
        <w:rPr>
          <w:rFonts w:hint="eastAsia"/>
          <w:color w:val="000000" w:themeColor="text1"/>
        </w:rPr>
        <w:t>挑選鄰近點</w:t>
      </w:r>
      <w:r w:rsidR="00C82AC4" w:rsidRPr="00D720A1">
        <w:rPr>
          <w:rFonts w:hint="eastAsia"/>
          <w:color w:val="000000" w:themeColor="text1"/>
        </w:rPr>
        <w:t>機制</w:t>
      </w:r>
      <w:del w:id="179" w:author="DELab" w:date="2020-08-20T03:16:00Z">
        <w:r w:rsidR="00F23EA2" w:rsidRPr="00D720A1" w:rsidDel="00CF092D">
          <w:rPr>
            <w:rFonts w:hint="eastAsia"/>
            <w:color w:val="000000" w:themeColor="text1"/>
          </w:rPr>
          <w:delText>，</w:delText>
        </w:r>
      </w:del>
      <w:del w:id="180" w:author="DELab" w:date="2020-08-20T03:15:00Z">
        <w:r w:rsidR="00F23EA2" w:rsidRPr="00D720A1" w:rsidDel="00CF092D">
          <w:rPr>
            <w:rFonts w:hint="eastAsia"/>
            <w:color w:val="000000" w:themeColor="text1"/>
          </w:rPr>
          <w:delText>解決</w:delText>
        </w:r>
        <w:r w:rsidR="00113EE6" w:rsidRPr="00D720A1" w:rsidDel="00CF092D">
          <w:rPr>
            <w:rFonts w:hint="eastAsia"/>
            <w:color w:val="000000" w:themeColor="text1"/>
          </w:rPr>
          <w:delText>上述</w:delText>
        </w:r>
        <w:r w:rsidR="00124DE9" w:rsidRPr="00D720A1" w:rsidDel="00CF092D">
          <w:rPr>
            <w:rFonts w:hint="eastAsia"/>
            <w:color w:val="000000" w:themeColor="text1"/>
          </w:rPr>
          <w:delText>k</w:delText>
        </w:r>
        <w:r w:rsidR="00124DE9" w:rsidRPr="00D720A1" w:rsidDel="00CF092D">
          <w:rPr>
            <w:rFonts w:hint="eastAsia"/>
            <w:color w:val="000000" w:themeColor="text1"/>
          </w:rPr>
          <w:delText>鄰近點填補法</w:delText>
        </w:r>
        <w:r w:rsidR="00B42BD6" w:rsidRPr="00D720A1" w:rsidDel="00CF092D">
          <w:rPr>
            <w:rFonts w:hint="eastAsia"/>
            <w:color w:val="000000" w:themeColor="text1"/>
          </w:rPr>
          <w:delText>所面臨</w:delText>
        </w:r>
        <w:r w:rsidR="00F23EA2" w:rsidRPr="00D720A1" w:rsidDel="00CF092D">
          <w:rPr>
            <w:rFonts w:hint="eastAsia"/>
            <w:color w:val="000000" w:themeColor="text1"/>
          </w:rPr>
          <w:delText>的問題</w:delText>
        </w:r>
      </w:del>
      <w:r w:rsidR="00C82AC4" w:rsidRPr="00D720A1">
        <w:rPr>
          <w:rFonts w:hint="eastAsia"/>
          <w:color w:val="000000" w:themeColor="text1"/>
        </w:rPr>
        <w:t>。</w:t>
      </w:r>
      <w:r w:rsidR="00F60A0B" w:rsidRPr="00D720A1">
        <w:rPr>
          <w:rFonts w:hint="eastAsia"/>
          <w:color w:val="000000" w:themeColor="text1"/>
        </w:rPr>
        <w:t>為</w:t>
      </w:r>
      <w:del w:id="181" w:author="DELab" w:date="2020-08-20T03:17:00Z">
        <w:r w:rsidR="006D58FB" w:rsidRPr="00D720A1" w:rsidDel="00CF092D">
          <w:rPr>
            <w:rFonts w:hint="eastAsia"/>
            <w:color w:val="000000" w:themeColor="text1"/>
          </w:rPr>
          <w:delText>表示</w:delText>
        </w:r>
      </w:del>
      <w:ins w:id="182" w:author="DELab" w:date="2020-08-20T03:17:00Z">
        <w:r>
          <w:rPr>
            <w:rFonts w:hint="eastAsia"/>
            <w:color w:val="000000" w:themeColor="text1"/>
          </w:rPr>
          <w:t>彰顯</w:t>
        </w:r>
      </w:ins>
      <w:del w:id="183" w:author="DELab" w:date="2020-08-20T03:19:00Z">
        <w:r w:rsidR="006D58FB" w:rsidRPr="00D720A1" w:rsidDel="00CF092D">
          <w:rPr>
            <w:rFonts w:hint="eastAsia"/>
            <w:color w:val="000000" w:themeColor="text1"/>
          </w:rPr>
          <w:delText>較</w:delText>
        </w:r>
      </w:del>
      <w:ins w:id="184" w:author="DELab" w:date="2020-08-20T03:19:00Z">
        <w:r>
          <w:rPr>
            <w:rFonts w:hint="eastAsia"/>
            <w:color w:val="000000" w:themeColor="text1"/>
          </w:rPr>
          <w:t>愈</w:t>
        </w:r>
      </w:ins>
      <w:ins w:id="185" w:author="DELab" w:date="2020-08-20T03:17:00Z">
        <w:r>
          <w:rPr>
            <w:rFonts w:hint="eastAsia"/>
            <w:color w:val="000000" w:themeColor="text1"/>
          </w:rPr>
          <w:t>鄰</w:t>
        </w:r>
      </w:ins>
      <w:r w:rsidR="006D58FB" w:rsidRPr="00D720A1">
        <w:rPr>
          <w:rFonts w:hint="eastAsia"/>
          <w:color w:val="000000" w:themeColor="text1"/>
        </w:rPr>
        <w:t>近的點對</w:t>
      </w:r>
      <w:ins w:id="186" w:author="DELab" w:date="2020-08-20T03:18:00Z">
        <w:r>
          <w:rPr>
            <w:rFonts w:hint="eastAsia"/>
            <w:color w:val="000000" w:themeColor="text1"/>
          </w:rPr>
          <w:t>填補</w:t>
        </w:r>
      </w:ins>
      <w:r w:rsidR="006D58FB" w:rsidRPr="00D720A1">
        <w:rPr>
          <w:rFonts w:hint="eastAsia"/>
          <w:color w:val="000000" w:themeColor="text1"/>
        </w:rPr>
        <w:t>缺失值</w:t>
      </w:r>
      <w:ins w:id="187" w:author="DELab" w:date="2020-08-20T03:18:00Z">
        <w:r>
          <w:rPr>
            <w:rFonts w:hint="eastAsia"/>
            <w:color w:val="000000" w:themeColor="text1"/>
          </w:rPr>
          <w:t>有</w:t>
        </w:r>
        <w:r w:rsidRPr="00D720A1">
          <w:rPr>
            <w:rFonts w:hint="eastAsia"/>
            <w:color w:val="000000" w:themeColor="text1"/>
          </w:rPr>
          <w:t>較高</w:t>
        </w:r>
        <w:r>
          <w:rPr>
            <w:rFonts w:hint="eastAsia"/>
            <w:color w:val="000000" w:themeColor="text1"/>
          </w:rPr>
          <w:t>的</w:t>
        </w:r>
      </w:ins>
      <w:r w:rsidR="006D58FB" w:rsidRPr="00D720A1">
        <w:rPr>
          <w:rFonts w:hint="eastAsia"/>
          <w:color w:val="000000" w:themeColor="text1"/>
        </w:rPr>
        <w:t>影響力</w:t>
      </w:r>
      <w:del w:id="188" w:author="DELab" w:date="2020-08-20T03:18:00Z">
        <w:r w:rsidR="006D58FB" w:rsidRPr="00D720A1" w:rsidDel="00CF092D">
          <w:rPr>
            <w:rFonts w:hint="eastAsia"/>
            <w:color w:val="000000" w:themeColor="text1"/>
          </w:rPr>
          <w:delText>較高</w:delText>
        </w:r>
      </w:del>
      <w:r w:rsidR="006D58FB" w:rsidRPr="00D720A1">
        <w:rPr>
          <w:rFonts w:hint="eastAsia"/>
          <w:color w:val="000000" w:themeColor="text1"/>
        </w:rPr>
        <w:t>，</w:t>
      </w:r>
      <w:ins w:id="189" w:author="DELab" w:date="2020-08-20T03:19:00Z">
        <w:r>
          <w:rPr>
            <w:rFonts w:hint="eastAsia"/>
            <w:color w:val="000000" w:themeColor="text1"/>
          </w:rPr>
          <w:t>我們</w:t>
        </w:r>
      </w:ins>
      <w:r w:rsidR="006D58FB" w:rsidRPr="00D720A1">
        <w:rPr>
          <w:rFonts w:hint="eastAsia"/>
          <w:color w:val="000000" w:themeColor="text1"/>
        </w:rPr>
        <w:t>改</w:t>
      </w:r>
      <w:r w:rsidR="00C85CE2" w:rsidRPr="00D720A1">
        <w:rPr>
          <w:rFonts w:hint="eastAsia"/>
          <w:color w:val="000000" w:themeColor="text1"/>
        </w:rPr>
        <w:t>以</w:t>
      </w:r>
      <w:r w:rsidR="0073692A" w:rsidRPr="0073692A">
        <w:rPr>
          <w:rFonts w:hint="eastAsia"/>
          <w:color w:val="0070C0"/>
        </w:rPr>
        <w:t>鄰近點與含有缺失值資料點</w:t>
      </w:r>
      <w:r w:rsidR="00F778C9" w:rsidRPr="00D720A1">
        <w:rPr>
          <w:rFonts w:hint="eastAsia"/>
          <w:color w:val="000000" w:themeColor="text1"/>
        </w:rPr>
        <w:t>距離</w:t>
      </w:r>
      <w:r w:rsidR="00C64258" w:rsidRPr="00D720A1">
        <w:rPr>
          <w:rFonts w:hint="eastAsia"/>
          <w:color w:val="000000" w:themeColor="text1"/>
        </w:rPr>
        <w:t>的</w:t>
      </w:r>
      <w:r w:rsidR="00F778C9" w:rsidRPr="00D720A1">
        <w:rPr>
          <w:rFonts w:hint="eastAsia"/>
          <w:color w:val="000000" w:themeColor="text1"/>
        </w:rPr>
        <w:t>倒</w:t>
      </w:r>
      <w:r w:rsidR="00996B14" w:rsidRPr="00D720A1">
        <w:rPr>
          <w:rFonts w:hint="eastAsia"/>
          <w:color w:val="000000" w:themeColor="text1"/>
        </w:rPr>
        <w:t>數</w:t>
      </w:r>
      <w:r w:rsidR="00F778C9" w:rsidRPr="00D720A1">
        <w:rPr>
          <w:rFonts w:hint="eastAsia"/>
          <w:color w:val="000000" w:themeColor="text1"/>
        </w:rPr>
        <w:t>作為</w:t>
      </w:r>
      <w:r w:rsidR="00963C4A" w:rsidRPr="00D720A1">
        <w:rPr>
          <w:rFonts w:hint="eastAsia"/>
          <w:color w:val="000000" w:themeColor="text1"/>
        </w:rPr>
        <w:t>填補缺失值</w:t>
      </w:r>
      <w:r w:rsidR="00996B14" w:rsidRPr="00D720A1">
        <w:rPr>
          <w:rFonts w:hint="eastAsia"/>
          <w:color w:val="000000" w:themeColor="text1"/>
        </w:rPr>
        <w:t>的</w:t>
      </w:r>
      <w:r w:rsidR="00FF1B6C" w:rsidRPr="00D720A1">
        <w:rPr>
          <w:rFonts w:hint="eastAsia"/>
          <w:color w:val="000000" w:themeColor="text1"/>
        </w:rPr>
        <w:t>新</w:t>
      </w:r>
      <w:r w:rsidR="00996B14" w:rsidRPr="00D720A1">
        <w:rPr>
          <w:rFonts w:hint="eastAsia"/>
          <w:color w:val="000000" w:themeColor="text1"/>
        </w:rPr>
        <w:t>權重</w:t>
      </w:r>
      <w:r w:rsidR="00D06EF8" w:rsidRPr="00D720A1">
        <w:rPr>
          <w:rFonts w:hint="eastAsia"/>
          <w:color w:val="000000" w:themeColor="text1"/>
        </w:rPr>
        <w:t>值</w:t>
      </w:r>
      <w:r w:rsidR="00E80D54" w:rsidRPr="00D720A1">
        <w:rPr>
          <w:rFonts w:hint="eastAsia"/>
          <w:color w:val="000000" w:themeColor="text1"/>
        </w:rPr>
        <w:t>，</w:t>
      </w:r>
      <w:r w:rsidR="002746C2" w:rsidRPr="00D720A1">
        <w:rPr>
          <w:rFonts w:hint="eastAsia"/>
          <w:color w:val="000000" w:themeColor="text1"/>
        </w:rPr>
        <w:t>藉此</w:t>
      </w:r>
      <w:del w:id="190" w:author="DELab" w:date="2020-08-20T03:21:00Z">
        <w:r w:rsidR="002746C2" w:rsidRPr="00D720A1" w:rsidDel="00CF092D">
          <w:rPr>
            <w:rFonts w:hint="eastAsia"/>
            <w:color w:val="000000" w:themeColor="text1"/>
          </w:rPr>
          <w:delText>方法</w:delText>
        </w:r>
      </w:del>
      <w:r w:rsidR="002E09BC" w:rsidRPr="00D720A1">
        <w:rPr>
          <w:rFonts w:hint="eastAsia"/>
          <w:color w:val="000000" w:themeColor="text1"/>
        </w:rPr>
        <w:t>改善</w:t>
      </w:r>
      <w:r w:rsidR="00A22B2A" w:rsidRPr="00D720A1">
        <w:rPr>
          <w:rFonts w:hint="eastAsia"/>
          <w:color w:val="000000" w:themeColor="text1"/>
        </w:rPr>
        <w:t>k</w:t>
      </w:r>
      <w:r w:rsidR="00A22B2A" w:rsidRPr="00D720A1">
        <w:rPr>
          <w:rFonts w:hint="eastAsia"/>
          <w:color w:val="000000" w:themeColor="text1"/>
        </w:rPr>
        <w:t>鄰近點填補法中</w:t>
      </w:r>
      <w:ins w:id="191" w:author="DELab" w:date="2020-08-20T03:21:00Z">
        <w:r>
          <w:rPr>
            <w:rFonts w:hint="eastAsia"/>
            <w:color w:val="000000" w:themeColor="text1"/>
          </w:rPr>
          <w:t>對不同鄰近點</w:t>
        </w:r>
      </w:ins>
      <w:ins w:id="192" w:author="DELab" w:date="2020-08-20T03:22:00Z">
        <w:r>
          <w:rPr>
            <w:rFonts w:hint="eastAsia"/>
            <w:color w:val="000000" w:themeColor="text1"/>
          </w:rPr>
          <w:t>皆</w:t>
        </w:r>
        <w:r w:rsidRPr="00D720A1">
          <w:rPr>
            <w:rFonts w:hint="eastAsia"/>
            <w:color w:val="000000" w:themeColor="text1"/>
          </w:rPr>
          <w:t>賦予</w:t>
        </w:r>
      </w:ins>
      <w:r w:rsidR="00A22B2A" w:rsidRPr="00D720A1">
        <w:rPr>
          <w:rFonts w:hint="eastAsia"/>
          <w:color w:val="000000" w:themeColor="text1"/>
        </w:rPr>
        <w:t>相同權重</w:t>
      </w:r>
      <w:r w:rsidR="00532CA3" w:rsidRPr="00D720A1">
        <w:rPr>
          <w:rFonts w:hint="eastAsia"/>
          <w:color w:val="000000" w:themeColor="text1"/>
        </w:rPr>
        <w:t>值</w:t>
      </w:r>
      <w:r w:rsidR="002E09BC" w:rsidRPr="00D720A1">
        <w:rPr>
          <w:rFonts w:hint="eastAsia"/>
          <w:color w:val="000000" w:themeColor="text1"/>
        </w:rPr>
        <w:t>之</w:t>
      </w:r>
      <w:r w:rsidR="002746C2" w:rsidRPr="00D720A1">
        <w:rPr>
          <w:rFonts w:hint="eastAsia"/>
          <w:color w:val="000000" w:themeColor="text1"/>
        </w:rPr>
        <w:t>不合理性</w:t>
      </w:r>
      <w:r w:rsidR="00A967CA" w:rsidRPr="00D720A1">
        <w:rPr>
          <w:rFonts w:hint="eastAsia"/>
          <w:color w:val="000000" w:themeColor="text1"/>
        </w:rPr>
        <w:t>。</w:t>
      </w:r>
      <w:ins w:id="193" w:author="DELab" w:date="2020-08-20T03:25:00Z">
        <w:r w:rsidR="00E7131B">
          <w:rPr>
            <w:rFonts w:hint="eastAsia"/>
            <w:color w:val="000000" w:themeColor="text1"/>
          </w:rPr>
          <w:t>我</w:t>
        </w:r>
      </w:ins>
      <w:ins w:id="194" w:author="DELab" w:date="2020-08-20T03:26:00Z">
        <w:r w:rsidR="00E7131B">
          <w:rPr>
            <w:rFonts w:hint="eastAsia"/>
            <w:color w:val="000000" w:themeColor="text1"/>
          </w:rPr>
          <w:t>們</w:t>
        </w:r>
      </w:ins>
      <w:r w:rsidR="004B524D" w:rsidRPr="00D720A1">
        <w:rPr>
          <w:rFonts w:hint="eastAsia"/>
          <w:color w:val="000000" w:themeColor="text1"/>
        </w:rPr>
        <w:t>並</w:t>
      </w:r>
      <w:r w:rsidR="00E7131B">
        <w:rPr>
          <w:rFonts w:hint="eastAsia"/>
          <w:color w:val="000000" w:themeColor="text1"/>
        </w:rPr>
        <w:t>且</w:t>
      </w:r>
      <w:r w:rsidR="00282DB6" w:rsidRPr="00D720A1">
        <w:rPr>
          <w:rFonts w:hint="eastAsia"/>
          <w:color w:val="000000" w:themeColor="text1"/>
        </w:rPr>
        <w:t>透過適當的</w:t>
      </w:r>
      <w:r w:rsidR="0048765C" w:rsidRPr="00D720A1">
        <w:rPr>
          <w:rFonts w:hint="eastAsia"/>
          <w:color w:val="000000" w:themeColor="text1"/>
        </w:rPr>
        <w:t>挑選鄰近點</w:t>
      </w:r>
      <w:r w:rsidR="00282DB6" w:rsidRPr="00D720A1">
        <w:rPr>
          <w:rFonts w:hint="eastAsia"/>
          <w:color w:val="000000" w:themeColor="text1"/>
        </w:rPr>
        <w:t>機制，</w:t>
      </w:r>
      <w:del w:id="195" w:author="DELab" w:date="2020-08-20T03:26:00Z">
        <w:r w:rsidR="00282DB6" w:rsidRPr="00D720A1" w:rsidDel="00E7131B">
          <w:rPr>
            <w:rFonts w:hint="eastAsia"/>
            <w:color w:val="000000" w:themeColor="text1"/>
          </w:rPr>
          <w:delText>盡</w:delText>
        </w:r>
      </w:del>
      <w:ins w:id="196" w:author="DELab" w:date="2020-08-20T03:26:00Z">
        <w:r w:rsidR="00E7131B">
          <w:rPr>
            <w:rFonts w:hint="eastAsia"/>
            <w:color w:val="000000" w:themeColor="text1"/>
          </w:rPr>
          <w:t>儘</w:t>
        </w:r>
      </w:ins>
      <w:r w:rsidR="00282DB6" w:rsidRPr="00D720A1">
        <w:rPr>
          <w:rFonts w:hint="eastAsia"/>
          <w:color w:val="000000" w:themeColor="text1"/>
        </w:rPr>
        <w:t>可能地尋找</w:t>
      </w:r>
      <w:ins w:id="197" w:author="DELab" w:date="2020-08-20T03:26:00Z">
        <w:r w:rsidR="00E7131B">
          <w:rPr>
            <w:rFonts w:hint="eastAsia"/>
            <w:color w:val="000000" w:themeColor="text1"/>
          </w:rPr>
          <w:t>出</w:t>
        </w:r>
      </w:ins>
      <w:r w:rsidR="00282DB6" w:rsidRPr="00D720A1">
        <w:rPr>
          <w:rFonts w:hint="eastAsia"/>
          <w:color w:val="000000" w:themeColor="text1"/>
        </w:rPr>
        <w:t>足夠的鄰近點</w:t>
      </w:r>
      <w:ins w:id="198" w:author="DELab" w:date="2020-08-20T03:27:00Z">
        <w:r w:rsidR="00E7131B">
          <w:rPr>
            <w:rFonts w:hint="eastAsia"/>
            <w:color w:val="000000" w:themeColor="text1"/>
          </w:rPr>
          <w:t>以</w:t>
        </w:r>
      </w:ins>
      <w:r w:rsidR="00544C4F" w:rsidRPr="00D720A1">
        <w:rPr>
          <w:rFonts w:hint="eastAsia"/>
          <w:color w:val="000000" w:themeColor="text1"/>
        </w:rPr>
        <w:t>計算</w:t>
      </w:r>
      <w:del w:id="199" w:author="DELab" w:date="2020-08-20T03:27:00Z">
        <w:r w:rsidR="00D56583" w:rsidRPr="00D720A1" w:rsidDel="00E7131B">
          <w:rPr>
            <w:rFonts w:hint="eastAsia"/>
            <w:color w:val="000000" w:themeColor="text1"/>
          </w:rPr>
          <w:delText>新</w:delText>
        </w:r>
      </w:del>
      <w:r w:rsidR="00544C4F" w:rsidRPr="00D720A1">
        <w:rPr>
          <w:rFonts w:hint="eastAsia"/>
          <w:color w:val="000000" w:themeColor="text1"/>
        </w:rPr>
        <w:t>填補值</w:t>
      </w:r>
      <w:r w:rsidR="00106806" w:rsidRPr="00D720A1">
        <w:rPr>
          <w:rFonts w:hint="eastAsia"/>
          <w:color w:val="000000" w:themeColor="text1"/>
        </w:rPr>
        <w:t>，</w:t>
      </w:r>
      <w:r w:rsidR="00823981" w:rsidRPr="00D720A1">
        <w:rPr>
          <w:rFonts w:hint="eastAsia"/>
          <w:color w:val="000000" w:themeColor="text1"/>
        </w:rPr>
        <w:t>改善</w:t>
      </w:r>
      <w:ins w:id="200" w:author="DELab" w:date="2020-08-20T03:28:00Z">
        <w:r w:rsidR="00E7131B">
          <w:rPr>
            <w:rFonts w:hint="eastAsia"/>
            <w:color w:val="000000" w:themeColor="text1"/>
          </w:rPr>
          <w:t>了</w:t>
        </w:r>
      </w:ins>
      <w:r w:rsidR="00823981" w:rsidRPr="00D720A1">
        <w:rPr>
          <w:rFonts w:hint="eastAsia"/>
          <w:color w:val="000000" w:themeColor="text1"/>
        </w:rPr>
        <w:t>k</w:t>
      </w:r>
      <w:r w:rsidR="00823981" w:rsidRPr="00D720A1">
        <w:rPr>
          <w:rFonts w:hint="eastAsia"/>
          <w:color w:val="000000" w:themeColor="text1"/>
        </w:rPr>
        <w:t>鄰近點填補法面臨</w:t>
      </w:r>
      <w:r w:rsidR="00C6143B" w:rsidRPr="00D720A1">
        <w:rPr>
          <w:rFonts w:hint="eastAsia"/>
          <w:color w:val="000000" w:themeColor="text1"/>
        </w:rPr>
        <w:t>鄰近點不足</w:t>
      </w:r>
      <w:r w:rsidR="009228BE" w:rsidRPr="00D720A1">
        <w:rPr>
          <w:rFonts w:hint="eastAsia"/>
          <w:color w:val="000000" w:themeColor="text1"/>
        </w:rPr>
        <w:t>時</w:t>
      </w:r>
      <w:del w:id="201" w:author="DELab" w:date="2020-08-20T03:30:00Z">
        <w:r w:rsidR="009228BE" w:rsidRPr="00D720A1" w:rsidDel="00E7131B">
          <w:rPr>
            <w:rFonts w:hint="eastAsia"/>
            <w:color w:val="000000" w:themeColor="text1"/>
          </w:rPr>
          <w:delText>，</w:delText>
        </w:r>
      </w:del>
      <w:ins w:id="202" w:author="DELab" w:date="2020-08-20T03:30:00Z">
        <w:r w:rsidR="00E7131B">
          <w:rPr>
            <w:rFonts w:hint="eastAsia"/>
            <w:color w:val="000000" w:themeColor="text1"/>
          </w:rPr>
          <w:t>退化為</w:t>
        </w:r>
      </w:ins>
      <w:r w:rsidR="004B61B4" w:rsidRPr="00D720A1">
        <w:rPr>
          <w:rFonts w:hint="eastAsia"/>
          <w:color w:val="000000" w:themeColor="text1"/>
        </w:rPr>
        <w:t>形同</w:t>
      </w:r>
      <w:r w:rsidR="00F62034" w:rsidRPr="00D720A1">
        <w:rPr>
          <w:rFonts w:hint="eastAsia"/>
          <w:color w:val="000000" w:themeColor="text1"/>
        </w:rPr>
        <w:t>只</w:t>
      </w:r>
      <w:del w:id="203" w:author="DELab" w:date="2020-08-20T03:31:00Z">
        <w:r w:rsidR="00F62034" w:rsidRPr="00D720A1" w:rsidDel="00E7131B">
          <w:rPr>
            <w:rFonts w:hint="eastAsia"/>
            <w:color w:val="000000" w:themeColor="text1"/>
          </w:rPr>
          <w:delText>填補</w:delText>
        </w:r>
      </w:del>
      <w:ins w:id="204" w:author="DELab" w:date="2020-08-20T03:31:00Z">
        <w:r w:rsidR="00E7131B">
          <w:rPr>
            <w:rFonts w:hint="eastAsia"/>
            <w:color w:val="000000" w:themeColor="text1"/>
          </w:rPr>
          <w:t>以</w:t>
        </w:r>
      </w:ins>
      <w:r w:rsidR="00F62034" w:rsidRPr="00D720A1">
        <w:rPr>
          <w:rFonts w:hint="eastAsia"/>
          <w:color w:val="000000" w:themeColor="text1"/>
        </w:rPr>
        <w:t>單一值</w:t>
      </w:r>
      <w:ins w:id="205" w:author="DELab" w:date="2020-08-20T03:31:00Z">
        <w:r w:rsidR="00E7131B">
          <w:rPr>
            <w:rFonts w:hint="eastAsia"/>
            <w:color w:val="000000" w:themeColor="text1"/>
          </w:rPr>
          <w:t>做</w:t>
        </w:r>
        <w:r w:rsidR="00E7131B" w:rsidRPr="00D720A1">
          <w:rPr>
            <w:rFonts w:hint="eastAsia"/>
            <w:color w:val="000000" w:themeColor="text1"/>
          </w:rPr>
          <w:t>填補</w:t>
        </w:r>
      </w:ins>
      <w:r w:rsidR="00C6143B" w:rsidRPr="00D720A1">
        <w:rPr>
          <w:rFonts w:hint="eastAsia"/>
          <w:color w:val="000000" w:themeColor="text1"/>
        </w:rPr>
        <w:t>的問題。</w:t>
      </w:r>
    </w:p>
    <w:p w14:paraId="449BA7D6" w14:textId="4A23DD9D" w:rsidR="00440AD5" w:rsidDel="00E7131B" w:rsidRDefault="00440AD5" w:rsidP="00EC5D47">
      <w:pPr>
        <w:ind w:firstLine="425"/>
        <w:rPr>
          <w:del w:id="206" w:author="DELab" w:date="2020-08-20T03:32:00Z"/>
        </w:rPr>
      </w:pPr>
      <w:del w:id="207" w:author="DELab" w:date="2020-08-20T03:32:00Z">
        <w:r w:rsidRPr="00440AD5" w:rsidDel="00E7131B">
          <w:rPr>
            <w:rFonts w:hint="eastAsia"/>
            <w:color w:val="00B050"/>
          </w:rPr>
          <w:delText>[</w:delText>
        </w:r>
        <w:r w:rsidDel="00E7131B">
          <w:rPr>
            <w:rFonts w:hint="eastAsia"/>
            <w:color w:val="00B050"/>
          </w:rPr>
          <w:delText>說明實驗成果與研究貢獻</w:delText>
        </w:r>
        <w:r w:rsidRPr="00440AD5" w:rsidDel="00E7131B">
          <w:rPr>
            <w:rFonts w:hint="eastAsia"/>
            <w:color w:val="00B050"/>
          </w:rPr>
          <w:delText>]</w:delText>
        </w:r>
        <w:r w:rsidDel="00E7131B">
          <w:rPr>
            <w:rFonts w:hint="eastAsia"/>
          </w:rPr>
          <w:delText xml:space="preserve"> </w:delText>
        </w:r>
      </w:del>
    </w:p>
    <w:p w14:paraId="6E7159C6" w14:textId="057BBA66" w:rsidR="000A779C" w:rsidRPr="00E7131B" w:rsidRDefault="002A7EB1" w:rsidP="003755D2">
      <w:pPr>
        <w:ind w:firstLine="425"/>
      </w:pPr>
      <w:r w:rsidRPr="00E7131B">
        <w:rPr>
          <w:rFonts w:hint="eastAsia"/>
        </w:rPr>
        <w:t>為了驗證</w:t>
      </w:r>
      <w:del w:id="208" w:author="DELab" w:date="2020-08-20T03:34:00Z">
        <w:r w:rsidRPr="00E7131B" w:rsidDel="00E7131B">
          <w:rPr>
            <w:rFonts w:hint="eastAsia"/>
          </w:rPr>
          <w:delText>本研究</w:delText>
        </w:r>
      </w:del>
      <w:ins w:id="209" w:author="DELab" w:date="2020-08-20T03:34:00Z">
        <w:r w:rsidR="00E7131B">
          <w:rPr>
            <w:rFonts w:hint="eastAsia"/>
          </w:rPr>
          <w:t>新</w:t>
        </w:r>
      </w:ins>
      <w:r w:rsidRPr="00E7131B">
        <w:rPr>
          <w:rFonts w:hint="eastAsia"/>
        </w:rPr>
        <w:t>方法的有效性，</w:t>
      </w:r>
      <w:ins w:id="210" w:author="DELab" w:date="2020-08-20T03:34:00Z">
        <w:r w:rsidR="00E7131B">
          <w:rPr>
            <w:rFonts w:hint="eastAsia"/>
          </w:rPr>
          <w:t>本研究</w:t>
        </w:r>
      </w:ins>
      <w:ins w:id="211" w:author="DELab" w:date="2020-08-20T03:35:00Z">
        <w:r w:rsidR="00F55C1D">
          <w:rPr>
            <w:rFonts w:hint="eastAsia"/>
          </w:rPr>
          <w:t>進行</w:t>
        </w:r>
      </w:ins>
      <w:ins w:id="212" w:author="DELab" w:date="2020-08-20T03:40:00Z">
        <w:r w:rsidR="00F55C1D">
          <w:rPr>
            <w:rFonts w:hint="eastAsia"/>
          </w:rPr>
          <w:t>二個</w:t>
        </w:r>
      </w:ins>
      <w:ins w:id="213" w:author="DELab" w:date="2020-08-20T03:35:00Z">
        <w:r w:rsidR="00F55C1D">
          <w:rPr>
            <w:rFonts w:hint="eastAsia"/>
          </w:rPr>
          <w:t>模擬實驗</w:t>
        </w:r>
      </w:ins>
      <w:ins w:id="214" w:author="DELab" w:date="2020-08-20T03:40:00Z">
        <w:r w:rsidR="00F55C1D">
          <w:rPr>
            <w:rFonts w:hint="eastAsia"/>
          </w:rPr>
          <w:t>，觀察</w:t>
        </w:r>
        <w:r w:rsidR="00F55C1D">
          <w:t>…</w:t>
        </w:r>
        <w:proofErr w:type="gramStart"/>
        <w:r w:rsidR="00F55C1D">
          <w:t>……</w:t>
        </w:r>
      </w:ins>
      <w:proofErr w:type="gramEnd"/>
      <w:ins w:id="215" w:author="DELab" w:date="2020-08-20T03:35:00Z">
        <w:r w:rsidR="00F55C1D">
          <w:rPr>
            <w:rFonts w:hint="eastAsia"/>
          </w:rPr>
          <w:t>。</w:t>
        </w:r>
      </w:ins>
      <w:del w:id="216" w:author="DELab" w:date="2020-08-20T03:37:00Z">
        <w:r w:rsidR="0057489F" w:rsidRPr="00E7131B" w:rsidDel="00F55C1D">
          <w:rPr>
            <w:rFonts w:hint="eastAsia"/>
          </w:rPr>
          <w:delText>經</w:delText>
        </w:r>
      </w:del>
      <w:r w:rsidR="000A0EF7" w:rsidRPr="00E7131B">
        <w:rPr>
          <w:rFonts w:hint="eastAsia"/>
        </w:rPr>
        <w:t>實驗</w:t>
      </w:r>
      <w:del w:id="217" w:author="DELab" w:date="2020-08-20T03:37:00Z">
        <w:r w:rsidR="00394D8A" w:rsidRPr="00E7131B" w:rsidDel="00F55C1D">
          <w:rPr>
            <w:rFonts w:hint="eastAsia"/>
          </w:rPr>
          <w:delText>驗證</w:delText>
        </w:r>
      </w:del>
      <w:ins w:id="218" w:author="DELab" w:date="2020-08-20T03:37:00Z">
        <w:r w:rsidR="00F55C1D">
          <w:rPr>
            <w:rFonts w:hint="eastAsia"/>
          </w:rPr>
          <w:t>結果顯示</w:t>
        </w:r>
      </w:ins>
      <w:r w:rsidR="000A0EF7" w:rsidRPr="00E7131B">
        <w:rPr>
          <w:rFonts w:hint="eastAsia"/>
        </w:rPr>
        <w:t>，</w:t>
      </w:r>
      <w:del w:id="219" w:author="DELab" w:date="2020-08-20T03:41:00Z">
        <w:r w:rsidR="000A0EF7" w:rsidRPr="00E7131B" w:rsidDel="00F55C1D">
          <w:rPr>
            <w:rFonts w:hint="eastAsia"/>
          </w:rPr>
          <w:delText>隨著缺失值比例在資料集中越大，</w:delText>
        </w:r>
        <w:r w:rsidR="000A0EF7" w:rsidRPr="00E7131B" w:rsidDel="00F55C1D">
          <w:rPr>
            <w:rFonts w:hint="eastAsia"/>
          </w:rPr>
          <w:delText>k</w:delText>
        </w:r>
        <w:r w:rsidR="000A0EF7" w:rsidRPr="00E7131B" w:rsidDel="00F55C1D">
          <w:rPr>
            <w:rFonts w:hint="eastAsia"/>
          </w:rPr>
          <w:delText>值</w:delText>
        </w:r>
        <w:r w:rsidR="0057489F" w:rsidRPr="00E7131B" w:rsidDel="00F55C1D">
          <w:rPr>
            <w:rFonts w:hint="eastAsia"/>
          </w:rPr>
          <w:delText>對</w:delText>
        </w:r>
        <w:r w:rsidR="0057489F" w:rsidRPr="00E7131B" w:rsidDel="00F55C1D">
          <w:rPr>
            <w:rFonts w:hint="eastAsia"/>
          </w:rPr>
          <w:delText>s</w:delText>
        </w:r>
        <w:r w:rsidR="0057489F" w:rsidRPr="00E7131B" w:rsidDel="00F55C1D">
          <w:delText>kyline set</w:delText>
        </w:r>
        <w:r w:rsidR="0057489F" w:rsidRPr="00E7131B" w:rsidDel="00F55C1D">
          <w:rPr>
            <w:rFonts w:hint="eastAsia"/>
          </w:rPr>
          <w:delText>的影響效果越低，表示參考更多的鄰近點</w:delText>
        </w:r>
        <w:r w:rsidR="00D51AA8" w:rsidRPr="00E7131B" w:rsidDel="00F55C1D">
          <w:rPr>
            <w:rFonts w:hint="eastAsia"/>
          </w:rPr>
          <w:delText>未必</w:delText>
        </w:r>
        <w:r w:rsidR="00803D8E" w:rsidRPr="00E7131B" w:rsidDel="00F55C1D">
          <w:rPr>
            <w:rFonts w:hint="eastAsia"/>
          </w:rPr>
          <w:delText>具有</w:delText>
        </w:r>
        <w:r w:rsidR="0057489F" w:rsidRPr="00E7131B" w:rsidDel="00F55C1D">
          <w:rPr>
            <w:rFonts w:hint="eastAsia"/>
          </w:rPr>
          <w:delText>更好的填補效果。</w:delText>
        </w:r>
        <w:r w:rsidR="004C2C86" w:rsidRPr="00E7131B" w:rsidDel="00F55C1D">
          <w:rPr>
            <w:rFonts w:hint="eastAsia"/>
          </w:rPr>
          <w:delText>並且發現</w:delText>
        </w:r>
        <w:r w:rsidR="00394D8A" w:rsidRPr="00E7131B" w:rsidDel="00F55C1D">
          <w:rPr>
            <w:rFonts w:hint="eastAsia"/>
          </w:rPr>
          <w:delText>在缺失值比例高達</w:delText>
        </w:r>
        <w:r w:rsidR="00394D8A" w:rsidRPr="00E7131B" w:rsidDel="00F55C1D">
          <w:rPr>
            <w:rFonts w:hint="eastAsia"/>
          </w:rPr>
          <w:delText>80%</w:delText>
        </w:r>
        <w:r w:rsidR="00394D8A" w:rsidRPr="00E7131B" w:rsidDel="00F55C1D">
          <w:rPr>
            <w:rFonts w:hint="eastAsia"/>
          </w:rPr>
          <w:delText>時，本研究的方法填補</w:delText>
        </w:r>
        <w:r w:rsidR="007C3563" w:rsidRPr="00E7131B" w:rsidDel="00F55C1D">
          <w:rPr>
            <w:rFonts w:hint="eastAsia"/>
          </w:rPr>
          <w:delText>後，產生的近似天際線與原天際線的相似度仍然可以保持在</w:delText>
        </w:r>
        <w:r w:rsidR="007C3563" w:rsidRPr="00E7131B" w:rsidDel="00F55C1D">
          <w:rPr>
            <w:rFonts w:hint="eastAsia"/>
          </w:rPr>
          <w:delText>50%</w:delText>
        </w:r>
        <w:r w:rsidR="00990921" w:rsidRPr="00E7131B" w:rsidDel="00F55C1D">
          <w:rPr>
            <w:rFonts w:hint="eastAsia"/>
          </w:rPr>
          <w:delText>，反觀原始</w:delText>
        </w:r>
        <w:r w:rsidR="00990921" w:rsidRPr="00E7131B" w:rsidDel="00F55C1D">
          <w:rPr>
            <w:rFonts w:hint="eastAsia"/>
          </w:rPr>
          <w:delText>k</w:delText>
        </w:r>
        <w:r w:rsidR="00990921" w:rsidRPr="00E7131B" w:rsidDel="00F55C1D">
          <w:rPr>
            <w:rFonts w:hint="eastAsia"/>
          </w:rPr>
          <w:delText>鄰近填補法填補後的近似天際線</w:delText>
        </w:r>
        <w:r w:rsidR="000C695E" w:rsidRPr="00E7131B" w:rsidDel="00F55C1D">
          <w:rPr>
            <w:rFonts w:hint="eastAsia"/>
          </w:rPr>
          <w:delText>的相似度</w:delText>
        </w:r>
        <w:r w:rsidR="00990921" w:rsidRPr="00E7131B" w:rsidDel="00F55C1D">
          <w:rPr>
            <w:rFonts w:hint="eastAsia"/>
          </w:rPr>
          <w:delText>低於</w:delText>
        </w:r>
        <w:r w:rsidR="00990921" w:rsidRPr="00E7131B" w:rsidDel="00F55C1D">
          <w:rPr>
            <w:rFonts w:hint="eastAsia"/>
          </w:rPr>
          <w:delText>20%</w:delText>
        </w:r>
        <w:r w:rsidR="00990921" w:rsidRPr="00E7131B" w:rsidDel="00F55C1D">
          <w:rPr>
            <w:rFonts w:hint="eastAsia"/>
          </w:rPr>
          <w:delText>。</w:delText>
        </w:r>
        <w:r w:rsidR="00387406" w:rsidRPr="00E7131B" w:rsidDel="00F55C1D">
          <w:rPr>
            <w:rFonts w:hint="eastAsia"/>
          </w:rPr>
          <w:delText>顯示出</w:delText>
        </w:r>
        <w:r w:rsidR="003B1E16" w:rsidRPr="00E7131B" w:rsidDel="00F55C1D">
          <w:rPr>
            <w:rFonts w:hint="eastAsia"/>
          </w:rPr>
          <w:delText>原始</w:delText>
        </w:r>
        <w:r w:rsidR="00387406" w:rsidRPr="00E7131B" w:rsidDel="00F55C1D">
          <w:delText>k</w:delText>
        </w:r>
        <w:r w:rsidR="00387406" w:rsidRPr="00E7131B" w:rsidDel="00F55C1D">
          <w:rPr>
            <w:rFonts w:hint="eastAsia"/>
          </w:rPr>
          <w:delText>鄰近</w:delText>
        </w:r>
        <w:r w:rsidR="003B1E16" w:rsidRPr="00E7131B" w:rsidDel="00F55C1D">
          <w:rPr>
            <w:rFonts w:hint="eastAsia"/>
          </w:rPr>
          <w:delText>點</w:delText>
        </w:r>
        <w:r w:rsidR="00387406" w:rsidRPr="00E7131B" w:rsidDel="00F55C1D">
          <w:rPr>
            <w:rFonts w:hint="eastAsia"/>
          </w:rPr>
          <w:delText>填補法對</w:delText>
        </w:r>
        <w:r w:rsidR="007E57E2" w:rsidRPr="00E7131B" w:rsidDel="00F55C1D">
          <w:rPr>
            <w:rFonts w:hint="eastAsia"/>
          </w:rPr>
          <w:delText>高比例</w:delText>
        </w:r>
        <w:r w:rsidR="00387406" w:rsidRPr="00E7131B" w:rsidDel="00F55C1D">
          <w:rPr>
            <w:rFonts w:hint="eastAsia"/>
          </w:rPr>
          <w:delText>缺失值的不完整資料集填補效果</w:delText>
        </w:r>
        <w:r w:rsidR="007E57E2" w:rsidRPr="00E7131B" w:rsidDel="00F55C1D">
          <w:rPr>
            <w:rFonts w:hint="eastAsia"/>
          </w:rPr>
          <w:delText>不彰</w:delText>
        </w:r>
        <w:r w:rsidR="00077DC4" w:rsidRPr="00E7131B" w:rsidDel="00F55C1D">
          <w:rPr>
            <w:rFonts w:hint="eastAsia"/>
          </w:rPr>
          <w:delText>，</w:delText>
        </w:r>
      </w:del>
      <w:r w:rsidR="00077DC4" w:rsidRPr="00E7131B">
        <w:rPr>
          <w:rFonts w:hint="eastAsia"/>
        </w:rPr>
        <w:t>本</w:t>
      </w:r>
      <w:r w:rsidR="000F0DE8" w:rsidRPr="00E7131B">
        <w:rPr>
          <w:rFonts w:hint="eastAsia"/>
        </w:rPr>
        <w:t>研究</w:t>
      </w:r>
      <w:r w:rsidR="00F55C1D">
        <w:rPr>
          <w:rFonts w:hint="eastAsia"/>
        </w:rPr>
        <w:t>提出</w:t>
      </w:r>
      <w:r w:rsidR="00077DC4" w:rsidRPr="00E7131B">
        <w:rPr>
          <w:rFonts w:hint="eastAsia"/>
        </w:rPr>
        <w:t>的方法</w:t>
      </w:r>
      <w:r w:rsidR="007E72F1" w:rsidRPr="00E7131B">
        <w:rPr>
          <w:rFonts w:hint="eastAsia"/>
        </w:rPr>
        <w:t>大幅改善原始</w:t>
      </w:r>
      <w:r w:rsidR="007E72F1" w:rsidRPr="00E7131B">
        <w:rPr>
          <w:rFonts w:hint="eastAsia"/>
        </w:rPr>
        <w:t>k</w:t>
      </w:r>
      <w:r w:rsidR="007E72F1" w:rsidRPr="00E7131B">
        <w:rPr>
          <w:rFonts w:hint="eastAsia"/>
        </w:rPr>
        <w:t>鄰近點填補法的缺點，</w:t>
      </w:r>
      <w:r w:rsidR="00F55C1D">
        <w:rPr>
          <w:rFonts w:hint="eastAsia"/>
        </w:rPr>
        <w:t>並且</w:t>
      </w:r>
      <w:r w:rsidR="00011AAC" w:rsidRPr="00E7131B">
        <w:rPr>
          <w:rFonts w:hint="eastAsia"/>
        </w:rPr>
        <w:t>在</w:t>
      </w:r>
      <w:r w:rsidR="00AA274E" w:rsidRPr="00E7131B">
        <w:rPr>
          <w:rFonts w:cs="Times New Roman" w:hint="eastAsia"/>
          <w:szCs w:val="24"/>
        </w:rPr>
        <w:t>面對不同缺失</w:t>
      </w:r>
      <w:r w:rsidR="00011AAC" w:rsidRPr="00E7131B">
        <w:rPr>
          <w:rFonts w:cs="Times New Roman" w:hint="eastAsia"/>
          <w:szCs w:val="24"/>
        </w:rPr>
        <w:t>值</w:t>
      </w:r>
      <w:r w:rsidR="00AA274E" w:rsidRPr="00E7131B">
        <w:rPr>
          <w:rFonts w:cs="Times New Roman" w:hint="eastAsia"/>
          <w:szCs w:val="24"/>
        </w:rPr>
        <w:t>比例時均具有良好的填補效果</w:t>
      </w:r>
      <w:r w:rsidR="009D40A5" w:rsidRPr="00E7131B">
        <w:rPr>
          <w:rFonts w:hint="eastAsia"/>
        </w:rPr>
        <w:t>。</w:t>
      </w:r>
    </w:p>
    <w:p w14:paraId="28721604" w14:textId="7006757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以及第五章</w:t>
      </w:r>
      <w:r w:rsidR="00D720A1">
        <w:rPr>
          <w:rFonts w:cs="Times New Roman" w:hint="eastAsia"/>
          <w:color w:val="000000" w:themeColor="text1"/>
          <w:szCs w:val="24"/>
        </w:rPr>
        <w:t>是</w:t>
      </w:r>
      <w:r w:rsidRPr="00EA2253">
        <w:rPr>
          <w:rFonts w:cs="Times New Roman" w:hint="eastAsia"/>
          <w:color w:val="000000" w:themeColor="text1"/>
          <w:szCs w:val="24"/>
        </w:rPr>
        <w:t>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220" w:name="_Toc48823780"/>
      <w:r>
        <w:rPr>
          <w:rFonts w:hint="eastAsia"/>
          <w:shd w:val="clear" w:color="auto" w:fill="FFFFFF"/>
        </w:rPr>
        <w:lastRenderedPageBreak/>
        <w:t>相關研究</w:t>
      </w:r>
      <w:bookmarkEnd w:id="220"/>
    </w:p>
    <w:p w14:paraId="4826A6C5" w14:textId="30534A5C"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8A7AF7" w:rsidRDefault="00C85D03" w:rsidP="00312A4E">
      <w:pPr>
        <w:pStyle w:val="2"/>
      </w:pPr>
      <w:bookmarkStart w:id="221" w:name="_Toc48823781"/>
      <w:r>
        <w:rPr>
          <w:rFonts w:hint="eastAsia"/>
        </w:rPr>
        <w:t>2.1</w:t>
      </w:r>
      <w:r w:rsidR="00BD5089" w:rsidRPr="008A7AF7">
        <w:rPr>
          <w:rFonts w:hint="eastAsia"/>
        </w:rPr>
        <w:t>資料</w:t>
      </w:r>
      <w:r w:rsidR="00C24FEC" w:rsidRPr="008A7AF7">
        <w:rPr>
          <w:rFonts w:hint="eastAsia"/>
        </w:rPr>
        <w:t>缺失</w:t>
      </w:r>
      <w:r w:rsidR="00BD5089" w:rsidRPr="008A7AF7">
        <w:rPr>
          <w:rFonts w:hint="eastAsia"/>
        </w:rPr>
        <w:t>類型</w:t>
      </w:r>
      <w:bookmarkEnd w:id="221"/>
    </w:p>
    <w:p w14:paraId="154436D2" w14:textId="43683F31"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00BA42BA">
        <w:rPr>
          <w:rFonts w:cs="Times New Roman"/>
        </w:rPr>
        <w:t>m</w:t>
      </w:r>
      <w:r w:rsidR="00BA42BA" w:rsidRPr="00D248A4">
        <w:rPr>
          <w:rFonts w:cs="Times New Roman"/>
        </w:rPr>
        <w:t xml:space="preserve">issing </w:t>
      </w:r>
      <w:r w:rsidRPr="00D248A4">
        <w:rPr>
          <w:rFonts w:cs="Times New Roman"/>
        </w:rPr>
        <w:t xml:space="preserve">at </w:t>
      </w:r>
      <w:r w:rsidR="00BA42BA">
        <w:rPr>
          <w:rFonts w:cs="Times New Roman"/>
        </w:rPr>
        <w:t>r</w:t>
      </w:r>
      <w:r w:rsidR="00BA42BA" w:rsidRPr="00D248A4">
        <w:rPr>
          <w:rFonts w:cs="Times New Roman"/>
        </w:rPr>
        <w:t>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00BA42BA">
        <w:rPr>
          <w:rFonts w:cs="Times New Roman"/>
        </w:rPr>
        <w:t>m</w:t>
      </w:r>
      <w:r w:rsidRPr="00014F94">
        <w:rPr>
          <w:rFonts w:cs="Times New Roman"/>
        </w:rPr>
        <w:t xml:space="preserve">issing not at </w:t>
      </w:r>
      <w:r w:rsidR="00BA42BA">
        <w:rPr>
          <w:rFonts w:cs="Times New Roman"/>
        </w:rPr>
        <w:t>r</w:t>
      </w:r>
      <w:r w:rsidR="00BA42BA" w:rsidRPr="00014F94">
        <w:rPr>
          <w:rFonts w:cs="Times New Roman"/>
        </w:rPr>
        <w:t>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BA42BA">
        <w:rPr>
          <w:rFonts w:cs="Times New Roman"/>
        </w:rPr>
        <w:t>m</w:t>
      </w:r>
      <w:r w:rsidR="00BA42BA" w:rsidRPr="00D248A4">
        <w:rPr>
          <w:rFonts w:cs="Times New Roman"/>
        </w:rPr>
        <w:t xml:space="preserve">issing </w:t>
      </w:r>
      <w:r w:rsidR="00BA42BA">
        <w:rPr>
          <w:rFonts w:cs="Times New Roman"/>
        </w:rPr>
        <w:t>c</w:t>
      </w:r>
      <w:r w:rsidR="00BA42BA" w:rsidRPr="00D248A4">
        <w:rPr>
          <w:rFonts w:cs="Times New Roman"/>
        </w:rPr>
        <w:t xml:space="preserve">ompletely </w:t>
      </w:r>
      <w:r w:rsidR="008C432D" w:rsidRPr="00D248A4">
        <w:rPr>
          <w:rFonts w:cs="Times New Roman"/>
        </w:rPr>
        <w:t xml:space="preserve">at </w:t>
      </w:r>
      <w:r w:rsidR="00BA42BA">
        <w:rPr>
          <w:rFonts w:cs="Times New Roman"/>
        </w:rPr>
        <w:t>r</w:t>
      </w:r>
      <w:r w:rsidR="00BA42BA" w:rsidRPr="00D248A4">
        <w:rPr>
          <w:rFonts w:cs="Times New Roman"/>
        </w:rPr>
        <w:t>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10C3B3EE" w14:textId="0B519008" w:rsidR="00286C1E" w:rsidRPr="00BA42BA" w:rsidRDefault="00AA0280" w:rsidP="00E944B8">
      <w:pPr>
        <w:ind w:firstLine="480"/>
        <w:rPr>
          <w:rFonts w:cs="Times New Roman"/>
        </w:rPr>
      </w:pPr>
      <w:r w:rsidRPr="00BA42BA">
        <w:rPr>
          <w:rFonts w:cs="Times New Roman" w:hint="eastAsia"/>
        </w:rPr>
        <w:t>首先，</w:t>
      </w:r>
      <w:r w:rsidR="00286C1E" w:rsidRPr="00BA42BA">
        <w:rPr>
          <w:rFonts w:cs="Times New Roman" w:hint="eastAsia"/>
        </w:rPr>
        <w:t>若缺失資料發生的機率與資料集</w:t>
      </w:r>
      <w:r w:rsidR="00CC5511" w:rsidRPr="00BA42BA">
        <w:rPr>
          <w:rFonts w:cs="Times New Roman" w:hint="eastAsia"/>
        </w:rPr>
        <w:t>內</w:t>
      </w:r>
      <w:r w:rsidR="00286C1E" w:rsidRPr="00BA42BA">
        <w:rPr>
          <w:rFonts w:cs="Times New Roman" w:hint="eastAsia"/>
        </w:rPr>
        <w:t>的其他變數有關，但與缺失值本身的</w:t>
      </w:r>
      <w:r w:rsidR="001A74AD" w:rsidRPr="00BA42BA">
        <w:rPr>
          <w:rFonts w:cs="Times New Roman" w:hint="eastAsia"/>
        </w:rPr>
        <w:t>數值</w:t>
      </w:r>
      <w:r w:rsidR="00286C1E" w:rsidRPr="00BA42BA">
        <w:rPr>
          <w:rFonts w:cs="Times New Roman" w:hint="eastAsia"/>
        </w:rPr>
        <w:t>大小無關，</w:t>
      </w:r>
      <w:r w:rsidR="00286C1E" w:rsidRPr="00BA42BA">
        <w:rPr>
          <w:rFonts w:cs="Times New Roman"/>
        </w:rPr>
        <w:t>則</w:t>
      </w:r>
      <w:r w:rsidR="00002872" w:rsidRPr="00BA42BA">
        <w:rPr>
          <w:rFonts w:cs="Times New Roman" w:hint="eastAsia"/>
        </w:rPr>
        <w:t>稱</w:t>
      </w:r>
      <w:r w:rsidR="00286C1E" w:rsidRPr="00BA42BA">
        <w:rPr>
          <w:rFonts w:cs="Times New Roman"/>
        </w:rPr>
        <w:t>此一類型</w:t>
      </w:r>
      <w:r w:rsidR="00002872" w:rsidRPr="00BA42BA">
        <w:rPr>
          <w:rFonts w:cs="Times New Roman" w:hint="eastAsia"/>
        </w:rPr>
        <w:t>的</w:t>
      </w:r>
      <w:r w:rsidR="00286C1E" w:rsidRPr="00BA42BA">
        <w:rPr>
          <w:rFonts w:cs="Times New Roman"/>
        </w:rPr>
        <w:t>缺失</w:t>
      </w:r>
      <w:r w:rsidR="00002872" w:rsidRPr="00BA42BA">
        <w:rPr>
          <w:rFonts w:cs="Times New Roman" w:hint="eastAsia"/>
        </w:rPr>
        <w:t>值</w:t>
      </w:r>
      <w:r w:rsidR="00286C1E" w:rsidRPr="00BA42BA">
        <w:rPr>
          <w:rFonts w:cs="Times New Roman"/>
        </w:rPr>
        <w:t>為隨機缺失</w:t>
      </w:r>
      <w:r w:rsidR="00BA42BA">
        <w:rPr>
          <w:rFonts w:cs="Times New Roman" w:hint="eastAsia"/>
        </w:rPr>
        <w:t>(MAR)</w:t>
      </w:r>
      <w:r w:rsidR="00286C1E" w:rsidRPr="00BA42BA">
        <w:rPr>
          <w:rFonts w:cs="Times New Roman" w:hint="eastAsia"/>
        </w:rPr>
        <w:t>類型</w:t>
      </w:r>
      <w:r w:rsidR="00286C1E" w:rsidRPr="00BA42BA">
        <w:rPr>
          <w:rFonts w:cs="Times New Roman"/>
        </w:rPr>
        <w:t>。</w:t>
      </w:r>
      <w:r w:rsidR="00286C1E" w:rsidRPr="00BA42BA">
        <w:rPr>
          <w:rFonts w:cs="Times New Roman" w:hint="eastAsia"/>
        </w:rPr>
        <w:t>例如</w:t>
      </w:r>
      <w:r w:rsidR="00BA42BA">
        <w:rPr>
          <w:rFonts w:cs="Times New Roman" w:hint="eastAsia"/>
        </w:rPr>
        <w:t>有關</w:t>
      </w:r>
      <w:r w:rsidR="005048E9" w:rsidRPr="00BA42BA">
        <w:rPr>
          <w:rFonts w:cs="Times New Roman" w:hint="eastAsia"/>
        </w:rPr>
        <w:t>心情沮喪</w:t>
      </w:r>
      <w:r w:rsidR="00BA42BA">
        <w:rPr>
          <w:rFonts w:cs="Times New Roman" w:hint="eastAsia"/>
        </w:rPr>
        <w:t>議題</w:t>
      </w:r>
      <w:r w:rsidR="005048E9" w:rsidRPr="00BA42BA">
        <w:rPr>
          <w:rFonts w:cs="Times New Roman" w:hint="eastAsia"/>
        </w:rPr>
        <w:t>的問卷</w:t>
      </w:r>
      <w:r w:rsidR="00BA42BA">
        <w:rPr>
          <w:rFonts w:cs="Times New Roman" w:hint="eastAsia"/>
        </w:rPr>
        <w:t>較常見到</w:t>
      </w:r>
      <w:r w:rsidR="005048E9" w:rsidRPr="00BA42BA">
        <w:rPr>
          <w:rFonts w:cs="Times New Roman" w:hint="eastAsia"/>
        </w:rPr>
        <w:t>缺少男性族群</w:t>
      </w:r>
      <w:r w:rsidR="007C7A9E" w:rsidRPr="00BA42BA">
        <w:rPr>
          <w:rFonts w:cs="Times New Roman" w:hint="eastAsia"/>
        </w:rPr>
        <w:t>的</w:t>
      </w:r>
      <w:r w:rsidR="005048E9" w:rsidRPr="00BA42BA">
        <w:rPr>
          <w:rFonts w:cs="Times New Roman" w:hint="eastAsia"/>
        </w:rPr>
        <w:t>資料，</w:t>
      </w:r>
      <w:r w:rsidR="006F0158" w:rsidRPr="00BA42BA">
        <w:rPr>
          <w:rFonts w:cs="Times New Roman" w:hint="eastAsia"/>
        </w:rPr>
        <w:t>使得男性族群與該問卷</w:t>
      </w:r>
      <w:r w:rsidR="00BA42BA">
        <w:rPr>
          <w:rFonts w:cs="Times New Roman" w:hint="eastAsia"/>
        </w:rPr>
        <w:t>議題</w:t>
      </w:r>
      <w:r w:rsidR="006F0158" w:rsidRPr="00BA42BA">
        <w:rPr>
          <w:rFonts w:cs="Times New Roman" w:hint="eastAsia"/>
        </w:rPr>
        <w:t>看似有相關性，</w:t>
      </w:r>
      <w:r w:rsidR="00A400AD" w:rsidRPr="00BA42BA">
        <w:rPr>
          <w:rFonts w:cs="Times New Roman" w:hint="eastAsia"/>
        </w:rPr>
        <w:t>但</w:t>
      </w:r>
      <w:r w:rsidR="00BA42BA">
        <w:rPr>
          <w:rFonts w:cs="Times New Roman" w:hint="eastAsia"/>
        </w:rPr>
        <w:t>這</w:t>
      </w:r>
      <w:r w:rsidR="00A400AD" w:rsidRPr="00BA42BA">
        <w:rPr>
          <w:rFonts w:cs="Times New Roman" w:hint="eastAsia"/>
        </w:rPr>
        <w:t>只是</w:t>
      </w:r>
      <w:r w:rsidR="00286C1E" w:rsidRPr="00BA42BA">
        <w:rPr>
          <w:rFonts w:cs="Times New Roman" w:hint="eastAsia"/>
        </w:rPr>
        <w:t>男性較不願意填寫</w:t>
      </w:r>
      <w:r w:rsidR="00A50423" w:rsidRPr="00BA42BA">
        <w:rPr>
          <w:rFonts w:cs="Times New Roman" w:hint="eastAsia"/>
        </w:rPr>
        <w:t>此類型</w:t>
      </w:r>
      <w:r w:rsidR="00286C1E" w:rsidRPr="00BA42BA">
        <w:rPr>
          <w:rFonts w:cs="Times New Roman" w:hint="eastAsia"/>
        </w:rPr>
        <w:t>問卷，</w:t>
      </w:r>
      <w:r w:rsidR="00D971AA" w:rsidRPr="00BA42BA">
        <w:rPr>
          <w:rFonts w:cs="Times New Roman" w:hint="eastAsia"/>
        </w:rPr>
        <w:t>事實上</w:t>
      </w:r>
      <w:r w:rsidR="00BA42BA">
        <w:rPr>
          <w:rFonts w:cs="Times New Roman" w:hint="eastAsia"/>
        </w:rPr>
        <w:t>資料</w:t>
      </w:r>
      <w:r w:rsidR="00D971AA" w:rsidRPr="00BA42BA">
        <w:rPr>
          <w:rFonts w:cs="Times New Roman" w:hint="eastAsia"/>
        </w:rPr>
        <w:t>缺失因素與男性族群毫無關係，</w:t>
      </w:r>
      <w:r w:rsidR="00286C1E" w:rsidRPr="00BA42BA">
        <w:rPr>
          <w:rFonts w:cs="Times New Roman" w:hint="eastAsia"/>
        </w:rPr>
        <w:t>此一類型的缺失值就被歸類為隨機缺失值。</w:t>
      </w:r>
      <w:ins w:id="222" w:author="DELab" w:date="2020-08-20T12:18:00Z">
        <w:r w:rsidR="002B4DB7" w:rsidRPr="002D02E5">
          <w:rPr>
            <w:rFonts w:cs="Times New Roman" w:hint="eastAsia"/>
          </w:rPr>
          <w:t>若缺失資料類型屬於</w:t>
        </w:r>
        <w:r w:rsidR="002B4DB7" w:rsidRPr="002D02E5">
          <w:rPr>
            <w:rFonts w:cs="Times New Roman" w:hint="eastAsia"/>
          </w:rPr>
          <w:t>MAR</w:t>
        </w:r>
        <w:r w:rsidR="002B4DB7" w:rsidRPr="002D02E5">
          <w:rPr>
            <w:rFonts w:cs="Times New Roman" w:hint="eastAsia"/>
          </w:rPr>
          <w:t>類型時，則對該資料集內所含有的缺失值可以被納入考量或者經過缺失值的相關處理技術解決缺失值的問題。可選擇</w:t>
        </w:r>
        <w:r w:rsidR="002B4DB7">
          <w:rPr>
            <w:rFonts w:cs="Times New Roman" w:hint="eastAsia"/>
          </w:rPr>
          <w:t>的方法包</w:t>
        </w:r>
      </w:ins>
      <w:ins w:id="223" w:author="DELab" w:date="2020-08-20T12:19:00Z">
        <w:r w:rsidR="002B4DB7">
          <w:rPr>
            <w:rFonts w:cs="Times New Roman" w:hint="eastAsia"/>
          </w:rPr>
          <w:t>括</w:t>
        </w:r>
      </w:ins>
      <w:ins w:id="224" w:author="DELab" w:date="2020-08-20T12:18:00Z">
        <w:r w:rsidR="002B4DB7" w:rsidRPr="002D02E5">
          <w:rPr>
            <w:rFonts w:cs="Times New Roman" w:hint="eastAsia"/>
          </w:rPr>
          <w:t>將具有缺失值的資料</w:t>
        </w:r>
      </w:ins>
      <w:ins w:id="225" w:author="DELab" w:date="2020-08-20T12:19:00Z">
        <w:r w:rsidR="002B4DB7">
          <w:rPr>
            <w:rFonts w:cs="Times New Roman" w:hint="eastAsia"/>
          </w:rPr>
          <w:t>紀錄</w:t>
        </w:r>
      </w:ins>
      <w:ins w:id="226" w:author="DELab" w:date="2020-08-20T12:18:00Z">
        <w:r w:rsidR="002B4DB7" w:rsidRPr="002D02E5">
          <w:rPr>
            <w:rFonts w:cs="Times New Roman" w:hint="eastAsia"/>
          </w:rPr>
          <w:t>刪除或是針對該缺失值賦予一個合理可供參考新的值，其他原本無缺失的數值仍可被拿來作為後續資料分析用途。</w:t>
        </w:r>
      </w:ins>
    </w:p>
    <w:p w14:paraId="19B56EA4" w14:textId="7B438E38" w:rsidR="00E944B8" w:rsidRDefault="00E4053C" w:rsidP="00FD6A14">
      <w:pPr>
        <w:ind w:firstLine="480"/>
        <w:rPr>
          <w:rFonts w:cs="Times New Roman"/>
        </w:rPr>
      </w:pPr>
      <w:r>
        <w:rPr>
          <w:rFonts w:cs="Times New Roman" w:hint="eastAsia"/>
        </w:rPr>
        <w:t>完全隨機缺失</w:t>
      </w:r>
      <w:r w:rsidR="00BA42BA">
        <w:rPr>
          <w:rFonts w:cs="Times New Roman" w:hint="eastAsia"/>
        </w:rPr>
        <w:t>(</w:t>
      </w:r>
      <w:r w:rsidR="00BA42BA" w:rsidRPr="00D248A4">
        <w:rPr>
          <w:rFonts w:cs="Times New Roman"/>
        </w:rPr>
        <w:t>MCAR)</w:t>
      </w:r>
      <w:r>
        <w:rPr>
          <w:rFonts w:cs="Times New Roman" w:hint="eastAsia"/>
        </w:rPr>
        <w:t>類型</w:t>
      </w:r>
      <w:r w:rsidR="002D02E5">
        <w:rPr>
          <w:rFonts w:cs="Times New Roman" w:hint="eastAsia"/>
        </w:rPr>
        <w:t>是指出現</w:t>
      </w:r>
      <w:r w:rsidRPr="00537008">
        <w:rPr>
          <w:rFonts w:cs="Times New Roman"/>
        </w:rPr>
        <w:t>缺失</w:t>
      </w:r>
      <w:r>
        <w:rPr>
          <w:rFonts w:cs="Times New Roman" w:hint="eastAsia"/>
        </w:rPr>
        <w:t>值</w:t>
      </w:r>
      <w:r w:rsidRPr="00537008">
        <w:rPr>
          <w:rFonts w:cs="Times New Roman"/>
        </w:rPr>
        <w:t>的</w:t>
      </w:r>
      <w:r w:rsidR="002D02E5">
        <w:rPr>
          <w:rFonts w:cs="Times New Roman" w:hint="eastAsia"/>
        </w:rPr>
        <w:t>變數其</w:t>
      </w:r>
      <w:r>
        <w:rPr>
          <w:rFonts w:cs="Times New Roman" w:hint="eastAsia"/>
        </w:rPr>
        <w:t>缺失</w:t>
      </w:r>
      <w:r w:rsidRPr="00537008">
        <w:rPr>
          <w:rFonts w:cs="Times New Roman"/>
        </w:rPr>
        <w:t>機率與</w:t>
      </w:r>
      <w:r>
        <w:rPr>
          <w:rFonts w:cs="Times New Roman" w:hint="eastAsia"/>
        </w:rPr>
        <w:t>資料集</w:t>
      </w:r>
      <w:r w:rsidR="00A72F7D">
        <w:rPr>
          <w:rFonts w:cs="Times New Roman" w:hint="eastAsia"/>
        </w:rPr>
        <w:t>內</w:t>
      </w:r>
      <w:r w:rsidR="002D02E5">
        <w:rPr>
          <w:rFonts w:cs="Times New Roman" w:hint="eastAsia"/>
        </w:rPr>
        <w:t>其它</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002D02E5">
        <w:rPr>
          <w:rFonts w:cs="Times New Roman" w:hint="eastAsia"/>
        </w:rPr>
        <w:t>，</w:t>
      </w:r>
      <w:r w:rsidRPr="00014F94">
        <w:rPr>
          <w:rFonts w:cs="Times New Roman" w:hint="eastAsia"/>
        </w:rPr>
        <w:t>例如</w:t>
      </w:r>
      <w:r w:rsidR="002D02E5">
        <w:rPr>
          <w:rFonts w:cs="Times New Roman" w:hint="eastAsia"/>
        </w:rPr>
        <w:t>問卷上的</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w:t>
      </w:r>
      <w:r w:rsidR="002D02E5">
        <w:rPr>
          <w:rFonts w:cs="Times New Roman" w:hint="eastAsia"/>
        </w:rPr>
        <w:t>皆屬此一類型</w:t>
      </w:r>
      <w:r w:rsidRPr="00014F94">
        <w:rPr>
          <w:rFonts w:cs="Times New Roman" w:hint="eastAsia"/>
        </w:rPr>
        <w:t>。</w:t>
      </w:r>
      <w:r w:rsidR="002B4DB7" w:rsidRPr="002D02E5">
        <w:rPr>
          <w:rFonts w:cs="Times New Roman" w:hint="eastAsia"/>
        </w:rPr>
        <w:t>若缺失資料類型屬於</w:t>
      </w:r>
      <w:r w:rsidR="002B4DB7" w:rsidRPr="002D02E5">
        <w:rPr>
          <w:rFonts w:cs="Times New Roman" w:hint="eastAsia"/>
        </w:rPr>
        <w:t>MCAR</w:t>
      </w:r>
      <w:r w:rsidR="002B4DB7" w:rsidRPr="002D02E5">
        <w:rPr>
          <w:rFonts w:cs="Times New Roman" w:hint="eastAsia"/>
        </w:rPr>
        <w:t>，可以在無缺失值的資料筆數足夠多時刪除部分具有缺失值的資料。</w:t>
      </w:r>
    </w:p>
    <w:p w14:paraId="13F02B27" w14:textId="04782D7F" w:rsidR="00A81C57" w:rsidRPr="00496025" w:rsidRDefault="00730A45" w:rsidP="00496025">
      <w:pPr>
        <w:ind w:firstLine="480"/>
        <w:rPr>
          <w:rFonts w:cs="Times New Roman"/>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w:t>
      </w:r>
      <w:del w:id="227" w:author="DELab" w:date="2020-08-20T12:00:00Z">
        <w:r w:rsidR="00E4053C" w:rsidDel="00BA42BA">
          <w:rPr>
            <w:rFonts w:cs="Times New Roman" w:hint="eastAsia"/>
          </w:rPr>
          <w:delText>會</w:delText>
        </w:r>
      </w:del>
      <w:r w:rsidR="00E4053C" w:rsidRPr="00537008">
        <w:rPr>
          <w:rFonts w:cs="Times New Roman" w:hint="eastAsia"/>
        </w:rPr>
        <w:t>被歸屬於完全非隨機缺失</w:t>
      </w:r>
      <w:ins w:id="228" w:author="DELab" w:date="2020-08-20T12:01:00Z">
        <w:r w:rsidR="00BA42BA">
          <w:rPr>
            <w:rFonts w:cs="Times New Roman" w:hint="eastAsia"/>
          </w:rPr>
          <w:t>(</w:t>
        </w:r>
        <w:r w:rsidR="00BA42BA" w:rsidRPr="00014F94">
          <w:rPr>
            <w:rFonts w:cs="Times New Roman"/>
          </w:rPr>
          <w:t>MNAR)</w:t>
        </w:r>
      </w:ins>
      <w:r w:rsidR="00E4053C" w:rsidRPr="00537008">
        <w:rPr>
          <w:rFonts w:cs="Times New Roman" w:hint="eastAsia"/>
        </w:rPr>
        <w:t>類型。此一類型的缺失值與某</w:t>
      </w:r>
      <w:r w:rsidR="007B06BC">
        <w:rPr>
          <w:rFonts w:cs="Times New Roman" w:hint="eastAsia"/>
        </w:rPr>
        <w:t>一</w:t>
      </w:r>
      <w:r w:rsidR="00E4053C" w:rsidRPr="00537008">
        <w:rPr>
          <w:rFonts w:cs="Times New Roman" w:hint="eastAsia"/>
        </w:rPr>
        <w:t>維度具有一定程度的</w:t>
      </w:r>
      <w:ins w:id="229" w:author="DELab" w:date="2020-08-20T12:10:00Z">
        <w:r w:rsidR="002D02E5">
          <w:rPr>
            <w:rFonts w:cs="Times New Roman" w:hint="eastAsia"/>
          </w:rPr>
          <w:t>相</w:t>
        </w:r>
      </w:ins>
      <w:r w:rsidR="00E4053C" w:rsidRPr="00537008">
        <w:rPr>
          <w:rFonts w:cs="Times New Roman" w:hint="eastAsia"/>
        </w:rPr>
        <w:t>關</w:t>
      </w:r>
      <w:del w:id="230" w:author="DELab" w:date="2020-08-20T12:10:00Z">
        <w:r w:rsidR="00E4053C" w:rsidRPr="00537008" w:rsidDel="002D02E5">
          <w:rPr>
            <w:rFonts w:cs="Times New Roman" w:hint="eastAsia"/>
          </w:rPr>
          <w:delText>係或傾向</w:delText>
        </w:r>
      </w:del>
      <w:ins w:id="231" w:author="DELab" w:date="2020-08-20T12:10:00Z">
        <w:r w:rsidR="002D02E5">
          <w:rPr>
            <w:rFonts w:cs="Times New Roman" w:hint="eastAsia"/>
          </w:rPr>
          <w:t>性</w:t>
        </w:r>
      </w:ins>
      <w:r w:rsidR="00E4053C" w:rsidRPr="00537008">
        <w:rPr>
          <w:rFonts w:cs="Times New Roman" w:hint="eastAsia"/>
        </w:rPr>
        <w:t>，</w:t>
      </w:r>
      <w:del w:id="232" w:author="DELab" w:date="2020-08-20T12:11:00Z">
        <w:r w:rsidR="00E4053C" w:rsidRPr="00537008" w:rsidDel="002D02E5">
          <w:rPr>
            <w:rFonts w:cs="Times New Roman" w:hint="eastAsia"/>
          </w:rPr>
          <w:delText>即與該缺失值有很高的相關性。</w:delText>
        </w:r>
      </w:del>
      <w:r w:rsidR="00E4053C" w:rsidRPr="00537008">
        <w:rPr>
          <w:rFonts w:cs="Times New Roman" w:hint="eastAsia"/>
        </w:rPr>
        <w:t>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w:t>
      </w:r>
      <w:del w:id="233" w:author="DELab" w:date="2020-08-20T12:11:00Z">
        <w:r w:rsidR="002B5218" w:rsidDel="002B4DB7">
          <w:rPr>
            <w:rFonts w:cs="Times New Roman" w:hint="eastAsia"/>
          </w:rPr>
          <w:delText xml:space="preserve">: </w:delText>
        </w:r>
      </w:del>
      <w:r w:rsidR="00E4053C" w:rsidRPr="00537008">
        <w:rPr>
          <w:rFonts w:cs="Times New Roman" w:hint="eastAsia"/>
        </w:rPr>
        <w:t>薪資調查問卷時，高薪資與低薪資族群因為不想透漏實際薪資而拒絕填寫，造成</w:t>
      </w:r>
      <w:del w:id="234" w:author="DELab" w:date="2020-08-20T12:12:00Z">
        <w:r w:rsidR="00E4053C" w:rsidRPr="00537008" w:rsidDel="002B4DB7">
          <w:rPr>
            <w:rFonts w:cs="Times New Roman" w:hint="eastAsia"/>
          </w:rPr>
          <w:delText>這種</w:delText>
        </w:r>
      </w:del>
      <w:r w:rsidR="00E4053C" w:rsidRPr="00537008">
        <w:rPr>
          <w:rFonts w:cs="Times New Roman" w:hint="eastAsia"/>
        </w:rPr>
        <w:t>資料缺失情況，進而導致影響資料集真實性。</w:t>
      </w:r>
      <w:del w:id="235" w:author="DELab" w:date="2020-08-20T12:13:00Z">
        <w:r w:rsidR="00FD6A14" w:rsidRPr="002D02E5" w:rsidDel="002B4DB7">
          <w:rPr>
            <w:rFonts w:cs="Times New Roman" w:hint="eastAsia"/>
          </w:rPr>
          <w:delText>因此</w:delText>
        </w:r>
      </w:del>
      <w:ins w:id="236" w:author="DELab" w:date="2020-08-20T12:13:00Z">
        <w:r w:rsidR="002B4DB7">
          <w:rPr>
            <w:rFonts w:cs="Times New Roman" w:hint="eastAsia"/>
          </w:rPr>
          <w:t>這類缺失類型</w:t>
        </w:r>
      </w:ins>
      <w:r w:rsidR="00FD6A14" w:rsidRPr="002D02E5">
        <w:rPr>
          <w:rFonts w:cs="Times New Roman" w:hint="eastAsia"/>
        </w:rPr>
        <w:t>完全不可以忽略含有缺失值的任何一筆資料，且不建議擅自刪除那些含有缺失值的資料點，以防止對資料集的特徵做出作錯誤判斷與誤導。</w:t>
      </w:r>
      <w:del w:id="237" w:author="DELab" w:date="2020-08-20T12:17:00Z">
        <w:r w:rsidR="0056004B" w:rsidRPr="002D02E5" w:rsidDel="002B4DB7">
          <w:rPr>
            <w:rFonts w:cs="Times New Roman" w:hint="eastAsia"/>
          </w:rPr>
          <w:delText>若是</w:delText>
        </w:r>
        <w:r w:rsidR="00FD6A14" w:rsidRPr="002D02E5" w:rsidDel="002B4DB7">
          <w:rPr>
            <w:rFonts w:cs="Times New Roman" w:hint="eastAsia"/>
          </w:rPr>
          <w:delText>缺失</w:delText>
        </w:r>
        <w:r w:rsidR="0056004B" w:rsidRPr="002D02E5" w:rsidDel="002B4DB7">
          <w:rPr>
            <w:rFonts w:cs="Times New Roman" w:hint="eastAsia"/>
          </w:rPr>
          <w:delText>資料類型屬於</w:delText>
        </w:r>
        <w:r w:rsidR="00FD6A14" w:rsidRPr="002D02E5" w:rsidDel="002B4DB7">
          <w:rPr>
            <w:rFonts w:cs="Times New Roman" w:hint="eastAsia"/>
          </w:rPr>
          <w:delText>MAR</w:delText>
        </w:r>
        <w:r w:rsidR="00FD6A14" w:rsidRPr="002D02E5" w:rsidDel="002B4DB7">
          <w:rPr>
            <w:rFonts w:cs="Times New Roman" w:hint="eastAsia"/>
          </w:rPr>
          <w:delTex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delText>
        </w:r>
      </w:del>
    </w:p>
    <w:p w14:paraId="5D86CF31" w14:textId="77777777" w:rsidR="00705F8D" w:rsidRPr="00A81C57" w:rsidRDefault="00705F8D" w:rsidP="00496025"/>
    <w:p w14:paraId="3C819CE0" w14:textId="3098DD56" w:rsidR="00A81C57" w:rsidRDefault="00A81C57" w:rsidP="00286C1E">
      <w:pPr>
        <w:pStyle w:val="2"/>
      </w:pPr>
      <w:bookmarkStart w:id="238" w:name="_Toc48823782"/>
      <w:r>
        <w:rPr>
          <w:rFonts w:hint="eastAsia"/>
        </w:rPr>
        <w:lastRenderedPageBreak/>
        <w:t>2.2</w:t>
      </w:r>
      <w:r w:rsidR="00912DCF">
        <w:rPr>
          <w:rFonts w:hint="eastAsia"/>
        </w:rPr>
        <w:t>缺失值</w:t>
      </w:r>
      <w:r>
        <w:rPr>
          <w:rFonts w:hint="eastAsia"/>
        </w:rPr>
        <w:t>處理技術</w:t>
      </w:r>
      <w:bookmarkEnd w:id="238"/>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73700734" w:rsidR="00584E0E"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2BD1435D" w14:textId="77777777" w:rsidR="00286C1E" w:rsidRPr="00B46F32" w:rsidRDefault="00286C1E" w:rsidP="00BD12D4">
      <w:pPr>
        <w:ind w:firstLine="480"/>
      </w:pPr>
    </w:p>
    <w:p w14:paraId="3EFB43AE" w14:textId="3B7F360A" w:rsidR="00A81C57" w:rsidRDefault="00A81C57" w:rsidP="00312A4E">
      <w:pPr>
        <w:pStyle w:val="2"/>
      </w:pPr>
      <w:bookmarkStart w:id="239" w:name="_Toc48823783"/>
      <w:r>
        <w:rPr>
          <w:rFonts w:hint="eastAsia"/>
        </w:rPr>
        <w:t>2.3</w:t>
      </w:r>
      <w:r w:rsidR="001F6983">
        <w:rPr>
          <w:rFonts w:hint="eastAsia"/>
        </w:rPr>
        <w:t>缺失值</w:t>
      </w:r>
      <w:r>
        <w:rPr>
          <w:rFonts w:hint="eastAsia"/>
        </w:rPr>
        <w:t>填補法</w:t>
      </w:r>
      <w:bookmarkEnd w:id="239"/>
    </w:p>
    <w:p w14:paraId="615DE969" w14:textId="7CDE07F8" w:rsidR="00A42E9D" w:rsidRPr="00B46F32" w:rsidRDefault="00FF0A0A" w:rsidP="00D31992">
      <w:pPr>
        <w:ind w:firstLine="480"/>
      </w:pPr>
      <w:r>
        <w:rPr>
          <w:rFonts w:hint="eastAsia"/>
        </w:rPr>
        <w:t>眾多</w:t>
      </w:r>
      <w:r w:rsidR="001A472C" w:rsidRPr="001A472C">
        <w:rPr>
          <w:rFonts w:hint="eastAsia"/>
          <w:color w:val="0070C0"/>
        </w:rPr>
        <w:t>缺失值</w:t>
      </w:r>
      <w:r>
        <w:rPr>
          <w:rFonts w:hint="eastAsia"/>
        </w:rPr>
        <w:t>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w:t>
      </w:r>
      <w:r>
        <w:rPr>
          <w:rFonts w:hint="eastAsia"/>
        </w:rPr>
        <w:lastRenderedPageBreak/>
        <w:t>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240" w:name="_Toc48823784"/>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240"/>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20036F89" w:rsidR="007276B9" w:rsidRPr="00B46F32" w:rsidRDefault="00782266">
      <w:pPr>
        <w:ind w:firstLine="480"/>
        <w:rPr>
          <w:rFonts w:cs="Times New Roman"/>
        </w:rPr>
      </w:pPr>
      <w:r w:rsidRPr="00782266">
        <w:rPr>
          <w:rFonts w:cs="Times New Roman"/>
          <w:color w:val="0070C0"/>
        </w:rPr>
        <w:t>k</w:t>
      </w:r>
      <w:r w:rsidRPr="00782266">
        <w:rPr>
          <w:rFonts w:cs="Times New Roman" w:hint="eastAsia"/>
          <w:color w:val="0070C0"/>
        </w:rPr>
        <w:t>鄰近</w:t>
      </w:r>
      <w:r>
        <w:rPr>
          <w:rFonts w:cs="Times New Roman" w:hint="eastAsia"/>
          <w:color w:val="0070C0"/>
        </w:rPr>
        <w:t>點</w:t>
      </w:r>
      <w:r w:rsidRPr="00782266">
        <w:rPr>
          <w:rFonts w:cs="Times New Roman" w:hint="eastAsia"/>
          <w:color w:val="0070C0"/>
        </w:rPr>
        <w:t>填補法</w:t>
      </w:r>
      <w:bookmarkStart w:id="241" w:name="_GoBack"/>
      <w:bookmarkEnd w:id="241"/>
      <w:r w:rsidR="00182465"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0A01AC1E"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r w:rsidR="00782266" w:rsidRPr="00782266">
        <w:rPr>
          <w:rFonts w:cs="Times New Roman"/>
          <w:color w:val="0070C0"/>
        </w:rPr>
        <w:t>k</w:t>
      </w:r>
      <w:r w:rsidR="00782266" w:rsidRPr="00782266">
        <w:rPr>
          <w:rFonts w:cs="Times New Roman" w:hint="eastAsia"/>
          <w:color w:val="0070C0"/>
        </w:rPr>
        <w:t>鄰近</w:t>
      </w:r>
      <w:r w:rsidR="00782266">
        <w:rPr>
          <w:rFonts w:cs="Times New Roman" w:hint="eastAsia"/>
          <w:color w:val="0070C0"/>
        </w:rPr>
        <w:t>點</w:t>
      </w:r>
      <w:r w:rsidR="00782266" w:rsidRPr="00782266">
        <w:rPr>
          <w:rFonts w:cs="Times New Roman" w:hint="eastAsia"/>
          <w:color w:val="0070C0"/>
        </w:rPr>
        <w:t>填補法</w:t>
      </w:r>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3CDE2EB6" w:rsidR="00CF29AD" w:rsidRDefault="001C4E9E" w:rsidP="002E461A">
      <w:pPr>
        <w:ind w:firstLine="480"/>
        <w:rPr>
          <w:rFonts w:cs="Times New Roman"/>
        </w:rPr>
      </w:pPr>
      <w:r w:rsidRPr="00782266">
        <w:rPr>
          <w:rFonts w:cs="Times New Roman"/>
          <w:color w:val="0070C0"/>
        </w:rPr>
        <w:t>k</w:t>
      </w:r>
      <w:r w:rsidRPr="00782266">
        <w:rPr>
          <w:rFonts w:cs="Times New Roman" w:hint="eastAsia"/>
          <w:color w:val="0070C0"/>
        </w:rPr>
        <w:t>鄰近</w:t>
      </w:r>
      <w:r w:rsidR="00782266">
        <w:rPr>
          <w:rFonts w:cs="Times New Roman" w:hint="eastAsia"/>
          <w:color w:val="0070C0"/>
        </w:rPr>
        <w:t>點</w:t>
      </w:r>
      <w:r w:rsidRPr="00782266">
        <w:rPr>
          <w:rFonts w:cs="Times New Roman" w:hint="eastAsia"/>
          <w:color w:val="0070C0"/>
        </w:rPr>
        <w:t>填補法另外一個缺點</w:t>
      </w:r>
      <w:r w:rsidR="00782266" w:rsidRPr="00782266">
        <w:rPr>
          <w:rFonts w:cs="Times New Roman" w:hint="eastAsia"/>
          <w:color w:val="0070C0"/>
        </w:rPr>
        <w:t>是</w:t>
      </w:r>
      <w:r w:rsidR="00AB35F7" w:rsidRPr="00B46F32">
        <w:rPr>
          <w:rFonts w:cs="Times New Roman" w:hint="eastAsia"/>
        </w:rPr>
        <w:t>，</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00AB35F7"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749AD2DD" w14:textId="25DAF649" w:rsidR="00A34BDE" w:rsidRDefault="00CF29AD" w:rsidP="00CF29AD">
      <w:pPr>
        <w:widowControl/>
        <w:rPr>
          <w:rFonts w:cs="Times New Roman"/>
        </w:rPr>
      </w:pPr>
      <w:r>
        <w:rPr>
          <w:rFonts w:cs="Times New Roman"/>
        </w:rPr>
        <w:br w:type="page"/>
      </w:r>
    </w:p>
    <w:p w14:paraId="0A6D6559" w14:textId="74842081" w:rsidR="00AB148B" w:rsidRDefault="00413C2D" w:rsidP="000025E0">
      <w:pPr>
        <w:pStyle w:val="1"/>
      </w:pPr>
      <w:bookmarkStart w:id="242" w:name="_Ref44814096"/>
      <w:bookmarkStart w:id="243" w:name="_Toc48823785"/>
      <w:r>
        <w:rPr>
          <w:rFonts w:hint="eastAsia"/>
        </w:rPr>
        <w:lastRenderedPageBreak/>
        <w:t>問題與方法</w:t>
      </w:r>
      <w:bookmarkEnd w:id="242"/>
      <w:bookmarkEnd w:id="243"/>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244" w:name="_Toc48823786"/>
      <w:r>
        <w:rPr>
          <w:rFonts w:hint="eastAsia"/>
        </w:rPr>
        <w:t>3.</w:t>
      </w:r>
      <w:r w:rsidR="00182CDB">
        <w:t>1</w:t>
      </w:r>
      <w:r>
        <w:rPr>
          <w:rFonts w:hint="eastAsia"/>
        </w:rPr>
        <w:t>研究動機</w:t>
      </w:r>
      <w:bookmarkEnd w:id="244"/>
    </w:p>
    <w:p w14:paraId="0BDE5AD5" w14:textId="1CB54E5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因素使</w:t>
      </w:r>
      <w:r w:rsidR="001803E9">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2FF6DEED" w14:textId="77777777" w:rsidR="001A43CC" w:rsidRPr="006F55CF" w:rsidRDefault="001A43CC" w:rsidP="001A43CC">
      <w:pPr>
        <w:ind w:firstLine="480"/>
        <w:rPr>
          <w:color w:val="0070C0"/>
        </w:rPr>
      </w:pPr>
      <w:r w:rsidRPr="006F55CF">
        <w:rPr>
          <w:rFonts w:hint="eastAsia"/>
          <w:color w:val="0070C0"/>
          <w:shd w:val="clear" w:color="auto" w:fill="FFFFFF"/>
        </w:rPr>
        <w:t>為了保證資料集的完整性，遇到</w:t>
      </w:r>
      <w:r w:rsidRPr="006F55CF">
        <w:rPr>
          <w:color w:val="0070C0"/>
          <w:shd w:val="clear" w:color="auto" w:fill="FFFFFF"/>
        </w:rPr>
        <w:t>缺失值</w:t>
      </w:r>
      <w:r w:rsidRPr="006F55CF">
        <w:rPr>
          <w:rFonts w:hint="eastAsia"/>
          <w:color w:val="0070C0"/>
          <w:shd w:val="clear" w:color="auto" w:fill="FFFFFF"/>
        </w:rPr>
        <w:t>的時候</w:t>
      </w:r>
      <w:proofErr w:type="gramStart"/>
      <w:r w:rsidRPr="006F55CF">
        <w:rPr>
          <w:rFonts w:hint="eastAsia"/>
          <w:color w:val="0070C0"/>
          <w:shd w:val="clear" w:color="auto" w:fill="FFFFFF"/>
        </w:rPr>
        <w:t>最</w:t>
      </w:r>
      <w:proofErr w:type="gramEnd"/>
      <w:r w:rsidRPr="006F55CF">
        <w:rPr>
          <w:rFonts w:hint="eastAsia"/>
          <w:color w:val="0070C0"/>
          <w:shd w:val="clear" w:color="auto" w:fill="FFFFFF"/>
        </w:rPr>
        <w:t>直覺採用</w:t>
      </w:r>
      <w:r w:rsidRPr="006F55CF">
        <w:rPr>
          <w:color w:val="0070C0"/>
          <w:shd w:val="clear" w:color="auto" w:fill="FFFFFF"/>
        </w:rPr>
        <w:t>的</w:t>
      </w:r>
      <w:r w:rsidRPr="006F55CF">
        <w:rPr>
          <w:rFonts w:hint="eastAsia"/>
          <w:color w:val="0070C0"/>
          <w:shd w:val="clear" w:color="auto" w:fill="FFFFFF"/>
        </w:rPr>
        <w:t>策略為</w:t>
      </w:r>
      <w:r w:rsidRPr="006F55CF">
        <w:rPr>
          <w:color w:val="0070C0"/>
          <w:shd w:val="clear" w:color="auto" w:fill="FFFFFF"/>
        </w:rPr>
        <w:t>丟棄法</w:t>
      </w:r>
      <w:r w:rsidRPr="006F55CF">
        <w:rPr>
          <w:rFonts w:hint="eastAsia"/>
          <w:color w:val="0070C0"/>
          <w:shd w:val="clear" w:color="auto" w:fill="FFFFFF"/>
        </w:rPr>
        <w:t>。丟棄法又有兩種刪除資料的方式，分別為刪除缺失值所在的資料列以及刪除缺失值所在的特徵欄位。隨著不完整資料集中缺失值的比例越來越高，刪除缺失值所在的資料</w:t>
      </w:r>
      <w:proofErr w:type="gramStart"/>
      <w:r w:rsidRPr="006F55CF">
        <w:rPr>
          <w:rFonts w:hint="eastAsia"/>
          <w:color w:val="0070C0"/>
          <w:shd w:val="clear" w:color="auto" w:fill="FFFFFF"/>
        </w:rPr>
        <w:t>列會</w:t>
      </w:r>
      <w:proofErr w:type="gramEnd"/>
      <w:r w:rsidRPr="006F55CF">
        <w:rPr>
          <w:rFonts w:hint="eastAsia"/>
          <w:color w:val="0070C0"/>
          <w:shd w:val="clear" w:color="auto" w:fill="FFFFFF"/>
        </w:rPr>
        <w:t>讓所剩資料數量不足，而刪除缺失值所在的特徵欄位則會喪失原資料集所表現的特徵。因此</w:t>
      </w:r>
      <w:r w:rsidRPr="006F55CF">
        <w:rPr>
          <w:color w:val="0070C0"/>
        </w:rPr>
        <w:t>本</w:t>
      </w:r>
      <w:r w:rsidRPr="006F55CF">
        <w:rPr>
          <w:rFonts w:hint="eastAsia"/>
          <w:color w:val="0070C0"/>
        </w:rPr>
        <w:t>研究認為</w:t>
      </w:r>
      <w:r w:rsidRPr="006F55CF">
        <w:rPr>
          <w:color w:val="0070C0"/>
        </w:rPr>
        <w:t>不</w:t>
      </w:r>
      <w:r w:rsidRPr="006F55CF">
        <w:rPr>
          <w:rFonts w:hint="eastAsia"/>
          <w:color w:val="0070C0"/>
        </w:rPr>
        <w:t>應該在具有大量缺失值的資料集當中，直接將</w:t>
      </w:r>
      <w:r w:rsidRPr="006F55CF">
        <w:rPr>
          <w:color w:val="0070C0"/>
        </w:rPr>
        <w:t>資料</w:t>
      </w:r>
      <w:r w:rsidRPr="006F55CF">
        <w:rPr>
          <w:rFonts w:hint="eastAsia"/>
          <w:color w:val="0070C0"/>
        </w:rPr>
        <w:t>列或特徵欄位刪除。反之運用填補法來填補適合的</w:t>
      </w:r>
      <w:r w:rsidRPr="006F55CF">
        <w:rPr>
          <w:color w:val="0070C0"/>
        </w:rPr>
        <w:t>值</w:t>
      </w:r>
      <w:r w:rsidRPr="006F55CF">
        <w:rPr>
          <w:rFonts w:hint="eastAsia"/>
          <w:color w:val="0070C0"/>
        </w:rPr>
        <w:t>，可以同時解決上述兩個問題，也是為何填補法比丟棄法更被多數研究採納的原因。</w:t>
      </w:r>
    </w:p>
    <w:p w14:paraId="6C5760E8" w14:textId="2CD2F6AD" w:rsidR="00A13FF7" w:rsidRPr="00664E95" w:rsidRDefault="001A43CC" w:rsidP="001A43CC">
      <w:pPr>
        <w:ind w:firstLine="425"/>
        <w:rPr>
          <w:shd w:val="clear" w:color="auto" w:fill="FFFFFF"/>
        </w:rPr>
      </w:pPr>
      <w:r w:rsidRPr="00FF623C">
        <w:rPr>
          <w:rFonts w:hint="eastAsia"/>
          <w:color w:val="0070C0"/>
          <w:shd w:val="clear" w:color="auto" w:fill="FFFFFF"/>
        </w:rPr>
        <w:t>針對</w:t>
      </w:r>
      <w:r w:rsidRPr="00FF623C">
        <w:rPr>
          <w:color w:val="0070C0"/>
          <w:shd w:val="clear" w:color="auto" w:fill="FFFFFF"/>
        </w:rPr>
        <w:t>skyline</w:t>
      </w:r>
      <w:r w:rsidRPr="00FF623C">
        <w:rPr>
          <w:rFonts w:hint="eastAsia"/>
          <w:color w:val="0070C0"/>
          <w:shd w:val="clear" w:color="auto" w:fill="FFFFFF"/>
        </w:rPr>
        <w:t xml:space="preserve"> </w:t>
      </w:r>
      <w:r w:rsidRPr="00FF623C">
        <w:rPr>
          <w:color w:val="0070C0"/>
          <w:shd w:val="clear" w:color="auto" w:fill="FFFFFF"/>
        </w:rPr>
        <w:t xml:space="preserve">query </w:t>
      </w:r>
      <w:r w:rsidRPr="00FF623C">
        <w:rPr>
          <w:color w:val="0070C0"/>
        </w:rPr>
        <w:t>algorithm</w:t>
      </w:r>
      <w:r w:rsidRPr="00FF623C">
        <w:rPr>
          <w:rFonts w:hint="eastAsia"/>
          <w:color w:val="0070C0"/>
          <w:shd w:val="clear" w:color="auto" w:fill="FFFFFF"/>
        </w:rPr>
        <w:t>在不完整資料集的問題上，本研究採取填補法填補缺失值。</w:t>
      </w:r>
      <w:r w:rsidRPr="001458EB">
        <w:rPr>
          <w:rFonts w:hint="eastAsia"/>
          <w:color w:val="0070C0"/>
          <w:shd w:val="clear" w:color="auto" w:fill="FFFFFF"/>
        </w:rPr>
        <w:t>從</w:t>
      </w:r>
      <w:r w:rsidRPr="001458EB">
        <w:rPr>
          <w:color w:val="0070C0"/>
        </w:rPr>
        <w:t>填補</w:t>
      </w:r>
      <w:r w:rsidRPr="001458EB">
        <w:rPr>
          <w:rFonts w:hint="eastAsia"/>
          <w:color w:val="0070C0"/>
        </w:rPr>
        <w:t>後的結果來看，</w:t>
      </w:r>
      <w:r w:rsidRPr="001458EB">
        <w:rPr>
          <w:color w:val="0070C0"/>
        </w:rPr>
        <w:t>k</w:t>
      </w:r>
      <w:r w:rsidRPr="001458EB">
        <w:rPr>
          <w:rFonts w:hint="eastAsia"/>
          <w:color w:val="0070C0"/>
        </w:rPr>
        <w:t>鄰近點</w:t>
      </w:r>
      <w:r w:rsidRPr="001458EB">
        <w:rPr>
          <w:color w:val="0070C0"/>
        </w:rPr>
        <w:t>填補法</w:t>
      </w:r>
      <w:r w:rsidRPr="001458EB">
        <w:rPr>
          <w:rFonts w:hint="eastAsia"/>
          <w:color w:val="0070C0"/>
        </w:rPr>
        <w:t>是</w:t>
      </w:r>
      <w:r w:rsidRPr="001458EB">
        <w:rPr>
          <w:color w:val="0070C0"/>
        </w:rPr>
        <w:t>眾多填補法</w:t>
      </w:r>
      <w:r w:rsidRPr="001458EB">
        <w:rPr>
          <w:rFonts w:hint="eastAsia"/>
          <w:color w:val="0070C0"/>
        </w:rPr>
        <w:t>當</w:t>
      </w:r>
      <w:r w:rsidRPr="001458EB">
        <w:rPr>
          <w:color w:val="0070C0"/>
        </w:rPr>
        <w:t>中表現</w:t>
      </w:r>
      <w:r w:rsidRPr="001458EB">
        <w:rPr>
          <w:rFonts w:hint="eastAsia"/>
          <w:color w:val="0070C0"/>
        </w:rPr>
        <w:t>最好的</w:t>
      </w:r>
      <w:r w:rsidRPr="001458EB">
        <w:rPr>
          <w:color w:val="0070C0"/>
        </w:rPr>
        <w:fldChar w:fldCharType="begin"/>
      </w:r>
      <w:r w:rsidRPr="001458EB">
        <w:rPr>
          <w:color w:val="0070C0"/>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1458EB">
        <w:rPr>
          <w:color w:val="0070C0"/>
        </w:rPr>
        <w:fldChar w:fldCharType="separate"/>
      </w:r>
      <w:r w:rsidRPr="001458EB">
        <w:rPr>
          <w:color w:val="0070C0"/>
        </w:rPr>
        <w:t>[15]</w:t>
      </w:r>
      <w:r w:rsidRPr="001458EB">
        <w:rPr>
          <w:color w:val="0070C0"/>
        </w:rPr>
        <w:fldChar w:fldCharType="end"/>
      </w:r>
      <w:r w:rsidRPr="001458EB">
        <w:rPr>
          <w:rFonts w:hint="eastAsia"/>
          <w:color w:val="0070C0"/>
        </w:rPr>
        <w:t>。</w:t>
      </w:r>
      <w:r w:rsidRPr="00FF623C">
        <w:rPr>
          <w:color w:val="0070C0"/>
        </w:rPr>
        <w:t>k</w:t>
      </w:r>
      <w:r w:rsidRPr="00FF623C">
        <w:rPr>
          <w:rFonts w:hint="eastAsia"/>
          <w:color w:val="0070C0"/>
        </w:rPr>
        <w:t>鄰近點</w:t>
      </w:r>
      <w:r w:rsidRPr="00FF623C">
        <w:rPr>
          <w:color w:val="0070C0"/>
        </w:rPr>
        <w:t>填補法會</w:t>
      </w:r>
      <w:r w:rsidRPr="00FF623C">
        <w:rPr>
          <w:rFonts w:hint="eastAsia"/>
          <w:color w:val="0070C0"/>
        </w:rPr>
        <w:t>先蒐集缺失值</w:t>
      </w:r>
      <w:r w:rsidRPr="00FF623C">
        <w:rPr>
          <w:color w:val="0070C0"/>
        </w:rPr>
        <w:t>鄰</w:t>
      </w:r>
      <w:r w:rsidRPr="00FF623C">
        <w:rPr>
          <w:rFonts w:hint="eastAsia"/>
          <w:color w:val="0070C0"/>
        </w:rPr>
        <w:t>近點</w:t>
      </w:r>
      <w:r w:rsidRPr="00FF623C">
        <w:rPr>
          <w:color w:val="0070C0"/>
        </w:rPr>
        <w:t>的</w:t>
      </w:r>
      <w:r w:rsidRPr="00FF623C">
        <w:rPr>
          <w:rFonts w:hint="eastAsia"/>
          <w:color w:val="0070C0"/>
        </w:rPr>
        <w:t>特徵值，</w:t>
      </w:r>
      <w:r w:rsidRPr="00FF623C">
        <w:rPr>
          <w:color w:val="0070C0"/>
        </w:rPr>
        <w:t>再</w:t>
      </w:r>
      <w:r w:rsidRPr="00FF623C">
        <w:rPr>
          <w:rFonts w:hint="eastAsia"/>
          <w:color w:val="0070C0"/>
        </w:rPr>
        <w:t>計算這些特徵值之算術</w:t>
      </w:r>
      <w:r w:rsidRPr="00FF623C">
        <w:rPr>
          <w:color w:val="0070C0"/>
        </w:rPr>
        <w:t>平均</w:t>
      </w:r>
      <w:r w:rsidRPr="00FF623C">
        <w:rPr>
          <w:rFonts w:hint="eastAsia"/>
          <w:color w:val="0070C0"/>
        </w:rPr>
        <w:t>作為填補值，這使得</w:t>
      </w:r>
      <w:proofErr w:type="gramStart"/>
      <w:r w:rsidRPr="00FF623C">
        <w:rPr>
          <w:color w:val="0070C0"/>
        </w:rPr>
        <w:t>填補值</w:t>
      </w:r>
      <w:r w:rsidRPr="008378EE">
        <w:rPr>
          <w:color w:val="0070C0"/>
        </w:rPr>
        <w:t>相較</w:t>
      </w:r>
      <w:proofErr w:type="gramEnd"/>
      <w:r w:rsidRPr="008378EE">
        <w:rPr>
          <w:color w:val="0070C0"/>
        </w:rPr>
        <w:t>於</w:t>
      </w:r>
      <w:r w:rsidRPr="008378EE">
        <w:rPr>
          <w:rFonts w:hint="eastAsia"/>
          <w:color w:val="0070C0"/>
        </w:rPr>
        <w:t>以</w:t>
      </w:r>
      <w:r w:rsidRPr="008378EE">
        <w:rPr>
          <w:color w:val="0070C0"/>
        </w:rPr>
        <w:t>單一值</w:t>
      </w:r>
      <w:r w:rsidRPr="008378EE">
        <w:rPr>
          <w:rFonts w:hint="eastAsia"/>
          <w:color w:val="0070C0"/>
        </w:rPr>
        <w:t>的</w:t>
      </w:r>
      <w:r w:rsidRPr="008378EE">
        <w:rPr>
          <w:color w:val="0070C0"/>
        </w:rPr>
        <w:t>填補法更具有參</w:t>
      </w:r>
      <w:r w:rsidRPr="008378EE">
        <w:rPr>
          <w:color w:val="0070C0"/>
          <w:shd w:val="clear" w:color="auto" w:fill="FFFFFF"/>
        </w:rPr>
        <w:t>考</w:t>
      </w:r>
      <w:r w:rsidRPr="008378EE">
        <w:rPr>
          <w:rFonts w:hint="eastAsia"/>
          <w:color w:val="0070C0"/>
          <w:shd w:val="clear" w:color="auto" w:fill="FFFFFF"/>
        </w:rPr>
        <w:t>性。然而</w:t>
      </w:r>
      <w:r w:rsidRPr="008378EE">
        <w:rPr>
          <w:color w:val="0070C0"/>
          <w:shd w:val="clear" w:color="auto" w:fill="FFFFFF"/>
        </w:rPr>
        <w:t>k</w:t>
      </w:r>
      <w:r w:rsidRPr="008378EE">
        <w:rPr>
          <w:rFonts w:hint="eastAsia"/>
          <w:color w:val="0070C0"/>
          <w:shd w:val="clear" w:color="auto" w:fill="FFFFFF"/>
        </w:rPr>
        <w:t>鄰近點</w:t>
      </w:r>
      <w:r w:rsidRPr="008378EE">
        <w:rPr>
          <w:color w:val="0070C0"/>
          <w:shd w:val="clear" w:color="auto" w:fill="FFFFFF"/>
        </w:rPr>
        <w:t>填補法</w:t>
      </w:r>
      <w:r w:rsidRPr="008378EE">
        <w:rPr>
          <w:rFonts w:hint="eastAsia"/>
          <w:color w:val="0070C0"/>
          <w:shd w:val="clear" w:color="auto" w:fill="FFFFFF"/>
        </w:rPr>
        <w:t>也有其缺點，其一是當計算含有缺失值資料點的歐式距離會導致找錯鄰近點，其二是</w:t>
      </w:r>
      <w:r w:rsidRPr="008378EE">
        <w:rPr>
          <w:rFonts w:hint="eastAsia"/>
          <w:color w:val="0070C0"/>
          <w:shd w:val="clear" w:color="auto" w:fill="FFFFFF"/>
        </w:rPr>
        <w:t>k</w:t>
      </w:r>
      <w:r w:rsidRPr="008378EE">
        <w:rPr>
          <w:rFonts w:hint="eastAsia"/>
          <w:color w:val="0070C0"/>
          <w:shd w:val="clear" w:color="auto" w:fill="FFFFFF"/>
        </w:rPr>
        <w:t>鄰近點填補法遇到可參考的鄰近點不足時，會簡化為填補單一值</w:t>
      </w:r>
      <w:r w:rsidRPr="008378EE">
        <w:rPr>
          <w:color w:val="0070C0"/>
          <w:shd w:val="clear" w:color="auto" w:fill="FFFFFF"/>
        </w:rPr>
        <w:fldChar w:fldCharType="begin"/>
      </w:r>
      <w:r w:rsidRPr="008378EE">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8378EE">
        <w:rPr>
          <w:color w:val="0070C0"/>
          <w:shd w:val="clear" w:color="auto" w:fill="FFFFFF"/>
        </w:rPr>
        <w:fldChar w:fldCharType="separate"/>
      </w:r>
      <w:r w:rsidRPr="008378EE">
        <w:rPr>
          <w:rFonts w:cs="Times New Roman"/>
          <w:color w:val="0070C0"/>
        </w:rPr>
        <w:t>[6]</w:t>
      </w:r>
      <w:r w:rsidRPr="008378EE">
        <w:rPr>
          <w:color w:val="0070C0"/>
          <w:shd w:val="clear" w:color="auto" w:fill="FFFFFF"/>
        </w:rPr>
        <w:fldChar w:fldCharType="end"/>
      </w:r>
      <w:r w:rsidRPr="008378EE">
        <w:rPr>
          <w:rFonts w:hint="eastAsia"/>
          <w:color w:val="0070C0"/>
          <w:shd w:val="clear" w:color="auto" w:fill="FFFFFF"/>
        </w:rPr>
        <w:t>。因此本研究針對這些問題分別提出差別權重分配與新的選擇鄰近點機制以改善</w:t>
      </w:r>
      <w:r w:rsidRPr="008378EE">
        <w:rPr>
          <w:rFonts w:hint="eastAsia"/>
          <w:color w:val="0070C0"/>
          <w:shd w:val="clear" w:color="auto" w:fill="FFFFFF"/>
        </w:rPr>
        <w:t>k</w:t>
      </w:r>
      <w:r w:rsidRPr="008378EE">
        <w:rPr>
          <w:rFonts w:hint="eastAsia"/>
          <w:color w:val="0070C0"/>
          <w:shd w:val="clear" w:color="auto" w:fill="FFFFFF"/>
        </w:rPr>
        <w:t>鄰近填補法的缺點。</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245" w:name="_Toc48823787"/>
      <w:r>
        <w:rPr>
          <w:rFonts w:hint="eastAsia"/>
        </w:rPr>
        <w:t>3</w:t>
      </w:r>
      <w:r w:rsidR="00AB148B">
        <w:rPr>
          <w:rFonts w:hint="eastAsia"/>
        </w:rPr>
        <w:t>.</w:t>
      </w:r>
      <w:r w:rsidR="001D147A">
        <w:t>2</w:t>
      </w:r>
      <w:r w:rsidR="00AB148B">
        <w:rPr>
          <w:rFonts w:hint="eastAsia"/>
        </w:rPr>
        <w:t>問題定義</w:t>
      </w:r>
      <w:bookmarkEnd w:id="245"/>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01B64B1D" w:rsidR="0097361E" w:rsidRDefault="00E938F8" w:rsidP="00AA328D">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1F62A8" w:rsidRPr="001F62A8">
        <w:rPr>
          <w:rFonts w:cs="Times New Roman" w:hint="eastAsia"/>
          <w:color w:val="0070C0"/>
        </w:rPr>
        <w:t>表示</w:t>
      </w:r>
      <w:r w:rsidR="006B0DA0">
        <w:rPr>
          <w:rFonts w:cs="Times New Roman" w:hint="eastAsia"/>
        </w:rPr>
        <w:t>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w:t>
      </w:r>
      <w:r w:rsidR="005D45CB">
        <w:rPr>
          <w:rFonts w:cs="Times New Roman" w:hint="eastAsia"/>
        </w:rPr>
        <w:lastRenderedPageBreak/>
        <w:t>度越高，則該填補法的填補效果越好。</w:t>
      </w:r>
    </w:p>
    <w:p w14:paraId="389BDB54" w14:textId="299ED2A6" w:rsidR="00AB148B" w:rsidRDefault="00AB148B" w:rsidP="00312A4E">
      <w:pPr>
        <w:pStyle w:val="2"/>
      </w:pPr>
      <w:bookmarkStart w:id="246" w:name="_Toc48823788"/>
      <w:r>
        <w:rPr>
          <w:rFonts w:hint="eastAsia"/>
        </w:rPr>
        <w:t>3.</w:t>
      </w:r>
      <w:r w:rsidR="001D147A">
        <w:t>3</w:t>
      </w:r>
      <w:r>
        <w:rPr>
          <w:rFonts w:hint="eastAsia"/>
        </w:rPr>
        <w:t>問題分析</w:t>
      </w:r>
      <w:bookmarkEnd w:id="246"/>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247" w:name="_Ref44811388"/>
      <w:bookmarkStart w:id="248" w:name="_Toc48414361"/>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247"/>
      <w:bookmarkEnd w:id="248"/>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lastRenderedPageBreak/>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312A4E">
      <w:pPr>
        <w:pStyle w:val="2"/>
        <w:numPr>
          <w:ilvl w:val="0"/>
          <w:numId w:val="0"/>
        </w:numPr>
      </w:pPr>
      <w:bookmarkStart w:id="249" w:name="_Toc48823789"/>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9"/>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1CD54B6" w14:textId="37A0577B" w:rsidR="00390560" w:rsidRPr="00480F78" w:rsidRDefault="005440B6" w:rsidP="00480F78">
      <w:pPr>
        <w:widowControl/>
        <w:rPr>
          <w:sz w:val="20"/>
          <w:szCs w:val="20"/>
        </w:rPr>
      </w:pPr>
      <w:bookmarkStart w:id="250" w:name="_Ref44811120"/>
      <w:r>
        <w:lastRenderedPageBreak/>
        <w:br w:type="page"/>
      </w:r>
      <w:bookmarkStart w:id="251" w:name="_Toc48414357"/>
    </w:p>
    <w:p w14:paraId="329A3C89" w14:textId="67D78319" w:rsidR="00182CDB" w:rsidRPr="00C8759C" w:rsidRDefault="00182CDB" w:rsidP="00182CDB">
      <w:pPr>
        <w:pStyle w:val="af7"/>
        <w:jc w:val="center"/>
        <w:rPr>
          <w:sz w:val="24"/>
          <w:szCs w:val="24"/>
        </w:rPr>
      </w:pPr>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50"/>
      <w:bookmarkEnd w:id="251"/>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1FCBDE14" w:rsidR="00182CDB" w:rsidRDefault="00E33A7B" w:rsidP="006D01CF">
            <w:pPr>
              <w:jc w:val="center"/>
              <w:rPr>
                <w:color w:val="000000" w:themeColor="text1"/>
              </w:rPr>
            </w:pPr>
            <w:r>
              <w:rPr>
                <w:rFonts w:hint="eastAsia"/>
                <w:color w:val="000000" w:themeColor="text1"/>
              </w:rPr>
              <w:t>i</w:t>
            </w:r>
            <w:r w:rsidR="00182CDB" w:rsidRPr="00A51D40">
              <w:rPr>
                <w:color w:val="000000" w:themeColor="text1"/>
              </w:rPr>
              <w:t xml:space="preserve">ncomplete data set </w:t>
            </w:r>
            <m:oMath>
              <m:r>
                <m:rPr>
                  <m:sty m:val="p"/>
                </m:rPr>
                <w:rPr>
                  <w:rFonts w:ascii="Cambria Math" w:hAnsi="Cambria Math"/>
                  <w:color w:val="000000" w:themeColor="text1"/>
                </w:rPr>
                <m:t>C</m:t>
              </m:r>
            </m:oMath>
            <w:r w:rsidR="00182CDB"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2" w:name="_Hlk46773980"/>
      <w:tr w:rsidR="00182CDB" w:rsidRPr="00961C7E" w14:paraId="427ED54A" w14:textId="77777777" w:rsidTr="006D01CF">
        <w:tc>
          <w:tcPr>
            <w:tcW w:w="4247" w:type="dxa"/>
            <w:vAlign w:val="center"/>
          </w:tcPr>
          <w:p w14:paraId="1958FC64" w14:textId="77777777" w:rsidR="00182CDB" w:rsidRPr="00DF5C72" w:rsidRDefault="001A472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2"/>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1A472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1A472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1A472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1A472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1A472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1A472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1A472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64175677" w:rsidR="00182CDB" w:rsidRDefault="00E33A7B" w:rsidP="006D01CF">
            <w:pPr>
              <w:jc w:val="center"/>
              <w:rPr>
                <w:rFonts w:cs="Times New Roman"/>
              </w:rPr>
            </w:pPr>
            <w:r>
              <w:rPr>
                <w:color w:val="0070C0"/>
              </w:rPr>
              <w:t>i</w:t>
            </w:r>
            <w:r w:rsidR="00182CDB" w:rsidRPr="00F97C52">
              <w:rPr>
                <w:color w:val="0070C0"/>
              </w:rPr>
              <w:t>mputed</w:t>
            </w:r>
            <w:r w:rsidR="00182CDB">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Default="00182CDB" w:rsidP="006D01CF">
            <w:r>
              <w:t>a</w:t>
            </w:r>
            <w:r w:rsidR="00E33A7B">
              <w:t>n</w:t>
            </w:r>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53" w:name="_Toc44592097"/>
      <w:bookmarkStart w:id="254" w:name="_Toc48414362"/>
      <w:r w:rsidRPr="006E3B1C">
        <w:rPr>
          <w:rFonts w:hint="eastAsia"/>
          <w:sz w:val="24"/>
          <w:szCs w:val="24"/>
        </w:rPr>
        <w:lastRenderedPageBreak/>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53"/>
      <w:bookmarkEnd w:id="254"/>
    </w:p>
    <w:p w14:paraId="6F3B2C5D" w14:textId="4C21DA3B" w:rsidR="006E3B1C" w:rsidRDefault="006E3B1C" w:rsidP="006E3B1C"/>
    <w:p w14:paraId="49BDD962" w14:textId="77777777" w:rsidR="006E3B1C" w:rsidRPr="006E3B1C" w:rsidRDefault="006E3B1C" w:rsidP="006E3B1C"/>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mpute_Process</w:t>
            </w:r>
            <w:proofErr w:type="spellEnd"/>
            <w:r>
              <w:rPr>
                <w:rFonts w:cs="Times New Roman"/>
              </w:rPr>
              <w:t>(</w:t>
            </w:r>
            <w:proofErr w:type="spellStart"/>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55" w:name="_Toc48414363"/>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bookmarkEnd w:id="255"/>
      <w:proofErr w:type="gramEnd"/>
    </w:p>
    <w:p w14:paraId="26C6FA77" w14:textId="77777777" w:rsidR="00AB148B" w:rsidRDefault="00AB148B" w:rsidP="00AB148B"/>
    <w:p w14:paraId="66EC1F67" w14:textId="1128CBCF" w:rsidR="00907325" w:rsidRDefault="00907325">
      <w:pPr>
        <w:widowControl/>
        <w:rPr>
          <w:rFonts w:cstheme="majorBidi"/>
          <w:b/>
          <w:bCs/>
          <w:sz w:val="32"/>
          <w:szCs w:val="48"/>
        </w:rPr>
      </w:pPr>
      <w:r>
        <w:lastRenderedPageBreak/>
        <w:br w:type="page"/>
      </w:r>
    </w:p>
    <w:p w14:paraId="24E59990" w14:textId="0235143A" w:rsidR="00AB148B" w:rsidRDefault="00AB148B" w:rsidP="00F55C1D">
      <w:pPr>
        <w:pStyle w:val="2"/>
      </w:pPr>
      <w:bookmarkStart w:id="256" w:name="_Toc48823790"/>
      <w:r>
        <w:rPr>
          <w:rFonts w:hint="eastAsia"/>
        </w:rPr>
        <w:lastRenderedPageBreak/>
        <w:t>3.</w:t>
      </w:r>
      <w:r w:rsidR="001D147A">
        <w:t>5</w:t>
      </w:r>
      <w:r w:rsidR="00BA43EC">
        <w:rPr>
          <w:rFonts w:hint="eastAsia"/>
        </w:rPr>
        <w:t>以原</w:t>
      </w:r>
      <w:r w:rsidR="00F55C1D" w:rsidRPr="00F55C1D">
        <w:rPr>
          <w:rFonts w:cs="Times New Roman" w:hint="eastAsia"/>
          <w:noProof/>
          <w:szCs w:val="24"/>
        </w:rPr>
        <w:t>天際線</w:t>
      </w:r>
      <w:r w:rsidR="00BA43EC">
        <w:rPr>
          <w:rFonts w:hint="eastAsia"/>
        </w:rPr>
        <w:t>評斷</w:t>
      </w:r>
      <w:r>
        <w:rPr>
          <w:rFonts w:hint="eastAsia"/>
        </w:rPr>
        <w:t>填補法的表現優劣</w:t>
      </w:r>
      <w:bookmarkEnd w:id="256"/>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257" w:name="_Toc48823791"/>
      <w:r>
        <w:rPr>
          <w:rFonts w:hint="eastAsia"/>
        </w:rPr>
        <w:lastRenderedPageBreak/>
        <w:t>實驗結果與分析</w:t>
      </w:r>
      <w:bookmarkEnd w:id="257"/>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258" w:name="_Toc48823792"/>
      <w:r>
        <w:rPr>
          <w:rFonts w:hint="eastAsia"/>
        </w:rPr>
        <w:t>4.1</w:t>
      </w:r>
      <w:r>
        <w:rPr>
          <w:rFonts w:hint="eastAsia"/>
        </w:rPr>
        <w:t>實驗環境</w:t>
      </w:r>
      <w:bookmarkEnd w:id="258"/>
    </w:p>
    <w:p w14:paraId="54EBCBC5" w14:textId="7B145EA5" w:rsidR="00EE4F2A" w:rsidRDefault="007A2662" w:rsidP="00312A4E">
      <w:pPr>
        <w:pStyle w:val="3"/>
      </w:pPr>
      <w:bookmarkStart w:id="259" w:name="_Toc48823793"/>
      <w:r>
        <w:rPr>
          <w:rFonts w:hint="eastAsia"/>
        </w:rPr>
        <w:t>4.1.1</w:t>
      </w:r>
      <w:r w:rsidR="00E60A38">
        <w:rPr>
          <w:rFonts w:hint="eastAsia"/>
        </w:rPr>
        <w:t>實驗平台</w:t>
      </w:r>
      <w:bookmarkEnd w:id="259"/>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260" w:name="_Toc48823794"/>
      <w:r>
        <w:rPr>
          <w:rFonts w:hint="eastAsia"/>
        </w:rPr>
        <w:t>4.1.2</w:t>
      </w:r>
      <w:r w:rsidR="00026498">
        <w:rPr>
          <w:rFonts w:hint="eastAsia"/>
        </w:rPr>
        <w:t>實驗資料來源</w:t>
      </w:r>
      <w:bookmarkEnd w:id="260"/>
    </w:p>
    <w:p w14:paraId="0DDA4E5C" w14:textId="1DAC67E3"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173590" w:rsidRPr="003C7703">
        <w:rPr>
          <w:color w:val="0070C0"/>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173590" w:rsidRPr="003C7703">
        <w:rPr>
          <w:color w:val="0070C0"/>
        </w:rPr>
        <w:t>[20]</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261" w:name="_Toc4882379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261"/>
    </w:p>
    <w:p w14:paraId="393DBEAC" w14:textId="3F6B2D59" w:rsidR="00A56CE4" w:rsidRPr="00A56CE4" w:rsidRDefault="00A56CE4" w:rsidP="00312A4E">
      <w:pPr>
        <w:pStyle w:val="3"/>
      </w:pPr>
      <w:bookmarkStart w:id="262" w:name="_Toc48823796"/>
      <w:r>
        <w:rPr>
          <w:rFonts w:hint="eastAsia"/>
        </w:rPr>
        <w:t>4.2.1</w:t>
      </w:r>
      <w:r>
        <w:rPr>
          <w:rFonts w:hint="eastAsia"/>
        </w:rPr>
        <w:t>實驗目的與設計</w:t>
      </w:r>
      <w:bookmarkEnd w:id="262"/>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263" w:name="_Toc48823797"/>
      <w:r>
        <w:rPr>
          <w:rFonts w:hint="eastAsia"/>
        </w:rPr>
        <w:lastRenderedPageBreak/>
        <w:t>4.2.2</w:t>
      </w:r>
      <w:r>
        <w:rPr>
          <w:rFonts w:hint="eastAsia"/>
        </w:rPr>
        <w:t>實驗方法</w:t>
      </w:r>
      <w:bookmarkEnd w:id="263"/>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264" w:name="_Toc48823798"/>
      <w:r>
        <w:rPr>
          <w:rFonts w:hint="eastAsia"/>
        </w:rPr>
        <w:t>4.2.3</w:t>
      </w:r>
      <w:r>
        <w:rPr>
          <w:rFonts w:hint="eastAsia"/>
        </w:rPr>
        <w:t>實驗結果與分析</w:t>
      </w:r>
      <w:bookmarkEnd w:id="264"/>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265" w:name="_Toc44592099"/>
      <w:bookmarkStart w:id="266" w:name="_Toc48414364"/>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265"/>
      <w:r w:rsidR="00EC5073" w:rsidRPr="0012449D">
        <w:rPr>
          <w:rFonts w:cs="Times New Roman" w:hint="eastAsia"/>
          <w:sz w:val="24"/>
          <w:szCs w:val="24"/>
        </w:rPr>
        <w:t>圖</w:t>
      </w:r>
      <w:bookmarkEnd w:id="266"/>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267" w:name="_Toc48414365"/>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267"/>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268" w:name="_Toc48414366"/>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268"/>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Pr="0012449D" w:rsidRDefault="00AC4BAF" w:rsidP="00A1203C">
      <w:pPr>
        <w:pStyle w:val="af7"/>
        <w:jc w:val="center"/>
        <w:rPr>
          <w:rFonts w:cs="Times New Roman"/>
          <w:sz w:val="24"/>
          <w:szCs w:val="24"/>
        </w:rPr>
      </w:pPr>
      <w:bookmarkStart w:id="269" w:name="_Toc4841436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269"/>
    </w:p>
    <w:p w14:paraId="6991DA00" w14:textId="6BF0644A" w:rsidR="00A56CE4" w:rsidRPr="00A56CE4" w:rsidRDefault="00A56CE4" w:rsidP="00312A4E">
      <w:pPr>
        <w:pStyle w:val="2"/>
      </w:pPr>
      <w:bookmarkStart w:id="270" w:name="_Toc48823799"/>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270"/>
    </w:p>
    <w:p w14:paraId="61CEAF07" w14:textId="50C3A3BE" w:rsidR="00A56CE4" w:rsidRDefault="00A56CE4" w:rsidP="00312A4E">
      <w:pPr>
        <w:pStyle w:val="3"/>
      </w:pPr>
      <w:bookmarkStart w:id="271" w:name="_Toc48823800"/>
      <w:r>
        <w:rPr>
          <w:rFonts w:hint="eastAsia"/>
        </w:rPr>
        <w:t>4.3.1</w:t>
      </w:r>
      <w:r>
        <w:rPr>
          <w:rFonts w:hint="eastAsia"/>
        </w:rPr>
        <w:t>實驗目的與設計</w:t>
      </w:r>
      <w:bookmarkEnd w:id="271"/>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272" w:name="_Toc48823801"/>
      <w:r>
        <w:rPr>
          <w:rFonts w:hint="eastAsia"/>
        </w:rPr>
        <w:t>4.3.2</w:t>
      </w:r>
      <w:r>
        <w:rPr>
          <w:rFonts w:hint="eastAsia"/>
        </w:rPr>
        <w:t>實驗方法</w:t>
      </w:r>
      <w:bookmarkEnd w:id="272"/>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273" w:name="_Toc48823802"/>
      <w:r>
        <w:rPr>
          <w:rFonts w:hint="eastAsia"/>
        </w:rPr>
        <w:t>4.3.3</w:t>
      </w:r>
      <w:r>
        <w:rPr>
          <w:rFonts w:hint="eastAsia"/>
        </w:rPr>
        <w:t>實驗結果與分析</w:t>
      </w:r>
      <w:bookmarkEnd w:id="273"/>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274" w:name="_Toc48414358"/>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274"/>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275" w:name="_Toc4841436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275"/>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276" w:name="_Toc48414359"/>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276"/>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277" w:name="_Toc48414369"/>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277"/>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278" w:name="_Toc48414360"/>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278"/>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279" w:name="_Toc44592103"/>
      <w:bookmarkStart w:id="280" w:name="_Toc48414370"/>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279"/>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280"/>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281" w:name="_Toc48823803"/>
      <w:r>
        <w:rPr>
          <w:rFonts w:hint="eastAsia"/>
        </w:rPr>
        <w:lastRenderedPageBreak/>
        <w:t>4</w:t>
      </w:r>
      <w:r>
        <w:t>.4</w:t>
      </w:r>
      <w:r w:rsidR="00BF6E60">
        <w:rPr>
          <w:rFonts w:hint="eastAsia"/>
        </w:rPr>
        <w:t>實驗結論</w:t>
      </w:r>
      <w:bookmarkEnd w:id="281"/>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282" w:name="_Toc48823804"/>
      <w:r>
        <w:rPr>
          <w:rFonts w:hint="eastAsia"/>
        </w:rPr>
        <w:lastRenderedPageBreak/>
        <w:t>結論與未來方向</w:t>
      </w:r>
      <w:bookmarkEnd w:id="282"/>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283" w:name="_Toc48823805"/>
      <w:r>
        <w:rPr>
          <w:rFonts w:hint="eastAsia"/>
        </w:rPr>
        <w:t>5.1</w:t>
      </w:r>
      <w:r>
        <w:rPr>
          <w:rFonts w:hint="eastAsia"/>
        </w:rPr>
        <w:t>結論</w:t>
      </w:r>
      <w:bookmarkEnd w:id="283"/>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312A4E">
      <w:pPr>
        <w:pStyle w:val="2"/>
      </w:pPr>
      <w:bookmarkStart w:id="284" w:name="_Toc48823806"/>
      <w:r>
        <w:rPr>
          <w:rFonts w:hint="eastAsia"/>
        </w:rPr>
        <w:t>5.2</w:t>
      </w:r>
      <w:r>
        <w:rPr>
          <w:rFonts w:hint="eastAsia"/>
        </w:rPr>
        <w:t>未來</w:t>
      </w:r>
      <w:r w:rsidR="003F487F">
        <w:rPr>
          <w:rFonts w:hint="eastAsia"/>
        </w:rPr>
        <w:t>研究</w:t>
      </w:r>
      <w:r>
        <w:rPr>
          <w:rFonts w:hint="eastAsia"/>
        </w:rPr>
        <w:t>方向</w:t>
      </w:r>
      <w:bookmarkEnd w:id="284"/>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285" w:name="_Toc48823807"/>
      <w:r>
        <w:rPr>
          <w:rFonts w:hint="eastAsia"/>
        </w:rPr>
        <w:lastRenderedPageBreak/>
        <w:t>參考文獻</w:t>
      </w:r>
      <w:bookmarkEnd w:id="285"/>
    </w:p>
    <w:p w14:paraId="40C86220" w14:textId="77777777" w:rsidR="00020105" w:rsidRPr="00020105" w:rsidRDefault="007E237F" w:rsidP="00020105">
      <w:pPr>
        <w:pStyle w:val="afc"/>
        <w:rPr>
          <w:rFonts w:cs="Times New Roman"/>
        </w:rPr>
      </w:pPr>
      <w:r>
        <w:fldChar w:fldCharType="begin"/>
      </w:r>
      <w:r w:rsidR="00020105">
        <w:instrText xml:space="preserve"> ADDIN ZOTERO_BIBL {"uncited":[],"omitted":[],"custom":[]} CSL_BIBLIOGRAPHY </w:instrText>
      </w:r>
      <w:r>
        <w:fldChar w:fldCharType="separate"/>
      </w:r>
      <w:r w:rsidR="00020105" w:rsidRPr="00020105">
        <w:rPr>
          <w:rFonts w:cs="Times New Roman"/>
        </w:rPr>
        <w:t>[1]</w:t>
      </w:r>
      <w:r w:rsidR="00020105" w:rsidRPr="00020105">
        <w:rPr>
          <w:rFonts w:cs="Times New Roman"/>
        </w:rPr>
        <w:tab/>
        <w:t xml:space="preserve">A. A. Alwan, H. Ibrahim, N. Udzir, and F. Sidi, “Missing Values Estimation for Skylines in Incomplete Database,” </w:t>
      </w:r>
      <w:r w:rsidR="00020105" w:rsidRPr="00020105">
        <w:rPr>
          <w:rFonts w:cs="Times New Roman"/>
          <w:i/>
          <w:iCs/>
        </w:rPr>
        <w:t>The International Arab Journal of Information Technology</w:t>
      </w:r>
      <w:r w:rsidR="00020105" w:rsidRPr="00020105">
        <w:rPr>
          <w:rFonts w:cs="Times New Roman"/>
        </w:rPr>
        <w:t>, vol. 15, no. 1, pp. 66–75, 2018.</w:t>
      </w:r>
    </w:p>
    <w:p w14:paraId="62692DEE" w14:textId="77777777" w:rsidR="00020105" w:rsidRPr="00020105" w:rsidRDefault="00020105" w:rsidP="00020105">
      <w:pPr>
        <w:pStyle w:val="afc"/>
        <w:rPr>
          <w:rFonts w:cs="Times New Roman"/>
        </w:rPr>
      </w:pPr>
      <w:r w:rsidRPr="00020105">
        <w:rPr>
          <w:rFonts w:cs="Times New Roman"/>
        </w:rPr>
        <w:t>[2]</w:t>
      </w:r>
      <w:r w:rsidRPr="00020105">
        <w:rPr>
          <w:rFonts w:cs="Times New Roman"/>
        </w:rPr>
        <w:tab/>
        <w:t xml:space="preserve">S. Deepa Kanmani, E. Kirubakaran, R. E. Blessing Vinoth, and A. S. Ebenezer, “An Effective Imputation Technique for Improving the Performance of Skyline Queries for Incomplete Database,” </w:t>
      </w:r>
      <w:r w:rsidRPr="00020105">
        <w:rPr>
          <w:rFonts w:cs="Times New Roman"/>
          <w:i/>
          <w:iCs/>
        </w:rPr>
        <w:t>Proceedings of the International Conference on Data Science and Communication (IconDSC)</w:t>
      </w:r>
      <w:r w:rsidRPr="00020105">
        <w:rPr>
          <w:rFonts w:cs="Times New Roman"/>
        </w:rPr>
        <w:t>, pp. 1–5, 2019.</w:t>
      </w:r>
    </w:p>
    <w:p w14:paraId="7813E829" w14:textId="77777777" w:rsidR="00020105" w:rsidRPr="00020105" w:rsidRDefault="00020105" w:rsidP="00020105">
      <w:pPr>
        <w:pStyle w:val="afc"/>
        <w:rPr>
          <w:rFonts w:cs="Times New Roman"/>
        </w:rPr>
      </w:pPr>
      <w:r w:rsidRPr="00020105">
        <w:rPr>
          <w:rFonts w:cs="Times New Roman"/>
        </w:rPr>
        <w:t>[3]</w:t>
      </w:r>
      <w:r w:rsidRPr="00020105">
        <w:rPr>
          <w:rFonts w:cs="Times New Roman"/>
        </w:rPr>
        <w:tab/>
        <w:t xml:space="preserve">G. B. Dehaki, H. Ibrahim, N. I. Udzir, F. Sidi, and A. A. Alwan, “Efficient Skyline Processing Algorithm over Dynamic and Incomplete Database,” </w:t>
      </w:r>
      <w:r w:rsidRPr="00020105">
        <w:rPr>
          <w:rFonts w:cs="Times New Roman"/>
          <w:i/>
          <w:iCs/>
        </w:rPr>
        <w:t>Proceedings of the 20th International Conference on Information Integration and Web-based Applications &amp; Services</w:t>
      </w:r>
      <w:r w:rsidRPr="00020105">
        <w:rPr>
          <w:rFonts w:cs="Times New Roman"/>
        </w:rPr>
        <w:t>, pp. 190–199, 2018.</w:t>
      </w:r>
    </w:p>
    <w:p w14:paraId="2EBE71E5" w14:textId="77777777" w:rsidR="00020105" w:rsidRPr="00020105" w:rsidRDefault="00020105" w:rsidP="00020105">
      <w:pPr>
        <w:pStyle w:val="afc"/>
        <w:rPr>
          <w:rFonts w:cs="Times New Roman"/>
        </w:rPr>
      </w:pPr>
      <w:r w:rsidRPr="00020105">
        <w:rPr>
          <w:rFonts w:cs="Times New Roman"/>
        </w:rPr>
        <w:t>[4]</w:t>
      </w:r>
      <w:r w:rsidRPr="00020105">
        <w:rPr>
          <w:rFonts w:cs="Times New Roman"/>
        </w:rPr>
        <w:tab/>
        <w:t xml:space="preserve">Y. Gulzar, A. A. Alwan, N. Salleh, I. F. A. Shaikhli, and S. I. M. Alvi, “A Framework for Evaluating Skyline Queries over Incomplete Data,” </w:t>
      </w:r>
      <w:r w:rsidRPr="00020105">
        <w:rPr>
          <w:rFonts w:cs="Times New Roman"/>
          <w:i/>
          <w:iCs/>
        </w:rPr>
        <w:t>Procedia Computer Science</w:t>
      </w:r>
      <w:r w:rsidRPr="00020105">
        <w:rPr>
          <w:rFonts w:cs="Times New Roman"/>
        </w:rPr>
        <w:t>, vol. 94, pp. 191–198, 2016.</w:t>
      </w:r>
    </w:p>
    <w:p w14:paraId="5B24218D" w14:textId="77777777" w:rsidR="00020105" w:rsidRPr="00020105" w:rsidRDefault="00020105" w:rsidP="00020105">
      <w:pPr>
        <w:pStyle w:val="afc"/>
        <w:rPr>
          <w:rFonts w:cs="Times New Roman"/>
        </w:rPr>
      </w:pPr>
      <w:r w:rsidRPr="00020105">
        <w:rPr>
          <w:rFonts w:cs="Times New Roman"/>
        </w:rPr>
        <w:t>[5]</w:t>
      </w:r>
      <w:r w:rsidRPr="00020105">
        <w:rPr>
          <w:rFonts w:cs="Times New Roman"/>
        </w:rPr>
        <w:tab/>
        <w:t xml:space="preserve">Y. Gulzar, A. A. Alwan, and S. Turaev, “Optimizing Skyline Query Processing in Incomplete Data,” </w:t>
      </w:r>
      <w:r w:rsidRPr="00020105">
        <w:rPr>
          <w:rFonts w:cs="Times New Roman"/>
          <w:i/>
          <w:iCs/>
        </w:rPr>
        <w:t>IEEE Access</w:t>
      </w:r>
      <w:r w:rsidRPr="00020105">
        <w:rPr>
          <w:rFonts w:cs="Times New Roman"/>
        </w:rPr>
        <w:t>, vol. 7, pp. 178121–178138, 2019.</w:t>
      </w:r>
    </w:p>
    <w:p w14:paraId="14280361" w14:textId="77777777" w:rsidR="00020105" w:rsidRPr="00020105" w:rsidRDefault="00020105" w:rsidP="00020105">
      <w:pPr>
        <w:pStyle w:val="afc"/>
        <w:rPr>
          <w:rFonts w:cs="Times New Roman"/>
        </w:rPr>
      </w:pPr>
      <w:r w:rsidRPr="00020105">
        <w:rPr>
          <w:rFonts w:cs="Times New Roman"/>
        </w:rPr>
        <w:t>[6]</w:t>
      </w:r>
      <w:r w:rsidRPr="00020105">
        <w:rPr>
          <w:rFonts w:cs="Times New Roman"/>
        </w:rPr>
        <w:tab/>
        <w:t xml:space="preserve">C. Hasler and Y. Tille, “Balanced k-Nearest Neighbor Imputation,” </w:t>
      </w:r>
      <w:r w:rsidRPr="00020105">
        <w:rPr>
          <w:rFonts w:cs="Times New Roman"/>
          <w:i/>
          <w:iCs/>
        </w:rPr>
        <w:t>Statistics</w:t>
      </w:r>
      <w:r w:rsidRPr="00020105">
        <w:rPr>
          <w:rFonts w:cs="Times New Roman"/>
        </w:rPr>
        <w:t>, vol. 50, no. 6, pp. 1310–1331, 2016.</w:t>
      </w:r>
    </w:p>
    <w:p w14:paraId="5E165BF4" w14:textId="77777777" w:rsidR="00020105" w:rsidRPr="00020105" w:rsidRDefault="00020105" w:rsidP="00020105">
      <w:pPr>
        <w:pStyle w:val="afc"/>
        <w:rPr>
          <w:rFonts w:cs="Times New Roman"/>
        </w:rPr>
      </w:pPr>
      <w:r w:rsidRPr="00020105">
        <w:rPr>
          <w:rFonts w:cs="Times New Roman"/>
        </w:rPr>
        <w:t>[7]</w:t>
      </w:r>
      <w:r w:rsidRPr="00020105">
        <w:rPr>
          <w:rFonts w:cs="Times New Roman"/>
        </w:rPr>
        <w:tab/>
        <w:t xml:space="preserve">J. Huang, J. W. Keung, F. Sarro, Y.-F. Li, Y. T. Yu, W. K. Chan, and H. Sun, “Cross-Validation Based k Nearest Neighbor Imputation for Software Quality Datasets: An Empirical Study,” </w:t>
      </w:r>
      <w:r w:rsidRPr="00020105">
        <w:rPr>
          <w:rFonts w:cs="Times New Roman"/>
          <w:i/>
          <w:iCs/>
        </w:rPr>
        <w:t>Journal of Systems and Software</w:t>
      </w:r>
      <w:r w:rsidRPr="00020105">
        <w:rPr>
          <w:rFonts w:cs="Times New Roman"/>
        </w:rPr>
        <w:t>, vol. 132, pp. 226–252, 2017.</w:t>
      </w:r>
    </w:p>
    <w:p w14:paraId="1AD296EE" w14:textId="77777777" w:rsidR="00020105" w:rsidRPr="00020105" w:rsidRDefault="00020105" w:rsidP="00020105">
      <w:pPr>
        <w:pStyle w:val="afc"/>
        <w:rPr>
          <w:rFonts w:cs="Times New Roman"/>
        </w:rPr>
      </w:pPr>
      <w:r w:rsidRPr="00020105">
        <w:rPr>
          <w:rFonts w:cs="Times New Roman"/>
        </w:rPr>
        <w:t>[8]</w:t>
      </w:r>
      <w:r w:rsidRPr="00020105">
        <w:rPr>
          <w:rFonts w:cs="Times New Roman"/>
        </w:rPr>
        <w:tab/>
        <w:t xml:space="preserve">M. E. Khalefa, M. F. Mokbel, and J. J. Levandoski, “Skyline Query Processing for Incomplete Data,” </w:t>
      </w:r>
      <w:r w:rsidRPr="00020105">
        <w:rPr>
          <w:rFonts w:cs="Times New Roman"/>
          <w:i/>
          <w:iCs/>
        </w:rPr>
        <w:t>Proceedings of the IEEE 24th International Conference on Data Engineering</w:t>
      </w:r>
      <w:r w:rsidRPr="00020105">
        <w:rPr>
          <w:rFonts w:cs="Times New Roman"/>
        </w:rPr>
        <w:t>, pp. 556–565, 2008.</w:t>
      </w:r>
    </w:p>
    <w:p w14:paraId="1BF4E288" w14:textId="77777777" w:rsidR="00020105" w:rsidRPr="00020105" w:rsidRDefault="00020105" w:rsidP="00020105">
      <w:pPr>
        <w:pStyle w:val="afc"/>
        <w:rPr>
          <w:rFonts w:cs="Times New Roman"/>
        </w:rPr>
      </w:pPr>
      <w:r w:rsidRPr="00020105">
        <w:rPr>
          <w:rFonts w:cs="Times New Roman"/>
        </w:rPr>
        <w:t>[9]</w:t>
      </w:r>
      <w:r w:rsidRPr="00020105">
        <w:rPr>
          <w:rFonts w:cs="Times New Roman"/>
        </w:rPr>
        <w:tab/>
        <w:t xml:space="preserve">J. Lee, H. Im, and G. You, “Optimizing Skyline Queries over Incomplete Data,” </w:t>
      </w:r>
      <w:r w:rsidRPr="00020105">
        <w:rPr>
          <w:rFonts w:cs="Times New Roman"/>
          <w:i/>
          <w:iCs/>
        </w:rPr>
        <w:t>Information Sciences</w:t>
      </w:r>
      <w:r w:rsidRPr="00020105">
        <w:rPr>
          <w:rFonts w:cs="Times New Roman"/>
        </w:rPr>
        <w:t>, vol. 361, pp. 14–28, 2016.</w:t>
      </w:r>
    </w:p>
    <w:p w14:paraId="1CA34C7B" w14:textId="77777777" w:rsidR="00020105" w:rsidRPr="00020105" w:rsidRDefault="00020105" w:rsidP="00020105">
      <w:pPr>
        <w:pStyle w:val="afc"/>
        <w:rPr>
          <w:rFonts w:cs="Times New Roman"/>
        </w:rPr>
      </w:pPr>
      <w:r w:rsidRPr="00020105">
        <w:rPr>
          <w:rFonts w:cs="Times New Roman"/>
        </w:rPr>
        <w:t>[10]</w:t>
      </w:r>
      <w:r w:rsidRPr="00020105">
        <w:rPr>
          <w:rFonts w:cs="Times New Roman"/>
        </w:rPr>
        <w:tab/>
        <w:t xml:space="preserve">J. Lee, G. You, S. Hwang, J. Selke, and W.-T. Balke, “Interactive Skyline Queries,” </w:t>
      </w:r>
      <w:r w:rsidRPr="00020105">
        <w:rPr>
          <w:rFonts w:cs="Times New Roman"/>
          <w:i/>
          <w:iCs/>
        </w:rPr>
        <w:t>Information Sciences</w:t>
      </w:r>
      <w:r w:rsidRPr="00020105">
        <w:rPr>
          <w:rFonts w:cs="Times New Roman"/>
        </w:rPr>
        <w:t>, vol. 211, pp. 18–35, 2012.</w:t>
      </w:r>
    </w:p>
    <w:p w14:paraId="3FB9D2B1" w14:textId="77777777" w:rsidR="00020105" w:rsidRPr="00020105" w:rsidRDefault="00020105" w:rsidP="00020105">
      <w:pPr>
        <w:pStyle w:val="afc"/>
        <w:rPr>
          <w:rFonts w:cs="Times New Roman"/>
        </w:rPr>
      </w:pPr>
      <w:r w:rsidRPr="00020105">
        <w:rPr>
          <w:rFonts w:cs="Times New Roman"/>
        </w:rPr>
        <w:t>[11]</w:t>
      </w:r>
      <w:r w:rsidRPr="00020105">
        <w:rPr>
          <w:rFonts w:cs="Times New Roman"/>
        </w:rPr>
        <w:tab/>
        <w:t xml:space="preserve">R. Malarvizhi and D. A. S. Thanamani, “K-Nearest Neighbor in Missing Data Imputation,” </w:t>
      </w:r>
      <w:r w:rsidRPr="00020105">
        <w:rPr>
          <w:rFonts w:cs="Times New Roman"/>
          <w:i/>
          <w:iCs/>
        </w:rPr>
        <w:t>International Journal of Engineering Research and Development</w:t>
      </w:r>
      <w:r w:rsidRPr="00020105">
        <w:rPr>
          <w:rFonts w:cs="Times New Roman"/>
        </w:rPr>
        <w:t>, vol. 5, no. 1, pp. 5–7, 2012.</w:t>
      </w:r>
    </w:p>
    <w:p w14:paraId="56D49921" w14:textId="77777777" w:rsidR="00020105" w:rsidRPr="00020105" w:rsidRDefault="00020105" w:rsidP="00020105">
      <w:pPr>
        <w:pStyle w:val="afc"/>
        <w:rPr>
          <w:rFonts w:cs="Times New Roman"/>
        </w:rPr>
      </w:pPr>
      <w:r w:rsidRPr="00020105">
        <w:rPr>
          <w:rFonts w:cs="Times New Roman"/>
        </w:rPr>
        <w:t>[12]</w:t>
      </w:r>
      <w:r w:rsidRPr="00020105">
        <w:rPr>
          <w:rFonts w:cs="Times New Roman"/>
        </w:rPr>
        <w:tab/>
        <w:t xml:space="preserve">X. Miao, Y. Gao, G. Chen, and T. Zhang, “k -Dominant Skyline Queries on Incomplete Data,” </w:t>
      </w:r>
      <w:r w:rsidRPr="00020105">
        <w:rPr>
          <w:rFonts w:cs="Times New Roman"/>
          <w:i/>
          <w:iCs/>
        </w:rPr>
        <w:t>Information Sciences</w:t>
      </w:r>
      <w:r w:rsidRPr="00020105">
        <w:rPr>
          <w:rFonts w:cs="Times New Roman"/>
        </w:rPr>
        <w:t>, vol. 367–368, pp. 990–1011, 2016.</w:t>
      </w:r>
    </w:p>
    <w:p w14:paraId="3503761C" w14:textId="77777777" w:rsidR="00020105" w:rsidRPr="00020105" w:rsidRDefault="00020105" w:rsidP="00020105">
      <w:pPr>
        <w:pStyle w:val="afc"/>
        <w:rPr>
          <w:rFonts w:cs="Times New Roman"/>
        </w:rPr>
      </w:pPr>
      <w:r w:rsidRPr="00020105">
        <w:rPr>
          <w:rFonts w:cs="Times New Roman"/>
        </w:rPr>
        <w:t>[13]</w:t>
      </w:r>
      <w:r w:rsidRPr="00020105">
        <w:rPr>
          <w:rFonts w:cs="Times New Roman"/>
        </w:rPr>
        <w:tab/>
        <w:t xml:space="preserve">X. Miao, Y. Gao, G. Chen, B. Zheng, and H. Cui, “Processing Incomplete k Nearest Neighbor Search,” </w:t>
      </w:r>
      <w:r w:rsidRPr="00020105">
        <w:rPr>
          <w:rFonts w:cs="Times New Roman"/>
          <w:i/>
          <w:iCs/>
        </w:rPr>
        <w:t>IEEE Transactions on Fuzzy Systems</w:t>
      </w:r>
      <w:r w:rsidRPr="00020105">
        <w:rPr>
          <w:rFonts w:cs="Times New Roman"/>
        </w:rPr>
        <w:t xml:space="preserve">, vol. 24, no. 6, pp. </w:t>
      </w:r>
      <w:r w:rsidRPr="00020105">
        <w:rPr>
          <w:rFonts w:cs="Times New Roman"/>
        </w:rPr>
        <w:lastRenderedPageBreak/>
        <w:t>1349–1363, 2016.</w:t>
      </w:r>
    </w:p>
    <w:p w14:paraId="60D6D1F5" w14:textId="77777777" w:rsidR="00020105" w:rsidRPr="00020105" w:rsidRDefault="00020105" w:rsidP="00020105">
      <w:pPr>
        <w:pStyle w:val="afc"/>
        <w:rPr>
          <w:rFonts w:cs="Times New Roman"/>
        </w:rPr>
      </w:pPr>
      <w:r w:rsidRPr="00020105">
        <w:rPr>
          <w:rFonts w:cs="Times New Roman"/>
        </w:rPr>
        <w:t>[14]</w:t>
      </w:r>
      <w:r w:rsidRPr="00020105">
        <w:rPr>
          <w:rFonts w:cs="Times New Roman"/>
        </w:rPr>
        <w:tab/>
        <w:t xml:space="preserve">W. Ren, X. Lian, and K. Ghazinour, “Skyline Queries over Incomplete Data Streams,” </w:t>
      </w:r>
      <w:r w:rsidRPr="00020105">
        <w:rPr>
          <w:rFonts w:cs="Times New Roman"/>
          <w:i/>
          <w:iCs/>
        </w:rPr>
        <w:t>The VLDB Journal</w:t>
      </w:r>
      <w:r w:rsidRPr="00020105">
        <w:rPr>
          <w:rFonts w:cs="Times New Roman"/>
        </w:rPr>
        <w:t>, vol. 28, no. 6, pp. 961–985, 2019.</w:t>
      </w:r>
    </w:p>
    <w:p w14:paraId="2C419047" w14:textId="77777777" w:rsidR="00020105" w:rsidRPr="00020105" w:rsidRDefault="00020105" w:rsidP="00020105">
      <w:pPr>
        <w:pStyle w:val="afc"/>
        <w:rPr>
          <w:rFonts w:cs="Times New Roman"/>
        </w:rPr>
      </w:pPr>
      <w:r w:rsidRPr="00020105">
        <w:rPr>
          <w:rFonts w:cs="Times New Roman"/>
        </w:rPr>
        <w:t>[15]</w:t>
      </w:r>
      <w:r w:rsidRPr="00020105">
        <w:rPr>
          <w:rFonts w:cs="Times New Roman"/>
        </w:rPr>
        <w:tab/>
        <w:t xml:space="preserve">G. Tutz and S. Ramzan, “Improved Methods for The Imputation of Missing Data by Nearest Neighbor Methods,” </w:t>
      </w:r>
      <w:r w:rsidRPr="00020105">
        <w:rPr>
          <w:rFonts w:cs="Times New Roman"/>
          <w:i/>
          <w:iCs/>
        </w:rPr>
        <w:t>Computational Statistics &amp; Data Analysis</w:t>
      </w:r>
      <w:r w:rsidRPr="00020105">
        <w:rPr>
          <w:rFonts w:cs="Times New Roman"/>
        </w:rPr>
        <w:t>, vol. 90, pp. 84–99, 2015.</w:t>
      </w:r>
    </w:p>
    <w:p w14:paraId="6A48B953" w14:textId="77777777" w:rsidR="00020105" w:rsidRPr="00020105" w:rsidRDefault="00020105" w:rsidP="00020105">
      <w:pPr>
        <w:pStyle w:val="afc"/>
        <w:rPr>
          <w:rFonts w:cs="Times New Roman"/>
        </w:rPr>
      </w:pPr>
      <w:r w:rsidRPr="00020105">
        <w:rPr>
          <w:rFonts w:cs="Times New Roman"/>
        </w:rPr>
        <w:t>[16]</w:t>
      </w:r>
      <w:r w:rsidRPr="00020105">
        <w:rPr>
          <w:rFonts w:cs="Times New Roman"/>
        </w:rPr>
        <w:tab/>
        <w:t xml:space="preserve">J. Van Hulse and T. M. Khoshgoftaar, “Incomplete-Case Nearest Neighbor Imputation in Software Measurement Data,” </w:t>
      </w:r>
      <w:r w:rsidRPr="00020105">
        <w:rPr>
          <w:rFonts w:cs="Times New Roman"/>
          <w:i/>
          <w:iCs/>
        </w:rPr>
        <w:t>Information Sciences</w:t>
      </w:r>
      <w:r w:rsidRPr="00020105">
        <w:rPr>
          <w:rFonts w:cs="Times New Roman"/>
        </w:rPr>
        <w:t>, vol. 259, pp. 596–610, 2014.</w:t>
      </w:r>
    </w:p>
    <w:p w14:paraId="02FA9493" w14:textId="77777777" w:rsidR="00020105" w:rsidRPr="00020105" w:rsidRDefault="00020105" w:rsidP="00020105">
      <w:pPr>
        <w:pStyle w:val="afc"/>
        <w:rPr>
          <w:rFonts w:cs="Times New Roman"/>
        </w:rPr>
      </w:pPr>
      <w:r w:rsidRPr="00020105">
        <w:rPr>
          <w:rFonts w:cs="Times New Roman"/>
        </w:rPr>
        <w:t>[17]</w:t>
      </w:r>
      <w:r w:rsidRPr="00020105">
        <w:rPr>
          <w:rFonts w:cs="Times New Roman"/>
        </w:rPr>
        <w:tab/>
        <w:t xml:space="preserve">Y. Wang, Z. Shi, J. Wang, L. Sun, and B. Song, “Skyline Preference Query Based on Massive and Incomplete Dataset,” </w:t>
      </w:r>
      <w:r w:rsidRPr="00020105">
        <w:rPr>
          <w:rFonts w:cs="Times New Roman"/>
          <w:i/>
          <w:iCs/>
        </w:rPr>
        <w:t>IEEE Access</w:t>
      </w:r>
      <w:r w:rsidRPr="00020105">
        <w:rPr>
          <w:rFonts w:cs="Times New Roman"/>
        </w:rPr>
        <w:t>, vol. 5, pp. 3183–3192, 2017.</w:t>
      </w:r>
    </w:p>
    <w:p w14:paraId="622282B3" w14:textId="77777777" w:rsidR="00020105" w:rsidRPr="00020105" w:rsidRDefault="00020105" w:rsidP="00020105">
      <w:pPr>
        <w:pStyle w:val="afc"/>
        <w:rPr>
          <w:rFonts w:cs="Times New Roman"/>
        </w:rPr>
      </w:pPr>
      <w:r w:rsidRPr="00020105">
        <w:rPr>
          <w:rFonts w:cs="Times New Roman"/>
        </w:rPr>
        <w:t>[18]</w:t>
      </w:r>
      <w:r w:rsidRPr="00020105">
        <w:rPr>
          <w:rFonts w:cs="Times New Roman"/>
        </w:rPr>
        <w:tab/>
        <w:t xml:space="preserve">K. Zhang, H. Gao, X. Han, Z. Cai, and J. Li, “Modeling and Computing Probabilistic Skyline on Incomplete Data,” </w:t>
      </w:r>
      <w:r w:rsidRPr="00020105">
        <w:rPr>
          <w:rFonts w:cs="Times New Roman"/>
          <w:i/>
          <w:iCs/>
        </w:rPr>
        <w:t>IEEE Transactions on Knowledge and Data Engineering</w:t>
      </w:r>
      <w:r w:rsidRPr="00020105">
        <w:rPr>
          <w:rFonts w:cs="Times New Roman"/>
        </w:rPr>
        <w:t>, vol. 32, no. 7, pp. 1405–1418, 2019.</w:t>
      </w:r>
    </w:p>
    <w:p w14:paraId="60FCE8D1" w14:textId="77777777" w:rsidR="00020105" w:rsidRPr="00020105" w:rsidRDefault="00020105" w:rsidP="00020105">
      <w:pPr>
        <w:pStyle w:val="afc"/>
        <w:rPr>
          <w:rFonts w:cs="Times New Roman"/>
        </w:rPr>
      </w:pPr>
      <w:r w:rsidRPr="00020105">
        <w:rPr>
          <w:rFonts w:cs="Times New Roman"/>
        </w:rPr>
        <w:t>[19]</w:t>
      </w:r>
      <w:r w:rsidRPr="00020105">
        <w:rPr>
          <w:rFonts w:cs="Times New Roman"/>
        </w:rPr>
        <w:tab/>
        <w:t xml:space="preserve">S. Zhang, “Nearest Neighbor Selection for Iteratively kNN Imputation,” </w:t>
      </w:r>
      <w:r w:rsidRPr="00020105">
        <w:rPr>
          <w:rFonts w:cs="Times New Roman"/>
          <w:i/>
          <w:iCs/>
        </w:rPr>
        <w:t>Journal of Systems and Software</w:t>
      </w:r>
      <w:r w:rsidRPr="00020105">
        <w:rPr>
          <w:rFonts w:cs="Times New Roman"/>
        </w:rPr>
        <w:t>, vol. 85, no. 11, pp. 2541–2552, 2012.</w:t>
      </w:r>
    </w:p>
    <w:p w14:paraId="617C77F6" w14:textId="77777777" w:rsidR="00020105" w:rsidRPr="00020105" w:rsidRDefault="00020105" w:rsidP="00020105">
      <w:pPr>
        <w:pStyle w:val="afc"/>
        <w:rPr>
          <w:rFonts w:cs="Times New Roman"/>
        </w:rPr>
      </w:pPr>
      <w:r w:rsidRPr="00020105">
        <w:rPr>
          <w:rFonts w:cs="Times New Roman"/>
        </w:rPr>
        <w:t>[20]</w:t>
      </w:r>
      <w:r w:rsidRPr="00020105">
        <w:rPr>
          <w:rFonts w:cs="Times New Roman"/>
        </w:rPr>
        <w:tab/>
        <w:t>“UCI Machine Learning Repository,” 2013. [Online]. Available: https://archive.ics.uci.edu/ml/index.php.</w:t>
      </w:r>
    </w:p>
    <w:p w14:paraId="1E836218" w14:textId="7F12F0A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E4C0B" w14:textId="77777777" w:rsidR="000F33F1" w:rsidRDefault="000F33F1" w:rsidP="00A83E90">
      <w:r>
        <w:separator/>
      </w:r>
    </w:p>
  </w:endnote>
  <w:endnote w:type="continuationSeparator" w:id="0">
    <w:p w14:paraId="1F9C7237" w14:textId="77777777" w:rsidR="000F33F1" w:rsidRDefault="000F33F1"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99640" w14:textId="77777777" w:rsidR="001A472C" w:rsidRDefault="001A472C">
    <w:pPr>
      <w:pStyle w:val="af2"/>
      <w:jc w:val="center"/>
    </w:pPr>
  </w:p>
  <w:p w14:paraId="73660903" w14:textId="77777777" w:rsidR="001A472C" w:rsidRDefault="001A472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543195"/>
      <w:docPartObj>
        <w:docPartGallery w:val="Page Numbers (Bottom of Page)"/>
        <w:docPartUnique/>
      </w:docPartObj>
    </w:sdtPr>
    <w:sdtContent>
      <w:p w14:paraId="586F1FF0" w14:textId="1B04CF1D" w:rsidR="001A472C" w:rsidRDefault="001A472C">
        <w:pPr>
          <w:pStyle w:val="af2"/>
          <w:jc w:val="center"/>
        </w:pPr>
        <w:r>
          <w:fldChar w:fldCharType="begin"/>
        </w:r>
        <w:r>
          <w:instrText>PAGE   \* MERGEFORMAT</w:instrText>
        </w:r>
        <w:r>
          <w:fldChar w:fldCharType="separate"/>
        </w:r>
        <w:r w:rsidR="00625666" w:rsidRPr="00625666">
          <w:rPr>
            <w:noProof/>
            <w:lang w:val="zh-TW"/>
          </w:rPr>
          <w:t>21</w:t>
        </w:r>
        <w:r>
          <w:fldChar w:fldCharType="end"/>
        </w:r>
      </w:p>
    </w:sdtContent>
  </w:sdt>
  <w:p w14:paraId="3A291779" w14:textId="77777777" w:rsidR="001A472C" w:rsidRDefault="001A472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625AA" w14:textId="77777777" w:rsidR="000F33F1" w:rsidRDefault="000F33F1" w:rsidP="00A83E90">
      <w:r>
        <w:separator/>
      </w:r>
    </w:p>
  </w:footnote>
  <w:footnote w:type="continuationSeparator" w:id="0">
    <w:p w14:paraId="28303DEB" w14:textId="77777777" w:rsidR="000F33F1" w:rsidRDefault="000F33F1" w:rsidP="00A83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A3FB2" w14:textId="77777777" w:rsidR="001A472C" w:rsidRDefault="001A472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9C6C5" w14:textId="77777777" w:rsidR="001A472C" w:rsidRDefault="001A472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55F1B" w14:textId="77777777" w:rsidR="001A472C" w:rsidRDefault="001A472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D725" w14:textId="77777777" w:rsidR="001A472C" w:rsidRDefault="001A472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C6F0" w14:textId="77777777" w:rsidR="001A472C" w:rsidRDefault="001A472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E7857" w14:textId="77777777" w:rsidR="001A472C" w:rsidRDefault="001A472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1E68"/>
    <w:rsid w:val="000020DB"/>
    <w:rsid w:val="000025E0"/>
    <w:rsid w:val="00002872"/>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730"/>
    <w:rsid w:val="000519AC"/>
    <w:rsid w:val="00051A3C"/>
    <w:rsid w:val="0005249F"/>
    <w:rsid w:val="0005356D"/>
    <w:rsid w:val="000555C6"/>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468"/>
    <w:rsid w:val="00085A03"/>
    <w:rsid w:val="00085B6C"/>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2DE8"/>
    <w:rsid w:val="000E35CF"/>
    <w:rsid w:val="000E373F"/>
    <w:rsid w:val="000E43FE"/>
    <w:rsid w:val="000E6643"/>
    <w:rsid w:val="000E681E"/>
    <w:rsid w:val="000E6E19"/>
    <w:rsid w:val="000E74E3"/>
    <w:rsid w:val="000F0DE8"/>
    <w:rsid w:val="000F17F5"/>
    <w:rsid w:val="000F19A8"/>
    <w:rsid w:val="000F27C0"/>
    <w:rsid w:val="000F33F1"/>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89A"/>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976"/>
    <w:rsid w:val="00145C17"/>
    <w:rsid w:val="00146267"/>
    <w:rsid w:val="00146302"/>
    <w:rsid w:val="00146959"/>
    <w:rsid w:val="00147293"/>
    <w:rsid w:val="00147302"/>
    <w:rsid w:val="00150029"/>
    <w:rsid w:val="0015141F"/>
    <w:rsid w:val="00151BCB"/>
    <w:rsid w:val="00151C8B"/>
    <w:rsid w:val="001524B3"/>
    <w:rsid w:val="001527B1"/>
    <w:rsid w:val="00152CCD"/>
    <w:rsid w:val="00153DDB"/>
    <w:rsid w:val="0015471E"/>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D62"/>
    <w:rsid w:val="001803E9"/>
    <w:rsid w:val="00181392"/>
    <w:rsid w:val="00181802"/>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70"/>
    <w:rsid w:val="001C1ED2"/>
    <w:rsid w:val="001C1EE9"/>
    <w:rsid w:val="001C2336"/>
    <w:rsid w:val="001C2AC9"/>
    <w:rsid w:val="001C2B6D"/>
    <w:rsid w:val="001C3089"/>
    <w:rsid w:val="001C362D"/>
    <w:rsid w:val="001C4635"/>
    <w:rsid w:val="001C4E9E"/>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712"/>
    <w:rsid w:val="00247AD1"/>
    <w:rsid w:val="002505B8"/>
    <w:rsid w:val="00250A64"/>
    <w:rsid w:val="00250B08"/>
    <w:rsid w:val="0025154C"/>
    <w:rsid w:val="0025162C"/>
    <w:rsid w:val="00252358"/>
    <w:rsid w:val="002523B6"/>
    <w:rsid w:val="00252E17"/>
    <w:rsid w:val="002532E2"/>
    <w:rsid w:val="00253604"/>
    <w:rsid w:val="00255289"/>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7181"/>
    <w:rsid w:val="002B7288"/>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2E5"/>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61A"/>
    <w:rsid w:val="002E4E31"/>
    <w:rsid w:val="002E5CCB"/>
    <w:rsid w:val="002E604C"/>
    <w:rsid w:val="002E6991"/>
    <w:rsid w:val="002E6A8E"/>
    <w:rsid w:val="002E6CD1"/>
    <w:rsid w:val="002F133F"/>
    <w:rsid w:val="002F1A1B"/>
    <w:rsid w:val="002F29DF"/>
    <w:rsid w:val="002F2F13"/>
    <w:rsid w:val="002F38ED"/>
    <w:rsid w:val="002F3E43"/>
    <w:rsid w:val="002F424B"/>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1721"/>
    <w:rsid w:val="0032279A"/>
    <w:rsid w:val="00322AB5"/>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B08"/>
    <w:rsid w:val="00363D70"/>
    <w:rsid w:val="00365844"/>
    <w:rsid w:val="003658B6"/>
    <w:rsid w:val="00365AA8"/>
    <w:rsid w:val="00366794"/>
    <w:rsid w:val="00366AEA"/>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560"/>
    <w:rsid w:val="00391624"/>
    <w:rsid w:val="00391E9B"/>
    <w:rsid w:val="0039231A"/>
    <w:rsid w:val="00392891"/>
    <w:rsid w:val="00392C30"/>
    <w:rsid w:val="00393262"/>
    <w:rsid w:val="00393483"/>
    <w:rsid w:val="003934A9"/>
    <w:rsid w:val="00394D8A"/>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202B"/>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236"/>
    <w:rsid w:val="003F1768"/>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201F5"/>
    <w:rsid w:val="00420717"/>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45AB"/>
    <w:rsid w:val="00484704"/>
    <w:rsid w:val="004855D1"/>
    <w:rsid w:val="00485C4F"/>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2F1"/>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5933"/>
    <w:rsid w:val="004F666E"/>
    <w:rsid w:val="004F6A89"/>
    <w:rsid w:val="004F7305"/>
    <w:rsid w:val="004F757D"/>
    <w:rsid w:val="004F7642"/>
    <w:rsid w:val="004F7D3F"/>
    <w:rsid w:val="00502AC4"/>
    <w:rsid w:val="00502B99"/>
    <w:rsid w:val="00502D99"/>
    <w:rsid w:val="005048E9"/>
    <w:rsid w:val="00504D66"/>
    <w:rsid w:val="00504F37"/>
    <w:rsid w:val="00505BDF"/>
    <w:rsid w:val="0050614E"/>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670"/>
    <w:rsid w:val="00530DE5"/>
    <w:rsid w:val="00530E9C"/>
    <w:rsid w:val="00531071"/>
    <w:rsid w:val="0053195A"/>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26AB"/>
    <w:rsid w:val="00582756"/>
    <w:rsid w:val="0058311B"/>
    <w:rsid w:val="00584D1E"/>
    <w:rsid w:val="00584E0E"/>
    <w:rsid w:val="005855B8"/>
    <w:rsid w:val="00585DD4"/>
    <w:rsid w:val="0058668D"/>
    <w:rsid w:val="00587B0F"/>
    <w:rsid w:val="00590273"/>
    <w:rsid w:val="0059072C"/>
    <w:rsid w:val="00590ACA"/>
    <w:rsid w:val="00591035"/>
    <w:rsid w:val="00591121"/>
    <w:rsid w:val="00592FBC"/>
    <w:rsid w:val="005937CD"/>
    <w:rsid w:val="00593E4F"/>
    <w:rsid w:val="0059431B"/>
    <w:rsid w:val="005944A5"/>
    <w:rsid w:val="00594A56"/>
    <w:rsid w:val="00594E3F"/>
    <w:rsid w:val="005956C1"/>
    <w:rsid w:val="005957B6"/>
    <w:rsid w:val="0059581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B7"/>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C1C"/>
    <w:rsid w:val="00625666"/>
    <w:rsid w:val="0062585F"/>
    <w:rsid w:val="006310CB"/>
    <w:rsid w:val="0063111F"/>
    <w:rsid w:val="006311DC"/>
    <w:rsid w:val="00632EEE"/>
    <w:rsid w:val="00633CAE"/>
    <w:rsid w:val="00634B31"/>
    <w:rsid w:val="00634E25"/>
    <w:rsid w:val="0063607D"/>
    <w:rsid w:val="00636587"/>
    <w:rsid w:val="00636A67"/>
    <w:rsid w:val="00637032"/>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996"/>
    <w:rsid w:val="006C6B37"/>
    <w:rsid w:val="006C6EE2"/>
    <w:rsid w:val="006C6FAE"/>
    <w:rsid w:val="006C7BEC"/>
    <w:rsid w:val="006C7EF0"/>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3B1C"/>
    <w:rsid w:val="006E61FE"/>
    <w:rsid w:val="006E6AEA"/>
    <w:rsid w:val="006E7510"/>
    <w:rsid w:val="006E7C88"/>
    <w:rsid w:val="006F0158"/>
    <w:rsid w:val="006F01AB"/>
    <w:rsid w:val="006F18C7"/>
    <w:rsid w:val="006F2100"/>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1E0E"/>
    <w:rsid w:val="00782266"/>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4582"/>
    <w:rsid w:val="007A4C22"/>
    <w:rsid w:val="007A4FAD"/>
    <w:rsid w:val="007A60A0"/>
    <w:rsid w:val="007A7515"/>
    <w:rsid w:val="007B00D0"/>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F1B"/>
    <w:rsid w:val="0084040C"/>
    <w:rsid w:val="008415C7"/>
    <w:rsid w:val="00841E76"/>
    <w:rsid w:val="00842277"/>
    <w:rsid w:val="00842412"/>
    <w:rsid w:val="008426A9"/>
    <w:rsid w:val="00842F1B"/>
    <w:rsid w:val="00844330"/>
    <w:rsid w:val="00844D61"/>
    <w:rsid w:val="0084538B"/>
    <w:rsid w:val="00845DBA"/>
    <w:rsid w:val="00846E10"/>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5D7B"/>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6046"/>
    <w:rsid w:val="00896808"/>
    <w:rsid w:val="00896F96"/>
    <w:rsid w:val="00897148"/>
    <w:rsid w:val="008977FE"/>
    <w:rsid w:val="008A04CE"/>
    <w:rsid w:val="008A105F"/>
    <w:rsid w:val="008A13DF"/>
    <w:rsid w:val="008A1DE4"/>
    <w:rsid w:val="008A2140"/>
    <w:rsid w:val="008A27A8"/>
    <w:rsid w:val="008A2985"/>
    <w:rsid w:val="008A29F2"/>
    <w:rsid w:val="008A32A1"/>
    <w:rsid w:val="008A37B7"/>
    <w:rsid w:val="008A3C1F"/>
    <w:rsid w:val="008A3E85"/>
    <w:rsid w:val="008A4F26"/>
    <w:rsid w:val="008A4FDF"/>
    <w:rsid w:val="008A59A7"/>
    <w:rsid w:val="008A59F7"/>
    <w:rsid w:val="008A5A23"/>
    <w:rsid w:val="008A5F0D"/>
    <w:rsid w:val="008A5F15"/>
    <w:rsid w:val="008A6490"/>
    <w:rsid w:val="008A671B"/>
    <w:rsid w:val="008A6C3E"/>
    <w:rsid w:val="008A70BF"/>
    <w:rsid w:val="008A730C"/>
    <w:rsid w:val="008A7753"/>
    <w:rsid w:val="008A7AF7"/>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DCB"/>
    <w:rsid w:val="009402D5"/>
    <w:rsid w:val="00940436"/>
    <w:rsid w:val="009409A7"/>
    <w:rsid w:val="009409BD"/>
    <w:rsid w:val="009409E3"/>
    <w:rsid w:val="00941837"/>
    <w:rsid w:val="009420D7"/>
    <w:rsid w:val="009422D7"/>
    <w:rsid w:val="00943135"/>
    <w:rsid w:val="00943BC0"/>
    <w:rsid w:val="00943D40"/>
    <w:rsid w:val="00944354"/>
    <w:rsid w:val="0094517A"/>
    <w:rsid w:val="00945651"/>
    <w:rsid w:val="00946009"/>
    <w:rsid w:val="009461F5"/>
    <w:rsid w:val="0094662E"/>
    <w:rsid w:val="009468BC"/>
    <w:rsid w:val="00947D41"/>
    <w:rsid w:val="00950B56"/>
    <w:rsid w:val="00951F8C"/>
    <w:rsid w:val="009524BC"/>
    <w:rsid w:val="00952AC8"/>
    <w:rsid w:val="0095640B"/>
    <w:rsid w:val="00957E4F"/>
    <w:rsid w:val="009606DC"/>
    <w:rsid w:val="00961C7E"/>
    <w:rsid w:val="009620E1"/>
    <w:rsid w:val="0096215C"/>
    <w:rsid w:val="00962697"/>
    <w:rsid w:val="009638AA"/>
    <w:rsid w:val="00963C4A"/>
    <w:rsid w:val="00963E88"/>
    <w:rsid w:val="00964A2F"/>
    <w:rsid w:val="0096508E"/>
    <w:rsid w:val="009651B7"/>
    <w:rsid w:val="0096532A"/>
    <w:rsid w:val="009654CC"/>
    <w:rsid w:val="0096587C"/>
    <w:rsid w:val="00966C85"/>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738"/>
    <w:rsid w:val="00986281"/>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6D3"/>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455"/>
    <w:rsid w:val="00A414A7"/>
    <w:rsid w:val="00A41E06"/>
    <w:rsid w:val="00A4204E"/>
    <w:rsid w:val="00A42E9D"/>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5EB5"/>
    <w:rsid w:val="00A667C3"/>
    <w:rsid w:val="00A66A3D"/>
    <w:rsid w:val="00A67039"/>
    <w:rsid w:val="00A708BD"/>
    <w:rsid w:val="00A70B92"/>
    <w:rsid w:val="00A713AE"/>
    <w:rsid w:val="00A71D2B"/>
    <w:rsid w:val="00A721B1"/>
    <w:rsid w:val="00A727AD"/>
    <w:rsid w:val="00A729C0"/>
    <w:rsid w:val="00A72F7D"/>
    <w:rsid w:val="00A7364F"/>
    <w:rsid w:val="00A73A05"/>
    <w:rsid w:val="00A74E6F"/>
    <w:rsid w:val="00A7543A"/>
    <w:rsid w:val="00A76972"/>
    <w:rsid w:val="00A7699A"/>
    <w:rsid w:val="00A8057E"/>
    <w:rsid w:val="00A81C57"/>
    <w:rsid w:val="00A82128"/>
    <w:rsid w:val="00A82DB2"/>
    <w:rsid w:val="00A837C5"/>
    <w:rsid w:val="00A83E90"/>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F68"/>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6274"/>
    <w:rsid w:val="00AD6DF5"/>
    <w:rsid w:val="00AD6E43"/>
    <w:rsid w:val="00AD7059"/>
    <w:rsid w:val="00AD71A4"/>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7441"/>
    <w:rsid w:val="00AF7DDC"/>
    <w:rsid w:val="00AF7FC7"/>
    <w:rsid w:val="00B00964"/>
    <w:rsid w:val="00B00EFA"/>
    <w:rsid w:val="00B0242F"/>
    <w:rsid w:val="00B04A21"/>
    <w:rsid w:val="00B053CF"/>
    <w:rsid w:val="00B0600A"/>
    <w:rsid w:val="00B06412"/>
    <w:rsid w:val="00B06442"/>
    <w:rsid w:val="00B06E94"/>
    <w:rsid w:val="00B073D9"/>
    <w:rsid w:val="00B0749C"/>
    <w:rsid w:val="00B079ED"/>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2BA"/>
    <w:rsid w:val="00BA43EC"/>
    <w:rsid w:val="00BA474D"/>
    <w:rsid w:val="00BA4841"/>
    <w:rsid w:val="00BA50B5"/>
    <w:rsid w:val="00BA52F7"/>
    <w:rsid w:val="00BA535F"/>
    <w:rsid w:val="00BA5D60"/>
    <w:rsid w:val="00BA71D8"/>
    <w:rsid w:val="00BB0CC0"/>
    <w:rsid w:val="00BB1A5D"/>
    <w:rsid w:val="00BB2B86"/>
    <w:rsid w:val="00BB2D6C"/>
    <w:rsid w:val="00BB35F0"/>
    <w:rsid w:val="00BB3AE2"/>
    <w:rsid w:val="00BB3D33"/>
    <w:rsid w:val="00BB4E1B"/>
    <w:rsid w:val="00BB520F"/>
    <w:rsid w:val="00BB64A3"/>
    <w:rsid w:val="00BB6C87"/>
    <w:rsid w:val="00BB70F4"/>
    <w:rsid w:val="00BB7464"/>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3B1F"/>
    <w:rsid w:val="00BD4462"/>
    <w:rsid w:val="00BD5089"/>
    <w:rsid w:val="00BD50E7"/>
    <w:rsid w:val="00BD5570"/>
    <w:rsid w:val="00BD58F1"/>
    <w:rsid w:val="00BD5D9B"/>
    <w:rsid w:val="00BD6600"/>
    <w:rsid w:val="00BD6A08"/>
    <w:rsid w:val="00BD7B36"/>
    <w:rsid w:val="00BD7EAC"/>
    <w:rsid w:val="00BE0909"/>
    <w:rsid w:val="00BE0943"/>
    <w:rsid w:val="00BE0D66"/>
    <w:rsid w:val="00BE1682"/>
    <w:rsid w:val="00BE171C"/>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39C"/>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39F7"/>
    <w:rsid w:val="00CB4842"/>
    <w:rsid w:val="00CB4855"/>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511"/>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092D"/>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6A7"/>
    <w:rsid w:val="00D05DC9"/>
    <w:rsid w:val="00D05E3D"/>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5DAF"/>
    <w:rsid w:val="00D266D8"/>
    <w:rsid w:val="00D26C6B"/>
    <w:rsid w:val="00D26DC4"/>
    <w:rsid w:val="00D26FFA"/>
    <w:rsid w:val="00D27699"/>
    <w:rsid w:val="00D2792C"/>
    <w:rsid w:val="00D30512"/>
    <w:rsid w:val="00D30C14"/>
    <w:rsid w:val="00D31992"/>
    <w:rsid w:val="00D34168"/>
    <w:rsid w:val="00D3422E"/>
    <w:rsid w:val="00D34B26"/>
    <w:rsid w:val="00D3663B"/>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F16"/>
    <w:rsid w:val="00D5536B"/>
    <w:rsid w:val="00D55B85"/>
    <w:rsid w:val="00D56583"/>
    <w:rsid w:val="00D601B7"/>
    <w:rsid w:val="00D6072C"/>
    <w:rsid w:val="00D61278"/>
    <w:rsid w:val="00D615C2"/>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0A1"/>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1A3B"/>
    <w:rsid w:val="00DF1CD3"/>
    <w:rsid w:val="00DF2738"/>
    <w:rsid w:val="00DF2FA9"/>
    <w:rsid w:val="00DF2FD3"/>
    <w:rsid w:val="00DF3BB3"/>
    <w:rsid w:val="00DF412D"/>
    <w:rsid w:val="00DF4B21"/>
    <w:rsid w:val="00DF4CAC"/>
    <w:rsid w:val="00DF5C72"/>
    <w:rsid w:val="00DF5E52"/>
    <w:rsid w:val="00DF6A59"/>
    <w:rsid w:val="00DF6D51"/>
    <w:rsid w:val="00DF7169"/>
    <w:rsid w:val="00DF720D"/>
    <w:rsid w:val="00E000FB"/>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B64"/>
    <w:rsid w:val="00E7131B"/>
    <w:rsid w:val="00E71AB7"/>
    <w:rsid w:val="00E74EC6"/>
    <w:rsid w:val="00E750AA"/>
    <w:rsid w:val="00E75476"/>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5928"/>
    <w:rsid w:val="00E95AF4"/>
    <w:rsid w:val="00E967A2"/>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B4"/>
    <w:rsid w:val="00F167E3"/>
    <w:rsid w:val="00F20194"/>
    <w:rsid w:val="00F211B2"/>
    <w:rsid w:val="00F21433"/>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164"/>
    <w:rsid w:val="00F37A11"/>
    <w:rsid w:val="00F40696"/>
    <w:rsid w:val="00F407DC"/>
    <w:rsid w:val="00F41023"/>
    <w:rsid w:val="00F41139"/>
    <w:rsid w:val="00F41170"/>
    <w:rsid w:val="00F4117B"/>
    <w:rsid w:val="00F4172D"/>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5C1D"/>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23D"/>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xmlns:c16r2="http://schemas.microsoft.com/office/drawing/2015/06/char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xmlns:c16r2="http://schemas.microsoft.com/office/drawing/2015/06/char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xmlns:c16r2="http://schemas.microsoft.com/office/drawing/2015/06/char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xmlns:c16r2="http://schemas.microsoft.com/office/drawing/2015/06/char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xmlns:c16r2="http://schemas.microsoft.com/office/drawing/2015/06/char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xmlns:c16r2="http://schemas.microsoft.com/office/drawing/2015/06/char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xmlns:c16r2="http://schemas.microsoft.com/office/drawing/2015/06/char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xmlns:c16r2="http://schemas.microsoft.com/office/drawing/2015/06/char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xmlns:c16r2="http://schemas.microsoft.com/office/drawing/2015/06/char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C10E-DD3A-4692-A9F9-ACEFA349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34</Pages>
  <Words>12730</Words>
  <Characters>72566</Characters>
  <Application>Microsoft Office Word</Application>
  <DocSecurity>0</DocSecurity>
  <Lines>604</Lines>
  <Paragraphs>170</Paragraphs>
  <ScaleCrop>false</ScaleCrop>
  <Company/>
  <LinksUpToDate>false</LinksUpToDate>
  <CharactersWithSpaces>85126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803</cp:lastModifiedBy>
  <cp:revision>1662</cp:revision>
  <cp:lastPrinted>2020-07-16T03:02:00Z</cp:lastPrinted>
  <dcterms:created xsi:type="dcterms:W3CDTF">2020-07-21T15:22:00Z</dcterms:created>
  <dcterms:modified xsi:type="dcterms:W3CDTF">2020-08-20T08:56:00Z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id="WPnw0wEq"/&gt;&lt;style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