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D66AC" w14:textId="2D80198A" w:rsidR="00C15BA8" w:rsidRPr="00A016E8" w:rsidRDefault="00C15BA8" w:rsidP="00C15BA8">
      <w:pPr>
        <w:jc w:val="center"/>
        <w:rPr>
          <w:rFonts w:cs="Times New Roman"/>
          <w:sz w:val="40"/>
          <w:szCs w:val="40"/>
        </w:rPr>
      </w:pPr>
      <w:r w:rsidRPr="00A016E8">
        <w:rPr>
          <w:rFonts w:cs="Times New Roman"/>
          <w:sz w:val="40"/>
          <w:szCs w:val="40"/>
        </w:rPr>
        <w:t>國立中興大學</w:t>
      </w:r>
      <w:r w:rsidR="007800BC">
        <w:rPr>
          <w:rFonts w:cs="Times New Roman" w:hint="eastAsia"/>
          <w:sz w:val="40"/>
          <w:szCs w:val="40"/>
        </w:rPr>
        <w:t>資訊科學與工程</w:t>
      </w:r>
      <w:r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0D97316A" w:rsidR="0097323A" w:rsidRDefault="0097323A" w:rsidP="0097323A">
      <w:pPr>
        <w:jc w:val="center"/>
        <w:rPr>
          <w:rFonts w:cs="Times New Roman"/>
          <w:sz w:val="40"/>
          <w:szCs w:val="40"/>
        </w:rPr>
      </w:pPr>
      <w:r>
        <w:rPr>
          <w:rFonts w:cs="Times New Roman"/>
          <w:sz w:val="40"/>
          <w:szCs w:val="40"/>
        </w:rPr>
        <w:t xml:space="preserve">Finding </w:t>
      </w:r>
      <w:r w:rsidR="00747359">
        <w:rPr>
          <w:rFonts w:cs="Times New Roman"/>
          <w:sz w:val="40"/>
          <w:szCs w:val="40"/>
        </w:rPr>
        <w:t xml:space="preserve">Approximate Skyline Set by </w:t>
      </w:r>
    </w:p>
    <w:p w14:paraId="08890DD3" w14:textId="0E770060" w:rsidR="000F4B17" w:rsidRDefault="0097323A" w:rsidP="00CB1BBD">
      <w:pPr>
        <w:jc w:val="center"/>
        <w:rPr>
          <w:rFonts w:cs="Times New Roman"/>
          <w:sz w:val="40"/>
          <w:szCs w:val="40"/>
        </w:rPr>
      </w:pPr>
      <w:r>
        <w:rPr>
          <w:rFonts w:cs="Times New Roman"/>
          <w:sz w:val="40"/>
          <w:szCs w:val="40"/>
        </w:rPr>
        <w:t xml:space="preserve">k-NN </w:t>
      </w:r>
      <w:r w:rsidR="00747359">
        <w:rPr>
          <w:rFonts w:cs="Times New Roman"/>
          <w:sz w:val="40"/>
          <w:szCs w:val="40"/>
        </w:rPr>
        <w:t xml:space="preserve">Based Imputation </w:t>
      </w:r>
      <w:r>
        <w:rPr>
          <w:rFonts w:cs="Times New Roman"/>
          <w:sz w:val="40"/>
          <w:szCs w:val="40"/>
        </w:rPr>
        <w:t xml:space="preserve">under </w:t>
      </w:r>
      <w:r w:rsidR="00747359">
        <w:rPr>
          <w:rFonts w:cs="Times New Roman"/>
          <w:sz w:val="40"/>
          <w:szCs w:val="40"/>
        </w:rPr>
        <w:t>Incomplete Data</w:t>
      </w:r>
      <w:r w:rsidR="00A248D6">
        <w:rPr>
          <w:rFonts w:cs="Times New Roman"/>
          <w:sz w:val="40"/>
          <w:szCs w:val="40"/>
        </w:rPr>
        <w:t xml:space="preserve"> Set</w:t>
      </w:r>
    </w:p>
    <w:p w14:paraId="489A9563" w14:textId="5E41F668" w:rsidR="00CB1BBD" w:rsidRDefault="000F7942" w:rsidP="00CB1BBD">
      <w:pPr>
        <w:jc w:val="center"/>
        <w:rPr>
          <w:rFonts w:cs="Times New Roman"/>
          <w:sz w:val="40"/>
          <w:szCs w:val="40"/>
        </w:rPr>
      </w:pPr>
      <w:r>
        <w:rPr>
          <w:rFonts w:cs="Times New Roman" w:hint="eastAsia"/>
          <w:sz w:val="40"/>
          <w:szCs w:val="40"/>
        </w:rPr>
        <w:t>(</w:t>
      </w:r>
      <w:r>
        <w:rPr>
          <w:rFonts w:cs="Times New Roman" w:hint="eastAsia"/>
          <w:sz w:val="40"/>
          <w:szCs w:val="40"/>
        </w:rPr>
        <w:t>初稿</w:t>
      </w:r>
      <w:r>
        <w:rPr>
          <w:rFonts w:cs="Times New Roman" w:hint="eastAsia"/>
          <w:sz w:val="40"/>
          <w:szCs w:val="40"/>
        </w:rPr>
        <w:t>)</w:t>
      </w: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164AAE7D" w:rsidR="00CB1BBD" w:rsidRDefault="00CB1BBD" w:rsidP="00CB1BBD">
      <w:pPr>
        <w:jc w:val="center"/>
        <w:rPr>
          <w:rFonts w:cs="Times New Roman"/>
          <w:sz w:val="40"/>
          <w:szCs w:val="40"/>
        </w:rPr>
      </w:pPr>
    </w:p>
    <w:p w14:paraId="4A14B818" w14:textId="77777777" w:rsidR="00BC06C0" w:rsidRDefault="00BC06C0" w:rsidP="00CB1BBD">
      <w:pPr>
        <w:jc w:val="center"/>
        <w:rPr>
          <w:rFonts w:cs="Times New Roman"/>
          <w:sz w:val="40"/>
          <w:szCs w:val="40"/>
        </w:rPr>
      </w:pPr>
    </w:p>
    <w:p w14:paraId="0CE408F5" w14:textId="2F3D827A"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A56CE4">
        <w:rPr>
          <w:rFonts w:cs="Times New Roman" w:hint="eastAsia"/>
          <w:sz w:val="40"/>
          <w:szCs w:val="40"/>
        </w:rPr>
        <w:t xml:space="preserve"> </w:t>
      </w:r>
      <w:r w:rsidR="0097323A">
        <w:rPr>
          <w:rFonts w:cs="Times New Roman" w:hint="eastAsia"/>
          <w:sz w:val="40"/>
          <w:szCs w:val="40"/>
        </w:rPr>
        <w:t>賈坤芳</w:t>
      </w:r>
      <w:r w:rsidR="00A56CE4">
        <w:rPr>
          <w:rFonts w:cs="Times New Roman" w:hint="eastAsia"/>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65C34441"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proofErr w:type="gramEnd"/>
      <w:r w:rsidR="00A56CE4">
        <w:rPr>
          <w:rFonts w:cs="Times New Roman" w:hint="eastAsia"/>
          <w:sz w:val="40"/>
          <w:szCs w:val="40"/>
        </w:rPr>
        <w:t xml:space="preserve"> </w:t>
      </w:r>
      <w:proofErr w:type="gramStart"/>
      <w:r w:rsidR="0097323A">
        <w:rPr>
          <w:rFonts w:cs="Times New Roman" w:hint="eastAsia"/>
          <w:sz w:val="40"/>
          <w:szCs w:val="40"/>
        </w:rPr>
        <w:t>凌政楠</w:t>
      </w:r>
      <w:proofErr w:type="gramEnd"/>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97E2D5D" w:rsidR="0097323A" w:rsidRDefault="0097323A" w:rsidP="000F4B17">
      <w:pPr>
        <w:jc w:val="center"/>
        <w:rPr>
          <w:rFonts w:cs="Times New Roman"/>
          <w:sz w:val="40"/>
          <w:szCs w:val="40"/>
        </w:rPr>
      </w:pPr>
    </w:p>
    <w:p w14:paraId="389F0960" w14:textId="77777777" w:rsidR="00E000FB" w:rsidRDefault="00E000FB" w:rsidP="000F4B17">
      <w:pPr>
        <w:jc w:val="center"/>
        <w:rPr>
          <w:rFonts w:cs="Times New Roman"/>
          <w:sz w:val="40"/>
          <w:szCs w:val="40"/>
        </w:rPr>
      </w:pPr>
    </w:p>
    <w:p w14:paraId="027EEA46" w14:textId="6242B3C2" w:rsidR="003D22DC" w:rsidRPr="005721A3" w:rsidRDefault="000F4B17" w:rsidP="005721A3">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005721A3">
        <w:rPr>
          <w:rFonts w:cs="Times New Roman" w:hint="eastAsia"/>
          <w:sz w:val="40"/>
          <w:szCs w:val="40"/>
        </w:rPr>
        <w:t>九</w:t>
      </w:r>
      <w:r w:rsidRPr="00A016E8">
        <w:rPr>
          <w:rFonts w:cs="Times New Roman"/>
          <w:sz w:val="40"/>
          <w:szCs w:val="40"/>
        </w:rPr>
        <w:t>年</w:t>
      </w:r>
      <w:r w:rsidR="00427FF6">
        <w:rPr>
          <w:rFonts w:cs="Times New Roman" w:hint="eastAsia"/>
          <w:sz w:val="40"/>
          <w:szCs w:val="40"/>
        </w:rPr>
        <w:t>八</w:t>
      </w:r>
      <w:r w:rsidRPr="00A016E8">
        <w:rPr>
          <w:rFonts w:cs="Times New Roman"/>
          <w:sz w:val="40"/>
          <w:szCs w:val="40"/>
        </w:rPr>
        <w:t>月</w:t>
      </w:r>
      <w:r w:rsidR="00CE6F97" w:rsidRPr="00A016E8">
        <w:rPr>
          <w:rFonts w:cs="Times New Roman"/>
          <w:sz w:val="40"/>
          <w:szCs w:val="40"/>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8"/>
          <w:headerReference w:type="default" r:id="rId9"/>
          <w:footerReference w:type="default" r:id="rId10"/>
          <w:headerReference w:type="first" r:id="rId11"/>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4E25C8EC" w:rsidR="00542528" w:rsidRPr="00A016E8" w:rsidRDefault="009461F5" w:rsidP="00537377">
      <w:pPr>
        <w:pStyle w:val="1"/>
        <w:numPr>
          <w:ilvl w:val="0"/>
          <w:numId w:val="0"/>
        </w:numPr>
        <w:rPr>
          <w:rFonts w:ascii="Times New Roman" w:hAnsi="Times New Roman" w:cs="Times New Roman"/>
        </w:rPr>
      </w:pPr>
      <w:bookmarkStart w:id="0" w:name="_Ref44814026"/>
      <w:bookmarkStart w:id="1" w:name="_Ref44814028"/>
      <w:bookmarkStart w:id="2" w:name="_Toc47633453"/>
      <w:r>
        <w:rPr>
          <w:rFonts w:ascii="Times New Roman" w:hAnsi="Times New Roman" w:cs="Times New Roman"/>
        </w:rPr>
        <w:lastRenderedPageBreak/>
        <w:softHyphen/>
      </w:r>
      <w:r w:rsidR="00542528" w:rsidRPr="00A016E8">
        <w:rPr>
          <w:rFonts w:ascii="Times New Roman" w:hAnsi="Times New Roman" w:cs="Times New Roman"/>
        </w:rPr>
        <w:t>摘要</w:t>
      </w:r>
      <w:bookmarkEnd w:id="0"/>
      <w:bookmarkEnd w:id="1"/>
      <w:bookmarkEnd w:id="2"/>
    </w:p>
    <w:p w14:paraId="1F569914" w14:textId="5BCDACD4" w:rsidR="00BE0D66" w:rsidRPr="00372222" w:rsidRDefault="00136DB7" w:rsidP="00DC1EEA">
      <w:pPr>
        <w:ind w:firstLine="480"/>
        <w:rPr>
          <w:rFonts w:cs="Times New Roman"/>
          <w:color w:val="000000" w:themeColor="text1"/>
          <w:szCs w:val="24"/>
        </w:rPr>
      </w:pPr>
      <w:r>
        <w:rPr>
          <w:rFonts w:cs="Times New Roman" w:hint="eastAsia"/>
          <w:szCs w:val="24"/>
        </w:rPr>
        <w:t>現今</w:t>
      </w:r>
      <w:r w:rsidR="00FF12DB">
        <w:rPr>
          <w:rFonts w:cs="Times New Roman" w:hint="eastAsia"/>
          <w:szCs w:val="24"/>
        </w:rPr>
        <w:t>大數據資料分析</w:t>
      </w:r>
      <w:r w:rsidR="009B43B0">
        <w:rPr>
          <w:rFonts w:cs="Times New Roman" w:hint="eastAsia"/>
          <w:szCs w:val="24"/>
        </w:rPr>
        <w:t>有一類是</w:t>
      </w:r>
      <w:r w:rsidR="00850B98">
        <w:rPr>
          <w:rFonts w:cs="Times New Roman" w:hint="eastAsia"/>
          <w:szCs w:val="24"/>
        </w:rPr>
        <w:t>考</w:t>
      </w:r>
      <w:r w:rsidR="00E47629">
        <w:rPr>
          <w:rFonts w:cs="Times New Roman" w:hint="eastAsia"/>
          <w:szCs w:val="24"/>
        </w:rPr>
        <w:t>量</w:t>
      </w:r>
      <w:r w:rsidR="009F4A94">
        <w:rPr>
          <w:rFonts w:cs="Times New Roman" w:hint="eastAsia"/>
          <w:szCs w:val="24"/>
        </w:rPr>
        <w:t>使用者偏好</w:t>
      </w:r>
      <w:r w:rsidR="00C75C6B">
        <w:rPr>
          <w:rFonts w:cs="Times New Roman" w:hint="eastAsia"/>
          <w:szCs w:val="24"/>
        </w:rPr>
        <w:t>的</w:t>
      </w:r>
      <w:r w:rsidR="00E50E2D">
        <w:rPr>
          <w:rFonts w:cs="Times New Roman" w:hint="eastAsia"/>
          <w:szCs w:val="24"/>
        </w:rPr>
        <w:t>相關</w:t>
      </w:r>
      <w:r w:rsidR="00C75C6B">
        <w:rPr>
          <w:rFonts w:cs="Times New Roman" w:hint="eastAsia"/>
          <w:szCs w:val="24"/>
        </w:rPr>
        <w:t>應用</w:t>
      </w:r>
      <w:r w:rsidR="005B210B">
        <w:rPr>
          <w:rFonts w:cs="Times New Roman" w:hint="eastAsia"/>
          <w:szCs w:val="24"/>
        </w:rPr>
        <w:t>，</w:t>
      </w:r>
      <w:r w:rsidR="009B43B0">
        <w:rPr>
          <w:rFonts w:cs="Times New Roman" w:hint="eastAsia"/>
          <w:szCs w:val="24"/>
        </w:rPr>
        <w:t>而</w:t>
      </w:r>
      <w:r w:rsidR="00095AAC" w:rsidRPr="00372222">
        <w:rPr>
          <w:rFonts w:hint="eastAsia"/>
          <w:color w:val="000000" w:themeColor="text1"/>
        </w:rPr>
        <w:t>天際線查詢演算法</w:t>
      </w:r>
      <w:r w:rsidR="00844D61" w:rsidRPr="00372222">
        <w:rPr>
          <w:rFonts w:cs="Times New Roman" w:hint="eastAsia"/>
          <w:color w:val="000000" w:themeColor="text1"/>
          <w:szCs w:val="24"/>
        </w:rPr>
        <w:t>是</w:t>
      </w:r>
      <w:r w:rsidR="00850B98" w:rsidRPr="00372222">
        <w:rPr>
          <w:rFonts w:cs="Times New Roman" w:hint="eastAsia"/>
          <w:color w:val="000000" w:themeColor="text1"/>
          <w:szCs w:val="24"/>
        </w:rPr>
        <w:t>最常被</w:t>
      </w:r>
      <w:r w:rsidR="009B43B0" w:rsidRPr="00372222">
        <w:rPr>
          <w:rFonts w:cs="Times New Roman" w:hint="eastAsia"/>
          <w:color w:val="000000" w:themeColor="text1"/>
          <w:szCs w:val="24"/>
        </w:rPr>
        <w:t>使</w:t>
      </w:r>
      <w:r w:rsidR="00850B98" w:rsidRPr="00372222">
        <w:rPr>
          <w:rFonts w:cs="Times New Roman" w:hint="eastAsia"/>
          <w:color w:val="000000" w:themeColor="text1"/>
          <w:szCs w:val="24"/>
        </w:rPr>
        <w:t>用</w:t>
      </w:r>
      <w:r w:rsidR="009B43B0" w:rsidRPr="00372222">
        <w:rPr>
          <w:rFonts w:cs="Times New Roman" w:hint="eastAsia"/>
          <w:color w:val="000000" w:themeColor="text1"/>
          <w:szCs w:val="24"/>
        </w:rPr>
        <w:t>於此</w:t>
      </w:r>
      <w:r w:rsidR="00372222">
        <w:rPr>
          <w:rFonts w:cs="Times New Roman" w:hint="eastAsia"/>
          <w:szCs w:val="24"/>
        </w:rPr>
        <w:t>應用</w:t>
      </w:r>
      <w:r w:rsidR="00850B98" w:rsidRPr="00372222">
        <w:rPr>
          <w:rFonts w:cs="Times New Roman" w:hint="eastAsia"/>
          <w:color w:val="000000" w:themeColor="text1"/>
          <w:szCs w:val="24"/>
        </w:rPr>
        <w:t>的</w:t>
      </w:r>
      <w:r w:rsidR="009F4A94" w:rsidRPr="00372222">
        <w:rPr>
          <w:rFonts w:cs="Times New Roman" w:hint="eastAsia"/>
          <w:color w:val="000000" w:themeColor="text1"/>
          <w:szCs w:val="24"/>
        </w:rPr>
        <w:t>技術之</w:t>
      </w:r>
      <w:proofErr w:type="gramStart"/>
      <w:r w:rsidR="009F4A94" w:rsidRPr="00372222">
        <w:rPr>
          <w:rFonts w:cs="Times New Roman" w:hint="eastAsia"/>
          <w:color w:val="000000" w:themeColor="text1"/>
          <w:szCs w:val="24"/>
        </w:rPr>
        <w:t>一</w:t>
      </w:r>
      <w:proofErr w:type="gramEnd"/>
      <w:r w:rsidR="005B210B" w:rsidRPr="00372222">
        <w:rPr>
          <w:rFonts w:cs="Times New Roman" w:hint="eastAsia"/>
          <w:color w:val="000000" w:themeColor="text1"/>
          <w:szCs w:val="24"/>
        </w:rPr>
        <w:t>。</w:t>
      </w:r>
      <w:r w:rsidR="00412ECB" w:rsidRPr="00372222">
        <w:rPr>
          <w:rFonts w:cs="Times New Roman" w:hint="eastAsia"/>
          <w:color w:val="000000" w:themeColor="text1"/>
          <w:szCs w:val="24"/>
        </w:rPr>
        <w:t>良好的天際線</w:t>
      </w:r>
      <w:r w:rsidR="006F3B78" w:rsidRPr="00372222">
        <w:rPr>
          <w:rFonts w:cs="Times New Roman" w:hint="eastAsia"/>
          <w:color w:val="000000" w:themeColor="text1"/>
          <w:szCs w:val="24"/>
        </w:rPr>
        <w:t>查詢</w:t>
      </w:r>
      <w:r w:rsidR="009B43B0" w:rsidRPr="00372222">
        <w:rPr>
          <w:rFonts w:cs="Times New Roman" w:hint="eastAsia"/>
          <w:color w:val="000000" w:themeColor="text1"/>
          <w:szCs w:val="24"/>
        </w:rPr>
        <w:t>演算法</w:t>
      </w:r>
      <w:r w:rsidR="00412ECB" w:rsidRPr="00372222">
        <w:rPr>
          <w:rFonts w:cs="Times New Roman" w:hint="eastAsia"/>
          <w:color w:val="000000" w:themeColor="text1"/>
          <w:szCs w:val="24"/>
        </w:rPr>
        <w:t>仰賴於</w:t>
      </w:r>
      <w:r w:rsidR="0084040C" w:rsidRPr="00372222">
        <w:rPr>
          <w:rFonts w:cs="Times New Roman" w:hint="eastAsia"/>
          <w:color w:val="000000" w:themeColor="text1"/>
          <w:szCs w:val="24"/>
        </w:rPr>
        <w:t>完整的</w:t>
      </w:r>
      <w:r w:rsidR="009B43B0" w:rsidRPr="00372222">
        <w:rPr>
          <w:rFonts w:cs="Times New Roman" w:hint="eastAsia"/>
          <w:color w:val="000000" w:themeColor="text1"/>
          <w:szCs w:val="24"/>
        </w:rPr>
        <w:t>輸入</w:t>
      </w:r>
      <w:r w:rsidR="00412ECB" w:rsidRPr="00372222">
        <w:rPr>
          <w:rFonts w:cs="Times New Roman" w:hint="eastAsia"/>
          <w:color w:val="000000" w:themeColor="text1"/>
          <w:szCs w:val="24"/>
        </w:rPr>
        <w:t>資料集，</w:t>
      </w:r>
      <w:r w:rsidR="009B43B0" w:rsidRPr="00372222">
        <w:rPr>
          <w:rFonts w:cs="Times New Roman" w:hint="eastAsia"/>
          <w:color w:val="000000" w:themeColor="text1"/>
          <w:szCs w:val="24"/>
        </w:rPr>
        <w:t>因此</w:t>
      </w:r>
      <w:r w:rsidR="00B85302" w:rsidRPr="00372222">
        <w:rPr>
          <w:rFonts w:cs="Times New Roman" w:hint="eastAsia"/>
          <w:color w:val="000000" w:themeColor="text1"/>
          <w:szCs w:val="24"/>
        </w:rPr>
        <w:t>解決</w:t>
      </w:r>
      <w:r w:rsidR="009B43B0" w:rsidRPr="00372222">
        <w:rPr>
          <w:rFonts w:cs="Times New Roman" w:hint="eastAsia"/>
          <w:color w:val="000000" w:themeColor="text1"/>
          <w:szCs w:val="24"/>
        </w:rPr>
        <w:t>輸入資料集中</w:t>
      </w:r>
      <w:r w:rsidR="00EC2CCB" w:rsidRPr="00372222">
        <w:rPr>
          <w:rFonts w:cs="Times New Roman" w:hint="eastAsia"/>
          <w:color w:val="000000" w:themeColor="text1"/>
          <w:szCs w:val="24"/>
        </w:rPr>
        <w:t>因</w:t>
      </w:r>
      <w:r w:rsidR="00B85302" w:rsidRPr="00372222">
        <w:rPr>
          <w:rFonts w:cs="Times New Roman" w:hint="eastAsia"/>
          <w:color w:val="000000" w:themeColor="text1"/>
          <w:szCs w:val="24"/>
        </w:rPr>
        <w:t>缺失</w:t>
      </w:r>
      <w:r w:rsidR="00076805" w:rsidRPr="00372222">
        <w:rPr>
          <w:rFonts w:cs="Times New Roman" w:hint="eastAsia"/>
          <w:color w:val="000000" w:themeColor="text1"/>
          <w:szCs w:val="24"/>
        </w:rPr>
        <w:t>資料</w:t>
      </w:r>
      <w:r w:rsidR="00EC2CCB" w:rsidRPr="00372222">
        <w:rPr>
          <w:rFonts w:cs="Times New Roman" w:hint="eastAsia"/>
          <w:color w:val="000000" w:themeColor="text1"/>
          <w:szCs w:val="24"/>
        </w:rPr>
        <w:t>而造成資料不完整就</w:t>
      </w:r>
      <w:r w:rsidR="009B43B0" w:rsidRPr="00372222">
        <w:rPr>
          <w:rFonts w:cs="Times New Roman" w:hint="eastAsia"/>
          <w:color w:val="000000" w:themeColor="text1"/>
          <w:szCs w:val="24"/>
        </w:rPr>
        <w:t>成</w:t>
      </w:r>
      <w:r w:rsidR="002B5D25" w:rsidRPr="00372222">
        <w:rPr>
          <w:rFonts w:cs="Times New Roman" w:hint="eastAsia"/>
          <w:color w:val="000000" w:themeColor="text1"/>
          <w:szCs w:val="24"/>
        </w:rPr>
        <w:t>為一個關鍵</w:t>
      </w:r>
      <w:r w:rsidR="009B43B0" w:rsidRPr="00372222">
        <w:rPr>
          <w:rFonts w:cs="Times New Roman" w:hint="eastAsia"/>
          <w:color w:val="000000" w:themeColor="text1"/>
          <w:szCs w:val="24"/>
        </w:rPr>
        <w:t>議</w:t>
      </w:r>
      <w:r w:rsidR="002B5D25" w:rsidRPr="00372222">
        <w:rPr>
          <w:rFonts w:cs="Times New Roman" w:hint="eastAsia"/>
          <w:color w:val="000000" w:themeColor="text1"/>
          <w:szCs w:val="24"/>
        </w:rPr>
        <w:t>題</w:t>
      </w:r>
      <w:r w:rsidR="00CB73DC" w:rsidRPr="00372222">
        <w:rPr>
          <w:rFonts w:cs="Times New Roman" w:hint="eastAsia"/>
          <w:color w:val="000000" w:themeColor="text1"/>
          <w:szCs w:val="24"/>
        </w:rPr>
        <w:t>。本研究</w:t>
      </w:r>
      <w:r w:rsidR="00EC2CCB" w:rsidRPr="00372222">
        <w:rPr>
          <w:rFonts w:cs="Times New Roman" w:hint="eastAsia"/>
          <w:color w:val="000000" w:themeColor="text1"/>
          <w:szCs w:val="24"/>
        </w:rPr>
        <w:t>提</w:t>
      </w:r>
      <w:r w:rsidR="00CB73DC" w:rsidRPr="00372222">
        <w:rPr>
          <w:rFonts w:cs="Times New Roman" w:hint="eastAsia"/>
          <w:color w:val="000000" w:themeColor="text1"/>
          <w:szCs w:val="24"/>
        </w:rPr>
        <w:t>出一個</w:t>
      </w:r>
      <w:r w:rsidR="00C22997" w:rsidRPr="00372222">
        <w:rPr>
          <w:rFonts w:cs="Times New Roman" w:hint="eastAsia"/>
          <w:color w:val="000000" w:themeColor="text1"/>
          <w:szCs w:val="24"/>
        </w:rPr>
        <w:t>基於</w:t>
      </w:r>
      <w:r w:rsidR="00C22997" w:rsidRPr="00372222">
        <w:rPr>
          <w:rFonts w:cs="Times New Roman" w:hint="eastAsia"/>
          <w:color w:val="000000" w:themeColor="text1"/>
          <w:szCs w:val="24"/>
        </w:rPr>
        <w:t>k</w:t>
      </w:r>
      <w:r w:rsidR="00C22997" w:rsidRPr="00372222">
        <w:rPr>
          <w:rFonts w:cs="Times New Roman" w:hint="eastAsia"/>
          <w:color w:val="000000" w:themeColor="text1"/>
          <w:szCs w:val="24"/>
        </w:rPr>
        <w:t>鄰近</w:t>
      </w:r>
      <w:r w:rsidR="00EC2CCB" w:rsidRPr="00372222">
        <w:rPr>
          <w:rFonts w:cs="Times New Roman" w:hint="eastAsia"/>
          <w:color w:val="000000" w:themeColor="text1"/>
          <w:szCs w:val="24"/>
        </w:rPr>
        <w:t>點</w:t>
      </w:r>
      <w:r w:rsidR="00C22997" w:rsidRPr="00372222">
        <w:rPr>
          <w:rFonts w:cs="Times New Roman" w:hint="eastAsia"/>
          <w:color w:val="000000" w:themeColor="text1"/>
          <w:szCs w:val="24"/>
        </w:rPr>
        <w:t>填補</w:t>
      </w:r>
      <w:r w:rsidR="00D03C5A" w:rsidRPr="00372222">
        <w:rPr>
          <w:rFonts w:cs="Times New Roman" w:hint="eastAsia"/>
          <w:color w:val="000000" w:themeColor="text1"/>
          <w:szCs w:val="24"/>
        </w:rPr>
        <w:t>缺失資料的方法</w:t>
      </w:r>
      <w:r w:rsidR="00CB73DC" w:rsidRPr="00372222">
        <w:rPr>
          <w:rFonts w:cs="Times New Roman" w:hint="eastAsia"/>
          <w:color w:val="000000" w:themeColor="text1"/>
          <w:szCs w:val="24"/>
        </w:rPr>
        <w:t>，</w:t>
      </w:r>
      <w:proofErr w:type="gramStart"/>
      <w:r w:rsidR="00D03C5A" w:rsidRPr="00372222">
        <w:rPr>
          <w:rFonts w:cs="Times New Roman" w:hint="eastAsia"/>
          <w:color w:val="000000" w:themeColor="text1"/>
          <w:szCs w:val="24"/>
        </w:rPr>
        <w:t>儘</w:t>
      </w:r>
      <w:proofErr w:type="gramEnd"/>
      <w:r w:rsidR="00BF5949" w:rsidRPr="00372222">
        <w:rPr>
          <w:rFonts w:cs="Times New Roman" w:hint="eastAsia"/>
          <w:color w:val="000000" w:themeColor="text1"/>
          <w:szCs w:val="24"/>
        </w:rPr>
        <w:t>可能地</w:t>
      </w:r>
      <w:r w:rsidR="004F2E9B" w:rsidRPr="00372222">
        <w:rPr>
          <w:rFonts w:cs="Times New Roman" w:hint="eastAsia"/>
          <w:color w:val="000000" w:themeColor="text1"/>
          <w:szCs w:val="24"/>
        </w:rPr>
        <w:t>找到可參考</w:t>
      </w:r>
      <w:r w:rsidR="00D03C5A" w:rsidRPr="00372222">
        <w:rPr>
          <w:rFonts w:cs="Times New Roman" w:hint="eastAsia"/>
          <w:color w:val="000000" w:themeColor="text1"/>
          <w:szCs w:val="24"/>
        </w:rPr>
        <w:t>的</w:t>
      </w:r>
      <w:r w:rsidR="004F2E9B" w:rsidRPr="00372222">
        <w:rPr>
          <w:rFonts w:cs="Times New Roman" w:hint="eastAsia"/>
          <w:color w:val="000000" w:themeColor="text1"/>
          <w:szCs w:val="24"/>
        </w:rPr>
        <w:t>鄰近點以</w:t>
      </w:r>
      <w:r w:rsidR="00BF5949" w:rsidRPr="00372222">
        <w:rPr>
          <w:rFonts w:cs="Times New Roman" w:hint="eastAsia"/>
          <w:color w:val="000000" w:themeColor="text1"/>
          <w:szCs w:val="24"/>
        </w:rPr>
        <w:t>對缺失值填補新值，</w:t>
      </w:r>
      <w:r w:rsidR="00412ECB" w:rsidRPr="00372222">
        <w:rPr>
          <w:rFonts w:cs="Times New Roman" w:hint="eastAsia"/>
          <w:color w:val="000000" w:themeColor="text1"/>
          <w:szCs w:val="24"/>
        </w:rPr>
        <w:t>當鄰近點不足</w:t>
      </w:r>
      <w:r w:rsidR="00227E28" w:rsidRPr="00372222">
        <w:rPr>
          <w:rFonts w:cs="Times New Roman" w:hint="eastAsia"/>
          <w:color w:val="000000" w:themeColor="text1"/>
          <w:szCs w:val="24"/>
        </w:rPr>
        <w:t>或是</w:t>
      </w:r>
      <w:r w:rsidR="000A4B8B" w:rsidRPr="00372222">
        <w:rPr>
          <w:rFonts w:cs="Times New Roman" w:hint="eastAsia"/>
          <w:color w:val="000000" w:themeColor="text1"/>
          <w:szCs w:val="24"/>
        </w:rPr>
        <w:t>在</w:t>
      </w:r>
      <w:r w:rsidR="00227E28" w:rsidRPr="00372222">
        <w:rPr>
          <w:rFonts w:cs="Times New Roman" w:hint="eastAsia"/>
          <w:color w:val="000000" w:themeColor="text1"/>
          <w:szCs w:val="24"/>
        </w:rPr>
        <w:t>缺失率</w:t>
      </w:r>
      <w:r w:rsidR="00655D72" w:rsidRPr="00372222">
        <w:rPr>
          <w:rFonts w:cs="Times New Roman" w:hint="eastAsia"/>
          <w:color w:val="000000" w:themeColor="text1"/>
          <w:szCs w:val="24"/>
        </w:rPr>
        <w:t>高</w:t>
      </w:r>
      <w:r w:rsidR="00EC2CCB" w:rsidRPr="00372222">
        <w:rPr>
          <w:rFonts w:cs="Times New Roman" w:hint="eastAsia"/>
          <w:color w:val="000000" w:themeColor="text1"/>
          <w:szCs w:val="24"/>
        </w:rPr>
        <w:t>的情況</w:t>
      </w:r>
      <w:r w:rsidR="000A4B8B" w:rsidRPr="00372222">
        <w:rPr>
          <w:rFonts w:cs="Times New Roman" w:hint="eastAsia"/>
          <w:color w:val="000000" w:themeColor="text1"/>
          <w:szCs w:val="24"/>
        </w:rPr>
        <w:t>下</w:t>
      </w:r>
      <w:r w:rsidR="00AB51AC" w:rsidRPr="00372222">
        <w:rPr>
          <w:rFonts w:cs="Times New Roman" w:hint="eastAsia"/>
          <w:color w:val="000000" w:themeColor="text1"/>
          <w:szCs w:val="24"/>
        </w:rPr>
        <w:t>，則</w:t>
      </w:r>
      <w:r w:rsidR="00372222">
        <w:rPr>
          <w:rFonts w:cs="Times New Roman" w:hint="eastAsia"/>
          <w:color w:val="000000" w:themeColor="text1"/>
          <w:szCs w:val="24"/>
        </w:rPr>
        <w:t>使用</w:t>
      </w:r>
      <w:proofErr w:type="gramStart"/>
      <w:r w:rsidR="001118B3" w:rsidRPr="00372222">
        <w:rPr>
          <w:rFonts w:cs="Times New Roman" w:hint="eastAsia"/>
          <w:color w:val="000000" w:themeColor="text1"/>
          <w:szCs w:val="24"/>
        </w:rPr>
        <w:t>採</w:t>
      </w:r>
      <w:r w:rsidR="000A4B8B" w:rsidRPr="00372222">
        <w:rPr>
          <w:rFonts w:cs="Times New Roman" w:hint="eastAsia"/>
          <w:color w:val="000000" w:themeColor="text1"/>
          <w:szCs w:val="24"/>
        </w:rPr>
        <w:t>樣法</w:t>
      </w:r>
      <w:proofErr w:type="gramEnd"/>
      <w:r w:rsidR="003E0880" w:rsidRPr="00372222">
        <w:rPr>
          <w:rFonts w:cs="Times New Roman" w:hint="eastAsia"/>
          <w:color w:val="000000" w:themeColor="text1"/>
          <w:szCs w:val="24"/>
        </w:rPr>
        <w:t>以</w:t>
      </w:r>
      <w:proofErr w:type="gramStart"/>
      <w:r w:rsidR="005779A1" w:rsidRPr="00372222">
        <w:rPr>
          <w:rFonts w:cs="Times New Roman" w:hint="eastAsia"/>
          <w:color w:val="000000" w:themeColor="text1"/>
          <w:szCs w:val="24"/>
        </w:rPr>
        <w:t>參考</w:t>
      </w:r>
      <w:r w:rsidR="00AB51AC" w:rsidRPr="00372222">
        <w:rPr>
          <w:rFonts w:cs="Times New Roman" w:hint="eastAsia"/>
          <w:color w:val="000000" w:themeColor="text1"/>
          <w:szCs w:val="24"/>
        </w:rPr>
        <w:t>該維度</w:t>
      </w:r>
      <w:proofErr w:type="gramEnd"/>
      <w:r w:rsidR="00AB51AC" w:rsidRPr="00372222">
        <w:rPr>
          <w:rFonts w:cs="Times New Roman" w:hint="eastAsia"/>
          <w:color w:val="000000" w:themeColor="text1"/>
          <w:szCs w:val="24"/>
        </w:rPr>
        <w:t>其他</w:t>
      </w:r>
      <w:r w:rsidR="00850636" w:rsidRPr="00372222">
        <w:rPr>
          <w:rFonts w:cs="Times New Roman" w:hint="eastAsia"/>
          <w:color w:val="000000" w:themeColor="text1"/>
          <w:szCs w:val="24"/>
        </w:rPr>
        <w:t>無缺失值的</w:t>
      </w:r>
      <w:r w:rsidR="00AB51AC" w:rsidRPr="00372222">
        <w:rPr>
          <w:rFonts w:cs="Times New Roman" w:hint="eastAsia"/>
          <w:color w:val="000000" w:themeColor="text1"/>
          <w:szCs w:val="24"/>
        </w:rPr>
        <w:t>鄰近點</w:t>
      </w:r>
      <w:r w:rsidR="000A4B8B" w:rsidRPr="00372222">
        <w:rPr>
          <w:rFonts w:cs="Times New Roman" w:hint="eastAsia"/>
          <w:color w:val="000000" w:themeColor="text1"/>
          <w:szCs w:val="24"/>
        </w:rPr>
        <w:t>作為</w:t>
      </w:r>
      <w:r w:rsidR="00AB51AC" w:rsidRPr="00372222">
        <w:rPr>
          <w:rFonts w:cs="Times New Roman" w:hint="eastAsia"/>
          <w:color w:val="000000" w:themeColor="text1"/>
          <w:szCs w:val="24"/>
        </w:rPr>
        <w:t>填補</w:t>
      </w:r>
      <w:r w:rsidR="00D11318" w:rsidRPr="00372222">
        <w:rPr>
          <w:rFonts w:cs="Times New Roman" w:hint="eastAsia"/>
          <w:color w:val="000000" w:themeColor="text1"/>
          <w:szCs w:val="24"/>
        </w:rPr>
        <w:t>新</w:t>
      </w:r>
      <w:r w:rsidR="00AB51AC" w:rsidRPr="00372222">
        <w:rPr>
          <w:rFonts w:cs="Times New Roman" w:hint="eastAsia"/>
          <w:color w:val="000000" w:themeColor="text1"/>
          <w:szCs w:val="24"/>
        </w:rPr>
        <w:t>值的依據</w:t>
      </w:r>
      <w:r w:rsidR="00C57CF1" w:rsidRPr="00372222">
        <w:rPr>
          <w:rFonts w:cs="Times New Roman" w:hint="eastAsia"/>
          <w:color w:val="000000" w:themeColor="text1"/>
          <w:szCs w:val="24"/>
        </w:rPr>
        <w:t>。</w:t>
      </w:r>
      <w:r w:rsidR="00EC2CCB" w:rsidRPr="00372222">
        <w:rPr>
          <w:rFonts w:cs="Times New Roman" w:hint="eastAsia"/>
          <w:color w:val="000000" w:themeColor="text1"/>
          <w:szCs w:val="24"/>
        </w:rPr>
        <w:t>本研究</w:t>
      </w:r>
      <w:r w:rsidR="00AB51AC" w:rsidRPr="00372222">
        <w:rPr>
          <w:rFonts w:cs="Times New Roman" w:hint="eastAsia"/>
          <w:color w:val="000000" w:themeColor="text1"/>
          <w:szCs w:val="24"/>
        </w:rPr>
        <w:t>以與</w:t>
      </w:r>
      <w:r w:rsidR="005F5420" w:rsidRPr="00372222">
        <w:rPr>
          <w:rFonts w:cs="Times New Roman" w:hint="eastAsia"/>
          <w:color w:val="000000" w:themeColor="text1"/>
          <w:szCs w:val="24"/>
        </w:rPr>
        <w:t>原</w:t>
      </w:r>
      <w:r w:rsidR="001B4D34" w:rsidRPr="00372222">
        <w:rPr>
          <w:rFonts w:cs="Times New Roman" w:hint="eastAsia"/>
          <w:color w:val="000000" w:themeColor="text1"/>
          <w:szCs w:val="24"/>
        </w:rPr>
        <w:t>天際線</w:t>
      </w:r>
      <w:r w:rsidR="00EC2CCB" w:rsidRPr="00372222">
        <w:rPr>
          <w:rFonts w:cs="Times New Roman" w:hint="eastAsia"/>
          <w:color w:val="000000" w:themeColor="text1"/>
          <w:szCs w:val="24"/>
        </w:rPr>
        <w:t>的</w:t>
      </w:r>
      <w:r w:rsidR="00AB51AC" w:rsidRPr="00372222">
        <w:rPr>
          <w:rFonts w:cs="Times New Roman" w:hint="eastAsia"/>
          <w:color w:val="000000" w:themeColor="text1"/>
          <w:szCs w:val="24"/>
        </w:rPr>
        <w:t>相似程度作為</w:t>
      </w:r>
      <w:r w:rsidR="005F05A8" w:rsidRPr="00372222">
        <w:rPr>
          <w:rFonts w:cs="Times New Roman" w:hint="eastAsia"/>
          <w:color w:val="000000" w:themeColor="text1"/>
          <w:szCs w:val="24"/>
        </w:rPr>
        <w:t>評測</w:t>
      </w:r>
      <w:r w:rsidR="00EC2CCB" w:rsidRPr="00372222">
        <w:rPr>
          <w:rFonts w:cs="Times New Roman" w:hint="eastAsia"/>
          <w:color w:val="000000" w:themeColor="text1"/>
          <w:szCs w:val="24"/>
        </w:rPr>
        <w:t>我們的方法</w:t>
      </w:r>
      <w:r w:rsidR="00AB51AC" w:rsidRPr="00372222">
        <w:rPr>
          <w:rFonts w:cs="Times New Roman" w:hint="eastAsia"/>
          <w:color w:val="000000" w:themeColor="text1"/>
          <w:szCs w:val="24"/>
        </w:rPr>
        <w:t>與</w:t>
      </w:r>
      <w:r w:rsidR="00850636" w:rsidRPr="00372222">
        <w:rPr>
          <w:rFonts w:cs="Times New Roman" w:hint="eastAsia"/>
          <w:color w:val="000000" w:themeColor="text1"/>
          <w:szCs w:val="24"/>
        </w:rPr>
        <w:t>原始</w:t>
      </w:r>
      <w:r w:rsidR="00AB51AC" w:rsidRPr="00372222">
        <w:rPr>
          <w:rFonts w:cs="Times New Roman"/>
          <w:color w:val="000000" w:themeColor="text1"/>
          <w:szCs w:val="24"/>
        </w:rPr>
        <w:t>k</w:t>
      </w:r>
      <w:r w:rsidR="00AB51AC"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AB51AC"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AB51AC" w:rsidRPr="00372222">
        <w:rPr>
          <w:rFonts w:cs="Times New Roman" w:hint="eastAsia"/>
          <w:color w:val="000000" w:themeColor="text1"/>
          <w:szCs w:val="24"/>
        </w:rPr>
        <w:t>比較</w:t>
      </w:r>
      <w:r w:rsidR="00850636" w:rsidRPr="00372222">
        <w:rPr>
          <w:rFonts w:cs="Times New Roman" w:hint="eastAsia"/>
          <w:color w:val="000000" w:themeColor="text1"/>
          <w:szCs w:val="24"/>
        </w:rPr>
        <w:t>標準</w:t>
      </w:r>
      <w:r w:rsidR="009F32D1" w:rsidRPr="00372222">
        <w:rPr>
          <w:rFonts w:cs="Times New Roman" w:hint="eastAsia"/>
          <w:color w:val="000000" w:themeColor="text1"/>
          <w:szCs w:val="24"/>
        </w:rPr>
        <w:t>。</w:t>
      </w:r>
      <w:r w:rsidR="00BB35F0" w:rsidRPr="00372222">
        <w:rPr>
          <w:rFonts w:cs="Times New Roman" w:hint="eastAsia"/>
          <w:color w:val="000000" w:themeColor="text1"/>
          <w:szCs w:val="24"/>
        </w:rPr>
        <w:t>實驗結果顯示，</w:t>
      </w:r>
      <w:r w:rsidR="00393483" w:rsidRPr="00372222">
        <w:rPr>
          <w:rFonts w:cs="Times New Roman" w:hint="eastAsia"/>
          <w:color w:val="000000" w:themeColor="text1"/>
          <w:szCs w:val="24"/>
        </w:rPr>
        <w:t>本</w:t>
      </w:r>
      <w:r w:rsidR="00815E1F" w:rsidRPr="00372222">
        <w:rPr>
          <w:rFonts w:cs="Times New Roman" w:hint="eastAsia"/>
          <w:color w:val="000000" w:themeColor="text1"/>
          <w:szCs w:val="24"/>
        </w:rPr>
        <w:t>研究</w:t>
      </w:r>
      <w:r w:rsidR="00393483" w:rsidRPr="00372222">
        <w:rPr>
          <w:rFonts w:cs="Times New Roman" w:hint="eastAsia"/>
          <w:color w:val="000000" w:themeColor="text1"/>
          <w:szCs w:val="24"/>
        </w:rPr>
        <w:t>方法在低缺失</w:t>
      </w:r>
      <w:r w:rsidR="00EB02E0" w:rsidRPr="00372222">
        <w:rPr>
          <w:rFonts w:cs="Times New Roman" w:hint="eastAsia"/>
          <w:color w:val="000000" w:themeColor="text1"/>
          <w:szCs w:val="24"/>
        </w:rPr>
        <w:t>率</w:t>
      </w:r>
      <w:r w:rsidR="00393483" w:rsidRPr="00372222">
        <w:rPr>
          <w:rFonts w:cs="Times New Roman" w:hint="eastAsia"/>
          <w:color w:val="000000" w:themeColor="text1"/>
          <w:szCs w:val="24"/>
        </w:rPr>
        <w:t>時與</w:t>
      </w:r>
      <w:r w:rsidR="00850636" w:rsidRPr="00372222">
        <w:rPr>
          <w:rFonts w:cs="Times New Roman" w:hint="eastAsia"/>
          <w:color w:val="000000" w:themeColor="text1"/>
          <w:szCs w:val="24"/>
        </w:rPr>
        <w:t>原始</w:t>
      </w:r>
      <w:r w:rsidR="00393483" w:rsidRPr="00372222">
        <w:rPr>
          <w:rFonts w:cs="Times New Roman" w:hint="eastAsia"/>
          <w:color w:val="000000" w:themeColor="text1"/>
          <w:szCs w:val="24"/>
        </w:rPr>
        <w:t>k</w:t>
      </w:r>
      <w:r w:rsidR="00393483" w:rsidRPr="00372222">
        <w:rPr>
          <w:rFonts w:cs="Times New Roman" w:hint="eastAsia"/>
          <w:color w:val="000000" w:themeColor="text1"/>
          <w:szCs w:val="24"/>
        </w:rPr>
        <w:t>鄰近</w:t>
      </w:r>
      <w:r w:rsidR="00850636" w:rsidRPr="00372222">
        <w:rPr>
          <w:rFonts w:cs="Times New Roman" w:hint="eastAsia"/>
          <w:color w:val="000000" w:themeColor="text1"/>
          <w:szCs w:val="24"/>
        </w:rPr>
        <w:t>點</w:t>
      </w:r>
      <w:r w:rsidR="00393483" w:rsidRPr="00372222">
        <w:rPr>
          <w:rFonts w:cs="Times New Roman" w:hint="eastAsia"/>
          <w:color w:val="000000" w:themeColor="text1"/>
          <w:szCs w:val="24"/>
        </w:rPr>
        <w:t>填補法</w:t>
      </w:r>
      <w:r w:rsidR="00850636" w:rsidRPr="00372222">
        <w:rPr>
          <w:rFonts w:cs="Times New Roman" w:hint="eastAsia"/>
          <w:color w:val="000000" w:themeColor="text1"/>
          <w:szCs w:val="24"/>
        </w:rPr>
        <w:t>的填補效果</w:t>
      </w:r>
      <w:r w:rsidR="00B77631" w:rsidRPr="00372222">
        <w:rPr>
          <w:rFonts w:cs="Times New Roman" w:hint="eastAsia"/>
          <w:color w:val="000000" w:themeColor="text1"/>
          <w:szCs w:val="24"/>
        </w:rPr>
        <w:t>相近</w:t>
      </w:r>
      <w:r w:rsidR="00850636" w:rsidRPr="00372222">
        <w:rPr>
          <w:rFonts w:cs="Times New Roman" w:hint="eastAsia"/>
          <w:color w:val="000000" w:themeColor="text1"/>
          <w:szCs w:val="24"/>
        </w:rPr>
        <w:t>；</w:t>
      </w:r>
      <w:r w:rsidR="005577BA" w:rsidRPr="00372222">
        <w:rPr>
          <w:rFonts w:cs="Times New Roman" w:hint="eastAsia"/>
          <w:color w:val="000000" w:themeColor="text1"/>
          <w:szCs w:val="24"/>
        </w:rPr>
        <w:t>當</w:t>
      </w:r>
      <w:r w:rsidR="009E48BE" w:rsidRPr="00372222">
        <w:rPr>
          <w:rFonts w:cs="Times New Roman" w:hint="eastAsia"/>
          <w:color w:val="000000" w:themeColor="text1"/>
          <w:szCs w:val="24"/>
        </w:rPr>
        <w:t>缺失率</w:t>
      </w:r>
      <w:r w:rsidR="00896808" w:rsidRPr="00372222">
        <w:rPr>
          <w:rFonts w:cs="Times New Roman" w:hint="eastAsia"/>
          <w:color w:val="000000" w:themeColor="text1"/>
          <w:szCs w:val="24"/>
        </w:rPr>
        <w:t>介</w:t>
      </w:r>
      <w:r w:rsidR="00463A8E" w:rsidRPr="00372222">
        <w:rPr>
          <w:rFonts w:cs="Times New Roman" w:hint="eastAsia"/>
          <w:color w:val="000000" w:themeColor="text1"/>
          <w:szCs w:val="24"/>
        </w:rPr>
        <w:t>於</w:t>
      </w:r>
      <w:r w:rsidR="009E48BE" w:rsidRPr="00372222">
        <w:rPr>
          <w:rFonts w:cs="Times New Roman" w:hint="eastAsia"/>
          <w:color w:val="000000" w:themeColor="text1"/>
          <w:szCs w:val="24"/>
        </w:rPr>
        <w:t>20%</w:t>
      </w:r>
      <w:r w:rsidR="00544D09" w:rsidRPr="00372222">
        <w:rPr>
          <w:rFonts w:cs="Times New Roman" w:hint="eastAsia"/>
          <w:color w:val="000000" w:themeColor="text1"/>
          <w:szCs w:val="24"/>
        </w:rPr>
        <w:t>到</w:t>
      </w:r>
      <w:r w:rsidR="00544D09" w:rsidRPr="00372222">
        <w:rPr>
          <w:rFonts w:cs="Times New Roman" w:hint="eastAsia"/>
          <w:color w:val="000000" w:themeColor="text1"/>
          <w:szCs w:val="24"/>
        </w:rPr>
        <w:t>70%</w:t>
      </w:r>
      <w:r w:rsidR="00544D09" w:rsidRPr="00372222">
        <w:rPr>
          <w:rFonts w:cs="Times New Roman" w:hint="eastAsia"/>
          <w:color w:val="000000" w:themeColor="text1"/>
          <w:szCs w:val="24"/>
        </w:rPr>
        <w:t>間</w:t>
      </w:r>
      <w:r w:rsidR="00850636" w:rsidRPr="00372222">
        <w:rPr>
          <w:rFonts w:cs="Times New Roman" w:hint="eastAsia"/>
          <w:color w:val="000000" w:themeColor="text1"/>
          <w:szCs w:val="24"/>
        </w:rPr>
        <w:t>，</w:t>
      </w:r>
      <w:r w:rsidR="002351DB" w:rsidRPr="00372222">
        <w:rPr>
          <w:rFonts w:cs="Times New Roman" w:hint="eastAsia"/>
          <w:color w:val="000000" w:themeColor="text1"/>
          <w:szCs w:val="24"/>
        </w:rPr>
        <w:t>其</w:t>
      </w:r>
      <w:r w:rsidR="00850636" w:rsidRPr="00372222">
        <w:rPr>
          <w:rFonts w:cs="Times New Roman" w:hint="eastAsia"/>
          <w:color w:val="000000" w:themeColor="text1"/>
          <w:szCs w:val="24"/>
        </w:rPr>
        <w:t>填補</w:t>
      </w:r>
      <w:r w:rsidR="00404787" w:rsidRPr="00372222">
        <w:rPr>
          <w:rFonts w:cs="Times New Roman" w:hint="eastAsia"/>
          <w:color w:val="000000" w:themeColor="text1"/>
          <w:szCs w:val="24"/>
        </w:rPr>
        <w:t>效果</w:t>
      </w:r>
      <w:r w:rsidR="00696EFC" w:rsidRPr="00372222">
        <w:rPr>
          <w:rFonts w:cs="Times New Roman" w:hint="eastAsia"/>
          <w:color w:val="000000" w:themeColor="text1"/>
          <w:szCs w:val="24"/>
        </w:rPr>
        <w:t>較</w:t>
      </w:r>
      <w:r w:rsidR="00850636" w:rsidRPr="00372222">
        <w:rPr>
          <w:rFonts w:cs="Times New Roman" w:hint="eastAsia"/>
          <w:color w:val="000000" w:themeColor="text1"/>
          <w:szCs w:val="24"/>
        </w:rPr>
        <w:t>原始</w:t>
      </w:r>
      <w:r w:rsidR="00E413D7" w:rsidRPr="00372222">
        <w:rPr>
          <w:rFonts w:cs="Times New Roman" w:hint="eastAsia"/>
          <w:color w:val="000000" w:themeColor="text1"/>
          <w:szCs w:val="24"/>
        </w:rPr>
        <w:t>k</w:t>
      </w:r>
      <w:r w:rsidR="00E413D7" w:rsidRPr="00372222">
        <w:rPr>
          <w:rFonts w:cs="Times New Roman" w:hint="eastAsia"/>
          <w:color w:val="000000" w:themeColor="text1"/>
          <w:szCs w:val="24"/>
        </w:rPr>
        <w:t>鄰近</w:t>
      </w:r>
      <w:r w:rsidR="00B117A0" w:rsidRPr="00372222">
        <w:rPr>
          <w:rFonts w:cs="Times New Roman" w:hint="eastAsia"/>
          <w:color w:val="000000" w:themeColor="text1"/>
          <w:szCs w:val="24"/>
        </w:rPr>
        <w:t>點填補法</w:t>
      </w:r>
      <w:r w:rsidR="00E413D7" w:rsidRPr="00372222">
        <w:rPr>
          <w:rFonts w:cs="Times New Roman" w:hint="eastAsia"/>
          <w:color w:val="000000" w:themeColor="text1"/>
          <w:szCs w:val="24"/>
        </w:rPr>
        <w:t>好</w:t>
      </w:r>
      <w:r w:rsidR="007907E8" w:rsidRPr="00372222">
        <w:rPr>
          <w:rFonts w:cs="Times New Roman" w:hint="eastAsia"/>
          <w:color w:val="000000" w:themeColor="text1"/>
          <w:szCs w:val="24"/>
        </w:rPr>
        <w:t>30%</w:t>
      </w:r>
      <w:r w:rsidR="007907E8" w:rsidRPr="00372222">
        <w:rPr>
          <w:rFonts w:cs="Times New Roman" w:hint="eastAsia"/>
          <w:color w:val="000000" w:themeColor="text1"/>
          <w:szCs w:val="24"/>
        </w:rPr>
        <w:t>至</w:t>
      </w:r>
      <w:r w:rsidR="007907E8" w:rsidRPr="00372222">
        <w:rPr>
          <w:rFonts w:cs="Times New Roman" w:hint="eastAsia"/>
          <w:color w:val="000000" w:themeColor="text1"/>
          <w:szCs w:val="24"/>
        </w:rPr>
        <w:t>50%</w:t>
      </w:r>
      <w:r w:rsidR="00B117A0" w:rsidRPr="00372222">
        <w:rPr>
          <w:rFonts w:cs="Times New Roman" w:hint="eastAsia"/>
          <w:color w:val="000000" w:themeColor="text1"/>
          <w:szCs w:val="24"/>
        </w:rPr>
        <w:t>；</w:t>
      </w:r>
      <w:r w:rsidR="00AB3838" w:rsidRPr="00372222">
        <w:rPr>
          <w:rFonts w:cs="Times New Roman" w:hint="eastAsia"/>
          <w:color w:val="000000" w:themeColor="text1"/>
          <w:szCs w:val="24"/>
        </w:rPr>
        <w:t>即使</w:t>
      </w:r>
      <w:r w:rsidR="00393483" w:rsidRPr="00372222">
        <w:rPr>
          <w:rFonts w:cs="Times New Roman" w:hint="eastAsia"/>
          <w:color w:val="000000" w:themeColor="text1"/>
          <w:szCs w:val="24"/>
        </w:rPr>
        <w:t>在缺失率</w:t>
      </w:r>
      <w:r w:rsidR="00D9776B" w:rsidRPr="00372222">
        <w:rPr>
          <w:rFonts w:cs="Times New Roman" w:hint="eastAsia"/>
          <w:color w:val="000000" w:themeColor="text1"/>
          <w:szCs w:val="24"/>
        </w:rPr>
        <w:t>高達</w:t>
      </w:r>
      <w:r w:rsidR="00D9776B" w:rsidRPr="00372222">
        <w:rPr>
          <w:rFonts w:cs="Times New Roman" w:hint="eastAsia"/>
          <w:color w:val="000000" w:themeColor="text1"/>
          <w:szCs w:val="24"/>
        </w:rPr>
        <w:t>80%</w:t>
      </w:r>
      <w:r w:rsidR="00D9776B" w:rsidRPr="00372222">
        <w:rPr>
          <w:rFonts w:cs="Times New Roman" w:hint="eastAsia"/>
          <w:color w:val="000000" w:themeColor="text1"/>
          <w:szCs w:val="24"/>
        </w:rPr>
        <w:t>以上</w:t>
      </w:r>
      <w:r w:rsidR="00393483" w:rsidRPr="00372222">
        <w:rPr>
          <w:rFonts w:cs="Times New Roman" w:hint="eastAsia"/>
          <w:color w:val="000000" w:themeColor="text1"/>
          <w:szCs w:val="24"/>
        </w:rPr>
        <w:t>時</w:t>
      </w:r>
      <w:r w:rsidR="008F5D95" w:rsidRPr="00372222">
        <w:rPr>
          <w:rFonts w:cs="Times New Roman" w:hint="eastAsia"/>
          <w:color w:val="000000" w:themeColor="text1"/>
          <w:szCs w:val="24"/>
        </w:rPr>
        <w:t>，</w:t>
      </w:r>
      <w:r w:rsidR="009C6683" w:rsidRPr="00372222">
        <w:rPr>
          <w:rFonts w:cs="Times New Roman" w:hint="eastAsia"/>
          <w:color w:val="000000" w:themeColor="text1"/>
          <w:szCs w:val="24"/>
        </w:rPr>
        <w:t>與原天際線相似度</w:t>
      </w:r>
      <w:r w:rsidR="00D92D8E" w:rsidRPr="00372222">
        <w:rPr>
          <w:rFonts w:cs="Times New Roman" w:hint="eastAsia"/>
          <w:color w:val="000000" w:themeColor="text1"/>
          <w:szCs w:val="24"/>
        </w:rPr>
        <w:t>也高於</w:t>
      </w:r>
      <w:r w:rsidR="00B117A0" w:rsidRPr="00372222">
        <w:rPr>
          <w:rFonts w:cs="Times New Roman" w:hint="eastAsia"/>
          <w:color w:val="000000" w:themeColor="text1"/>
          <w:szCs w:val="24"/>
        </w:rPr>
        <w:t>原始</w:t>
      </w:r>
      <w:r w:rsidR="00D92D8E" w:rsidRPr="00372222">
        <w:rPr>
          <w:rFonts w:cs="Times New Roman" w:hint="eastAsia"/>
          <w:color w:val="000000" w:themeColor="text1"/>
          <w:szCs w:val="24"/>
        </w:rPr>
        <w:t>k</w:t>
      </w:r>
      <w:r w:rsidR="00D92D8E" w:rsidRPr="00372222">
        <w:rPr>
          <w:rFonts w:cs="Times New Roman" w:hint="eastAsia"/>
          <w:color w:val="000000" w:themeColor="text1"/>
          <w:szCs w:val="24"/>
        </w:rPr>
        <w:t>鄰近</w:t>
      </w:r>
      <w:r w:rsidR="00B117A0" w:rsidRPr="00372222">
        <w:rPr>
          <w:rFonts w:cs="Times New Roman" w:hint="eastAsia"/>
          <w:color w:val="000000" w:themeColor="text1"/>
          <w:szCs w:val="24"/>
        </w:rPr>
        <w:t>點</w:t>
      </w:r>
      <w:r w:rsidR="009C6683" w:rsidRPr="00372222">
        <w:rPr>
          <w:rFonts w:cs="Times New Roman" w:hint="eastAsia"/>
          <w:color w:val="000000" w:themeColor="text1"/>
          <w:szCs w:val="24"/>
        </w:rPr>
        <w:t>填補</w:t>
      </w:r>
      <w:r w:rsidR="00D92D8E" w:rsidRPr="00372222">
        <w:rPr>
          <w:rFonts w:cs="Times New Roman" w:hint="eastAsia"/>
          <w:color w:val="000000" w:themeColor="text1"/>
          <w:szCs w:val="24"/>
        </w:rPr>
        <w:t>法</w:t>
      </w:r>
      <w:r w:rsidR="00CE419E" w:rsidRPr="00372222">
        <w:rPr>
          <w:rFonts w:cs="Times New Roman" w:hint="eastAsia"/>
          <w:color w:val="000000" w:themeColor="text1"/>
          <w:szCs w:val="24"/>
        </w:rPr>
        <w:t>3</w:t>
      </w:r>
      <w:r w:rsidR="00CE419E" w:rsidRPr="00372222">
        <w:rPr>
          <w:rFonts w:cs="Times New Roman" w:hint="eastAsia"/>
          <w:color w:val="000000" w:themeColor="text1"/>
          <w:szCs w:val="24"/>
        </w:rPr>
        <w:t>到</w:t>
      </w:r>
      <w:r w:rsidR="00CE419E" w:rsidRPr="00372222">
        <w:rPr>
          <w:rFonts w:cs="Times New Roman" w:hint="eastAsia"/>
          <w:color w:val="000000" w:themeColor="text1"/>
          <w:szCs w:val="24"/>
        </w:rPr>
        <w:t>6</w:t>
      </w:r>
      <w:r w:rsidR="00D92D8E" w:rsidRPr="00372222">
        <w:rPr>
          <w:rFonts w:cs="Times New Roman" w:hint="eastAsia"/>
          <w:color w:val="000000" w:themeColor="text1"/>
          <w:szCs w:val="24"/>
        </w:rPr>
        <w:t>倍</w:t>
      </w:r>
      <w:r w:rsidR="009C6683" w:rsidRPr="00372222">
        <w:rPr>
          <w:rFonts w:cs="Times New Roman" w:hint="eastAsia"/>
          <w:color w:val="000000" w:themeColor="text1"/>
          <w:szCs w:val="24"/>
        </w:rPr>
        <w:t>。</w:t>
      </w:r>
      <w:r w:rsidR="00D03C5A" w:rsidRPr="00372222">
        <w:rPr>
          <w:rFonts w:cs="Times New Roman" w:hint="eastAsia"/>
          <w:color w:val="000000" w:themeColor="text1"/>
          <w:szCs w:val="24"/>
        </w:rPr>
        <w:t>針對</w:t>
      </w:r>
      <w:r w:rsidR="0098403D" w:rsidRPr="00372222">
        <w:rPr>
          <w:rFonts w:cs="Times New Roman" w:hint="eastAsia"/>
          <w:color w:val="000000" w:themeColor="text1"/>
          <w:szCs w:val="24"/>
        </w:rPr>
        <w:t>解決缺失資料集完整性</w:t>
      </w:r>
      <w:r w:rsidR="00D03C5A" w:rsidRPr="00372222">
        <w:rPr>
          <w:rFonts w:cs="Times New Roman" w:hint="eastAsia"/>
          <w:color w:val="000000" w:themeColor="text1"/>
          <w:szCs w:val="24"/>
        </w:rPr>
        <w:t>的議</w:t>
      </w:r>
      <w:r w:rsidR="0098403D" w:rsidRPr="00372222">
        <w:rPr>
          <w:rFonts w:cs="Times New Roman" w:hint="eastAsia"/>
          <w:color w:val="000000" w:themeColor="text1"/>
          <w:szCs w:val="24"/>
        </w:rPr>
        <w:t>題，</w:t>
      </w:r>
      <w:r w:rsidR="00833F18" w:rsidRPr="00372222">
        <w:rPr>
          <w:rFonts w:cs="Times New Roman" w:hint="eastAsia"/>
          <w:color w:val="000000" w:themeColor="text1"/>
          <w:szCs w:val="24"/>
        </w:rPr>
        <w:t>本方法面對</w:t>
      </w:r>
      <w:r w:rsidR="00DF4B21" w:rsidRPr="00372222">
        <w:rPr>
          <w:rFonts w:cs="Times New Roman" w:hint="eastAsia"/>
          <w:color w:val="000000" w:themeColor="text1"/>
          <w:szCs w:val="24"/>
        </w:rPr>
        <w:t>不同缺失</w:t>
      </w:r>
      <w:r w:rsidR="002B128D" w:rsidRPr="00372222">
        <w:rPr>
          <w:rFonts w:cs="Times New Roman" w:hint="eastAsia"/>
          <w:color w:val="000000" w:themeColor="text1"/>
          <w:szCs w:val="24"/>
        </w:rPr>
        <w:t>率</w:t>
      </w:r>
      <w:r w:rsidR="00DF4B21" w:rsidRPr="00372222">
        <w:rPr>
          <w:rFonts w:cs="Times New Roman" w:hint="eastAsia"/>
          <w:color w:val="000000" w:themeColor="text1"/>
          <w:szCs w:val="24"/>
        </w:rPr>
        <w:t>均</w:t>
      </w:r>
      <w:r w:rsidR="000B0795" w:rsidRPr="00372222">
        <w:rPr>
          <w:rFonts w:cs="Times New Roman" w:hint="eastAsia"/>
          <w:color w:val="000000" w:themeColor="text1"/>
          <w:szCs w:val="24"/>
        </w:rPr>
        <w:t>具</w:t>
      </w:r>
      <w:r w:rsidR="00833F18" w:rsidRPr="00372222">
        <w:rPr>
          <w:rFonts w:cs="Times New Roman" w:hint="eastAsia"/>
          <w:color w:val="000000" w:themeColor="text1"/>
          <w:szCs w:val="24"/>
        </w:rPr>
        <w:t>有</w:t>
      </w:r>
      <w:r w:rsidR="006F2100" w:rsidRPr="00372222">
        <w:rPr>
          <w:rFonts w:cs="Times New Roman" w:hint="eastAsia"/>
          <w:color w:val="000000" w:themeColor="text1"/>
          <w:szCs w:val="24"/>
        </w:rPr>
        <w:t>良好</w:t>
      </w:r>
      <w:r w:rsidR="00007365" w:rsidRPr="00372222">
        <w:rPr>
          <w:rFonts w:cs="Times New Roman" w:hint="eastAsia"/>
          <w:color w:val="000000" w:themeColor="text1"/>
          <w:szCs w:val="24"/>
        </w:rPr>
        <w:t>的填補效果。</w:t>
      </w:r>
    </w:p>
    <w:p w14:paraId="6EF30CDC" w14:textId="77777777" w:rsidR="004E5E99" w:rsidRPr="00372222" w:rsidRDefault="004E5E99" w:rsidP="003D22DC">
      <w:pPr>
        <w:rPr>
          <w:rFonts w:cs="Times New Roman"/>
          <w:noProof/>
          <w:color w:val="000000" w:themeColor="text1"/>
          <w:szCs w:val="24"/>
        </w:rPr>
      </w:pPr>
    </w:p>
    <w:p w14:paraId="340ABA45" w14:textId="38946AEA" w:rsidR="00324C50" w:rsidRPr="00E00B36" w:rsidRDefault="00CE6F97" w:rsidP="003D22DC">
      <w:pPr>
        <w:rPr>
          <w:rFonts w:cs="Times New Roman"/>
          <w:noProof/>
          <w:szCs w:val="24"/>
        </w:rPr>
      </w:pPr>
      <w:r w:rsidRPr="00372222">
        <w:rPr>
          <w:rFonts w:cs="Times New Roman"/>
          <w:noProof/>
          <w:color w:val="000000" w:themeColor="text1"/>
          <w:szCs w:val="24"/>
        </w:rPr>
        <w:t>關鍵字</w:t>
      </w:r>
      <w:r w:rsidR="00E10EB8" w:rsidRPr="00372222">
        <w:rPr>
          <w:rFonts w:cs="Times New Roman"/>
          <w:noProof/>
          <w:color w:val="000000" w:themeColor="text1"/>
          <w:szCs w:val="24"/>
        </w:rPr>
        <w:t>：</w:t>
      </w:r>
      <w:r w:rsidR="007E6531" w:rsidRPr="00372222">
        <w:rPr>
          <w:rFonts w:cs="Times New Roman" w:hint="eastAsia"/>
          <w:noProof/>
          <w:color w:val="000000" w:themeColor="text1"/>
          <w:szCs w:val="24"/>
        </w:rPr>
        <w:t>天際線</w:t>
      </w:r>
      <w:r w:rsidR="00640BF9" w:rsidRPr="00372222">
        <w:rPr>
          <w:rFonts w:cs="Times New Roman" w:hint="eastAsia"/>
          <w:noProof/>
          <w:color w:val="000000" w:themeColor="text1"/>
          <w:szCs w:val="24"/>
        </w:rPr>
        <w:t>查詢演算法</w:t>
      </w:r>
      <w:r w:rsidR="007E6531" w:rsidRPr="00372222">
        <w:rPr>
          <w:rFonts w:cs="Times New Roman" w:hint="eastAsia"/>
          <w:noProof/>
          <w:color w:val="000000" w:themeColor="text1"/>
          <w:szCs w:val="24"/>
        </w:rPr>
        <w:t>，缺失</w:t>
      </w:r>
      <w:r w:rsidR="00FC021A" w:rsidRPr="00372222">
        <w:rPr>
          <w:rFonts w:cs="Times New Roman" w:hint="eastAsia"/>
          <w:noProof/>
          <w:color w:val="000000" w:themeColor="text1"/>
          <w:szCs w:val="24"/>
        </w:rPr>
        <w:t>資</w:t>
      </w:r>
      <w:r w:rsidR="00FC021A">
        <w:rPr>
          <w:rFonts w:cs="Times New Roman" w:hint="eastAsia"/>
          <w:noProof/>
          <w:szCs w:val="24"/>
        </w:rPr>
        <w:t>料</w:t>
      </w:r>
      <w:r w:rsidR="007E6531">
        <w:rPr>
          <w:rFonts w:cs="Times New Roman" w:hint="eastAsia"/>
          <w:noProof/>
          <w:szCs w:val="24"/>
        </w:rPr>
        <w:t>，</w:t>
      </w:r>
      <w:r w:rsidR="000D3DAE">
        <w:rPr>
          <w:rFonts w:cs="Times New Roman" w:hint="eastAsia"/>
          <w:noProof/>
          <w:szCs w:val="24"/>
        </w:rPr>
        <w:t>k</w:t>
      </w:r>
      <w:r w:rsidR="004A4A98">
        <w:rPr>
          <w:rFonts w:cs="Times New Roman" w:hint="eastAsia"/>
          <w:noProof/>
          <w:szCs w:val="24"/>
        </w:rPr>
        <w:t>鄰近</w:t>
      </w:r>
      <w:r w:rsidR="00640BF9">
        <w:rPr>
          <w:rFonts w:cs="Times New Roman" w:hint="eastAsia"/>
          <w:noProof/>
          <w:szCs w:val="24"/>
        </w:rPr>
        <w:t>點</w:t>
      </w:r>
      <w:r w:rsidR="000D3DAE">
        <w:rPr>
          <w:rFonts w:cs="Times New Roman" w:hint="eastAsia"/>
          <w:noProof/>
          <w:szCs w:val="24"/>
        </w:rPr>
        <w:t>填補法</w:t>
      </w:r>
      <w:r w:rsidR="00017FAC">
        <w:rPr>
          <w:rFonts w:cs="Times New Roman" w:hint="eastAsia"/>
          <w:noProof/>
          <w:szCs w:val="24"/>
        </w:rPr>
        <w:t>，採樣法</w:t>
      </w:r>
    </w:p>
    <w:p w14:paraId="34CF36C2" w14:textId="1BBD0607" w:rsidR="00542528" w:rsidRPr="00A016E8" w:rsidRDefault="00542528" w:rsidP="003D22DC">
      <w:pPr>
        <w:rPr>
          <w:rFonts w:cs="Times New Roman"/>
          <w:szCs w:val="24"/>
        </w:rPr>
      </w:pPr>
      <w:r w:rsidRPr="00A016E8">
        <w:rPr>
          <w:rFonts w:cs="Times New Roman"/>
          <w:szCs w:val="24"/>
        </w:rPr>
        <w:br w:type="page"/>
      </w:r>
    </w:p>
    <w:p w14:paraId="19E145BD" w14:textId="4A0D4049" w:rsidR="00747359" w:rsidRPr="00754C4B" w:rsidRDefault="00542528" w:rsidP="00537377">
      <w:pPr>
        <w:pStyle w:val="1"/>
        <w:numPr>
          <w:ilvl w:val="0"/>
          <w:numId w:val="0"/>
        </w:numPr>
        <w:rPr>
          <w:rFonts w:ascii="Times New Roman" w:hAnsi="Times New Roman" w:cs="Times New Roman"/>
        </w:rPr>
      </w:pPr>
      <w:bookmarkStart w:id="3" w:name="_Toc47633454"/>
      <w:r w:rsidRPr="00A016E8">
        <w:rPr>
          <w:rFonts w:ascii="Times New Roman" w:hAnsi="Times New Roman" w:cs="Times New Roman"/>
        </w:rPr>
        <w:lastRenderedPageBreak/>
        <w:t>Abstract</w:t>
      </w:r>
      <w:bookmarkEnd w:id="3"/>
    </w:p>
    <w:p w14:paraId="6469411E" w14:textId="1982A739" w:rsidR="00CE48C9" w:rsidRDefault="00604138" w:rsidP="00036977">
      <w:pPr>
        <w:ind w:firstLineChars="100" w:firstLine="240"/>
        <w:rPr>
          <w:rFonts w:cs="Times New Roman"/>
          <w:noProof/>
          <w:szCs w:val="24"/>
        </w:rPr>
      </w:pPr>
      <w:r>
        <w:rPr>
          <w:rFonts w:cs="Times New Roman"/>
          <w:noProof/>
          <w:szCs w:val="24"/>
        </w:rPr>
        <w:t>I</w:t>
      </w:r>
      <w:r w:rsidR="00884244" w:rsidRPr="008845DF">
        <w:rPr>
          <w:rFonts w:cs="Times New Roman"/>
          <w:noProof/>
          <w:szCs w:val="24"/>
        </w:rPr>
        <w:t>n big data analysis</w:t>
      </w:r>
      <w:r w:rsidR="00884244">
        <w:rPr>
          <w:rFonts w:cs="Times New Roman"/>
          <w:noProof/>
          <w:szCs w:val="24"/>
        </w:rPr>
        <w:t>,</w:t>
      </w:r>
      <w:r w:rsidR="00E86052">
        <w:rPr>
          <w:rFonts w:cs="Times New Roman"/>
          <w:noProof/>
          <w:szCs w:val="24"/>
        </w:rPr>
        <w:t xml:space="preserve"> </w:t>
      </w:r>
      <w:r w:rsidR="00884244">
        <w:rPr>
          <w:rFonts w:cs="Times New Roman"/>
          <w:noProof/>
          <w:szCs w:val="24"/>
        </w:rPr>
        <w:t>t</w:t>
      </w:r>
      <w:r w:rsidR="008845DF" w:rsidRPr="008845DF">
        <w:rPr>
          <w:rFonts w:cs="Times New Roman"/>
          <w:noProof/>
          <w:szCs w:val="24"/>
        </w:rPr>
        <w:t>he skyline</w:t>
      </w:r>
      <w:r w:rsidR="00884244">
        <w:rPr>
          <w:rFonts w:cs="Times New Roman"/>
          <w:noProof/>
          <w:szCs w:val="24"/>
        </w:rPr>
        <w:t xml:space="preserve"> query</w:t>
      </w:r>
      <w:r w:rsidR="008845DF" w:rsidRPr="008845DF">
        <w:rPr>
          <w:rFonts w:cs="Times New Roman"/>
          <w:noProof/>
          <w:szCs w:val="24"/>
        </w:rPr>
        <w:t xml:space="preserve"> algorithm is one of the most commonly used techniques </w:t>
      </w:r>
      <w:r w:rsidR="000555C6">
        <w:rPr>
          <w:rFonts w:cs="Times New Roman"/>
          <w:noProof/>
          <w:szCs w:val="24"/>
        </w:rPr>
        <w:t>to find optimal decisions satisfying</w:t>
      </w:r>
      <w:r w:rsidR="000555C6" w:rsidRPr="008845DF">
        <w:rPr>
          <w:rFonts w:cs="Times New Roman"/>
          <w:noProof/>
          <w:szCs w:val="24"/>
        </w:rPr>
        <w:t xml:space="preserve"> </w:t>
      </w:r>
      <w:r w:rsidR="008845DF" w:rsidRPr="008845DF">
        <w:rPr>
          <w:rFonts w:cs="Times New Roman"/>
          <w:noProof/>
          <w:szCs w:val="24"/>
        </w:rPr>
        <w:t>user</w:t>
      </w:r>
      <w:r w:rsidR="003A2610">
        <w:rPr>
          <w:rFonts w:cs="Times New Roman"/>
          <w:noProof/>
          <w:szCs w:val="24"/>
        </w:rPr>
        <w:t>’s</w:t>
      </w:r>
      <w:r w:rsidR="008845DF" w:rsidRPr="008845DF">
        <w:rPr>
          <w:rFonts w:cs="Times New Roman"/>
          <w:noProof/>
          <w:szCs w:val="24"/>
        </w:rPr>
        <w:t xml:space="preserve"> </w:t>
      </w:r>
      <w:r w:rsidR="00884244">
        <w:rPr>
          <w:rFonts w:cs="Times New Roman"/>
          <w:noProof/>
          <w:szCs w:val="24"/>
        </w:rPr>
        <w:t>preference</w:t>
      </w:r>
      <w:r w:rsidR="00E457F5">
        <w:rPr>
          <w:rFonts w:cs="Times New Roman"/>
          <w:noProof/>
          <w:szCs w:val="24"/>
        </w:rPr>
        <w:t>. A</w:t>
      </w:r>
      <w:r w:rsidR="008845DF" w:rsidRPr="008845DF">
        <w:rPr>
          <w:rFonts w:cs="Times New Roman"/>
          <w:noProof/>
          <w:szCs w:val="24"/>
        </w:rPr>
        <w:t xml:space="preserve"> good</w:t>
      </w:r>
      <w:r w:rsidR="00565216">
        <w:rPr>
          <w:rFonts w:cs="Times New Roman"/>
          <w:noProof/>
          <w:szCs w:val="24"/>
        </w:rPr>
        <w:t xml:space="preserve"> algorithm for</w:t>
      </w:r>
      <w:r w:rsidR="008845DF" w:rsidRPr="008845DF">
        <w:rPr>
          <w:rFonts w:cs="Times New Roman"/>
          <w:noProof/>
          <w:szCs w:val="24"/>
        </w:rPr>
        <w:t xml:space="preserve"> skyline</w:t>
      </w:r>
      <w:r w:rsidR="00A002BB">
        <w:rPr>
          <w:rFonts w:cs="Times New Roman"/>
          <w:noProof/>
          <w:szCs w:val="24"/>
        </w:rPr>
        <w:t xml:space="preserve"> </w:t>
      </w:r>
      <w:r w:rsidR="00565216">
        <w:rPr>
          <w:rFonts w:cs="Times New Roman"/>
          <w:noProof/>
          <w:szCs w:val="24"/>
        </w:rPr>
        <w:t>queries</w:t>
      </w:r>
      <w:r w:rsidR="00565216" w:rsidRPr="008845DF">
        <w:rPr>
          <w:rFonts w:cs="Times New Roman"/>
          <w:noProof/>
          <w:szCs w:val="24"/>
        </w:rPr>
        <w:t xml:space="preserve"> </w:t>
      </w:r>
      <w:r w:rsidR="00F81752">
        <w:rPr>
          <w:rFonts w:cs="Times New Roman" w:hint="eastAsia"/>
          <w:noProof/>
          <w:szCs w:val="24"/>
        </w:rPr>
        <w:t>r</w:t>
      </w:r>
      <w:r w:rsidR="00F81752">
        <w:rPr>
          <w:rFonts w:cs="Times New Roman"/>
          <w:noProof/>
          <w:szCs w:val="24"/>
        </w:rPr>
        <w:t>elys</w:t>
      </w:r>
      <w:r w:rsidR="004F2BD0">
        <w:rPr>
          <w:rFonts w:cs="Times New Roman"/>
          <w:noProof/>
          <w:szCs w:val="24"/>
        </w:rPr>
        <w:t xml:space="preserve"> on the completeness</w:t>
      </w:r>
      <w:r w:rsidR="008845DF" w:rsidRPr="008845DF">
        <w:rPr>
          <w:rFonts w:cs="Times New Roman"/>
          <w:noProof/>
          <w:szCs w:val="24"/>
        </w:rPr>
        <w:t xml:space="preserve"> of input data set</w:t>
      </w:r>
      <w:r w:rsidR="00B572DB">
        <w:rPr>
          <w:rFonts w:cs="Times New Roman"/>
          <w:noProof/>
          <w:szCs w:val="24"/>
        </w:rPr>
        <w:t>.</w:t>
      </w:r>
      <w:r w:rsidR="00CF7525">
        <w:rPr>
          <w:rFonts w:cs="Times New Roman"/>
          <w:noProof/>
          <w:szCs w:val="24"/>
        </w:rPr>
        <w:t xml:space="preserve"> Solving the missing data </w:t>
      </w:r>
      <w:r w:rsidR="00565216">
        <w:rPr>
          <w:rFonts w:cs="Times New Roman"/>
          <w:noProof/>
          <w:szCs w:val="24"/>
        </w:rPr>
        <w:t>problem</w:t>
      </w:r>
      <w:r w:rsidR="00640BF9">
        <w:rPr>
          <w:rFonts w:cs="Times New Roman"/>
          <w:noProof/>
          <w:szCs w:val="24"/>
        </w:rPr>
        <w:t>,</w:t>
      </w:r>
      <w:r w:rsidR="00640BF9" w:rsidRPr="00A870E9">
        <w:rPr>
          <w:rFonts w:cs="Times New Roman"/>
          <w:noProof/>
          <w:color w:val="0070C0"/>
          <w:szCs w:val="24"/>
        </w:rPr>
        <w:t xml:space="preserve"> </w:t>
      </w:r>
      <w:r w:rsidR="00640BF9" w:rsidRPr="003A2610">
        <w:rPr>
          <w:rFonts w:cs="Times New Roman"/>
          <w:noProof/>
          <w:color w:val="000000" w:themeColor="text1"/>
          <w:szCs w:val="24"/>
        </w:rPr>
        <w:t>which results in data incompleteness, is</w:t>
      </w:r>
      <w:r w:rsidR="00565216" w:rsidRPr="00A870E9">
        <w:rPr>
          <w:rFonts w:cs="Times New Roman"/>
          <w:noProof/>
          <w:color w:val="0070C0"/>
          <w:szCs w:val="24"/>
        </w:rPr>
        <w:t xml:space="preserve"> </w:t>
      </w:r>
      <w:r w:rsidR="00565216">
        <w:rPr>
          <w:rFonts w:cs="Times New Roman"/>
          <w:noProof/>
          <w:szCs w:val="24"/>
        </w:rPr>
        <w:t xml:space="preserve">however </w:t>
      </w:r>
      <w:r w:rsidR="00CF7525">
        <w:rPr>
          <w:rFonts w:cs="Times New Roman"/>
          <w:noProof/>
          <w:szCs w:val="24"/>
        </w:rPr>
        <w:t xml:space="preserve">a critical </w:t>
      </w:r>
      <w:r w:rsidR="00565216">
        <w:rPr>
          <w:rFonts w:cs="Times New Roman"/>
          <w:noProof/>
          <w:szCs w:val="24"/>
        </w:rPr>
        <w:t>issue</w:t>
      </w:r>
      <w:r w:rsidR="00CF7525">
        <w:rPr>
          <w:rFonts w:cs="Times New Roman"/>
          <w:noProof/>
          <w:szCs w:val="24"/>
        </w:rPr>
        <w:t>.</w:t>
      </w:r>
      <w:r w:rsidR="008F0053">
        <w:rPr>
          <w:rFonts w:cs="Times New Roman"/>
          <w:noProof/>
          <w:szCs w:val="24"/>
        </w:rPr>
        <w:t xml:space="preserve"> A new imputation </w:t>
      </w:r>
      <w:r w:rsidR="00565216">
        <w:rPr>
          <w:rFonts w:cs="Times New Roman"/>
          <w:noProof/>
          <w:szCs w:val="24"/>
        </w:rPr>
        <w:t xml:space="preserve">method </w:t>
      </w:r>
      <w:r w:rsidR="008F0053">
        <w:rPr>
          <w:rFonts w:cs="Times New Roman"/>
          <w:noProof/>
          <w:szCs w:val="24"/>
        </w:rPr>
        <w:t xml:space="preserve">is </w:t>
      </w:r>
      <w:r w:rsidR="002C31AF">
        <w:rPr>
          <w:rFonts w:cs="Times New Roman"/>
          <w:noProof/>
          <w:szCs w:val="24"/>
        </w:rPr>
        <w:t>proposed in this study</w:t>
      </w:r>
      <w:r w:rsidR="00565216">
        <w:rPr>
          <w:rFonts w:cs="Times New Roman"/>
          <w:noProof/>
          <w:szCs w:val="24"/>
        </w:rPr>
        <w:t xml:space="preserve">, </w:t>
      </w:r>
      <w:r w:rsidR="008F0053">
        <w:rPr>
          <w:rFonts w:cs="Times New Roman"/>
          <w:noProof/>
          <w:szCs w:val="24"/>
        </w:rPr>
        <w:t xml:space="preserve">which is based on </w:t>
      </w:r>
      <w:r w:rsidR="003A2610">
        <w:rPr>
          <w:rFonts w:cs="Times New Roman"/>
          <w:noProof/>
          <w:szCs w:val="24"/>
        </w:rPr>
        <w:t xml:space="preserve">the </w:t>
      </w:r>
      <w:r w:rsidR="008F0053">
        <w:rPr>
          <w:rFonts w:cs="Times New Roman"/>
          <w:noProof/>
          <w:szCs w:val="24"/>
        </w:rPr>
        <w:t xml:space="preserve">concept of </w:t>
      </w:r>
      <w:r w:rsidR="00B572DB" w:rsidRPr="008845DF">
        <w:rPr>
          <w:rFonts w:cs="Times New Roman"/>
          <w:noProof/>
          <w:szCs w:val="24"/>
        </w:rPr>
        <w:t>k-</w:t>
      </w:r>
      <w:r w:rsidR="00B572DB">
        <w:rPr>
          <w:rFonts w:cs="Times New Roman"/>
          <w:noProof/>
          <w:szCs w:val="24"/>
        </w:rPr>
        <w:t>nearest neighbor imputation</w:t>
      </w:r>
      <w:r w:rsidR="008F0053">
        <w:rPr>
          <w:rFonts w:cs="Times New Roman"/>
          <w:noProof/>
          <w:szCs w:val="24"/>
        </w:rPr>
        <w:t xml:space="preserve"> and </w:t>
      </w:r>
      <w:r w:rsidR="007D6997">
        <w:rPr>
          <w:rFonts w:cs="Times New Roman"/>
          <w:noProof/>
          <w:szCs w:val="24"/>
        </w:rPr>
        <w:t>consider</w:t>
      </w:r>
      <w:r w:rsidR="00AC2D3B">
        <w:rPr>
          <w:rFonts w:cs="Times New Roman"/>
          <w:noProof/>
          <w:szCs w:val="24"/>
        </w:rPr>
        <w:t xml:space="preserve">ation </w:t>
      </w:r>
      <w:r w:rsidR="002C31AF">
        <w:rPr>
          <w:rFonts w:cs="Times New Roman"/>
          <w:noProof/>
          <w:szCs w:val="24"/>
        </w:rPr>
        <w:t xml:space="preserve">of </w:t>
      </w:r>
      <w:r w:rsidR="00AC2D3B">
        <w:rPr>
          <w:rFonts w:cs="Times New Roman"/>
          <w:noProof/>
          <w:szCs w:val="24"/>
        </w:rPr>
        <w:t>different missing situations simultaneously</w:t>
      </w:r>
      <w:r w:rsidR="008F0053">
        <w:rPr>
          <w:rFonts w:cs="Times New Roman"/>
          <w:noProof/>
          <w:szCs w:val="24"/>
        </w:rPr>
        <w:t>.</w:t>
      </w:r>
      <w:r w:rsidR="008845DF" w:rsidRPr="008845DF">
        <w:rPr>
          <w:rFonts w:cs="Times New Roman"/>
          <w:noProof/>
          <w:szCs w:val="24"/>
        </w:rPr>
        <w:t xml:space="preserve"> The</w:t>
      </w:r>
      <w:r w:rsidR="00105BC9">
        <w:rPr>
          <w:rFonts w:cs="Times New Roman"/>
          <w:noProof/>
          <w:szCs w:val="24"/>
        </w:rPr>
        <w:t xml:space="preserve"> </w:t>
      </w:r>
      <w:r w:rsidR="00105BC9" w:rsidRPr="008845DF">
        <w:rPr>
          <w:rFonts w:cs="Times New Roman"/>
          <w:noProof/>
          <w:szCs w:val="24"/>
        </w:rPr>
        <w:t>proposed</w:t>
      </w:r>
      <w:r w:rsidR="008845DF" w:rsidRPr="008845DF">
        <w:rPr>
          <w:rFonts w:cs="Times New Roman"/>
          <w:noProof/>
          <w:szCs w:val="24"/>
        </w:rPr>
        <w:t xml:space="preserve"> method finds</w:t>
      </w:r>
      <w:r w:rsidR="007017E3">
        <w:rPr>
          <w:rFonts w:cs="Times New Roman"/>
          <w:noProof/>
          <w:szCs w:val="24"/>
        </w:rPr>
        <w:t xml:space="preserve"> out the</w:t>
      </w:r>
      <w:r w:rsidR="008845DF" w:rsidRPr="008845DF">
        <w:rPr>
          <w:rFonts w:cs="Times New Roman"/>
          <w:noProof/>
          <w:szCs w:val="24"/>
        </w:rPr>
        <w:t xml:space="preserve"> </w:t>
      </w:r>
      <w:r w:rsidR="003A2610">
        <w:rPr>
          <w:rFonts w:cs="Times New Roman"/>
          <w:noProof/>
          <w:szCs w:val="24"/>
        </w:rPr>
        <w:t xml:space="preserve">nearest </w:t>
      </w:r>
      <w:r w:rsidR="000A3239">
        <w:rPr>
          <w:rFonts w:cs="Times New Roman"/>
          <w:noProof/>
          <w:szCs w:val="24"/>
        </w:rPr>
        <w:t>neighbors</w:t>
      </w:r>
      <w:r w:rsidR="000459D5">
        <w:rPr>
          <w:rFonts w:cs="Times New Roman"/>
          <w:noProof/>
          <w:szCs w:val="24"/>
        </w:rPr>
        <w:t xml:space="preserve"> to impute missing </w:t>
      </w:r>
      <w:r w:rsidR="00565216">
        <w:rPr>
          <w:rFonts w:cs="Times New Roman"/>
          <w:noProof/>
          <w:szCs w:val="24"/>
        </w:rPr>
        <w:t>data</w:t>
      </w:r>
      <w:r w:rsidR="00565216" w:rsidRPr="008845DF">
        <w:rPr>
          <w:rFonts w:cs="Times New Roman"/>
          <w:noProof/>
          <w:szCs w:val="24"/>
        </w:rPr>
        <w:t xml:space="preserve"> </w:t>
      </w:r>
      <w:r w:rsidR="008845DF" w:rsidRPr="008845DF">
        <w:rPr>
          <w:rFonts w:cs="Times New Roman"/>
          <w:noProof/>
          <w:szCs w:val="24"/>
        </w:rPr>
        <w:t xml:space="preserve">as </w:t>
      </w:r>
      <w:r w:rsidR="00565216">
        <w:rPr>
          <w:rFonts w:cs="Times New Roman"/>
          <w:noProof/>
          <w:szCs w:val="24"/>
        </w:rPr>
        <w:t>much</w:t>
      </w:r>
      <w:r w:rsidR="00565216" w:rsidRPr="008845DF">
        <w:rPr>
          <w:rFonts w:cs="Times New Roman"/>
          <w:noProof/>
          <w:szCs w:val="24"/>
        </w:rPr>
        <w:t xml:space="preserve"> </w:t>
      </w:r>
      <w:r w:rsidR="008845DF" w:rsidRPr="008845DF">
        <w:rPr>
          <w:rFonts w:cs="Times New Roman"/>
          <w:noProof/>
          <w:szCs w:val="24"/>
        </w:rPr>
        <w:t>as possible</w:t>
      </w:r>
      <w:r w:rsidR="003A49AB">
        <w:rPr>
          <w:rFonts w:cs="Times New Roman"/>
          <w:noProof/>
          <w:szCs w:val="24"/>
        </w:rPr>
        <w:t>.</w:t>
      </w:r>
      <w:r w:rsidR="008845DF" w:rsidRPr="008845DF">
        <w:rPr>
          <w:rFonts w:cs="Times New Roman"/>
          <w:noProof/>
          <w:szCs w:val="24"/>
        </w:rPr>
        <w:t xml:space="preserve"> </w:t>
      </w:r>
      <w:r w:rsidR="00142F28">
        <w:rPr>
          <w:rFonts w:cs="Times New Roman"/>
          <w:noProof/>
          <w:szCs w:val="24"/>
        </w:rPr>
        <w:t>W</w:t>
      </w:r>
      <w:r w:rsidR="008845DF" w:rsidRPr="008845DF">
        <w:rPr>
          <w:rFonts w:cs="Times New Roman"/>
          <w:noProof/>
          <w:szCs w:val="24"/>
        </w:rPr>
        <w:t>hen the</w:t>
      </w:r>
      <w:r w:rsidR="00142F28">
        <w:rPr>
          <w:rFonts w:cs="Times New Roman"/>
          <w:noProof/>
          <w:szCs w:val="24"/>
        </w:rPr>
        <w:t xml:space="preserve"> avaliable</w:t>
      </w:r>
      <w:r w:rsidR="008845DF" w:rsidRPr="008845DF">
        <w:rPr>
          <w:rFonts w:cs="Times New Roman"/>
          <w:noProof/>
          <w:szCs w:val="24"/>
        </w:rPr>
        <w:t xml:space="preserve"> </w:t>
      </w:r>
      <w:r w:rsidR="00142F28">
        <w:rPr>
          <w:rFonts w:cs="Times New Roman"/>
          <w:noProof/>
          <w:szCs w:val="24"/>
        </w:rPr>
        <w:t>neighbors</w:t>
      </w:r>
      <w:r w:rsidR="008845DF" w:rsidRPr="008845DF">
        <w:rPr>
          <w:rFonts w:cs="Times New Roman"/>
          <w:noProof/>
          <w:szCs w:val="24"/>
        </w:rPr>
        <w:t xml:space="preserve"> are</w:t>
      </w:r>
      <w:r w:rsidR="00142F28">
        <w:rPr>
          <w:rFonts w:cs="Times New Roman"/>
          <w:noProof/>
          <w:szCs w:val="24"/>
        </w:rPr>
        <w:t xml:space="preserve"> too</w:t>
      </w:r>
      <w:r w:rsidR="008845DF" w:rsidRPr="008845DF">
        <w:rPr>
          <w:rFonts w:cs="Times New Roman"/>
          <w:noProof/>
          <w:szCs w:val="24"/>
        </w:rPr>
        <w:t xml:space="preserve"> insufficient</w:t>
      </w:r>
      <w:r w:rsidR="00142F28">
        <w:rPr>
          <w:rFonts w:cs="Times New Roman"/>
          <w:noProof/>
          <w:szCs w:val="24"/>
        </w:rPr>
        <w:t xml:space="preserve"> to be referenced,</w:t>
      </w:r>
      <w:r w:rsidR="008845DF" w:rsidRPr="008845DF">
        <w:rPr>
          <w:rFonts w:cs="Times New Roman"/>
          <w:noProof/>
          <w:szCs w:val="24"/>
        </w:rPr>
        <w:t xml:space="preserve"> or at a high rate of </w:t>
      </w:r>
      <w:r w:rsidR="00A17D7C">
        <w:rPr>
          <w:rFonts w:cs="Times New Roman"/>
          <w:noProof/>
          <w:szCs w:val="24"/>
        </w:rPr>
        <w:t xml:space="preserve">data </w:t>
      </w:r>
      <w:r w:rsidR="008845DF" w:rsidRPr="008845DF">
        <w:rPr>
          <w:rFonts w:cs="Times New Roman"/>
          <w:noProof/>
          <w:szCs w:val="24"/>
        </w:rPr>
        <w:t xml:space="preserve">missing, </w:t>
      </w:r>
      <w:r w:rsidR="004B62D0">
        <w:rPr>
          <w:rFonts w:cs="Times New Roman"/>
          <w:noProof/>
          <w:szCs w:val="24"/>
        </w:rPr>
        <w:t>a</w:t>
      </w:r>
      <w:r w:rsidR="004B62D0" w:rsidRPr="008845DF">
        <w:rPr>
          <w:rFonts w:cs="Times New Roman"/>
          <w:noProof/>
          <w:szCs w:val="24"/>
        </w:rPr>
        <w:t xml:space="preserve"> </w:t>
      </w:r>
      <w:r w:rsidR="008845DF" w:rsidRPr="008845DF">
        <w:rPr>
          <w:rFonts w:cs="Times New Roman"/>
          <w:noProof/>
          <w:szCs w:val="24"/>
        </w:rPr>
        <w:t xml:space="preserve">sampling </w:t>
      </w:r>
      <w:r w:rsidR="004B62D0">
        <w:rPr>
          <w:rFonts w:cs="Times New Roman"/>
          <w:noProof/>
          <w:szCs w:val="24"/>
        </w:rPr>
        <w:t xml:space="preserve">technique </w:t>
      </w:r>
      <w:r w:rsidR="00A17D7C">
        <w:rPr>
          <w:rFonts w:cs="Times New Roman"/>
          <w:noProof/>
          <w:szCs w:val="24"/>
        </w:rPr>
        <w:t>is</w:t>
      </w:r>
      <w:r w:rsidR="003A49AB">
        <w:rPr>
          <w:rFonts w:cs="Times New Roman"/>
          <w:noProof/>
          <w:szCs w:val="24"/>
        </w:rPr>
        <w:t xml:space="preserve"> </w:t>
      </w:r>
      <w:r w:rsidR="004B62D0">
        <w:rPr>
          <w:rFonts w:cs="Times New Roman"/>
          <w:noProof/>
          <w:szCs w:val="24"/>
        </w:rPr>
        <w:t xml:space="preserve">used </w:t>
      </w:r>
      <w:r w:rsidR="008602BE">
        <w:rPr>
          <w:rFonts w:cs="Times New Roman"/>
          <w:noProof/>
          <w:szCs w:val="24"/>
        </w:rPr>
        <w:t>to</w:t>
      </w:r>
      <w:r w:rsidR="008D72CC">
        <w:rPr>
          <w:rFonts w:cs="Times New Roman"/>
          <w:noProof/>
          <w:szCs w:val="24"/>
        </w:rPr>
        <w:t xml:space="preserve"> </w:t>
      </w:r>
      <w:r w:rsidR="004B62D0">
        <w:rPr>
          <w:rFonts w:cs="Times New Roman"/>
          <w:noProof/>
          <w:szCs w:val="24"/>
        </w:rPr>
        <w:t xml:space="preserve">select from the </w:t>
      </w:r>
      <w:r w:rsidR="008602BE">
        <w:rPr>
          <w:rFonts w:cs="Times New Roman"/>
          <w:noProof/>
          <w:szCs w:val="24"/>
        </w:rPr>
        <w:t>neighbors</w:t>
      </w:r>
      <w:r w:rsidR="005C786C">
        <w:rPr>
          <w:rFonts w:cs="Times New Roman" w:hint="eastAsia"/>
          <w:noProof/>
          <w:szCs w:val="24"/>
        </w:rPr>
        <w:t xml:space="preserve"> </w:t>
      </w:r>
      <w:r w:rsidR="004B62D0">
        <w:rPr>
          <w:rFonts w:cs="Times New Roman"/>
          <w:noProof/>
          <w:szCs w:val="24"/>
        </w:rPr>
        <w:t>without</w:t>
      </w:r>
      <w:r w:rsidR="00984761">
        <w:rPr>
          <w:rFonts w:cs="Times New Roman"/>
          <w:noProof/>
          <w:szCs w:val="24"/>
        </w:rPr>
        <w:t xml:space="preserve"> </w:t>
      </w:r>
      <w:r w:rsidR="008845DF" w:rsidRPr="008845DF">
        <w:rPr>
          <w:rFonts w:cs="Times New Roman"/>
          <w:noProof/>
          <w:szCs w:val="24"/>
        </w:rPr>
        <w:t>missing</w:t>
      </w:r>
      <w:r w:rsidR="004B62D0">
        <w:rPr>
          <w:rFonts w:cs="Times New Roman"/>
          <w:noProof/>
          <w:szCs w:val="24"/>
        </w:rPr>
        <w:t xml:space="preserve"> data</w:t>
      </w:r>
      <w:r w:rsidR="008845DF" w:rsidRPr="008845DF">
        <w:rPr>
          <w:rFonts w:cs="Times New Roman"/>
          <w:noProof/>
          <w:szCs w:val="24"/>
        </w:rPr>
        <w:t xml:space="preserve">. </w:t>
      </w:r>
      <w:r w:rsidR="004B62D0">
        <w:rPr>
          <w:rFonts w:cs="Times New Roman"/>
          <w:noProof/>
          <w:szCs w:val="24"/>
        </w:rPr>
        <w:t>To compare</w:t>
      </w:r>
      <w:r w:rsidR="004B62D0" w:rsidRPr="008845DF">
        <w:rPr>
          <w:rFonts w:cs="Times New Roman"/>
          <w:noProof/>
          <w:szCs w:val="24"/>
        </w:rPr>
        <w:t xml:space="preserve"> </w:t>
      </w:r>
      <w:r w:rsidR="008845DF" w:rsidRPr="008845DF">
        <w:rPr>
          <w:rFonts w:cs="Times New Roman"/>
          <w:noProof/>
          <w:szCs w:val="24"/>
        </w:rPr>
        <w:t xml:space="preserve">with the </w:t>
      </w:r>
      <w:r w:rsidR="00A17D7C" w:rsidRPr="003A2610">
        <w:rPr>
          <w:rFonts w:cs="Times New Roman"/>
          <w:noProof/>
          <w:color w:val="000000" w:themeColor="text1"/>
          <w:szCs w:val="24"/>
        </w:rPr>
        <w:t xml:space="preserve">original </w:t>
      </w:r>
      <w:r w:rsidR="008845DF" w:rsidRPr="003A2610">
        <w:rPr>
          <w:rFonts w:cs="Times New Roman"/>
          <w:noProof/>
          <w:color w:val="000000" w:themeColor="text1"/>
          <w:szCs w:val="24"/>
        </w:rPr>
        <w:t>k</w:t>
      </w:r>
      <w:r w:rsidR="008845DF" w:rsidRPr="008845DF">
        <w:rPr>
          <w:rFonts w:cs="Times New Roman"/>
          <w:noProof/>
          <w:szCs w:val="24"/>
        </w:rPr>
        <w:t>-</w:t>
      </w:r>
      <w:r w:rsidR="00CA32BC">
        <w:rPr>
          <w:rFonts w:cs="Times New Roman"/>
          <w:noProof/>
          <w:szCs w:val="24"/>
        </w:rPr>
        <w:t>nearest neighbor imputation</w:t>
      </w:r>
      <w:r w:rsidR="00104157">
        <w:rPr>
          <w:rFonts w:cs="Times New Roman"/>
          <w:noProof/>
          <w:szCs w:val="24"/>
        </w:rPr>
        <w:t>,</w:t>
      </w:r>
      <w:r w:rsidR="00FB3CB8">
        <w:rPr>
          <w:rFonts w:cs="Times New Roman"/>
          <w:noProof/>
          <w:szCs w:val="24"/>
        </w:rPr>
        <w:t xml:space="preserve"> </w:t>
      </w:r>
      <w:r w:rsidR="00A17D7C">
        <w:rPr>
          <w:rFonts w:cs="Times New Roman"/>
          <w:noProof/>
          <w:szCs w:val="24"/>
        </w:rPr>
        <w:t xml:space="preserve">we adopt </w:t>
      </w:r>
      <w:r w:rsidR="004B62D0">
        <w:rPr>
          <w:rFonts w:cs="Times New Roman"/>
          <w:noProof/>
          <w:szCs w:val="24"/>
        </w:rPr>
        <w:t xml:space="preserve">the closeness of the skyline </w:t>
      </w:r>
      <w:r w:rsidR="006B2333">
        <w:rPr>
          <w:rFonts w:cs="Times New Roman"/>
          <w:noProof/>
          <w:szCs w:val="24"/>
        </w:rPr>
        <w:t xml:space="preserve">set </w:t>
      </w:r>
      <w:r w:rsidR="004B62D0">
        <w:rPr>
          <w:rFonts w:cs="Times New Roman"/>
          <w:noProof/>
          <w:szCs w:val="24"/>
        </w:rPr>
        <w:t xml:space="preserve">calculated from the imputed data </w:t>
      </w:r>
      <w:r w:rsidR="00F344C0">
        <w:rPr>
          <w:rFonts w:cs="Times New Roman"/>
          <w:noProof/>
          <w:szCs w:val="24"/>
        </w:rPr>
        <w:t xml:space="preserve">to </w:t>
      </w:r>
      <w:r w:rsidR="00F344C0" w:rsidRPr="008845DF">
        <w:rPr>
          <w:rFonts w:cs="Times New Roman"/>
          <w:noProof/>
          <w:szCs w:val="24"/>
        </w:rPr>
        <w:t>the original skyline</w:t>
      </w:r>
      <w:r w:rsidR="001E1946">
        <w:rPr>
          <w:rFonts w:cs="Times New Roman"/>
          <w:noProof/>
          <w:szCs w:val="24"/>
        </w:rPr>
        <w:t xml:space="preserve"> </w:t>
      </w:r>
      <w:r w:rsidR="006B2333">
        <w:rPr>
          <w:rFonts w:cs="Times New Roman"/>
          <w:noProof/>
          <w:szCs w:val="24"/>
        </w:rPr>
        <w:t xml:space="preserve">set </w:t>
      </w:r>
      <w:r w:rsidR="001E1946">
        <w:rPr>
          <w:rFonts w:cs="Times New Roman"/>
          <w:noProof/>
          <w:szCs w:val="24"/>
        </w:rPr>
        <w:t>as</w:t>
      </w:r>
      <w:r w:rsidR="00F344C0">
        <w:rPr>
          <w:rFonts w:cs="Times New Roman"/>
          <w:noProof/>
          <w:szCs w:val="24"/>
        </w:rPr>
        <w:t xml:space="preserve"> the metric of</w:t>
      </w:r>
      <w:r w:rsidR="00FA048D">
        <w:rPr>
          <w:rFonts w:cs="Times New Roman"/>
          <w:noProof/>
          <w:szCs w:val="24"/>
        </w:rPr>
        <w:t xml:space="preserve"> </w:t>
      </w:r>
      <w:r w:rsidR="003A2610">
        <w:rPr>
          <w:rFonts w:cs="Times New Roman"/>
          <w:noProof/>
          <w:szCs w:val="24"/>
        </w:rPr>
        <w:t xml:space="preserve">measuring </w:t>
      </w:r>
      <w:r w:rsidR="00FA048D">
        <w:rPr>
          <w:rFonts w:cs="Times New Roman"/>
          <w:noProof/>
          <w:szCs w:val="24"/>
        </w:rPr>
        <w:t>imputation</w:t>
      </w:r>
      <w:r w:rsidR="00F344C0">
        <w:rPr>
          <w:rFonts w:cs="Times New Roman"/>
          <w:noProof/>
          <w:szCs w:val="24"/>
        </w:rPr>
        <w:t xml:space="preserve"> </w:t>
      </w:r>
      <w:r w:rsidR="00C534AE">
        <w:rPr>
          <w:rFonts w:cs="Times New Roman" w:hint="eastAsia"/>
          <w:noProof/>
          <w:szCs w:val="24"/>
        </w:rPr>
        <w:t>q</w:t>
      </w:r>
      <w:r w:rsidR="00C534AE">
        <w:rPr>
          <w:rFonts w:cs="Times New Roman"/>
          <w:noProof/>
          <w:szCs w:val="24"/>
        </w:rPr>
        <w:t>uality</w:t>
      </w:r>
      <w:r w:rsidR="008845DF" w:rsidRPr="008845DF">
        <w:rPr>
          <w:rFonts w:cs="Times New Roman"/>
          <w:noProof/>
          <w:szCs w:val="24"/>
        </w:rPr>
        <w:t>. The experiment</w:t>
      </w:r>
      <w:r w:rsidR="00E304E9">
        <w:rPr>
          <w:rFonts w:cs="Times New Roman"/>
          <w:noProof/>
          <w:szCs w:val="24"/>
        </w:rPr>
        <w:t>s</w:t>
      </w:r>
      <w:r w:rsidR="008845DF" w:rsidRPr="008845DF">
        <w:rPr>
          <w:rFonts w:cs="Times New Roman"/>
          <w:noProof/>
          <w:szCs w:val="24"/>
        </w:rPr>
        <w:t xml:space="preserve"> show that the</w:t>
      </w:r>
      <w:r w:rsidR="001E04D4">
        <w:rPr>
          <w:rFonts w:cs="Times New Roman"/>
          <w:noProof/>
          <w:szCs w:val="24"/>
        </w:rPr>
        <w:t xml:space="preserve"> proposed</w:t>
      </w:r>
      <w:r w:rsidR="008845DF" w:rsidRPr="008845DF">
        <w:rPr>
          <w:rFonts w:cs="Times New Roman"/>
          <w:noProof/>
          <w:szCs w:val="24"/>
        </w:rPr>
        <w:t xml:space="preserve"> method </w:t>
      </w:r>
      <w:r w:rsidR="001E1946">
        <w:rPr>
          <w:rFonts w:cs="Times New Roman"/>
          <w:noProof/>
          <w:szCs w:val="24"/>
        </w:rPr>
        <w:t xml:space="preserve">has an </w:t>
      </w:r>
      <w:r w:rsidR="00E304E9">
        <w:rPr>
          <w:rFonts w:cs="Times New Roman"/>
          <w:noProof/>
          <w:szCs w:val="24"/>
        </w:rPr>
        <w:t>approximate result</w:t>
      </w:r>
      <w:r w:rsidR="008845DF" w:rsidRPr="008845DF">
        <w:rPr>
          <w:rFonts w:cs="Times New Roman"/>
          <w:noProof/>
          <w:szCs w:val="24"/>
        </w:rPr>
        <w:t xml:space="preserve"> </w:t>
      </w:r>
      <w:r w:rsidR="001E1946">
        <w:rPr>
          <w:rFonts w:cs="Times New Roman"/>
          <w:noProof/>
          <w:szCs w:val="24"/>
        </w:rPr>
        <w:t>to</w:t>
      </w:r>
      <w:r w:rsidR="001E1946" w:rsidRPr="008845DF">
        <w:rPr>
          <w:rFonts w:cs="Times New Roman"/>
          <w:noProof/>
          <w:szCs w:val="24"/>
        </w:rPr>
        <w:t xml:space="preserve"> </w:t>
      </w:r>
      <w:r w:rsidR="008845DF" w:rsidRPr="008845DF">
        <w:rPr>
          <w:rFonts w:cs="Times New Roman"/>
          <w:noProof/>
          <w:szCs w:val="24"/>
        </w:rPr>
        <w:t xml:space="preserve">the </w:t>
      </w:r>
      <w:r w:rsidR="00640BF9">
        <w:rPr>
          <w:rFonts w:cs="Times New Roman"/>
          <w:noProof/>
          <w:szCs w:val="24"/>
        </w:rPr>
        <w:t xml:space="preserve">original </w:t>
      </w:r>
      <w:r w:rsidR="008845DF" w:rsidRPr="008845DF">
        <w:rPr>
          <w:rFonts w:cs="Times New Roman"/>
          <w:noProof/>
          <w:szCs w:val="24"/>
        </w:rPr>
        <w:t>k-</w:t>
      </w:r>
      <w:r w:rsidR="001E04D4">
        <w:rPr>
          <w:rFonts w:cs="Times New Roman"/>
          <w:noProof/>
          <w:szCs w:val="24"/>
        </w:rPr>
        <w:t>nearest neighbor</w:t>
      </w:r>
      <w:r w:rsidR="008A27A8" w:rsidRPr="003A2610">
        <w:rPr>
          <w:rFonts w:cs="Times New Roman"/>
          <w:noProof/>
          <w:color w:val="000000" w:themeColor="text1"/>
          <w:szCs w:val="24"/>
        </w:rPr>
        <w:t xml:space="preserve"> </w:t>
      </w:r>
      <w:r w:rsidR="00324A4F" w:rsidRPr="003A2610">
        <w:rPr>
          <w:rFonts w:cs="Times New Roman"/>
          <w:noProof/>
          <w:color w:val="000000" w:themeColor="text1"/>
          <w:szCs w:val="24"/>
        </w:rPr>
        <w:t xml:space="preserve">imputation </w:t>
      </w:r>
      <w:r w:rsidR="008845DF" w:rsidRPr="003A2610">
        <w:rPr>
          <w:rFonts w:cs="Times New Roman"/>
          <w:noProof/>
          <w:color w:val="000000" w:themeColor="text1"/>
          <w:szCs w:val="24"/>
        </w:rPr>
        <w:t>a</w:t>
      </w:r>
      <w:r w:rsidR="008845DF" w:rsidRPr="008845DF">
        <w:rPr>
          <w:rFonts w:cs="Times New Roman"/>
          <w:noProof/>
          <w:szCs w:val="24"/>
        </w:rPr>
        <w:t>t a low missing rat</w:t>
      </w:r>
      <w:r w:rsidR="001E04D4">
        <w:rPr>
          <w:rFonts w:cs="Times New Roman"/>
          <w:noProof/>
          <w:szCs w:val="24"/>
        </w:rPr>
        <w:t>e</w:t>
      </w:r>
      <w:r w:rsidR="00261D3B">
        <w:rPr>
          <w:rFonts w:cs="Times New Roman"/>
          <w:noProof/>
          <w:szCs w:val="24"/>
        </w:rPr>
        <w:t>.</w:t>
      </w:r>
      <w:r w:rsidR="008845DF" w:rsidRPr="008845DF">
        <w:rPr>
          <w:rFonts w:cs="Times New Roman"/>
          <w:noProof/>
          <w:szCs w:val="24"/>
        </w:rPr>
        <w:t xml:space="preserve"> </w:t>
      </w:r>
      <w:r w:rsidR="00896808">
        <w:rPr>
          <w:rFonts w:cs="Times New Roman" w:hint="eastAsia"/>
          <w:noProof/>
          <w:szCs w:val="24"/>
        </w:rPr>
        <w:t>F</w:t>
      </w:r>
      <w:r w:rsidR="00896808">
        <w:rPr>
          <w:rFonts w:cs="Times New Roman"/>
          <w:noProof/>
          <w:szCs w:val="24"/>
        </w:rPr>
        <w:t>urthermore</w:t>
      </w:r>
      <w:r w:rsidR="00356F30">
        <w:rPr>
          <w:rFonts w:cs="Times New Roman"/>
          <w:noProof/>
          <w:szCs w:val="24"/>
        </w:rPr>
        <w:t>,</w:t>
      </w:r>
      <w:r w:rsidR="007078D0">
        <w:rPr>
          <w:rFonts w:cs="Times New Roman"/>
          <w:noProof/>
          <w:szCs w:val="24"/>
        </w:rPr>
        <w:t xml:space="preserve"> it</w:t>
      </w:r>
      <w:r w:rsidR="00261D3B">
        <w:rPr>
          <w:rFonts w:cs="Times New Roman"/>
          <w:noProof/>
          <w:szCs w:val="24"/>
        </w:rPr>
        <w:t xml:space="preserve"> </w:t>
      </w:r>
      <w:r w:rsidR="001E1946">
        <w:rPr>
          <w:rFonts w:cs="Times New Roman"/>
          <w:noProof/>
          <w:szCs w:val="24"/>
        </w:rPr>
        <w:t>out</w:t>
      </w:r>
      <w:r w:rsidR="00531071">
        <w:rPr>
          <w:rFonts w:cs="Times New Roman"/>
          <w:noProof/>
          <w:szCs w:val="24"/>
        </w:rPr>
        <w:t>performs</w:t>
      </w:r>
      <w:r w:rsidR="00E87A56">
        <w:rPr>
          <w:rFonts w:cs="Times New Roman"/>
          <w:noProof/>
          <w:szCs w:val="24"/>
        </w:rPr>
        <w:t xml:space="preserve"> </w:t>
      </w:r>
      <w:r w:rsidR="00EA44FB" w:rsidRPr="008845DF">
        <w:rPr>
          <w:rFonts w:cs="Times New Roman"/>
          <w:noProof/>
          <w:szCs w:val="24"/>
        </w:rPr>
        <w:t>the</w:t>
      </w:r>
      <w:r w:rsidR="00640BF9">
        <w:rPr>
          <w:rFonts w:cs="Times New Roman"/>
          <w:noProof/>
          <w:szCs w:val="24"/>
        </w:rPr>
        <w:t xml:space="preserve"> original</w:t>
      </w:r>
      <w:r w:rsidR="00EA44FB" w:rsidRPr="008845DF">
        <w:rPr>
          <w:rFonts w:cs="Times New Roman"/>
          <w:noProof/>
          <w:szCs w:val="24"/>
        </w:rPr>
        <w:t xml:space="preserve"> k-</w:t>
      </w:r>
      <w:r w:rsidR="00EA44FB">
        <w:rPr>
          <w:rFonts w:cs="Times New Roman"/>
          <w:noProof/>
          <w:szCs w:val="24"/>
        </w:rPr>
        <w:t xml:space="preserve">nearest neighbor </w:t>
      </w:r>
      <w:r w:rsidR="00324A4F">
        <w:rPr>
          <w:rFonts w:cs="Times New Roman"/>
          <w:noProof/>
          <w:szCs w:val="24"/>
        </w:rPr>
        <w:t xml:space="preserve">imputation </w:t>
      </w:r>
      <w:r w:rsidR="00E87A56">
        <w:rPr>
          <w:rFonts w:cs="Times New Roman"/>
          <w:noProof/>
          <w:szCs w:val="24"/>
        </w:rPr>
        <w:t>from</w:t>
      </w:r>
      <w:r w:rsidR="008845DF" w:rsidRPr="008845DF">
        <w:rPr>
          <w:rFonts w:cs="Times New Roman"/>
          <w:noProof/>
          <w:szCs w:val="24"/>
        </w:rPr>
        <w:t xml:space="preserve"> 30% to 50% </w:t>
      </w:r>
      <w:r w:rsidR="00324A4F">
        <w:rPr>
          <w:rFonts w:cs="Times New Roman"/>
          <w:noProof/>
          <w:szCs w:val="24"/>
        </w:rPr>
        <w:t xml:space="preserve">at </w:t>
      </w:r>
      <w:r w:rsidR="00324A4F" w:rsidRPr="008845DF">
        <w:rPr>
          <w:rFonts w:cs="Times New Roman"/>
          <w:noProof/>
          <w:szCs w:val="24"/>
        </w:rPr>
        <w:t>the missing rat</w:t>
      </w:r>
      <w:r w:rsidR="00324A4F">
        <w:rPr>
          <w:rFonts w:cs="Times New Roman"/>
          <w:noProof/>
          <w:szCs w:val="24"/>
        </w:rPr>
        <w:t>e</w:t>
      </w:r>
      <w:r w:rsidR="00324A4F" w:rsidRPr="008845DF">
        <w:rPr>
          <w:rFonts w:cs="Times New Roman"/>
          <w:noProof/>
          <w:szCs w:val="24"/>
        </w:rPr>
        <w:t xml:space="preserve"> </w:t>
      </w:r>
      <w:r w:rsidR="008845DF" w:rsidRPr="008845DF">
        <w:rPr>
          <w:rFonts w:cs="Times New Roman"/>
          <w:noProof/>
          <w:szCs w:val="24"/>
        </w:rPr>
        <w:t xml:space="preserve">between 20% and 70%. </w:t>
      </w:r>
      <w:r w:rsidR="00432189">
        <w:rPr>
          <w:rFonts w:cs="Times New Roman"/>
          <w:noProof/>
          <w:szCs w:val="24"/>
        </w:rPr>
        <w:t>Even if</w:t>
      </w:r>
      <w:r w:rsidR="00CE3F1F">
        <w:rPr>
          <w:rFonts w:cs="Times New Roman"/>
          <w:noProof/>
          <w:szCs w:val="24"/>
        </w:rPr>
        <w:t xml:space="preserve"> </w:t>
      </w:r>
      <w:r w:rsidR="001E1946">
        <w:rPr>
          <w:rFonts w:cs="Times New Roman"/>
          <w:noProof/>
          <w:szCs w:val="24"/>
        </w:rPr>
        <w:t xml:space="preserve">the missing rate </w:t>
      </w:r>
      <w:r w:rsidR="008845DF" w:rsidRPr="008845DF">
        <w:rPr>
          <w:rFonts w:cs="Times New Roman"/>
          <w:noProof/>
          <w:szCs w:val="24"/>
        </w:rPr>
        <w:t xml:space="preserve">is </w:t>
      </w:r>
      <w:r w:rsidR="00324A4F">
        <w:rPr>
          <w:rFonts w:cs="Times New Roman"/>
          <w:noProof/>
          <w:szCs w:val="24"/>
        </w:rPr>
        <w:t>higher</w:t>
      </w:r>
      <w:r w:rsidR="00324A4F" w:rsidRPr="008845DF">
        <w:rPr>
          <w:rFonts w:cs="Times New Roman"/>
          <w:noProof/>
          <w:szCs w:val="24"/>
        </w:rPr>
        <w:t xml:space="preserve"> </w:t>
      </w:r>
      <w:r w:rsidR="008845DF" w:rsidRPr="008845DF">
        <w:rPr>
          <w:rFonts w:cs="Times New Roman"/>
          <w:noProof/>
          <w:szCs w:val="24"/>
        </w:rPr>
        <w:t xml:space="preserve">than 80%, the </w:t>
      </w:r>
      <w:r w:rsidR="00324A4F">
        <w:rPr>
          <w:rFonts w:cs="Times New Roman"/>
          <w:noProof/>
          <w:szCs w:val="24"/>
        </w:rPr>
        <w:t xml:space="preserve">imputation </w:t>
      </w:r>
      <w:r w:rsidR="00324A4F">
        <w:rPr>
          <w:rFonts w:cs="Times New Roman" w:hint="eastAsia"/>
          <w:noProof/>
          <w:szCs w:val="24"/>
        </w:rPr>
        <w:t>q</w:t>
      </w:r>
      <w:r w:rsidR="00324A4F">
        <w:rPr>
          <w:rFonts w:cs="Times New Roman"/>
          <w:noProof/>
          <w:szCs w:val="24"/>
        </w:rPr>
        <w:t>uality</w:t>
      </w:r>
      <w:r w:rsidR="001E1946">
        <w:rPr>
          <w:rFonts w:cs="Times New Roman"/>
          <w:noProof/>
          <w:szCs w:val="24"/>
        </w:rPr>
        <w:t xml:space="preserve"> </w:t>
      </w:r>
      <w:r w:rsidR="00324A4F">
        <w:rPr>
          <w:rFonts w:cs="Times New Roman"/>
          <w:noProof/>
          <w:szCs w:val="24"/>
        </w:rPr>
        <w:t xml:space="preserve">of </w:t>
      </w:r>
      <w:r w:rsidR="001E1946">
        <w:rPr>
          <w:rFonts w:cs="Times New Roman"/>
          <w:noProof/>
          <w:szCs w:val="24"/>
        </w:rPr>
        <w:t>the proposed method</w:t>
      </w:r>
      <w:r w:rsidR="001E1946" w:rsidRPr="008845DF">
        <w:rPr>
          <w:rFonts w:cs="Times New Roman"/>
          <w:noProof/>
          <w:szCs w:val="24"/>
        </w:rPr>
        <w:t xml:space="preserve"> </w:t>
      </w:r>
      <w:r w:rsidR="008845DF" w:rsidRPr="008845DF">
        <w:rPr>
          <w:rFonts w:cs="Times New Roman"/>
          <w:noProof/>
          <w:szCs w:val="24"/>
        </w:rPr>
        <w:t xml:space="preserve">can also </w:t>
      </w:r>
      <w:r w:rsidR="002C31AF">
        <w:rPr>
          <w:rFonts w:cs="Times New Roman"/>
          <w:noProof/>
          <w:szCs w:val="24"/>
        </w:rPr>
        <w:t>outperform</w:t>
      </w:r>
      <w:r w:rsidR="001E1946" w:rsidRPr="008845DF">
        <w:rPr>
          <w:rFonts w:cs="Times New Roman"/>
          <w:noProof/>
          <w:szCs w:val="24"/>
        </w:rPr>
        <w:t xml:space="preserve"> </w:t>
      </w:r>
      <w:r w:rsidR="008845DF" w:rsidRPr="008845DF">
        <w:rPr>
          <w:rFonts w:cs="Times New Roman"/>
          <w:noProof/>
          <w:szCs w:val="24"/>
        </w:rPr>
        <w:t xml:space="preserve">3 to 6 times than </w:t>
      </w:r>
      <w:r w:rsidR="001E1946">
        <w:rPr>
          <w:rFonts w:cs="Times New Roman"/>
          <w:noProof/>
          <w:szCs w:val="24"/>
        </w:rPr>
        <w:t xml:space="preserve">that of </w:t>
      </w:r>
      <w:r w:rsidR="008845DF" w:rsidRPr="008845DF">
        <w:rPr>
          <w:rFonts w:cs="Times New Roman"/>
          <w:noProof/>
          <w:szCs w:val="24"/>
        </w:rPr>
        <w:t>the</w:t>
      </w:r>
      <w:r w:rsidR="008845DF" w:rsidRPr="003A2610">
        <w:rPr>
          <w:rFonts w:cs="Times New Roman"/>
          <w:noProof/>
          <w:color w:val="000000" w:themeColor="text1"/>
          <w:szCs w:val="24"/>
        </w:rPr>
        <w:t xml:space="preserve"> </w:t>
      </w:r>
      <w:r w:rsidR="00640BF9" w:rsidRPr="003A2610">
        <w:rPr>
          <w:rFonts w:cs="Times New Roman"/>
          <w:noProof/>
          <w:color w:val="000000" w:themeColor="text1"/>
          <w:szCs w:val="24"/>
        </w:rPr>
        <w:t xml:space="preserve">original </w:t>
      </w:r>
      <w:r w:rsidR="00E03C01" w:rsidRPr="003A2610">
        <w:rPr>
          <w:rFonts w:cs="Times New Roman"/>
          <w:noProof/>
          <w:color w:val="000000" w:themeColor="text1"/>
          <w:szCs w:val="24"/>
        </w:rPr>
        <w:t>k-</w:t>
      </w:r>
      <w:r w:rsidR="00E03C01">
        <w:rPr>
          <w:rFonts w:cs="Times New Roman"/>
          <w:noProof/>
          <w:szCs w:val="24"/>
        </w:rPr>
        <w:t>nearest neighbor</w:t>
      </w:r>
      <w:r w:rsidR="00324A4F" w:rsidRPr="00826F9B">
        <w:rPr>
          <w:rFonts w:cs="Times New Roman"/>
          <w:noProof/>
          <w:color w:val="0070C0"/>
          <w:szCs w:val="24"/>
        </w:rPr>
        <w:t xml:space="preserve"> </w:t>
      </w:r>
      <w:r w:rsidR="00324A4F" w:rsidRPr="003A2610">
        <w:rPr>
          <w:rFonts w:cs="Times New Roman"/>
          <w:noProof/>
          <w:color w:val="000000" w:themeColor="text1"/>
          <w:szCs w:val="24"/>
        </w:rPr>
        <w:t>imputation</w:t>
      </w:r>
      <w:r w:rsidR="008845DF" w:rsidRPr="003A2610">
        <w:rPr>
          <w:rFonts w:cs="Times New Roman"/>
          <w:noProof/>
          <w:color w:val="000000" w:themeColor="text1"/>
          <w:szCs w:val="24"/>
        </w:rPr>
        <w:t>.</w:t>
      </w:r>
      <w:r w:rsidR="008D0B91" w:rsidRPr="003A2610">
        <w:rPr>
          <w:rFonts w:cs="Times New Roman"/>
          <w:noProof/>
          <w:color w:val="000000" w:themeColor="text1"/>
          <w:szCs w:val="24"/>
        </w:rPr>
        <w:t xml:space="preserve"> </w:t>
      </w:r>
      <w:r w:rsidR="008D0B91">
        <w:rPr>
          <w:rFonts w:cs="Times New Roman"/>
          <w:noProof/>
          <w:szCs w:val="24"/>
        </w:rPr>
        <w:t>Finally, under any kind of missing situation</w:t>
      </w:r>
      <w:r w:rsidR="001E1946">
        <w:rPr>
          <w:rFonts w:cs="Times New Roman"/>
          <w:noProof/>
          <w:szCs w:val="24"/>
        </w:rPr>
        <w:t>s</w:t>
      </w:r>
      <w:r w:rsidR="008D0B91">
        <w:rPr>
          <w:rFonts w:cs="Times New Roman"/>
          <w:noProof/>
          <w:szCs w:val="24"/>
        </w:rPr>
        <w:t>,</w:t>
      </w:r>
      <w:r w:rsidR="008845DF" w:rsidRPr="008845DF">
        <w:rPr>
          <w:rFonts w:cs="Times New Roman"/>
          <w:noProof/>
          <w:szCs w:val="24"/>
        </w:rPr>
        <w:t xml:space="preserve"> </w:t>
      </w:r>
      <w:r w:rsidR="008E3171">
        <w:rPr>
          <w:rFonts w:cs="Times New Roman"/>
          <w:noProof/>
          <w:szCs w:val="24"/>
        </w:rPr>
        <w:t xml:space="preserve">the proposed method </w:t>
      </w:r>
      <w:r w:rsidR="003B5685">
        <w:rPr>
          <w:rFonts w:cs="Times New Roman"/>
          <w:noProof/>
          <w:szCs w:val="24"/>
        </w:rPr>
        <w:t xml:space="preserve">shows </w:t>
      </w:r>
      <w:r w:rsidR="00345242">
        <w:rPr>
          <w:rFonts w:cs="Times New Roman"/>
          <w:noProof/>
          <w:szCs w:val="24"/>
        </w:rPr>
        <w:t xml:space="preserve">at least 50% </w:t>
      </w:r>
      <w:r w:rsidR="00447E9D">
        <w:rPr>
          <w:rFonts w:cs="Times New Roman"/>
          <w:noProof/>
          <w:szCs w:val="24"/>
        </w:rPr>
        <w:t xml:space="preserve">approximation of </w:t>
      </w:r>
      <w:r w:rsidR="00345242">
        <w:rPr>
          <w:rFonts w:cs="Times New Roman"/>
          <w:noProof/>
          <w:szCs w:val="24"/>
        </w:rPr>
        <w:t xml:space="preserve">the </w:t>
      </w:r>
      <w:r w:rsidR="00447E9D">
        <w:rPr>
          <w:rFonts w:cs="Times New Roman"/>
          <w:noProof/>
          <w:szCs w:val="24"/>
        </w:rPr>
        <w:t>original skyline</w:t>
      </w:r>
      <w:r w:rsidR="006B2333">
        <w:rPr>
          <w:rFonts w:cs="Times New Roman"/>
          <w:noProof/>
          <w:szCs w:val="24"/>
        </w:rPr>
        <w:t xml:space="preserve"> set</w:t>
      </w:r>
      <w:r w:rsidR="00345242">
        <w:rPr>
          <w:rFonts w:cs="Times New Roman"/>
          <w:noProof/>
          <w:szCs w:val="24"/>
        </w:rPr>
        <w:t>.</w:t>
      </w:r>
      <w:r w:rsidR="008E3171">
        <w:rPr>
          <w:rFonts w:cs="Times New Roman"/>
          <w:noProof/>
          <w:szCs w:val="24"/>
        </w:rPr>
        <w:t xml:space="preserve"> </w:t>
      </w:r>
      <w:r w:rsidR="00345242">
        <w:rPr>
          <w:rFonts w:cs="Times New Roman"/>
          <w:noProof/>
          <w:szCs w:val="24"/>
        </w:rPr>
        <w:t>In sum</w:t>
      </w:r>
      <w:r w:rsidR="00447E9D">
        <w:rPr>
          <w:rFonts w:cs="Times New Roman"/>
          <w:noProof/>
          <w:szCs w:val="24"/>
        </w:rPr>
        <w:t xml:space="preserve">, the </w:t>
      </w:r>
      <w:r w:rsidR="00345242">
        <w:rPr>
          <w:rFonts w:cs="Times New Roman"/>
          <w:noProof/>
          <w:szCs w:val="24"/>
        </w:rPr>
        <w:t xml:space="preserve">proposed </w:t>
      </w:r>
      <w:r w:rsidR="00447E9D">
        <w:rPr>
          <w:rFonts w:cs="Times New Roman"/>
          <w:noProof/>
          <w:szCs w:val="24"/>
        </w:rPr>
        <w:t xml:space="preserve">method is </w:t>
      </w:r>
      <w:r w:rsidR="00345242">
        <w:rPr>
          <w:rFonts w:cs="Times New Roman"/>
          <w:noProof/>
          <w:szCs w:val="24"/>
        </w:rPr>
        <w:t xml:space="preserve">effective in </w:t>
      </w:r>
      <w:r w:rsidR="008D0B91">
        <w:rPr>
          <w:rFonts w:cs="Times New Roman"/>
          <w:noProof/>
          <w:szCs w:val="24"/>
        </w:rPr>
        <w:t xml:space="preserve">solving the missing data </w:t>
      </w:r>
      <w:r w:rsidR="003B5685">
        <w:rPr>
          <w:rFonts w:cs="Times New Roman"/>
          <w:noProof/>
          <w:szCs w:val="24"/>
        </w:rPr>
        <w:t xml:space="preserve">problem </w:t>
      </w:r>
      <w:r w:rsidR="00345242">
        <w:rPr>
          <w:rFonts w:cs="Times New Roman"/>
          <w:noProof/>
          <w:szCs w:val="24"/>
        </w:rPr>
        <w:t>for skyline</w:t>
      </w:r>
      <w:r w:rsidR="00345242" w:rsidRPr="003A2610">
        <w:rPr>
          <w:rFonts w:cs="Times New Roman"/>
          <w:noProof/>
          <w:color w:val="000000" w:themeColor="text1"/>
          <w:szCs w:val="24"/>
        </w:rPr>
        <w:t xml:space="preserve"> </w:t>
      </w:r>
      <w:r w:rsidR="00324A4F" w:rsidRPr="003A2610">
        <w:rPr>
          <w:rFonts w:cs="Times New Roman"/>
          <w:noProof/>
          <w:color w:val="000000" w:themeColor="text1"/>
          <w:szCs w:val="24"/>
        </w:rPr>
        <w:t>query algorithms</w:t>
      </w:r>
      <w:r w:rsidR="008D0B91">
        <w:rPr>
          <w:rFonts w:cs="Times New Roman"/>
          <w:noProof/>
          <w:szCs w:val="24"/>
        </w:rPr>
        <w:t>.</w:t>
      </w:r>
    </w:p>
    <w:p w14:paraId="60E2351E" w14:textId="77777777" w:rsidR="00FB2ECE" w:rsidRPr="00CE48C9" w:rsidRDefault="00FB2ECE" w:rsidP="003D22DC">
      <w:pPr>
        <w:rPr>
          <w:rFonts w:cs="Times New Roman"/>
          <w:noProof/>
          <w:szCs w:val="24"/>
        </w:rPr>
      </w:pPr>
    </w:p>
    <w:p w14:paraId="3257DB1A" w14:textId="19B07CE9" w:rsidR="0059431B" w:rsidRPr="00A016E8" w:rsidRDefault="0059431B" w:rsidP="00763732">
      <w:pPr>
        <w:rPr>
          <w:rFonts w:cs="Times New Roman"/>
          <w:szCs w:val="24"/>
        </w:rPr>
      </w:pPr>
      <w:r w:rsidRPr="00A016E8">
        <w:rPr>
          <w:rFonts w:cs="Times New Roman"/>
          <w:szCs w:val="24"/>
        </w:rPr>
        <w:t>Keywords:</w:t>
      </w:r>
      <w:r w:rsidR="001630EE">
        <w:rPr>
          <w:rFonts w:cs="Times New Roman"/>
          <w:szCs w:val="24"/>
        </w:rPr>
        <w:t xml:space="preserve"> </w:t>
      </w:r>
      <w:r w:rsidR="00A22321">
        <w:rPr>
          <w:rFonts w:cs="Times New Roman"/>
          <w:szCs w:val="24"/>
        </w:rPr>
        <w:t>s</w:t>
      </w:r>
      <w:r w:rsidR="00146959">
        <w:rPr>
          <w:rFonts w:cs="Times New Roman"/>
          <w:szCs w:val="24"/>
        </w:rPr>
        <w:t>kyline</w:t>
      </w:r>
      <w:r w:rsidR="00146959" w:rsidRPr="003A2610">
        <w:rPr>
          <w:rFonts w:cs="Times New Roman"/>
          <w:color w:val="000000" w:themeColor="text1"/>
          <w:szCs w:val="24"/>
        </w:rPr>
        <w:t xml:space="preserve"> </w:t>
      </w:r>
      <w:r w:rsidR="00640BF9" w:rsidRPr="003A2610">
        <w:rPr>
          <w:rFonts w:cs="Times New Roman"/>
          <w:color w:val="000000" w:themeColor="text1"/>
          <w:szCs w:val="24"/>
        </w:rPr>
        <w:t xml:space="preserve">query </w:t>
      </w:r>
      <w:r w:rsidR="00A22321" w:rsidRPr="003A2610">
        <w:rPr>
          <w:rFonts w:cs="Times New Roman"/>
          <w:color w:val="000000" w:themeColor="text1"/>
          <w:szCs w:val="24"/>
        </w:rPr>
        <w:t>a</w:t>
      </w:r>
      <w:r w:rsidR="00146959" w:rsidRPr="003A2610">
        <w:rPr>
          <w:rFonts w:cs="Times New Roman"/>
          <w:color w:val="000000" w:themeColor="text1"/>
          <w:szCs w:val="24"/>
        </w:rPr>
        <w:t>lgorit</w:t>
      </w:r>
      <w:r w:rsidR="00146959">
        <w:rPr>
          <w:rFonts w:cs="Times New Roman"/>
          <w:szCs w:val="24"/>
        </w:rPr>
        <w:t xml:space="preserve">hm, </w:t>
      </w:r>
      <w:r w:rsidR="00A22321">
        <w:rPr>
          <w:rFonts w:cs="Times New Roman"/>
          <w:szCs w:val="24"/>
        </w:rPr>
        <w:t>m</w:t>
      </w:r>
      <w:r w:rsidR="00146959">
        <w:rPr>
          <w:rFonts w:cs="Times New Roman"/>
          <w:szCs w:val="24"/>
        </w:rPr>
        <w:t xml:space="preserve">issing </w:t>
      </w:r>
      <w:r w:rsidR="00A22321">
        <w:rPr>
          <w:rFonts w:cs="Times New Roman"/>
          <w:szCs w:val="24"/>
        </w:rPr>
        <w:t>d</w:t>
      </w:r>
      <w:r w:rsidR="00146959">
        <w:rPr>
          <w:rFonts w:cs="Times New Roman"/>
          <w:szCs w:val="24"/>
        </w:rPr>
        <w:t xml:space="preserve">ata, </w:t>
      </w:r>
      <w:r w:rsidR="00A22321">
        <w:rPr>
          <w:rFonts w:cs="Times New Roman"/>
          <w:szCs w:val="24"/>
        </w:rPr>
        <w:t>k</w:t>
      </w:r>
      <w:r w:rsidR="00146959">
        <w:rPr>
          <w:rFonts w:cs="Times New Roman"/>
          <w:szCs w:val="24"/>
        </w:rPr>
        <w:t>-</w:t>
      </w:r>
      <w:r w:rsidR="00A22321">
        <w:rPr>
          <w:rFonts w:cs="Times New Roman"/>
          <w:szCs w:val="24"/>
        </w:rPr>
        <w:t>n</w:t>
      </w:r>
      <w:r w:rsidR="00146959">
        <w:rPr>
          <w:rFonts w:cs="Times New Roman"/>
          <w:szCs w:val="24"/>
        </w:rPr>
        <w:t xml:space="preserve">earest </w:t>
      </w:r>
      <w:r w:rsidR="00A22321">
        <w:rPr>
          <w:rFonts w:cs="Times New Roman"/>
          <w:szCs w:val="24"/>
        </w:rPr>
        <w:t>n</w:t>
      </w:r>
      <w:r w:rsidR="00146959">
        <w:rPr>
          <w:rFonts w:cs="Times New Roman"/>
          <w:szCs w:val="24"/>
        </w:rPr>
        <w:t xml:space="preserve">eighbor </w:t>
      </w:r>
      <w:r w:rsidR="00A22321">
        <w:rPr>
          <w:rFonts w:cs="Times New Roman"/>
          <w:szCs w:val="24"/>
        </w:rPr>
        <w:t>i</w:t>
      </w:r>
      <w:r w:rsidR="00146959">
        <w:rPr>
          <w:rFonts w:cs="Times New Roman"/>
          <w:szCs w:val="24"/>
        </w:rPr>
        <w:t>mputation,</w:t>
      </w:r>
      <w:r w:rsidR="00763732">
        <w:rPr>
          <w:rFonts w:cs="Times New Roman"/>
          <w:szCs w:val="24"/>
        </w:rPr>
        <w:t xml:space="preserve"> </w:t>
      </w:r>
      <w:r w:rsidR="00A22321">
        <w:rPr>
          <w:rFonts w:cs="Times New Roman"/>
          <w:szCs w:val="24"/>
        </w:rPr>
        <w:t>s</w:t>
      </w:r>
      <w:r w:rsidR="00146959">
        <w:rPr>
          <w:rFonts w:cs="Times New Roman"/>
          <w:szCs w:val="24"/>
        </w:rPr>
        <w:t>ampling</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4" w:name="_Toc47633455"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537377">
          <w:pPr>
            <w:pStyle w:val="1"/>
            <w:numPr>
              <w:ilvl w:val="0"/>
              <w:numId w:val="0"/>
            </w:numPr>
            <w:rPr>
              <w:rFonts w:ascii="Times New Roman" w:hAnsi="Times New Roman" w:cs="Times New Roman"/>
            </w:rPr>
          </w:pPr>
          <w:r w:rsidRPr="00A016E8">
            <w:rPr>
              <w:rFonts w:ascii="Times New Roman" w:hAnsi="Times New Roman" w:cs="Times New Roman"/>
            </w:rPr>
            <w:t>目次</w:t>
          </w:r>
          <w:bookmarkEnd w:id="4"/>
        </w:p>
        <w:p w14:paraId="1767A619" w14:textId="1A151F29" w:rsidR="001C053A"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47633453" w:history="1">
            <w:r w:rsidR="001C053A" w:rsidRPr="00124A2D">
              <w:rPr>
                <w:rStyle w:val="ab"/>
                <w:rFonts w:cs="Times New Roman" w:hint="eastAsia"/>
              </w:rPr>
              <w:t>摘要</w:t>
            </w:r>
            <w:r w:rsidR="001C053A">
              <w:rPr>
                <w:webHidden/>
              </w:rPr>
              <w:tab/>
            </w:r>
            <w:r w:rsidR="001C053A">
              <w:rPr>
                <w:webHidden/>
              </w:rPr>
              <w:fldChar w:fldCharType="begin"/>
            </w:r>
            <w:r w:rsidR="001C053A">
              <w:rPr>
                <w:webHidden/>
              </w:rPr>
              <w:instrText xml:space="preserve"> PAGEREF _Toc47633453 \h </w:instrText>
            </w:r>
            <w:r w:rsidR="001C053A">
              <w:rPr>
                <w:webHidden/>
              </w:rPr>
            </w:r>
            <w:r w:rsidR="001C053A">
              <w:rPr>
                <w:webHidden/>
              </w:rPr>
              <w:fldChar w:fldCharType="separate"/>
            </w:r>
            <w:r w:rsidR="001C053A">
              <w:rPr>
                <w:webHidden/>
              </w:rPr>
              <w:t>1</w:t>
            </w:r>
            <w:r w:rsidR="001C053A">
              <w:rPr>
                <w:webHidden/>
              </w:rPr>
              <w:fldChar w:fldCharType="end"/>
            </w:r>
          </w:hyperlink>
        </w:p>
        <w:p w14:paraId="7E5BBDC8" w14:textId="0919F9FB" w:rsidR="001C053A" w:rsidRDefault="00DB701F">
          <w:pPr>
            <w:pStyle w:val="11"/>
            <w:rPr>
              <w:rFonts w:asciiTheme="minorHAnsi" w:eastAsiaTheme="minorEastAsia" w:hAnsiTheme="minorHAnsi"/>
            </w:rPr>
          </w:pPr>
          <w:hyperlink w:anchor="_Toc47633454" w:history="1">
            <w:r w:rsidR="001C053A" w:rsidRPr="00124A2D">
              <w:rPr>
                <w:rStyle w:val="ab"/>
                <w:rFonts w:cs="Times New Roman"/>
              </w:rPr>
              <w:t>Abstract</w:t>
            </w:r>
            <w:r w:rsidR="001C053A">
              <w:rPr>
                <w:webHidden/>
              </w:rPr>
              <w:tab/>
            </w:r>
            <w:r w:rsidR="001C053A">
              <w:rPr>
                <w:webHidden/>
              </w:rPr>
              <w:fldChar w:fldCharType="begin"/>
            </w:r>
            <w:r w:rsidR="001C053A">
              <w:rPr>
                <w:webHidden/>
              </w:rPr>
              <w:instrText xml:space="preserve"> PAGEREF _Toc47633454 \h </w:instrText>
            </w:r>
            <w:r w:rsidR="001C053A">
              <w:rPr>
                <w:webHidden/>
              </w:rPr>
            </w:r>
            <w:r w:rsidR="001C053A">
              <w:rPr>
                <w:webHidden/>
              </w:rPr>
              <w:fldChar w:fldCharType="separate"/>
            </w:r>
            <w:r w:rsidR="001C053A">
              <w:rPr>
                <w:webHidden/>
              </w:rPr>
              <w:t>2</w:t>
            </w:r>
            <w:r w:rsidR="001C053A">
              <w:rPr>
                <w:webHidden/>
              </w:rPr>
              <w:fldChar w:fldCharType="end"/>
            </w:r>
          </w:hyperlink>
        </w:p>
        <w:p w14:paraId="208CA469" w14:textId="5A8F4BF2" w:rsidR="001C053A" w:rsidRDefault="00DB701F">
          <w:pPr>
            <w:pStyle w:val="11"/>
            <w:rPr>
              <w:rFonts w:asciiTheme="minorHAnsi" w:eastAsiaTheme="minorEastAsia" w:hAnsiTheme="minorHAnsi"/>
            </w:rPr>
          </w:pPr>
          <w:hyperlink w:anchor="_Toc47633455" w:history="1">
            <w:r w:rsidR="001C053A" w:rsidRPr="00124A2D">
              <w:rPr>
                <w:rStyle w:val="ab"/>
                <w:rFonts w:cs="Times New Roman" w:hint="eastAsia"/>
              </w:rPr>
              <w:t>目次</w:t>
            </w:r>
            <w:r w:rsidR="001C053A">
              <w:rPr>
                <w:webHidden/>
              </w:rPr>
              <w:tab/>
            </w:r>
            <w:r w:rsidR="001C053A">
              <w:rPr>
                <w:webHidden/>
              </w:rPr>
              <w:fldChar w:fldCharType="begin"/>
            </w:r>
            <w:r w:rsidR="001C053A">
              <w:rPr>
                <w:webHidden/>
              </w:rPr>
              <w:instrText xml:space="preserve"> PAGEREF _Toc47633455 \h </w:instrText>
            </w:r>
            <w:r w:rsidR="001C053A">
              <w:rPr>
                <w:webHidden/>
              </w:rPr>
            </w:r>
            <w:r w:rsidR="001C053A">
              <w:rPr>
                <w:webHidden/>
              </w:rPr>
              <w:fldChar w:fldCharType="separate"/>
            </w:r>
            <w:r w:rsidR="001C053A">
              <w:rPr>
                <w:webHidden/>
              </w:rPr>
              <w:t>3</w:t>
            </w:r>
            <w:r w:rsidR="001C053A">
              <w:rPr>
                <w:webHidden/>
              </w:rPr>
              <w:fldChar w:fldCharType="end"/>
            </w:r>
          </w:hyperlink>
        </w:p>
        <w:p w14:paraId="4E8C0245" w14:textId="3AC0212E" w:rsidR="001C053A" w:rsidRDefault="00DB701F">
          <w:pPr>
            <w:pStyle w:val="11"/>
            <w:rPr>
              <w:rFonts w:asciiTheme="minorHAnsi" w:eastAsiaTheme="minorEastAsia" w:hAnsiTheme="minorHAnsi"/>
            </w:rPr>
          </w:pPr>
          <w:hyperlink w:anchor="_Toc47633456" w:history="1">
            <w:r w:rsidR="001C053A" w:rsidRPr="00124A2D">
              <w:rPr>
                <w:rStyle w:val="ab"/>
                <w:rFonts w:cs="Times New Roman" w:hint="eastAsia"/>
              </w:rPr>
              <w:t>表目次</w:t>
            </w:r>
            <w:r w:rsidR="001C053A">
              <w:rPr>
                <w:webHidden/>
              </w:rPr>
              <w:tab/>
            </w:r>
            <w:r w:rsidR="001C053A">
              <w:rPr>
                <w:webHidden/>
              </w:rPr>
              <w:fldChar w:fldCharType="begin"/>
            </w:r>
            <w:r w:rsidR="001C053A">
              <w:rPr>
                <w:webHidden/>
              </w:rPr>
              <w:instrText xml:space="preserve"> PAGEREF _Toc47633456 \h </w:instrText>
            </w:r>
            <w:r w:rsidR="001C053A">
              <w:rPr>
                <w:webHidden/>
              </w:rPr>
            </w:r>
            <w:r w:rsidR="001C053A">
              <w:rPr>
                <w:webHidden/>
              </w:rPr>
              <w:fldChar w:fldCharType="separate"/>
            </w:r>
            <w:r w:rsidR="001C053A">
              <w:rPr>
                <w:webHidden/>
              </w:rPr>
              <w:t>5</w:t>
            </w:r>
            <w:r w:rsidR="001C053A">
              <w:rPr>
                <w:webHidden/>
              </w:rPr>
              <w:fldChar w:fldCharType="end"/>
            </w:r>
          </w:hyperlink>
        </w:p>
        <w:p w14:paraId="6C3FFEC2" w14:textId="47D60B6D" w:rsidR="001C053A" w:rsidRDefault="00DB701F">
          <w:pPr>
            <w:pStyle w:val="11"/>
            <w:rPr>
              <w:rFonts w:asciiTheme="minorHAnsi" w:eastAsiaTheme="minorEastAsia" w:hAnsiTheme="minorHAnsi"/>
            </w:rPr>
          </w:pPr>
          <w:hyperlink w:anchor="_Toc47633457" w:history="1">
            <w:r w:rsidR="001C053A" w:rsidRPr="00124A2D">
              <w:rPr>
                <w:rStyle w:val="ab"/>
                <w:rFonts w:cs="Times New Roman" w:hint="eastAsia"/>
              </w:rPr>
              <w:t>圖目次</w:t>
            </w:r>
            <w:r w:rsidR="001C053A">
              <w:rPr>
                <w:webHidden/>
              </w:rPr>
              <w:tab/>
            </w:r>
            <w:r w:rsidR="001C053A">
              <w:rPr>
                <w:webHidden/>
              </w:rPr>
              <w:fldChar w:fldCharType="begin"/>
            </w:r>
            <w:r w:rsidR="001C053A">
              <w:rPr>
                <w:webHidden/>
              </w:rPr>
              <w:instrText xml:space="preserve"> PAGEREF _Toc47633457 \h </w:instrText>
            </w:r>
            <w:r w:rsidR="001C053A">
              <w:rPr>
                <w:webHidden/>
              </w:rPr>
            </w:r>
            <w:r w:rsidR="001C053A">
              <w:rPr>
                <w:webHidden/>
              </w:rPr>
              <w:fldChar w:fldCharType="separate"/>
            </w:r>
            <w:r w:rsidR="001C053A">
              <w:rPr>
                <w:webHidden/>
              </w:rPr>
              <w:t>6</w:t>
            </w:r>
            <w:r w:rsidR="001C053A">
              <w:rPr>
                <w:webHidden/>
              </w:rPr>
              <w:fldChar w:fldCharType="end"/>
            </w:r>
          </w:hyperlink>
        </w:p>
        <w:p w14:paraId="6E1D55AE" w14:textId="2D82E1B2" w:rsidR="001C053A" w:rsidRDefault="00DB701F">
          <w:pPr>
            <w:pStyle w:val="11"/>
            <w:rPr>
              <w:rFonts w:asciiTheme="minorHAnsi" w:eastAsiaTheme="minorEastAsia" w:hAnsiTheme="minorHAnsi"/>
            </w:rPr>
          </w:pPr>
          <w:hyperlink w:anchor="_Toc47633458" w:history="1">
            <w:r w:rsidR="001C053A" w:rsidRPr="00124A2D">
              <w:rPr>
                <w:rStyle w:val="ab"/>
                <w:rFonts w:hint="eastAsia"/>
              </w:rPr>
              <w:t>第</w:t>
            </w:r>
            <w:r w:rsidR="001C053A" w:rsidRPr="00124A2D">
              <w:rPr>
                <w:rStyle w:val="ab"/>
                <w:rFonts w:hint="eastAsia"/>
              </w:rPr>
              <w:t xml:space="preserve"> 1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簡介</w:t>
            </w:r>
            <w:r w:rsidR="001C053A">
              <w:rPr>
                <w:webHidden/>
              </w:rPr>
              <w:tab/>
            </w:r>
            <w:r w:rsidR="001C053A">
              <w:rPr>
                <w:webHidden/>
              </w:rPr>
              <w:fldChar w:fldCharType="begin"/>
            </w:r>
            <w:r w:rsidR="001C053A">
              <w:rPr>
                <w:webHidden/>
              </w:rPr>
              <w:instrText xml:space="preserve"> PAGEREF _Toc47633458 \h </w:instrText>
            </w:r>
            <w:r w:rsidR="001C053A">
              <w:rPr>
                <w:webHidden/>
              </w:rPr>
            </w:r>
            <w:r w:rsidR="001C053A">
              <w:rPr>
                <w:webHidden/>
              </w:rPr>
              <w:fldChar w:fldCharType="separate"/>
            </w:r>
            <w:r w:rsidR="001C053A">
              <w:rPr>
                <w:webHidden/>
              </w:rPr>
              <w:t>7</w:t>
            </w:r>
            <w:r w:rsidR="001C053A">
              <w:rPr>
                <w:webHidden/>
              </w:rPr>
              <w:fldChar w:fldCharType="end"/>
            </w:r>
          </w:hyperlink>
        </w:p>
        <w:p w14:paraId="766CE221" w14:textId="6F6861CC" w:rsidR="001C053A" w:rsidRDefault="00DB701F">
          <w:pPr>
            <w:pStyle w:val="11"/>
            <w:rPr>
              <w:rFonts w:asciiTheme="minorHAnsi" w:eastAsiaTheme="minorEastAsia" w:hAnsiTheme="minorHAnsi"/>
            </w:rPr>
          </w:pPr>
          <w:hyperlink w:anchor="_Toc47633459" w:history="1">
            <w:r w:rsidR="001C053A" w:rsidRPr="00124A2D">
              <w:rPr>
                <w:rStyle w:val="ab"/>
                <w:rFonts w:hint="eastAsia"/>
              </w:rPr>
              <w:t>第</w:t>
            </w:r>
            <w:r w:rsidR="001C053A" w:rsidRPr="00124A2D">
              <w:rPr>
                <w:rStyle w:val="ab"/>
                <w:rFonts w:hint="eastAsia"/>
              </w:rPr>
              <w:t xml:space="preserve"> 2 </w:t>
            </w:r>
            <w:r w:rsidR="001C053A" w:rsidRPr="00124A2D">
              <w:rPr>
                <w:rStyle w:val="ab"/>
                <w:rFonts w:hint="eastAsia"/>
              </w:rPr>
              <w:t>章</w:t>
            </w:r>
            <w:r w:rsidR="001C053A" w:rsidRPr="00124A2D">
              <w:rPr>
                <w:rStyle w:val="ab"/>
                <w:rFonts w:hint="eastAsia"/>
                <w:shd w:val="clear" w:color="auto" w:fill="FFFFFF"/>
              </w:rPr>
              <w:t xml:space="preserve"> </w:t>
            </w:r>
            <w:r w:rsidR="001C053A" w:rsidRPr="00124A2D">
              <w:rPr>
                <w:rStyle w:val="ab"/>
                <w:rFonts w:hint="eastAsia"/>
                <w:shd w:val="clear" w:color="auto" w:fill="FFFFFF"/>
              </w:rPr>
              <w:t>相關研究</w:t>
            </w:r>
            <w:r w:rsidR="001C053A">
              <w:rPr>
                <w:webHidden/>
              </w:rPr>
              <w:tab/>
            </w:r>
            <w:r w:rsidR="001C053A">
              <w:rPr>
                <w:webHidden/>
              </w:rPr>
              <w:fldChar w:fldCharType="begin"/>
            </w:r>
            <w:r w:rsidR="001C053A">
              <w:rPr>
                <w:webHidden/>
              </w:rPr>
              <w:instrText xml:space="preserve"> PAGEREF _Toc47633459 \h </w:instrText>
            </w:r>
            <w:r w:rsidR="001C053A">
              <w:rPr>
                <w:webHidden/>
              </w:rPr>
            </w:r>
            <w:r w:rsidR="001C053A">
              <w:rPr>
                <w:webHidden/>
              </w:rPr>
              <w:fldChar w:fldCharType="separate"/>
            </w:r>
            <w:r w:rsidR="001C053A">
              <w:rPr>
                <w:webHidden/>
              </w:rPr>
              <w:t>9</w:t>
            </w:r>
            <w:r w:rsidR="001C053A">
              <w:rPr>
                <w:webHidden/>
              </w:rPr>
              <w:fldChar w:fldCharType="end"/>
            </w:r>
          </w:hyperlink>
        </w:p>
        <w:p w14:paraId="4A2BF7CF" w14:textId="17E21F7E" w:rsidR="001C053A" w:rsidRDefault="00DB701F">
          <w:pPr>
            <w:pStyle w:val="21"/>
            <w:rPr>
              <w:rFonts w:asciiTheme="minorHAnsi" w:eastAsiaTheme="minorEastAsia" w:hAnsiTheme="minorHAnsi" w:cstheme="minorBidi"/>
              <w:noProof/>
              <w:kern w:val="2"/>
            </w:rPr>
          </w:pPr>
          <w:hyperlink w:anchor="_Toc47633460" w:history="1">
            <w:r w:rsidR="001C053A" w:rsidRPr="00124A2D">
              <w:rPr>
                <w:rStyle w:val="ab"/>
                <w:noProof/>
              </w:rPr>
              <w:t>2.1</w:t>
            </w:r>
            <w:r w:rsidR="001C053A" w:rsidRPr="00124A2D">
              <w:rPr>
                <w:rStyle w:val="ab"/>
                <w:rFonts w:hint="eastAsia"/>
                <w:noProof/>
              </w:rPr>
              <w:t>天際線查詢演算法與完整資料集</w:t>
            </w:r>
            <w:r w:rsidR="001C053A">
              <w:rPr>
                <w:noProof/>
                <w:webHidden/>
              </w:rPr>
              <w:tab/>
            </w:r>
            <w:r w:rsidR="001C053A">
              <w:rPr>
                <w:noProof/>
                <w:webHidden/>
              </w:rPr>
              <w:fldChar w:fldCharType="begin"/>
            </w:r>
            <w:r w:rsidR="001C053A">
              <w:rPr>
                <w:noProof/>
                <w:webHidden/>
              </w:rPr>
              <w:instrText xml:space="preserve"> PAGEREF _Toc47633460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13CEA8BA" w14:textId="1E5BABAD" w:rsidR="001C053A" w:rsidRDefault="00DB701F">
          <w:pPr>
            <w:pStyle w:val="21"/>
            <w:rPr>
              <w:rFonts w:asciiTheme="minorHAnsi" w:eastAsiaTheme="minorEastAsia" w:hAnsiTheme="minorHAnsi" w:cstheme="minorBidi"/>
              <w:noProof/>
              <w:kern w:val="2"/>
            </w:rPr>
          </w:pPr>
          <w:hyperlink w:anchor="_Toc47633461" w:history="1">
            <w:r w:rsidR="001C053A" w:rsidRPr="00124A2D">
              <w:rPr>
                <w:rStyle w:val="ab"/>
                <w:noProof/>
              </w:rPr>
              <w:t>2.2</w:t>
            </w:r>
            <w:r w:rsidR="001C053A" w:rsidRPr="00124A2D">
              <w:rPr>
                <w:rStyle w:val="ab"/>
                <w:rFonts w:hint="eastAsia"/>
                <w:noProof/>
              </w:rPr>
              <w:t>缺失資料類型與缺失值處理技術</w:t>
            </w:r>
            <w:r w:rsidR="001C053A">
              <w:rPr>
                <w:noProof/>
                <w:webHidden/>
              </w:rPr>
              <w:tab/>
            </w:r>
            <w:r w:rsidR="001C053A">
              <w:rPr>
                <w:noProof/>
                <w:webHidden/>
              </w:rPr>
              <w:fldChar w:fldCharType="begin"/>
            </w:r>
            <w:r w:rsidR="001C053A">
              <w:rPr>
                <w:noProof/>
                <w:webHidden/>
              </w:rPr>
              <w:instrText xml:space="preserve"> PAGEREF _Toc47633461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A2BA9F4" w14:textId="75C3D77D" w:rsidR="001C053A" w:rsidRDefault="00DB701F">
          <w:pPr>
            <w:pStyle w:val="31"/>
            <w:tabs>
              <w:tab w:val="right" w:leader="dot" w:pos="8494"/>
            </w:tabs>
            <w:rPr>
              <w:rFonts w:asciiTheme="minorHAnsi" w:eastAsiaTheme="minorEastAsia" w:hAnsiTheme="minorHAnsi" w:cstheme="minorBidi"/>
              <w:noProof/>
              <w:kern w:val="2"/>
              <w:sz w:val="24"/>
            </w:rPr>
          </w:pPr>
          <w:hyperlink w:anchor="_Toc47633462" w:history="1">
            <w:r w:rsidR="001C053A" w:rsidRPr="00124A2D">
              <w:rPr>
                <w:rStyle w:val="ab"/>
                <w:noProof/>
              </w:rPr>
              <w:t>2.2.1</w:t>
            </w:r>
            <w:r w:rsidR="001C053A" w:rsidRPr="00124A2D">
              <w:rPr>
                <w:rStyle w:val="ab"/>
                <w:rFonts w:hint="eastAsia"/>
                <w:noProof/>
              </w:rPr>
              <w:t>資料缺失類型</w:t>
            </w:r>
            <w:r w:rsidR="001C053A">
              <w:rPr>
                <w:noProof/>
                <w:webHidden/>
              </w:rPr>
              <w:tab/>
            </w:r>
            <w:r w:rsidR="001C053A">
              <w:rPr>
                <w:noProof/>
                <w:webHidden/>
              </w:rPr>
              <w:fldChar w:fldCharType="begin"/>
            </w:r>
            <w:r w:rsidR="001C053A">
              <w:rPr>
                <w:noProof/>
                <w:webHidden/>
              </w:rPr>
              <w:instrText xml:space="preserve"> PAGEREF _Toc47633462 \h </w:instrText>
            </w:r>
            <w:r w:rsidR="001C053A">
              <w:rPr>
                <w:noProof/>
                <w:webHidden/>
              </w:rPr>
            </w:r>
            <w:r w:rsidR="001C053A">
              <w:rPr>
                <w:noProof/>
                <w:webHidden/>
              </w:rPr>
              <w:fldChar w:fldCharType="separate"/>
            </w:r>
            <w:r w:rsidR="001C053A">
              <w:rPr>
                <w:noProof/>
                <w:webHidden/>
              </w:rPr>
              <w:t>9</w:t>
            </w:r>
            <w:r w:rsidR="001C053A">
              <w:rPr>
                <w:noProof/>
                <w:webHidden/>
              </w:rPr>
              <w:fldChar w:fldCharType="end"/>
            </w:r>
          </w:hyperlink>
        </w:p>
        <w:p w14:paraId="7823F34B" w14:textId="61640E6F" w:rsidR="001C053A" w:rsidRDefault="00DB701F">
          <w:pPr>
            <w:pStyle w:val="31"/>
            <w:tabs>
              <w:tab w:val="right" w:leader="dot" w:pos="8494"/>
            </w:tabs>
            <w:rPr>
              <w:rFonts w:asciiTheme="minorHAnsi" w:eastAsiaTheme="minorEastAsia" w:hAnsiTheme="minorHAnsi" w:cstheme="minorBidi"/>
              <w:noProof/>
              <w:kern w:val="2"/>
              <w:sz w:val="24"/>
            </w:rPr>
          </w:pPr>
          <w:hyperlink w:anchor="_Toc47633463" w:history="1">
            <w:r w:rsidR="001C053A" w:rsidRPr="00124A2D">
              <w:rPr>
                <w:rStyle w:val="ab"/>
                <w:noProof/>
              </w:rPr>
              <w:t>2.2.2</w:t>
            </w:r>
            <w:r w:rsidR="001C053A" w:rsidRPr="00124A2D">
              <w:rPr>
                <w:rStyle w:val="ab"/>
                <w:rFonts w:hint="eastAsia"/>
                <w:noProof/>
              </w:rPr>
              <w:t>缺失值的處理技術</w:t>
            </w:r>
            <w:r w:rsidR="001C053A">
              <w:rPr>
                <w:noProof/>
                <w:webHidden/>
              </w:rPr>
              <w:tab/>
            </w:r>
            <w:r w:rsidR="001C053A">
              <w:rPr>
                <w:noProof/>
                <w:webHidden/>
              </w:rPr>
              <w:fldChar w:fldCharType="begin"/>
            </w:r>
            <w:r w:rsidR="001C053A">
              <w:rPr>
                <w:noProof/>
                <w:webHidden/>
              </w:rPr>
              <w:instrText xml:space="preserve"> PAGEREF _Toc47633463 \h </w:instrText>
            </w:r>
            <w:r w:rsidR="001C053A">
              <w:rPr>
                <w:noProof/>
                <w:webHidden/>
              </w:rPr>
            </w:r>
            <w:r w:rsidR="001C053A">
              <w:rPr>
                <w:noProof/>
                <w:webHidden/>
              </w:rPr>
              <w:fldChar w:fldCharType="separate"/>
            </w:r>
            <w:r w:rsidR="001C053A">
              <w:rPr>
                <w:noProof/>
                <w:webHidden/>
              </w:rPr>
              <w:t>10</w:t>
            </w:r>
            <w:r w:rsidR="001C053A">
              <w:rPr>
                <w:noProof/>
                <w:webHidden/>
              </w:rPr>
              <w:fldChar w:fldCharType="end"/>
            </w:r>
          </w:hyperlink>
        </w:p>
        <w:p w14:paraId="1639759E" w14:textId="0A30085A" w:rsidR="001C053A" w:rsidRDefault="00DB701F">
          <w:pPr>
            <w:pStyle w:val="21"/>
            <w:rPr>
              <w:rFonts w:asciiTheme="minorHAnsi" w:eastAsiaTheme="minorEastAsia" w:hAnsiTheme="minorHAnsi" w:cstheme="minorBidi"/>
              <w:noProof/>
              <w:kern w:val="2"/>
            </w:rPr>
          </w:pPr>
          <w:hyperlink w:anchor="_Toc47633464" w:history="1">
            <w:r w:rsidR="001C053A" w:rsidRPr="00124A2D">
              <w:rPr>
                <w:rStyle w:val="ab"/>
                <w:noProof/>
              </w:rPr>
              <w:t>2.3</w:t>
            </w:r>
            <w:r w:rsidR="001C053A" w:rsidRPr="00124A2D">
              <w:rPr>
                <w:rStyle w:val="ab"/>
                <w:rFonts w:hint="eastAsia"/>
                <w:noProof/>
              </w:rPr>
              <w:t>缺失值填補法</w:t>
            </w:r>
            <w:r w:rsidR="001C053A">
              <w:rPr>
                <w:noProof/>
                <w:webHidden/>
              </w:rPr>
              <w:tab/>
            </w:r>
            <w:r w:rsidR="001C053A">
              <w:rPr>
                <w:noProof/>
                <w:webHidden/>
              </w:rPr>
              <w:fldChar w:fldCharType="begin"/>
            </w:r>
            <w:r w:rsidR="001C053A">
              <w:rPr>
                <w:noProof/>
                <w:webHidden/>
              </w:rPr>
              <w:instrText xml:space="preserve"> PAGEREF _Toc47633464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3561DB22" w14:textId="43CD6652" w:rsidR="001C053A" w:rsidRDefault="00DB701F">
          <w:pPr>
            <w:pStyle w:val="21"/>
            <w:rPr>
              <w:rFonts w:asciiTheme="minorHAnsi" w:eastAsiaTheme="minorEastAsia" w:hAnsiTheme="minorHAnsi" w:cstheme="minorBidi"/>
              <w:noProof/>
              <w:kern w:val="2"/>
            </w:rPr>
          </w:pPr>
          <w:hyperlink w:anchor="_Toc47633465" w:history="1">
            <w:r w:rsidR="001C053A" w:rsidRPr="00124A2D">
              <w:rPr>
                <w:rStyle w:val="ab"/>
                <w:noProof/>
              </w:rPr>
              <w:t>2.4 k</w:t>
            </w:r>
            <w:r w:rsidR="001C053A" w:rsidRPr="00124A2D">
              <w:rPr>
                <w:rStyle w:val="ab"/>
                <w:rFonts w:hint="eastAsia"/>
                <w:noProof/>
              </w:rPr>
              <w:t>鄰近點填補法</w:t>
            </w:r>
            <w:r w:rsidR="001C053A">
              <w:rPr>
                <w:noProof/>
                <w:webHidden/>
              </w:rPr>
              <w:tab/>
            </w:r>
            <w:r w:rsidR="001C053A">
              <w:rPr>
                <w:noProof/>
                <w:webHidden/>
              </w:rPr>
              <w:fldChar w:fldCharType="begin"/>
            </w:r>
            <w:r w:rsidR="001C053A">
              <w:rPr>
                <w:noProof/>
                <w:webHidden/>
              </w:rPr>
              <w:instrText xml:space="preserve"> PAGEREF _Toc47633465 \h </w:instrText>
            </w:r>
            <w:r w:rsidR="001C053A">
              <w:rPr>
                <w:noProof/>
                <w:webHidden/>
              </w:rPr>
            </w:r>
            <w:r w:rsidR="001C053A">
              <w:rPr>
                <w:noProof/>
                <w:webHidden/>
              </w:rPr>
              <w:fldChar w:fldCharType="separate"/>
            </w:r>
            <w:r w:rsidR="001C053A">
              <w:rPr>
                <w:noProof/>
                <w:webHidden/>
              </w:rPr>
              <w:t>11</w:t>
            </w:r>
            <w:r w:rsidR="001C053A">
              <w:rPr>
                <w:noProof/>
                <w:webHidden/>
              </w:rPr>
              <w:fldChar w:fldCharType="end"/>
            </w:r>
          </w:hyperlink>
        </w:p>
        <w:p w14:paraId="06206BB1" w14:textId="72C8DB45" w:rsidR="001C053A" w:rsidRDefault="00DB701F">
          <w:pPr>
            <w:pStyle w:val="11"/>
            <w:rPr>
              <w:rFonts w:asciiTheme="minorHAnsi" w:eastAsiaTheme="minorEastAsia" w:hAnsiTheme="minorHAnsi"/>
            </w:rPr>
          </w:pPr>
          <w:hyperlink w:anchor="_Toc47633466" w:history="1">
            <w:r w:rsidR="001C053A" w:rsidRPr="00124A2D">
              <w:rPr>
                <w:rStyle w:val="ab"/>
                <w:rFonts w:hint="eastAsia"/>
              </w:rPr>
              <w:t>第</w:t>
            </w:r>
            <w:r w:rsidR="001C053A" w:rsidRPr="00124A2D">
              <w:rPr>
                <w:rStyle w:val="ab"/>
                <w:rFonts w:hint="eastAsia"/>
              </w:rPr>
              <w:t xml:space="preserve"> 3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問題與方法</w:t>
            </w:r>
            <w:r w:rsidR="001C053A">
              <w:rPr>
                <w:webHidden/>
              </w:rPr>
              <w:tab/>
            </w:r>
            <w:r w:rsidR="001C053A">
              <w:rPr>
                <w:webHidden/>
              </w:rPr>
              <w:fldChar w:fldCharType="begin"/>
            </w:r>
            <w:r w:rsidR="001C053A">
              <w:rPr>
                <w:webHidden/>
              </w:rPr>
              <w:instrText xml:space="preserve"> PAGEREF _Toc47633466 \h </w:instrText>
            </w:r>
            <w:r w:rsidR="001C053A">
              <w:rPr>
                <w:webHidden/>
              </w:rPr>
            </w:r>
            <w:r w:rsidR="001C053A">
              <w:rPr>
                <w:webHidden/>
              </w:rPr>
              <w:fldChar w:fldCharType="separate"/>
            </w:r>
            <w:r w:rsidR="001C053A">
              <w:rPr>
                <w:webHidden/>
              </w:rPr>
              <w:t>13</w:t>
            </w:r>
            <w:r w:rsidR="001C053A">
              <w:rPr>
                <w:webHidden/>
              </w:rPr>
              <w:fldChar w:fldCharType="end"/>
            </w:r>
          </w:hyperlink>
        </w:p>
        <w:p w14:paraId="24D00B97" w14:textId="20B8D4D5" w:rsidR="001C053A" w:rsidRDefault="00DB701F">
          <w:pPr>
            <w:pStyle w:val="21"/>
            <w:rPr>
              <w:rFonts w:asciiTheme="minorHAnsi" w:eastAsiaTheme="minorEastAsia" w:hAnsiTheme="minorHAnsi" w:cstheme="minorBidi"/>
              <w:noProof/>
              <w:kern w:val="2"/>
            </w:rPr>
          </w:pPr>
          <w:hyperlink w:anchor="_Toc47633467" w:history="1">
            <w:r w:rsidR="001C053A" w:rsidRPr="00124A2D">
              <w:rPr>
                <w:rStyle w:val="ab"/>
                <w:noProof/>
                <w:shd w:val="clear" w:color="auto" w:fill="FFFFFF"/>
              </w:rPr>
              <w:t>3.1</w:t>
            </w:r>
            <w:r w:rsidR="001C053A" w:rsidRPr="00124A2D">
              <w:rPr>
                <w:rStyle w:val="ab"/>
                <w:rFonts w:hint="eastAsia"/>
                <w:noProof/>
                <w:shd w:val="clear" w:color="auto" w:fill="FFFFFF"/>
              </w:rPr>
              <w:t>研究動機</w:t>
            </w:r>
            <w:r w:rsidR="001C053A">
              <w:rPr>
                <w:noProof/>
                <w:webHidden/>
              </w:rPr>
              <w:tab/>
            </w:r>
            <w:r w:rsidR="001C053A">
              <w:rPr>
                <w:noProof/>
                <w:webHidden/>
              </w:rPr>
              <w:fldChar w:fldCharType="begin"/>
            </w:r>
            <w:r w:rsidR="001C053A">
              <w:rPr>
                <w:noProof/>
                <w:webHidden/>
              </w:rPr>
              <w:instrText xml:space="preserve"> PAGEREF _Toc47633467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5C5972BA" w14:textId="58F54A38" w:rsidR="001C053A" w:rsidRDefault="00DB701F">
          <w:pPr>
            <w:pStyle w:val="21"/>
            <w:rPr>
              <w:rFonts w:asciiTheme="minorHAnsi" w:eastAsiaTheme="minorEastAsia" w:hAnsiTheme="minorHAnsi" w:cstheme="minorBidi"/>
              <w:noProof/>
              <w:kern w:val="2"/>
            </w:rPr>
          </w:pPr>
          <w:hyperlink w:anchor="_Toc47633468" w:history="1">
            <w:r w:rsidR="001C053A" w:rsidRPr="00124A2D">
              <w:rPr>
                <w:rStyle w:val="ab"/>
                <w:noProof/>
              </w:rPr>
              <w:t>3.2</w:t>
            </w:r>
            <w:r w:rsidR="001C053A" w:rsidRPr="00124A2D">
              <w:rPr>
                <w:rStyle w:val="ab"/>
                <w:rFonts w:hint="eastAsia"/>
                <w:noProof/>
              </w:rPr>
              <w:t>問題定義</w:t>
            </w:r>
            <w:r w:rsidR="001C053A">
              <w:rPr>
                <w:noProof/>
                <w:webHidden/>
              </w:rPr>
              <w:tab/>
            </w:r>
            <w:r w:rsidR="001C053A">
              <w:rPr>
                <w:noProof/>
                <w:webHidden/>
              </w:rPr>
              <w:fldChar w:fldCharType="begin"/>
            </w:r>
            <w:r w:rsidR="001C053A">
              <w:rPr>
                <w:noProof/>
                <w:webHidden/>
              </w:rPr>
              <w:instrText xml:space="preserve"> PAGEREF _Toc47633468 \h </w:instrText>
            </w:r>
            <w:r w:rsidR="001C053A">
              <w:rPr>
                <w:noProof/>
                <w:webHidden/>
              </w:rPr>
            </w:r>
            <w:r w:rsidR="001C053A">
              <w:rPr>
                <w:noProof/>
                <w:webHidden/>
              </w:rPr>
              <w:fldChar w:fldCharType="separate"/>
            </w:r>
            <w:r w:rsidR="001C053A">
              <w:rPr>
                <w:noProof/>
                <w:webHidden/>
              </w:rPr>
              <w:t>13</w:t>
            </w:r>
            <w:r w:rsidR="001C053A">
              <w:rPr>
                <w:noProof/>
                <w:webHidden/>
              </w:rPr>
              <w:fldChar w:fldCharType="end"/>
            </w:r>
          </w:hyperlink>
        </w:p>
        <w:p w14:paraId="6E931F5C" w14:textId="4CE193BE" w:rsidR="001C053A" w:rsidRDefault="00DB701F">
          <w:pPr>
            <w:pStyle w:val="21"/>
            <w:rPr>
              <w:rFonts w:asciiTheme="minorHAnsi" w:eastAsiaTheme="minorEastAsia" w:hAnsiTheme="minorHAnsi" w:cstheme="minorBidi"/>
              <w:noProof/>
              <w:kern w:val="2"/>
            </w:rPr>
          </w:pPr>
          <w:hyperlink w:anchor="_Toc47633469" w:history="1">
            <w:r w:rsidR="001C053A" w:rsidRPr="00124A2D">
              <w:rPr>
                <w:rStyle w:val="ab"/>
                <w:noProof/>
              </w:rPr>
              <w:t>3.3</w:t>
            </w:r>
            <w:r w:rsidR="001C053A" w:rsidRPr="00124A2D">
              <w:rPr>
                <w:rStyle w:val="ab"/>
                <w:rFonts w:hint="eastAsia"/>
                <w:noProof/>
              </w:rPr>
              <w:t>問題分析</w:t>
            </w:r>
            <w:r w:rsidR="001C053A">
              <w:rPr>
                <w:noProof/>
                <w:webHidden/>
              </w:rPr>
              <w:tab/>
            </w:r>
            <w:r w:rsidR="001C053A">
              <w:rPr>
                <w:noProof/>
                <w:webHidden/>
              </w:rPr>
              <w:fldChar w:fldCharType="begin"/>
            </w:r>
            <w:r w:rsidR="001C053A">
              <w:rPr>
                <w:noProof/>
                <w:webHidden/>
              </w:rPr>
              <w:instrText xml:space="preserve"> PAGEREF _Toc47633469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1D270BCD" w14:textId="02DCAE7D" w:rsidR="001C053A" w:rsidRDefault="00DB701F">
          <w:pPr>
            <w:pStyle w:val="21"/>
            <w:rPr>
              <w:rFonts w:asciiTheme="minorHAnsi" w:eastAsiaTheme="minorEastAsia" w:hAnsiTheme="minorHAnsi" w:cstheme="minorBidi"/>
              <w:noProof/>
              <w:kern w:val="2"/>
            </w:rPr>
          </w:pPr>
          <w:hyperlink w:anchor="_Toc47633470" w:history="1">
            <w:r w:rsidR="001C053A" w:rsidRPr="00124A2D">
              <w:rPr>
                <w:rStyle w:val="ab"/>
                <w:noProof/>
              </w:rPr>
              <w:t xml:space="preserve">3.4 sk-NN imputation </w:t>
            </w:r>
            <w:r w:rsidR="001C053A" w:rsidRPr="00124A2D">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_Toc47633470 \h </w:instrText>
            </w:r>
            <w:r w:rsidR="001C053A">
              <w:rPr>
                <w:noProof/>
                <w:webHidden/>
              </w:rPr>
            </w:r>
            <w:r w:rsidR="001C053A">
              <w:rPr>
                <w:noProof/>
                <w:webHidden/>
              </w:rPr>
              <w:fldChar w:fldCharType="separate"/>
            </w:r>
            <w:r w:rsidR="001C053A">
              <w:rPr>
                <w:noProof/>
                <w:webHidden/>
              </w:rPr>
              <w:t>15</w:t>
            </w:r>
            <w:r w:rsidR="001C053A">
              <w:rPr>
                <w:noProof/>
                <w:webHidden/>
              </w:rPr>
              <w:fldChar w:fldCharType="end"/>
            </w:r>
          </w:hyperlink>
        </w:p>
        <w:p w14:paraId="7DFC8937" w14:textId="3E4FB29F" w:rsidR="001C053A" w:rsidRDefault="00DB701F">
          <w:pPr>
            <w:pStyle w:val="21"/>
            <w:rPr>
              <w:rFonts w:asciiTheme="minorHAnsi" w:eastAsiaTheme="minorEastAsia" w:hAnsiTheme="minorHAnsi" w:cstheme="minorBidi"/>
              <w:noProof/>
              <w:kern w:val="2"/>
            </w:rPr>
          </w:pPr>
          <w:hyperlink w:anchor="_Toc47633471" w:history="1">
            <w:r w:rsidR="001C053A" w:rsidRPr="00124A2D">
              <w:rPr>
                <w:rStyle w:val="ab"/>
                <w:noProof/>
              </w:rPr>
              <w:t>3.5</w:t>
            </w:r>
            <w:r w:rsidR="001C053A" w:rsidRPr="00124A2D">
              <w:rPr>
                <w:rStyle w:val="ab"/>
                <w:rFonts w:hint="eastAsia"/>
                <w:noProof/>
              </w:rPr>
              <w:t>以原</w:t>
            </w:r>
            <w:r w:rsidR="001C053A" w:rsidRPr="00124A2D">
              <w:rPr>
                <w:rStyle w:val="ab"/>
                <w:noProof/>
              </w:rPr>
              <w:t>skyline</w:t>
            </w:r>
            <w:r w:rsidR="001C053A" w:rsidRPr="00124A2D">
              <w:rPr>
                <w:rStyle w:val="ab"/>
                <w:rFonts w:hint="eastAsia"/>
                <w:noProof/>
              </w:rPr>
              <w:t>評斷填補法的表現優劣</w:t>
            </w:r>
            <w:r w:rsidR="001C053A">
              <w:rPr>
                <w:noProof/>
                <w:webHidden/>
              </w:rPr>
              <w:tab/>
            </w:r>
            <w:r w:rsidR="001C053A">
              <w:rPr>
                <w:noProof/>
                <w:webHidden/>
              </w:rPr>
              <w:fldChar w:fldCharType="begin"/>
            </w:r>
            <w:r w:rsidR="001C053A">
              <w:rPr>
                <w:noProof/>
                <w:webHidden/>
              </w:rPr>
              <w:instrText xml:space="preserve"> PAGEREF _Toc47633471 \h </w:instrText>
            </w:r>
            <w:r w:rsidR="001C053A">
              <w:rPr>
                <w:noProof/>
                <w:webHidden/>
              </w:rPr>
            </w:r>
            <w:r w:rsidR="001C053A">
              <w:rPr>
                <w:noProof/>
                <w:webHidden/>
              </w:rPr>
              <w:fldChar w:fldCharType="separate"/>
            </w:r>
            <w:r w:rsidR="001C053A">
              <w:rPr>
                <w:noProof/>
                <w:webHidden/>
              </w:rPr>
              <w:t>19</w:t>
            </w:r>
            <w:r w:rsidR="001C053A">
              <w:rPr>
                <w:noProof/>
                <w:webHidden/>
              </w:rPr>
              <w:fldChar w:fldCharType="end"/>
            </w:r>
          </w:hyperlink>
        </w:p>
        <w:p w14:paraId="5C2909B3" w14:textId="4D459067" w:rsidR="001C053A" w:rsidRDefault="00DB701F">
          <w:pPr>
            <w:pStyle w:val="11"/>
            <w:rPr>
              <w:rFonts w:asciiTheme="minorHAnsi" w:eastAsiaTheme="minorEastAsia" w:hAnsiTheme="minorHAnsi"/>
            </w:rPr>
          </w:pPr>
          <w:hyperlink w:anchor="_Toc47633472" w:history="1">
            <w:r w:rsidR="001C053A" w:rsidRPr="00124A2D">
              <w:rPr>
                <w:rStyle w:val="ab"/>
                <w:rFonts w:hint="eastAsia"/>
              </w:rPr>
              <w:t>第</w:t>
            </w:r>
            <w:r w:rsidR="001C053A" w:rsidRPr="00124A2D">
              <w:rPr>
                <w:rStyle w:val="ab"/>
                <w:rFonts w:hint="eastAsia"/>
              </w:rPr>
              <w:t xml:space="preserve"> 4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實驗結果與分析</w:t>
            </w:r>
            <w:r w:rsidR="001C053A">
              <w:rPr>
                <w:webHidden/>
              </w:rPr>
              <w:tab/>
            </w:r>
            <w:r w:rsidR="001C053A">
              <w:rPr>
                <w:webHidden/>
              </w:rPr>
              <w:fldChar w:fldCharType="begin"/>
            </w:r>
            <w:r w:rsidR="001C053A">
              <w:rPr>
                <w:webHidden/>
              </w:rPr>
              <w:instrText xml:space="preserve"> PAGEREF _Toc47633472 \h </w:instrText>
            </w:r>
            <w:r w:rsidR="001C053A">
              <w:rPr>
                <w:webHidden/>
              </w:rPr>
            </w:r>
            <w:r w:rsidR="001C053A">
              <w:rPr>
                <w:webHidden/>
              </w:rPr>
              <w:fldChar w:fldCharType="separate"/>
            </w:r>
            <w:r w:rsidR="001C053A">
              <w:rPr>
                <w:webHidden/>
              </w:rPr>
              <w:t>20</w:t>
            </w:r>
            <w:r w:rsidR="001C053A">
              <w:rPr>
                <w:webHidden/>
              </w:rPr>
              <w:fldChar w:fldCharType="end"/>
            </w:r>
          </w:hyperlink>
        </w:p>
        <w:p w14:paraId="2D6608A5" w14:textId="39DAF769" w:rsidR="001C053A" w:rsidRDefault="00DB701F">
          <w:pPr>
            <w:pStyle w:val="21"/>
            <w:rPr>
              <w:rFonts w:asciiTheme="minorHAnsi" w:eastAsiaTheme="minorEastAsia" w:hAnsiTheme="minorHAnsi" w:cstheme="minorBidi"/>
              <w:noProof/>
              <w:kern w:val="2"/>
            </w:rPr>
          </w:pPr>
          <w:hyperlink w:anchor="_Toc47633473" w:history="1">
            <w:r w:rsidR="001C053A" w:rsidRPr="00124A2D">
              <w:rPr>
                <w:rStyle w:val="ab"/>
                <w:noProof/>
                <w:shd w:val="clear" w:color="auto" w:fill="FFFFFF"/>
              </w:rPr>
              <w:t>4.1</w:t>
            </w:r>
            <w:r w:rsidR="001C053A" w:rsidRPr="00124A2D">
              <w:rPr>
                <w:rStyle w:val="ab"/>
                <w:rFonts w:hint="eastAsia"/>
                <w:noProof/>
                <w:shd w:val="clear" w:color="auto" w:fill="FFFFFF"/>
              </w:rPr>
              <w:t>實驗環境與資料來源</w:t>
            </w:r>
            <w:r w:rsidR="001C053A">
              <w:rPr>
                <w:noProof/>
                <w:webHidden/>
              </w:rPr>
              <w:tab/>
            </w:r>
            <w:r w:rsidR="001C053A">
              <w:rPr>
                <w:noProof/>
                <w:webHidden/>
              </w:rPr>
              <w:fldChar w:fldCharType="begin"/>
            </w:r>
            <w:r w:rsidR="001C053A">
              <w:rPr>
                <w:noProof/>
                <w:webHidden/>
              </w:rPr>
              <w:instrText xml:space="preserve"> PAGEREF _Toc47633473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3E667C01" w14:textId="781129EA" w:rsidR="001C053A" w:rsidRDefault="00DB701F">
          <w:pPr>
            <w:pStyle w:val="21"/>
            <w:rPr>
              <w:rFonts w:asciiTheme="minorHAnsi" w:eastAsiaTheme="minorEastAsia" w:hAnsiTheme="minorHAnsi" w:cstheme="minorBidi"/>
              <w:noProof/>
              <w:kern w:val="2"/>
            </w:rPr>
          </w:pPr>
          <w:hyperlink w:anchor="_Toc47633474" w:history="1">
            <w:r w:rsidR="001C053A" w:rsidRPr="00124A2D">
              <w:rPr>
                <w:rStyle w:val="ab"/>
                <w:noProof/>
              </w:rPr>
              <w:t>4.2</w:t>
            </w:r>
            <w:r w:rsidR="001C053A" w:rsidRPr="00124A2D">
              <w:rPr>
                <w:rStyle w:val="ab"/>
                <w:rFonts w:hint="eastAsia"/>
                <w:noProof/>
              </w:rPr>
              <w:t>實驗一</w:t>
            </w:r>
            <w:r w:rsidR="001C053A" w:rsidRPr="00124A2D">
              <w:rPr>
                <w:rStyle w:val="ab"/>
                <w:noProof/>
              </w:rPr>
              <w:t>: k</w:t>
            </w:r>
            <w:r w:rsidR="001C053A" w:rsidRPr="00124A2D">
              <w:rPr>
                <w:rStyle w:val="ab"/>
                <w:rFonts w:hint="eastAsia"/>
                <w:noProof/>
              </w:rPr>
              <w:t>值大小與缺失值比例對</w:t>
            </w:r>
            <w:r w:rsidR="001C053A" w:rsidRPr="00124A2D">
              <w:rPr>
                <w:rStyle w:val="ab"/>
                <w:noProof/>
              </w:rPr>
              <w:t>skyline</w:t>
            </w:r>
            <w:r w:rsidR="001C053A" w:rsidRPr="00124A2D">
              <w:rPr>
                <w:rStyle w:val="ab"/>
                <w:rFonts w:hint="eastAsia"/>
                <w:noProof/>
              </w:rPr>
              <w:t>結果的影響</w:t>
            </w:r>
            <w:r w:rsidR="001C053A">
              <w:rPr>
                <w:noProof/>
                <w:webHidden/>
              </w:rPr>
              <w:tab/>
            </w:r>
            <w:r w:rsidR="001C053A">
              <w:rPr>
                <w:noProof/>
                <w:webHidden/>
              </w:rPr>
              <w:fldChar w:fldCharType="begin"/>
            </w:r>
            <w:r w:rsidR="001C053A">
              <w:rPr>
                <w:noProof/>
                <w:webHidden/>
              </w:rPr>
              <w:instrText xml:space="preserve"> PAGEREF _Toc47633474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7CB018F0" w14:textId="66452EDC" w:rsidR="001C053A" w:rsidRDefault="00DB701F">
          <w:pPr>
            <w:pStyle w:val="31"/>
            <w:tabs>
              <w:tab w:val="right" w:leader="dot" w:pos="8494"/>
            </w:tabs>
            <w:rPr>
              <w:rFonts w:asciiTheme="minorHAnsi" w:eastAsiaTheme="minorEastAsia" w:hAnsiTheme="minorHAnsi" w:cstheme="minorBidi"/>
              <w:noProof/>
              <w:kern w:val="2"/>
              <w:sz w:val="24"/>
            </w:rPr>
          </w:pPr>
          <w:hyperlink w:anchor="_Toc47633475" w:history="1">
            <w:r w:rsidR="001C053A" w:rsidRPr="00124A2D">
              <w:rPr>
                <w:rStyle w:val="ab"/>
                <w:noProof/>
              </w:rPr>
              <w:t>4.2.1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_Toc47633475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AB9A295" w14:textId="4EB1F071" w:rsidR="001C053A" w:rsidRDefault="00DB701F">
          <w:pPr>
            <w:pStyle w:val="31"/>
            <w:tabs>
              <w:tab w:val="right" w:leader="dot" w:pos="8494"/>
            </w:tabs>
            <w:rPr>
              <w:rFonts w:asciiTheme="minorHAnsi" w:eastAsiaTheme="minorEastAsia" w:hAnsiTheme="minorHAnsi" w:cstheme="minorBidi"/>
              <w:noProof/>
              <w:kern w:val="2"/>
              <w:sz w:val="24"/>
            </w:rPr>
          </w:pPr>
          <w:hyperlink w:anchor="_Toc47633476" w:history="1">
            <w:r w:rsidR="001C053A" w:rsidRPr="00124A2D">
              <w:rPr>
                <w:rStyle w:val="ab"/>
                <w:noProof/>
              </w:rPr>
              <w:t>4.2.2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_Toc47633476 \h </w:instrText>
            </w:r>
            <w:r w:rsidR="001C053A">
              <w:rPr>
                <w:noProof/>
                <w:webHidden/>
              </w:rPr>
            </w:r>
            <w:r w:rsidR="001C053A">
              <w:rPr>
                <w:noProof/>
                <w:webHidden/>
              </w:rPr>
              <w:fldChar w:fldCharType="separate"/>
            </w:r>
            <w:r w:rsidR="001C053A">
              <w:rPr>
                <w:noProof/>
                <w:webHidden/>
              </w:rPr>
              <w:t>20</w:t>
            </w:r>
            <w:r w:rsidR="001C053A">
              <w:rPr>
                <w:noProof/>
                <w:webHidden/>
              </w:rPr>
              <w:fldChar w:fldCharType="end"/>
            </w:r>
          </w:hyperlink>
        </w:p>
        <w:p w14:paraId="0E9ED71E" w14:textId="289E5D3F" w:rsidR="001C053A" w:rsidRDefault="00DB701F">
          <w:pPr>
            <w:pStyle w:val="31"/>
            <w:tabs>
              <w:tab w:val="right" w:leader="dot" w:pos="8494"/>
            </w:tabs>
            <w:rPr>
              <w:rFonts w:asciiTheme="minorHAnsi" w:eastAsiaTheme="minorEastAsia" w:hAnsiTheme="minorHAnsi" w:cstheme="minorBidi"/>
              <w:noProof/>
              <w:kern w:val="2"/>
              <w:sz w:val="24"/>
            </w:rPr>
          </w:pPr>
          <w:hyperlink w:anchor="_Toc47633477" w:history="1">
            <w:r w:rsidR="001C053A" w:rsidRPr="00124A2D">
              <w:rPr>
                <w:rStyle w:val="ab"/>
                <w:noProof/>
              </w:rPr>
              <w:t>4.2.3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_Toc47633477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7EAF5B15" w14:textId="353B3763" w:rsidR="001C053A" w:rsidRDefault="00DB701F">
          <w:pPr>
            <w:pStyle w:val="21"/>
            <w:rPr>
              <w:rFonts w:asciiTheme="minorHAnsi" w:eastAsiaTheme="minorEastAsia" w:hAnsiTheme="minorHAnsi" w:cstheme="minorBidi"/>
              <w:noProof/>
              <w:kern w:val="2"/>
            </w:rPr>
          </w:pPr>
          <w:hyperlink w:anchor="_Toc47633478" w:history="1">
            <w:r w:rsidR="001C053A" w:rsidRPr="00124A2D">
              <w:rPr>
                <w:rStyle w:val="ab"/>
                <w:noProof/>
              </w:rPr>
              <w:t>4.3</w:t>
            </w:r>
            <w:r w:rsidR="001C053A" w:rsidRPr="00124A2D">
              <w:rPr>
                <w:rStyle w:val="ab"/>
                <w:rFonts w:hint="eastAsia"/>
                <w:noProof/>
              </w:rPr>
              <w:t>實驗二</w:t>
            </w:r>
            <w:r w:rsidR="001C053A" w:rsidRPr="00124A2D">
              <w:rPr>
                <w:rStyle w:val="ab"/>
                <w:noProof/>
              </w:rPr>
              <w:t xml:space="preserve">: </w:t>
            </w:r>
            <w:r w:rsidR="001C053A" w:rsidRPr="00124A2D">
              <w:rPr>
                <w:rStyle w:val="ab"/>
                <w:rFonts w:hint="eastAsia"/>
                <w:noProof/>
              </w:rPr>
              <w:t>各填補法產生的天際線與原天際線之相似度</w:t>
            </w:r>
            <w:r w:rsidR="001C053A">
              <w:rPr>
                <w:noProof/>
                <w:webHidden/>
              </w:rPr>
              <w:tab/>
            </w:r>
            <w:r w:rsidR="001C053A">
              <w:rPr>
                <w:noProof/>
                <w:webHidden/>
              </w:rPr>
              <w:fldChar w:fldCharType="begin"/>
            </w:r>
            <w:r w:rsidR="001C053A">
              <w:rPr>
                <w:noProof/>
                <w:webHidden/>
              </w:rPr>
              <w:instrText xml:space="preserve"> PAGEREF _Toc47633478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4635E2" w14:textId="1738710A" w:rsidR="001C053A" w:rsidRDefault="00DB701F">
          <w:pPr>
            <w:pStyle w:val="31"/>
            <w:tabs>
              <w:tab w:val="right" w:leader="dot" w:pos="8494"/>
            </w:tabs>
            <w:rPr>
              <w:rFonts w:asciiTheme="minorHAnsi" w:eastAsiaTheme="minorEastAsia" w:hAnsiTheme="minorHAnsi" w:cstheme="minorBidi"/>
              <w:noProof/>
              <w:kern w:val="2"/>
              <w:sz w:val="24"/>
            </w:rPr>
          </w:pPr>
          <w:hyperlink w:anchor="_Toc47633479" w:history="1">
            <w:r w:rsidR="001C053A" w:rsidRPr="00124A2D">
              <w:rPr>
                <w:rStyle w:val="ab"/>
                <w:noProof/>
              </w:rPr>
              <w:t>4.3.1</w:t>
            </w:r>
            <w:r w:rsidR="001C053A" w:rsidRPr="00124A2D">
              <w:rPr>
                <w:rStyle w:val="ab"/>
                <w:rFonts w:hint="eastAsia"/>
                <w:noProof/>
              </w:rPr>
              <w:t>實驗目的與設計</w:t>
            </w:r>
            <w:r w:rsidR="001C053A">
              <w:rPr>
                <w:noProof/>
                <w:webHidden/>
              </w:rPr>
              <w:tab/>
            </w:r>
            <w:r w:rsidR="001C053A">
              <w:rPr>
                <w:noProof/>
                <w:webHidden/>
              </w:rPr>
              <w:fldChar w:fldCharType="begin"/>
            </w:r>
            <w:r w:rsidR="001C053A">
              <w:rPr>
                <w:noProof/>
                <w:webHidden/>
              </w:rPr>
              <w:instrText xml:space="preserve"> PAGEREF _Toc47633479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288DDF51" w14:textId="192C01F1" w:rsidR="001C053A" w:rsidRDefault="00DB701F">
          <w:pPr>
            <w:pStyle w:val="31"/>
            <w:tabs>
              <w:tab w:val="right" w:leader="dot" w:pos="8494"/>
            </w:tabs>
            <w:rPr>
              <w:rFonts w:asciiTheme="minorHAnsi" w:eastAsiaTheme="minorEastAsia" w:hAnsiTheme="minorHAnsi" w:cstheme="minorBidi"/>
              <w:noProof/>
              <w:kern w:val="2"/>
              <w:sz w:val="24"/>
            </w:rPr>
          </w:pPr>
          <w:hyperlink w:anchor="_Toc47633480" w:history="1">
            <w:r w:rsidR="001C053A" w:rsidRPr="00124A2D">
              <w:rPr>
                <w:rStyle w:val="ab"/>
                <w:noProof/>
              </w:rPr>
              <w:t>4.3.2</w:t>
            </w:r>
            <w:r w:rsidR="001C053A" w:rsidRPr="00124A2D">
              <w:rPr>
                <w:rStyle w:val="ab"/>
                <w:rFonts w:hint="eastAsia"/>
                <w:noProof/>
              </w:rPr>
              <w:t>實驗方法</w:t>
            </w:r>
            <w:r w:rsidR="001C053A">
              <w:rPr>
                <w:noProof/>
                <w:webHidden/>
              </w:rPr>
              <w:tab/>
            </w:r>
            <w:r w:rsidR="001C053A">
              <w:rPr>
                <w:noProof/>
                <w:webHidden/>
              </w:rPr>
              <w:fldChar w:fldCharType="begin"/>
            </w:r>
            <w:r w:rsidR="001C053A">
              <w:rPr>
                <w:noProof/>
                <w:webHidden/>
              </w:rPr>
              <w:instrText xml:space="preserve"> PAGEREF _Toc47633480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5BCF373" w14:textId="06B33646" w:rsidR="001C053A" w:rsidRDefault="00DB701F">
          <w:pPr>
            <w:pStyle w:val="31"/>
            <w:tabs>
              <w:tab w:val="right" w:leader="dot" w:pos="8494"/>
            </w:tabs>
            <w:rPr>
              <w:rFonts w:asciiTheme="minorHAnsi" w:eastAsiaTheme="minorEastAsia" w:hAnsiTheme="minorHAnsi" w:cstheme="minorBidi"/>
              <w:noProof/>
              <w:kern w:val="2"/>
              <w:sz w:val="24"/>
            </w:rPr>
          </w:pPr>
          <w:hyperlink w:anchor="_Toc47633481" w:history="1">
            <w:r w:rsidR="001C053A" w:rsidRPr="00124A2D">
              <w:rPr>
                <w:rStyle w:val="ab"/>
                <w:noProof/>
              </w:rPr>
              <w:t>4.3.3</w:t>
            </w:r>
            <w:r w:rsidR="001C053A" w:rsidRPr="00124A2D">
              <w:rPr>
                <w:rStyle w:val="ab"/>
                <w:rFonts w:hint="eastAsia"/>
                <w:noProof/>
              </w:rPr>
              <w:t>實驗結果與分析</w:t>
            </w:r>
            <w:r w:rsidR="001C053A">
              <w:rPr>
                <w:noProof/>
                <w:webHidden/>
              </w:rPr>
              <w:tab/>
            </w:r>
            <w:r w:rsidR="001C053A">
              <w:rPr>
                <w:noProof/>
                <w:webHidden/>
              </w:rPr>
              <w:fldChar w:fldCharType="begin"/>
            </w:r>
            <w:r w:rsidR="001C053A">
              <w:rPr>
                <w:noProof/>
                <w:webHidden/>
              </w:rPr>
              <w:instrText xml:space="preserve"> PAGEREF _Toc47633481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1CD4787E" w14:textId="7EC67E8D" w:rsidR="001C053A" w:rsidRDefault="00DB701F">
          <w:pPr>
            <w:pStyle w:val="21"/>
            <w:rPr>
              <w:rFonts w:asciiTheme="minorHAnsi" w:eastAsiaTheme="minorEastAsia" w:hAnsiTheme="minorHAnsi" w:cstheme="minorBidi"/>
              <w:noProof/>
              <w:kern w:val="2"/>
            </w:rPr>
          </w:pPr>
          <w:hyperlink w:anchor="_Toc47633482" w:history="1">
            <w:r w:rsidR="001C053A" w:rsidRPr="00124A2D">
              <w:rPr>
                <w:rStyle w:val="ab"/>
                <w:noProof/>
              </w:rPr>
              <w:t>4.4</w:t>
            </w:r>
            <w:r w:rsidR="001C053A" w:rsidRPr="00124A2D">
              <w:rPr>
                <w:rStyle w:val="ab"/>
                <w:rFonts w:hint="eastAsia"/>
                <w:noProof/>
              </w:rPr>
              <w:t>實驗結論</w:t>
            </w:r>
            <w:r w:rsidR="001C053A">
              <w:rPr>
                <w:noProof/>
                <w:webHidden/>
              </w:rPr>
              <w:tab/>
            </w:r>
            <w:r w:rsidR="001C053A">
              <w:rPr>
                <w:noProof/>
                <w:webHidden/>
              </w:rPr>
              <w:fldChar w:fldCharType="begin"/>
            </w:r>
            <w:r w:rsidR="001C053A">
              <w:rPr>
                <w:noProof/>
                <w:webHidden/>
              </w:rPr>
              <w:instrText xml:space="preserve"> PAGEREF _Toc47633482 \h </w:instrText>
            </w:r>
            <w:r w:rsidR="001C053A">
              <w:rPr>
                <w:noProof/>
                <w:webHidden/>
              </w:rPr>
            </w:r>
            <w:r w:rsidR="001C053A">
              <w:rPr>
                <w:noProof/>
                <w:webHidden/>
              </w:rPr>
              <w:fldChar w:fldCharType="separate"/>
            </w:r>
            <w:r w:rsidR="001C053A">
              <w:rPr>
                <w:noProof/>
                <w:webHidden/>
              </w:rPr>
              <w:t>28</w:t>
            </w:r>
            <w:r w:rsidR="001C053A">
              <w:rPr>
                <w:noProof/>
                <w:webHidden/>
              </w:rPr>
              <w:fldChar w:fldCharType="end"/>
            </w:r>
          </w:hyperlink>
        </w:p>
        <w:p w14:paraId="1E1F3AF7" w14:textId="4243754A" w:rsidR="001C053A" w:rsidRDefault="00DB701F">
          <w:pPr>
            <w:pStyle w:val="11"/>
            <w:rPr>
              <w:rFonts w:asciiTheme="minorHAnsi" w:eastAsiaTheme="minorEastAsia" w:hAnsiTheme="minorHAnsi"/>
            </w:rPr>
          </w:pPr>
          <w:hyperlink w:anchor="_Toc47633483" w:history="1">
            <w:r w:rsidR="001C053A" w:rsidRPr="00124A2D">
              <w:rPr>
                <w:rStyle w:val="ab"/>
                <w:rFonts w:hint="eastAsia"/>
              </w:rPr>
              <w:t>第</w:t>
            </w:r>
            <w:r w:rsidR="001C053A" w:rsidRPr="00124A2D">
              <w:rPr>
                <w:rStyle w:val="ab"/>
                <w:rFonts w:hint="eastAsia"/>
              </w:rPr>
              <w:t xml:space="preserve"> 5 </w:t>
            </w:r>
            <w:r w:rsidR="001C053A" w:rsidRPr="00124A2D">
              <w:rPr>
                <w:rStyle w:val="ab"/>
                <w:rFonts w:hint="eastAsia"/>
              </w:rPr>
              <w:t>章</w:t>
            </w:r>
            <w:r w:rsidR="001C053A" w:rsidRPr="00124A2D">
              <w:rPr>
                <w:rStyle w:val="ab"/>
                <w:rFonts w:hint="eastAsia"/>
              </w:rPr>
              <w:t xml:space="preserve"> </w:t>
            </w:r>
            <w:r w:rsidR="001C053A" w:rsidRPr="00124A2D">
              <w:rPr>
                <w:rStyle w:val="ab"/>
                <w:rFonts w:hint="eastAsia"/>
              </w:rPr>
              <w:t>結論與未來方向</w:t>
            </w:r>
            <w:r w:rsidR="001C053A">
              <w:rPr>
                <w:webHidden/>
              </w:rPr>
              <w:tab/>
            </w:r>
            <w:r w:rsidR="001C053A">
              <w:rPr>
                <w:webHidden/>
              </w:rPr>
              <w:fldChar w:fldCharType="begin"/>
            </w:r>
            <w:r w:rsidR="001C053A">
              <w:rPr>
                <w:webHidden/>
              </w:rPr>
              <w:instrText xml:space="preserve"> PAGEREF _Toc47633483 \h </w:instrText>
            </w:r>
            <w:r w:rsidR="001C053A">
              <w:rPr>
                <w:webHidden/>
              </w:rPr>
            </w:r>
            <w:r w:rsidR="001C053A">
              <w:rPr>
                <w:webHidden/>
              </w:rPr>
              <w:fldChar w:fldCharType="separate"/>
            </w:r>
            <w:r w:rsidR="001C053A">
              <w:rPr>
                <w:webHidden/>
              </w:rPr>
              <w:t>29</w:t>
            </w:r>
            <w:r w:rsidR="001C053A">
              <w:rPr>
                <w:webHidden/>
              </w:rPr>
              <w:fldChar w:fldCharType="end"/>
            </w:r>
          </w:hyperlink>
        </w:p>
        <w:p w14:paraId="2F25CA42" w14:textId="53C38E3F" w:rsidR="001C053A" w:rsidRDefault="00DB701F">
          <w:pPr>
            <w:pStyle w:val="21"/>
            <w:rPr>
              <w:rFonts w:asciiTheme="minorHAnsi" w:eastAsiaTheme="minorEastAsia" w:hAnsiTheme="minorHAnsi" w:cstheme="minorBidi"/>
              <w:noProof/>
              <w:kern w:val="2"/>
            </w:rPr>
          </w:pPr>
          <w:hyperlink w:anchor="_Toc47633484" w:history="1">
            <w:r w:rsidR="001C053A" w:rsidRPr="00124A2D">
              <w:rPr>
                <w:rStyle w:val="ab"/>
                <w:noProof/>
                <w:shd w:val="clear" w:color="auto" w:fill="FFFFFF"/>
              </w:rPr>
              <w:t>5.1</w:t>
            </w:r>
            <w:r w:rsidR="001C053A" w:rsidRPr="00124A2D">
              <w:rPr>
                <w:rStyle w:val="ab"/>
                <w:rFonts w:hint="eastAsia"/>
                <w:noProof/>
                <w:shd w:val="clear" w:color="auto" w:fill="FFFFFF"/>
              </w:rPr>
              <w:t>結論</w:t>
            </w:r>
            <w:r w:rsidR="001C053A">
              <w:rPr>
                <w:noProof/>
                <w:webHidden/>
              </w:rPr>
              <w:tab/>
            </w:r>
            <w:r w:rsidR="001C053A">
              <w:rPr>
                <w:noProof/>
                <w:webHidden/>
              </w:rPr>
              <w:fldChar w:fldCharType="begin"/>
            </w:r>
            <w:r w:rsidR="001C053A">
              <w:rPr>
                <w:noProof/>
                <w:webHidden/>
              </w:rPr>
              <w:instrText xml:space="preserve"> PAGEREF _Toc47633484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57CD061D" w14:textId="59F8B1F9" w:rsidR="001C053A" w:rsidRDefault="00DB701F">
          <w:pPr>
            <w:pStyle w:val="21"/>
            <w:rPr>
              <w:rFonts w:asciiTheme="minorHAnsi" w:eastAsiaTheme="minorEastAsia" w:hAnsiTheme="minorHAnsi" w:cstheme="minorBidi"/>
              <w:noProof/>
              <w:kern w:val="2"/>
            </w:rPr>
          </w:pPr>
          <w:hyperlink w:anchor="_Toc47633485" w:history="1">
            <w:r w:rsidR="001C053A" w:rsidRPr="00124A2D">
              <w:rPr>
                <w:rStyle w:val="ab"/>
                <w:noProof/>
              </w:rPr>
              <w:t>5.2</w:t>
            </w:r>
            <w:r w:rsidR="001C053A" w:rsidRPr="00124A2D">
              <w:rPr>
                <w:rStyle w:val="ab"/>
                <w:rFonts w:hint="eastAsia"/>
                <w:noProof/>
              </w:rPr>
              <w:t>未來研究方向</w:t>
            </w:r>
            <w:r w:rsidR="001C053A">
              <w:rPr>
                <w:noProof/>
                <w:webHidden/>
              </w:rPr>
              <w:tab/>
            </w:r>
            <w:r w:rsidR="001C053A">
              <w:rPr>
                <w:noProof/>
                <w:webHidden/>
              </w:rPr>
              <w:fldChar w:fldCharType="begin"/>
            </w:r>
            <w:r w:rsidR="001C053A">
              <w:rPr>
                <w:noProof/>
                <w:webHidden/>
              </w:rPr>
              <w:instrText xml:space="preserve"> PAGEREF _Toc47633485 \h </w:instrText>
            </w:r>
            <w:r w:rsidR="001C053A">
              <w:rPr>
                <w:noProof/>
                <w:webHidden/>
              </w:rPr>
            </w:r>
            <w:r w:rsidR="001C053A">
              <w:rPr>
                <w:noProof/>
                <w:webHidden/>
              </w:rPr>
              <w:fldChar w:fldCharType="separate"/>
            </w:r>
            <w:r w:rsidR="001C053A">
              <w:rPr>
                <w:noProof/>
                <w:webHidden/>
              </w:rPr>
              <w:t>29</w:t>
            </w:r>
            <w:r w:rsidR="001C053A">
              <w:rPr>
                <w:noProof/>
                <w:webHidden/>
              </w:rPr>
              <w:fldChar w:fldCharType="end"/>
            </w:r>
          </w:hyperlink>
        </w:p>
        <w:p w14:paraId="6F7072F4" w14:textId="3ED78A0A" w:rsidR="001C053A" w:rsidRDefault="00DB701F">
          <w:pPr>
            <w:pStyle w:val="11"/>
            <w:rPr>
              <w:rFonts w:asciiTheme="minorHAnsi" w:eastAsiaTheme="minorEastAsia" w:hAnsiTheme="minorHAnsi"/>
            </w:rPr>
          </w:pPr>
          <w:hyperlink w:anchor="_Toc47633486" w:history="1">
            <w:r w:rsidR="001C053A" w:rsidRPr="00124A2D">
              <w:rPr>
                <w:rStyle w:val="ab"/>
                <w:rFonts w:hint="eastAsia"/>
              </w:rPr>
              <w:t>參考文獻</w:t>
            </w:r>
            <w:r w:rsidR="001C053A">
              <w:rPr>
                <w:webHidden/>
              </w:rPr>
              <w:tab/>
            </w:r>
            <w:r w:rsidR="001C053A">
              <w:rPr>
                <w:webHidden/>
              </w:rPr>
              <w:fldChar w:fldCharType="begin"/>
            </w:r>
            <w:r w:rsidR="001C053A">
              <w:rPr>
                <w:webHidden/>
              </w:rPr>
              <w:instrText xml:space="preserve"> PAGEREF _Toc47633486 \h </w:instrText>
            </w:r>
            <w:r w:rsidR="001C053A">
              <w:rPr>
                <w:webHidden/>
              </w:rPr>
            </w:r>
            <w:r w:rsidR="001C053A">
              <w:rPr>
                <w:webHidden/>
              </w:rPr>
              <w:fldChar w:fldCharType="separate"/>
            </w:r>
            <w:r w:rsidR="001C053A">
              <w:rPr>
                <w:webHidden/>
              </w:rPr>
              <w:t>30</w:t>
            </w:r>
            <w:r w:rsidR="001C053A">
              <w:rPr>
                <w:webHidden/>
              </w:rPr>
              <w:fldChar w:fldCharType="end"/>
            </w:r>
          </w:hyperlink>
        </w:p>
        <w:p w14:paraId="30B92013" w14:textId="61265A6B" w:rsidR="00542528" w:rsidRPr="00A016E8" w:rsidRDefault="00542528">
          <w:pPr>
            <w:rPr>
              <w:rFonts w:cs="Times New Roman"/>
            </w:rPr>
          </w:pPr>
          <w:r w:rsidRPr="00A016E8">
            <w:rPr>
              <w:rFonts w:cs="Times New Roman"/>
              <w:b/>
              <w:bCs/>
              <w:lang w:val="zh-TW"/>
            </w:rPr>
            <w:fldChar w:fldCharType="end"/>
          </w:r>
        </w:p>
      </w:sdtContent>
    </w:sdt>
    <w:p w14:paraId="0FCD9105" w14:textId="77777777" w:rsidR="002E604C" w:rsidRPr="00A016E8" w:rsidRDefault="002E604C" w:rsidP="003D22DC">
      <w:pPr>
        <w:rPr>
          <w:rFonts w:cs="Times New Roman"/>
          <w:szCs w:val="24"/>
        </w:rPr>
      </w:pPr>
      <w:r w:rsidRPr="00A016E8">
        <w:rPr>
          <w:rFonts w:cs="Times New Roman"/>
          <w:szCs w:val="24"/>
        </w:rPr>
        <w:br w:type="page"/>
      </w:r>
    </w:p>
    <w:p w14:paraId="026B7B95" w14:textId="77777777" w:rsidR="001C053A" w:rsidRDefault="002E604C" w:rsidP="00A56CE4">
      <w:pPr>
        <w:pStyle w:val="1"/>
        <w:numPr>
          <w:ilvl w:val="0"/>
          <w:numId w:val="0"/>
        </w:numPr>
        <w:rPr>
          <w:noProof/>
        </w:rPr>
      </w:pPr>
      <w:bookmarkStart w:id="5" w:name="_Toc47633456"/>
      <w:r w:rsidRPr="00A016E8">
        <w:rPr>
          <w:rFonts w:ascii="Times New Roman" w:hAnsi="Times New Roman" w:cs="Times New Roman"/>
        </w:rPr>
        <w:lastRenderedPageBreak/>
        <w:t>表目次</w:t>
      </w:r>
      <w:bookmarkEnd w:id="5"/>
      <w:r w:rsidR="00572A17">
        <w:rPr>
          <w:rFonts w:cs="Times New Roman"/>
          <w:szCs w:val="24"/>
        </w:rPr>
        <w:fldChar w:fldCharType="begin"/>
      </w:r>
      <w:r w:rsidR="00572A17">
        <w:rPr>
          <w:rFonts w:cs="Times New Roman"/>
          <w:szCs w:val="24"/>
        </w:rPr>
        <w:instrText xml:space="preserve"> TOC \h \z \c "</w:instrText>
      </w:r>
      <w:r w:rsidR="00572A17">
        <w:rPr>
          <w:rFonts w:cs="Times New Roman"/>
          <w:szCs w:val="24"/>
        </w:rPr>
        <w:instrText>表</w:instrText>
      </w:r>
      <w:r w:rsidR="00572A17">
        <w:rPr>
          <w:rFonts w:cs="Times New Roman"/>
          <w:szCs w:val="24"/>
        </w:rPr>
        <w:instrText xml:space="preserve">" </w:instrText>
      </w:r>
      <w:r w:rsidR="00572A17">
        <w:rPr>
          <w:rFonts w:cs="Times New Roman"/>
          <w:szCs w:val="24"/>
        </w:rPr>
        <w:fldChar w:fldCharType="separate"/>
      </w:r>
    </w:p>
    <w:p w14:paraId="7070B554" w14:textId="7B9A90C2" w:rsidR="001C053A" w:rsidRDefault="00DB701F">
      <w:pPr>
        <w:pStyle w:val="af8"/>
        <w:tabs>
          <w:tab w:val="right" w:leader="dot" w:pos="8494"/>
        </w:tabs>
        <w:ind w:left="1440" w:hanging="480"/>
        <w:rPr>
          <w:rFonts w:asciiTheme="minorHAnsi" w:eastAsiaTheme="minorEastAsia" w:hAnsiTheme="minorHAnsi"/>
          <w:noProof/>
        </w:rPr>
      </w:pPr>
      <w:hyperlink w:anchor="_Toc47633487" w:history="1">
        <w:r w:rsidR="001C053A" w:rsidRPr="00CF3D88">
          <w:rPr>
            <w:rStyle w:val="ab"/>
            <w:rFonts w:hint="eastAsia"/>
            <w:noProof/>
          </w:rPr>
          <w:t>表</w:t>
        </w:r>
        <w:r w:rsidR="001C053A" w:rsidRPr="00CF3D88">
          <w:rPr>
            <w:rStyle w:val="ab"/>
            <w:noProof/>
          </w:rPr>
          <w:t xml:space="preserve"> 3.1 sk-NN imputation</w:t>
        </w:r>
        <w:r w:rsidR="001C053A" w:rsidRPr="00CF3D88">
          <w:rPr>
            <w:rStyle w:val="ab"/>
            <w:rFonts w:hint="eastAsia"/>
            <w:noProof/>
          </w:rPr>
          <w:t>演算法符號定義表</w:t>
        </w:r>
        <w:r w:rsidR="001C053A">
          <w:rPr>
            <w:noProof/>
            <w:webHidden/>
          </w:rPr>
          <w:tab/>
        </w:r>
        <w:r w:rsidR="001C053A">
          <w:rPr>
            <w:noProof/>
            <w:webHidden/>
          </w:rPr>
          <w:fldChar w:fldCharType="begin"/>
        </w:r>
        <w:r w:rsidR="001C053A">
          <w:rPr>
            <w:noProof/>
            <w:webHidden/>
          </w:rPr>
          <w:instrText xml:space="preserve"> PAGEREF _Toc47633487 \h </w:instrText>
        </w:r>
        <w:r w:rsidR="001C053A">
          <w:rPr>
            <w:noProof/>
            <w:webHidden/>
          </w:rPr>
        </w:r>
        <w:r w:rsidR="001C053A">
          <w:rPr>
            <w:noProof/>
            <w:webHidden/>
          </w:rPr>
          <w:fldChar w:fldCharType="separate"/>
        </w:r>
        <w:r w:rsidR="001C053A">
          <w:rPr>
            <w:noProof/>
            <w:webHidden/>
          </w:rPr>
          <w:t>16</w:t>
        </w:r>
        <w:r w:rsidR="001C053A">
          <w:rPr>
            <w:noProof/>
            <w:webHidden/>
          </w:rPr>
          <w:fldChar w:fldCharType="end"/>
        </w:r>
      </w:hyperlink>
    </w:p>
    <w:p w14:paraId="2EE94C2F" w14:textId="157051E2" w:rsidR="001C053A" w:rsidRDefault="00DB701F">
      <w:pPr>
        <w:pStyle w:val="af8"/>
        <w:tabs>
          <w:tab w:val="right" w:leader="dot" w:pos="8494"/>
        </w:tabs>
        <w:ind w:left="1440" w:hanging="480"/>
        <w:rPr>
          <w:rFonts w:asciiTheme="minorHAnsi" w:eastAsiaTheme="minorEastAsia" w:hAnsiTheme="minorHAnsi"/>
          <w:noProof/>
        </w:rPr>
      </w:pPr>
      <w:hyperlink w:anchor="_Toc47633488" w:history="1">
        <w:r w:rsidR="001C053A" w:rsidRPr="00CF3D88">
          <w:rPr>
            <w:rStyle w:val="ab"/>
            <w:rFonts w:hint="eastAsia"/>
            <w:noProof/>
          </w:rPr>
          <w:t>表</w:t>
        </w:r>
        <w:r w:rsidR="001C053A" w:rsidRPr="00CF3D88">
          <w:rPr>
            <w:rStyle w:val="ab"/>
            <w:noProof/>
          </w:rPr>
          <w:t xml:space="preserve"> 4.1 k=1</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471C6A6F" w14:textId="699A0802" w:rsidR="001C053A" w:rsidRDefault="00DB701F">
      <w:pPr>
        <w:pStyle w:val="af8"/>
        <w:tabs>
          <w:tab w:val="right" w:leader="dot" w:pos="8494"/>
        </w:tabs>
        <w:ind w:left="1440" w:hanging="480"/>
        <w:rPr>
          <w:rFonts w:asciiTheme="minorHAnsi" w:eastAsiaTheme="minorEastAsia" w:hAnsiTheme="minorHAnsi"/>
          <w:noProof/>
        </w:rPr>
      </w:pPr>
      <w:hyperlink w:anchor="_Toc47633489" w:history="1">
        <w:r w:rsidR="001C053A" w:rsidRPr="00CF3D88">
          <w:rPr>
            <w:rStyle w:val="ab"/>
            <w:rFonts w:hint="eastAsia"/>
            <w:noProof/>
          </w:rPr>
          <w:t>表</w:t>
        </w:r>
        <w:r w:rsidR="001C053A" w:rsidRPr="00CF3D88">
          <w:rPr>
            <w:rStyle w:val="ab"/>
            <w:noProof/>
          </w:rPr>
          <w:t xml:space="preserve"> 4.2 k=5</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_Toc47633489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82C097B" w14:textId="2D086237" w:rsidR="001C053A" w:rsidRDefault="00DB701F">
      <w:pPr>
        <w:pStyle w:val="af8"/>
        <w:tabs>
          <w:tab w:val="right" w:leader="dot" w:pos="8494"/>
        </w:tabs>
        <w:ind w:left="1440" w:hanging="480"/>
        <w:rPr>
          <w:rFonts w:asciiTheme="minorHAnsi" w:eastAsiaTheme="minorEastAsia" w:hAnsiTheme="minorHAnsi"/>
          <w:noProof/>
        </w:rPr>
      </w:pPr>
      <w:hyperlink w:anchor="_Toc47633490" w:history="1">
        <w:r w:rsidR="001C053A" w:rsidRPr="00CF3D88">
          <w:rPr>
            <w:rStyle w:val="ab"/>
            <w:rFonts w:hint="eastAsia"/>
            <w:noProof/>
          </w:rPr>
          <w:t>表</w:t>
        </w:r>
        <w:r w:rsidR="001C053A" w:rsidRPr="00CF3D88">
          <w:rPr>
            <w:rStyle w:val="ab"/>
            <w:noProof/>
          </w:rPr>
          <w:t xml:space="preserve"> 4.3 k=13</w:t>
        </w:r>
        <w:r w:rsidR="001C053A" w:rsidRPr="00CF3D88">
          <w:rPr>
            <w:rStyle w:val="ab"/>
            <w:rFonts w:hint="eastAsia"/>
            <w:noProof/>
          </w:rPr>
          <w:t>各填補法比較表</w:t>
        </w:r>
        <w:r w:rsidR="001C053A">
          <w:rPr>
            <w:noProof/>
            <w:webHidden/>
          </w:rPr>
          <w:tab/>
        </w:r>
        <w:r w:rsidR="001C053A">
          <w:rPr>
            <w:noProof/>
            <w:webHidden/>
          </w:rPr>
          <w:fldChar w:fldCharType="begin"/>
        </w:r>
        <w:r w:rsidR="001C053A">
          <w:rPr>
            <w:noProof/>
            <w:webHidden/>
          </w:rPr>
          <w:instrText xml:space="preserve"> PAGEREF _Toc47633490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331A1002" w14:textId="6E52C9F5" w:rsidR="00551F2D" w:rsidRPr="00A56CE4" w:rsidRDefault="00572A17" w:rsidP="00A56CE4">
      <w:pPr>
        <w:pStyle w:val="1"/>
        <w:numPr>
          <w:ilvl w:val="0"/>
          <w:numId w:val="0"/>
        </w:numPr>
        <w:rPr>
          <w:rFonts w:ascii="Times New Roman" w:hAnsi="Times New Roman" w:cs="Times New Roman"/>
        </w:rPr>
      </w:pPr>
      <w:r>
        <w:rPr>
          <w:rFonts w:cs="Times New Roman"/>
          <w:szCs w:val="24"/>
        </w:rPr>
        <w:fldChar w:fldCharType="end"/>
      </w:r>
    </w:p>
    <w:p w14:paraId="5EC1087A" w14:textId="1A7A509E" w:rsidR="00572A17" w:rsidRPr="00A016E8" w:rsidRDefault="00572A17" w:rsidP="00572A17">
      <w:pPr>
        <w:widowControl/>
        <w:rPr>
          <w:rFonts w:cs="Times New Roman"/>
          <w:szCs w:val="24"/>
        </w:rPr>
      </w:pPr>
      <w:r>
        <w:rPr>
          <w:rFonts w:cs="Times New Roman"/>
          <w:szCs w:val="24"/>
        </w:rPr>
        <w:br w:type="page"/>
      </w:r>
    </w:p>
    <w:p w14:paraId="1EC79751" w14:textId="77777777" w:rsidR="001C053A" w:rsidRDefault="00551F2D" w:rsidP="00537377">
      <w:pPr>
        <w:pStyle w:val="1"/>
        <w:numPr>
          <w:ilvl w:val="0"/>
          <w:numId w:val="0"/>
        </w:numPr>
        <w:rPr>
          <w:noProof/>
        </w:rPr>
      </w:pPr>
      <w:bookmarkStart w:id="6" w:name="_Toc47633457"/>
      <w:r w:rsidRPr="00A016E8">
        <w:rPr>
          <w:rFonts w:ascii="Times New Roman" w:hAnsi="Times New Roman" w:cs="Times New Roman"/>
        </w:rPr>
        <w:lastRenderedPageBreak/>
        <w:t>圖目次</w:t>
      </w:r>
      <w:bookmarkEnd w:id="6"/>
      <w:r w:rsidR="00F043AC">
        <w:rPr>
          <w:rFonts w:ascii="Times New Roman" w:hAnsi="Times New Roman" w:cs="Times New Roman"/>
        </w:rPr>
        <w:fldChar w:fldCharType="begin"/>
      </w:r>
      <w:r w:rsidR="00F043AC">
        <w:rPr>
          <w:rFonts w:ascii="Times New Roman" w:hAnsi="Times New Roman" w:cs="Times New Roman"/>
        </w:rPr>
        <w:instrText xml:space="preserve"> TOC \h \z \c "</w:instrText>
      </w:r>
      <w:r w:rsidR="00F043AC">
        <w:rPr>
          <w:rFonts w:ascii="Times New Roman" w:hAnsi="Times New Roman" w:cs="Times New Roman"/>
        </w:rPr>
        <w:instrText>圖</w:instrText>
      </w:r>
      <w:r w:rsidR="00F043AC">
        <w:rPr>
          <w:rFonts w:ascii="Times New Roman" w:hAnsi="Times New Roman" w:cs="Times New Roman"/>
        </w:rPr>
        <w:instrText xml:space="preserve">" </w:instrText>
      </w:r>
      <w:r w:rsidR="00F043AC">
        <w:rPr>
          <w:rFonts w:ascii="Times New Roman" w:hAnsi="Times New Roman" w:cs="Times New Roman"/>
        </w:rPr>
        <w:fldChar w:fldCharType="separate"/>
      </w:r>
    </w:p>
    <w:p w14:paraId="6A04CEE6" w14:textId="3F847B3B" w:rsidR="001C053A" w:rsidRDefault="00DB701F">
      <w:pPr>
        <w:pStyle w:val="af8"/>
        <w:tabs>
          <w:tab w:val="right" w:leader="dot" w:pos="8494"/>
        </w:tabs>
        <w:ind w:left="1440" w:hanging="480"/>
        <w:rPr>
          <w:rFonts w:asciiTheme="minorHAnsi" w:eastAsiaTheme="minorEastAsia" w:hAnsiTheme="minorHAnsi"/>
          <w:noProof/>
        </w:rPr>
      </w:pPr>
      <w:hyperlink w:anchor="_Toc47633491" w:history="1">
        <w:r w:rsidR="001C053A" w:rsidRPr="00FF155E">
          <w:rPr>
            <w:rStyle w:val="ab"/>
            <w:rFonts w:hint="eastAsia"/>
            <w:noProof/>
          </w:rPr>
          <w:t>圖</w:t>
        </w:r>
        <w:r w:rsidR="001C053A" w:rsidRPr="00FF155E">
          <w:rPr>
            <w:rStyle w:val="ab"/>
            <w:noProof/>
          </w:rPr>
          <w:t xml:space="preserve"> 3.1 NaN-Euclidean distance</w:t>
        </w:r>
        <w:r w:rsidR="001C053A">
          <w:rPr>
            <w:noProof/>
            <w:webHidden/>
          </w:rPr>
          <w:tab/>
        </w:r>
        <w:r w:rsidR="001C053A">
          <w:rPr>
            <w:noProof/>
            <w:webHidden/>
          </w:rPr>
          <w:fldChar w:fldCharType="begin"/>
        </w:r>
        <w:r w:rsidR="001C053A">
          <w:rPr>
            <w:noProof/>
            <w:webHidden/>
          </w:rPr>
          <w:instrText xml:space="preserve"> PAGEREF _Toc47633491 \h </w:instrText>
        </w:r>
        <w:r w:rsidR="001C053A">
          <w:rPr>
            <w:noProof/>
            <w:webHidden/>
          </w:rPr>
        </w:r>
        <w:r w:rsidR="001C053A">
          <w:rPr>
            <w:noProof/>
            <w:webHidden/>
          </w:rPr>
          <w:fldChar w:fldCharType="separate"/>
        </w:r>
        <w:r w:rsidR="001C053A">
          <w:rPr>
            <w:noProof/>
            <w:webHidden/>
          </w:rPr>
          <w:t>14</w:t>
        </w:r>
        <w:r w:rsidR="001C053A">
          <w:rPr>
            <w:noProof/>
            <w:webHidden/>
          </w:rPr>
          <w:fldChar w:fldCharType="end"/>
        </w:r>
      </w:hyperlink>
    </w:p>
    <w:p w14:paraId="55822A8A" w14:textId="5081224C" w:rsidR="001C053A" w:rsidRDefault="00DB701F">
      <w:pPr>
        <w:pStyle w:val="af8"/>
        <w:tabs>
          <w:tab w:val="right" w:leader="dot" w:pos="8494"/>
        </w:tabs>
        <w:ind w:left="1440" w:hanging="480"/>
        <w:rPr>
          <w:rFonts w:asciiTheme="minorHAnsi" w:eastAsiaTheme="minorEastAsia" w:hAnsiTheme="minorHAnsi"/>
          <w:noProof/>
        </w:rPr>
      </w:pPr>
      <w:hyperlink w:anchor="_Toc47633492" w:history="1">
        <w:r w:rsidR="001C053A" w:rsidRPr="00FF155E">
          <w:rPr>
            <w:rStyle w:val="ab"/>
            <w:rFonts w:hint="eastAsia"/>
            <w:noProof/>
          </w:rPr>
          <w:t>圖</w:t>
        </w:r>
        <w:r w:rsidR="001C053A" w:rsidRPr="00FF155E">
          <w:rPr>
            <w:rStyle w:val="ab"/>
            <w:noProof/>
          </w:rPr>
          <w:t xml:space="preserve"> 3.2 sk-NN imputation</w:t>
        </w:r>
        <w:r w:rsidR="001C053A" w:rsidRPr="00FF155E">
          <w:rPr>
            <w:rStyle w:val="ab"/>
            <w:rFonts w:hint="eastAsia"/>
            <w:noProof/>
          </w:rPr>
          <w:t>演算法</w:t>
        </w:r>
        <w:r w:rsidR="001C053A">
          <w:rPr>
            <w:noProof/>
            <w:webHidden/>
          </w:rPr>
          <w:tab/>
        </w:r>
        <w:r w:rsidR="001C053A">
          <w:rPr>
            <w:noProof/>
            <w:webHidden/>
          </w:rPr>
          <w:fldChar w:fldCharType="begin"/>
        </w:r>
        <w:r w:rsidR="001C053A">
          <w:rPr>
            <w:noProof/>
            <w:webHidden/>
          </w:rPr>
          <w:instrText xml:space="preserve"> PAGEREF _Toc47633492 \h </w:instrText>
        </w:r>
        <w:r w:rsidR="001C053A">
          <w:rPr>
            <w:noProof/>
            <w:webHidden/>
          </w:rPr>
        </w:r>
        <w:r w:rsidR="001C053A">
          <w:rPr>
            <w:noProof/>
            <w:webHidden/>
          </w:rPr>
          <w:fldChar w:fldCharType="separate"/>
        </w:r>
        <w:r w:rsidR="001C053A">
          <w:rPr>
            <w:noProof/>
            <w:webHidden/>
          </w:rPr>
          <w:t>17</w:t>
        </w:r>
        <w:r w:rsidR="001C053A">
          <w:rPr>
            <w:noProof/>
            <w:webHidden/>
          </w:rPr>
          <w:fldChar w:fldCharType="end"/>
        </w:r>
      </w:hyperlink>
    </w:p>
    <w:p w14:paraId="7DA6D9EE" w14:textId="4884965E" w:rsidR="001C053A" w:rsidRDefault="00DB701F">
      <w:pPr>
        <w:pStyle w:val="af8"/>
        <w:tabs>
          <w:tab w:val="right" w:leader="dot" w:pos="8494"/>
        </w:tabs>
        <w:ind w:left="1440" w:hanging="480"/>
        <w:rPr>
          <w:rFonts w:asciiTheme="minorHAnsi" w:eastAsiaTheme="minorEastAsia" w:hAnsiTheme="minorHAnsi"/>
          <w:noProof/>
        </w:rPr>
      </w:pPr>
      <w:hyperlink w:anchor="_Toc47633493" w:history="1">
        <w:r w:rsidR="001C053A" w:rsidRPr="00FF155E">
          <w:rPr>
            <w:rStyle w:val="ab"/>
            <w:rFonts w:hint="eastAsia"/>
            <w:noProof/>
          </w:rPr>
          <w:t>圖</w:t>
        </w:r>
        <w:r w:rsidR="001C053A" w:rsidRPr="00FF155E">
          <w:rPr>
            <w:rStyle w:val="ab"/>
            <w:noProof/>
          </w:rPr>
          <w:t xml:space="preserve"> 3.3 Procedure Impute_Process()</w:t>
        </w:r>
        <w:r w:rsidR="001C053A">
          <w:rPr>
            <w:noProof/>
            <w:webHidden/>
          </w:rPr>
          <w:tab/>
        </w:r>
        <w:r w:rsidR="001C053A">
          <w:rPr>
            <w:noProof/>
            <w:webHidden/>
          </w:rPr>
          <w:fldChar w:fldCharType="begin"/>
        </w:r>
        <w:r w:rsidR="001C053A">
          <w:rPr>
            <w:noProof/>
            <w:webHidden/>
          </w:rPr>
          <w:instrText xml:space="preserve"> PAGEREF _Toc47633493 \h </w:instrText>
        </w:r>
        <w:r w:rsidR="001C053A">
          <w:rPr>
            <w:noProof/>
            <w:webHidden/>
          </w:rPr>
        </w:r>
        <w:r w:rsidR="001C053A">
          <w:rPr>
            <w:noProof/>
            <w:webHidden/>
          </w:rPr>
          <w:fldChar w:fldCharType="separate"/>
        </w:r>
        <w:r w:rsidR="001C053A">
          <w:rPr>
            <w:noProof/>
            <w:webHidden/>
          </w:rPr>
          <w:t>18</w:t>
        </w:r>
        <w:r w:rsidR="001C053A">
          <w:rPr>
            <w:noProof/>
            <w:webHidden/>
          </w:rPr>
          <w:fldChar w:fldCharType="end"/>
        </w:r>
      </w:hyperlink>
    </w:p>
    <w:p w14:paraId="05036B96" w14:textId="54BA675E" w:rsidR="001C053A" w:rsidRDefault="00DB701F">
      <w:pPr>
        <w:pStyle w:val="af8"/>
        <w:tabs>
          <w:tab w:val="right" w:leader="dot" w:pos="8494"/>
        </w:tabs>
        <w:ind w:left="1440" w:hanging="480"/>
        <w:rPr>
          <w:rFonts w:asciiTheme="minorHAnsi" w:eastAsiaTheme="minorEastAsia" w:hAnsiTheme="minorHAnsi"/>
          <w:noProof/>
        </w:rPr>
      </w:pPr>
      <w:hyperlink w:anchor="_Toc47633494" w:history="1">
        <w:r w:rsidR="001C053A" w:rsidRPr="00FF155E">
          <w:rPr>
            <w:rStyle w:val="ab"/>
            <w:rFonts w:hint="eastAsia"/>
            <w:noProof/>
          </w:rPr>
          <w:t>圖</w:t>
        </w:r>
        <w:r w:rsidR="001C053A" w:rsidRPr="00FF155E">
          <w:rPr>
            <w:rStyle w:val="ab"/>
            <w:noProof/>
          </w:rPr>
          <w:t xml:space="preserve"> 4.1 k=1</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_Toc47633494 \h </w:instrText>
        </w:r>
        <w:r w:rsidR="001C053A">
          <w:rPr>
            <w:noProof/>
            <w:webHidden/>
          </w:rPr>
        </w:r>
        <w:r w:rsidR="001C053A">
          <w:rPr>
            <w:noProof/>
            <w:webHidden/>
          </w:rPr>
          <w:fldChar w:fldCharType="separate"/>
        </w:r>
        <w:r w:rsidR="001C053A">
          <w:rPr>
            <w:noProof/>
            <w:webHidden/>
          </w:rPr>
          <w:t>21</w:t>
        </w:r>
        <w:r w:rsidR="001C053A">
          <w:rPr>
            <w:noProof/>
            <w:webHidden/>
          </w:rPr>
          <w:fldChar w:fldCharType="end"/>
        </w:r>
      </w:hyperlink>
    </w:p>
    <w:p w14:paraId="6F431129" w14:textId="490F937C" w:rsidR="001C053A" w:rsidRDefault="00DB701F">
      <w:pPr>
        <w:pStyle w:val="af8"/>
        <w:tabs>
          <w:tab w:val="right" w:leader="dot" w:pos="8494"/>
        </w:tabs>
        <w:ind w:left="1440" w:hanging="480"/>
        <w:rPr>
          <w:rFonts w:asciiTheme="minorHAnsi" w:eastAsiaTheme="minorEastAsia" w:hAnsiTheme="minorHAnsi"/>
          <w:noProof/>
        </w:rPr>
      </w:pPr>
      <w:hyperlink w:anchor="_Toc47633495" w:history="1">
        <w:r w:rsidR="001C053A" w:rsidRPr="00FF155E">
          <w:rPr>
            <w:rStyle w:val="ab"/>
            <w:rFonts w:hint="eastAsia"/>
            <w:noProof/>
          </w:rPr>
          <w:t>圖</w:t>
        </w:r>
        <w:r w:rsidR="001C053A" w:rsidRPr="00FF155E">
          <w:rPr>
            <w:rStyle w:val="ab"/>
            <w:noProof/>
          </w:rPr>
          <w:t xml:space="preserve"> 4.2</w:t>
        </w:r>
        <w:r w:rsidR="001C053A" w:rsidRPr="00FF155E">
          <w:rPr>
            <w:rStyle w:val="ab"/>
            <w:rFonts w:cs="Times New Roman"/>
            <w:noProof/>
          </w:rPr>
          <w:t xml:space="preserve"> k=2</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_Toc47633495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7AF65085" w14:textId="4637B950" w:rsidR="001C053A" w:rsidRDefault="00DB701F">
      <w:pPr>
        <w:pStyle w:val="af8"/>
        <w:tabs>
          <w:tab w:val="right" w:leader="dot" w:pos="8494"/>
        </w:tabs>
        <w:ind w:left="1440" w:hanging="480"/>
        <w:rPr>
          <w:rFonts w:asciiTheme="minorHAnsi" w:eastAsiaTheme="minorEastAsia" w:hAnsiTheme="minorHAnsi"/>
          <w:noProof/>
        </w:rPr>
      </w:pPr>
      <w:hyperlink w:anchor="_Toc47633496" w:history="1">
        <w:r w:rsidR="001C053A" w:rsidRPr="00FF155E">
          <w:rPr>
            <w:rStyle w:val="ab"/>
            <w:rFonts w:hint="eastAsia"/>
            <w:noProof/>
          </w:rPr>
          <w:t>圖</w:t>
        </w:r>
        <w:r w:rsidR="001C053A" w:rsidRPr="00FF155E">
          <w:rPr>
            <w:rStyle w:val="ab"/>
            <w:noProof/>
          </w:rPr>
          <w:t xml:space="preserve"> 4.3 </w:t>
        </w:r>
        <w:r w:rsidR="001C053A" w:rsidRPr="00FF155E">
          <w:rPr>
            <w:rStyle w:val="ab"/>
            <w:rFonts w:cs="Times New Roman"/>
            <w:noProof/>
          </w:rPr>
          <w:t>k=3</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_Toc47633496 \h </w:instrText>
        </w:r>
        <w:r w:rsidR="001C053A">
          <w:rPr>
            <w:noProof/>
            <w:webHidden/>
          </w:rPr>
        </w:r>
        <w:r w:rsidR="001C053A">
          <w:rPr>
            <w:noProof/>
            <w:webHidden/>
          </w:rPr>
          <w:fldChar w:fldCharType="separate"/>
        </w:r>
        <w:r w:rsidR="001C053A">
          <w:rPr>
            <w:noProof/>
            <w:webHidden/>
          </w:rPr>
          <w:t>22</w:t>
        </w:r>
        <w:r w:rsidR="001C053A">
          <w:rPr>
            <w:noProof/>
            <w:webHidden/>
          </w:rPr>
          <w:fldChar w:fldCharType="end"/>
        </w:r>
      </w:hyperlink>
    </w:p>
    <w:p w14:paraId="567BFD9E" w14:textId="70ECB393" w:rsidR="001C053A" w:rsidRDefault="00DB701F">
      <w:pPr>
        <w:pStyle w:val="af8"/>
        <w:tabs>
          <w:tab w:val="right" w:leader="dot" w:pos="8494"/>
        </w:tabs>
        <w:ind w:left="1440" w:hanging="480"/>
        <w:rPr>
          <w:rFonts w:asciiTheme="minorHAnsi" w:eastAsiaTheme="minorEastAsia" w:hAnsiTheme="minorHAnsi"/>
          <w:noProof/>
        </w:rPr>
      </w:pPr>
      <w:hyperlink w:anchor="_Toc47633497" w:history="1">
        <w:r w:rsidR="001C053A" w:rsidRPr="00FF155E">
          <w:rPr>
            <w:rStyle w:val="ab"/>
            <w:rFonts w:hint="eastAsia"/>
            <w:noProof/>
          </w:rPr>
          <w:t>圖</w:t>
        </w:r>
        <w:r w:rsidR="001C053A" w:rsidRPr="00FF155E">
          <w:rPr>
            <w:rStyle w:val="ab"/>
            <w:noProof/>
          </w:rPr>
          <w:t xml:space="preserve"> 4.4 </w:t>
        </w:r>
        <w:r w:rsidR="001C053A" w:rsidRPr="00FF155E">
          <w:rPr>
            <w:rStyle w:val="ab"/>
            <w:rFonts w:cs="Times New Roman"/>
            <w:noProof/>
          </w:rPr>
          <w:t>k=4</w:t>
        </w:r>
        <w:r w:rsidR="001C053A" w:rsidRPr="00FF155E">
          <w:rPr>
            <w:rStyle w:val="ab"/>
            <w:rFonts w:cs="Times New Roman" w:hint="eastAsia"/>
            <w:noProof/>
          </w:rPr>
          <w:t>時</w:t>
        </w:r>
        <w:r w:rsidR="001C053A" w:rsidRPr="00FF155E">
          <w:rPr>
            <w:rStyle w:val="ab"/>
            <w:rFonts w:cs="Times New Roman"/>
            <w:noProof/>
          </w:rPr>
          <w:t>hit ratio versus missing rate</w:t>
        </w:r>
        <w:r w:rsidR="001C053A" w:rsidRPr="00FF155E">
          <w:rPr>
            <w:rStyle w:val="ab"/>
            <w:rFonts w:cs="Times New Roman" w:hint="eastAsia"/>
            <w:noProof/>
          </w:rPr>
          <w:t>圖</w:t>
        </w:r>
        <w:r w:rsidR="001C053A">
          <w:rPr>
            <w:noProof/>
            <w:webHidden/>
          </w:rPr>
          <w:tab/>
        </w:r>
        <w:r w:rsidR="001C053A">
          <w:rPr>
            <w:noProof/>
            <w:webHidden/>
          </w:rPr>
          <w:fldChar w:fldCharType="begin"/>
        </w:r>
        <w:r w:rsidR="001C053A">
          <w:rPr>
            <w:noProof/>
            <w:webHidden/>
          </w:rPr>
          <w:instrText xml:space="preserve"> PAGEREF _Toc47633497 \h </w:instrText>
        </w:r>
        <w:r w:rsidR="001C053A">
          <w:rPr>
            <w:noProof/>
            <w:webHidden/>
          </w:rPr>
        </w:r>
        <w:r w:rsidR="001C053A">
          <w:rPr>
            <w:noProof/>
            <w:webHidden/>
          </w:rPr>
          <w:fldChar w:fldCharType="separate"/>
        </w:r>
        <w:r w:rsidR="001C053A">
          <w:rPr>
            <w:noProof/>
            <w:webHidden/>
          </w:rPr>
          <w:t>23</w:t>
        </w:r>
        <w:r w:rsidR="001C053A">
          <w:rPr>
            <w:noProof/>
            <w:webHidden/>
          </w:rPr>
          <w:fldChar w:fldCharType="end"/>
        </w:r>
      </w:hyperlink>
    </w:p>
    <w:p w14:paraId="6DBD879D" w14:textId="1B77D72F" w:rsidR="001C053A" w:rsidRDefault="00DB701F">
      <w:pPr>
        <w:pStyle w:val="af8"/>
        <w:tabs>
          <w:tab w:val="right" w:leader="dot" w:pos="8494"/>
        </w:tabs>
        <w:ind w:left="1440" w:hanging="480"/>
        <w:rPr>
          <w:rFonts w:asciiTheme="minorHAnsi" w:eastAsiaTheme="minorEastAsia" w:hAnsiTheme="minorHAnsi"/>
          <w:noProof/>
        </w:rPr>
      </w:pPr>
      <w:hyperlink w:anchor="_Toc47633498" w:history="1">
        <w:r w:rsidR="001C053A" w:rsidRPr="00FF155E">
          <w:rPr>
            <w:rStyle w:val="ab"/>
            <w:rFonts w:hint="eastAsia"/>
            <w:noProof/>
          </w:rPr>
          <w:t>圖</w:t>
        </w:r>
        <w:r w:rsidR="001C053A" w:rsidRPr="00FF155E">
          <w:rPr>
            <w:rStyle w:val="ab"/>
            <w:noProof/>
          </w:rPr>
          <w:t xml:space="preserve"> 4.5 k=1</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_Toc47633498 \h </w:instrText>
        </w:r>
        <w:r w:rsidR="001C053A">
          <w:rPr>
            <w:noProof/>
            <w:webHidden/>
          </w:rPr>
        </w:r>
        <w:r w:rsidR="001C053A">
          <w:rPr>
            <w:noProof/>
            <w:webHidden/>
          </w:rPr>
          <w:fldChar w:fldCharType="separate"/>
        </w:r>
        <w:r w:rsidR="001C053A">
          <w:rPr>
            <w:noProof/>
            <w:webHidden/>
          </w:rPr>
          <w:t>25</w:t>
        </w:r>
        <w:r w:rsidR="001C053A">
          <w:rPr>
            <w:noProof/>
            <w:webHidden/>
          </w:rPr>
          <w:fldChar w:fldCharType="end"/>
        </w:r>
      </w:hyperlink>
    </w:p>
    <w:p w14:paraId="1B087D7C" w14:textId="573F4516" w:rsidR="001C053A" w:rsidRDefault="00DB701F">
      <w:pPr>
        <w:pStyle w:val="af8"/>
        <w:tabs>
          <w:tab w:val="right" w:leader="dot" w:pos="8494"/>
        </w:tabs>
        <w:ind w:left="1440" w:hanging="480"/>
        <w:rPr>
          <w:rFonts w:asciiTheme="minorHAnsi" w:eastAsiaTheme="minorEastAsia" w:hAnsiTheme="minorHAnsi"/>
          <w:noProof/>
        </w:rPr>
      </w:pPr>
      <w:hyperlink w:anchor="_Toc47633499" w:history="1">
        <w:r w:rsidR="001C053A" w:rsidRPr="00FF155E">
          <w:rPr>
            <w:rStyle w:val="ab"/>
            <w:rFonts w:hint="eastAsia"/>
            <w:noProof/>
          </w:rPr>
          <w:t>圖</w:t>
        </w:r>
        <w:r w:rsidR="001C053A" w:rsidRPr="00FF155E">
          <w:rPr>
            <w:rStyle w:val="ab"/>
            <w:noProof/>
          </w:rPr>
          <w:t xml:space="preserve"> 4.6 k=5</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_Toc47633499 \h </w:instrText>
        </w:r>
        <w:r w:rsidR="001C053A">
          <w:rPr>
            <w:noProof/>
            <w:webHidden/>
          </w:rPr>
        </w:r>
        <w:r w:rsidR="001C053A">
          <w:rPr>
            <w:noProof/>
            <w:webHidden/>
          </w:rPr>
          <w:fldChar w:fldCharType="separate"/>
        </w:r>
        <w:r w:rsidR="001C053A">
          <w:rPr>
            <w:noProof/>
            <w:webHidden/>
          </w:rPr>
          <w:t>26</w:t>
        </w:r>
        <w:r w:rsidR="001C053A">
          <w:rPr>
            <w:noProof/>
            <w:webHidden/>
          </w:rPr>
          <w:fldChar w:fldCharType="end"/>
        </w:r>
      </w:hyperlink>
    </w:p>
    <w:p w14:paraId="2FC2C3CE" w14:textId="5F183795" w:rsidR="001C053A" w:rsidRDefault="00DB701F">
      <w:pPr>
        <w:pStyle w:val="af8"/>
        <w:tabs>
          <w:tab w:val="right" w:leader="dot" w:pos="8494"/>
        </w:tabs>
        <w:ind w:left="1440" w:hanging="480"/>
        <w:rPr>
          <w:rFonts w:asciiTheme="minorHAnsi" w:eastAsiaTheme="minorEastAsia" w:hAnsiTheme="minorHAnsi"/>
          <w:noProof/>
        </w:rPr>
      </w:pPr>
      <w:hyperlink w:anchor="_Toc47633500" w:history="1">
        <w:r w:rsidR="001C053A" w:rsidRPr="00FF155E">
          <w:rPr>
            <w:rStyle w:val="ab"/>
            <w:rFonts w:hint="eastAsia"/>
            <w:noProof/>
          </w:rPr>
          <w:t>圖</w:t>
        </w:r>
        <w:r w:rsidR="001C053A" w:rsidRPr="00FF155E">
          <w:rPr>
            <w:rStyle w:val="ab"/>
            <w:noProof/>
          </w:rPr>
          <w:t xml:space="preserve"> 4.7 k=13</w:t>
        </w:r>
        <w:r w:rsidR="001C053A" w:rsidRPr="00FF155E">
          <w:rPr>
            <w:rStyle w:val="ab"/>
            <w:rFonts w:hint="eastAsia"/>
            <w:noProof/>
          </w:rPr>
          <w:t>各填補法比較圖</w:t>
        </w:r>
        <w:r w:rsidR="001C053A">
          <w:rPr>
            <w:noProof/>
            <w:webHidden/>
          </w:rPr>
          <w:tab/>
        </w:r>
        <w:r w:rsidR="001C053A">
          <w:rPr>
            <w:noProof/>
            <w:webHidden/>
          </w:rPr>
          <w:fldChar w:fldCharType="begin"/>
        </w:r>
        <w:r w:rsidR="001C053A">
          <w:rPr>
            <w:noProof/>
            <w:webHidden/>
          </w:rPr>
          <w:instrText xml:space="preserve"> PAGEREF _Toc47633500 \h </w:instrText>
        </w:r>
        <w:r w:rsidR="001C053A">
          <w:rPr>
            <w:noProof/>
            <w:webHidden/>
          </w:rPr>
        </w:r>
        <w:r w:rsidR="001C053A">
          <w:rPr>
            <w:noProof/>
            <w:webHidden/>
          </w:rPr>
          <w:fldChar w:fldCharType="separate"/>
        </w:r>
        <w:r w:rsidR="001C053A">
          <w:rPr>
            <w:noProof/>
            <w:webHidden/>
          </w:rPr>
          <w:t>27</w:t>
        </w:r>
        <w:r w:rsidR="001C053A">
          <w:rPr>
            <w:noProof/>
            <w:webHidden/>
          </w:rPr>
          <w:fldChar w:fldCharType="end"/>
        </w:r>
      </w:hyperlink>
    </w:p>
    <w:p w14:paraId="09E4DA65" w14:textId="65320CEF" w:rsidR="00551F2D" w:rsidRPr="00A016E8" w:rsidRDefault="00F043AC" w:rsidP="00537377">
      <w:pPr>
        <w:pStyle w:val="1"/>
        <w:numPr>
          <w:ilvl w:val="0"/>
          <w:numId w:val="0"/>
        </w:numPr>
        <w:rPr>
          <w:rFonts w:ascii="Times New Roman" w:hAnsi="Times New Roman" w:cs="Times New Roman"/>
        </w:rPr>
      </w:pPr>
      <w:r>
        <w:rPr>
          <w:rFonts w:ascii="Times New Roman" w:hAnsi="Times New Roman" w:cs="Times New Roman"/>
        </w:rPr>
        <w:fldChar w:fldCharType="end"/>
      </w:r>
    </w:p>
    <w:p w14:paraId="2890D762" w14:textId="12159171" w:rsidR="00F85597" w:rsidRDefault="00F85597">
      <w:pPr>
        <w:widowControl/>
        <w:rPr>
          <w:rFonts w:cstheme="majorBidi"/>
          <w:b/>
          <w:bCs/>
          <w:sz w:val="32"/>
          <w:szCs w:val="48"/>
        </w:rPr>
      </w:pPr>
      <w:r>
        <w:br w:type="page"/>
      </w:r>
    </w:p>
    <w:p w14:paraId="6B4E4498" w14:textId="63A1FCB3" w:rsidR="00264848" w:rsidRPr="000B3B86" w:rsidRDefault="00681794" w:rsidP="005E5922">
      <w:pPr>
        <w:pStyle w:val="1"/>
      </w:pPr>
      <w:bookmarkStart w:id="7" w:name="_Toc47633458"/>
      <w:r>
        <w:rPr>
          <w:rFonts w:hint="eastAsia"/>
        </w:rPr>
        <w:lastRenderedPageBreak/>
        <w:t>簡介</w:t>
      </w:r>
      <w:bookmarkEnd w:id="7"/>
    </w:p>
    <w:p w14:paraId="1BA91432" w14:textId="37B61577" w:rsidR="00E54D22" w:rsidRPr="006C7EF0" w:rsidRDefault="003B5685" w:rsidP="00E54D22">
      <w:pPr>
        <w:ind w:firstLine="425"/>
        <w:rPr>
          <w:rFonts w:cs="Times New Roman"/>
          <w:color w:val="000000" w:themeColor="text1"/>
          <w:szCs w:val="24"/>
        </w:rPr>
      </w:pPr>
      <w:r>
        <w:rPr>
          <w:rFonts w:cs="Times New Roman" w:hint="eastAsia"/>
          <w:color w:val="000000" w:themeColor="text1"/>
          <w:szCs w:val="24"/>
        </w:rPr>
        <w:t>在</w:t>
      </w:r>
      <w:r w:rsidR="00C7243A">
        <w:rPr>
          <w:rFonts w:cs="Times New Roman" w:hint="eastAsia"/>
          <w:color w:val="000000" w:themeColor="text1"/>
          <w:szCs w:val="24"/>
        </w:rPr>
        <w:t>一個具有</w:t>
      </w:r>
      <w:r w:rsidR="00F167E3">
        <w:rPr>
          <w:rFonts w:cs="Times New Roman" w:hint="eastAsia"/>
          <w:color w:val="000000" w:themeColor="text1"/>
          <w:szCs w:val="24"/>
        </w:rPr>
        <w:t>n</w:t>
      </w:r>
      <w:proofErr w:type="gramStart"/>
      <w:r w:rsidR="001A6952">
        <w:rPr>
          <w:rFonts w:cs="Times New Roman" w:hint="eastAsia"/>
          <w:color w:val="000000" w:themeColor="text1"/>
          <w:szCs w:val="24"/>
        </w:rPr>
        <w:t>個</w:t>
      </w:r>
      <w:proofErr w:type="gramEnd"/>
      <w:r>
        <w:rPr>
          <w:rFonts w:cs="Times New Roman" w:hint="eastAsia"/>
          <w:color w:val="000000" w:themeColor="text1"/>
          <w:szCs w:val="24"/>
        </w:rPr>
        <w:t>d</w:t>
      </w:r>
      <w:r>
        <w:rPr>
          <w:rFonts w:cs="Times New Roman" w:hint="eastAsia"/>
          <w:color w:val="000000" w:themeColor="text1"/>
          <w:szCs w:val="24"/>
        </w:rPr>
        <w:t>維度</w:t>
      </w:r>
      <w:r w:rsidR="00C7243A">
        <w:rPr>
          <w:rFonts w:cs="Times New Roman" w:hint="eastAsia"/>
          <w:color w:val="000000" w:themeColor="text1"/>
          <w:szCs w:val="24"/>
        </w:rPr>
        <w:t>資料點的資料集</w:t>
      </w:r>
      <w:r w:rsidR="001A6952">
        <w:rPr>
          <w:rFonts w:cs="Times New Roman" w:hint="eastAsia"/>
          <w:color w:val="000000" w:themeColor="text1"/>
          <w:szCs w:val="24"/>
        </w:rPr>
        <w:t>中</w:t>
      </w:r>
      <w:r w:rsidR="00DE758F">
        <w:rPr>
          <w:rFonts w:cs="Times New Roman" w:hint="eastAsia"/>
          <w:color w:val="000000" w:themeColor="text1"/>
          <w:szCs w:val="24"/>
        </w:rPr>
        <w:t>，</w:t>
      </w:r>
      <w:r w:rsidR="001A6952">
        <w:rPr>
          <w:rFonts w:cs="Times New Roman" w:hint="eastAsia"/>
          <w:color w:val="000000" w:themeColor="text1"/>
          <w:szCs w:val="24"/>
        </w:rPr>
        <w:t>若</w:t>
      </w:r>
      <w:r w:rsidR="00DE758F" w:rsidRPr="000D6034">
        <w:rPr>
          <w:rFonts w:cs="Times New Roman" w:hint="eastAsia"/>
          <w:color w:val="000000" w:themeColor="text1"/>
          <w:szCs w:val="24"/>
        </w:rPr>
        <w:t>其中某一資料點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在</w:t>
      </w:r>
      <w:proofErr w:type="gramStart"/>
      <w:r w:rsidR="004B5DB4" w:rsidRPr="000D6034">
        <w:rPr>
          <w:rFonts w:cs="Times New Roman" w:hint="eastAsia"/>
          <w:color w:val="000000" w:themeColor="text1"/>
          <w:szCs w:val="24"/>
        </w:rPr>
        <w:t>所有</w:t>
      </w:r>
      <w:r w:rsidR="00DE758F" w:rsidRPr="000D6034">
        <w:rPr>
          <w:rFonts w:cs="Times New Roman" w:hint="eastAsia"/>
          <w:color w:val="000000" w:themeColor="text1"/>
          <w:szCs w:val="24"/>
        </w:rPr>
        <w:t>維</w:t>
      </w:r>
      <w:proofErr w:type="gramEnd"/>
      <w:r w:rsidR="00DE758F" w:rsidRPr="000D6034">
        <w:rPr>
          <w:rFonts w:cs="Times New Roman" w:hint="eastAsia"/>
          <w:color w:val="000000" w:themeColor="text1"/>
          <w:szCs w:val="24"/>
        </w:rPr>
        <w:t>度</w:t>
      </w:r>
      <w:r w:rsidR="005C6637" w:rsidRPr="000D6034">
        <w:rPr>
          <w:rFonts w:cs="Times New Roman" w:hint="eastAsia"/>
          <w:color w:val="000000" w:themeColor="text1"/>
          <w:szCs w:val="24"/>
        </w:rPr>
        <w:t>依</w:t>
      </w:r>
      <w:r w:rsidR="00DE758F" w:rsidRPr="000D6034">
        <w:rPr>
          <w:rFonts w:cs="Times New Roman" w:hint="eastAsia"/>
          <w:color w:val="000000" w:themeColor="text1"/>
          <w:szCs w:val="24"/>
        </w:rPr>
        <w:t>據某種指標都比</w:t>
      </w:r>
      <w:r w:rsidR="00CC51A3" w:rsidRPr="000D6034">
        <w:rPr>
          <w:rFonts w:cs="Times New Roman" w:hint="eastAsia"/>
          <w:color w:val="000000" w:themeColor="text1"/>
          <w:szCs w:val="24"/>
        </w:rPr>
        <w:t>另一</w:t>
      </w:r>
      <w:r w:rsidR="00DE758F" w:rsidRPr="000D6034">
        <w:rPr>
          <w:rFonts w:cs="Times New Roman" w:hint="eastAsia"/>
          <w:color w:val="000000" w:themeColor="text1"/>
          <w:szCs w:val="24"/>
        </w:rPr>
        <w:t>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好時，我們稱該資料點</w:t>
      </w:r>
      <w:r w:rsidR="00DE758F" w:rsidRPr="000D6034">
        <w:rPr>
          <w:rFonts w:cs="Times New Roman" w:hint="eastAsia"/>
          <w:color w:val="000000" w:themeColor="text1"/>
          <w:szCs w:val="24"/>
        </w:rPr>
        <w:t>p</w:t>
      </w:r>
      <w:r w:rsidR="00DE758F" w:rsidRPr="000D6034">
        <w:rPr>
          <w:rFonts w:cs="Times New Roman" w:hint="eastAsia"/>
          <w:color w:val="000000" w:themeColor="text1"/>
          <w:szCs w:val="24"/>
        </w:rPr>
        <w:t>支配資料點</w:t>
      </w:r>
      <w:r w:rsidR="00DE758F" w:rsidRPr="000D6034">
        <w:rPr>
          <w:rFonts w:cs="Times New Roman" w:hint="eastAsia"/>
          <w:color w:val="000000" w:themeColor="text1"/>
          <w:szCs w:val="24"/>
        </w:rPr>
        <w:t>q</w:t>
      </w:r>
      <w:r w:rsidR="00DE758F" w:rsidRPr="000D6034">
        <w:rPr>
          <w:rFonts w:cs="Times New Roman" w:hint="eastAsia"/>
          <w:color w:val="000000" w:themeColor="text1"/>
          <w:szCs w:val="24"/>
        </w:rPr>
        <w:t>。</w:t>
      </w:r>
      <w:r w:rsidR="004A05D6">
        <w:rPr>
          <w:rFonts w:cs="Times New Roman" w:hint="eastAsia"/>
          <w:color w:val="000000" w:themeColor="text1"/>
          <w:szCs w:val="24"/>
        </w:rPr>
        <w:t>在</w:t>
      </w:r>
      <w:r w:rsidR="005220D5">
        <w:rPr>
          <w:rFonts w:cs="Times New Roman" w:hint="eastAsia"/>
          <w:color w:val="000000" w:themeColor="text1"/>
          <w:szCs w:val="24"/>
        </w:rPr>
        <w:t>一</w:t>
      </w:r>
      <w:r w:rsidR="00C31BA2">
        <w:rPr>
          <w:rFonts w:cs="Times New Roman" w:hint="eastAsia"/>
          <w:color w:val="000000" w:themeColor="text1"/>
          <w:szCs w:val="24"/>
        </w:rPr>
        <w:t>個</w:t>
      </w:r>
      <w:r w:rsidR="005220D5">
        <w:rPr>
          <w:rFonts w:cs="Times New Roman" w:hint="eastAsia"/>
          <w:color w:val="000000" w:themeColor="text1"/>
          <w:szCs w:val="24"/>
        </w:rPr>
        <w:t>資料集中，所有不被任何</w:t>
      </w:r>
      <w:r w:rsidR="001A6952">
        <w:rPr>
          <w:rFonts w:cs="Times New Roman" w:hint="eastAsia"/>
          <w:color w:val="000000" w:themeColor="text1"/>
          <w:szCs w:val="24"/>
        </w:rPr>
        <w:t>其他</w:t>
      </w:r>
      <w:r w:rsidR="005220D5">
        <w:rPr>
          <w:rFonts w:cs="Times New Roman" w:hint="eastAsia"/>
          <w:color w:val="000000" w:themeColor="text1"/>
          <w:szCs w:val="24"/>
        </w:rPr>
        <w:t>資料點支配</w:t>
      </w:r>
      <w:r w:rsidR="00D3422E">
        <w:rPr>
          <w:rFonts w:cs="Times New Roman" w:hint="eastAsia"/>
          <w:color w:val="000000" w:themeColor="text1"/>
          <w:szCs w:val="24"/>
        </w:rPr>
        <w:t>的點</w:t>
      </w:r>
      <w:r w:rsidR="00641A58">
        <w:rPr>
          <w:rFonts w:cs="Times New Roman" w:hint="eastAsia"/>
          <w:color w:val="000000" w:themeColor="text1"/>
          <w:szCs w:val="24"/>
        </w:rPr>
        <w:t>所</w:t>
      </w:r>
      <w:r w:rsidR="00D3422E">
        <w:rPr>
          <w:rFonts w:cs="Times New Roman" w:hint="eastAsia"/>
          <w:color w:val="000000" w:themeColor="text1"/>
          <w:szCs w:val="24"/>
        </w:rPr>
        <w:t>形</w:t>
      </w:r>
      <w:r w:rsidR="00641A58">
        <w:rPr>
          <w:rFonts w:cs="Times New Roman" w:hint="eastAsia"/>
          <w:color w:val="000000" w:themeColor="text1"/>
          <w:szCs w:val="24"/>
        </w:rPr>
        <w:t>成的集合</w:t>
      </w:r>
      <w:r w:rsidR="00D3422E">
        <w:rPr>
          <w:rFonts w:cs="Times New Roman" w:hint="eastAsia"/>
          <w:color w:val="000000" w:themeColor="text1"/>
          <w:szCs w:val="24"/>
        </w:rPr>
        <w:t>，</w:t>
      </w:r>
      <w:r w:rsidR="001A6952">
        <w:rPr>
          <w:rFonts w:cs="Times New Roman" w:hint="eastAsia"/>
          <w:color w:val="000000" w:themeColor="text1"/>
          <w:szCs w:val="24"/>
        </w:rPr>
        <w:t>被</w:t>
      </w:r>
      <w:r w:rsidR="00D3422E">
        <w:rPr>
          <w:rFonts w:cs="Times New Roman" w:hint="eastAsia"/>
          <w:color w:val="000000" w:themeColor="text1"/>
          <w:szCs w:val="24"/>
        </w:rPr>
        <w:t>稱為天際線</w:t>
      </w:r>
      <w:r w:rsidR="00D3422E">
        <w:rPr>
          <w:rFonts w:cs="Times New Roman" w:hint="eastAsia"/>
          <w:color w:val="000000" w:themeColor="text1"/>
          <w:szCs w:val="24"/>
        </w:rPr>
        <w:t>(</w:t>
      </w:r>
      <w:r w:rsidR="00E0346F">
        <w:rPr>
          <w:rFonts w:cs="Times New Roman" w:hint="eastAsia"/>
          <w:color w:val="000000" w:themeColor="text1"/>
          <w:szCs w:val="24"/>
        </w:rPr>
        <w:t>s</w:t>
      </w:r>
      <w:r w:rsidR="00D3422E">
        <w:rPr>
          <w:rFonts w:cs="Times New Roman" w:hint="eastAsia"/>
          <w:color w:val="000000" w:themeColor="text1"/>
          <w:szCs w:val="24"/>
        </w:rPr>
        <w:t>k</w:t>
      </w:r>
      <w:r w:rsidR="00D3422E">
        <w:rPr>
          <w:rFonts w:cs="Times New Roman"/>
          <w:color w:val="000000" w:themeColor="text1"/>
          <w:szCs w:val="24"/>
        </w:rPr>
        <w:t>yline</w:t>
      </w:r>
      <w:r w:rsidR="0061302A">
        <w:rPr>
          <w:rFonts w:cs="Times New Roman"/>
          <w:color w:val="000000" w:themeColor="text1"/>
          <w:szCs w:val="24"/>
        </w:rPr>
        <w:t xml:space="preserve"> </w:t>
      </w:r>
      <w:r w:rsidR="00E0346F">
        <w:rPr>
          <w:rFonts w:cs="Times New Roman"/>
          <w:color w:val="000000" w:themeColor="text1"/>
          <w:szCs w:val="24"/>
        </w:rPr>
        <w:t>s</w:t>
      </w:r>
      <w:r w:rsidR="0061302A">
        <w:rPr>
          <w:rFonts w:cs="Times New Roman"/>
          <w:color w:val="000000" w:themeColor="text1"/>
          <w:szCs w:val="24"/>
        </w:rPr>
        <w:t>et</w:t>
      </w:r>
      <w:r w:rsidR="00D3422E">
        <w:rPr>
          <w:rFonts w:cs="Times New Roman" w:hint="eastAsia"/>
          <w:color w:val="000000" w:themeColor="text1"/>
          <w:szCs w:val="24"/>
        </w:rPr>
        <w:t>)</w:t>
      </w:r>
      <w:r w:rsidR="00541606">
        <w:rPr>
          <w:rFonts w:cs="Times New Roman" w:hint="eastAsia"/>
          <w:color w:val="000000" w:themeColor="text1"/>
          <w:szCs w:val="24"/>
        </w:rPr>
        <w:t>。</w:t>
      </w:r>
      <w:r w:rsidR="006B2333">
        <w:rPr>
          <w:rFonts w:cs="Times New Roman" w:hint="eastAsia"/>
          <w:color w:val="000000" w:themeColor="text1"/>
          <w:szCs w:val="24"/>
        </w:rPr>
        <w:t>從資料集中找出天際線的演算法就稱為</w:t>
      </w:r>
      <w:r w:rsidR="006B2333" w:rsidRPr="004F1EFF">
        <w:rPr>
          <w:rFonts w:hint="eastAsia"/>
        </w:rPr>
        <w:t>天際線</w:t>
      </w:r>
      <w:r w:rsidR="006B2333" w:rsidRPr="000D6034">
        <w:rPr>
          <w:rFonts w:hint="eastAsia"/>
        </w:rPr>
        <w:t>查詢</w:t>
      </w:r>
      <w:r w:rsidR="006B2333" w:rsidRPr="000D6034">
        <w:rPr>
          <w:rFonts w:hint="eastAsia"/>
          <w:color w:val="000000" w:themeColor="text1"/>
        </w:rPr>
        <w:t>演算法</w:t>
      </w:r>
      <w:r w:rsidR="006B2333">
        <w:rPr>
          <w:rFonts w:hint="eastAsia"/>
          <w:color w:val="000000" w:themeColor="text1"/>
        </w:rPr>
        <w:t>。</w:t>
      </w:r>
    </w:p>
    <w:p w14:paraId="65B00B80" w14:textId="30E3EADE" w:rsidR="009C4D85" w:rsidRPr="00BE5766" w:rsidRDefault="002956B9" w:rsidP="009C4D85">
      <w:pPr>
        <w:ind w:firstLine="425"/>
        <w:rPr>
          <w:strike/>
          <w:color w:val="ED7D31" w:themeColor="accent2"/>
        </w:rPr>
      </w:pPr>
      <w:r w:rsidRPr="004F1EFF">
        <w:rPr>
          <w:rFonts w:hint="eastAsia"/>
        </w:rPr>
        <w:t>在現今的大數據資料分析中，天際線</w:t>
      </w:r>
      <w:r w:rsidRPr="000D6034">
        <w:rPr>
          <w:rFonts w:hint="eastAsia"/>
        </w:rPr>
        <w:t>查詢</w:t>
      </w:r>
      <w:r w:rsidRPr="000D6034">
        <w:rPr>
          <w:rFonts w:hint="eastAsia"/>
          <w:color w:val="000000" w:themeColor="text1"/>
        </w:rPr>
        <w:t>演算法</w:t>
      </w:r>
      <w:r w:rsidR="00DC5171">
        <w:rPr>
          <w:rFonts w:hint="eastAsia"/>
          <w:color w:val="000000" w:themeColor="text1"/>
        </w:rPr>
        <w:t>在</w:t>
      </w:r>
      <w:r w:rsidRPr="004F1EFF">
        <w:rPr>
          <w:rFonts w:hint="eastAsia"/>
        </w:rPr>
        <w:t>最佳化問題範疇中最常</w:t>
      </w:r>
      <w:r>
        <w:rPr>
          <w:rFonts w:hint="eastAsia"/>
        </w:rPr>
        <w:t>被</w:t>
      </w:r>
      <w:r w:rsidR="0025162C">
        <w:rPr>
          <w:rFonts w:hint="eastAsia"/>
        </w:rPr>
        <w:t>廣泛</w:t>
      </w:r>
      <w:r w:rsidR="00E1439B">
        <w:rPr>
          <w:rFonts w:hint="eastAsia"/>
        </w:rPr>
        <w:t>地</w:t>
      </w:r>
      <w:r w:rsidRPr="004F1EFF">
        <w:rPr>
          <w:rFonts w:hint="eastAsia"/>
        </w:rPr>
        <w:t>應用</w:t>
      </w:r>
      <w:r w:rsidR="007A0BF8">
        <w:rPr>
          <w:rFonts w:hint="eastAsia"/>
        </w:rPr>
        <w:t>在</w:t>
      </w:r>
      <w:r w:rsidR="00A075C4">
        <w:rPr>
          <w:rFonts w:hint="eastAsia"/>
        </w:rPr>
        <w:t>路徑規劃</w:t>
      </w:r>
      <w:r w:rsidR="00671385">
        <w:rPr>
          <w:rFonts w:hint="eastAsia"/>
        </w:rPr>
        <w:t>、</w:t>
      </w:r>
      <w:r w:rsidR="007A0BF8">
        <w:rPr>
          <w:rFonts w:hint="eastAsia"/>
        </w:rPr>
        <w:t>策略選擇、</w:t>
      </w:r>
      <w:r w:rsidR="007A0BF8" w:rsidRPr="004F1EFF">
        <w:rPr>
          <w:rFonts w:hint="eastAsia"/>
        </w:rPr>
        <w:t>使用者偏好</w:t>
      </w:r>
      <w:r w:rsidR="00A075C4">
        <w:rPr>
          <w:rFonts w:hint="eastAsia"/>
        </w:rPr>
        <w:t>、多條件排程</w:t>
      </w:r>
      <w:r w:rsidR="007A0BF8">
        <w:rPr>
          <w:rFonts w:hint="eastAsia"/>
        </w:rPr>
        <w:t>、</w:t>
      </w:r>
      <w:r w:rsidRPr="004F1EFF">
        <w:rPr>
          <w:rFonts w:hint="eastAsia"/>
        </w:rPr>
        <w:t>多偏好分析與多準則</w:t>
      </w:r>
      <w:r w:rsidR="005E013D">
        <w:rPr>
          <w:rFonts w:hint="eastAsia"/>
        </w:rPr>
        <w:t>決策</w:t>
      </w:r>
      <w:r w:rsidR="00E1439B">
        <w:rPr>
          <w:rFonts w:hint="eastAsia"/>
        </w:rPr>
        <w:t>等問題上</w:t>
      </w:r>
      <w:r w:rsidRPr="004F1EFF">
        <w:rPr>
          <w:rFonts w:hint="eastAsia"/>
        </w:rPr>
        <w:t>。</w:t>
      </w:r>
      <w:r w:rsidR="008A3E85">
        <w:rPr>
          <w:rFonts w:hint="eastAsia"/>
        </w:rPr>
        <w:t>例</w:t>
      </w:r>
      <w:r w:rsidR="006B2333">
        <w:rPr>
          <w:rFonts w:hint="eastAsia"/>
        </w:rPr>
        <w:t>如</w:t>
      </w:r>
      <w:r w:rsidR="009C4D85">
        <w:rPr>
          <w:rFonts w:hint="eastAsia"/>
        </w:rPr>
        <w:t>：</w:t>
      </w:r>
      <w:r w:rsidR="003240D1" w:rsidRPr="000D6DB7">
        <w:rPr>
          <w:rFonts w:hint="eastAsia"/>
          <w:color w:val="0070C0"/>
        </w:rPr>
        <w:t>購買房子</w:t>
      </w:r>
      <w:r w:rsidR="009C4D85" w:rsidRPr="000D6DB7">
        <w:rPr>
          <w:rFonts w:hint="eastAsia"/>
          <w:color w:val="0070C0"/>
        </w:rPr>
        <w:t>時，欲找到既價格便宜也具有</w:t>
      </w:r>
      <w:r w:rsidR="00B64C6E" w:rsidRPr="000D6DB7">
        <w:rPr>
          <w:rFonts w:hint="eastAsia"/>
          <w:color w:val="0070C0"/>
        </w:rPr>
        <w:t>大坪數</w:t>
      </w:r>
      <w:r w:rsidR="009C4D85" w:rsidRPr="000D6DB7">
        <w:rPr>
          <w:rFonts w:hint="eastAsia"/>
          <w:color w:val="0070C0"/>
        </w:rPr>
        <w:t>的</w:t>
      </w:r>
      <w:r w:rsidR="00B64C6E" w:rsidRPr="000D6DB7">
        <w:rPr>
          <w:rFonts w:hint="eastAsia"/>
          <w:color w:val="0070C0"/>
        </w:rPr>
        <w:t>房子</w:t>
      </w:r>
      <w:r w:rsidR="009C4D85" w:rsidRPr="000D6DB7">
        <w:rPr>
          <w:rFonts w:hint="eastAsia"/>
          <w:color w:val="0070C0"/>
        </w:rPr>
        <w:t>。在預算考量上：</w:t>
      </w:r>
      <w:r w:rsidR="00B64C6E" w:rsidRPr="000D6DB7">
        <w:rPr>
          <w:rFonts w:hint="eastAsia"/>
          <w:color w:val="0070C0"/>
        </w:rPr>
        <w:t>房子的</w:t>
      </w:r>
      <w:r w:rsidR="009C4D85" w:rsidRPr="000D6DB7">
        <w:rPr>
          <w:rFonts w:hint="eastAsia"/>
          <w:color w:val="0070C0"/>
        </w:rPr>
        <w:t>價格越低越</w:t>
      </w:r>
      <w:r w:rsidR="00B64C6E" w:rsidRPr="000D6DB7">
        <w:rPr>
          <w:rFonts w:hint="eastAsia"/>
          <w:color w:val="0070C0"/>
        </w:rPr>
        <w:t>好</w:t>
      </w:r>
      <w:r w:rsidR="009C4D85" w:rsidRPr="000D6DB7">
        <w:rPr>
          <w:rFonts w:hint="eastAsia"/>
          <w:color w:val="0070C0"/>
        </w:rPr>
        <w:t>；在</w:t>
      </w:r>
      <w:r w:rsidR="00B64C6E" w:rsidRPr="000D6DB7">
        <w:rPr>
          <w:rFonts w:hint="eastAsia"/>
          <w:color w:val="0070C0"/>
        </w:rPr>
        <w:t>居住空間</w:t>
      </w:r>
      <w:r w:rsidR="009C4D85" w:rsidRPr="000D6DB7">
        <w:rPr>
          <w:rFonts w:hint="eastAsia"/>
          <w:color w:val="0070C0"/>
        </w:rPr>
        <w:t>考量上：</w:t>
      </w:r>
      <w:r w:rsidR="00B64C6E" w:rsidRPr="000D6DB7">
        <w:rPr>
          <w:rFonts w:hint="eastAsia"/>
          <w:color w:val="0070C0"/>
        </w:rPr>
        <w:t>房屋坪數</w:t>
      </w:r>
      <w:r w:rsidR="009C4D85" w:rsidRPr="000D6DB7">
        <w:rPr>
          <w:rFonts w:hint="eastAsia"/>
          <w:color w:val="0070C0"/>
        </w:rPr>
        <w:t>越</w:t>
      </w:r>
      <w:r w:rsidR="00B64C6E" w:rsidRPr="000D6DB7">
        <w:rPr>
          <w:rFonts w:hint="eastAsia"/>
          <w:color w:val="0070C0"/>
        </w:rPr>
        <w:t>大</w:t>
      </w:r>
      <w:r w:rsidR="009C4D85" w:rsidRPr="000D6DB7">
        <w:rPr>
          <w:rFonts w:hint="eastAsia"/>
          <w:color w:val="0070C0"/>
        </w:rPr>
        <w:t>越好。但現實上卻受限於同時滿足上述兩個條件的</w:t>
      </w:r>
      <w:r w:rsidR="00B64C6E" w:rsidRPr="000D6DB7">
        <w:rPr>
          <w:rFonts w:hint="eastAsia"/>
          <w:color w:val="0070C0"/>
        </w:rPr>
        <w:t>房屋</w:t>
      </w:r>
      <w:r w:rsidR="009C4D85" w:rsidRPr="000D6DB7">
        <w:rPr>
          <w:rFonts w:hint="eastAsia"/>
          <w:color w:val="0070C0"/>
        </w:rPr>
        <w:t>並不多，原因是通常</w:t>
      </w:r>
      <w:r w:rsidR="000C68FE" w:rsidRPr="000D6DB7">
        <w:rPr>
          <w:rFonts w:hint="eastAsia"/>
          <w:color w:val="0070C0"/>
        </w:rPr>
        <w:t>坪數大</w:t>
      </w:r>
      <w:r w:rsidR="009C4D85" w:rsidRPr="000D6DB7">
        <w:rPr>
          <w:rFonts w:hint="eastAsia"/>
          <w:color w:val="0070C0"/>
        </w:rPr>
        <w:t>的</w:t>
      </w:r>
      <w:r w:rsidR="000C68FE" w:rsidRPr="000D6DB7">
        <w:rPr>
          <w:rFonts w:hint="eastAsia"/>
          <w:color w:val="0070C0"/>
        </w:rPr>
        <w:t>房屋</w:t>
      </w:r>
      <w:r w:rsidR="009C4D85" w:rsidRPr="000D6DB7">
        <w:rPr>
          <w:rFonts w:hint="eastAsia"/>
          <w:color w:val="0070C0"/>
        </w:rPr>
        <w:t>價格也不低。</w:t>
      </w:r>
      <w:r w:rsidR="00BE5766" w:rsidRPr="00794B02">
        <w:rPr>
          <w:rFonts w:hint="eastAsia"/>
          <w:color w:val="0070C0"/>
        </w:rPr>
        <w:t>藉由天際線查詢演算法計算後，</w:t>
      </w:r>
      <w:r w:rsidR="009C4D85" w:rsidRPr="00794B02">
        <w:rPr>
          <w:rFonts w:hint="eastAsia"/>
          <w:color w:val="0070C0"/>
        </w:rPr>
        <w:t>最終結果</w:t>
      </w:r>
      <w:r w:rsidR="00794B02" w:rsidRPr="00794B02">
        <w:rPr>
          <w:rFonts w:hint="eastAsia"/>
          <w:color w:val="0070C0"/>
        </w:rPr>
        <w:t>不管</w:t>
      </w:r>
      <w:r w:rsidR="009C4D85" w:rsidRPr="00794B02">
        <w:rPr>
          <w:rFonts w:hint="eastAsia"/>
          <w:color w:val="0070C0"/>
        </w:rPr>
        <w:t>是</w:t>
      </w:r>
      <w:r w:rsidR="00794B02" w:rsidRPr="00794B02">
        <w:rPr>
          <w:rFonts w:hint="eastAsia"/>
          <w:color w:val="0070C0"/>
        </w:rPr>
        <w:t>在</w:t>
      </w:r>
      <w:r w:rsidR="000C68FE" w:rsidRPr="00794B02">
        <w:rPr>
          <w:rFonts w:hint="eastAsia"/>
          <w:color w:val="0070C0"/>
        </w:rPr>
        <w:t>價格上或是</w:t>
      </w:r>
      <w:r w:rsidR="00794B02" w:rsidRPr="00794B02">
        <w:rPr>
          <w:rFonts w:hint="eastAsia"/>
          <w:color w:val="0070C0"/>
        </w:rPr>
        <w:t>在</w:t>
      </w:r>
      <w:r w:rsidR="000C68FE" w:rsidRPr="00794B02">
        <w:rPr>
          <w:rFonts w:hint="eastAsia"/>
          <w:color w:val="0070C0"/>
        </w:rPr>
        <w:t>房屋坪數上</w:t>
      </w:r>
      <w:r w:rsidR="009C4D85" w:rsidRPr="00794B02">
        <w:rPr>
          <w:rFonts w:hint="eastAsia"/>
          <w:color w:val="0070C0"/>
        </w:rPr>
        <w:t>都</w:t>
      </w:r>
      <w:r w:rsidR="00794B02" w:rsidRPr="00794B02">
        <w:rPr>
          <w:rFonts w:hint="eastAsia"/>
          <w:color w:val="0070C0"/>
        </w:rPr>
        <w:t>能符合</w:t>
      </w:r>
      <w:r w:rsidR="000D6DB7" w:rsidRPr="00794B02">
        <w:rPr>
          <w:rFonts w:hint="eastAsia"/>
          <w:color w:val="0070C0"/>
        </w:rPr>
        <w:t>購屋</w:t>
      </w:r>
      <w:r w:rsidR="009C4D85" w:rsidRPr="00794B02">
        <w:rPr>
          <w:rFonts w:hint="eastAsia"/>
          <w:color w:val="0070C0"/>
        </w:rPr>
        <w:t>者</w:t>
      </w:r>
      <w:r w:rsidR="000C68FE" w:rsidRPr="00794B02">
        <w:rPr>
          <w:rFonts w:hint="eastAsia"/>
          <w:color w:val="0070C0"/>
        </w:rPr>
        <w:t>的</w:t>
      </w:r>
      <w:r w:rsidR="009C4D85" w:rsidRPr="00794B02">
        <w:rPr>
          <w:rFonts w:hint="eastAsia"/>
          <w:color w:val="0070C0"/>
        </w:rPr>
        <w:t>期待。</w:t>
      </w:r>
    </w:p>
    <w:p w14:paraId="5CC20A36" w14:textId="291A2A10" w:rsidR="00274B5B" w:rsidRDefault="00274B5B" w:rsidP="00CF168A">
      <w:pPr>
        <w:ind w:firstLine="425"/>
        <w:rPr>
          <w:rFonts w:cs="Times New Roman"/>
          <w:color w:val="FF0000"/>
          <w:szCs w:val="24"/>
        </w:rPr>
      </w:pPr>
      <w:r w:rsidRPr="0038214A">
        <w:rPr>
          <w:rFonts w:cs="Times New Roman" w:hint="eastAsia"/>
          <w:color w:val="00B050"/>
          <w:szCs w:val="24"/>
        </w:rPr>
        <w:t>[</w:t>
      </w:r>
      <w:r w:rsidR="009F5F81">
        <w:rPr>
          <w:rFonts w:cs="Times New Roman" w:hint="eastAsia"/>
          <w:color w:val="00B050"/>
          <w:szCs w:val="24"/>
        </w:rPr>
        <w:t>說明天際線查詢</w:t>
      </w:r>
      <w:r w:rsidR="009165F4">
        <w:rPr>
          <w:rFonts w:cs="Times New Roman" w:hint="eastAsia"/>
          <w:color w:val="00B050"/>
          <w:szCs w:val="24"/>
        </w:rPr>
        <w:t>演算法</w:t>
      </w:r>
      <w:r w:rsidR="009F5F81">
        <w:rPr>
          <w:rFonts w:cs="Times New Roman" w:hint="eastAsia"/>
          <w:color w:val="00B050"/>
          <w:szCs w:val="24"/>
        </w:rPr>
        <w:t>過程，以及</w:t>
      </w:r>
      <w:r w:rsidR="00B844AF">
        <w:rPr>
          <w:rFonts w:cs="Times New Roman" w:hint="eastAsia"/>
          <w:color w:val="00B050"/>
          <w:szCs w:val="24"/>
        </w:rPr>
        <w:t>目前</w:t>
      </w:r>
      <w:r w:rsidR="00AB151D">
        <w:rPr>
          <w:rFonts w:cs="Times New Roman" w:hint="eastAsia"/>
          <w:color w:val="00B050"/>
          <w:szCs w:val="24"/>
        </w:rPr>
        <w:t>解決</w:t>
      </w:r>
      <w:r w:rsidRPr="0038214A">
        <w:rPr>
          <w:rFonts w:cs="Times New Roman" w:hint="eastAsia"/>
          <w:color w:val="00B050"/>
          <w:szCs w:val="24"/>
        </w:rPr>
        <w:t>天際線</w:t>
      </w:r>
      <w:r w:rsidR="00AB151D">
        <w:rPr>
          <w:rFonts w:cs="Times New Roman" w:hint="eastAsia"/>
          <w:color w:val="00B050"/>
          <w:szCs w:val="24"/>
        </w:rPr>
        <w:t>的演算法</w:t>
      </w:r>
      <w:r w:rsidRPr="0038214A">
        <w:rPr>
          <w:rFonts w:cs="Times New Roman" w:hint="eastAsia"/>
          <w:color w:val="00B050"/>
          <w:szCs w:val="24"/>
        </w:rPr>
        <w:t>]</w:t>
      </w:r>
      <w:r w:rsidR="006C7EF0">
        <w:rPr>
          <w:rFonts w:cs="Times New Roman" w:hint="eastAsia"/>
          <w:color w:val="FF0000"/>
          <w:szCs w:val="24"/>
        </w:rPr>
        <w:t xml:space="preserve"> </w:t>
      </w:r>
    </w:p>
    <w:p w14:paraId="0383F37C" w14:textId="55ABF032" w:rsidR="00EE2103" w:rsidRPr="00FB2E6E" w:rsidRDefault="0027059C" w:rsidP="00FB2E6E">
      <w:pPr>
        <w:ind w:firstLine="425"/>
        <w:rPr>
          <w:color w:val="0070C0"/>
        </w:rPr>
      </w:pPr>
      <w:r>
        <w:rPr>
          <w:rFonts w:hint="eastAsia"/>
          <w:color w:val="0070C0"/>
        </w:rPr>
        <w:t>執行天際線查詢</w:t>
      </w:r>
      <w:r w:rsidR="00012976">
        <w:rPr>
          <w:rFonts w:hint="eastAsia"/>
          <w:color w:val="0070C0"/>
        </w:rPr>
        <w:t>演算法</w:t>
      </w:r>
      <w:r>
        <w:rPr>
          <w:rFonts w:hint="eastAsia"/>
          <w:color w:val="0070C0"/>
        </w:rPr>
        <w:t>時，</w:t>
      </w:r>
      <w:r w:rsidR="001F7681">
        <w:rPr>
          <w:rFonts w:hint="eastAsia"/>
          <w:color w:val="0070C0"/>
        </w:rPr>
        <w:t>將可支配他點的資料點蒐集在一個集合中，直到拜訪</w:t>
      </w:r>
      <w:r w:rsidR="008E1180">
        <w:rPr>
          <w:rFonts w:hint="eastAsia"/>
          <w:color w:val="0070C0"/>
        </w:rPr>
        <w:t>完</w:t>
      </w:r>
      <w:r w:rsidR="001F7681">
        <w:rPr>
          <w:rFonts w:hint="eastAsia"/>
          <w:color w:val="0070C0"/>
        </w:rPr>
        <w:t>資料集</w:t>
      </w:r>
      <w:r w:rsidR="008E1180">
        <w:rPr>
          <w:rFonts w:hint="eastAsia"/>
          <w:color w:val="0070C0"/>
        </w:rPr>
        <w:t>內</w:t>
      </w:r>
      <w:r w:rsidR="001F7681">
        <w:rPr>
          <w:rFonts w:hint="eastAsia"/>
          <w:color w:val="0070C0"/>
        </w:rPr>
        <w:t>所有資料點與其他相異資料點支配關係</w:t>
      </w:r>
      <w:r w:rsidR="008E1180">
        <w:rPr>
          <w:rFonts w:hint="eastAsia"/>
          <w:color w:val="0070C0"/>
        </w:rPr>
        <w:t>為止。</w:t>
      </w:r>
      <w:r w:rsidR="00160ED0">
        <w:rPr>
          <w:rFonts w:hint="eastAsia"/>
          <w:color w:val="0070C0"/>
        </w:rPr>
        <w:t>查詢過程如下：</w:t>
      </w:r>
      <w:proofErr w:type="gramStart"/>
      <w:r w:rsidR="00B814C5">
        <w:rPr>
          <w:rFonts w:hint="eastAsia"/>
          <w:color w:val="0070C0"/>
        </w:rPr>
        <w:t>取任</w:t>
      </w:r>
      <w:r w:rsidR="00385004" w:rsidRPr="00F77057">
        <w:rPr>
          <w:rFonts w:hint="eastAsia"/>
          <w:color w:val="0070C0"/>
        </w:rPr>
        <w:t>兩</w:t>
      </w:r>
      <w:proofErr w:type="gramEnd"/>
      <w:r w:rsidR="00385004" w:rsidRPr="00F77057">
        <w:rPr>
          <w:rFonts w:hint="eastAsia"/>
          <w:color w:val="0070C0"/>
        </w:rPr>
        <w:t>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，決定資料點</w:t>
      </w:r>
      <w:r w:rsidR="00385004" w:rsidRPr="00F77057">
        <w:rPr>
          <w:rFonts w:hint="eastAsia"/>
          <w:color w:val="0070C0"/>
        </w:rPr>
        <w:t>p</w:t>
      </w:r>
      <w:r w:rsidR="00385004" w:rsidRPr="00F77057">
        <w:rPr>
          <w:rFonts w:hint="eastAsia"/>
          <w:color w:val="0070C0"/>
        </w:rPr>
        <w:t>與</w:t>
      </w:r>
      <w:r w:rsidR="00385004" w:rsidRPr="00F77057">
        <w:rPr>
          <w:rFonts w:hint="eastAsia"/>
          <w:color w:val="0070C0"/>
        </w:rPr>
        <w:t>q</w:t>
      </w:r>
      <w:r w:rsidR="00385004" w:rsidRPr="00F77057">
        <w:rPr>
          <w:rFonts w:hint="eastAsia"/>
          <w:color w:val="0070C0"/>
        </w:rPr>
        <w:t>之間支配關係</w:t>
      </w:r>
      <w:r w:rsidR="007670BF">
        <w:rPr>
          <w:rFonts w:hint="eastAsia"/>
          <w:color w:val="0070C0"/>
        </w:rPr>
        <w:t>。</w:t>
      </w:r>
      <w:r w:rsidR="00385004" w:rsidRPr="00D02DC8">
        <w:rPr>
          <w:rFonts w:hint="eastAsia"/>
          <w:color w:val="0070C0"/>
        </w:rPr>
        <w:t>若</w:t>
      </w:r>
      <w:r w:rsidR="00385004" w:rsidRPr="00D02DC8">
        <w:rPr>
          <w:rFonts w:hint="eastAsia"/>
          <w:color w:val="0070C0"/>
        </w:rPr>
        <w:t>p</w:t>
      </w:r>
      <w:r w:rsidR="00385004" w:rsidRPr="00D02DC8">
        <w:rPr>
          <w:rFonts w:hint="eastAsia"/>
          <w:color w:val="0070C0"/>
        </w:rPr>
        <w:t>支配</w:t>
      </w:r>
      <w:r w:rsidR="00385004" w:rsidRPr="00D02DC8">
        <w:rPr>
          <w:rFonts w:hint="eastAsia"/>
          <w:color w:val="0070C0"/>
        </w:rPr>
        <w:t>q</w:t>
      </w:r>
      <w:r w:rsidR="00D02DC8" w:rsidRPr="00D02DC8">
        <w:rPr>
          <w:rFonts w:hint="eastAsia"/>
          <w:color w:val="0070C0"/>
        </w:rPr>
        <w:t>則將</w:t>
      </w:r>
      <w:r w:rsidR="00D02DC8" w:rsidRPr="00D02DC8">
        <w:rPr>
          <w:rFonts w:hint="eastAsia"/>
          <w:color w:val="0070C0"/>
        </w:rPr>
        <w:t>p</w:t>
      </w:r>
      <w:r w:rsidR="00E54147">
        <w:rPr>
          <w:rFonts w:hint="eastAsia"/>
          <w:color w:val="0070C0"/>
        </w:rPr>
        <w:t>納</w:t>
      </w:r>
      <w:r w:rsidR="00D02DC8" w:rsidRPr="00D02DC8">
        <w:rPr>
          <w:rFonts w:hint="eastAsia"/>
          <w:color w:val="0070C0"/>
        </w:rPr>
        <w:t>於</w:t>
      </w:r>
      <w:r w:rsidR="00E54147">
        <w:rPr>
          <w:rFonts w:hint="eastAsia"/>
          <w:color w:val="0070C0"/>
        </w:rPr>
        <w:t>天際線；</w:t>
      </w:r>
      <w:proofErr w:type="gramStart"/>
      <w:r w:rsidR="00E54147">
        <w:rPr>
          <w:rFonts w:hint="eastAsia"/>
          <w:color w:val="0070C0"/>
        </w:rPr>
        <w:t>反之</w:t>
      </w:r>
      <w:r w:rsidR="0008070D">
        <w:rPr>
          <w:rFonts w:hint="eastAsia"/>
          <w:color w:val="0070C0"/>
        </w:rPr>
        <w:t>，</w:t>
      </w:r>
      <w:proofErr w:type="gramEnd"/>
      <w:r w:rsidR="0008070D">
        <w:rPr>
          <w:rFonts w:hint="eastAsia"/>
          <w:color w:val="0070C0"/>
        </w:rPr>
        <w:t>若</w:t>
      </w:r>
      <w:r w:rsidR="0008070D">
        <w:rPr>
          <w:rFonts w:hint="eastAsia"/>
          <w:color w:val="0070C0"/>
        </w:rPr>
        <w:t>q</w:t>
      </w:r>
      <w:r w:rsidR="0008070D">
        <w:rPr>
          <w:rFonts w:hint="eastAsia"/>
          <w:color w:val="0070C0"/>
        </w:rPr>
        <w:t>支配</w:t>
      </w:r>
      <w:r w:rsidR="0008070D">
        <w:rPr>
          <w:rFonts w:hint="eastAsia"/>
          <w:color w:val="0070C0"/>
        </w:rPr>
        <w:t>p</w:t>
      </w:r>
      <w:r w:rsidR="0008070D">
        <w:rPr>
          <w:rFonts w:hint="eastAsia"/>
          <w:color w:val="0070C0"/>
        </w:rPr>
        <w:t>，則</w:t>
      </w:r>
      <w:r w:rsidR="00E54147">
        <w:rPr>
          <w:rFonts w:hint="eastAsia"/>
          <w:color w:val="0070C0"/>
        </w:rPr>
        <w:t>將</w:t>
      </w:r>
      <w:r w:rsidR="00E54147">
        <w:rPr>
          <w:rFonts w:hint="eastAsia"/>
          <w:color w:val="0070C0"/>
        </w:rPr>
        <w:t>q</w:t>
      </w:r>
      <w:r w:rsidR="00E54147">
        <w:rPr>
          <w:rFonts w:hint="eastAsia"/>
          <w:color w:val="0070C0"/>
        </w:rPr>
        <w:t>納於天際線</w:t>
      </w:r>
      <w:r w:rsidR="00385004" w:rsidRPr="00D02DC8">
        <w:rPr>
          <w:rFonts w:hint="eastAsia"/>
          <w:color w:val="0070C0"/>
        </w:rPr>
        <w:t>。若</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proofErr w:type="gramStart"/>
      <w:r w:rsidR="00385004" w:rsidRPr="00CC06A2">
        <w:rPr>
          <w:rFonts w:hint="eastAsia"/>
          <w:color w:val="0070C0"/>
        </w:rPr>
        <w:t>兩點</w:t>
      </w:r>
      <w:r w:rsidR="00C3064C">
        <w:rPr>
          <w:rFonts w:hint="eastAsia"/>
          <w:color w:val="0070C0"/>
        </w:rPr>
        <w:t>均</w:t>
      </w:r>
      <w:r w:rsidR="00385004" w:rsidRPr="00CC06A2">
        <w:rPr>
          <w:rFonts w:hint="eastAsia"/>
          <w:color w:val="0070C0"/>
        </w:rPr>
        <w:t>不</w:t>
      </w:r>
      <w:r w:rsidR="0026349C">
        <w:rPr>
          <w:rFonts w:hint="eastAsia"/>
          <w:color w:val="0070C0"/>
        </w:rPr>
        <w:t>被</w:t>
      </w:r>
      <w:proofErr w:type="gramEnd"/>
      <w:r w:rsidR="00DA6EC8">
        <w:rPr>
          <w:rFonts w:hint="eastAsia"/>
          <w:color w:val="0070C0"/>
        </w:rPr>
        <w:t>對方</w:t>
      </w:r>
      <w:r w:rsidR="00385004" w:rsidRPr="00CC06A2">
        <w:rPr>
          <w:rFonts w:hint="eastAsia"/>
          <w:color w:val="0070C0"/>
        </w:rPr>
        <w:t>支配</w:t>
      </w:r>
      <w:r w:rsidR="00D34168">
        <w:rPr>
          <w:rFonts w:hint="eastAsia"/>
          <w:color w:val="0070C0"/>
        </w:rPr>
        <w:t>，</w:t>
      </w:r>
      <w:r w:rsidR="00DA6EC8">
        <w:rPr>
          <w:rFonts w:hint="eastAsia"/>
          <w:color w:val="0070C0"/>
        </w:rPr>
        <w:t>則</w:t>
      </w:r>
      <w:r w:rsidR="00385004" w:rsidRPr="00CC06A2">
        <w:rPr>
          <w:rFonts w:hint="eastAsia"/>
          <w:color w:val="0070C0"/>
        </w:rPr>
        <w:t>將</w:t>
      </w:r>
      <w:r w:rsidR="00385004" w:rsidRPr="00CC06A2">
        <w:rPr>
          <w:rFonts w:hint="eastAsia"/>
          <w:color w:val="0070C0"/>
        </w:rPr>
        <w:t>p</w:t>
      </w:r>
      <w:r w:rsidR="00385004" w:rsidRPr="00CC06A2">
        <w:rPr>
          <w:rFonts w:hint="eastAsia"/>
          <w:color w:val="0070C0"/>
        </w:rPr>
        <w:t>、</w:t>
      </w:r>
      <w:r w:rsidR="00385004" w:rsidRPr="00CC06A2">
        <w:rPr>
          <w:rFonts w:hint="eastAsia"/>
          <w:color w:val="0070C0"/>
        </w:rPr>
        <w:t>q</w:t>
      </w:r>
      <w:r w:rsidR="00385004" w:rsidRPr="00CC06A2">
        <w:rPr>
          <w:rFonts w:hint="eastAsia"/>
          <w:color w:val="0070C0"/>
        </w:rPr>
        <w:t>兩點同時納入天際線之中</w:t>
      </w:r>
      <w:r w:rsidR="005D6AA1">
        <w:rPr>
          <w:rFonts w:hint="eastAsia"/>
          <w:color w:val="0070C0"/>
        </w:rPr>
        <w:t>。</w:t>
      </w:r>
      <w:r w:rsidR="00385004" w:rsidRPr="00CC06A2">
        <w:rPr>
          <w:rFonts w:hint="eastAsia"/>
          <w:color w:val="0070C0"/>
        </w:rPr>
        <w:t>直</w:t>
      </w:r>
      <w:r w:rsidR="00BB0CC0">
        <w:rPr>
          <w:rFonts w:hint="eastAsia"/>
          <w:color w:val="0070C0"/>
        </w:rPr>
        <w:t>到</w:t>
      </w:r>
      <w:r w:rsidR="001B7D68" w:rsidRPr="00CC06A2">
        <w:rPr>
          <w:rFonts w:hint="eastAsia"/>
          <w:color w:val="0070C0"/>
        </w:rPr>
        <w:t>考慮</w:t>
      </w:r>
      <w:r w:rsidR="00385004" w:rsidRPr="00CC06A2">
        <w:rPr>
          <w:rFonts w:hint="eastAsia"/>
          <w:color w:val="0070C0"/>
        </w:rPr>
        <w:t>所有</w:t>
      </w:r>
      <w:r w:rsidR="001B7D68" w:rsidRPr="00CC06A2">
        <w:rPr>
          <w:rFonts w:hint="eastAsia"/>
          <w:color w:val="0070C0"/>
        </w:rPr>
        <w:t>資料</w:t>
      </w:r>
      <w:r w:rsidR="00385004" w:rsidRPr="00CC06A2">
        <w:rPr>
          <w:rFonts w:hint="eastAsia"/>
          <w:color w:val="0070C0"/>
        </w:rPr>
        <w:t>點為止</w:t>
      </w:r>
      <w:r w:rsidR="00CC06A2" w:rsidRPr="00CC06A2">
        <w:rPr>
          <w:rFonts w:hint="eastAsia"/>
          <w:color w:val="0070C0"/>
        </w:rPr>
        <w:t>，此時天際線查詢</w:t>
      </w:r>
      <w:r w:rsidR="00B0749C">
        <w:rPr>
          <w:rFonts w:hint="eastAsia"/>
          <w:color w:val="0070C0"/>
        </w:rPr>
        <w:t>即</w:t>
      </w:r>
      <w:r w:rsidR="00923F0A">
        <w:rPr>
          <w:rFonts w:hint="eastAsia"/>
          <w:color w:val="0070C0"/>
        </w:rPr>
        <w:t>完成</w:t>
      </w:r>
      <w:r w:rsidR="00385004">
        <w:rPr>
          <w:rFonts w:hint="eastAsia"/>
          <w:color w:val="0070C0"/>
        </w:rPr>
        <w:t>。</w:t>
      </w:r>
      <w:r w:rsidR="00EE2103">
        <w:rPr>
          <w:rFonts w:hint="eastAsia"/>
          <w:color w:val="0070C0"/>
        </w:rPr>
        <w:t>目前主要</w:t>
      </w:r>
      <w:r w:rsidR="00A61E0B">
        <w:rPr>
          <w:rFonts w:hint="eastAsia"/>
          <w:color w:val="0070C0"/>
        </w:rPr>
        <w:t>的</w:t>
      </w:r>
      <w:r w:rsidR="00CC06A2">
        <w:rPr>
          <w:rFonts w:hint="eastAsia"/>
          <w:color w:val="0070C0"/>
        </w:rPr>
        <w:t>天際線查詢</w:t>
      </w:r>
      <w:r w:rsidR="00CC06A2" w:rsidRPr="00095AAC">
        <w:rPr>
          <w:rFonts w:hint="eastAsia"/>
          <w:color w:val="0070C0"/>
        </w:rPr>
        <w:t>演算法</w:t>
      </w:r>
      <w:r w:rsidR="00EE2103">
        <w:rPr>
          <w:rFonts w:hint="eastAsia"/>
          <w:color w:val="0070C0"/>
        </w:rPr>
        <w:t>，分別</w:t>
      </w:r>
      <w:r w:rsidR="009758D7">
        <w:rPr>
          <w:rFonts w:hint="eastAsia"/>
          <w:color w:val="0070C0"/>
        </w:rPr>
        <w:t>有</w:t>
      </w:r>
      <w:r w:rsidR="00EE2103">
        <w:rPr>
          <w:rFonts w:hint="eastAsia"/>
          <w:color w:val="0070C0"/>
        </w:rPr>
        <w:t>B</w:t>
      </w:r>
      <w:r w:rsidR="00EE2103">
        <w:rPr>
          <w:color w:val="0070C0"/>
        </w:rPr>
        <w:t xml:space="preserve">lock Nested </w:t>
      </w:r>
      <w:r w:rsidR="00EE2103">
        <w:rPr>
          <w:rFonts w:hint="eastAsia"/>
          <w:color w:val="0070C0"/>
        </w:rPr>
        <w:t>L</w:t>
      </w:r>
      <w:r w:rsidR="00EE2103">
        <w:rPr>
          <w:color w:val="0070C0"/>
        </w:rPr>
        <w:t>oop</w:t>
      </w:r>
      <w:r w:rsidR="00EE2103">
        <w:rPr>
          <w:rFonts w:hint="eastAsia"/>
          <w:color w:val="0070C0"/>
        </w:rPr>
        <w:t xml:space="preserve"> (BNL)</w:t>
      </w:r>
      <w:r w:rsidR="00EE2103">
        <w:rPr>
          <w:rFonts w:hint="eastAsia"/>
          <w:color w:val="0070C0"/>
        </w:rPr>
        <w:t>、</w:t>
      </w:r>
      <w:r w:rsidR="00EE2103">
        <w:rPr>
          <w:rFonts w:hint="eastAsia"/>
          <w:color w:val="0070C0"/>
        </w:rPr>
        <w:t>Br</w:t>
      </w:r>
      <w:r w:rsidR="00EE2103">
        <w:rPr>
          <w:color w:val="0070C0"/>
        </w:rPr>
        <w:t>anch and Bound</w:t>
      </w:r>
      <w:r w:rsidR="00EE2103">
        <w:rPr>
          <w:rFonts w:hint="eastAsia"/>
          <w:color w:val="0070C0"/>
        </w:rPr>
        <w:t xml:space="preserve"> S</w:t>
      </w:r>
      <w:r w:rsidR="00EE2103">
        <w:rPr>
          <w:color w:val="0070C0"/>
        </w:rPr>
        <w:t>kyline</w:t>
      </w:r>
      <w:r w:rsidR="00EE2103">
        <w:rPr>
          <w:rFonts w:hint="eastAsia"/>
          <w:color w:val="0070C0"/>
        </w:rPr>
        <w:t xml:space="preserve"> </w:t>
      </w:r>
      <w:r w:rsidR="00EE2103">
        <w:rPr>
          <w:color w:val="0070C0"/>
        </w:rPr>
        <w:t>(BBS)</w:t>
      </w:r>
      <w:r w:rsidR="00EE2103">
        <w:rPr>
          <w:rFonts w:hint="eastAsia"/>
          <w:color w:val="0070C0"/>
        </w:rPr>
        <w:t>以及</w:t>
      </w:r>
      <w:r w:rsidR="00EE2103">
        <w:rPr>
          <w:rFonts w:hint="eastAsia"/>
          <w:color w:val="0070C0"/>
        </w:rPr>
        <w:t>S</w:t>
      </w:r>
      <w:r w:rsidR="00EE2103">
        <w:rPr>
          <w:color w:val="0070C0"/>
        </w:rPr>
        <w:t>ort-Filter Skyline</w:t>
      </w:r>
      <w:r w:rsidR="00EE2103">
        <w:rPr>
          <w:rFonts w:hint="eastAsia"/>
          <w:color w:val="0070C0"/>
        </w:rPr>
        <w:t xml:space="preserve"> (SFS)</w:t>
      </w:r>
      <w:r w:rsidR="00A61E0B">
        <w:rPr>
          <w:rFonts w:hint="eastAsia"/>
          <w:color w:val="0070C0"/>
        </w:rPr>
        <w:t>三種</w:t>
      </w:r>
      <w:r w:rsidR="00EE2103">
        <w:rPr>
          <w:rFonts w:hint="eastAsia"/>
          <w:color w:val="0070C0"/>
        </w:rPr>
        <w:t>方法</w:t>
      </w:r>
      <w:r w:rsidR="00DC5894">
        <w:rPr>
          <w:rFonts w:hint="eastAsia"/>
          <w:color w:val="0070C0"/>
        </w:rPr>
        <w:t>，</w:t>
      </w:r>
      <w:r w:rsidR="00176037" w:rsidRPr="006B5FD3">
        <w:rPr>
          <w:rFonts w:hint="eastAsia"/>
          <w:color w:val="0070C0"/>
        </w:rPr>
        <w:t>此三種天際線查詢演算法</w:t>
      </w:r>
      <w:r w:rsidR="00616001">
        <w:rPr>
          <w:rFonts w:hint="eastAsia"/>
          <w:color w:val="0070C0"/>
        </w:rPr>
        <w:t>都必須</w:t>
      </w:r>
      <w:r w:rsidR="00176037" w:rsidRPr="006B5FD3">
        <w:rPr>
          <w:rFonts w:hint="eastAsia"/>
          <w:color w:val="0070C0"/>
        </w:rPr>
        <w:t>比較任兩資料點</w:t>
      </w:r>
      <w:proofErr w:type="gramStart"/>
      <w:r w:rsidR="00176037" w:rsidRPr="006B5FD3">
        <w:rPr>
          <w:rFonts w:hint="eastAsia"/>
          <w:color w:val="0070C0"/>
        </w:rPr>
        <w:t>所有維</w:t>
      </w:r>
      <w:proofErr w:type="gramEnd"/>
      <w:r w:rsidR="00176037" w:rsidRPr="006B5FD3">
        <w:rPr>
          <w:rFonts w:hint="eastAsia"/>
          <w:color w:val="0070C0"/>
        </w:rPr>
        <w:t>度</w:t>
      </w:r>
      <w:r w:rsidR="00D758DB">
        <w:rPr>
          <w:rFonts w:hint="eastAsia"/>
          <w:color w:val="0070C0"/>
        </w:rPr>
        <w:t>的值</w:t>
      </w:r>
      <w:r w:rsidR="00176037" w:rsidRPr="006B5FD3">
        <w:rPr>
          <w:rFonts w:hint="eastAsia"/>
          <w:color w:val="0070C0"/>
        </w:rPr>
        <w:t>。</w:t>
      </w:r>
    </w:p>
    <w:p w14:paraId="14FD8D0C" w14:textId="059C0185" w:rsidR="00F1439E" w:rsidRDefault="002B5C54" w:rsidP="00DA28BC">
      <w:pPr>
        <w:ind w:firstLine="425"/>
        <w:rPr>
          <w:color w:val="0070C0"/>
        </w:rPr>
      </w:pPr>
      <w:r w:rsidRPr="00676B73">
        <w:rPr>
          <w:rFonts w:hint="eastAsia"/>
          <w:color w:val="00B050"/>
        </w:rPr>
        <w:t xml:space="preserve"> </w:t>
      </w:r>
      <w:r w:rsidR="00F1439E" w:rsidRPr="00676B73">
        <w:rPr>
          <w:rFonts w:hint="eastAsia"/>
          <w:color w:val="00B050"/>
        </w:rPr>
        <w:t>[</w:t>
      </w:r>
      <w:r w:rsidR="00F1439E" w:rsidRPr="00676B73">
        <w:rPr>
          <w:rFonts w:hint="eastAsia"/>
          <w:color w:val="00B050"/>
        </w:rPr>
        <w:t>說明上述</w:t>
      </w:r>
      <w:r w:rsidR="00676B73" w:rsidRPr="00676B73">
        <w:rPr>
          <w:rFonts w:hint="eastAsia"/>
          <w:color w:val="00B050"/>
        </w:rPr>
        <w:t>各演算法均無法在不完整資料集上查詢天際線</w:t>
      </w:r>
      <w:r w:rsidR="00F1439E" w:rsidRPr="00676B73">
        <w:rPr>
          <w:rFonts w:hint="eastAsia"/>
          <w:color w:val="00B050"/>
        </w:rPr>
        <w:t>]</w:t>
      </w:r>
      <w:r w:rsidR="00676B73">
        <w:rPr>
          <w:rFonts w:hint="eastAsia"/>
          <w:color w:val="0070C0"/>
        </w:rPr>
        <w:t xml:space="preserve"> </w:t>
      </w:r>
    </w:p>
    <w:p w14:paraId="3FCC05C8" w14:textId="65FA33A9" w:rsidR="00346ED0" w:rsidRPr="0042736C" w:rsidRDefault="005E498F" w:rsidP="00DA28BC">
      <w:pPr>
        <w:ind w:firstLine="425"/>
        <w:rPr>
          <w:color w:val="0070C0"/>
        </w:rPr>
      </w:pPr>
      <w:r>
        <w:rPr>
          <w:rFonts w:hint="eastAsia"/>
          <w:color w:val="0070C0"/>
        </w:rPr>
        <w:t>無論是</w:t>
      </w:r>
      <w:r>
        <w:rPr>
          <w:rFonts w:hint="eastAsia"/>
          <w:color w:val="0070C0"/>
        </w:rPr>
        <w:t>BNL</w:t>
      </w:r>
      <w:r>
        <w:rPr>
          <w:rFonts w:hint="eastAsia"/>
          <w:color w:val="0070C0"/>
        </w:rPr>
        <w:t>、</w:t>
      </w:r>
      <w:r>
        <w:rPr>
          <w:rFonts w:hint="eastAsia"/>
          <w:color w:val="0070C0"/>
        </w:rPr>
        <w:t>BBS</w:t>
      </w:r>
      <w:r w:rsidR="00FC01AC">
        <w:rPr>
          <w:rFonts w:hint="eastAsia"/>
          <w:color w:val="0070C0"/>
        </w:rPr>
        <w:t>還是</w:t>
      </w:r>
      <w:r>
        <w:rPr>
          <w:rFonts w:hint="eastAsia"/>
          <w:color w:val="0070C0"/>
        </w:rPr>
        <w:t>SFS</w:t>
      </w:r>
      <w:r w:rsidR="00FC01AC">
        <w:rPr>
          <w:rFonts w:hint="eastAsia"/>
          <w:color w:val="0070C0"/>
        </w:rPr>
        <w:t>，</w:t>
      </w:r>
      <w:r w:rsidR="00327856">
        <w:rPr>
          <w:rFonts w:hint="eastAsia"/>
          <w:color w:val="0070C0"/>
        </w:rPr>
        <w:t>以上</w:t>
      </w:r>
      <w:r>
        <w:rPr>
          <w:rFonts w:hint="eastAsia"/>
          <w:color w:val="0070C0"/>
        </w:rPr>
        <w:t>三</w:t>
      </w:r>
      <w:r w:rsidR="006240BF" w:rsidRPr="001B658B">
        <w:rPr>
          <w:rFonts w:hint="eastAsia"/>
          <w:color w:val="0070C0"/>
        </w:rPr>
        <w:t>種</w:t>
      </w:r>
      <w:r w:rsidR="00F03C89">
        <w:rPr>
          <w:rFonts w:hint="eastAsia"/>
          <w:color w:val="0070C0"/>
        </w:rPr>
        <w:t>主</w:t>
      </w:r>
      <w:r w:rsidR="002403CC">
        <w:rPr>
          <w:rFonts w:hint="eastAsia"/>
          <w:color w:val="0070C0"/>
        </w:rPr>
        <w:t>流</w:t>
      </w:r>
      <w:r w:rsidR="00F03C89">
        <w:rPr>
          <w:rFonts w:hint="eastAsia"/>
          <w:color w:val="0070C0"/>
        </w:rPr>
        <w:t>的天際線查詢</w:t>
      </w:r>
      <w:r w:rsidR="006240BF" w:rsidRPr="001B658B">
        <w:rPr>
          <w:rFonts w:hint="eastAsia"/>
          <w:color w:val="0070C0"/>
        </w:rPr>
        <w:t>演算法，</w:t>
      </w:r>
      <w:r w:rsidR="00D5536B">
        <w:rPr>
          <w:rFonts w:hint="eastAsia"/>
          <w:color w:val="0070C0"/>
        </w:rPr>
        <w:t>在執行天際線查詢前</w:t>
      </w:r>
      <w:r w:rsidR="00D5536B" w:rsidRPr="001B658B">
        <w:rPr>
          <w:rFonts w:hint="eastAsia"/>
          <w:color w:val="0070C0"/>
        </w:rPr>
        <w:t>都有一個共同</w:t>
      </w:r>
      <w:r w:rsidR="00D5536B">
        <w:rPr>
          <w:rFonts w:hint="eastAsia"/>
          <w:color w:val="0070C0"/>
        </w:rPr>
        <w:t>的</w:t>
      </w:r>
      <w:r w:rsidR="00D5536B" w:rsidRPr="001B658B">
        <w:rPr>
          <w:rFonts w:hint="eastAsia"/>
          <w:color w:val="0070C0"/>
        </w:rPr>
        <w:t>假設</w:t>
      </w:r>
      <w:r w:rsidR="005C512B">
        <w:rPr>
          <w:rFonts w:hint="eastAsia"/>
          <w:color w:val="0070C0"/>
        </w:rPr>
        <w:t>：</w:t>
      </w:r>
      <w:r w:rsidR="006240BF" w:rsidRPr="001B658B">
        <w:rPr>
          <w:rFonts w:hint="eastAsia"/>
          <w:color w:val="0070C0"/>
        </w:rPr>
        <w:t>輸入資料集</w:t>
      </w:r>
      <w:r w:rsidR="00BC1E95">
        <w:rPr>
          <w:rFonts w:hint="eastAsia"/>
          <w:color w:val="0070C0"/>
        </w:rPr>
        <w:t>不能</w:t>
      </w:r>
      <w:r w:rsidR="009422D7">
        <w:rPr>
          <w:rFonts w:hint="eastAsia"/>
          <w:color w:val="0070C0"/>
        </w:rPr>
        <w:t>有</w:t>
      </w:r>
      <w:r w:rsidR="00BC1E95">
        <w:rPr>
          <w:rFonts w:hint="eastAsia"/>
          <w:color w:val="0070C0"/>
        </w:rPr>
        <w:t>缺失值</w:t>
      </w:r>
      <w:r w:rsidR="009422D7">
        <w:rPr>
          <w:rFonts w:hint="eastAsia"/>
          <w:color w:val="0070C0"/>
        </w:rPr>
        <w:t>的存在</w:t>
      </w:r>
      <w:r w:rsidR="001F4A32">
        <w:rPr>
          <w:rFonts w:hint="eastAsia"/>
          <w:color w:val="0070C0"/>
        </w:rPr>
        <w:t>。</w:t>
      </w:r>
      <w:r w:rsidR="0046756D">
        <w:rPr>
          <w:rFonts w:hint="eastAsia"/>
          <w:color w:val="0070C0"/>
        </w:rPr>
        <w:t>因為從</w:t>
      </w:r>
      <w:r w:rsidR="001F4A32">
        <w:rPr>
          <w:rFonts w:hint="eastAsia"/>
          <w:color w:val="0070C0"/>
        </w:rPr>
        <w:t>查詢天際線的過程中</w:t>
      </w:r>
      <w:r w:rsidR="001F4A32">
        <w:rPr>
          <w:color w:val="0070C0"/>
        </w:rPr>
        <w:fldChar w:fldCharType="begin"/>
      </w:r>
      <w:r w:rsidR="001F4A32">
        <w:rPr>
          <w:color w:val="0070C0"/>
        </w:rPr>
        <w:instrText xml:space="preserve"> ADDIN ZOTERO_ITEM CSL_CITATION {"citationID":"deyQX858","properties":{"formattedCitation":"[14]","plainCitation":"[14]","noteIndex":0},"citationItems":[{"id":236,"uris":["http://zotero.org/users/local/L0Xd75Ms/items/HD2TNPAE"],"uri":["http://zotero.org/users/local/L0Xd75Ms/items/HD2TNPAE"],"itemData":{"id":236,"type":"article-journal","abstract":"Nowadays, efﬁcient and effective processing over massive stream data has attracted much attention from the database community, which are useful in many real applications such as sensor data monitoring, network intrusion detection, and so on. In practice, due to the malfunction of sensing devices or imperfect data collection techniques, real-world stream data may often contain missing or incomplete data attributes. In this paper, we will formalize and tackle a novel and important problem, named skyline query over incomplete data stream (Sky-iDS), which retrieves skyline objects (in the presence of missing attributes) with high conﬁdences from incomplete data stream. In order to tackle the Sky-iDS problem, we will design efﬁcient approaches to impute missing attributes of objects from incomplete data stream via differential dependency (DD) rules. We will propose effective pruning strategies to reduce the search space of the Sky-iDS problem, devise cost-model-based index structures to facilitate the data imputation and skyline computation at the same time, and integrate our proposed techniques into an efﬁcient Sky-iDS query answering algorithm. Extensive experiments have been conducted to conﬁrm the efﬁciency and effectiveness of our Sky-iDS processing approach over both real and synthetic data sets.","issue":"6","journalAbbreviation":"The VLDB Journal","language":"en","note":"arXiv: 1909.11224","page":"961-985","source":"arXiv.org","title":"Skyline Queries over Incomplete Data Streams","URL":"http://arxiv.org/abs/1909.11224","volume":"28","author":[{"family":"Ren","given":"Weilong"},{"family":"Lian","given":"Xiang"},{"family":"Ghazinour","given":"Kambiz"}],"accessed":{"date-parts":[["2020",7,6]]},"issued":{"date-parts":[["2019"]]}}}],"schema":"https://github.com/citation-style-language/schema/raw/master/csl-citation.json"} </w:instrText>
      </w:r>
      <w:r w:rsidR="001F4A32">
        <w:rPr>
          <w:color w:val="0070C0"/>
        </w:rPr>
        <w:fldChar w:fldCharType="separate"/>
      </w:r>
      <w:r w:rsidR="001F4A32" w:rsidRPr="00945651">
        <w:rPr>
          <w:rFonts w:cs="Times New Roman"/>
        </w:rPr>
        <w:t>[14]</w:t>
      </w:r>
      <w:r w:rsidR="001F4A32">
        <w:rPr>
          <w:color w:val="0070C0"/>
        </w:rPr>
        <w:fldChar w:fldCharType="end"/>
      </w:r>
      <w:r w:rsidR="001F4A32">
        <w:rPr>
          <w:rFonts w:hint="eastAsia"/>
          <w:color w:val="0070C0"/>
        </w:rPr>
        <w:t>可知，</w:t>
      </w:r>
      <w:r w:rsidR="005B4684">
        <w:rPr>
          <w:rFonts w:hint="eastAsia"/>
          <w:color w:val="0070C0"/>
        </w:rPr>
        <w:t>若</w:t>
      </w:r>
      <w:r w:rsidR="0032589C">
        <w:rPr>
          <w:rFonts w:hint="eastAsia"/>
          <w:color w:val="0070C0"/>
        </w:rPr>
        <w:t>比較過程中</w:t>
      </w:r>
      <w:r w:rsidR="001F4A32">
        <w:rPr>
          <w:rFonts w:hint="eastAsia"/>
          <w:color w:val="0070C0"/>
        </w:rPr>
        <w:t>資料點</w:t>
      </w:r>
      <w:r w:rsidR="005B4684">
        <w:rPr>
          <w:rFonts w:hint="eastAsia"/>
          <w:color w:val="0070C0"/>
        </w:rPr>
        <w:t>具有</w:t>
      </w:r>
      <w:r w:rsidR="001F4A32">
        <w:rPr>
          <w:rFonts w:hint="eastAsia"/>
          <w:color w:val="0070C0"/>
        </w:rPr>
        <w:t>缺失值，使得相同維度</w:t>
      </w:r>
      <w:r w:rsidR="004318DB">
        <w:rPr>
          <w:rFonts w:hint="eastAsia"/>
          <w:color w:val="0070C0"/>
        </w:rPr>
        <w:t>下的</w:t>
      </w:r>
      <w:r w:rsidR="001F4A32">
        <w:rPr>
          <w:rFonts w:hint="eastAsia"/>
          <w:color w:val="0070C0"/>
        </w:rPr>
        <w:t>值無法被比較</w:t>
      </w:r>
      <w:r w:rsidR="009B0642">
        <w:rPr>
          <w:rFonts w:hint="eastAsia"/>
          <w:color w:val="0070C0"/>
        </w:rPr>
        <w:t>，將</w:t>
      </w:r>
      <w:r w:rsidR="004318DB">
        <w:rPr>
          <w:rFonts w:hint="eastAsia"/>
          <w:color w:val="0070C0"/>
        </w:rPr>
        <w:t>導致</w:t>
      </w:r>
      <w:r w:rsidR="00FC41B7">
        <w:rPr>
          <w:rFonts w:hint="eastAsia"/>
          <w:color w:val="0070C0"/>
        </w:rPr>
        <w:t>三</w:t>
      </w:r>
      <w:r w:rsidR="004318DB">
        <w:rPr>
          <w:rFonts w:hint="eastAsia"/>
          <w:color w:val="0070C0"/>
        </w:rPr>
        <w:t>種天際線查詢演算法</w:t>
      </w:r>
      <w:r w:rsidR="00EC529B">
        <w:rPr>
          <w:rFonts w:hint="eastAsia"/>
          <w:color w:val="0070C0"/>
        </w:rPr>
        <w:t>均</w:t>
      </w:r>
      <w:r w:rsidR="000C0DF4">
        <w:rPr>
          <w:rFonts w:hint="eastAsia"/>
          <w:color w:val="0070C0"/>
        </w:rPr>
        <w:t>無法</w:t>
      </w:r>
      <w:r w:rsidR="00DA28BC" w:rsidRPr="001B658B">
        <w:rPr>
          <w:rFonts w:hint="eastAsia"/>
          <w:color w:val="0070C0"/>
        </w:rPr>
        <w:t>執行。</w:t>
      </w:r>
      <w:r w:rsidR="001116A6" w:rsidRPr="002329CA">
        <w:rPr>
          <w:rFonts w:hint="eastAsia"/>
          <w:color w:val="0070C0"/>
        </w:rPr>
        <w:t>目前在不完整資料集下</w:t>
      </w:r>
      <w:r w:rsidR="00A27D91">
        <w:rPr>
          <w:rFonts w:hint="eastAsia"/>
          <w:color w:val="0070C0"/>
        </w:rPr>
        <w:t>的</w:t>
      </w:r>
      <w:r w:rsidR="001116A6" w:rsidRPr="002329CA">
        <w:rPr>
          <w:rFonts w:hint="eastAsia"/>
          <w:color w:val="0070C0"/>
        </w:rPr>
        <w:t>天際線</w:t>
      </w:r>
      <w:r w:rsidR="00A27D91">
        <w:rPr>
          <w:rFonts w:hint="eastAsia"/>
          <w:color w:val="0070C0"/>
        </w:rPr>
        <w:t>查詢</w:t>
      </w:r>
      <w:r w:rsidR="001116A6" w:rsidRPr="002329CA">
        <w:rPr>
          <w:rFonts w:hint="eastAsia"/>
          <w:color w:val="0070C0"/>
        </w:rPr>
        <w:t>演算法，</w:t>
      </w:r>
      <w:r w:rsidR="0017064C">
        <w:rPr>
          <w:rFonts w:hint="eastAsia"/>
          <w:color w:val="0070C0"/>
        </w:rPr>
        <w:t>通常</w:t>
      </w:r>
      <w:r w:rsidR="00D44700" w:rsidRPr="002329CA">
        <w:rPr>
          <w:rFonts w:hint="eastAsia"/>
          <w:color w:val="0070C0"/>
        </w:rPr>
        <w:t>以</w:t>
      </w:r>
      <w:r w:rsidR="001116A6" w:rsidRPr="002329CA">
        <w:rPr>
          <w:rFonts w:hint="eastAsia"/>
          <w:color w:val="0070C0"/>
        </w:rPr>
        <w:t>b</w:t>
      </w:r>
      <w:r w:rsidR="001116A6" w:rsidRPr="002329CA">
        <w:rPr>
          <w:color w:val="0070C0"/>
        </w:rPr>
        <w:t>itmap</w:t>
      </w:r>
      <w:r w:rsidR="001116A6" w:rsidRPr="002329CA">
        <w:rPr>
          <w:rFonts w:hint="eastAsia"/>
          <w:color w:val="0070C0"/>
        </w:rPr>
        <w:t>方式</w:t>
      </w:r>
      <w:r w:rsidR="003C6594">
        <w:rPr>
          <w:rFonts w:hint="eastAsia"/>
          <w:color w:val="0070C0"/>
        </w:rPr>
        <w:t>依據</w:t>
      </w:r>
      <w:r w:rsidR="002B7181">
        <w:rPr>
          <w:rFonts w:hint="eastAsia"/>
          <w:color w:val="0070C0"/>
        </w:rPr>
        <w:t>缺失</w:t>
      </w:r>
      <w:r w:rsidR="0038646D">
        <w:rPr>
          <w:rFonts w:hint="eastAsia"/>
          <w:color w:val="0070C0"/>
        </w:rPr>
        <w:t>的維度</w:t>
      </w:r>
      <w:r w:rsidR="002B7181">
        <w:rPr>
          <w:rFonts w:hint="eastAsia"/>
          <w:color w:val="0070C0"/>
        </w:rPr>
        <w:t>分布加以</w:t>
      </w:r>
      <w:r w:rsidR="001116A6" w:rsidRPr="002329CA">
        <w:rPr>
          <w:rFonts w:hint="eastAsia"/>
          <w:color w:val="0070C0"/>
        </w:rPr>
        <w:t>編碼</w:t>
      </w:r>
      <w:r w:rsidR="001116A6" w:rsidRPr="002329CA">
        <w:rPr>
          <w:color w:val="0070C0"/>
        </w:rPr>
        <w:fldChar w:fldCharType="begin"/>
      </w:r>
      <w:r w:rsidR="001116A6" w:rsidRPr="002329CA">
        <w:rPr>
          <w:color w:val="0070C0"/>
        </w:rPr>
        <w:instrText xml:space="preserve"> ADDIN ZOTERO_ITEM CSL_CITATION {"citationID":"eCfswNA7","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1116A6" w:rsidRPr="002329CA">
        <w:rPr>
          <w:color w:val="0070C0"/>
        </w:rPr>
        <w:fldChar w:fldCharType="separate"/>
      </w:r>
      <w:r w:rsidR="001116A6" w:rsidRPr="002329CA">
        <w:rPr>
          <w:rFonts w:cs="Times New Roman"/>
        </w:rPr>
        <w:t>[8]</w:t>
      </w:r>
      <w:r w:rsidR="001116A6" w:rsidRPr="002329CA">
        <w:rPr>
          <w:color w:val="0070C0"/>
        </w:rPr>
        <w:fldChar w:fldCharType="end"/>
      </w:r>
      <w:r w:rsidR="001116A6" w:rsidRPr="002329CA">
        <w:rPr>
          <w:rFonts w:hint="eastAsia"/>
          <w:color w:val="0070C0"/>
        </w:rPr>
        <w:t>。</w:t>
      </w:r>
      <w:r w:rsidR="008D16E1">
        <w:rPr>
          <w:rFonts w:hint="eastAsia"/>
          <w:color w:val="0070C0"/>
        </w:rPr>
        <w:t>若缺失</w:t>
      </w:r>
      <w:r w:rsidR="001D3E5F">
        <w:rPr>
          <w:rFonts w:hint="eastAsia"/>
          <w:color w:val="0070C0"/>
        </w:rPr>
        <w:t>於</w:t>
      </w:r>
      <w:r w:rsidR="008D16E1">
        <w:rPr>
          <w:rFonts w:hint="eastAsia"/>
          <w:color w:val="0070C0"/>
        </w:rPr>
        <w:t>某一維度上，</w:t>
      </w:r>
      <w:proofErr w:type="gramStart"/>
      <w:r w:rsidR="008D16E1">
        <w:rPr>
          <w:rFonts w:hint="eastAsia"/>
          <w:color w:val="0070C0"/>
        </w:rPr>
        <w:t>則該維度</w:t>
      </w:r>
      <w:proofErr w:type="gramEnd"/>
      <w:r w:rsidR="008D16E1">
        <w:rPr>
          <w:rFonts w:hint="eastAsia"/>
          <w:color w:val="0070C0"/>
        </w:rPr>
        <w:t>編碼為</w:t>
      </w:r>
      <w:r w:rsidR="008D16E1">
        <w:rPr>
          <w:rFonts w:hint="eastAsia"/>
          <w:color w:val="0070C0"/>
        </w:rPr>
        <w:t>0</w:t>
      </w:r>
      <w:r w:rsidR="00743FA6">
        <w:rPr>
          <w:rFonts w:hint="eastAsia"/>
          <w:color w:val="0070C0"/>
        </w:rPr>
        <w:t>；</w:t>
      </w:r>
      <w:r w:rsidR="008D16E1">
        <w:rPr>
          <w:rFonts w:hint="eastAsia"/>
          <w:color w:val="0070C0"/>
        </w:rPr>
        <w:t>否則為</w:t>
      </w:r>
      <w:r w:rsidR="008D16E1">
        <w:rPr>
          <w:rFonts w:hint="eastAsia"/>
          <w:color w:val="0070C0"/>
        </w:rPr>
        <w:t>1</w:t>
      </w:r>
      <w:r w:rsidR="00743FA6">
        <w:rPr>
          <w:rFonts w:hint="eastAsia"/>
          <w:color w:val="0070C0"/>
        </w:rPr>
        <w:t>。</w:t>
      </w:r>
      <w:r w:rsidR="00505BDF">
        <w:rPr>
          <w:rFonts w:hint="eastAsia"/>
          <w:color w:val="0070C0"/>
        </w:rPr>
        <w:t>在維度為</w:t>
      </w:r>
      <w:r w:rsidR="00505BDF">
        <w:rPr>
          <w:rFonts w:hint="eastAsia"/>
          <w:color w:val="0070C0"/>
        </w:rPr>
        <w:t>d</w:t>
      </w:r>
      <w:r w:rsidR="00505BDF">
        <w:rPr>
          <w:rFonts w:hint="eastAsia"/>
          <w:color w:val="0070C0"/>
        </w:rPr>
        <w:t>的資料集內</w:t>
      </w:r>
      <w:r w:rsidR="00C96721">
        <w:rPr>
          <w:rFonts w:hint="eastAsia"/>
          <w:color w:val="0070C0"/>
        </w:rPr>
        <w:t>最多具有</w:t>
      </w:r>
      <m:oMath>
        <m:sSup>
          <m:sSupPr>
            <m:ctrlPr>
              <w:rPr>
                <w:rFonts w:ascii="Cambria Math" w:hAnsi="Cambria Math"/>
                <w:color w:val="0070C0"/>
              </w:rPr>
            </m:ctrlPr>
          </m:sSupPr>
          <m:e>
            <m:r>
              <w:rPr>
                <w:rFonts w:ascii="Cambria Math" w:hAnsi="Cambria Math" w:hint="eastAsia"/>
                <w:color w:val="0070C0"/>
              </w:rPr>
              <m:t>2</m:t>
            </m:r>
          </m:e>
          <m:sup>
            <m:r>
              <w:rPr>
                <w:rFonts w:ascii="MS Gothic" w:eastAsia="MS Gothic" w:hAnsi="MS Gothic" w:cs="MS Gothic" w:hint="eastAsia"/>
                <w:color w:val="0070C0"/>
              </w:rPr>
              <m:t>-</m:t>
            </m:r>
            <m:r>
              <w:rPr>
                <w:rFonts w:ascii="Cambria Math" w:hAnsi="Cambria Math" w:hint="eastAsia"/>
                <w:color w:val="0070C0"/>
              </w:rPr>
              <m:t>1</m:t>
            </m:r>
          </m:sup>
        </m:sSup>
      </m:oMath>
      <w:r w:rsidR="00C96721">
        <w:rPr>
          <w:rFonts w:hint="eastAsia"/>
          <w:color w:val="0070C0"/>
        </w:rPr>
        <w:t>種缺失的維度分布</w:t>
      </w:r>
      <w:r w:rsidR="0090258F">
        <w:rPr>
          <w:rFonts w:hint="eastAsia"/>
          <w:color w:val="0070C0"/>
        </w:rPr>
        <w:t>。</w:t>
      </w:r>
      <w:r w:rsidR="00E52984" w:rsidRPr="00BF2F94">
        <w:rPr>
          <w:rFonts w:hint="eastAsia"/>
          <w:color w:val="0070C0"/>
        </w:rPr>
        <w:t>其</w:t>
      </w:r>
      <w:r w:rsidR="00F421CD" w:rsidRPr="00BF2F94">
        <w:rPr>
          <w:rFonts w:hint="eastAsia"/>
          <w:color w:val="0070C0"/>
        </w:rPr>
        <w:t>目的</w:t>
      </w:r>
      <w:r w:rsidR="00D2474E" w:rsidRPr="00BF2F94">
        <w:rPr>
          <w:rFonts w:hint="eastAsia"/>
          <w:color w:val="0070C0"/>
        </w:rPr>
        <w:t>是</w:t>
      </w:r>
      <w:r w:rsidR="00BF2F94">
        <w:rPr>
          <w:rFonts w:hint="eastAsia"/>
          <w:color w:val="0070C0"/>
        </w:rPr>
        <w:t>將相同缺失的維度分布歸為</w:t>
      </w:r>
      <w:r w:rsidR="00152CCD">
        <w:rPr>
          <w:rFonts w:hint="eastAsia"/>
          <w:color w:val="0070C0"/>
        </w:rPr>
        <w:t>同</w:t>
      </w:r>
      <w:r w:rsidR="00BF2F94">
        <w:rPr>
          <w:rFonts w:hint="eastAsia"/>
          <w:color w:val="0070C0"/>
        </w:rPr>
        <w:t>一類</w:t>
      </w:r>
      <w:r w:rsidR="00AD46A7">
        <w:rPr>
          <w:rFonts w:hint="eastAsia"/>
          <w:color w:val="0070C0"/>
        </w:rPr>
        <w:t>(Bu</w:t>
      </w:r>
      <w:r w:rsidR="00AD46A7">
        <w:rPr>
          <w:color w:val="0070C0"/>
        </w:rPr>
        <w:t>cket</w:t>
      </w:r>
      <w:r w:rsidR="00AD46A7">
        <w:rPr>
          <w:rFonts w:hint="eastAsia"/>
          <w:color w:val="0070C0"/>
        </w:rPr>
        <w:t>)</w:t>
      </w:r>
      <w:r w:rsidR="00BF2F94">
        <w:rPr>
          <w:rFonts w:hint="eastAsia"/>
          <w:color w:val="0070C0"/>
        </w:rPr>
        <w:t>，並且比較其餘剩下非缺失的維度做為</w:t>
      </w:r>
      <w:r w:rsidR="00C157BB">
        <w:rPr>
          <w:rFonts w:hint="eastAsia"/>
          <w:color w:val="0070C0"/>
        </w:rPr>
        <w:t>該類</w:t>
      </w:r>
      <w:r w:rsidR="00BF2F94">
        <w:rPr>
          <w:rFonts w:hint="eastAsia"/>
          <w:color w:val="0070C0"/>
        </w:rPr>
        <w:t>的支配依據。</w:t>
      </w:r>
      <w:r w:rsidR="0042736C" w:rsidRPr="0042736C">
        <w:rPr>
          <w:rFonts w:hint="eastAsia"/>
          <w:color w:val="0070C0"/>
        </w:rPr>
        <w:t>最終再將</w:t>
      </w:r>
      <w:proofErr w:type="gramStart"/>
      <w:r w:rsidR="0042736C" w:rsidRPr="0042736C">
        <w:rPr>
          <w:rFonts w:hint="eastAsia"/>
          <w:color w:val="0070C0"/>
        </w:rPr>
        <w:t>不</w:t>
      </w:r>
      <w:proofErr w:type="gramEnd"/>
      <w:r w:rsidR="0042736C" w:rsidRPr="0042736C">
        <w:rPr>
          <w:rFonts w:hint="eastAsia"/>
          <w:color w:val="0070C0"/>
        </w:rPr>
        <w:t>同類的缺失分布</w:t>
      </w:r>
      <w:r w:rsidR="0042736C">
        <w:rPr>
          <w:rFonts w:hint="eastAsia"/>
          <w:color w:val="0070C0"/>
        </w:rPr>
        <w:t>聯集組成最終的天際線查詢結果。</w:t>
      </w:r>
      <w:r w:rsidR="009A1746">
        <w:rPr>
          <w:rFonts w:hint="eastAsia"/>
          <w:color w:val="0070C0"/>
        </w:rPr>
        <w:t>但此分類方式僅能夠在同一類缺失的維度分布上比較；不同缺失的維度分布的點仍然無法定義其支配關係。</w:t>
      </w:r>
    </w:p>
    <w:p w14:paraId="1179DA67" w14:textId="2A6A688F" w:rsidR="00504F37" w:rsidRPr="00D07392" w:rsidRDefault="002B5C54" w:rsidP="00D07392">
      <w:pPr>
        <w:ind w:firstLine="425"/>
      </w:pPr>
      <w:r w:rsidRPr="008024EA">
        <w:rPr>
          <w:rFonts w:hint="eastAsia"/>
          <w:color w:val="00B050"/>
        </w:rPr>
        <w:t>[</w:t>
      </w:r>
      <w:r w:rsidRPr="008024EA">
        <w:rPr>
          <w:rFonts w:hint="eastAsia"/>
          <w:color w:val="00B050"/>
        </w:rPr>
        <w:t>說明</w:t>
      </w:r>
      <w:r>
        <w:rPr>
          <w:rFonts w:hint="eastAsia"/>
          <w:color w:val="00B050"/>
        </w:rPr>
        <w:t>不完整資料集</w:t>
      </w:r>
      <w:r w:rsidR="008773EE">
        <w:rPr>
          <w:rFonts w:hint="eastAsia"/>
          <w:color w:val="00B050"/>
        </w:rPr>
        <w:t>上</w:t>
      </w:r>
      <w:r w:rsidR="001C2B6D">
        <w:rPr>
          <w:rFonts w:hint="eastAsia"/>
          <w:color w:val="00B050"/>
        </w:rPr>
        <w:t>執行天際線查詢演算法的困境</w:t>
      </w:r>
      <w:r>
        <w:rPr>
          <w:rFonts w:hint="eastAsia"/>
          <w:color w:val="00B050"/>
        </w:rPr>
        <w:t>，</w:t>
      </w:r>
      <w:r w:rsidR="004C51A0">
        <w:rPr>
          <w:rFonts w:hint="eastAsia"/>
          <w:color w:val="00B050"/>
        </w:rPr>
        <w:t>本研究動機</w:t>
      </w:r>
      <w:r w:rsidR="004C68A6">
        <w:rPr>
          <w:rFonts w:hint="eastAsia"/>
          <w:color w:val="00B050"/>
        </w:rPr>
        <w:t>及</w:t>
      </w:r>
      <w:r w:rsidR="004C51A0">
        <w:rPr>
          <w:rFonts w:hint="eastAsia"/>
          <w:color w:val="00B050"/>
        </w:rPr>
        <w:t>所採取的機制</w:t>
      </w:r>
      <w:r w:rsidR="004C51A0" w:rsidRPr="00676B73">
        <w:rPr>
          <w:rFonts w:hint="eastAsia"/>
          <w:color w:val="00B050"/>
        </w:rPr>
        <w:t>]</w:t>
      </w:r>
      <w:r>
        <w:rPr>
          <w:rFonts w:hint="eastAsia"/>
        </w:rPr>
        <w:t xml:space="preserve"> </w:t>
      </w:r>
    </w:p>
    <w:p w14:paraId="7E6B22A8" w14:textId="636AFDC2" w:rsidR="002B0ED7" w:rsidRDefault="00221DFE" w:rsidP="000D4AA2">
      <w:pPr>
        <w:ind w:firstLine="425"/>
        <w:rPr>
          <w:color w:val="0070C0"/>
        </w:rPr>
      </w:pPr>
      <w:r w:rsidRPr="00181392">
        <w:rPr>
          <w:rFonts w:hint="eastAsia"/>
          <w:color w:val="0070C0"/>
        </w:rPr>
        <w:t>若在具有缺失值的資料集中執行天際線查詢，因無法知道缺失值的實際數值大小，也不能決定具有缺失值的資料點與其他資料點之間的支配關係，導致最終</w:t>
      </w:r>
      <w:r w:rsidRPr="00181392">
        <w:rPr>
          <w:rFonts w:hint="eastAsia"/>
          <w:color w:val="0070C0"/>
        </w:rPr>
        <w:lastRenderedPageBreak/>
        <w:t>很難準確地判斷該資料點應該被置於天際線之中。</w:t>
      </w:r>
      <w:r w:rsidR="002B5C54">
        <w:rPr>
          <w:rFonts w:hint="eastAsia"/>
          <w:color w:val="0070C0"/>
        </w:rPr>
        <w:t>由此可見，資料集的完整性在天際線查詢</w:t>
      </w:r>
      <w:r w:rsidR="002B5C54" w:rsidRPr="00095AAC">
        <w:rPr>
          <w:rFonts w:hint="eastAsia"/>
          <w:color w:val="0070C0"/>
        </w:rPr>
        <w:t>演算法</w:t>
      </w:r>
      <w:r w:rsidR="002B5C54">
        <w:rPr>
          <w:rFonts w:hint="eastAsia"/>
          <w:color w:val="0070C0"/>
        </w:rPr>
        <w:t>上儼然成為一個重要的議題。然而在</w:t>
      </w:r>
      <w:r w:rsidR="002B5C54">
        <w:rPr>
          <w:rFonts w:hint="eastAsia"/>
        </w:rPr>
        <w:t>現實生活上，獲得資料的過程當中難免會面臨到資料不齊全的狀況</w:t>
      </w:r>
      <w:r w:rsidR="002B5C54">
        <w:fldChar w:fldCharType="begin"/>
      </w:r>
      <w:r w:rsidR="002B5C54">
        <w:instrText xml:space="preserve"> ADDIN ZOTERO_ITEM CSL_CITATION {"citationID":"9oHBJnAv","properties":{"formattedCitation":"[17]","plainCitation":"[17]","noteIndex":0},"citationItems":[{"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002B5C54">
        <w:fldChar w:fldCharType="separate"/>
      </w:r>
      <w:r w:rsidR="002B5C54" w:rsidRPr="006E7510">
        <w:rPr>
          <w:rFonts w:cs="Times New Roman"/>
        </w:rPr>
        <w:t>[17]</w:t>
      </w:r>
      <w:r w:rsidR="002B5C54">
        <w:fldChar w:fldCharType="end"/>
      </w:r>
      <w:r w:rsidR="002B5C54">
        <w:rPr>
          <w:rFonts w:hint="eastAsia"/>
        </w:rPr>
        <w:t>。例如蒐集過程中不慎讓內容流失或者</w:t>
      </w:r>
      <w:r w:rsidR="002B5C54" w:rsidRPr="00714F67">
        <w:rPr>
          <w:rFonts w:hint="eastAsia"/>
          <w:color w:val="0070C0"/>
        </w:rPr>
        <w:t>是某些因素資料數據</w:t>
      </w:r>
      <w:r w:rsidR="002B5C54">
        <w:rPr>
          <w:rFonts w:hint="eastAsia"/>
          <w:color w:val="0070C0"/>
        </w:rPr>
        <w:t>遺失</w:t>
      </w:r>
      <w:r w:rsidR="002B5C54">
        <w:rPr>
          <w:color w:val="0070C0"/>
        </w:rPr>
        <w:fldChar w:fldCharType="begin"/>
      </w:r>
      <w:r w:rsidR="002B5C54">
        <w:rPr>
          <w:color w:val="0070C0"/>
        </w:rPr>
        <w:instrText xml:space="preserve"> ADDIN ZOTERO_ITEM CSL_CITATION {"citationID":"LHFEU2ps","properties":{"formattedCitation":"[4]","plainCitation":"[4]","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Mairaj"}],"accessed":{"date-parts":[["2020",7,6]]},"issued":{"date-parts":[["2016"]]}}}],"schema":"https://github.com/citation-style-language/schema/raw/master/csl-citation.json"} </w:instrText>
      </w:r>
      <w:r w:rsidR="002B5C54">
        <w:rPr>
          <w:color w:val="0070C0"/>
        </w:rPr>
        <w:fldChar w:fldCharType="separate"/>
      </w:r>
      <w:r w:rsidR="002B5C54" w:rsidRPr="00C94423">
        <w:rPr>
          <w:rFonts w:cs="Times New Roman"/>
        </w:rPr>
        <w:t>[4]</w:t>
      </w:r>
      <w:r w:rsidR="002B5C54">
        <w:rPr>
          <w:color w:val="0070C0"/>
        </w:rPr>
        <w:fldChar w:fldCharType="end"/>
      </w:r>
      <w:r w:rsidR="002B5C54">
        <w:rPr>
          <w:rFonts w:hint="eastAsia"/>
        </w:rPr>
        <w:t>，使得蒐集到的資料值</w:t>
      </w:r>
      <w:r w:rsidR="002B5C54" w:rsidRPr="00F678AE">
        <w:rPr>
          <w:rFonts w:hint="eastAsia"/>
          <w:color w:val="000000" w:themeColor="text1"/>
        </w:rPr>
        <w:t>不完善</w:t>
      </w:r>
      <w:r w:rsidR="002B5C54">
        <w:rPr>
          <w:rFonts w:hint="eastAsia"/>
        </w:rPr>
        <w:t>。此類資料集在資料科學領域中被稱之為</w:t>
      </w:r>
      <w:r w:rsidR="002B5C54">
        <w:rPr>
          <w:rFonts w:ascii="標楷體" w:hAnsi="標楷體" w:hint="eastAsia"/>
        </w:rPr>
        <w:t>「不完整資料集」。</w:t>
      </w:r>
      <w:r w:rsidR="002B0ED7" w:rsidRPr="009C7702">
        <w:rPr>
          <w:rFonts w:hint="eastAsia"/>
          <w:color w:val="0070C0"/>
        </w:rPr>
        <w:t>為了讓</w:t>
      </w:r>
      <w:r w:rsidR="002B0ED7">
        <w:rPr>
          <w:rFonts w:hint="eastAsia"/>
          <w:color w:val="0070C0"/>
        </w:rPr>
        <w:t>上述三種天際線查詢</w:t>
      </w:r>
      <w:r w:rsidR="002B0ED7" w:rsidRPr="009C7702">
        <w:rPr>
          <w:rFonts w:hint="eastAsia"/>
          <w:color w:val="0070C0"/>
        </w:rPr>
        <w:t>演算法可以在</w:t>
      </w:r>
      <w:r w:rsidR="002B0ED7">
        <w:rPr>
          <w:rFonts w:hint="eastAsia"/>
          <w:color w:val="0070C0"/>
        </w:rPr>
        <w:t>不</w:t>
      </w:r>
      <w:r w:rsidR="002B0ED7" w:rsidRPr="009C7702">
        <w:rPr>
          <w:rFonts w:hint="eastAsia"/>
          <w:color w:val="0070C0"/>
        </w:rPr>
        <w:t>完整資料集中執行。本論文的研究</w:t>
      </w:r>
      <w:r w:rsidR="00A273BC">
        <w:rPr>
          <w:rFonts w:hint="eastAsia"/>
          <w:color w:val="0070C0"/>
        </w:rPr>
        <w:t>目的</w:t>
      </w:r>
      <w:r w:rsidR="002B0ED7" w:rsidRPr="009C7702">
        <w:rPr>
          <w:rFonts w:hint="eastAsia"/>
          <w:color w:val="0070C0"/>
        </w:rPr>
        <w:t>便</w:t>
      </w:r>
      <w:r w:rsidR="002B0ED7">
        <w:rPr>
          <w:rFonts w:hint="eastAsia"/>
          <w:color w:val="0070C0"/>
        </w:rPr>
        <w:t>是</w:t>
      </w:r>
      <w:r w:rsidR="002B0ED7" w:rsidRPr="009C7702">
        <w:rPr>
          <w:rFonts w:hint="eastAsia"/>
          <w:color w:val="0070C0"/>
        </w:rPr>
        <w:t>針對不完整資料集</w:t>
      </w:r>
      <w:r w:rsidR="003D6DDE">
        <w:rPr>
          <w:rFonts w:hint="eastAsia"/>
          <w:color w:val="0070C0"/>
        </w:rPr>
        <w:t>提出</w:t>
      </w:r>
      <w:r w:rsidR="000101C8">
        <w:rPr>
          <w:rFonts w:hint="eastAsia"/>
          <w:color w:val="0070C0"/>
        </w:rPr>
        <w:t>新的</w:t>
      </w:r>
      <w:r w:rsidR="002B0ED7">
        <w:rPr>
          <w:rFonts w:hint="eastAsia"/>
          <w:color w:val="0070C0"/>
        </w:rPr>
        <w:t>填補</w:t>
      </w:r>
      <w:r w:rsidR="002B0ED7" w:rsidRPr="009C7702">
        <w:rPr>
          <w:rFonts w:hint="eastAsia"/>
          <w:color w:val="0070C0"/>
        </w:rPr>
        <w:t>缺失值</w:t>
      </w:r>
      <w:r w:rsidR="002B0ED7">
        <w:rPr>
          <w:rFonts w:hint="eastAsia"/>
          <w:color w:val="0070C0"/>
        </w:rPr>
        <w:t>技術來</w:t>
      </w:r>
      <w:r w:rsidR="002B0ED7" w:rsidRPr="009C7702">
        <w:rPr>
          <w:rFonts w:hint="eastAsia"/>
          <w:color w:val="0070C0"/>
        </w:rPr>
        <w:t>處理，</w:t>
      </w:r>
      <w:r w:rsidR="002B0ED7">
        <w:rPr>
          <w:rFonts w:hint="eastAsia"/>
          <w:color w:val="0070C0"/>
        </w:rPr>
        <w:t>使所有缺失值都有可參考的新值，</w:t>
      </w:r>
      <w:r w:rsidR="002B0ED7" w:rsidRPr="009C7702">
        <w:rPr>
          <w:rFonts w:hint="eastAsia"/>
          <w:color w:val="0070C0"/>
        </w:rPr>
        <w:t>形成</w:t>
      </w:r>
      <w:r w:rsidR="002B0ED7">
        <w:rPr>
          <w:rFonts w:hint="eastAsia"/>
          <w:color w:val="0070C0"/>
        </w:rPr>
        <w:t>一個</w:t>
      </w:r>
      <w:r w:rsidR="002B0ED7" w:rsidRPr="009C7702">
        <w:rPr>
          <w:rFonts w:hint="eastAsia"/>
          <w:color w:val="0070C0"/>
        </w:rPr>
        <w:t>新的完整資料集</w:t>
      </w:r>
      <w:r w:rsidR="002B0ED7">
        <w:rPr>
          <w:rFonts w:hint="eastAsia"/>
          <w:color w:val="0070C0"/>
        </w:rPr>
        <w:t>。</w:t>
      </w:r>
      <w:r w:rsidR="002B0ED7" w:rsidRPr="009C7702">
        <w:rPr>
          <w:rFonts w:hint="eastAsia"/>
          <w:color w:val="0070C0"/>
        </w:rPr>
        <w:t>如此一來經過缺失值技術處理後的完整資料集</w:t>
      </w:r>
      <w:r w:rsidR="002B0ED7">
        <w:rPr>
          <w:rFonts w:hint="eastAsia"/>
          <w:color w:val="0070C0"/>
        </w:rPr>
        <w:t>便能讓上</w:t>
      </w:r>
      <w:r w:rsidR="002B0ED7" w:rsidRPr="009C7702">
        <w:rPr>
          <w:rFonts w:hint="eastAsia"/>
          <w:color w:val="0070C0"/>
        </w:rPr>
        <w:t>述的</w:t>
      </w:r>
      <w:r w:rsidR="002B0ED7">
        <w:rPr>
          <w:rFonts w:hint="eastAsia"/>
          <w:color w:val="0070C0"/>
        </w:rPr>
        <w:t>三</w:t>
      </w:r>
      <w:r w:rsidR="002B0ED7" w:rsidRPr="009C7702">
        <w:rPr>
          <w:rFonts w:hint="eastAsia"/>
          <w:color w:val="0070C0"/>
        </w:rPr>
        <w:t>種</w:t>
      </w:r>
      <w:r w:rsidR="002B0ED7">
        <w:rPr>
          <w:rFonts w:hint="eastAsia"/>
          <w:color w:val="0070C0"/>
        </w:rPr>
        <w:t>天際線查詢</w:t>
      </w:r>
      <w:r w:rsidR="002B0ED7" w:rsidRPr="00095AAC">
        <w:rPr>
          <w:rFonts w:hint="eastAsia"/>
          <w:color w:val="0070C0"/>
        </w:rPr>
        <w:t>演算法</w:t>
      </w:r>
      <w:r w:rsidR="002B0ED7" w:rsidRPr="009C7702">
        <w:rPr>
          <w:rFonts w:hint="eastAsia"/>
          <w:color w:val="0070C0"/>
        </w:rPr>
        <w:t>順利執行。</w:t>
      </w:r>
    </w:p>
    <w:p w14:paraId="1E2475D6" w14:textId="44303423" w:rsidR="0035060E" w:rsidRDefault="0035060E" w:rsidP="000D4AA2">
      <w:pPr>
        <w:ind w:firstLine="425"/>
        <w:rPr>
          <w:color w:val="0070C0"/>
        </w:rPr>
      </w:pPr>
      <w:r w:rsidRPr="00A67039">
        <w:rPr>
          <w:rFonts w:hint="eastAsia"/>
          <w:color w:val="00B050"/>
        </w:rPr>
        <w:t>[</w:t>
      </w:r>
      <w:r w:rsidRPr="00A67039">
        <w:rPr>
          <w:rFonts w:hint="eastAsia"/>
          <w:color w:val="00B050"/>
        </w:rPr>
        <w:t>說明</w:t>
      </w:r>
      <w:r w:rsidRPr="00A67039">
        <w:rPr>
          <w:rFonts w:hint="eastAsia"/>
          <w:color w:val="00B050"/>
        </w:rPr>
        <w:t>k</w:t>
      </w:r>
      <w:r w:rsidRPr="00A67039">
        <w:rPr>
          <w:rFonts w:hint="eastAsia"/>
          <w:color w:val="00B050"/>
        </w:rPr>
        <w:t>鄰近填補法</w:t>
      </w:r>
      <w:r w:rsidR="00A67039">
        <w:rPr>
          <w:rFonts w:hint="eastAsia"/>
          <w:color w:val="00B050"/>
        </w:rPr>
        <w:t>，以及</w:t>
      </w:r>
      <w:r w:rsidR="00126B72">
        <w:rPr>
          <w:rFonts w:hint="eastAsia"/>
          <w:color w:val="00B050"/>
        </w:rPr>
        <w:t>其</w:t>
      </w:r>
      <w:r w:rsidRPr="00A67039">
        <w:rPr>
          <w:rFonts w:hint="eastAsia"/>
          <w:color w:val="00B050"/>
        </w:rPr>
        <w:t>優、缺點</w:t>
      </w:r>
      <w:r w:rsidRPr="00A67039">
        <w:rPr>
          <w:rFonts w:hint="eastAsia"/>
          <w:color w:val="00B050"/>
        </w:rPr>
        <w:t>]</w:t>
      </w:r>
      <w:r>
        <w:rPr>
          <w:rFonts w:hint="eastAsia"/>
          <w:color w:val="0070C0"/>
        </w:rPr>
        <w:t xml:space="preserve"> </w:t>
      </w:r>
    </w:p>
    <w:p w14:paraId="071A2086" w14:textId="40CA9293" w:rsidR="009B3579" w:rsidRDefault="00914196" w:rsidP="009B3579">
      <w:pPr>
        <w:ind w:firstLine="425"/>
        <w:rPr>
          <w:ins w:id="8" w:author="803" w:date="2020-08-13T17:03:00Z"/>
        </w:rPr>
      </w:pPr>
      <w:r w:rsidRPr="00A34BDE">
        <w:t>針對缺失值填補的</w:t>
      </w:r>
      <w:r w:rsidRPr="00DA2FA7">
        <w:rPr>
          <w:rFonts w:hint="eastAsia"/>
          <w:color w:val="000000" w:themeColor="text1"/>
        </w:rPr>
        <w:t>演算</w:t>
      </w:r>
      <w:r w:rsidR="00C64CE0" w:rsidRPr="00DA2FA7">
        <w:rPr>
          <w:rFonts w:hint="eastAsia"/>
          <w:color w:val="000000" w:themeColor="text1"/>
        </w:rPr>
        <w:t>法</w:t>
      </w:r>
      <w:r w:rsidRPr="00DA2FA7">
        <w:rPr>
          <w:rFonts w:hint="eastAsia"/>
          <w:color w:val="000000" w:themeColor="text1"/>
        </w:rPr>
        <w:t>中，</w:t>
      </w:r>
      <w:r w:rsidR="0016197E" w:rsidRPr="00DA2FA7">
        <w:rPr>
          <w:color w:val="000000" w:themeColor="text1"/>
        </w:rPr>
        <w:t>k</w:t>
      </w:r>
      <w:r w:rsidR="0016197E" w:rsidRPr="00DA2FA7">
        <w:rPr>
          <w:rFonts w:hint="eastAsia"/>
          <w:color w:val="000000" w:themeColor="text1"/>
        </w:rPr>
        <w:t>鄰近</w:t>
      </w:r>
      <w:r w:rsidR="003B1E16" w:rsidRPr="00DA2FA7">
        <w:rPr>
          <w:rFonts w:hint="eastAsia"/>
          <w:color w:val="000000" w:themeColor="text1"/>
        </w:rPr>
        <w:t>點</w:t>
      </w:r>
      <w:r w:rsidR="0016197E" w:rsidRPr="00DA2FA7">
        <w:rPr>
          <w:rFonts w:hint="eastAsia"/>
          <w:color w:val="000000" w:themeColor="text1"/>
        </w:rPr>
        <w:t>填補法</w:t>
      </w:r>
      <w:r w:rsidR="00FC0D1B" w:rsidRPr="00DA2FA7">
        <w:rPr>
          <w:rFonts w:hint="eastAsia"/>
          <w:color w:val="000000" w:themeColor="text1"/>
        </w:rPr>
        <w:t>為最常見</w:t>
      </w:r>
      <w:r w:rsidR="002B0ED7" w:rsidRPr="00DA2FA7">
        <w:rPr>
          <w:rFonts w:hint="eastAsia"/>
          <w:color w:val="000000" w:themeColor="text1"/>
        </w:rPr>
        <w:t>且簡單</w:t>
      </w:r>
      <w:r w:rsidR="00FC0D1B" w:rsidRPr="00DA2FA7">
        <w:rPr>
          <w:rFonts w:hint="eastAsia"/>
          <w:color w:val="000000" w:themeColor="text1"/>
        </w:rPr>
        <w:t>的方法</w:t>
      </w:r>
      <w:r w:rsidR="00075459" w:rsidRPr="00DA2FA7">
        <w:rPr>
          <w:rFonts w:hint="eastAsia"/>
          <w:color w:val="000000" w:themeColor="text1"/>
        </w:rPr>
        <w:t>。</w:t>
      </w:r>
      <w:r w:rsidR="001F2FE6" w:rsidRPr="00DA2FA7">
        <w:rPr>
          <w:color w:val="000000" w:themeColor="text1"/>
        </w:rPr>
        <w:t>k</w:t>
      </w:r>
      <w:r w:rsidR="001F2FE6" w:rsidRPr="00DA2FA7">
        <w:rPr>
          <w:rFonts w:hint="eastAsia"/>
          <w:color w:val="000000" w:themeColor="text1"/>
        </w:rPr>
        <w:t>鄰近點填補法</w:t>
      </w:r>
      <w:r w:rsidR="00A34BDE" w:rsidRPr="00DA2FA7">
        <w:rPr>
          <w:color w:val="000000" w:themeColor="text1"/>
        </w:rPr>
        <w:t>以</w:t>
      </w:r>
      <w:r w:rsidR="00AF3109" w:rsidRPr="00DA2FA7">
        <w:rPr>
          <w:rFonts w:hint="eastAsia"/>
          <w:color w:val="000000" w:themeColor="text1"/>
        </w:rPr>
        <w:t>自設</w:t>
      </w:r>
      <w:r w:rsidR="00A34BDE" w:rsidRPr="00DA2FA7">
        <w:rPr>
          <w:color w:val="000000" w:themeColor="text1"/>
        </w:rPr>
        <w:t>常</w:t>
      </w:r>
      <w:r w:rsidR="00721B23" w:rsidRPr="00DA2FA7">
        <w:rPr>
          <w:rFonts w:hint="eastAsia"/>
          <w:color w:val="000000" w:themeColor="text1"/>
        </w:rPr>
        <w:t>數</w:t>
      </w:r>
      <w:r w:rsidR="00A34BDE" w:rsidRPr="00DA2FA7">
        <w:rPr>
          <w:color w:val="000000" w:themeColor="text1"/>
        </w:rPr>
        <w:t>k</w:t>
      </w:r>
      <w:r w:rsidR="00B3675C" w:rsidRPr="00DA2FA7">
        <w:rPr>
          <w:rFonts w:hint="eastAsia"/>
          <w:color w:val="000000" w:themeColor="text1"/>
        </w:rPr>
        <w:t>，</w:t>
      </w:r>
      <w:r w:rsidR="0030381D" w:rsidRPr="00DA2FA7">
        <w:rPr>
          <w:rFonts w:hint="eastAsia"/>
          <w:color w:val="000000" w:themeColor="text1"/>
        </w:rPr>
        <w:t>尋</w:t>
      </w:r>
      <w:r w:rsidR="00A34BDE" w:rsidRPr="00DA2FA7">
        <w:rPr>
          <w:color w:val="000000" w:themeColor="text1"/>
        </w:rPr>
        <w:t>找</w:t>
      </w:r>
      <w:r w:rsidR="007F0F46" w:rsidRPr="00DA2FA7">
        <w:rPr>
          <w:rFonts w:hint="eastAsia"/>
          <w:color w:val="000000" w:themeColor="text1"/>
        </w:rPr>
        <w:t>含有缺失值的資料點</w:t>
      </w:r>
      <w:r w:rsidR="00A94E71" w:rsidRPr="00DA2FA7">
        <w:rPr>
          <w:rFonts w:hint="eastAsia"/>
          <w:color w:val="000000" w:themeColor="text1"/>
        </w:rPr>
        <w:t>其</w:t>
      </w:r>
      <w:r w:rsidR="00ED325A" w:rsidRPr="00DA2FA7">
        <w:rPr>
          <w:color w:val="000000" w:themeColor="text1"/>
        </w:rPr>
        <w:t>k</w:t>
      </w:r>
      <w:proofErr w:type="gramStart"/>
      <w:r w:rsidR="00ED325A" w:rsidRPr="00DA2FA7">
        <w:rPr>
          <w:rFonts w:hint="eastAsia"/>
          <w:color w:val="000000" w:themeColor="text1"/>
        </w:rPr>
        <w:t>個</w:t>
      </w:r>
      <w:proofErr w:type="gramEnd"/>
      <w:r w:rsidR="004C1FA6" w:rsidRPr="00DA2FA7">
        <w:rPr>
          <w:rFonts w:hint="eastAsia"/>
          <w:color w:val="000000" w:themeColor="text1"/>
        </w:rPr>
        <w:t>鄰近</w:t>
      </w:r>
      <w:r w:rsidR="00A34BDE" w:rsidRPr="00DA2FA7">
        <w:rPr>
          <w:color w:val="000000" w:themeColor="text1"/>
        </w:rPr>
        <w:t>點</w:t>
      </w:r>
      <w:r w:rsidR="004C1FA6" w:rsidRPr="00DA2FA7">
        <w:rPr>
          <w:rFonts w:hint="eastAsia"/>
          <w:color w:val="000000" w:themeColor="text1"/>
        </w:rPr>
        <w:t>取平均值</w:t>
      </w:r>
      <w:r w:rsidR="00B3675C" w:rsidRPr="00DA2FA7">
        <w:rPr>
          <w:rFonts w:hint="eastAsia"/>
          <w:color w:val="000000" w:themeColor="text1"/>
        </w:rPr>
        <w:t>作為填補的新值</w:t>
      </w:r>
      <w:r w:rsidR="00075459" w:rsidRPr="00DA2FA7">
        <w:rPr>
          <w:rFonts w:hint="eastAsia"/>
          <w:color w:val="000000" w:themeColor="text1"/>
        </w:rPr>
        <w:t>。</w:t>
      </w:r>
      <w:r w:rsidR="00ED28A7" w:rsidRPr="00DA2FA7">
        <w:rPr>
          <w:rFonts w:hint="eastAsia"/>
          <w:color w:val="000000" w:themeColor="text1"/>
        </w:rPr>
        <w:t>但原始</w:t>
      </w:r>
      <w:r w:rsidR="00ED28A7" w:rsidRPr="00DA2FA7">
        <w:rPr>
          <w:color w:val="000000" w:themeColor="text1"/>
        </w:rPr>
        <w:t>k</w:t>
      </w:r>
      <w:r w:rsidR="00ED28A7" w:rsidRPr="00DA2FA7">
        <w:rPr>
          <w:rFonts w:hint="eastAsia"/>
          <w:color w:val="000000" w:themeColor="text1"/>
        </w:rPr>
        <w:t>鄰近點填補法</w:t>
      </w:r>
      <w:r w:rsidR="00E1122B" w:rsidRPr="00DA2FA7">
        <w:rPr>
          <w:rFonts w:hint="eastAsia"/>
          <w:color w:val="000000" w:themeColor="text1"/>
        </w:rPr>
        <w:t>具有兩大缺點：其一是在不完整資料集當中，計算含有缺失值資料點的歐式距離時，尋找到的鄰近點</w:t>
      </w:r>
      <w:r w:rsidR="00D24520" w:rsidRPr="00DA2FA7">
        <w:rPr>
          <w:rFonts w:hint="eastAsia"/>
          <w:color w:val="000000" w:themeColor="text1"/>
        </w:rPr>
        <w:t>可能不是真正的鄰近點</w:t>
      </w:r>
      <w:r w:rsidR="00E1122B" w:rsidRPr="00DA2FA7">
        <w:rPr>
          <w:rFonts w:hint="eastAsia"/>
          <w:color w:val="000000" w:themeColor="text1"/>
        </w:rPr>
        <w:t>。其二是</w:t>
      </w:r>
      <w:r w:rsidR="003E78B9" w:rsidRPr="00DA2FA7">
        <w:rPr>
          <w:rFonts w:hint="eastAsia"/>
          <w:color w:val="000000" w:themeColor="text1"/>
        </w:rPr>
        <w:t>若鄰近點不足</w:t>
      </w:r>
      <w:r w:rsidR="003E78B9" w:rsidRPr="00DA2FA7">
        <w:rPr>
          <w:rFonts w:hint="eastAsia"/>
          <w:color w:val="000000" w:themeColor="text1"/>
        </w:rPr>
        <w:t>k</w:t>
      </w:r>
      <w:proofErr w:type="gramStart"/>
      <w:r w:rsidR="003E78B9" w:rsidRPr="00DA2FA7">
        <w:rPr>
          <w:rFonts w:hint="eastAsia"/>
          <w:color w:val="000000" w:themeColor="text1"/>
        </w:rPr>
        <w:t>個</w:t>
      </w:r>
      <w:proofErr w:type="gramEnd"/>
      <w:r w:rsidR="003E78B9" w:rsidRPr="00DA2FA7">
        <w:rPr>
          <w:rFonts w:hint="eastAsia"/>
          <w:color w:val="000000" w:themeColor="text1"/>
        </w:rPr>
        <w:t>，原始</w:t>
      </w:r>
      <w:r w:rsidR="003E78B9" w:rsidRPr="00DA2FA7">
        <w:rPr>
          <w:color w:val="000000" w:themeColor="text1"/>
        </w:rPr>
        <w:t>k</w:t>
      </w:r>
      <w:r w:rsidR="003E78B9" w:rsidRPr="00DA2FA7">
        <w:rPr>
          <w:rFonts w:hint="eastAsia"/>
          <w:color w:val="000000" w:themeColor="text1"/>
        </w:rPr>
        <w:t>鄰近點填補法並不會積極地尋找剩下可參考的鄰近點，使得填補效果趨近於單一數值的填補法。此情形會隨著缺失比例越大時，越趨嚴重。</w:t>
      </w:r>
      <w:r w:rsidR="00A34BDE" w:rsidRPr="00DA2FA7">
        <w:rPr>
          <w:color w:val="000000" w:themeColor="text1"/>
        </w:rPr>
        <w:t>根據上述之情形，</w:t>
      </w:r>
      <w:r w:rsidR="003B1E16" w:rsidRPr="00DA2FA7">
        <w:rPr>
          <w:rFonts w:hint="eastAsia"/>
          <w:color w:val="000000" w:themeColor="text1"/>
        </w:rPr>
        <w:t>原始</w:t>
      </w:r>
      <w:r w:rsidR="00A34BDE" w:rsidRPr="00DA2FA7">
        <w:rPr>
          <w:color w:val="000000" w:themeColor="text1"/>
        </w:rPr>
        <w:t>k</w:t>
      </w:r>
      <w:r w:rsidR="004A06C7" w:rsidRPr="00DA2FA7">
        <w:rPr>
          <w:rFonts w:hint="eastAsia"/>
          <w:color w:val="000000" w:themeColor="text1"/>
        </w:rPr>
        <w:t>鄰近</w:t>
      </w:r>
      <w:r w:rsidR="003B1E16" w:rsidRPr="00DA2FA7">
        <w:rPr>
          <w:rFonts w:hint="eastAsia"/>
          <w:color w:val="000000" w:themeColor="text1"/>
        </w:rPr>
        <w:t>點</w:t>
      </w:r>
      <w:r w:rsidR="004A06C7" w:rsidRPr="00DA2FA7">
        <w:rPr>
          <w:rFonts w:hint="eastAsia"/>
          <w:color w:val="000000" w:themeColor="text1"/>
        </w:rPr>
        <w:t>填補法</w:t>
      </w:r>
      <w:r w:rsidR="00A34BDE" w:rsidRPr="00DA2FA7">
        <w:rPr>
          <w:color w:val="000000" w:themeColor="text1"/>
        </w:rPr>
        <w:t>填補後的效果</w:t>
      </w:r>
      <w:r w:rsidR="00406D5A" w:rsidRPr="00DA2FA7">
        <w:rPr>
          <w:rFonts w:hint="eastAsia"/>
          <w:color w:val="000000" w:themeColor="text1"/>
        </w:rPr>
        <w:t>，</w:t>
      </w:r>
      <w:r w:rsidR="00AF55FC" w:rsidRPr="00DA2FA7">
        <w:rPr>
          <w:rFonts w:hint="eastAsia"/>
          <w:color w:val="000000" w:themeColor="text1"/>
        </w:rPr>
        <w:t>會</w:t>
      </w:r>
      <w:r w:rsidR="00D16240" w:rsidRPr="00DA2FA7">
        <w:rPr>
          <w:rFonts w:hint="eastAsia"/>
          <w:color w:val="000000" w:themeColor="text1"/>
        </w:rPr>
        <w:t>隨著缺失比例越大越差</w:t>
      </w:r>
      <w:r w:rsidR="00DB40F4" w:rsidRPr="00DA2FA7">
        <w:rPr>
          <w:rFonts w:hint="eastAsia"/>
          <w:color w:val="000000" w:themeColor="text1"/>
        </w:rPr>
        <w:t>。</w:t>
      </w:r>
      <w:r w:rsidR="0035525C" w:rsidRPr="00DA2FA7">
        <w:rPr>
          <w:color w:val="000000" w:themeColor="text1"/>
        </w:rPr>
        <w:t>過往</w:t>
      </w:r>
      <w:r w:rsidR="0035525C" w:rsidRPr="00DA2FA7">
        <w:rPr>
          <w:rFonts w:hint="eastAsia"/>
          <w:color w:val="000000" w:themeColor="text1"/>
        </w:rPr>
        <w:t>對</w:t>
      </w:r>
      <w:r w:rsidR="0035525C" w:rsidRPr="00DA2FA7">
        <w:rPr>
          <w:color w:val="000000" w:themeColor="text1"/>
        </w:rPr>
        <w:t>k</w:t>
      </w:r>
      <w:r w:rsidR="0035525C" w:rsidRPr="00DA2FA7">
        <w:rPr>
          <w:rFonts w:hint="eastAsia"/>
          <w:color w:val="000000" w:themeColor="text1"/>
        </w:rPr>
        <w:t>鄰近</w:t>
      </w:r>
      <w:bookmarkStart w:id="9" w:name="_Hlk47553156"/>
      <w:r w:rsidR="0035525C" w:rsidRPr="00DA2FA7">
        <w:rPr>
          <w:rFonts w:hint="eastAsia"/>
          <w:color w:val="000000" w:themeColor="text1"/>
        </w:rPr>
        <w:t>點</w:t>
      </w:r>
      <w:bookmarkEnd w:id="9"/>
      <w:r w:rsidR="0035525C" w:rsidRPr="00DA2FA7">
        <w:rPr>
          <w:rFonts w:hint="eastAsia"/>
          <w:color w:val="000000" w:themeColor="text1"/>
        </w:rPr>
        <w:t>填補法的研</w:t>
      </w:r>
      <w:r w:rsidR="0035525C">
        <w:rPr>
          <w:rFonts w:hint="eastAsia"/>
        </w:rPr>
        <w:t>究中，並沒有針對不同缺失值佔</w:t>
      </w:r>
      <w:r w:rsidR="00D041FC">
        <w:rPr>
          <w:rFonts w:hint="eastAsia"/>
        </w:rPr>
        <w:t>原</w:t>
      </w:r>
      <w:r w:rsidR="0035525C">
        <w:rPr>
          <w:rFonts w:hint="eastAsia"/>
        </w:rPr>
        <w:t>資料集的比例</w:t>
      </w:r>
      <w:r w:rsidR="00161F87">
        <w:rPr>
          <w:rFonts w:hint="eastAsia"/>
        </w:rPr>
        <w:t>有</w:t>
      </w:r>
      <w:r w:rsidR="00CB298C">
        <w:rPr>
          <w:rFonts w:hint="eastAsia"/>
        </w:rPr>
        <w:t>太多</w:t>
      </w:r>
      <w:r w:rsidR="0035525C">
        <w:rPr>
          <w:rFonts w:hint="eastAsia"/>
        </w:rPr>
        <w:t>深入的研究。</w:t>
      </w:r>
      <w:r w:rsidR="00A34BDE" w:rsidRPr="0035525C">
        <w:t>因此</w:t>
      </w:r>
      <w:r w:rsidR="00A34BDE" w:rsidRPr="008A70BF">
        <w:t>本研究</w:t>
      </w:r>
      <w:r w:rsidR="00997FC3">
        <w:rPr>
          <w:rFonts w:hint="eastAsia"/>
        </w:rPr>
        <w:t>考慮</w:t>
      </w:r>
      <w:r w:rsidR="00DB3AB6">
        <w:rPr>
          <w:rFonts w:hint="eastAsia"/>
        </w:rPr>
        <w:t>不同</w:t>
      </w:r>
      <w:r w:rsidR="00A34BDE" w:rsidRPr="008A70BF">
        <w:t>缺失值</w:t>
      </w:r>
      <w:r w:rsidR="00071723">
        <w:rPr>
          <w:rFonts w:hint="eastAsia"/>
        </w:rPr>
        <w:t>比例下</w:t>
      </w:r>
      <w:r w:rsidR="00E06F45">
        <w:rPr>
          <w:rFonts w:hint="eastAsia"/>
        </w:rPr>
        <w:t>且不失去原資料集</w:t>
      </w:r>
      <w:r w:rsidR="00DE54B4">
        <w:rPr>
          <w:rFonts w:hint="eastAsia"/>
        </w:rPr>
        <w:t>所</w:t>
      </w:r>
      <w:r w:rsidR="00E06F45">
        <w:rPr>
          <w:rFonts w:hint="eastAsia"/>
        </w:rPr>
        <w:t>表現</w:t>
      </w:r>
      <w:r w:rsidR="00DE54B4">
        <w:rPr>
          <w:rFonts w:hint="eastAsia"/>
        </w:rPr>
        <w:t>的</w:t>
      </w:r>
      <w:r w:rsidR="00E06F45">
        <w:rPr>
          <w:rFonts w:hint="eastAsia"/>
        </w:rPr>
        <w:t>特徵</w:t>
      </w:r>
      <w:r w:rsidR="00A34BDE" w:rsidRPr="008A70BF">
        <w:t>，基於</w:t>
      </w:r>
      <w:r w:rsidR="004A06C7" w:rsidRPr="008A70BF">
        <w:rPr>
          <w:rFonts w:hint="eastAsia"/>
        </w:rPr>
        <w:t>原</w:t>
      </w:r>
      <w:r w:rsidR="003B1E16" w:rsidRPr="008A70BF">
        <w:rPr>
          <w:rFonts w:hint="eastAsia"/>
        </w:rPr>
        <w:t>始</w:t>
      </w:r>
      <w:r w:rsidR="004A06C7" w:rsidRPr="008A70BF">
        <w:rPr>
          <w:rFonts w:hint="eastAsia"/>
        </w:rPr>
        <w:t>k</w:t>
      </w:r>
      <w:r w:rsidR="004A06C7" w:rsidRPr="008A70BF">
        <w:rPr>
          <w:rFonts w:hint="eastAsia"/>
        </w:rPr>
        <w:t>鄰近</w:t>
      </w:r>
      <w:r w:rsidR="00075459" w:rsidRPr="008A70BF">
        <w:rPr>
          <w:rFonts w:hint="eastAsia"/>
        </w:rPr>
        <w:t>點</w:t>
      </w:r>
      <w:r w:rsidR="004A06C7" w:rsidRPr="008A70BF">
        <w:rPr>
          <w:rFonts w:hint="eastAsia"/>
        </w:rPr>
        <w:t>填補</w:t>
      </w:r>
      <w:r w:rsidR="00A34BDE" w:rsidRPr="008A70BF">
        <w:t>方法上做改</w:t>
      </w:r>
      <w:r w:rsidR="004A06C7" w:rsidRPr="008A70BF">
        <w:rPr>
          <w:rFonts w:hint="eastAsia"/>
        </w:rPr>
        <w:t>善</w:t>
      </w:r>
      <w:r w:rsidR="00A34BDE" w:rsidRPr="008A70BF">
        <w:t>，並提出一個改進的方法</w:t>
      </w:r>
      <w:r w:rsidR="00A34BDE" w:rsidRPr="00A34BDE">
        <w:t>。</w:t>
      </w:r>
    </w:p>
    <w:p w14:paraId="5656FE67" w14:textId="1348B355" w:rsidR="009200B9" w:rsidRDefault="009200B9" w:rsidP="004C7C83">
      <w:pPr>
        <w:ind w:firstLine="425"/>
      </w:pPr>
      <w:ins w:id="10" w:author="803" w:date="2020-08-13T17:03:00Z">
        <w:r>
          <w:rPr>
            <w:rFonts w:hint="eastAsia"/>
          </w:rPr>
          <w:t>[</w:t>
        </w:r>
      </w:ins>
      <w:ins w:id="11" w:author="803" w:date="2020-08-13T17:04:00Z">
        <w:r>
          <w:rPr>
            <w:rFonts w:hint="eastAsia"/>
          </w:rPr>
          <w:t>說明本研究</w:t>
        </w:r>
      </w:ins>
      <w:ins w:id="12" w:author="803" w:date="2020-08-13T17:06:00Z">
        <w:r w:rsidR="009D126F">
          <w:rPr>
            <w:rFonts w:hint="eastAsia"/>
          </w:rPr>
          <w:t>提出的方法，</w:t>
        </w:r>
        <w:r w:rsidR="004C7C83">
          <w:rPr>
            <w:rFonts w:hint="eastAsia"/>
          </w:rPr>
          <w:t>此方法</w:t>
        </w:r>
      </w:ins>
      <w:ins w:id="13" w:author="803" w:date="2020-08-13T17:04:00Z">
        <w:r>
          <w:rPr>
            <w:rFonts w:hint="eastAsia"/>
          </w:rPr>
          <w:t>如何改善</w:t>
        </w:r>
      </w:ins>
      <w:ins w:id="14" w:author="803" w:date="2020-08-13T17:06:00Z">
        <w:r w:rsidR="004C7C83">
          <w:rPr>
            <w:rFonts w:hint="eastAsia"/>
          </w:rPr>
          <w:t>，以及為何</w:t>
        </w:r>
      </w:ins>
      <w:ins w:id="15" w:author="803" w:date="2020-08-13T17:04:00Z">
        <w:r>
          <w:rPr>
            <w:rFonts w:hint="eastAsia"/>
          </w:rPr>
          <w:t>可以解決原本</w:t>
        </w:r>
        <w:r w:rsidR="00002C71">
          <w:rPr>
            <w:rFonts w:hint="eastAsia"/>
          </w:rPr>
          <w:t>方法的問題</w:t>
        </w:r>
      </w:ins>
      <w:ins w:id="16" w:author="803" w:date="2020-08-13T17:03:00Z">
        <w:r>
          <w:rPr>
            <w:rFonts w:hint="eastAsia"/>
          </w:rPr>
          <w:t>]</w:t>
        </w:r>
      </w:ins>
      <w:ins w:id="17" w:author="803" w:date="2020-08-13T17:04:00Z">
        <w:r w:rsidR="00774597">
          <w:rPr>
            <w:rFonts w:hint="eastAsia"/>
          </w:rPr>
          <w:t xml:space="preserve"> </w:t>
        </w:r>
      </w:ins>
    </w:p>
    <w:p w14:paraId="449BA7D6" w14:textId="03DB7B91" w:rsidR="00440AD5" w:rsidRDefault="00440AD5" w:rsidP="00EC5D47">
      <w:pPr>
        <w:ind w:firstLine="425"/>
      </w:pPr>
      <w:r w:rsidRPr="00440AD5">
        <w:rPr>
          <w:rFonts w:hint="eastAsia"/>
          <w:color w:val="00B050"/>
        </w:rPr>
        <w:t>[</w:t>
      </w:r>
      <w:r>
        <w:rPr>
          <w:rFonts w:hint="eastAsia"/>
          <w:color w:val="00B050"/>
        </w:rPr>
        <w:t>說明實驗成果與研究貢獻</w:t>
      </w:r>
      <w:r w:rsidRPr="00440AD5">
        <w:rPr>
          <w:rFonts w:hint="eastAsia"/>
          <w:color w:val="00B050"/>
        </w:rPr>
        <w:t>]</w:t>
      </w:r>
      <w:r>
        <w:rPr>
          <w:rFonts w:hint="eastAsia"/>
        </w:rPr>
        <w:t xml:space="preserve"> </w:t>
      </w:r>
      <w:ins w:id="18" w:author="803" w:date="2020-08-13T17:05:00Z">
        <w:r w:rsidR="00774597">
          <w:rPr>
            <w:rFonts w:hint="eastAsia"/>
          </w:rPr>
          <w:t>(</w:t>
        </w:r>
        <w:r w:rsidR="00EC5D47">
          <w:rPr>
            <w:rFonts w:hint="eastAsia"/>
          </w:rPr>
          <w:t>精簡</w:t>
        </w:r>
        <w:r w:rsidR="00774597">
          <w:rPr>
            <w:rFonts w:hint="eastAsia"/>
          </w:rPr>
          <w:t>)</w:t>
        </w:r>
      </w:ins>
    </w:p>
    <w:p w14:paraId="6F3D3241" w14:textId="77777777" w:rsidR="0059581B" w:rsidRDefault="000A779C" w:rsidP="004C7FEB">
      <w:pPr>
        <w:ind w:firstLine="425"/>
        <w:rPr>
          <w:ins w:id="19" w:author="803" w:date="2020-08-13T17:10:00Z"/>
        </w:rPr>
      </w:pPr>
      <w:r w:rsidRPr="000A779C">
        <w:rPr>
          <w:rFonts w:hint="eastAsia"/>
          <w:color w:val="0070C0"/>
        </w:rPr>
        <w:t>本研究</w:t>
      </w:r>
      <w:r w:rsidR="00EA2284">
        <w:rPr>
          <w:rFonts w:hint="eastAsia"/>
          <w:color w:val="0070C0"/>
        </w:rPr>
        <w:t>總共做</w:t>
      </w:r>
      <w:r w:rsidR="009C75EE">
        <w:rPr>
          <w:rFonts w:hint="eastAsia"/>
          <w:color w:val="0070C0"/>
        </w:rPr>
        <w:t>兩</w:t>
      </w:r>
      <w:r w:rsidR="000417FD">
        <w:rPr>
          <w:rFonts w:hint="eastAsia"/>
          <w:color w:val="0070C0"/>
        </w:rPr>
        <w:t>個</w:t>
      </w:r>
      <w:r w:rsidRPr="000A779C">
        <w:rPr>
          <w:rFonts w:hint="eastAsia"/>
          <w:color w:val="0070C0"/>
        </w:rPr>
        <w:t>實驗</w:t>
      </w:r>
      <w:r w:rsidR="000417FD">
        <w:rPr>
          <w:rFonts w:hint="eastAsia"/>
          <w:color w:val="0070C0"/>
        </w:rPr>
        <w:t>，</w:t>
      </w:r>
      <w:r w:rsidR="00B230D3" w:rsidRPr="005777BD">
        <w:rPr>
          <w:rFonts w:hint="eastAsia"/>
          <w:strike/>
          <w:color w:val="0070C0"/>
          <w:rPrChange w:id="20" w:author="803" w:date="2020-08-13T17:11:00Z">
            <w:rPr>
              <w:rFonts w:hint="eastAsia"/>
              <w:color w:val="0070C0"/>
            </w:rPr>
          </w:rPrChange>
        </w:rPr>
        <w:t>實驗</w:t>
      </w:r>
      <w:proofErr w:type="gramStart"/>
      <w:r w:rsidR="00B230D3" w:rsidRPr="005777BD">
        <w:rPr>
          <w:rFonts w:hint="eastAsia"/>
          <w:strike/>
          <w:color w:val="0070C0"/>
          <w:rPrChange w:id="21" w:author="803" w:date="2020-08-13T17:11:00Z">
            <w:rPr>
              <w:rFonts w:hint="eastAsia"/>
              <w:color w:val="0070C0"/>
            </w:rPr>
          </w:rPrChange>
        </w:rPr>
        <w:t>一</w:t>
      </w:r>
      <w:proofErr w:type="gramEnd"/>
      <w:r w:rsidR="00653A1B" w:rsidRPr="005777BD">
        <w:rPr>
          <w:rFonts w:hint="eastAsia"/>
          <w:strike/>
          <w:color w:val="0070C0"/>
          <w:rPrChange w:id="22" w:author="803" w:date="2020-08-13T17:11:00Z">
            <w:rPr>
              <w:rFonts w:hint="eastAsia"/>
              <w:color w:val="0070C0"/>
            </w:rPr>
          </w:rPrChange>
        </w:rPr>
        <w:t>探討</w:t>
      </w:r>
      <w:r w:rsidR="00653A1B" w:rsidRPr="005777BD">
        <w:rPr>
          <w:strike/>
          <w:color w:val="0070C0"/>
          <w:rPrChange w:id="23" w:author="803" w:date="2020-08-13T17:11:00Z">
            <w:rPr>
              <w:color w:val="0070C0"/>
            </w:rPr>
          </w:rPrChange>
        </w:rPr>
        <w:t>k</w:t>
      </w:r>
      <w:r w:rsidR="00653A1B" w:rsidRPr="005777BD">
        <w:rPr>
          <w:rFonts w:hint="eastAsia"/>
          <w:strike/>
          <w:color w:val="0070C0"/>
          <w:rPrChange w:id="24" w:author="803" w:date="2020-08-13T17:11:00Z">
            <w:rPr>
              <w:rFonts w:hint="eastAsia"/>
              <w:color w:val="0070C0"/>
            </w:rPr>
          </w:rPrChange>
        </w:rPr>
        <w:t>鄰近</w:t>
      </w:r>
      <w:r w:rsidR="003B1E16" w:rsidRPr="005777BD">
        <w:rPr>
          <w:rFonts w:hint="eastAsia"/>
          <w:strike/>
          <w:color w:val="0070C0"/>
          <w:rPrChange w:id="25" w:author="803" w:date="2020-08-13T17:11:00Z">
            <w:rPr>
              <w:rFonts w:hint="eastAsia"/>
              <w:color w:val="0070C0"/>
            </w:rPr>
          </w:rPrChange>
        </w:rPr>
        <w:t>點</w:t>
      </w:r>
      <w:r w:rsidR="00653A1B" w:rsidRPr="005777BD">
        <w:rPr>
          <w:rFonts w:hint="eastAsia"/>
          <w:strike/>
          <w:color w:val="0070C0"/>
          <w:rPrChange w:id="26" w:author="803" w:date="2020-08-13T17:11:00Z">
            <w:rPr>
              <w:rFonts w:hint="eastAsia"/>
              <w:color w:val="0070C0"/>
            </w:rPr>
          </w:rPrChange>
        </w:rPr>
        <w:t>填補法</w:t>
      </w:r>
      <w:r w:rsidR="00653A1B" w:rsidRPr="005777BD">
        <w:rPr>
          <w:strike/>
          <w:color w:val="0070C0"/>
          <w:rPrChange w:id="27" w:author="803" w:date="2020-08-13T17:11:00Z">
            <w:rPr>
              <w:color w:val="0070C0"/>
            </w:rPr>
          </w:rPrChange>
        </w:rPr>
        <w:t>k</w:t>
      </w:r>
      <w:r w:rsidR="00653A1B" w:rsidRPr="005777BD">
        <w:rPr>
          <w:rFonts w:hint="eastAsia"/>
          <w:strike/>
          <w:color w:val="0070C0"/>
          <w:rPrChange w:id="28" w:author="803" w:date="2020-08-13T17:11:00Z">
            <w:rPr>
              <w:rFonts w:hint="eastAsia"/>
              <w:color w:val="0070C0"/>
            </w:rPr>
          </w:rPrChange>
        </w:rPr>
        <w:t>值大小</w:t>
      </w:r>
      <w:r w:rsidR="00891ADF" w:rsidRPr="005777BD">
        <w:rPr>
          <w:rFonts w:hint="eastAsia"/>
          <w:strike/>
          <w:color w:val="0070C0"/>
          <w:rPrChange w:id="29" w:author="803" w:date="2020-08-13T17:11:00Z">
            <w:rPr>
              <w:rFonts w:hint="eastAsia"/>
              <w:color w:val="0070C0"/>
            </w:rPr>
          </w:rPrChange>
        </w:rPr>
        <w:t>與缺失比例對天際線結果的影響。實驗</w:t>
      </w:r>
      <w:proofErr w:type="gramStart"/>
      <w:r w:rsidR="00852839" w:rsidRPr="005777BD">
        <w:rPr>
          <w:rFonts w:hint="eastAsia"/>
          <w:strike/>
          <w:color w:val="0070C0"/>
          <w:rPrChange w:id="30" w:author="803" w:date="2020-08-13T17:11:00Z">
            <w:rPr>
              <w:rFonts w:hint="eastAsia"/>
              <w:color w:val="0070C0"/>
            </w:rPr>
          </w:rPrChange>
        </w:rPr>
        <w:t>一</w:t>
      </w:r>
      <w:proofErr w:type="gramEnd"/>
      <w:r w:rsidR="00891ADF" w:rsidRPr="005777BD">
        <w:rPr>
          <w:rFonts w:hint="eastAsia"/>
          <w:strike/>
          <w:color w:val="0070C0"/>
          <w:rPrChange w:id="31" w:author="803" w:date="2020-08-13T17:11:00Z">
            <w:rPr>
              <w:rFonts w:hint="eastAsia"/>
              <w:color w:val="0070C0"/>
            </w:rPr>
          </w:rPrChange>
        </w:rPr>
        <w:t>結果顯示</w:t>
      </w:r>
      <w:r w:rsidR="00E47641" w:rsidRPr="005777BD">
        <w:rPr>
          <w:rFonts w:hint="eastAsia"/>
          <w:strike/>
          <w:color w:val="0070C0"/>
          <w:rPrChange w:id="32" w:author="803" w:date="2020-08-13T17:11:00Z">
            <w:rPr>
              <w:rFonts w:hint="eastAsia"/>
              <w:color w:val="0070C0"/>
            </w:rPr>
          </w:rPrChange>
        </w:rPr>
        <w:t>，</w:t>
      </w:r>
      <w:r w:rsidR="00852839" w:rsidRPr="005777BD">
        <w:rPr>
          <w:rFonts w:hint="eastAsia"/>
          <w:strike/>
          <w:color w:val="0070C0"/>
          <w:rPrChange w:id="33" w:author="803" w:date="2020-08-13T17:11:00Z">
            <w:rPr>
              <w:rFonts w:hint="eastAsia"/>
              <w:color w:val="0070C0"/>
            </w:rPr>
          </w:rPrChange>
        </w:rPr>
        <w:t>當缺失比例夠大時，</w:t>
      </w:r>
      <w:r w:rsidR="00852839" w:rsidRPr="005777BD">
        <w:rPr>
          <w:strike/>
          <w:color w:val="0070C0"/>
          <w:rPrChange w:id="34" w:author="803" w:date="2020-08-13T17:11:00Z">
            <w:rPr>
              <w:color w:val="0070C0"/>
            </w:rPr>
          </w:rPrChange>
        </w:rPr>
        <w:t>k</w:t>
      </w:r>
      <w:r w:rsidR="00852839" w:rsidRPr="005777BD">
        <w:rPr>
          <w:rFonts w:hint="eastAsia"/>
          <w:strike/>
          <w:color w:val="0070C0"/>
          <w:rPrChange w:id="35" w:author="803" w:date="2020-08-13T17:11:00Z">
            <w:rPr>
              <w:rFonts w:hint="eastAsia"/>
              <w:color w:val="0070C0"/>
            </w:rPr>
          </w:rPrChange>
        </w:rPr>
        <w:t>值所能夠提供可參考的鄰近點效果會減少。故本研究方法所提出的演算法當中，不完全依賴</w:t>
      </w:r>
      <w:r w:rsidR="00852839" w:rsidRPr="005777BD">
        <w:rPr>
          <w:strike/>
          <w:color w:val="0070C0"/>
          <w:rPrChange w:id="36" w:author="803" w:date="2020-08-13T17:11:00Z">
            <w:rPr>
              <w:color w:val="0070C0"/>
            </w:rPr>
          </w:rPrChange>
        </w:rPr>
        <w:t>k</w:t>
      </w:r>
      <w:r w:rsidR="00852839" w:rsidRPr="005777BD">
        <w:rPr>
          <w:rFonts w:hint="eastAsia"/>
          <w:strike/>
          <w:color w:val="0070C0"/>
          <w:rPrChange w:id="37" w:author="803" w:date="2020-08-13T17:11:00Z">
            <w:rPr>
              <w:rFonts w:hint="eastAsia"/>
              <w:color w:val="0070C0"/>
            </w:rPr>
          </w:rPrChange>
        </w:rPr>
        <w:t>值所提供的鄰近點資訊做為參考</w:t>
      </w:r>
      <w:r w:rsidR="00AE710C" w:rsidRPr="005777BD">
        <w:rPr>
          <w:rFonts w:hint="eastAsia"/>
          <w:strike/>
          <w:color w:val="0070C0"/>
          <w:rPrChange w:id="38" w:author="803" w:date="2020-08-13T17:11:00Z">
            <w:rPr>
              <w:rFonts w:hint="eastAsia"/>
              <w:color w:val="0070C0"/>
            </w:rPr>
          </w:rPrChange>
        </w:rPr>
        <w:t>，</w:t>
      </w:r>
      <w:r w:rsidR="00142071" w:rsidRPr="005777BD">
        <w:rPr>
          <w:rFonts w:hint="eastAsia"/>
          <w:strike/>
          <w:color w:val="0070C0"/>
          <w:rPrChange w:id="39" w:author="803" w:date="2020-08-13T17:11:00Z">
            <w:rPr>
              <w:rFonts w:hint="eastAsia"/>
              <w:color w:val="0070C0"/>
            </w:rPr>
          </w:rPrChange>
        </w:rPr>
        <w:t>同時</w:t>
      </w:r>
      <w:r w:rsidR="004B454A" w:rsidRPr="005777BD">
        <w:rPr>
          <w:rFonts w:hint="eastAsia"/>
          <w:strike/>
          <w:color w:val="0070C0"/>
          <w:rPrChange w:id="40" w:author="803" w:date="2020-08-13T17:11:00Z">
            <w:rPr>
              <w:rFonts w:hint="eastAsia"/>
              <w:color w:val="0070C0"/>
            </w:rPr>
          </w:rPrChange>
        </w:rPr>
        <w:t>考慮了鄰近點的</w:t>
      </w:r>
      <w:r w:rsidR="00852839" w:rsidRPr="005777BD">
        <w:rPr>
          <w:rFonts w:hint="eastAsia"/>
          <w:strike/>
          <w:color w:val="0070C0"/>
          <w:rPrChange w:id="41" w:author="803" w:date="2020-08-13T17:11:00Z">
            <w:rPr>
              <w:rFonts w:hint="eastAsia"/>
              <w:color w:val="0070C0"/>
            </w:rPr>
          </w:rPrChange>
        </w:rPr>
        <w:t>缺失情形</w:t>
      </w:r>
      <w:r w:rsidR="004B454A" w:rsidRPr="005777BD">
        <w:rPr>
          <w:rFonts w:hint="eastAsia"/>
          <w:strike/>
          <w:color w:val="0070C0"/>
          <w:rPrChange w:id="42" w:author="803" w:date="2020-08-13T17:11:00Z">
            <w:rPr>
              <w:rFonts w:hint="eastAsia"/>
              <w:color w:val="0070C0"/>
            </w:rPr>
          </w:rPrChange>
        </w:rPr>
        <w:t>以</w:t>
      </w:r>
      <w:r w:rsidR="00852839" w:rsidRPr="005777BD">
        <w:rPr>
          <w:rFonts w:hint="eastAsia"/>
          <w:strike/>
          <w:color w:val="0070C0"/>
          <w:rPrChange w:id="43" w:author="803" w:date="2020-08-13T17:11:00Z">
            <w:rPr>
              <w:rFonts w:hint="eastAsia"/>
              <w:color w:val="0070C0"/>
            </w:rPr>
          </w:rPrChange>
        </w:rPr>
        <w:t>評估鄰近</w:t>
      </w:r>
      <w:r w:rsidR="004B454A" w:rsidRPr="005777BD">
        <w:rPr>
          <w:rFonts w:hint="eastAsia"/>
          <w:strike/>
          <w:color w:val="0070C0"/>
          <w:rPrChange w:id="44" w:author="803" w:date="2020-08-13T17:11:00Z">
            <w:rPr>
              <w:rFonts w:hint="eastAsia"/>
              <w:color w:val="0070C0"/>
            </w:rPr>
          </w:rPrChange>
        </w:rPr>
        <w:t>點數值</w:t>
      </w:r>
      <w:r w:rsidR="00852839" w:rsidRPr="005777BD">
        <w:rPr>
          <w:rFonts w:hint="eastAsia"/>
          <w:strike/>
          <w:color w:val="0070C0"/>
          <w:rPrChange w:id="45" w:author="803" w:date="2020-08-13T17:11:00Z">
            <w:rPr>
              <w:rFonts w:hint="eastAsia"/>
              <w:color w:val="0070C0"/>
            </w:rPr>
          </w:rPrChange>
        </w:rPr>
        <w:t>的可參考性</w:t>
      </w:r>
      <w:r w:rsidR="005A7706" w:rsidRPr="005777BD">
        <w:rPr>
          <w:rFonts w:hint="eastAsia"/>
          <w:strike/>
          <w:color w:val="0070C0"/>
          <w:rPrChange w:id="46" w:author="803" w:date="2020-08-13T17:11:00Z">
            <w:rPr>
              <w:rFonts w:hint="eastAsia"/>
              <w:color w:val="0070C0"/>
            </w:rPr>
          </w:rPrChange>
        </w:rPr>
        <w:t>。</w:t>
      </w:r>
      <w:r w:rsidR="00880A28" w:rsidRPr="005777BD">
        <w:rPr>
          <w:rFonts w:hint="eastAsia"/>
          <w:strike/>
          <w:color w:val="0070C0"/>
          <w:rPrChange w:id="47" w:author="803" w:date="2020-08-13T17:11:00Z">
            <w:rPr>
              <w:rFonts w:hint="eastAsia"/>
              <w:color w:val="0070C0"/>
            </w:rPr>
          </w:rPrChange>
        </w:rPr>
        <w:t>實驗二比較各填補法所產生的天際線與原天際線的相似程度，</w:t>
      </w:r>
      <w:r w:rsidR="00BC60E9" w:rsidRPr="005777BD">
        <w:rPr>
          <w:rFonts w:hint="eastAsia"/>
          <w:strike/>
          <w:color w:val="0070C0"/>
          <w:rPrChange w:id="48" w:author="803" w:date="2020-08-13T17:11:00Z">
            <w:rPr>
              <w:rFonts w:hint="eastAsia"/>
              <w:color w:val="0070C0"/>
            </w:rPr>
          </w:rPrChange>
        </w:rPr>
        <w:t>實驗二結果顯示</w:t>
      </w:r>
      <w:r w:rsidR="007C6F9E" w:rsidRPr="005777BD">
        <w:rPr>
          <w:rFonts w:hint="eastAsia"/>
          <w:strike/>
          <w:color w:val="0070C0"/>
          <w:rPrChange w:id="49" w:author="803" w:date="2020-08-13T17:11:00Z">
            <w:rPr>
              <w:rFonts w:hint="eastAsia"/>
              <w:color w:val="0070C0"/>
            </w:rPr>
          </w:rPrChange>
        </w:rPr>
        <w:t>在不同</w:t>
      </w:r>
      <w:r w:rsidR="007C6F9E" w:rsidRPr="005777BD">
        <w:rPr>
          <w:strike/>
          <w:color w:val="0070C0"/>
          <w:rPrChange w:id="50" w:author="803" w:date="2020-08-13T17:11:00Z">
            <w:rPr>
              <w:color w:val="0070C0"/>
            </w:rPr>
          </w:rPrChange>
        </w:rPr>
        <w:t>k</w:t>
      </w:r>
      <w:proofErr w:type="gramStart"/>
      <w:r w:rsidR="007C6F9E" w:rsidRPr="005777BD">
        <w:rPr>
          <w:rFonts w:hint="eastAsia"/>
          <w:strike/>
          <w:color w:val="0070C0"/>
          <w:rPrChange w:id="51" w:author="803" w:date="2020-08-13T17:11:00Z">
            <w:rPr>
              <w:rFonts w:hint="eastAsia"/>
              <w:color w:val="0070C0"/>
            </w:rPr>
          </w:rPrChange>
        </w:rPr>
        <w:t>值下</w:t>
      </w:r>
      <w:proofErr w:type="gramEnd"/>
      <w:r w:rsidR="007C6F9E" w:rsidRPr="005777BD">
        <w:rPr>
          <w:rFonts w:hint="eastAsia"/>
          <w:strike/>
          <w:color w:val="0070C0"/>
          <w:rPrChange w:id="52" w:author="803" w:date="2020-08-13T17:11:00Z">
            <w:rPr>
              <w:rFonts w:hint="eastAsia"/>
              <w:color w:val="0070C0"/>
            </w:rPr>
          </w:rPrChange>
        </w:rPr>
        <w:t>，本研究所提出的方法</w:t>
      </w:r>
      <w:r w:rsidR="009D40A5" w:rsidRPr="005777BD">
        <w:rPr>
          <w:rFonts w:hint="eastAsia"/>
          <w:strike/>
          <w:color w:val="0070C0"/>
          <w:rPrChange w:id="53" w:author="803" w:date="2020-08-13T17:11:00Z">
            <w:rPr>
              <w:rFonts w:hint="eastAsia"/>
              <w:color w:val="0070C0"/>
            </w:rPr>
          </w:rPrChange>
        </w:rPr>
        <w:t>與原天際線的相似度</w:t>
      </w:r>
      <w:r w:rsidR="007C6F9E" w:rsidRPr="005777BD">
        <w:rPr>
          <w:rFonts w:hint="eastAsia"/>
          <w:strike/>
          <w:color w:val="0070C0"/>
          <w:rPrChange w:id="54" w:author="803" w:date="2020-08-13T17:11:00Z">
            <w:rPr>
              <w:rFonts w:hint="eastAsia"/>
              <w:color w:val="0070C0"/>
            </w:rPr>
          </w:rPrChange>
        </w:rPr>
        <w:t>都比</w:t>
      </w:r>
      <w:r w:rsidR="003B1E16" w:rsidRPr="005777BD">
        <w:rPr>
          <w:rFonts w:hint="eastAsia"/>
          <w:strike/>
          <w:color w:val="0070C0"/>
          <w:rPrChange w:id="55" w:author="803" w:date="2020-08-13T17:11:00Z">
            <w:rPr>
              <w:rFonts w:hint="eastAsia"/>
              <w:color w:val="0070C0"/>
            </w:rPr>
          </w:rPrChange>
        </w:rPr>
        <w:t>原始</w:t>
      </w:r>
      <w:r w:rsidR="007C6F9E" w:rsidRPr="005777BD">
        <w:rPr>
          <w:strike/>
          <w:color w:val="0070C0"/>
          <w:rPrChange w:id="56" w:author="803" w:date="2020-08-13T17:11:00Z">
            <w:rPr>
              <w:color w:val="0070C0"/>
            </w:rPr>
          </w:rPrChange>
        </w:rPr>
        <w:t>k</w:t>
      </w:r>
      <w:r w:rsidR="007C6F9E" w:rsidRPr="005777BD">
        <w:rPr>
          <w:rFonts w:hint="eastAsia"/>
          <w:strike/>
          <w:color w:val="0070C0"/>
          <w:rPrChange w:id="57" w:author="803" w:date="2020-08-13T17:11:00Z">
            <w:rPr>
              <w:rFonts w:hint="eastAsia"/>
              <w:color w:val="0070C0"/>
            </w:rPr>
          </w:rPrChange>
        </w:rPr>
        <w:t>鄰近</w:t>
      </w:r>
      <w:r w:rsidR="003B1E16" w:rsidRPr="005777BD">
        <w:rPr>
          <w:rFonts w:hint="eastAsia"/>
          <w:strike/>
          <w:color w:val="0070C0"/>
          <w:rPrChange w:id="58" w:author="803" w:date="2020-08-13T17:11:00Z">
            <w:rPr>
              <w:rFonts w:hint="eastAsia"/>
              <w:color w:val="0070C0"/>
            </w:rPr>
          </w:rPrChange>
        </w:rPr>
        <w:t>點</w:t>
      </w:r>
      <w:r w:rsidR="007C6F9E" w:rsidRPr="005777BD">
        <w:rPr>
          <w:rFonts w:hint="eastAsia"/>
          <w:strike/>
          <w:color w:val="0070C0"/>
          <w:rPrChange w:id="59" w:author="803" w:date="2020-08-13T17:11:00Z">
            <w:rPr>
              <w:rFonts w:hint="eastAsia"/>
              <w:color w:val="0070C0"/>
            </w:rPr>
          </w:rPrChange>
        </w:rPr>
        <w:t>填補法</w:t>
      </w:r>
      <w:r w:rsidR="009D40A5" w:rsidRPr="005777BD">
        <w:rPr>
          <w:rFonts w:hint="eastAsia"/>
          <w:strike/>
          <w:color w:val="0070C0"/>
          <w:rPrChange w:id="60" w:author="803" w:date="2020-08-13T17:11:00Z">
            <w:rPr>
              <w:rFonts w:hint="eastAsia"/>
              <w:color w:val="0070C0"/>
            </w:rPr>
          </w:rPrChange>
        </w:rPr>
        <w:t>好</w:t>
      </w:r>
      <w:r w:rsidR="009D40A5" w:rsidRPr="005777BD">
        <w:rPr>
          <w:strike/>
          <w:color w:val="0070C0"/>
          <w:rPrChange w:id="61" w:author="803" w:date="2020-08-13T17:11:00Z">
            <w:rPr>
              <w:color w:val="0070C0"/>
            </w:rPr>
          </w:rPrChange>
        </w:rPr>
        <w:t>3</w:t>
      </w:r>
      <w:r w:rsidR="009D40A5" w:rsidRPr="005777BD">
        <w:rPr>
          <w:rFonts w:hint="eastAsia"/>
          <w:strike/>
          <w:color w:val="0070C0"/>
          <w:rPrChange w:id="62" w:author="803" w:date="2020-08-13T17:11:00Z">
            <w:rPr>
              <w:rFonts w:hint="eastAsia"/>
              <w:color w:val="0070C0"/>
            </w:rPr>
          </w:rPrChange>
        </w:rPr>
        <w:t>到</w:t>
      </w:r>
      <w:r w:rsidR="009D40A5" w:rsidRPr="005777BD">
        <w:rPr>
          <w:strike/>
          <w:color w:val="0070C0"/>
          <w:rPrChange w:id="63" w:author="803" w:date="2020-08-13T17:11:00Z">
            <w:rPr>
              <w:color w:val="0070C0"/>
            </w:rPr>
          </w:rPrChange>
        </w:rPr>
        <w:t>6</w:t>
      </w:r>
      <w:r w:rsidR="009D40A5" w:rsidRPr="005777BD">
        <w:rPr>
          <w:rFonts w:hint="eastAsia"/>
          <w:strike/>
          <w:color w:val="0070C0"/>
          <w:rPrChange w:id="64" w:author="803" w:date="2020-08-13T17:11:00Z">
            <w:rPr>
              <w:rFonts w:hint="eastAsia"/>
              <w:color w:val="0070C0"/>
            </w:rPr>
          </w:rPrChange>
        </w:rPr>
        <w:t>倍。即使在</w:t>
      </w:r>
      <w:r w:rsidR="009D40A5" w:rsidRPr="005777BD">
        <w:rPr>
          <w:strike/>
          <w:color w:val="0070C0"/>
          <w:rPrChange w:id="65" w:author="803" w:date="2020-08-13T17:11:00Z">
            <w:rPr>
              <w:color w:val="0070C0"/>
            </w:rPr>
          </w:rPrChange>
        </w:rPr>
        <w:t>k</w:t>
      </w:r>
      <w:r w:rsidR="009D40A5" w:rsidRPr="005777BD">
        <w:rPr>
          <w:rFonts w:hint="eastAsia"/>
          <w:strike/>
          <w:color w:val="0070C0"/>
          <w:rPrChange w:id="66" w:author="803" w:date="2020-08-13T17:11:00Z">
            <w:rPr>
              <w:rFonts w:hint="eastAsia"/>
              <w:color w:val="0070C0"/>
            </w:rPr>
          </w:rPrChange>
        </w:rPr>
        <w:t>值很大的時候，</w:t>
      </w:r>
      <w:r w:rsidR="003B1E16" w:rsidRPr="005777BD">
        <w:rPr>
          <w:rFonts w:hint="eastAsia"/>
          <w:strike/>
          <w:color w:val="0070C0"/>
          <w:rPrChange w:id="67" w:author="803" w:date="2020-08-13T17:11:00Z">
            <w:rPr>
              <w:rFonts w:hint="eastAsia"/>
              <w:color w:val="0070C0"/>
            </w:rPr>
          </w:rPrChange>
        </w:rPr>
        <w:t>原始</w:t>
      </w:r>
      <w:r w:rsidR="009D40A5" w:rsidRPr="005777BD">
        <w:rPr>
          <w:strike/>
          <w:color w:val="0070C0"/>
          <w:rPrChange w:id="68" w:author="803" w:date="2020-08-13T17:11:00Z">
            <w:rPr>
              <w:color w:val="0070C0"/>
            </w:rPr>
          </w:rPrChange>
        </w:rPr>
        <w:t>k</w:t>
      </w:r>
      <w:r w:rsidR="009D40A5" w:rsidRPr="005777BD">
        <w:rPr>
          <w:rFonts w:hint="eastAsia"/>
          <w:strike/>
          <w:color w:val="0070C0"/>
          <w:rPrChange w:id="69" w:author="803" w:date="2020-08-13T17:11:00Z">
            <w:rPr>
              <w:rFonts w:hint="eastAsia"/>
              <w:color w:val="0070C0"/>
            </w:rPr>
          </w:rPrChange>
        </w:rPr>
        <w:t>鄰近</w:t>
      </w:r>
      <w:r w:rsidR="003B1E16" w:rsidRPr="005777BD">
        <w:rPr>
          <w:rFonts w:hint="eastAsia"/>
          <w:strike/>
          <w:color w:val="0070C0"/>
          <w:rPrChange w:id="70" w:author="803" w:date="2020-08-13T17:11:00Z">
            <w:rPr>
              <w:rFonts w:hint="eastAsia"/>
              <w:color w:val="0070C0"/>
            </w:rPr>
          </w:rPrChange>
        </w:rPr>
        <w:t>點</w:t>
      </w:r>
      <w:r w:rsidR="009D40A5" w:rsidRPr="005777BD">
        <w:rPr>
          <w:rFonts w:hint="eastAsia"/>
          <w:strike/>
          <w:color w:val="0070C0"/>
          <w:rPrChange w:id="71" w:author="803" w:date="2020-08-13T17:11:00Z">
            <w:rPr>
              <w:rFonts w:hint="eastAsia"/>
              <w:color w:val="0070C0"/>
            </w:rPr>
          </w:rPrChange>
        </w:rPr>
        <w:t>填補法最具有優勢下，當缺失值比例超過</w:t>
      </w:r>
      <w:r w:rsidR="009D40A5" w:rsidRPr="005777BD">
        <w:rPr>
          <w:strike/>
          <w:color w:val="0070C0"/>
          <w:rPrChange w:id="72" w:author="803" w:date="2020-08-13T17:11:00Z">
            <w:rPr>
              <w:color w:val="0070C0"/>
            </w:rPr>
          </w:rPrChange>
        </w:rPr>
        <w:t>35%</w:t>
      </w:r>
      <w:r w:rsidR="00DB479A" w:rsidRPr="005777BD">
        <w:rPr>
          <w:rFonts w:hint="eastAsia"/>
          <w:strike/>
          <w:color w:val="0070C0"/>
          <w:rPrChange w:id="73" w:author="803" w:date="2020-08-13T17:11:00Z">
            <w:rPr>
              <w:rFonts w:hint="eastAsia"/>
              <w:color w:val="0070C0"/>
            </w:rPr>
          </w:rPrChange>
        </w:rPr>
        <w:t>，其產生的天際線與原天際線的</w:t>
      </w:r>
      <w:r w:rsidR="009D40A5" w:rsidRPr="005777BD">
        <w:rPr>
          <w:rFonts w:hint="eastAsia"/>
          <w:strike/>
          <w:color w:val="0070C0"/>
          <w:rPrChange w:id="74" w:author="803" w:date="2020-08-13T17:11:00Z">
            <w:rPr>
              <w:rFonts w:hint="eastAsia"/>
              <w:color w:val="0070C0"/>
            </w:rPr>
          </w:rPrChange>
        </w:rPr>
        <w:t>相似度會驟降</w:t>
      </w:r>
      <w:r w:rsidR="009231B9" w:rsidRPr="005777BD">
        <w:rPr>
          <w:rFonts w:hint="eastAsia"/>
          <w:strike/>
          <w:color w:val="0070C0"/>
          <w:rPrChange w:id="75" w:author="803" w:date="2020-08-13T17:11:00Z">
            <w:rPr>
              <w:rFonts w:hint="eastAsia"/>
              <w:color w:val="0070C0"/>
            </w:rPr>
          </w:rPrChange>
        </w:rPr>
        <w:t>至</w:t>
      </w:r>
      <w:r w:rsidR="009231B9" w:rsidRPr="005777BD">
        <w:rPr>
          <w:strike/>
          <w:color w:val="0070C0"/>
          <w:rPrChange w:id="76" w:author="803" w:date="2020-08-13T17:11:00Z">
            <w:rPr>
              <w:color w:val="0070C0"/>
            </w:rPr>
          </w:rPrChange>
        </w:rPr>
        <w:t>50%</w:t>
      </w:r>
      <w:r w:rsidR="009231B9" w:rsidRPr="005777BD">
        <w:rPr>
          <w:rFonts w:hint="eastAsia"/>
          <w:strike/>
          <w:color w:val="0070C0"/>
          <w:rPrChange w:id="77" w:author="803" w:date="2020-08-13T17:11:00Z">
            <w:rPr>
              <w:rFonts w:hint="eastAsia"/>
              <w:color w:val="0070C0"/>
            </w:rPr>
          </w:rPrChange>
        </w:rPr>
        <w:t>至</w:t>
      </w:r>
      <w:r w:rsidR="009231B9" w:rsidRPr="005777BD">
        <w:rPr>
          <w:strike/>
          <w:color w:val="0070C0"/>
          <w:rPrChange w:id="78" w:author="803" w:date="2020-08-13T17:11:00Z">
            <w:rPr>
              <w:color w:val="0070C0"/>
            </w:rPr>
          </w:rPrChange>
        </w:rPr>
        <w:t>60%</w:t>
      </w:r>
      <w:r w:rsidR="009D40A5" w:rsidRPr="005777BD">
        <w:rPr>
          <w:rFonts w:hint="eastAsia"/>
          <w:strike/>
          <w:color w:val="0070C0"/>
          <w:rPrChange w:id="79" w:author="803" w:date="2020-08-13T17:11:00Z">
            <w:rPr>
              <w:rFonts w:hint="eastAsia"/>
              <w:color w:val="0070C0"/>
            </w:rPr>
          </w:rPrChange>
        </w:rPr>
        <w:t>，</w:t>
      </w:r>
      <w:r w:rsidR="00387406" w:rsidRPr="005777BD">
        <w:rPr>
          <w:rFonts w:hint="eastAsia"/>
          <w:strike/>
          <w:color w:val="0070C0"/>
          <w:rPrChange w:id="80" w:author="803" w:date="2020-08-13T17:11:00Z">
            <w:rPr>
              <w:rFonts w:hint="eastAsia"/>
              <w:color w:val="0070C0"/>
            </w:rPr>
          </w:rPrChange>
        </w:rPr>
        <w:t>而</w:t>
      </w:r>
      <w:r w:rsidR="009D40A5" w:rsidRPr="005777BD">
        <w:rPr>
          <w:rFonts w:hint="eastAsia"/>
          <w:strike/>
          <w:color w:val="0070C0"/>
          <w:rPrChange w:id="81" w:author="803" w:date="2020-08-13T17:11:00Z">
            <w:rPr>
              <w:rFonts w:hint="eastAsia"/>
              <w:color w:val="0070C0"/>
            </w:rPr>
          </w:rPrChange>
        </w:rPr>
        <w:t>本研究所提出的演算法</w:t>
      </w:r>
      <w:r w:rsidR="00663CB9" w:rsidRPr="005777BD">
        <w:rPr>
          <w:rFonts w:hint="eastAsia"/>
          <w:strike/>
          <w:color w:val="0070C0"/>
          <w:rPrChange w:id="82" w:author="803" w:date="2020-08-13T17:11:00Z">
            <w:rPr>
              <w:rFonts w:hint="eastAsia"/>
              <w:color w:val="0070C0"/>
            </w:rPr>
          </w:rPrChange>
        </w:rPr>
        <w:t>即使在高於</w:t>
      </w:r>
      <w:r w:rsidR="00663CB9" w:rsidRPr="005777BD">
        <w:rPr>
          <w:strike/>
          <w:color w:val="0070C0"/>
          <w:rPrChange w:id="83" w:author="803" w:date="2020-08-13T17:11:00Z">
            <w:rPr>
              <w:color w:val="0070C0"/>
            </w:rPr>
          </w:rPrChange>
        </w:rPr>
        <w:t>80%</w:t>
      </w:r>
      <w:r w:rsidR="00663CB9" w:rsidRPr="005777BD">
        <w:rPr>
          <w:rFonts w:hint="eastAsia"/>
          <w:strike/>
          <w:color w:val="0070C0"/>
          <w:rPrChange w:id="84" w:author="803" w:date="2020-08-13T17:11:00Z">
            <w:rPr>
              <w:rFonts w:hint="eastAsia"/>
              <w:color w:val="0070C0"/>
            </w:rPr>
          </w:rPrChange>
        </w:rPr>
        <w:t>的缺失值比例</w:t>
      </w:r>
      <w:r w:rsidR="000929CF" w:rsidRPr="005777BD">
        <w:rPr>
          <w:rFonts w:hint="eastAsia"/>
          <w:strike/>
          <w:color w:val="0070C0"/>
          <w:rPrChange w:id="85" w:author="803" w:date="2020-08-13T17:11:00Z">
            <w:rPr>
              <w:rFonts w:hint="eastAsia"/>
              <w:color w:val="0070C0"/>
            </w:rPr>
          </w:rPrChange>
        </w:rPr>
        <w:t>，相似度</w:t>
      </w:r>
      <w:r w:rsidR="009D40A5" w:rsidRPr="005777BD">
        <w:rPr>
          <w:rFonts w:hint="eastAsia"/>
          <w:strike/>
          <w:color w:val="0070C0"/>
          <w:rPrChange w:id="86" w:author="803" w:date="2020-08-13T17:11:00Z">
            <w:rPr>
              <w:rFonts w:hint="eastAsia"/>
              <w:color w:val="0070C0"/>
            </w:rPr>
          </w:rPrChange>
        </w:rPr>
        <w:t>仍能維持在</w:t>
      </w:r>
      <w:r w:rsidR="009D40A5" w:rsidRPr="005777BD">
        <w:rPr>
          <w:strike/>
          <w:color w:val="0070C0"/>
          <w:rPrChange w:id="87" w:author="803" w:date="2020-08-13T17:11:00Z">
            <w:rPr>
              <w:color w:val="0070C0"/>
            </w:rPr>
          </w:rPrChange>
        </w:rPr>
        <w:t>50%</w:t>
      </w:r>
      <w:r w:rsidR="009D40A5" w:rsidRPr="005777BD">
        <w:rPr>
          <w:rFonts w:hint="eastAsia"/>
          <w:strike/>
          <w:color w:val="0070C0"/>
          <w:rPrChange w:id="88" w:author="803" w:date="2020-08-13T17:11:00Z">
            <w:rPr>
              <w:rFonts w:hint="eastAsia"/>
              <w:color w:val="0070C0"/>
            </w:rPr>
          </w:rPrChange>
        </w:rPr>
        <w:t>的相似度左右</w:t>
      </w:r>
      <w:r w:rsidR="00387406" w:rsidRPr="005777BD">
        <w:rPr>
          <w:rFonts w:hint="eastAsia"/>
          <w:strike/>
          <w:color w:val="0070C0"/>
          <w:rPrChange w:id="89" w:author="803" w:date="2020-08-13T17:11:00Z">
            <w:rPr>
              <w:rFonts w:hint="eastAsia"/>
              <w:color w:val="0070C0"/>
            </w:rPr>
          </w:rPrChange>
        </w:rPr>
        <w:t>，顯示出</w:t>
      </w:r>
      <w:r w:rsidR="003B1E16" w:rsidRPr="005777BD">
        <w:rPr>
          <w:rFonts w:hint="eastAsia"/>
          <w:strike/>
          <w:color w:val="0070C0"/>
          <w:rPrChange w:id="90" w:author="803" w:date="2020-08-13T17:11:00Z">
            <w:rPr>
              <w:rFonts w:hint="eastAsia"/>
              <w:color w:val="0070C0"/>
            </w:rPr>
          </w:rPrChange>
        </w:rPr>
        <w:t>原始</w:t>
      </w:r>
      <w:r w:rsidR="00387406" w:rsidRPr="005777BD">
        <w:rPr>
          <w:strike/>
          <w:color w:val="0070C0"/>
          <w:rPrChange w:id="91" w:author="803" w:date="2020-08-13T17:11:00Z">
            <w:rPr>
              <w:color w:val="0070C0"/>
            </w:rPr>
          </w:rPrChange>
        </w:rPr>
        <w:t>k</w:t>
      </w:r>
      <w:r w:rsidR="00387406" w:rsidRPr="005777BD">
        <w:rPr>
          <w:rFonts w:hint="eastAsia"/>
          <w:strike/>
          <w:color w:val="0070C0"/>
          <w:rPrChange w:id="92" w:author="803" w:date="2020-08-13T17:11:00Z">
            <w:rPr>
              <w:rFonts w:hint="eastAsia"/>
              <w:color w:val="0070C0"/>
            </w:rPr>
          </w:rPrChange>
        </w:rPr>
        <w:t>鄰近</w:t>
      </w:r>
      <w:r w:rsidR="003B1E16" w:rsidRPr="005777BD">
        <w:rPr>
          <w:rFonts w:hint="eastAsia"/>
          <w:strike/>
          <w:color w:val="0070C0"/>
          <w:rPrChange w:id="93" w:author="803" w:date="2020-08-13T17:11:00Z">
            <w:rPr>
              <w:rFonts w:hint="eastAsia"/>
              <w:color w:val="0070C0"/>
            </w:rPr>
          </w:rPrChange>
        </w:rPr>
        <w:t>點</w:t>
      </w:r>
      <w:r w:rsidR="00387406" w:rsidRPr="005777BD">
        <w:rPr>
          <w:rFonts w:hint="eastAsia"/>
          <w:strike/>
          <w:color w:val="0070C0"/>
          <w:rPrChange w:id="94" w:author="803" w:date="2020-08-13T17:11:00Z">
            <w:rPr>
              <w:rFonts w:hint="eastAsia"/>
              <w:color w:val="0070C0"/>
            </w:rPr>
          </w:rPrChange>
        </w:rPr>
        <w:t>填補法對缺失值較高的不完整</w:t>
      </w:r>
      <w:r w:rsidR="00387406">
        <w:rPr>
          <w:rFonts w:hint="eastAsia"/>
          <w:color w:val="0070C0"/>
        </w:rPr>
        <w:t>資料集填補效果很有限</w:t>
      </w:r>
      <w:r w:rsidR="00077DC4">
        <w:rPr>
          <w:rFonts w:hint="eastAsia"/>
          <w:color w:val="0070C0"/>
        </w:rPr>
        <w:t>，本論文的方法大幅改善</w:t>
      </w:r>
      <w:r w:rsidR="003B1E16">
        <w:rPr>
          <w:rFonts w:hint="eastAsia"/>
          <w:color w:val="0070C0"/>
        </w:rPr>
        <w:t>原始</w:t>
      </w:r>
      <w:r w:rsidR="00077DC4">
        <w:rPr>
          <w:rFonts w:hint="eastAsia"/>
          <w:color w:val="0070C0"/>
        </w:rPr>
        <w:t>k</w:t>
      </w:r>
      <w:r w:rsidR="00077DC4">
        <w:rPr>
          <w:rFonts w:hint="eastAsia"/>
          <w:color w:val="0070C0"/>
        </w:rPr>
        <w:t>鄰近</w:t>
      </w:r>
      <w:r w:rsidR="003B1E16" w:rsidRPr="003B1E16">
        <w:rPr>
          <w:rFonts w:hint="eastAsia"/>
          <w:color w:val="0070C0"/>
        </w:rPr>
        <w:t>點</w:t>
      </w:r>
      <w:r w:rsidR="00077DC4">
        <w:rPr>
          <w:rFonts w:hint="eastAsia"/>
          <w:color w:val="0070C0"/>
        </w:rPr>
        <w:t>填補法的缺點</w:t>
      </w:r>
      <w:r w:rsidR="009D40A5">
        <w:rPr>
          <w:rFonts w:hint="eastAsia"/>
          <w:color w:val="0070C0"/>
        </w:rPr>
        <w:t>。</w:t>
      </w:r>
    </w:p>
    <w:p w14:paraId="6E7159C6" w14:textId="4A7BE592" w:rsidR="000A779C" w:rsidRPr="004C7FEB" w:rsidRDefault="0059581B">
      <w:pPr>
        <w:pPrChange w:id="95" w:author="803" w:date="2020-08-13T17:10:00Z">
          <w:pPr>
            <w:ind w:firstLine="425"/>
          </w:pPr>
        </w:pPrChange>
      </w:pPr>
      <w:ins w:id="96" w:author="803" w:date="2020-08-13T17:10:00Z">
        <w:r w:rsidRPr="00372222">
          <w:rPr>
            <w:rFonts w:cs="Times New Roman" w:hint="eastAsia"/>
            <w:color w:val="000000" w:themeColor="text1"/>
            <w:szCs w:val="24"/>
          </w:rPr>
          <w:t>本方法面對不同缺失率均具有良好的填補效果。</w:t>
        </w:r>
      </w:ins>
    </w:p>
    <w:p w14:paraId="7A6EB4F6" w14:textId="0DBCFFED" w:rsidR="00440AD5" w:rsidRDefault="00440AD5" w:rsidP="00371C8B">
      <w:pPr>
        <w:ind w:firstLine="425"/>
        <w:rPr>
          <w:rFonts w:cs="Times New Roman"/>
          <w:color w:val="000000" w:themeColor="text1"/>
          <w:szCs w:val="24"/>
        </w:rPr>
      </w:pPr>
      <w:r w:rsidRPr="00440AD5">
        <w:rPr>
          <w:rFonts w:cs="Times New Roman" w:hint="eastAsia"/>
          <w:color w:val="00B050"/>
          <w:szCs w:val="24"/>
        </w:rPr>
        <w:t>[</w:t>
      </w:r>
      <w:r>
        <w:rPr>
          <w:rFonts w:cs="Times New Roman" w:hint="eastAsia"/>
          <w:color w:val="00B050"/>
          <w:szCs w:val="24"/>
        </w:rPr>
        <w:t>章節結構</w:t>
      </w:r>
      <w:r w:rsidRPr="00440AD5">
        <w:rPr>
          <w:rFonts w:cs="Times New Roman" w:hint="eastAsia"/>
          <w:color w:val="00B050"/>
          <w:szCs w:val="24"/>
        </w:rPr>
        <w:t>]</w:t>
      </w:r>
      <w:r>
        <w:rPr>
          <w:rFonts w:cs="Times New Roman" w:hint="eastAsia"/>
          <w:color w:val="000000" w:themeColor="text1"/>
          <w:szCs w:val="24"/>
        </w:rPr>
        <w:t xml:space="preserve"> </w:t>
      </w:r>
    </w:p>
    <w:p w14:paraId="28721604" w14:textId="01E64842" w:rsidR="007076AD" w:rsidRPr="00F85597" w:rsidRDefault="00EA2253" w:rsidP="00371C8B">
      <w:pPr>
        <w:ind w:firstLine="425"/>
        <w:rPr>
          <w:rFonts w:cs="Times New Roman"/>
          <w:szCs w:val="24"/>
        </w:rPr>
      </w:pPr>
      <w:r w:rsidRPr="00EA2253">
        <w:rPr>
          <w:rFonts w:cs="Times New Roman" w:hint="eastAsia"/>
          <w:color w:val="000000" w:themeColor="text1"/>
          <w:szCs w:val="24"/>
        </w:rPr>
        <w:lastRenderedPageBreak/>
        <w:t>本論文</w:t>
      </w:r>
      <w:r w:rsidR="00075459">
        <w:rPr>
          <w:rFonts w:cs="Times New Roman" w:hint="eastAsia"/>
          <w:color w:val="000000" w:themeColor="text1"/>
          <w:szCs w:val="24"/>
        </w:rPr>
        <w:t>後續</w:t>
      </w:r>
      <w:r>
        <w:rPr>
          <w:rFonts w:cs="Times New Roman" w:hint="eastAsia"/>
          <w:color w:val="000000" w:themeColor="text1"/>
          <w:szCs w:val="24"/>
        </w:rPr>
        <w:t>的</w:t>
      </w:r>
      <w:r w:rsidRPr="00EA2253">
        <w:rPr>
          <w:rFonts w:cs="Times New Roman" w:hint="eastAsia"/>
          <w:color w:val="000000" w:themeColor="text1"/>
          <w:szCs w:val="24"/>
        </w:rPr>
        <w:t>章節結構</w:t>
      </w:r>
      <w:r w:rsidR="00075459">
        <w:rPr>
          <w:rFonts w:cs="Times New Roman" w:hint="eastAsia"/>
          <w:color w:val="000000" w:themeColor="text1"/>
          <w:szCs w:val="24"/>
        </w:rPr>
        <w:t>如下</w:t>
      </w:r>
      <w:r>
        <w:rPr>
          <w:rFonts w:cs="Times New Roman" w:hint="eastAsia"/>
          <w:color w:val="000000" w:themeColor="text1"/>
          <w:szCs w:val="24"/>
        </w:rPr>
        <w:t>:</w:t>
      </w:r>
      <w:r w:rsidR="00AF7FC7">
        <w:rPr>
          <w:rFonts w:cs="Times New Roman" w:hint="eastAsia"/>
          <w:color w:val="000000" w:themeColor="text1"/>
          <w:szCs w:val="24"/>
        </w:rPr>
        <w:t xml:space="preserve"> </w:t>
      </w:r>
      <w:r w:rsidRPr="00EA2253">
        <w:rPr>
          <w:rFonts w:cs="Times New Roman" w:hint="eastAsia"/>
          <w:color w:val="000000" w:themeColor="text1"/>
          <w:szCs w:val="24"/>
        </w:rPr>
        <w:t>第二章</w:t>
      </w:r>
      <w:r w:rsidR="00EE4E66">
        <w:rPr>
          <w:rFonts w:cs="Times New Roman" w:hint="eastAsia"/>
          <w:color w:val="000000" w:themeColor="text1"/>
          <w:szCs w:val="24"/>
        </w:rPr>
        <w:t>敘述</w:t>
      </w:r>
      <w:r w:rsidRPr="00EA2253">
        <w:rPr>
          <w:rFonts w:cs="Times New Roman" w:hint="eastAsia"/>
          <w:color w:val="000000" w:themeColor="text1"/>
          <w:szCs w:val="24"/>
        </w:rPr>
        <w:t>相關研究</w:t>
      </w:r>
      <w:r w:rsidR="00075459">
        <w:rPr>
          <w:rFonts w:cs="Times New Roman" w:hint="eastAsia"/>
          <w:color w:val="000000" w:themeColor="text1"/>
          <w:szCs w:val="24"/>
        </w:rPr>
        <w:t>，</w:t>
      </w:r>
      <w:r w:rsidRPr="00EA2253">
        <w:rPr>
          <w:rFonts w:cs="Times New Roman" w:hint="eastAsia"/>
          <w:color w:val="000000" w:themeColor="text1"/>
          <w:szCs w:val="24"/>
        </w:rPr>
        <w:t>第三章</w:t>
      </w:r>
      <w:r w:rsidR="00EE4E66">
        <w:rPr>
          <w:rFonts w:cs="Times New Roman" w:hint="eastAsia"/>
          <w:color w:val="000000" w:themeColor="text1"/>
          <w:szCs w:val="24"/>
        </w:rPr>
        <w:t>描述</w:t>
      </w:r>
      <w:r w:rsidRPr="00EA2253">
        <w:rPr>
          <w:rFonts w:cs="Times New Roman" w:hint="eastAsia"/>
          <w:color w:val="000000" w:themeColor="text1"/>
          <w:szCs w:val="24"/>
        </w:rPr>
        <w:t>問題與方法、第四章</w:t>
      </w:r>
      <w:r w:rsidR="00EE4E66">
        <w:rPr>
          <w:rFonts w:cs="Times New Roman" w:hint="eastAsia"/>
          <w:color w:val="000000" w:themeColor="text1"/>
          <w:szCs w:val="24"/>
        </w:rPr>
        <w:t>顯示</w:t>
      </w:r>
      <w:r w:rsidRPr="00EA2253">
        <w:rPr>
          <w:rFonts w:cs="Times New Roman" w:hint="eastAsia"/>
          <w:color w:val="000000" w:themeColor="text1"/>
          <w:szCs w:val="24"/>
        </w:rPr>
        <w:t>實驗結果與分析</w:t>
      </w:r>
      <w:r w:rsidR="00EE4E66">
        <w:rPr>
          <w:rFonts w:cs="Times New Roman" w:hint="eastAsia"/>
          <w:color w:val="000000" w:themeColor="text1"/>
          <w:szCs w:val="24"/>
        </w:rPr>
        <w:t>，</w:t>
      </w:r>
      <w:r w:rsidRPr="00EA2253">
        <w:rPr>
          <w:rFonts w:cs="Times New Roman" w:hint="eastAsia"/>
          <w:color w:val="000000" w:themeColor="text1"/>
          <w:szCs w:val="24"/>
        </w:rPr>
        <w:t>以及最後第五章結論與未來</w:t>
      </w:r>
      <w:r w:rsidR="00EE4E66">
        <w:rPr>
          <w:rFonts w:cs="Times New Roman" w:hint="eastAsia"/>
          <w:color w:val="000000" w:themeColor="text1"/>
          <w:szCs w:val="24"/>
        </w:rPr>
        <w:t>研究</w:t>
      </w:r>
      <w:r w:rsidRPr="00EA2253">
        <w:rPr>
          <w:rFonts w:cs="Times New Roman" w:hint="eastAsia"/>
          <w:color w:val="000000" w:themeColor="text1"/>
          <w:szCs w:val="24"/>
        </w:rPr>
        <w:t>方向。</w:t>
      </w:r>
      <w:r w:rsidR="00CE330A">
        <w:rPr>
          <w:rFonts w:cs="Times New Roman"/>
          <w:szCs w:val="24"/>
        </w:rPr>
        <w:br w:type="page"/>
      </w:r>
    </w:p>
    <w:p w14:paraId="01B0BF2F" w14:textId="07657928" w:rsidR="00A81C57" w:rsidRDefault="00A81C57" w:rsidP="000025E0">
      <w:pPr>
        <w:pStyle w:val="1"/>
        <w:rPr>
          <w:shd w:val="clear" w:color="auto" w:fill="FFFFFF"/>
        </w:rPr>
      </w:pPr>
      <w:bookmarkStart w:id="97" w:name="_Toc47633459"/>
      <w:r>
        <w:rPr>
          <w:rFonts w:hint="eastAsia"/>
          <w:shd w:val="clear" w:color="auto" w:fill="FFFFFF"/>
        </w:rPr>
        <w:lastRenderedPageBreak/>
        <w:t>相關研究</w:t>
      </w:r>
      <w:bookmarkEnd w:id="97"/>
    </w:p>
    <w:p w14:paraId="4826A6C5" w14:textId="505CC455" w:rsidR="007076AD" w:rsidRPr="007076AD" w:rsidRDefault="007076AD" w:rsidP="00F04621">
      <w:pPr>
        <w:ind w:firstLine="480"/>
      </w:pPr>
      <w:r>
        <w:rPr>
          <w:shd w:val="clear" w:color="auto" w:fill="FFFFFF"/>
        </w:rPr>
        <w:t>本論文</w:t>
      </w:r>
      <w:r w:rsidRPr="00537008">
        <w:rPr>
          <w:rFonts w:hint="eastAsia"/>
          <w:shd w:val="clear" w:color="auto" w:fill="FFFFFF"/>
        </w:rPr>
        <w:t>相關</w:t>
      </w:r>
      <w:r w:rsidR="00D51A8C" w:rsidRPr="00537008">
        <w:rPr>
          <w:rFonts w:hint="eastAsia"/>
          <w:shd w:val="clear" w:color="auto" w:fill="FFFFFF"/>
        </w:rPr>
        <w:t>研究</w:t>
      </w:r>
      <w:r w:rsidRPr="00537008">
        <w:rPr>
          <w:rFonts w:hint="eastAsia"/>
          <w:shd w:val="clear" w:color="auto" w:fill="FFFFFF"/>
        </w:rPr>
        <w:t>議題</w:t>
      </w:r>
      <w:r>
        <w:rPr>
          <w:shd w:val="clear" w:color="auto" w:fill="FFFFFF"/>
        </w:rPr>
        <w:t>有</w:t>
      </w:r>
      <w:r w:rsidR="00023C5C">
        <w:rPr>
          <w:rFonts w:hint="eastAsia"/>
          <w:shd w:val="clear" w:color="auto" w:fill="FFFFFF"/>
        </w:rPr>
        <w:t>四</w:t>
      </w:r>
      <w:r>
        <w:rPr>
          <w:shd w:val="clear" w:color="auto" w:fill="FFFFFF"/>
        </w:rPr>
        <w:t>個面向</w:t>
      </w:r>
      <w:r>
        <w:rPr>
          <w:shd w:val="clear" w:color="auto" w:fill="FFFFFF"/>
        </w:rPr>
        <w:t>:</w:t>
      </w:r>
      <w:r w:rsidR="00095AAC" w:rsidRPr="00095AAC">
        <w:rPr>
          <w:rFonts w:hint="eastAsia"/>
          <w:color w:val="0070C0"/>
        </w:rPr>
        <w:t xml:space="preserve"> </w:t>
      </w:r>
      <w:r w:rsidR="00095AAC">
        <w:rPr>
          <w:rFonts w:hint="eastAsia"/>
          <w:color w:val="0070C0"/>
        </w:rPr>
        <w:t>天際線查詢</w:t>
      </w:r>
      <w:r w:rsidR="00095AAC" w:rsidRPr="00095AAC">
        <w:rPr>
          <w:rFonts w:hint="eastAsia"/>
          <w:color w:val="0070C0"/>
        </w:rPr>
        <w:t>演算法</w:t>
      </w:r>
      <w:r w:rsidR="00D51A8C" w:rsidRPr="00537008" w:rsidDel="00D51A8C">
        <w:rPr>
          <w:shd w:val="clear" w:color="auto" w:fill="FFFFFF"/>
        </w:rPr>
        <w:t xml:space="preserve"> </w:t>
      </w:r>
      <w:r w:rsidRPr="00537008">
        <w:rPr>
          <w:shd w:val="clear" w:color="auto" w:fill="FFFFFF"/>
        </w:rPr>
        <w:t xml:space="preserve">(skyline </w:t>
      </w:r>
      <w:r w:rsidR="00D51A8C" w:rsidRPr="00537008">
        <w:rPr>
          <w:shd w:val="clear" w:color="auto" w:fill="FFFFFF"/>
        </w:rPr>
        <w:t>query</w:t>
      </w:r>
      <w:r w:rsidR="00BF3B3E">
        <w:rPr>
          <w:rFonts w:hint="eastAsia"/>
          <w:shd w:val="clear" w:color="auto" w:fill="FFFFFF"/>
        </w:rPr>
        <w:t xml:space="preserve"> a</w:t>
      </w:r>
      <w:r w:rsidR="00BF3B3E">
        <w:rPr>
          <w:shd w:val="clear" w:color="auto" w:fill="FFFFFF"/>
        </w:rPr>
        <w:t>lgorithm</w:t>
      </w:r>
      <w:r>
        <w:rPr>
          <w:shd w:val="clear" w:color="auto" w:fill="FFFFFF"/>
        </w:rPr>
        <w:t>)</w:t>
      </w:r>
      <w:r>
        <w:rPr>
          <w:shd w:val="clear" w:color="auto" w:fill="FFFFFF"/>
        </w:rPr>
        <w:t>、缺失</w:t>
      </w:r>
      <w:r w:rsidR="0005356D">
        <w:rPr>
          <w:rFonts w:hint="eastAsia"/>
          <w:shd w:val="clear" w:color="auto" w:fill="FFFFFF"/>
        </w:rPr>
        <w:t>資料類型與</w:t>
      </w:r>
      <w:r w:rsidR="006404F9">
        <w:rPr>
          <w:rFonts w:hint="eastAsia"/>
          <w:shd w:val="clear" w:color="auto" w:fill="FFFFFF"/>
        </w:rPr>
        <w:t>缺失</w:t>
      </w:r>
      <w:r>
        <w:rPr>
          <w:shd w:val="clear" w:color="auto" w:fill="FFFFFF"/>
        </w:rPr>
        <w:t>值處理</w:t>
      </w:r>
      <w:r w:rsidR="006404F9">
        <w:rPr>
          <w:rFonts w:hint="eastAsia"/>
          <w:shd w:val="clear" w:color="auto" w:fill="FFFFFF"/>
        </w:rPr>
        <w:t>技術</w:t>
      </w:r>
      <w:r>
        <w:rPr>
          <w:shd w:val="clear" w:color="auto" w:fill="FFFFFF"/>
        </w:rPr>
        <w:t>(</w:t>
      </w:r>
      <w:r w:rsidR="006404F9">
        <w:rPr>
          <w:shd w:val="clear" w:color="auto" w:fill="FFFFFF"/>
        </w:rPr>
        <w:t xml:space="preserve">missing value type and </w:t>
      </w:r>
      <w:r>
        <w:rPr>
          <w:shd w:val="clear" w:color="auto" w:fill="FFFFFF"/>
        </w:rPr>
        <w:t>handling)</w:t>
      </w:r>
      <w:r>
        <w:rPr>
          <w:shd w:val="clear" w:color="auto" w:fill="FFFFFF"/>
        </w:rPr>
        <w:t>、</w:t>
      </w:r>
      <w:r w:rsidR="00D51A8C" w:rsidRPr="00537008">
        <w:rPr>
          <w:rFonts w:hint="eastAsia"/>
          <w:shd w:val="clear" w:color="auto" w:fill="FFFFFF"/>
        </w:rPr>
        <w:t>缺失值</w:t>
      </w:r>
      <w:r w:rsidRPr="00537008">
        <w:rPr>
          <w:shd w:val="clear" w:color="auto" w:fill="FFFFFF"/>
        </w:rPr>
        <w:t>填補法</w:t>
      </w:r>
      <w:r w:rsidRPr="00537008">
        <w:rPr>
          <w:shd w:val="clear" w:color="auto" w:fill="FFFFFF"/>
        </w:rPr>
        <w:t xml:space="preserve"> (</w:t>
      </w:r>
      <w:r w:rsidR="00D51A8C" w:rsidRPr="00537008">
        <w:rPr>
          <w:shd w:val="clear" w:color="auto" w:fill="FFFFFF"/>
        </w:rPr>
        <w:t xml:space="preserve">missing value </w:t>
      </w:r>
      <w:r w:rsidRPr="00537008">
        <w:rPr>
          <w:shd w:val="clear" w:color="auto" w:fill="FFFFFF"/>
        </w:rPr>
        <w:t>imputation)</w:t>
      </w:r>
      <w:r w:rsidRPr="00537008">
        <w:rPr>
          <w:shd w:val="clear" w:color="auto" w:fill="FFFFFF"/>
        </w:rPr>
        <w:t>、</w:t>
      </w:r>
      <w:r w:rsidRPr="00537008">
        <w:rPr>
          <w:shd w:val="clear" w:color="auto" w:fill="FFFFFF"/>
        </w:rPr>
        <w:t>k</w:t>
      </w:r>
      <w:r w:rsidRPr="00537008">
        <w:rPr>
          <w:shd w:val="clear" w:color="auto" w:fill="FFFFFF"/>
        </w:rPr>
        <w:t>鄰近</w:t>
      </w:r>
      <w:r w:rsidR="00D51A8C" w:rsidRPr="00537008">
        <w:rPr>
          <w:rFonts w:hint="eastAsia"/>
          <w:shd w:val="clear" w:color="auto" w:fill="FFFFFF"/>
        </w:rPr>
        <w:t>點</w:t>
      </w:r>
      <w:r w:rsidR="004C3DB4" w:rsidRPr="00537008">
        <w:rPr>
          <w:rFonts w:hint="eastAsia"/>
          <w:shd w:val="clear" w:color="auto" w:fill="FFFFFF"/>
        </w:rPr>
        <w:t>填補法</w:t>
      </w:r>
      <w:r w:rsidRPr="00537008">
        <w:rPr>
          <w:shd w:val="clear" w:color="auto" w:fill="FFFFFF"/>
        </w:rPr>
        <w:t xml:space="preserve">(k-nearest neighbor </w:t>
      </w:r>
      <w:r w:rsidR="006D1551" w:rsidRPr="00537008">
        <w:rPr>
          <w:shd w:val="clear" w:color="auto" w:fill="FFFFFF"/>
        </w:rPr>
        <w:t>imputation</w:t>
      </w:r>
      <w:r w:rsidRPr="00537008">
        <w:rPr>
          <w:shd w:val="clear" w:color="auto" w:fill="FFFFFF"/>
        </w:rPr>
        <w:t>)</w:t>
      </w:r>
      <w:r w:rsidR="003D0066" w:rsidRPr="00537008">
        <w:rPr>
          <w:rFonts w:hint="eastAsia"/>
          <w:shd w:val="clear" w:color="auto" w:fill="FFFFFF"/>
        </w:rPr>
        <w:t>。</w:t>
      </w:r>
    </w:p>
    <w:p w14:paraId="5E4B4935" w14:textId="77777777" w:rsidR="00A81C57" w:rsidRDefault="00A81C57" w:rsidP="003D0066">
      <w:pPr>
        <w:ind w:firstLine="480"/>
        <w:rPr>
          <w:rFonts w:cs="Times New Roman"/>
        </w:rPr>
      </w:pPr>
    </w:p>
    <w:p w14:paraId="6EB51618" w14:textId="13E827FF" w:rsidR="00A81C57" w:rsidRPr="00537008" w:rsidRDefault="00C85D03" w:rsidP="00DE6D43">
      <w:pPr>
        <w:pStyle w:val="2"/>
      </w:pPr>
      <w:bookmarkStart w:id="98" w:name="_Toc47633460"/>
      <w:r>
        <w:rPr>
          <w:rFonts w:hint="eastAsia"/>
        </w:rPr>
        <w:t>2.1</w:t>
      </w:r>
      <w:r w:rsidR="00095AAC">
        <w:rPr>
          <w:rFonts w:hint="eastAsia"/>
          <w:color w:val="0070C0"/>
        </w:rPr>
        <w:t>天際線查詢</w:t>
      </w:r>
      <w:r w:rsidR="00095AAC" w:rsidRPr="00095AAC">
        <w:rPr>
          <w:rFonts w:hint="eastAsia"/>
          <w:color w:val="0070C0"/>
        </w:rPr>
        <w:t>演算法</w:t>
      </w:r>
      <w:r w:rsidR="00A81C57" w:rsidRPr="00537008">
        <w:rPr>
          <w:rFonts w:hint="eastAsia"/>
        </w:rPr>
        <w:t>與完整資料集</w:t>
      </w:r>
      <w:bookmarkEnd w:id="98"/>
    </w:p>
    <w:p w14:paraId="18C55E8C" w14:textId="72B70059" w:rsidR="000F40DD" w:rsidRPr="00537008" w:rsidRDefault="00095AAC" w:rsidP="005164A1">
      <w:pPr>
        <w:ind w:firstLine="480"/>
      </w:pPr>
      <w:r>
        <w:rPr>
          <w:rFonts w:hint="eastAsia"/>
          <w:color w:val="0070C0"/>
        </w:rPr>
        <w:t>天際線查詢</w:t>
      </w:r>
      <w:r w:rsidRPr="00095AAC">
        <w:rPr>
          <w:rFonts w:hint="eastAsia"/>
          <w:color w:val="0070C0"/>
        </w:rPr>
        <w:t>演算法</w:t>
      </w:r>
      <w:r w:rsidR="0090214C" w:rsidRPr="00537008">
        <w:fldChar w:fldCharType="begin"/>
      </w:r>
      <w:r w:rsidR="0090214C" w:rsidRPr="00537008">
        <w:instrText xml:space="preserve"> ADDIN ZOTERO_ITEM CSL_CITATION {"citationID":"KhvdPghM","properties":{"formattedCitation":"[1]","plainCitation":"[1]","noteIndex":0},"citationItems":[{"id":233,"uris":["http://zotero.org/users/local/L0Xd75Ms/items/URMXXMRZ"],"uri":["http://zotero.org/users/local/L0Xd75Ms/items/URMXXMRZ"],"itemData":{"id":233,"type":"article-journal","abstract":"Incompleteness of data is a common problem in many databases including web heterogeneous databases, multirelational databases, spatial and temporal databases, and data integration. The incompleteness of data introduces challenges in processing queries as providing accurate results that best meet the query conditions over incomplete database is not a trivial task. Several techniques have been proposed to process queries in incomplete database. Some of these techniques retrieve the query results based on the existing values rather than estimating the missing values. Such techniques are undesirable in many cases as the dimensions with missing values might be the important dimensions of the user’s query. Besides, the output is incomplete and might not satisfy the user preferences. In this paper we propose an approach that estimates missing values in skylines to guide users in selecting the most appropriate skylines from the several candidate skylines. The approach utilizes the concept of mining attribute correlations to generate an Approximate Functional Dependencies (AFDs) that captured the relationships between the dimensions. Besides, identify the strength of probability correlations to estimate the values. Then, the skylines with estimated values are ranked. By doing so, we ensure that the retrieved skylines are in the order of their estimated precision.","issue":"1","journalAbbreviation":"The International Arab Journal of Information Technology","language":"en","page":"66-75","source":"Zotero","title":"Missing Values Estimation for Skylines in Incomplete Database","volume":"15","author":[{"family":"Alwan","given":"Ali Amer"},{"family":"Ibrahim","given":"Hamidah"},{"family":"Udzir","given":"NurIzura"},{"family":"Sidi","given":"Fatimah"}],"issued":{"date-parts":[["2018"]]}}}],"schema":"https://github.com/citation-style-language/schema/raw/master/csl-citation.json"} </w:instrText>
      </w:r>
      <w:r w:rsidR="0090214C" w:rsidRPr="00537008">
        <w:fldChar w:fldCharType="separate"/>
      </w:r>
      <w:r w:rsidR="0090214C" w:rsidRPr="00537008">
        <w:rPr>
          <w:rFonts w:cs="Times New Roman"/>
        </w:rPr>
        <w:t>[1]</w:t>
      </w:r>
      <w:r w:rsidR="0090214C" w:rsidRPr="00537008">
        <w:fldChar w:fldCharType="end"/>
      </w:r>
      <w:r w:rsidR="00125900" w:rsidRPr="00537008">
        <w:rPr>
          <w:rFonts w:hint="eastAsia"/>
        </w:rPr>
        <w:t>主要目的是找出所有不會被</w:t>
      </w:r>
      <w:r w:rsidR="00D51A8C" w:rsidRPr="00537008">
        <w:rPr>
          <w:rFonts w:hint="eastAsia"/>
        </w:rPr>
        <w:t>其它</w:t>
      </w:r>
      <w:r w:rsidR="00125900" w:rsidRPr="00537008">
        <w:rPr>
          <w:rFonts w:hint="eastAsia"/>
        </w:rPr>
        <w:t>點支配的資料點</w:t>
      </w:r>
      <w:r w:rsidR="009F7508" w:rsidRPr="00537008">
        <w:rPr>
          <w:rFonts w:hint="eastAsia"/>
        </w:rPr>
        <w:t>集合</w:t>
      </w:r>
      <w:r w:rsidR="00A1743B" w:rsidRPr="00537008">
        <w:t>[3]</w:t>
      </w:r>
      <w:r w:rsidR="00A1743B" w:rsidRPr="00537008">
        <w:rPr>
          <w:rFonts w:hint="eastAsia"/>
        </w:rPr>
        <w:t>。</w:t>
      </w:r>
      <w:r w:rsidR="00870D61" w:rsidRPr="00537008">
        <w:rPr>
          <w:rFonts w:hint="eastAsia"/>
        </w:rPr>
        <w:t>其決定被支配與否的關鍵是在比較</w:t>
      </w:r>
      <w:proofErr w:type="gramStart"/>
      <w:r w:rsidR="00D51A8C" w:rsidRPr="00537008">
        <w:rPr>
          <w:rFonts w:hint="eastAsia"/>
        </w:rPr>
        <w:t>若某</w:t>
      </w:r>
      <w:r w:rsidR="00870D61" w:rsidRPr="00537008">
        <w:rPr>
          <w:rFonts w:hint="eastAsia"/>
        </w:rPr>
        <w:t>點</w:t>
      </w:r>
      <w:proofErr w:type="gramEnd"/>
      <w:r w:rsidR="00870D61" w:rsidRPr="00537008">
        <w:rPr>
          <w:rFonts w:hint="eastAsia"/>
        </w:rPr>
        <w:t>p</w:t>
      </w:r>
      <w:r w:rsidR="00870D61" w:rsidRPr="00537008">
        <w:rPr>
          <w:rFonts w:hint="eastAsia"/>
        </w:rPr>
        <w:t>的</w:t>
      </w:r>
      <w:proofErr w:type="gramStart"/>
      <w:r w:rsidR="00870D61" w:rsidRPr="00537008">
        <w:rPr>
          <w:rFonts w:hint="eastAsia"/>
        </w:rPr>
        <w:t>所有維</w:t>
      </w:r>
      <w:proofErr w:type="gramEnd"/>
      <w:r w:rsidR="00870D61" w:rsidRPr="00537008">
        <w:rPr>
          <w:rFonts w:hint="eastAsia"/>
        </w:rPr>
        <w:t>度的</w:t>
      </w:r>
      <w:proofErr w:type="gramStart"/>
      <w:r w:rsidR="00870D61" w:rsidRPr="00537008">
        <w:rPr>
          <w:rFonts w:hint="eastAsia"/>
        </w:rPr>
        <w:t>值均不小於</w:t>
      </w:r>
      <w:proofErr w:type="gramEnd"/>
      <w:r w:rsidR="00870D61" w:rsidRPr="00537008">
        <w:rPr>
          <w:rFonts w:hint="eastAsia"/>
        </w:rPr>
        <w:t>或等於點</w:t>
      </w:r>
      <w:r w:rsidR="00870D61" w:rsidRPr="00537008">
        <w:rPr>
          <w:rFonts w:hint="eastAsia"/>
        </w:rPr>
        <w:t>q</w:t>
      </w:r>
      <w:r w:rsidR="00D51A8C" w:rsidRPr="00537008">
        <w:rPr>
          <w:rFonts w:hint="eastAsia"/>
        </w:rPr>
        <w:t>的</w:t>
      </w:r>
      <w:proofErr w:type="gramStart"/>
      <w:r w:rsidR="00D51A8C" w:rsidRPr="00537008">
        <w:rPr>
          <w:rFonts w:hint="eastAsia"/>
        </w:rPr>
        <w:t>所有維</w:t>
      </w:r>
      <w:proofErr w:type="gramEnd"/>
      <w:r w:rsidR="00D51A8C" w:rsidRPr="00537008">
        <w:rPr>
          <w:rFonts w:hint="eastAsia"/>
        </w:rPr>
        <w:t>度的值</w:t>
      </w:r>
      <w:r w:rsidR="00444E7C" w:rsidRPr="00537008">
        <w:rPr>
          <w:rFonts w:hint="eastAsia"/>
        </w:rPr>
        <w:t>，</w:t>
      </w:r>
      <w:r w:rsidR="00451351" w:rsidRPr="00537008">
        <w:rPr>
          <w:rFonts w:hint="eastAsia"/>
        </w:rPr>
        <w:t>則</w:t>
      </w:r>
      <w:r w:rsidR="001F442E" w:rsidRPr="00537008">
        <w:rPr>
          <w:rFonts w:hint="eastAsia"/>
        </w:rPr>
        <w:t>稱為點</w:t>
      </w:r>
      <w:r w:rsidR="001F442E" w:rsidRPr="00537008">
        <w:rPr>
          <w:rFonts w:hint="eastAsia"/>
        </w:rPr>
        <w:t>p</w:t>
      </w:r>
      <w:r w:rsidR="001F442E" w:rsidRPr="00537008">
        <w:rPr>
          <w:rFonts w:hint="eastAsia"/>
        </w:rPr>
        <w:t>支配點</w:t>
      </w:r>
      <w:r w:rsidR="001F442E" w:rsidRPr="00537008">
        <w:rPr>
          <w:rFonts w:hint="eastAsia"/>
        </w:rPr>
        <w:t>q</w:t>
      </w:r>
      <w:r w:rsidR="00C710DA" w:rsidRPr="00537008">
        <w:fldChar w:fldCharType="begin"/>
      </w:r>
      <w:r w:rsidR="00B52B5D" w:rsidRPr="00537008">
        <w:instrText xml:space="preserve"> ADDIN ZOTERO_ITEM CSL_CITATION {"citationID":"VLa8hfMW","properties":{"formattedCitation":"[4], [9], [12]","plainCitation":"[4], [9], [12]","noteIndex":0},"citationItems":[{"id":239,"uris":["http://zotero.org/users/local/L0Xd75Ms/items/WZLA6P2A"],"uri":["http://zotero.org/users/local/L0Xd75Ms/items/WZLA6P2A"],"itemData":{"id":239,"type":"article-journal","abstract":"Research interest in skyline queries has been significantly increased over the years, as skyline queries can be utilized in many contemporary applications, such as multi-criteria decision-making system, decision support system, recommendation system, data mining, and personalized systems. Skyline queries return data item that is not dominated by any other data items in all dimensions (attributes). Most of the existing skyline approaches assumed that database is complete and values are present during the skyline process. However, such assumption is not always to be true, particularly in a real world database where values of data item might not be available (missing) in one or more dimensions. Thus, the incompleteness of the data impacts negatively on skyline process due to losing the transitivity property which leads into the issue of cyclic dominance. Therefore, applying skyline technique directly on an incomplete database is prohibitive and might result into exhaustive pairwise comparison. This paper presents an approach that efficiently evaluates skyline queries in incomplete database. The approach aims at reducing the number of pairwise comparisons and shortens the searching space in identifying the skylines. Several experiments have been conducted to demonstrate that our approach outperforms the previous approach through producing a lower number of pairwise comparisons. Furthermore, the result also illustrates that our approach is scalable and efficient.","DOI":"10.1016/j.procs.2016.08.030","ISSN":"18770509","journalAbbreviation":"Procedia Computer Science","language":"en","page":"191-198","source":"DOI.org (Crossref)","title":"A Framework for Evaluating Skyline Queries over Incomplete Data","URL":"https://linkinghub.elsevier.com/retrieve/pii/S187705091631777X","volume":"94","author":[{"family":"Gulzar","given":"Yonis"},{"family":"Alwan","given":"Ali Amer"},{"family":"Salleh","given":"Norsaremah"},{"family":"Shaikhli","given":"Imad Fakhri Al"},{"family":"Alvi","given":"Syed Idrees Mairaj"}],"accessed":{"date-parts":[["2020",7,6]]},"issued":{"date-parts":[["2016"]]}}},{"id":242,"uris":["http://zotero.org/users/local/L0Xd75Ms/items/CDDV3ES7"],"uri":["http://zotero.org/users/local/L0Xd75Ms/items/CDDV3ES7"],"itemData":{"id":242,"type":"article-journal","abstract":"Skyline queries have been widely used as an attractive operator in multi-criteria decision making applications. Because of the intuitive notion of skyline queries, many skyline algorithms have been developed in various data settings. However, most of the skyline algorithms rely on the assumption of completeness, i.e., all values of points are known. In many cases, because this assumption does not hold, conventional skyline algorithms cannot be applied. To handle incomplete data, existing work redeﬁnes the dominance notion by using the common subspace between points. However, it can incur too many pairwise comparisons over incomplete data. To address this problem, we ﬁrst propose a new sorting-based bucket skyline algorithm using two optimization techniques: bucket- and point-level orders. In case that too few or no skyline points exist over incomplete data, we develop a novel skyline ranking method that adjusts two user-speciﬁc parameters for retrieving meaningful skyline points. Lastly, we empirically evaluate the eﬃciency and effectiveness of our proposed algorithms over both synthetic and real-life datasets.","DOI":"10.1016/j.ins.2016.04.048","ISSN":"00200255","journalAbbreviation":"Information Sciences","language":"en","page":"14-28","source":"DOI.org (Crossref)","title":"Optimizing Skyline Queries over Incomplete Data","URL":"https://linkinghub.elsevier.com/retrieve/pii/S0020025516303012","volume":"361","author":[{"family":"Lee","given":"Jongwuk"},{"family":"Im","given":"Hyeonseung"},{"family":"You","given":"Gae-won"}],"accessed":{"date-parts":[["2020",7,6]]},"issued":{"date-parts":[["2016"]]}}},{"id":224,"uris":["http://zotero.org/users/local/L0Xd75Ms/items/MEFCLPPC"],"uri":["http://zotero.org/users/local/L0Xd75Ms/items/MEFCLPPC"],"itemData":{"id":224,"type":"article-journal","abstract":"The skyline query has been extensively explored as one of popular techniques to ﬁlter uninteresting data objects, which plays an important role in many real-life applications such as multi-criteria decision making and personalized services. This query has also been incorporated into commercial database systems for supporting preference queries. However, a skyline query may retrieve too many objects to analyze intensively especially for highdimensional datasets. As a result, k-dominant skyline query has been introduced to control the number of the objects retrieved. Existing algorithms for k-dominant skyline queries only aim at complete data, which is not well-suited for incomplete data, even though incomplete data is pervasive in scientiﬁc research and real life, due to delivery failure, no power of battery, accidental loss, etc. In this paper, we systematically study the problem of k-dominant skyline queries on incomplete data (IkDS), where the data objects might miss their attribute values. We formalize the IkDS query and then present three eﬃcient algorithms for ﬁnding k-dominant skyline objects over incomplete data. Several novel concepts/techniques are utilized including local skyline, dominance ability, and bitmap index on incomplete data to shrink the search space. In addition, we extend our techniques to tackle two interesting variants, i.e., weighted dominant skyline query and top-δ dominant skyline query, over incomplete data. Extensive experiments using both real and synthetic data sets demonstrate the performance of our proposed algorithms.","DOI":"10.1016/j.ins.2016.07.034","ISSN":"00200255","journalAbbreviation":"Information Sciences","language":"en","page":"990-1011","source":"DOI.org (Crossref)","title":"k -Dominant Skyline Queries on Incomplete Data","URL":"https://linkinghub.elsevier.com/retrieve/pii/S0020025516305151","volume":"367-368","author":[{"family":"Miao","given":"Xiaoye"},{"family":"Gao","given":"Yunjun"},{"family":"Chen","given":"Gang"},{"family":"Zhang","given":"Tianyi"}],"accessed":{"date-parts":[["2020",7,6]]},"issued":{"date-parts":[["2016"]]}}}],"schema":"https://github.com/citation-style-language/schema/raw/master/csl-citation.json"} </w:instrText>
      </w:r>
      <w:r w:rsidR="00C710DA" w:rsidRPr="00537008">
        <w:fldChar w:fldCharType="separate"/>
      </w:r>
      <w:r w:rsidR="00B52B5D" w:rsidRPr="00537008">
        <w:rPr>
          <w:rFonts w:cs="Times New Roman"/>
        </w:rPr>
        <w:t>[4], [9], [12]</w:t>
      </w:r>
      <w:r w:rsidR="00C710DA" w:rsidRPr="00537008">
        <w:fldChar w:fldCharType="end"/>
      </w:r>
      <w:r w:rsidR="00451351" w:rsidRPr="00537008">
        <w:rPr>
          <w:rFonts w:hint="eastAsia"/>
        </w:rPr>
        <w:t>。</w:t>
      </w:r>
      <w:r w:rsidR="000B4D27" w:rsidRPr="00537008">
        <w:rPr>
          <w:rFonts w:hint="eastAsia"/>
        </w:rPr>
        <w:t>但由於</w:t>
      </w:r>
      <w:r>
        <w:rPr>
          <w:rFonts w:hint="eastAsia"/>
          <w:color w:val="0070C0"/>
        </w:rPr>
        <w:t>天際線查詢</w:t>
      </w:r>
      <w:r w:rsidRPr="00095AAC">
        <w:rPr>
          <w:rFonts w:hint="eastAsia"/>
          <w:color w:val="0070C0"/>
        </w:rPr>
        <w:t>演算法</w:t>
      </w:r>
      <w:r w:rsidR="000B4D27" w:rsidRPr="00537008">
        <w:rPr>
          <w:rFonts w:hint="eastAsia"/>
        </w:rPr>
        <w:t>必須比</w:t>
      </w:r>
      <w:r w:rsidR="00451351" w:rsidRPr="00537008">
        <w:rPr>
          <w:rFonts w:hint="eastAsia"/>
        </w:rPr>
        <w:t>對</w:t>
      </w:r>
      <w:r w:rsidR="000B4D27" w:rsidRPr="00537008">
        <w:rPr>
          <w:rFonts w:hint="eastAsia"/>
        </w:rPr>
        <w:t>所有的</w:t>
      </w:r>
      <w:proofErr w:type="gramStart"/>
      <w:r w:rsidR="000B4D27" w:rsidRPr="00537008">
        <w:rPr>
          <w:rFonts w:hint="eastAsia"/>
        </w:rPr>
        <w:t>維度方能</w:t>
      </w:r>
      <w:proofErr w:type="gramEnd"/>
      <w:r w:rsidR="000B4D27" w:rsidRPr="00537008">
        <w:rPr>
          <w:rFonts w:hint="eastAsia"/>
        </w:rPr>
        <w:t>決定支配</w:t>
      </w:r>
      <w:r w:rsidR="00C32A2E" w:rsidRPr="00537008">
        <w:rPr>
          <w:rFonts w:hint="eastAsia"/>
        </w:rPr>
        <w:t>與否，故</w:t>
      </w:r>
      <w:r w:rsidR="00590ACA" w:rsidRPr="00537008">
        <w:rPr>
          <w:rFonts w:hint="eastAsia"/>
        </w:rPr>
        <w:t>一個</w:t>
      </w:r>
      <w:r w:rsidR="00C32A2E" w:rsidRPr="00537008">
        <w:rPr>
          <w:rFonts w:hint="eastAsia"/>
        </w:rPr>
        <w:t>完整資料集對</w:t>
      </w:r>
      <w:r>
        <w:rPr>
          <w:rFonts w:hint="eastAsia"/>
          <w:color w:val="0070C0"/>
        </w:rPr>
        <w:t>天際線查詢</w:t>
      </w:r>
      <w:r w:rsidRPr="00095AAC">
        <w:rPr>
          <w:rFonts w:hint="eastAsia"/>
          <w:color w:val="0070C0"/>
        </w:rPr>
        <w:t>演算法</w:t>
      </w:r>
      <w:r w:rsidR="00DF2FD3" w:rsidRPr="00537008">
        <w:rPr>
          <w:rFonts w:hint="eastAsia"/>
        </w:rPr>
        <w:t>具有舉足輕重的影響力，在</w:t>
      </w:r>
      <w:r w:rsidR="00451351" w:rsidRPr="00537008">
        <w:rPr>
          <w:rFonts w:hint="eastAsia"/>
        </w:rPr>
        <w:t>有</w:t>
      </w:r>
      <w:r w:rsidR="00DF2FD3" w:rsidRPr="00537008">
        <w:rPr>
          <w:rFonts w:hint="eastAsia"/>
        </w:rPr>
        <w:t>缺失值的資料集</w:t>
      </w:r>
      <w:r w:rsidR="00451351" w:rsidRPr="00537008">
        <w:rPr>
          <w:rFonts w:hint="eastAsia"/>
        </w:rPr>
        <w:t>中兩點間</w:t>
      </w:r>
      <w:r w:rsidR="00DF2FD3" w:rsidRPr="00537008">
        <w:rPr>
          <w:rFonts w:hint="eastAsia"/>
        </w:rPr>
        <w:t>比</w:t>
      </w:r>
      <w:r w:rsidR="00451351" w:rsidRPr="00537008">
        <w:rPr>
          <w:rFonts w:hint="eastAsia"/>
        </w:rPr>
        <w:t>對</w:t>
      </w:r>
      <w:proofErr w:type="gramStart"/>
      <w:r w:rsidR="00DF2FD3" w:rsidRPr="00537008">
        <w:rPr>
          <w:rFonts w:hint="eastAsia"/>
        </w:rPr>
        <w:t>所有維</w:t>
      </w:r>
      <w:proofErr w:type="gramEnd"/>
      <w:r w:rsidR="00DF2FD3" w:rsidRPr="00537008">
        <w:rPr>
          <w:rFonts w:hint="eastAsia"/>
        </w:rPr>
        <w:t>度</w:t>
      </w:r>
      <w:r w:rsidR="00451351" w:rsidRPr="00537008">
        <w:rPr>
          <w:rFonts w:hint="eastAsia"/>
        </w:rPr>
        <w:t>值</w:t>
      </w:r>
      <w:r w:rsidR="00DF2FD3" w:rsidRPr="00537008">
        <w:rPr>
          <w:rFonts w:hint="eastAsia"/>
        </w:rPr>
        <w:t>是</w:t>
      </w:r>
      <w:r w:rsidR="00451351" w:rsidRPr="00537008">
        <w:rPr>
          <w:rFonts w:hint="eastAsia"/>
        </w:rPr>
        <w:t>有其</w:t>
      </w:r>
      <w:r w:rsidR="00DF2FD3" w:rsidRPr="00537008">
        <w:rPr>
          <w:rFonts w:hint="eastAsia"/>
        </w:rPr>
        <w:t>困難</w:t>
      </w:r>
      <w:r w:rsidR="00451351" w:rsidRPr="00537008">
        <w:rPr>
          <w:rFonts w:hint="eastAsia"/>
        </w:rPr>
        <w:t>度</w:t>
      </w:r>
      <w:r w:rsidR="007E237F" w:rsidRPr="00537008">
        <w:fldChar w:fldCharType="begin"/>
      </w:r>
      <w:r w:rsidR="004E765D" w:rsidRPr="00537008">
        <w:instrText xml:space="preserve"> ADDIN ZOTERO_ITEM CSL_CITATION {"citationID":"ZxGZvikM","properties":{"formattedCitation":"[8]","plainCitation":"[8]","noteIndex":0},"citationItems":[{"id":231,"uris":["http://zotero.org/users/local/L0Xd75Ms/items/ATBRDXTV"],"uri":["http://zotero.org/users/local/L0Xd75Ms/items/ATBRDXTV"],"itemData":{"id":231,"type":"article-journal","abstract":"Recently, there has been much interest in processing skyline queries for various applications that include decision making, personalized services, and search pruning. Skyline queries aim to prune a search space of large numbers of multidimensional data items to a small set of interesting items by eliminating items that are dominated by others. Existing skyline algorithms assume that all dimensions are available for all data items. This paper goes beyond this restrictive assumption as we address the more practical case of involving incomplete data items (i.e., data items missing values in some of their dimensions). In contrast to the case of complete data where the dominance relation is transitive, incomplete data suffer from non-transitive dominance relation which may lead to a cyclic dominance behavior. We first propose two algorithms, namely, \"Replacement\" and \"Bucket\" that use traditional skyline algorithms for incomplete data. Then, we propose the \"ISkyline\" algorithm that is designed specifically for the case of incomplete data. The \"ISkyline\" algorithm employs two optimization techniques, namely, virtual points and shadow skylines to tolerate cyclic dominance relations. Experimental evidence shows that the \"ISkyline\" algorithm significantly outperforms variations of traditional skyline algorithms.","DOI":"10.1109/ICDE.2008.4497464","journalAbbreviation":"Proceedings of the IEEE 24th International Conference on Data Engineering","language":"en","page":"556-565","source":"DOI.org (Crossref)","title":"Skyline Query Processing for Incomplete Data","URL":"http://ieeexplore.ieee.org/document/4497464/","author":[{"family":"Khalefa","given":"Mohamed E."},{"family":"Mokbel","given":"Mohamed F."},{"family":"Levandoski","given":"Justin J."}],"accessed":{"date-parts":[["2020",7,6]]},"issued":{"date-parts":[["2008"]]}}}],"schema":"https://github.com/citation-style-language/schema/raw/master/csl-citation.json"} </w:instrText>
      </w:r>
      <w:r w:rsidR="007E237F" w:rsidRPr="00537008">
        <w:fldChar w:fldCharType="separate"/>
      </w:r>
      <w:r w:rsidR="004E765D" w:rsidRPr="00537008">
        <w:rPr>
          <w:rFonts w:cs="Times New Roman"/>
        </w:rPr>
        <w:t>[8]</w:t>
      </w:r>
      <w:r w:rsidR="007E237F" w:rsidRPr="00537008">
        <w:fldChar w:fldCharType="end"/>
      </w:r>
      <w:r w:rsidR="00C12A79" w:rsidRPr="00537008">
        <w:rPr>
          <w:rFonts w:hint="eastAsia"/>
        </w:rPr>
        <w:t>。</w:t>
      </w:r>
    </w:p>
    <w:p w14:paraId="13F02B27" w14:textId="09BB10CC" w:rsidR="00A81C57" w:rsidRPr="00537008" w:rsidRDefault="00FB0438" w:rsidP="005164A1">
      <w:pPr>
        <w:ind w:firstLine="480"/>
      </w:pPr>
      <w:r w:rsidRPr="00537008">
        <w:rPr>
          <w:rFonts w:hint="eastAsia"/>
        </w:rPr>
        <w:t>針</w:t>
      </w:r>
      <w:r w:rsidR="00320EA3" w:rsidRPr="00537008">
        <w:rPr>
          <w:rFonts w:hint="eastAsia"/>
        </w:rPr>
        <w:t>對</w:t>
      </w:r>
      <w:r w:rsidR="005164A1" w:rsidRPr="00537008">
        <w:rPr>
          <w:rFonts w:hint="eastAsia"/>
        </w:rPr>
        <w:t>不完整資料集在各種分布下與資料點的相關性</w:t>
      </w:r>
      <w:r w:rsidR="00537008" w:rsidRPr="00537008">
        <w:rPr>
          <w:rFonts w:hint="eastAsia"/>
        </w:rPr>
        <w:t>也有其他研究</w:t>
      </w:r>
      <w:r w:rsidR="005164A1" w:rsidRPr="00537008">
        <w:rPr>
          <w:rFonts w:hint="eastAsia"/>
        </w:rPr>
        <w:t>，在</w:t>
      </w:r>
      <w:r w:rsidR="00095AAC">
        <w:rPr>
          <w:rFonts w:hint="eastAsia"/>
          <w:color w:val="0070C0"/>
        </w:rPr>
        <w:t>天際線查詢</w:t>
      </w:r>
      <w:r w:rsidR="00095AAC" w:rsidRPr="00095AAC">
        <w:rPr>
          <w:rFonts w:hint="eastAsia"/>
          <w:color w:val="0070C0"/>
        </w:rPr>
        <w:t>演算法</w:t>
      </w:r>
      <w:r w:rsidR="005164A1" w:rsidRPr="00537008">
        <w:rPr>
          <w:rFonts w:hint="eastAsia"/>
        </w:rPr>
        <w:t>問題上歸類許多不同的模型</w:t>
      </w:r>
      <w:r w:rsidR="005164A1" w:rsidRPr="00537008">
        <w:fldChar w:fldCharType="begin"/>
      </w:r>
      <w:r w:rsidR="005164A1" w:rsidRPr="00537008">
        <w:instrText xml:space="preserve"> ADDIN ZOTERO_ITEM CSL_CITATION {"citationID":"27aGhezk","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5164A1" w:rsidRPr="00537008">
        <w:fldChar w:fldCharType="separate"/>
      </w:r>
      <w:r w:rsidR="005164A1" w:rsidRPr="00537008">
        <w:rPr>
          <w:rFonts w:cs="Times New Roman"/>
        </w:rPr>
        <w:t>[18]</w:t>
      </w:r>
      <w:r w:rsidR="005164A1" w:rsidRPr="00537008">
        <w:fldChar w:fldCharType="end"/>
      </w:r>
      <w:r w:rsidRPr="00537008">
        <w:rPr>
          <w:rFonts w:hint="eastAsia"/>
        </w:rPr>
        <w:t>，甚至是關於使用者偏好等應用問題上</w:t>
      </w:r>
      <w:r w:rsidRPr="00537008">
        <w:fldChar w:fldCharType="begin"/>
      </w:r>
      <w:r w:rsidR="008C6327" w:rsidRPr="00537008">
        <w:instrText xml:space="preserve"> ADDIN ZOTERO_ITEM CSL_CITATION {"citationID":"vqDjLlhf","properties":{"formattedCitation":"[5], [10], [17]","plainCitation":"[5], [10], [17]","noteIndex":0},"citationItems":[{"id":228,"uris":["http://zotero.org/users/local/L0Xd75Ms/items/EHPJ4JQF"],"uri":["http://zotero.org/users/local/L0Xd75Ms/items/EHPJ4JQF"],"itemData":{"id":228,"type":"article-journal","abstract":"Given the signiﬁcance of skyline queries, they are incorporated in various modern applications including personalized recommendation systems as well as decision-making and decision-support systems. Skyline queries are used to identify superior data items in the database. Most of the previously proposed skyline algorithms work on a complete database where the data are always present (non-missing). However, in many contemporary real-world databases, particularly those databases with large cardinality and high dimensionality, such assumption is not necessarily valid. Hence, missing data pose new challenges if the processing skyline queries cannot easily apply those methods that are designed for complete data. This is due to the fact that imperfect data cause the loss of the transitivity property of the skyline method and cyclic dominance. This paper presents a framework called Optimized Incomplete Skyline (OIS) which utilizes a technique that simpliﬁes the skyline process on a database with missing data and helps prune the data items before performing the skyline process. The proposed strategy assures that the number of the domination tests is signiﬁcantly reduced. A set of experiments has been accomplished using both real and synthetic datasets aimed at validating the performance of the framework. The experiment results conﬁrm that the OIS framework is indeed superior and steadily outperforms the current approaches in terms of the number of domination tests required to retrieve the skylines.","DOI":"10.1109/ACCESS.2019.2958202","ISSN":"2169-3536","journalAbbreviation":"IEEE Access","language":"en","page":"178121-178138","source":"DOI.org (Crossref)","title":"Optimizing Skyline Query Processing in Incomplete Data","URL":"https://ieeexplore.ieee.org/document/8926355/","volume":"7","author":[{"family":"Gulzar","given":"Yonis"},{"family":"Alwan","given":"Ali Amer"},{"family":"Turaev","given":"Sherzod"}],"accessed":{"date-parts":[["2020",7,6]]},"issued":{"date-parts":[["2019"]]}}},{"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id":230,"uris":["http://zotero.org/users/local/L0Xd75Ms/items/MRKF3HF5"],"uri":["http://zotero.org/users/local/L0Xd75Ms/items/MRKF3HF5"],"itemData":{"id":230,"type":"article-journal","abstract":"Personalized recommendation and the processing of real-time data exemplify the processing of massive data which in the ﬁeld of Internet-of-Things (IoT) received a great extent of attention in recent literature. The incompleteness of massive data in the IoT is widespread. Obtaining personalized information from the incomplete data set is still puzzled by searching efﬁcient and accurate methods at present. Skyline query is a widely used data processing method, especially in the ﬁeld of multi-objective decision analysis and data visualization. To eliminate the negative effects on massive data processing in IoT, a novel skyline preference query strategy based on massive and the incomplete data set is proposed in this paper. This strategy simply separates and divides massive and incomplete data set into two parts according to dimension importance and executes skyline query, respectively. The strategy mainly resolves the problem of extracting personalized information from massive and incomplete data set and improves the efﬁciency of skyline query on massive and incomplete data set. First, this paper presents a skyline preference query strategy based on strict clustering and implements it on dimensions that have higher importance. Second, a skyline preference query strategy based on loose clustering is implemented on dimensions that have lower importance. Finally, integrating local skyline query results, this paper calculates global skyline query results by using information entropy theory. The efﬁciency and effectiveness of Skyline Preference Query (SPQ) algorithm have been evaluated in terms of response time and result set size through the comparative experiments with ISkyline algorithm and sort-based incomplete data skyline algorithm. A large number of simulation results show that the efﬁciency of SPQ algorithm is higher than that of other common methods.","DOI":"10.1109/ACCESS.2016.2639558","ISSN":"2169-3536","journalAbbreviation":"IEEE Access","language":"en","page":"3183-3192","source":"DOI.org (Crossref)","title":"Skyline Preference Query Based on Massive and Incomplete Dataset","URL":"http://ieeexplore.ieee.org/document/7858739/","volume":"5","author":[{"family":"Wang","given":"Yan"},{"family":"Shi","given":"Zhan"},{"family":"Wang","given":"Junlu"},{"family":"Sun","given":"Lingfeng"},{"family":"Song","given":"Baoyan"}],"accessed":{"date-parts":[["2020",7,6]]},"issued":{"date-parts":[["2017"]]}}}],"schema":"https://github.com/citation-style-language/schema/raw/master/csl-citation.json"} </w:instrText>
      </w:r>
      <w:r w:rsidRPr="00537008">
        <w:fldChar w:fldCharType="separate"/>
      </w:r>
      <w:r w:rsidR="008C6327" w:rsidRPr="00537008">
        <w:rPr>
          <w:rFonts w:cs="Times New Roman"/>
        </w:rPr>
        <w:t>[5], [10], [17]</w:t>
      </w:r>
      <w:r w:rsidRPr="00537008">
        <w:fldChar w:fldCharType="end"/>
      </w:r>
      <w:r w:rsidR="00F6394D" w:rsidRPr="00537008">
        <w:rPr>
          <w:rFonts w:hint="eastAsia"/>
        </w:rPr>
        <w:t>以及評測填補法好壞的根據</w:t>
      </w:r>
      <w:r w:rsidR="00F6394D" w:rsidRPr="00537008">
        <w:fldChar w:fldCharType="begin"/>
      </w:r>
      <w:r w:rsidR="00F6394D" w:rsidRPr="00537008">
        <w:instrText xml:space="preserve"> ADDIN ZOTERO_ITEM CSL_CITATION {"citationID":"YYVgPcpp","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rsidRPr="00537008">
        <w:fldChar w:fldCharType="separate"/>
      </w:r>
      <w:r w:rsidR="00F6394D" w:rsidRPr="00537008">
        <w:rPr>
          <w:rFonts w:cs="Times New Roman"/>
        </w:rPr>
        <w:t>[16]</w:t>
      </w:r>
      <w:r w:rsidR="00F6394D" w:rsidRPr="00537008">
        <w:fldChar w:fldCharType="end"/>
      </w:r>
      <w:r w:rsidR="005164A1" w:rsidRPr="00537008">
        <w:rPr>
          <w:rFonts w:hint="eastAsia"/>
        </w:rPr>
        <w:t>。</w:t>
      </w:r>
    </w:p>
    <w:p w14:paraId="5D86CF31" w14:textId="77777777" w:rsidR="00705F8D" w:rsidRPr="00A81C57" w:rsidRDefault="00705F8D" w:rsidP="005164A1">
      <w:pPr>
        <w:ind w:firstLine="480"/>
      </w:pPr>
    </w:p>
    <w:p w14:paraId="38A9B685" w14:textId="37D56AE8" w:rsidR="00A81C57" w:rsidRDefault="00A81C57" w:rsidP="006C29D1">
      <w:pPr>
        <w:pStyle w:val="2"/>
      </w:pPr>
      <w:bookmarkStart w:id="99" w:name="_Toc47633461"/>
      <w:r>
        <w:rPr>
          <w:rFonts w:hint="eastAsia"/>
        </w:rPr>
        <w:t>2.2</w:t>
      </w:r>
      <w:r>
        <w:rPr>
          <w:rFonts w:hint="eastAsia"/>
        </w:rPr>
        <w:t>缺失資料</w:t>
      </w:r>
      <w:r w:rsidR="00912DCF">
        <w:rPr>
          <w:rFonts w:hint="eastAsia"/>
        </w:rPr>
        <w:t>類型與缺失值</w:t>
      </w:r>
      <w:r>
        <w:rPr>
          <w:rFonts w:hint="eastAsia"/>
        </w:rPr>
        <w:t>處理技術</w:t>
      </w:r>
      <w:bookmarkEnd w:id="99"/>
    </w:p>
    <w:p w14:paraId="6132EE70" w14:textId="0DB071E5" w:rsidR="00A81C57" w:rsidRDefault="002568B1" w:rsidP="007B406D">
      <w:pPr>
        <w:ind w:firstLine="480"/>
        <w:rPr>
          <w:rFonts w:cs="Times New Roman"/>
        </w:rPr>
      </w:pPr>
      <w:r>
        <w:rPr>
          <w:rFonts w:cs="Times New Roman" w:hint="eastAsia"/>
        </w:rPr>
        <w:t>本節</w:t>
      </w:r>
      <w:r w:rsidR="000F68C5" w:rsidRPr="00537008">
        <w:rPr>
          <w:rFonts w:cs="Times New Roman" w:hint="eastAsia"/>
        </w:rPr>
        <w:t>敘述不完整資料集中</w:t>
      </w:r>
      <w:r w:rsidR="00EB0219" w:rsidRPr="00537008">
        <w:rPr>
          <w:rFonts w:cs="Times New Roman" w:hint="eastAsia"/>
        </w:rPr>
        <w:t>常見的</w:t>
      </w:r>
      <w:r w:rsidR="008B38A7" w:rsidRPr="00537008">
        <w:rPr>
          <w:rFonts w:cs="Times New Roman" w:hint="eastAsia"/>
        </w:rPr>
        <w:t>資料缺失類</w:t>
      </w:r>
      <w:r w:rsidR="008B38A7">
        <w:rPr>
          <w:rFonts w:cs="Times New Roman" w:hint="eastAsia"/>
        </w:rPr>
        <w:t>型以及缺失值處</w:t>
      </w:r>
      <w:r w:rsidR="006E7C88">
        <w:rPr>
          <w:rFonts w:cs="Times New Roman" w:hint="eastAsia"/>
        </w:rPr>
        <w:t>理</w:t>
      </w:r>
      <w:r w:rsidR="008B38A7">
        <w:rPr>
          <w:rFonts w:cs="Times New Roman" w:hint="eastAsia"/>
        </w:rPr>
        <w:t>的技術</w:t>
      </w:r>
      <w:r w:rsidR="00267A7A">
        <w:rPr>
          <w:rFonts w:cs="Times New Roman" w:hint="eastAsia"/>
        </w:rPr>
        <w:t>。</w:t>
      </w:r>
    </w:p>
    <w:p w14:paraId="1E7F0659" w14:textId="638611E4" w:rsidR="00A81C57" w:rsidRDefault="00DE0426" w:rsidP="00307309">
      <w:pPr>
        <w:pStyle w:val="3"/>
        <w:rPr>
          <w:rFonts w:cs="Times New Roman"/>
        </w:rPr>
      </w:pPr>
      <w:bookmarkStart w:id="100" w:name="_Toc47633462"/>
      <w:r>
        <w:rPr>
          <w:rFonts w:cs="Times New Roman" w:hint="eastAsia"/>
        </w:rPr>
        <w:t>2.2.1</w:t>
      </w:r>
      <w:r w:rsidR="008B38A7">
        <w:rPr>
          <w:rFonts w:cs="Times New Roman" w:hint="eastAsia"/>
        </w:rPr>
        <w:t>資料</w:t>
      </w:r>
      <w:r w:rsidR="00A81C57">
        <w:rPr>
          <w:rFonts w:cs="Times New Roman" w:hint="eastAsia"/>
        </w:rPr>
        <w:t>缺失類型</w:t>
      </w:r>
      <w:bookmarkEnd w:id="100"/>
    </w:p>
    <w:p w14:paraId="4F2DA6CA" w14:textId="47F8F3B0" w:rsidR="002A61C6" w:rsidRDefault="001E51CF" w:rsidP="002A61C6">
      <w:pPr>
        <w:ind w:firstLine="480"/>
        <w:rPr>
          <w:rFonts w:cs="Times New Roman"/>
        </w:rPr>
      </w:pPr>
      <w:r>
        <w:rPr>
          <w:rFonts w:cs="Times New Roman" w:hint="eastAsia"/>
        </w:rPr>
        <w:t>資料集中常見的缺失值類型</w:t>
      </w:r>
      <w:r w:rsidR="006E7510" w:rsidRPr="00537008">
        <w:rPr>
          <w:rFonts w:cs="Times New Roman"/>
        </w:rPr>
        <w:fldChar w:fldCharType="begin"/>
      </w:r>
      <w:r w:rsidR="006E7510" w:rsidRPr="00537008">
        <w:rPr>
          <w:rFonts w:cs="Times New Roman"/>
        </w:rPr>
        <w:instrText xml:space="preserve"> ADDIN ZOTERO_ITEM CSL_CITATION {"citationID":"aMYHifG2","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6E7510" w:rsidRPr="00537008">
        <w:rPr>
          <w:rFonts w:cs="Times New Roman"/>
        </w:rPr>
        <w:fldChar w:fldCharType="separate"/>
      </w:r>
      <w:r w:rsidR="006E7510" w:rsidRPr="00537008">
        <w:rPr>
          <w:rFonts w:cs="Times New Roman"/>
        </w:rPr>
        <w:t>[18]</w:t>
      </w:r>
      <w:r w:rsidR="006E7510" w:rsidRPr="00537008">
        <w:rPr>
          <w:rFonts w:cs="Times New Roman"/>
        </w:rPr>
        <w:fldChar w:fldCharType="end"/>
      </w:r>
      <w:r w:rsidR="005B1400">
        <w:rPr>
          <w:rFonts w:cs="Times New Roman" w:hint="eastAsia"/>
        </w:rPr>
        <w:t>分別有隨機缺失</w:t>
      </w:r>
      <w:r w:rsidR="007E37F2">
        <w:rPr>
          <w:rFonts w:cs="Times New Roman" w:hint="eastAsia"/>
        </w:rPr>
        <w:t>類型</w:t>
      </w:r>
      <w:r w:rsidR="00442BCF">
        <w:rPr>
          <w:rFonts w:cs="Times New Roman" w:hint="eastAsia"/>
        </w:rPr>
        <w:t>(</w:t>
      </w:r>
      <w:r w:rsidR="00162A80" w:rsidRPr="00D248A4">
        <w:rPr>
          <w:rFonts w:cs="Times New Roman"/>
        </w:rPr>
        <w:t>Missing at Random</w:t>
      </w:r>
      <w:r w:rsidR="00AF7DDC">
        <w:rPr>
          <w:rFonts w:cs="Times New Roman" w:hint="eastAsia"/>
        </w:rPr>
        <w:t>，</w:t>
      </w:r>
      <w:r w:rsidR="00442BCF">
        <w:rPr>
          <w:rFonts w:cs="Times New Roman" w:hint="eastAsia"/>
        </w:rPr>
        <w:t>縮寫為</w:t>
      </w:r>
      <w:r w:rsidR="00162A80" w:rsidRPr="00D248A4">
        <w:rPr>
          <w:rFonts w:cs="Times New Roman"/>
        </w:rPr>
        <w:t>MAR)</w:t>
      </w:r>
      <w:r w:rsidR="005B1400">
        <w:rPr>
          <w:rFonts w:cs="Times New Roman" w:hint="eastAsia"/>
        </w:rPr>
        <w:t>、</w:t>
      </w:r>
      <w:r w:rsidR="005406BA">
        <w:rPr>
          <w:rFonts w:cs="Times New Roman" w:hint="eastAsia"/>
        </w:rPr>
        <w:t>完全隨機缺失類型</w:t>
      </w:r>
      <w:r w:rsidR="00442BCF">
        <w:rPr>
          <w:rFonts w:cs="Times New Roman" w:hint="eastAsia"/>
        </w:rPr>
        <w:t>(</w:t>
      </w:r>
      <w:r w:rsidR="00162A80" w:rsidRPr="00D248A4">
        <w:rPr>
          <w:rFonts w:cs="Times New Roman"/>
        </w:rPr>
        <w:t>Missing Completely at Random</w:t>
      </w:r>
      <w:r w:rsidR="00AF7DDC">
        <w:rPr>
          <w:rFonts w:cs="Times New Roman" w:hint="eastAsia"/>
        </w:rPr>
        <w:t>，</w:t>
      </w:r>
      <w:r w:rsidR="00442BCF">
        <w:rPr>
          <w:rFonts w:cs="Times New Roman" w:hint="eastAsia"/>
        </w:rPr>
        <w:t>縮寫為</w:t>
      </w:r>
      <w:r w:rsidR="00162A80" w:rsidRPr="00D248A4">
        <w:rPr>
          <w:rFonts w:cs="Times New Roman"/>
        </w:rPr>
        <w:t>MCAR)</w:t>
      </w:r>
      <w:r w:rsidR="005406BA">
        <w:rPr>
          <w:rFonts w:cs="Times New Roman" w:hint="eastAsia"/>
        </w:rPr>
        <w:t>以及完全非隨機缺失類型</w:t>
      </w:r>
      <w:r w:rsidR="00442BCF">
        <w:rPr>
          <w:rFonts w:cs="Times New Roman" w:hint="eastAsia"/>
        </w:rPr>
        <w:t>(</w:t>
      </w:r>
      <w:r w:rsidR="00162A80" w:rsidRPr="00014F94">
        <w:rPr>
          <w:rFonts w:cs="Times New Roman"/>
        </w:rPr>
        <w:t>Missing not at Random</w:t>
      </w:r>
      <w:r w:rsidR="00AF7DDC">
        <w:rPr>
          <w:rFonts w:cs="Times New Roman" w:hint="eastAsia"/>
        </w:rPr>
        <w:t>，</w:t>
      </w:r>
      <w:r w:rsidR="00442BCF">
        <w:rPr>
          <w:rFonts w:cs="Times New Roman" w:hint="eastAsia"/>
        </w:rPr>
        <w:t>縮寫為</w:t>
      </w:r>
      <w:r w:rsidR="00162A80" w:rsidRPr="00014F94">
        <w:rPr>
          <w:rFonts w:cs="Times New Roman"/>
        </w:rPr>
        <w:t>MNAR)</w:t>
      </w:r>
      <w:r w:rsidR="005406BA">
        <w:rPr>
          <w:rFonts w:cs="Times New Roman" w:hint="eastAsia"/>
        </w:rPr>
        <w:t>共三種</w:t>
      </w:r>
      <w:r w:rsidR="008106A8">
        <w:rPr>
          <w:rFonts w:cs="Times New Roman"/>
        </w:rPr>
        <w:fldChar w:fldCharType="begin"/>
      </w:r>
      <w:r w:rsidR="008106A8">
        <w:rPr>
          <w:rFonts w:cs="Times New Roman"/>
        </w:rPr>
        <w:instrText xml:space="preserve"> ADDIN ZOTERO_ITEM CSL_CITATION {"citationID":"v0GZamFx","properties":{"formattedCitation":"[7]","plainCitation":"[7]","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schema":"https://github.com/citation-style-language/schema/raw/master/csl-citation.json"} </w:instrText>
      </w:r>
      <w:r w:rsidR="008106A8">
        <w:rPr>
          <w:rFonts w:cs="Times New Roman"/>
        </w:rPr>
        <w:fldChar w:fldCharType="separate"/>
      </w:r>
      <w:r w:rsidR="008106A8" w:rsidRPr="008106A8">
        <w:rPr>
          <w:rFonts w:cs="Times New Roman"/>
        </w:rPr>
        <w:t>[7]</w:t>
      </w:r>
      <w:r w:rsidR="008106A8">
        <w:rPr>
          <w:rFonts w:cs="Times New Roman"/>
        </w:rPr>
        <w:fldChar w:fldCharType="end"/>
      </w:r>
      <w:r w:rsidR="008A04CE">
        <w:rPr>
          <w:rFonts w:cs="Times New Roman" w:hint="eastAsia"/>
        </w:rPr>
        <w:t>。</w:t>
      </w:r>
    </w:p>
    <w:p w14:paraId="53A6393E" w14:textId="53F3E88F" w:rsidR="001972FD" w:rsidRPr="00537008" w:rsidRDefault="009E3FB4" w:rsidP="002A61C6">
      <w:pPr>
        <w:ind w:firstLine="480"/>
        <w:rPr>
          <w:rFonts w:cs="Times New Roman"/>
        </w:rPr>
      </w:pPr>
      <w:r w:rsidRPr="00D248A4">
        <w:rPr>
          <w:rFonts w:cs="Times New Roman"/>
        </w:rPr>
        <w:t>隨機缺失值</w:t>
      </w:r>
      <w:r w:rsidR="00716A9E">
        <w:rPr>
          <w:rFonts w:cs="Times New Roman" w:hint="eastAsia"/>
        </w:rPr>
        <w:t>類型</w:t>
      </w:r>
      <w:r w:rsidR="002D0859" w:rsidRPr="00537008">
        <w:rPr>
          <w:rFonts w:cs="Times New Roman"/>
        </w:rPr>
        <w:t>(MAR)</w:t>
      </w:r>
      <w:r w:rsidR="00A62442" w:rsidRPr="00537008">
        <w:rPr>
          <w:rFonts w:cs="Times New Roman" w:hint="eastAsia"/>
        </w:rPr>
        <w:t>是</w:t>
      </w:r>
      <w:r w:rsidR="00195F16" w:rsidRPr="00537008">
        <w:rPr>
          <w:rFonts w:cs="Times New Roman" w:hint="eastAsia"/>
        </w:rPr>
        <w:t>在</w:t>
      </w:r>
      <w:r w:rsidR="00A62442" w:rsidRPr="00537008">
        <w:rPr>
          <w:rFonts w:cs="Times New Roman" w:hint="eastAsia"/>
        </w:rPr>
        <w:t>資料</w:t>
      </w:r>
      <w:r w:rsidR="00195F16" w:rsidRPr="00537008">
        <w:rPr>
          <w:rFonts w:cs="Times New Roman" w:hint="eastAsia"/>
        </w:rPr>
        <w:t>分析</w:t>
      </w:r>
      <w:r w:rsidR="00195F16" w:rsidRPr="00537008">
        <w:rPr>
          <w:rFonts w:cs="Times New Roman"/>
        </w:rPr>
        <w:t>當中控制了</w:t>
      </w:r>
      <w:r w:rsidR="00C26AE9" w:rsidRPr="00537008">
        <w:rPr>
          <w:rFonts w:cs="Times New Roman" w:hint="eastAsia"/>
        </w:rPr>
        <w:t>某些</w:t>
      </w:r>
      <w:r w:rsidR="00195F16" w:rsidRPr="00537008">
        <w:rPr>
          <w:rFonts w:cs="Times New Roman"/>
        </w:rPr>
        <w:t>變數，</w:t>
      </w:r>
      <w:r w:rsidR="00D47B0C" w:rsidRPr="00537008">
        <w:rPr>
          <w:rFonts w:cs="Times New Roman" w:hint="eastAsia"/>
        </w:rPr>
        <w:t>某一變數</w:t>
      </w:r>
      <w:r w:rsidR="00195F16" w:rsidRPr="00537008">
        <w:rPr>
          <w:rFonts w:cs="Times New Roman"/>
        </w:rPr>
        <w:t>缺失的機率</w:t>
      </w:r>
      <w:r w:rsidR="00C26AE9" w:rsidRPr="00537008">
        <w:rPr>
          <w:rFonts w:cs="Times New Roman" w:hint="eastAsia"/>
        </w:rPr>
        <w:t>與</w:t>
      </w:r>
      <w:r w:rsidR="00D47B0C" w:rsidRPr="00537008">
        <w:rPr>
          <w:rFonts w:cs="Times New Roman" w:hint="eastAsia"/>
        </w:rPr>
        <w:t>觀察到的</w:t>
      </w:r>
      <w:r w:rsidR="00C26AE9" w:rsidRPr="00537008">
        <w:rPr>
          <w:rFonts w:cs="Times New Roman" w:hint="eastAsia"/>
        </w:rPr>
        <w:t>數據本身</w:t>
      </w:r>
      <w:r w:rsidR="00D47B0C" w:rsidRPr="00537008">
        <w:rPr>
          <w:rFonts w:cs="Times New Roman" w:hint="eastAsia"/>
        </w:rPr>
        <w:t>有</w:t>
      </w:r>
      <w:r w:rsidR="00195F16" w:rsidRPr="00537008">
        <w:rPr>
          <w:rFonts w:cs="Times New Roman"/>
        </w:rPr>
        <w:t>關</w:t>
      </w:r>
      <w:r w:rsidR="00276B9D" w:rsidRPr="00537008">
        <w:rPr>
          <w:rFonts w:cs="Times New Roman" w:hint="eastAsia"/>
        </w:rPr>
        <w:t>而</w:t>
      </w:r>
      <w:r w:rsidR="00D47B0C" w:rsidRPr="00537008">
        <w:rPr>
          <w:rFonts w:cs="Times New Roman" w:hint="eastAsia"/>
        </w:rPr>
        <w:t>與</w:t>
      </w:r>
      <w:r w:rsidR="00C9051D" w:rsidRPr="00537008">
        <w:rPr>
          <w:rFonts w:cs="Times New Roman" w:hint="eastAsia"/>
        </w:rPr>
        <w:t>未</w:t>
      </w:r>
      <w:r w:rsidR="00D47B0C" w:rsidRPr="00537008">
        <w:rPr>
          <w:rFonts w:cs="Times New Roman" w:hint="eastAsia"/>
        </w:rPr>
        <w:t>觀測到的數據無關</w:t>
      </w:r>
      <w:r w:rsidR="00195F16" w:rsidRPr="00537008">
        <w:rPr>
          <w:rFonts w:cs="Times New Roman"/>
        </w:rPr>
        <w:t>，則此一類型缺失成為隨機缺失</w:t>
      </w:r>
      <w:r w:rsidR="00A62442" w:rsidRPr="00537008">
        <w:rPr>
          <w:rFonts w:cs="Times New Roman" w:hint="eastAsia"/>
        </w:rPr>
        <w:t>類型</w:t>
      </w:r>
      <w:r w:rsidR="00195F16" w:rsidRPr="00537008">
        <w:rPr>
          <w:rFonts w:cs="Times New Roman"/>
        </w:rPr>
        <w:t>。</w:t>
      </w:r>
      <w:r w:rsidR="00FB2770" w:rsidRPr="00537008">
        <w:rPr>
          <w:rFonts w:cs="Times New Roman" w:hint="eastAsia"/>
        </w:rPr>
        <w:t>例如</w:t>
      </w:r>
      <w:r w:rsidR="00FB2770" w:rsidRPr="00537008">
        <w:rPr>
          <w:rFonts w:cs="Times New Roman" w:hint="eastAsia"/>
        </w:rPr>
        <w:t>:</w:t>
      </w:r>
      <w:r w:rsidR="000674C6" w:rsidRPr="00537008">
        <w:rPr>
          <w:rFonts w:cs="Times New Roman" w:hint="eastAsia"/>
        </w:rPr>
        <w:t xml:space="preserve"> </w:t>
      </w:r>
      <w:r w:rsidR="00FB2770" w:rsidRPr="00537008">
        <w:rPr>
          <w:rFonts w:cs="Times New Roman" w:hint="eastAsia"/>
        </w:rPr>
        <w:t>男性比較不願意填寫關於沮喪或失敗的調查問卷</w:t>
      </w:r>
      <w:r w:rsidR="00FB2770" w:rsidRPr="00537008">
        <w:rPr>
          <w:rFonts w:cs="Times New Roman" w:hint="eastAsia"/>
        </w:rPr>
        <w:t>(</w:t>
      </w:r>
      <w:r w:rsidR="00FB2770" w:rsidRPr="00537008">
        <w:rPr>
          <w:rFonts w:cs="Times New Roman" w:hint="eastAsia"/>
        </w:rPr>
        <w:t>觀察到的</w:t>
      </w:r>
      <w:r w:rsidR="00FB2770" w:rsidRPr="00537008">
        <w:rPr>
          <w:rFonts w:cs="Times New Roman" w:hint="eastAsia"/>
        </w:rPr>
        <w:t>)</w:t>
      </w:r>
      <w:r w:rsidR="00FB2770" w:rsidRPr="00537008">
        <w:rPr>
          <w:rFonts w:cs="Times New Roman" w:hint="eastAsia"/>
        </w:rPr>
        <w:t>，並非因為該族群沮喪與否有關</w:t>
      </w:r>
      <w:r w:rsidR="009F4CBE" w:rsidRPr="00537008">
        <w:rPr>
          <w:rFonts w:cs="Times New Roman" w:hint="eastAsia"/>
        </w:rPr>
        <w:t>(</w:t>
      </w:r>
      <w:r w:rsidR="009F4CBE" w:rsidRPr="00537008">
        <w:rPr>
          <w:rFonts w:cs="Times New Roman" w:hint="eastAsia"/>
        </w:rPr>
        <w:t>非觀察值</w:t>
      </w:r>
      <w:r w:rsidR="009F4CBE" w:rsidRPr="00537008">
        <w:rPr>
          <w:rFonts w:cs="Times New Roman" w:hint="eastAsia"/>
        </w:rPr>
        <w:t>)</w:t>
      </w:r>
      <w:r w:rsidR="00065C9D" w:rsidRPr="00537008">
        <w:rPr>
          <w:rFonts w:cs="Times New Roman" w:hint="eastAsia"/>
        </w:rPr>
        <w:t>，因此男性在該類型問卷當中會比較容易</w:t>
      </w:r>
      <w:r w:rsidR="0053237F" w:rsidRPr="00537008">
        <w:rPr>
          <w:rFonts w:cs="Times New Roman" w:hint="eastAsia"/>
        </w:rPr>
        <w:t>具</w:t>
      </w:r>
      <w:r w:rsidR="00065C9D" w:rsidRPr="00537008">
        <w:rPr>
          <w:rFonts w:cs="Times New Roman" w:hint="eastAsia"/>
        </w:rPr>
        <w:t>有缺失值</w:t>
      </w:r>
      <w:r w:rsidR="00536271" w:rsidRPr="00537008">
        <w:rPr>
          <w:rFonts w:cs="Times New Roman" w:hint="eastAsia"/>
        </w:rPr>
        <w:t>以至於在資料表現上看起來男性族群</w:t>
      </w:r>
      <w:r w:rsidR="008B24CC" w:rsidRPr="00537008">
        <w:rPr>
          <w:rFonts w:cs="Times New Roman" w:hint="eastAsia"/>
        </w:rPr>
        <w:t>所表現出來</w:t>
      </w:r>
      <w:r w:rsidR="00D43F40" w:rsidRPr="00537008">
        <w:rPr>
          <w:rFonts w:cs="Times New Roman" w:hint="eastAsia"/>
        </w:rPr>
        <w:t>似乎</w:t>
      </w:r>
      <w:r w:rsidR="00065C9D" w:rsidRPr="00537008">
        <w:rPr>
          <w:rFonts w:cs="Times New Roman" w:hint="eastAsia"/>
        </w:rPr>
        <w:t>比較不會沮喪，而</w:t>
      </w:r>
      <w:r w:rsidR="00D47233" w:rsidRPr="00537008">
        <w:rPr>
          <w:rFonts w:cs="Times New Roman" w:hint="eastAsia"/>
        </w:rPr>
        <w:t>事實上</w:t>
      </w:r>
      <w:r w:rsidR="00065C9D" w:rsidRPr="00537008">
        <w:rPr>
          <w:rFonts w:cs="Times New Roman" w:hint="eastAsia"/>
        </w:rPr>
        <w:t>是因為</w:t>
      </w:r>
      <w:r w:rsidR="00D86005" w:rsidRPr="00537008">
        <w:rPr>
          <w:rFonts w:cs="Times New Roman" w:hint="eastAsia"/>
        </w:rPr>
        <w:t>該族群</w:t>
      </w:r>
      <w:r w:rsidR="00596E5B" w:rsidRPr="00537008">
        <w:rPr>
          <w:rFonts w:cs="Times New Roman" w:hint="eastAsia"/>
        </w:rPr>
        <w:t>相</w:t>
      </w:r>
      <w:r w:rsidR="00D86005" w:rsidRPr="00537008">
        <w:rPr>
          <w:rFonts w:cs="Times New Roman" w:hint="eastAsia"/>
        </w:rPr>
        <w:t>較</w:t>
      </w:r>
      <w:r w:rsidR="00FC6675" w:rsidRPr="00537008">
        <w:rPr>
          <w:rFonts w:cs="Times New Roman" w:hint="eastAsia"/>
        </w:rPr>
        <w:t>女性</w:t>
      </w:r>
      <w:r w:rsidR="003F3B64" w:rsidRPr="00537008">
        <w:rPr>
          <w:rFonts w:cs="Times New Roman" w:hint="eastAsia"/>
        </w:rPr>
        <w:t>更</w:t>
      </w:r>
      <w:r w:rsidR="00D86005" w:rsidRPr="00537008">
        <w:rPr>
          <w:rFonts w:cs="Times New Roman" w:hint="eastAsia"/>
        </w:rPr>
        <w:t>不願意填問卷而</w:t>
      </w:r>
      <w:r w:rsidR="00925817" w:rsidRPr="00537008">
        <w:rPr>
          <w:rFonts w:cs="Times New Roman" w:hint="eastAsia"/>
        </w:rPr>
        <w:t>顯示出</w:t>
      </w:r>
      <w:r w:rsidR="00703E82" w:rsidRPr="00537008">
        <w:rPr>
          <w:rFonts w:cs="Times New Roman" w:hint="eastAsia"/>
        </w:rPr>
        <w:t>來的資訊</w:t>
      </w:r>
      <w:r w:rsidR="001C1ED2" w:rsidRPr="00537008">
        <w:rPr>
          <w:rFonts w:cs="Times New Roman" w:hint="eastAsia"/>
        </w:rPr>
        <w:t>，此一類型</w:t>
      </w:r>
      <w:r w:rsidR="00A62442" w:rsidRPr="00537008">
        <w:rPr>
          <w:rFonts w:cs="Times New Roman" w:hint="eastAsia"/>
        </w:rPr>
        <w:t>的</w:t>
      </w:r>
      <w:r w:rsidR="001C1ED2" w:rsidRPr="00537008">
        <w:rPr>
          <w:rFonts w:cs="Times New Roman" w:hint="eastAsia"/>
        </w:rPr>
        <w:t>缺失</w:t>
      </w:r>
      <w:r w:rsidR="00A62442" w:rsidRPr="00537008">
        <w:rPr>
          <w:rFonts w:cs="Times New Roman" w:hint="eastAsia"/>
        </w:rPr>
        <w:t>值</w:t>
      </w:r>
      <w:r w:rsidR="001C1ED2" w:rsidRPr="00537008">
        <w:rPr>
          <w:rFonts w:cs="Times New Roman" w:hint="eastAsia"/>
        </w:rPr>
        <w:t>就被歸類為隨機缺失值</w:t>
      </w:r>
      <w:r w:rsidR="00065C9D" w:rsidRPr="00537008">
        <w:rPr>
          <w:rFonts w:cs="Times New Roman" w:hint="eastAsia"/>
        </w:rPr>
        <w:t>。</w:t>
      </w:r>
    </w:p>
    <w:p w14:paraId="311BA3D1" w14:textId="008DF158" w:rsidR="00F423E3" w:rsidRPr="00014F94" w:rsidRDefault="00D123BE" w:rsidP="000674C6">
      <w:pPr>
        <w:ind w:firstLine="480"/>
        <w:rPr>
          <w:rFonts w:cs="Times New Roman"/>
        </w:rPr>
      </w:pPr>
      <w:r>
        <w:rPr>
          <w:rFonts w:cs="Times New Roman" w:hint="eastAsia"/>
        </w:rPr>
        <w:t>完全隨機缺失類型</w:t>
      </w:r>
      <w:r w:rsidR="00A62442">
        <w:rPr>
          <w:rFonts w:cs="Times New Roman" w:hint="eastAsia"/>
        </w:rPr>
        <w:t>(</w:t>
      </w:r>
      <w:r w:rsidR="00A62442" w:rsidRPr="00D248A4">
        <w:rPr>
          <w:rFonts w:cs="Times New Roman"/>
        </w:rPr>
        <w:t>M</w:t>
      </w:r>
      <w:r w:rsidR="00A62442" w:rsidRPr="00537008">
        <w:rPr>
          <w:rFonts w:cs="Times New Roman"/>
        </w:rPr>
        <w:t>CAR)</w:t>
      </w:r>
      <w:r w:rsidR="00A62442" w:rsidRPr="00537008">
        <w:rPr>
          <w:rFonts w:cs="Times New Roman" w:hint="eastAsia"/>
        </w:rPr>
        <w:t>說明如下。</w:t>
      </w:r>
      <w:r w:rsidR="009B64AA" w:rsidRPr="00537008">
        <w:rPr>
          <w:rFonts w:cs="Times New Roman"/>
        </w:rPr>
        <w:t>假設</w:t>
      </w:r>
      <w:r w:rsidR="008F0982" w:rsidRPr="00537008">
        <w:rPr>
          <w:rFonts w:cs="Times New Roman" w:hint="eastAsia"/>
        </w:rPr>
        <w:t>有</w:t>
      </w:r>
      <w:r w:rsidR="009B64AA" w:rsidRPr="00537008">
        <w:rPr>
          <w:rFonts w:cs="Times New Roman"/>
        </w:rPr>
        <w:t>一變數有缺失數據，若該缺失數據的機率</w:t>
      </w:r>
      <w:proofErr w:type="gramStart"/>
      <w:r w:rsidR="009B64AA" w:rsidRPr="00537008">
        <w:rPr>
          <w:rFonts w:cs="Times New Roman"/>
        </w:rPr>
        <w:t>與該維度</w:t>
      </w:r>
      <w:proofErr w:type="gramEnd"/>
      <w:r w:rsidR="009B64AA" w:rsidRPr="00537008">
        <w:rPr>
          <w:rFonts w:cs="Times New Roman"/>
        </w:rPr>
        <w:t>本身的值或該數據中任何其他</w:t>
      </w:r>
      <w:r w:rsidR="00C3125B" w:rsidRPr="00537008">
        <w:rPr>
          <w:rFonts w:cs="Times New Roman" w:hint="eastAsia"/>
        </w:rPr>
        <w:t>變</w:t>
      </w:r>
      <w:r w:rsidR="009B64AA" w:rsidRPr="00537008">
        <w:rPr>
          <w:rFonts w:cs="Times New Roman"/>
        </w:rPr>
        <w:t>數的值都</w:t>
      </w:r>
      <w:r w:rsidR="008E030B" w:rsidRPr="00537008">
        <w:rPr>
          <w:rFonts w:cs="Times New Roman" w:hint="eastAsia"/>
        </w:rPr>
        <w:t>完全獨立</w:t>
      </w:r>
      <w:r w:rsidR="00CC24CE" w:rsidRPr="00537008">
        <w:rPr>
          <w:rFonts w:cs="Times New Roman" w:hint="eastAsia"/>
        </w:rPr>
        <w:t>並</w:t>
      </w:r>
      <w:r w:rsidR="008E030B" w:rsidRPr="00537008">
        <w:rPr>
          <w:rFonts w:cs="Times New Roman" w:hint="eastAsia"/>
        </w:rPr>
        <w:t>沒有</w:t>
      </w:r>
      <w:r w:rsidR="000F5F32" w:rsidRPr="00537008">
        <w:rPr>
          <w:rFonts w:cs="Times New Roman" w:hint="eastAsia"/>
        </w:rPr>
        <w:t>任</w:t>
      </w:r>
      <w:r w:rsidR="000F5F32" w:rsidRPr="00537008">
        <w:rPr>
          <w:rFonts w:cs="Times New Roman" w:hint="eastAsia"/>
        </w:rPr>
        <w:lastRenderedPageBreak/>
        <w:t>何</w:t>
      </w:r>
      <w:r w:rsidR="009B64AA" w:rsidRPr="00537008">
        <w:rPr>
          <w:rFonts w:cs="Times New Roman"/>
        </w:rPr>
        <w:t>相關</w:t>
      </w:r>
      <w:r w:rsidR="00A97D7C" w:rsidRPr="00537008">
        <w:rPr>
          <w:rFonts w:cs="Times New Roman" w:hint="eastAsia"/>
        </w:rPr>
        <w:t>性</w:t>
      </w:r>
      <w:r w:rsidR="009B64AA" w:rsidRPr="00537008">
        <w:rPr>
          <w:rFonts w:cs="Times New Roman"/>
        </w:rPr>
        <w:t>，則</w:t>
      </w:r>
      <w:r w:rsidR="009B64AA" w:rsidRPr="00537008">
        <w:rPr>
          <w:rFonts w:cs="Times New Roman" w:hint="eastAsia"/>
        </w:rPr>
        <w:t>稱此</w:t>
      </w:r>
      <w:r w:rsidR="009B64AA" w:rsidRPr="00537008">
        <w:rPr>
          <w:rFonts w:cs="Times New Roman"/>
        </w:rPr>
        <w:t>一缺失類型為完全隨機缺失</w:t>
      </w:r>
      <w:r w:rsidR="00A62442" w:rsidRPr="00537008">
        <w:rPr>
          <w:rFonts w:cs="Times New Roman" w:hint="eastAsia"/>
        </w:rPr>
        <w:t>類型。</w:t>
      </w:r>
      <w:r w:rsidR="008E147B" w:rsidRPr="00537008">
        <w:rPr>
          <w:rFonts w:cs="Times New Roman" w:hint="eastAsia"/>
        </w:rPr>
        <w:t>本論文實驗</w:t>
      </w:r>
      <w:r w:rsidR="00632EEE" w:rsidRPr="00537008">
        <w:rPr>
          <w:rFonts w:cs="Times New Roman" w:hint="eastAsia"/>
        </w:rPr>
        <w:t>中採取資料集後</w:t>
      </w:r>
      <w:r w:rsidR="00693DA8" w:rsidRPr="00537008">
        <w:rPr>
          <w:rFonts w:cs="Times New Roman" w:hint="eastAsia"/>
        </w:rPr>
        <w:t>所模擬的</w:t>
      </w:r>
      <w:r w:rsidR="00632EEE" w:rsidRPr="00537008">
        <w:rPr>
          <w:rFonts w:cs="Times New Roman" w:hint="eastAsia"/>
        </w:rPr>
        <w:t>隨機</w:t>
      </w:r>
      <w:r w:rsidR="00693DA8" w:rsidRPr="00537008">
        <w:rPr>
          <w:rFonts w:cs="Times New Roman" w:hint="eastAsia"/>
        </w:rPr>
        <w:t>缺失模式</w:t>
      </w:r>
      <w:r w:rsidR="008E147B" w:rsidRPr="00537008">
        <w:rPr>
          <w:rFonts w:cs="Times New Roman" w:hint="eastAsia"/>
        </w:rPr>
        <w:t>屬於</w:t>
      </w:r>
      <w:r w:rsidR="001A194B" w:rsidRPr="00537008">
        <w:rPr>
          <w:rFonts w:cs="Times New Roman" w:hint="eastAsia"/>
        </w:rPr>
        <w:t>此</w:t>
      </w:r>
      <w:r w:rsidR="008E147B" w:rsidRPr="00537008">
        <w:rPr>
          <w:rFonts w:cs="Times New Roman" w:hint="eastAsia"/>
        </w:rPr>
        <w:t>種</w:t>
      </w:r>
      <w:r w:rsidR="00A62442" w:rsidRPr="00537008">
        <w:rPr>
          <w:rFonts w:cs="Times New Roman"/>
        </w:rPr>
        <w:t>類型</w:t>
      </w:r>
      <w:r w:rsidR="008E147B" w:rsidRPr="00537008">
        <w:rPr>
          <w:rFonts w:cs="Times New Roman" w:hint="eastAsia"/>
        </w:rPr>
        <w:t>，以確保缺失值</w:t>
      </w:r>
      <w:r w:rsidR="0046045B" w:rsidRPr="00537008">
        <w:rPr>
          <w:rFonts w:cs="Times New Roman" w:hint="eastAsia"/>
        </w:rPr>
        <w:t>並</w:t>
      </w:r>
      <w:r w:rsidR="008E147B" w:rsidRPr="00537008">
        <w:rPr>
          <w:rFonts w:cs="Times New Roman" w:hint="eastAsia"/>
        </w:rPr>
        <w:t>不會</w:t>
      </w:r>
      <w:r w:rsidR="0046045B" w:rsidRPr="00537008">
        <w:rPr>
          <w:rFonts w:cs="Times New Roman" w:hint="eastAsia"/>
        </w:rPr>
        <w:t>與</w:t>
      </w:r>
      <w:r w:rsidR="008E147B" w:rsidRPr="00EC69B5">
        <w:rPr>
          <w:rFonts w:cs="Times New Roman" w:hint="eastAsia"/>
        </w:rPr>
        <w:t>其他因素與變數有任何相關性</w:t>
      </w:r>
      <w:r w:rsidR="00507D1C">
        <w:rPr>
          <w:rFonts w:cs="Times New Roman" w:hint="eastAsia"/>
        </w:rPr>
        <w:t>，作為填補效果優劣之依據</w:t>
      </w:r>
      <w:r w:rsidR="000755BE" w:rsidRPr="00EC69B5">
        <w:rPr>
          <w:rFonts w:cs="Times New Roman" w:hint="eastAsia"/>
        </w:rPr>
        <w:t>。</w:t>
      </w:r>
      <w:r w:rsidR="00F423E3" w:rsidRPr="00014F94">
        <w:rPr>
          <w:rFonts w:cs="Times New Roman" w:hint="eastAsia"/>
        </w:rPr>
        <w:t>例如</w:t>
      </w:r>
      <w:r w:rsidR="00F423E3" w:rsidRPr="00014F94">
        <w:rPr>
          <w:rFonts w:cs="Times New Roman" w:hint="eastAsia"/>
        </w:rPr>
        <w:t>:</w:t>
      </w:r>
      <w:r w:rsidR="000674C6">
        <w:rPr>
          <w:rFonts w:cs="Times New Roman" w:hint="eastAsia"/>
        </w:rPr>
        <w:t xml:space="preserve"> </w:t>
      </w:r>
      <w:r w:rsidR="00C417F7" w:rsidRPr="00014F94">
        <w:rPr>
          <w:rFonts w:cs="Times New Roman" w:hint="eastAsia"/>
        </w:rPr>
        <w:t>回答錯誤、</w:t>
      </w:r>
      <w:proofErr w:type="gramStart"/>
      <w:r w:rsidR="00C417F7" w:rsidRPr="00014F94">
        <w:rPr>
          <w:rFonts w:cs="Times New Roman" w:hint="eastAsia"/>
        </w:rPr>
        <w:t>忘記填值</w:t>
      </w:r>
      <w:proofErr w:type="gramEnd"/>
      <w:r w:rsidR="00C417F7" w:rsidRPr="00014F94">
        <w:rPr>
          <w:rFonts w:cs="Times New Roman" w:hint="eastAsia"/>
        </w:rPr>
        <w:t>、資料遺失等等。</w:t>
      </w:r>
    </w:p>
    <w:p w14:paraId="28453F65" w14:textId="2C4E7F45" w:rsidR="00D632B6" w:rsidRPr="00537008" w:rsidRDefault="005C0E59" w:rsidP="00EF56D0">
      <w:pPr>
        <w:ind w:firstLine="480"/>
        <w:rPr>
          <w:rFonts w:cs="Times New Roman"/>
        </w:rPr>
      </w:pPr>
      <w:r>
        <w:rPr>
          <w:rFonts w:cs="Times New Roman" w:hint="eastAsia"/>
        </w:rPr>
        <w:t>最後</w:t>
      </w:r>
      <w:r w:rsidR="00E354C4">
        <w:rPr>
          <w:rFonts w:cs="Times New Roman" w:hint="eastAsia"/>
        </w:rPr>
        <w:t>，</w:t>
      </w:r>
      <w:r w:rsidR="002D22FE" w:rsidRPr="00537008">
        <w:rPr>
          <w:rFonts w:cs="Times New Roman" w:hint="eastAsia"/>
        </w:rPr>
        <w:t>如果</w:t>
      </w:r>
      <w:r w:rsidR="00804E5A" w:rsidRPr="00537008">
        <w:rPr>
          <w:rFonts w:cs="Times New Roman" w:hint="eastAsia"/>
        </w:rPr>
        <w:t>缺</w:t>
      </w:r>
      <w:r w:rsidR="00703B23" w:rsidRPr="00537008">
        <w:rPr>
          <w:rFonts w:cs="Times New Roman" w:hint="eastAsia"/>
        </w:rPr>
        <w:t>失</w:t>
      </w:r>
      <w:proofErr w:type="gramStart"/>
      <w:r w:rsidR="00804E5A" w:rsidRPr="00537008">
        <w:rPr>
          <w:rFonts w:cs="Times New Roman" w:hint="eastAsia"/>
        </w:rPr>
        <w:t>情形均不</w:t>
      </w:r>
      <w:r w:rsidR="002D22FE" w:rsidRPr="00537008">
        <w:rPr>
          <w:rFonts w:cs="Times New Roman" w:hint="eastAsia"/>
        </w:rPr>
        <w:t>屬於</w:t>
      </w:r>
      <w:proofErr w:type="gramEnd"/>
      <w:r w:rsidR="002D22FE" w:rsidRPr="00537008">
        <w:rPr>
          <w:rFonts w:cs="Times New Roman" w:hint="eastAsia"/>
        </w:rPr>
        <w:t>上述兩者，則</w:t>
      </w:r>
      <w:r w:rsidR="00804E5A" w:rsidRPr="00537008">
        <w:rPr>
          <w:rFonts w:cs="Times New Roman" w:hint="eastAsia"/>
        </w:rPr>
        <w:t>被</w:t>
      </w:r>
      <w:r w:rsidR="00DA70C8" w:rsidRPr="00537008">
        <w:rPr>
          <w:rFonts w:cs="Times New Roman" w:hint="eastAsia"/>
        </w:rPr>
        <w:t>歸</w:t>
      </w:r>
      <w:r w:rsidR="002D22FE" w:rsidRPr="00537008">
        <w:rPr>
          <w:rFonts w:cs="Times New Roman" w:hint="eastAsia"/>
        </w:rPr>
        <w:t>屬於</w:t>
      </w:r>
      <w:r w:rsidR="00D123BE" w:rsidRPr="00537008">
        <w:rPr>
          <w:rFonts w:cs="Times New Roman" w:hint="eastAsia"/>
        </w:rPr>
        <w:t>完全非隨機缺失類型</w:t>
      </w:r>
      <w:r w:rsidR="00A62442" w:rsidRPr="00537008">
        <w:rPr>
          <w:rFonts w:cs="Times New Roman"/>
        </w:rPr>
        <w:t>(MNAR)</w:t>
      </w:r>
      <w:r w:rsidR="00A62442" w:rsidRPr="00537008">
        <w:rPr>
          <w:rFonts w:cs="Times New Roman" w:hint="eastAsia"/>
        </w:rPr>
        <w:t>。</w:t>
      </w:r>
      <w:r w:rsidR="00804E5A" w:rsidRPr="00537008">
        <w:rPr>
          <w:rFonts w:cs="Times New Roman" w:hint="eastAsia"/>
        </w:rPr>
        <w:t>此一類型的</w:t>
      </w:r>
      <w:r w:rsidR="003D18FC" w:rsidRPr="00537008">
        <w:rPr>
          <w:rFonts w:cs="Times New Roman" w:hint="eastAsia"/>
        </w:rPr>
        <w:t>缺失資料值</w:t>
      </w:r>
      <w:proofErr w:type="gramStart"/>
      <w:r w:rsidR="003D18FC" w:rsidRPr="00537008">
        <w:rPr>
          <w:rFonts w:cs="Times New Roman" w:hint="eastAsia"/>
        </w:rPr>
        <w:t>與</w:t>
      </w:r>
      <w:r w:rsidR="00804E5A" w:rsidRPr="00537008">
        <w:rPr>
          <w:rFonts w:cs="Times New Roman" w:hint="eastAsia"/>
        </w:rPr>
        <w:t>某</w:t>
      </w:r>
      <w:r w:rsidR="003D18FC" w:rsidRPr="00537008">
        <w:rPr>
          <w:rFonts w:cs="Times New Roman" w:hint="eastAsia"/>
        </w:rPr>
        <w:t>維度</w:t>
      </w:r>
      <w:proofErr w:type="gramEnd"/>
      <w:r w:rsidR="003D18FC" w:rsidRPr="00537008">
        <w:rPr>
          <w:rFonts w:cs="Times New Roman" w:hint="eastAsia"/>
        </w:rPr>
        <w:t>具有一定程度的關係或傾向</w:t>
      </w:r>
      <w:r w:rsidR="00803FA7" w:rsidRPr="00537008">
        <w:rPr>
          <w:rFonts w:cs="Times New Roman" w:hint="eastAsia"/>
        </w:rPr>
        <w:t>，</w:t>
      </w:r>
      <w:r w:rsidR="00DA0233" w:rsidRPr="00537008">
        <w:rPr>
          <w:rFonts w:cs="Times New Roman" w:hint="eastAsia"/>
        </w:rPr>
        <w:t>換句話說</w:t>
      </w:r>
      <w:r w:rsidR="00A62442" w:rsidRPr="00537008">
        <w:rPr>
          <w:rFonts w:cs="Times New Roman" w:hint="eastAsia"/>
        </w:rPr>
        <w:t>，</w:t>
      </w:r>
      <w:r w:rsidR="00DA0233" w:rsidRPr="00537008">
        <w:rPr>
          <w:rFonts w:cs="Times New Roman" w:hint="eastAsia"/>
        </w:rPr>
        <w:t>即與該缺失值有很高的相關性</w:t>
      </w:r>
      <w:r w:rsidR="00A62442" w:rsidRPr="00537008">
        <w:rPr>
          <w:rFonts w:cs="Times New Roman" w:hint="eastAsia"/>
        </w:rPr>
        <w:t>。</w:t>
      </w:r>
      <w:r w:rsidR="00803FA7" w:rsidRPr="00537008">
        <w:rPr>
          <w:rFonts w:cs="Times New Roman" w:hint="eastAsia"/>
        </w:rPr>
        <w:t>屬於此一類型缺失資料會表現</w:t>
      </w:r>
      <w:r w:rsidR="00EF56D0" w:rsidRPr="00537008">
        <w:rPr>
          <w:rFonts w:cs="Times New Roman" w:hint="eastAsia"/>
        </w:rPr>
        <w:t>出</w:t>
      </w:r>
      <w:r w:rsidR="00803FA7" w:rsidRPr="00537008">
        <w:rPr>
          <w:rFonts w:cs="Times New Roman" w:hint="eastAsia"/>
        </w:rPr>
        <w:t>某一種資料特性，故又被稱作不可忽略缺失類型。</w:t>
      </w:r>
      <w:r w:rsidR="00D632B6" w:rsidRPr="00537008">
        <w:rPr>
          <w:rFonts w:cs="Times New Roman" w:hint="eastAsia"/>
        </w:rPr>
        <w:t>例如</w:t>
      </w:r>
      <w:r w:rsidR="00DA0233" w:rsidRPr="00537008">
        <w:rPr>
          <w:rFonts w:cs="Times New Roman" w:hint="eastAsia"/>
        </w:rPr>
        <w:t>薪資調查問卷時，高薪資與低薪資族群</w:t>
      </w:r>
      <w:r w:rsidR="006A6F0F" w:rsidRPr="00537008">
        <w:rPr>
          <w:rFonts w:cs="Times New Roman" w:hint="eastAsia"/>
        </w:rPr>
        <w:t>因為不想透漏實際薪資而</w:t>
      </w:r>
      <w:r w:rsidR="00DA0233" w:rsidRPr="00537008">
        <w:rPr>
          <w:rFonts w:cs="Times New Roman" w:hint="eastAsia"/>
        </w:rPr>
        <w:t>拒絕填寫，</w:t>
      </w:r>
      <w:r w:rsidR="00EF56D0" w:rsidRPr="00537008">
        <w:rPr>
          <w:rFonts w:cs="Times New Roman" w:hint="eastAsia"/>
        </w:rPr>
        <w:t>即</w:t>
      </w:r>
      <w:r w:rsidR="006A6F0F" w:rsidRPr="00537008">
        <w:rPr>
          <w:rFonts w:cs="Times New Roman" w:hint="eastAsia"/>
        </w:rPr>
        <w:t>造成</w:t>
      </w:r>
      <w:r w:rsidR="00EF56D0" w:rsidRPr="00537008">
        <w:rPr>
          <w:rFonts w:cs="Times New Roman" w:hint="eastAsia"/>
        </w:rPr>
        <w:t>這種</w:t>
      </w:r>
      <w:r w:rsidR="006A6F0F" w:rsidRPr="00537008">
        <w:rPr>
          <w:rFonts w:cs="Times New Roman" w:hint="eastAsia"/>
        </w:rPr>
        <w:t>資料缺失情況</w:t>
      </w:r>
      <w:r w:rsidR="00EF56D0" w:rsidRPr="00537008">
        <w:rPr>
          <w:rFonts w:cs="Times New Roman" w:hint="eastAsia"/>
        </w:rPr>
        <w:t>，</w:t>
      </w:r>
      <w:r w:rsidR="005D4B55" w:rsidRPr="00537008">
        <w:rPr>
          <w:rFonts w:cs="Times New Roman" w:hint="eastAsia"/>
        </w:rPr>
        <w:t>進而導致影響資料集真實性。</w:t>
      </w:r>
    </w:p>
    <w:p w14:paraId="54142F82" w14:textId="6D1BB71C" w:rsidR="00A81C57" w:rsidRDefault="00091598" w:rsidP="00492080">
      <w:pPr>
        <w:ind w:firstLine="480"/>
        <w:rPr>
          <w:rFonts w:cs="Times New Roman"/>
        </w:rPr>
      </w:pPr>
      <w:r w:rsidRPr="00014F94">
        <w:rPr>
          <w:rFonts w:cs="Times New Roman" w:hint="eastAsia"/>
        </w:rPr>
        <w:t>缺失資料</w:t>
      </w:r>
      <w:r w:rsidR="00EF56D0" w:rsidRPr="00537008">
        <w:rPr>
          <w:rFonts w:cs="Times New Roman" w:hint="eastAsia"/>
        </w:rPr>
        <w:t>類型</w:t>
      </w:r>
      <w:r w:rsidRPr="00537008">
        <w:rPr>
          <w:rFonts w:cs="Times New Roman" w:hint="eastAsia"/>
        </w:rPr>
        <w:t>若屬於</w:t>
      </w:r>
      <w:r w:rsidRPr="00537008">
        <w:rPr>
          <w:rFonts w:cs="Times New Roman" w:hint="eastAsia"/>
        </w:rPr>
        <w:t>MCAR</w:t>
      </w:r>
      <w:r w:rsidRPr="00537008">
        <w:rPr>
          <w:rFonts w:cs="Times New Roman" w:hint="eastAsia"/>
        </w:rPr>
        <w:t>或者是控制相關變數下</w:t>
      </w:r>
      <w:r w:rsidR="00AF4BBA" w:rsidRPr="00537008">
        <w:rPr>
          <w:rFonts w:cs="Times New Roman" w:hint="eastAsia"/>
        </w:rPr>
        <w:t>少數缺失的</w:t>
      </w:r>
      <w:r w:rsidR="00AF4BBA" w:rsidRPr="00537008">
        <w:rPr>
          <w:rFonts w:cs="Times New Roman" w:hint="eastAsia"/>
        </w:rPr>
        <w:t>MAR</w:t>
      </w:r>
      <w:r w:rsidR="00AF4BBA" w:rsidRPr="00537008">
        <w:rPr>
          <w:rFonts w:cs="Times New Roman" w:hint="eastAsia"/>
        </w:rPr>
        <w:t>類型時，對該缺失情形是可以被納入考量並接受缺失值</w:t>
      </w:r>
      <w:r w:rsidR="004758AF" w:rsidRPr="00537008">
        <w:rPr>
          <w:rFonts w:cs="Times New Roman" w:hint="eastAsia"/>
        </w:rPr>
        <w:t>相關</w:t>
      </w:r>
      <w:r w:rsidR="00AF4BBA" w:rsidRPr="00537008">
        <w:rPr>
          <w:rFonts w:cs="Times New Roman" w:hint="eastAsia"/>
        </w:rPr>
        <w:t>技術處裡方式</w:t>
      </w:r>
      <w:r w:rsidR="004758AF" w:rsidRPr="00537008">
        <w:rPr>
          <w:rFonts w:cs="Times New Roman" w:hint="eastAsia"/>
        </w:rPr>
        <w:t>解決缺失問題</w:t>
      </w:r>
      <w:r w:rsidR="00EF56D0" w:rsidRPr="00537008">
        <w:rPr>
          <w:rFonts w:cs="Times New Roman" w:hint="eastAsia"/>
        </w:rPr>
        <w:t>。</w:t>
      </w:r>
      <w:r w:rsidR="004C1FEC" w:rsidRPr="00537008">
        <w:rPr>
          <w:rFonts w:cs="Times New Roman" w:hint="eastAsia"/>
        </w:rPr>
        <w:t>但若缺失資料</w:t>
      </w:r>
      <w:r w:rsidR="00EF56D0" w:rsidRPr="00537008">
        <w:rPr>
          <w:rFonts w:cs="Times New Roman" w:hint="eastAsia"/>
        </w:rPr>
        <w:t>類型</w:t>
      </w:r>
      <w:r w:rsidR="004C1FEC" w:rsidRPr="00537008">
        <w:rPr>
          <w:rFonts w:cs="Times New Roman" w:hint="eastAsia"/>
        </w:rPr>
        <w:t>屬於</w:t>
      </w:r>
      <w:r w:rsidR="004C1FEC" w:rsidRPr="00537008">
        <w:rPr>
          <w:rFonts w:cs="Times New Roman" w:hint="eastAsia"/>
        </w:rPr>
        <w:t>MNAR</w:t>
      </w:r>
      <w:r w:rsidR="004C1FEC" w:rsidRPr="00537008">
        <w:rPr>
          <w:rFonts w:cs="Times New Roman" w:hint="eastAsia"/>
        </w:rPr>
        <w:t>時，</w:t>
      </w:r>
      <w:r w:rsidR="00717989" w:rsidRPr="00537008">
        <w:rPr>
          <w:rFonts w:cs="Times New Roman" w:hint="eastAsia"/>
        </w:rPr>
        <w:t>因</w:t>
      </w:r>
      <w:r w:rsidR="004C1FEC" w:rsidRPr="00537008">
        <w:rPr>
          <w:rFonts w:cs="Times New Roman" w:hint="eastAsia"/>
        </w:rPr>
        <w:t>缺失</w:t>
      </w:r>
      <w:r w:rsidR="00717989" w:rsidRPr="00537008">
        <w:rPr>
          <w:rFonts w:cs="Times New Roman" w:hint="eastAsia"/>
        </w:rPr>
        <w:t>類型</w:t>
      </w:r>
      <w:r w:rsidR="004C1FEC" w:rsidRPr="00537008">
        <w:rPr>
          <w:rFonts w:cs="Times New Roman" w:hint="eastAsia"/>
        </w:rPr>
        <w:t>為非隨機缺失</w:t>
      </w:r>
      <w:r w:rsidR="00717989" w:rsidRPr="00537008">
        <w:rPr>
          <w:rFonts w:cs="Times New Roman" w:hint="eastAsia"/>
        </w:rPr>
        <w:t>，故</w:t>
      </w:r>
      <w:r w:rsidR="004C1FEC" w:rsidRPr="00537008">
        <w:rPr>
          <w:rFonts w:cs="Times New Roman" w:hint="eastAsia"/>
        </w:rPr>
        <w:t>此情形完全不可忽略</w:t>
      </w:r>
      <w:r w:rsidR="00717989" w:rsidRPr="00537008">
        <w:rPr>
          <w:rFonts w:cs="Times New Roman" w:hint="eastAsia"/>
        </w:rPr>
        <w:t>且不建議受以任何缺失處理機制，以防止對資料集</w:t>
      </w:r>
      <w:r w:rsidR="00FF1584" w:rsidRPr="00537008">
        <w:rPr>
          <w:rFonts w:cs="Times New Roman" w:hint="eastAsia"/>
        </w:rPr>
        <w:t>做出</w:t>
      </w:r>
      <w:r w:rsidR="00C77F94" w:rsidRPr="00537008">
        <w:rPr>
          <w:rFonts w:cs="Times New Roman" w:hint="eastAsia"/>
        </w:rPr>
        <w:t>作</w:t>
      </w:r>
      <w:r w:rsidR="00EF56D0" w:rsidRPr="00537008">
        <w:rPr>
          <w:rFonts w:cs="Times New Roman" w:hint="eastAsia"/>
        </w:rPr>
        <w:t>錯誤</w:t>
      </w:r>
      <w:r w:rsidR="00717989" w:rsidRPr="00537008">
        <w:rPr>
          <w:rFonts w:cs="Times New Roman" w:hint="eastAsia"/>
        </w:rPr>
        <w:t>判斷與</w:t>
      </w:r>
      <w:r w:rsidR="00717989" w:rsidRPr="00014F94">
        <w:rPr>
          <w:rFonts w:cs="Times New Roman" w:hint="eastAsia"/>
        </w:rPr>
        <w:t>誤導。</w:t>
      </w:r>
    </w:p>
    <w:p w14:paraId="3C819CE0" w14:textId="4EF5D617" w:rsidR="00A81C57" w:rsidRDefault="00A81C57" w:rsidP="00307309">
      <w:pPr>
        <w:pStyle w:val="3"/>
        <w:rPr>
          <w:rFonts w:cs="Times New Roman"/>
        </w:rPr>
      </w:pPr>
      <w:bookmarkStart w:id="101" w:name="_Toc47633463"/>
      <w:r>
        <w:rPr>
          <w:rFonts w:cs="Times New Roman" w:hint="eastAsia"/>
        </w:rPr>
        <w:t>2.2.2</w:t>
      </w:r>
      <w:r>
        <w:rPr>
          <w:rFonts w:cs="Times New Roman" w:hint="eastAsia"/>
        </w:rPr>
        <w:t>缺失值的處理技術</w:t>
      </w:r>
      <w:bookmarkEnd w:id="101"/>
    </w:p>
    <w:p w14:paraId="3B3A082A" w14:textId="51E8A7BF" w:rsidR="005F3131" w:rsidRPr="00B46F32" w:rsidRDefault="004B30E5" w:rsidP="00275DEE">
      <w:pPr>
        <w:ind w:firstLine="480"/>
        <w:rPr>
          <w:rFonts w:cs="Times New Roman"/>
        </w:rPr>
      </w:pPr>
      <w:r w:rsidRPr="00B46F32">
        <w:rPr>
          <w:rFonts w:cs="Times New Roman"/>
        </w:rPr>
        <w:t>根據</w:t>
      </w:r>
      <w:r w:rsidRPr="00B46F32">
        <w:rPr>
          <w:rFonts w:cs="Times New Roman" w:hint="eastAsia"/>
        </w:rPr>
        <w:t>以往經驗</w:t>
      </w:r>
      <w:r w:rsidRPr="00B46F32">
        <w:rPr>
          <w:rFonts w:cs="Times New Roman"/>
        </w:rPr>
        <w:t>，</w:t>
      </w:r>
      <w:r w:rsidR="004F7305" w:rsidRPr="00B46F32">
        <w:rPr>
          <w:rFonts w:cs="Times New Roman" w:hint="eastAsia"/>
        </w:rPr>
        <w:t>為了使缺失資料集具有完整性</w:t>
      </w:r>
      <w:r w:rsidR="00076C3C" w:rsidRPr="00B46F32">
        <w:rPr>
          <w:rFonts w:cs="Times New Roman" w:hint="eastAsia"/>
        </w:rPr>
        <w:t>，</w:t>
      </w:r>
      <w:r w:rsidR="00F90EA6" w:rsidRPr="00B46F32">
        <w:rPr>
          <w:rFonts w:cs="Times New Roman" w:hint="eastAsia"/>
        </w:rPr>
        <w:t>一般</w:t>
      </w:r>
      <w:r w:rsidR="009308DA" w:rsidRPr="00B46F32">
        <w:rPr>
          <w:rFonts w:cs="Times New Roman" w:hint="eastAsia"/>
        </w:rPr>
        <w:t>在</w:t>
      </w:r>
      <w:r w:rsidRPr="00B46F32">
        <w:rPr>
          <w:rFonts w:cs="Times New Roman"/>
        </w:rPr>
        <w:t>處理缺失資料</w:t>
      </w:r>
      <w:r w:rsidR="009308DA" w:rsidRPr="00B46F32">
        <w:rPr>
          <w:rFonts w:cs="Times New Roman" w:hint="eastAsia"/>
        </w:rPr>
        <w:t>時最常見</w:t>
      </w:r>
      <w:r w:rsidR="001F6983" w:rsidRPr="00B46F32">
        <w:rPr>
          <w:rFonts w:cs="Times New Roman" w:hint="eastAsia"/>
        </w:rPr>
        <w:t>的方法是</w:t>
      </w:r>
      <w:r w:rsidR="009308DA" w:rsidRPr="00B46F32">
        <w:rPr>
          <w:rFonts w:cs="Times New Roman" w:hint="eastAsia"/>
        </w:rPr>
        <w:t>丟棄法</w:t>
      </w:r>
      <w:r w:rsidR="00E1732D">
        <w:rPr>
          <w:rFonts w:cs="Times New Roman" w:hint="eastAsia"/>
        </w:rPr>
        <w:t>技術</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dropout</w:t>
      </w:r>
      <w:r w:rsidR="009308DA" w:rsidRPr="00B46F32">
        <w:rPr>
          <w:rFonts w:cs="Times New Roman" w:hint="eastAsia"/>
        </w:rPr>
        <w:t>)</w:t>
      </w:r>
      <w:r w:rsidR="00A62C6C" w:rsidRPr="00B46F32">
        <w:rPr>
          <w:rFonts w:cs="Times New Roman" w:hint="eastAsia"/>
        </w:rPr>
        <w:t xml:space="preserve"> </w:t>
      </w:r>
      <w:r w:rsidR="009308DA" w:rsidRPr="00B46F32">
        <w:rPr>
          <w:rFonts w:cs="Times New Roman" w:hint="eastAsia"/>
        </w:rPr>
        <w:t>與填補法</w:t>
      </w:r>
      <w:r w:rsidR="00A62C6C" w:rsidRPr="00B46F32">
        <w:rPr>
          <w:rFonts w:cs="Times New Roman" w:hint="eastAsia"/>
        </w:rPr>
        <w:t xml:space="preserve"> </w:t>
      </w:r>
      <w:r w:rsidR="009308DA" w:rsidRPr="00B46F32">
        <w:rPr>
          <w:rFonts w:cs="Times New Roman" w:hint="eastAsia"/>
        </w:rPr>
        <w:t>(</w:t>
      </w:r>
      <w:r w:rsidR="009308DA" w:rsidRPr="00B46F32">
        <w:rPr>
          <w:rFonts w:cs="Times New Roman"/>
        </w:rPr>
        <w:t>imputation)</w:t>
      </w:r>
      <w:r w:rsidR="00A62C6C" w:rsidRPr="00B46F32">
        <w:rPr>
          <w:rFonts w:cs="Times New Roman" w:hint="eastAsia"/>
        </w:rPr>
        <w:t xml:space="preserve"> </w:t>
      </w:r>
      <w:r w:rsidR="00E1732D">
        <w:rPr>
          <w:rFonts w:cs="Times New Roman" w:hint="eastAsia"/>
        </w:rPr>
        <w:t>技術</w:t>
      </w:r>
      <w:r w:rsidR="009308DA" w:rsidRPr="00B46F32">
        <w:rPr>
          <w:rFonts w:cs="Times New Roman" w:hint="eastAsia"/>
        </w:rPr>
        <w:t>兩種</w:t>
      </w:r>
      <w:r w:rsidR="00AD6274" w:rsidRPr="00B46F32">
        <w:rPr>
          <w:rFonts w:cs="Times New Roman" w:hint="eastAsia"/>
        </w:rPr>
        <w:t>。</w:t>
      </w:r>
    </w:p>
    <w:p w14:paraId="72E8A89C" w14:textId="18CA7AAD" w:rsidR="0033115C" w:rsidRPr="00B46F32" w:rsidRDefault="00014F94" w:rsidP="00183927">
      <w:pPr>
        <w:ind w:firstLine="480"/>
        <w:rPr>
          <w:rFonts w:cs="Times New Roman"/>
        </w:rPr>
      </w:pPr>
      <w:r w:rsidRPr="00B46F32">
        <w:rPr>
          <w:rFonts w:cs="Times New Roman" w:hint="eastAsia"/>
        </w:rPr>
        <w:t>丟棄</w:t>
      </w:r>
      <w:r w:rsidR="005B279B" w:rsidRPr="00B46F32">
        <w:rPr>
          <w:rFonts w:cs="Times New Roman" w:hint="eastAsia"/>
        </w:rPr>
        <w:t>法</w:t>
      </w:r>
      <w:r w:rsidRPr="00B46F32">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xaJfqVO","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Pr="00B46F32">
        <w:rPr>
          <w:rFonts w:cs="Times New Roman" w:hint="eastAsia"/>
        </w:rPr>
        <w:t>中包含了</w:t>
      </w:r>
      <w:r w:rsidR="004B30E5" w:rsidRPr="00B46F32">
        <w:rPr>
          <w:rFonts w:cs="Times New Roman"/>
        </w:rPr>
        <w:t>刪除資料列</w:t>
      </w:r>
      <w:r w:rsidR="005713BC" w:rsidRPr="00B46F32">
        <w:rPr>
          <w:rFonts w:cs="Times New Roman" w:hint="eastAsia"/>
        </w:rPr>
        <w:t>以及</w:t>
      </w:r>
      <w:r w:rsidRPr="00B46F32">
        <w:rPr>
          <w:rFonts w:cs="Times New Roman" w:hint="eastAsia"/>
        </w:rPr>
        <w:t>刪除特徵欄位</w:t>
      </w:r>
      <w:r w:rsidR="009725BF" w:rsidRPr="00B46F32">
        <w:rPr>
          <w:rFonts w:cs="Times New Roman" w:hint="eastAsia"/>
        </w:rPr>
        <w:t>兩種</w:t>
      </w:r>
      <w:r w:rsidRPr="00B46F32">
        <w:rPr>
          <w:rFonts w:cs="Times New Roman" w:hint="eastAsia"/>
        </w:rPr>
        <w:t>。</w:t>
      </w:r>
      <w:r w:rsidR="004B30E5" w:rsidRPr="00B46F32">
        <w:rPr>
          <w:rFonts w:cs="Times New Roman"/>
        </w:rPr>
        <w:t>如果一個資料列裡面的欄位</w:t>
      </w:r>
      <w:r w:rsidR="004B30E5" w:rsidRPr="00B46F32">
        <w:rPr>
          <w:rFonts w:cs="Times New Roman" w:hint="eastAsia"/>
        </w:rPr>
        <w:t>當中有缺失值</w:t>
      </w:r>
      <w:r w:rsidR="004B30E5" w:rsidRPr="00B46F32">
        <w:rPr>
          <w:rFonts w:cs="Times New Roman"/>
        </w:rPr>
        <w:t>，則將整筆資料列直接刪除</w:t>
      </w:r>
      <w:r w:rsidR="00C0754B" w:rsidRPr="00B46F32">
        <w:rPr>
          <w:rFonts w:cs="Times New Roman" w:hint="eastAsia"/>
        </w:rPr>
        <w:t>，此種刪除方式可以</w:t>
      </w:r>
      <w:r w:rsidR="0076177D" w:rsidRPr="00B46F32">
        <w:rPr>
          <w:rFonts w:cs="Times New Roman" w:hint="eastAsia"/>
        </w:rPr>
        <w:t>在整</w:t>
      </w:r>
      <w:r w:rsidR="00CB1928" w:rsidRPr="00B46F32">
        <w:rPr>
          <w:rFonts w:cs="Times New Roman" w:hint="eastAsia"/>
        </w:rPr>
        <w:t>個</w:t>
      </w:r>
      <w:r w:rsidR="0076177D" w:rsidRPr="00B46F32">
        <w:rPr>
          <w:rFonts w:cs="Times New Roman" w:hint="eastAsia"/>
        </w:rPr>
        <w:t>資料集中</w:t>
      </w:r>
      <w:r w:rsidR="00CB1928" w:rsidRPr="00B46F32">
        <w:rPr>
          <w:rFonts w:cs="Times New Roman" w:hint="eastAsia"/>
        </w:rPr>
        <w:t>只</w:t>
      </w:r>
      <w:r w:rsidR="0076177D" w:rsidRPr="00B46F32">
        <w:rPr>
          <w:rFonts w:cs="Times New Roman" w:hint="eastAsia"/>
        </w:rPr>
        <w:t>含有少量缺失值時採用</w:t>
      </w:r>
      <w:r w:rsidR="00C0754B" w:rsidRPr="00B46F32">
        <w:rPr>
          <w:rFonts w:cs="Times New Roman" w:hint="eastAsia"/>
        </w:rPr>
        <w:t>，</w:t>
      </w:r>
      <w:r w:rsidR="00CB1928" w:rsidRPr="00B46F32">
        <w:rPr>
          <w:rFonts w:cs="Times New Roman" w:hint="eastAsia"/>
        </w:rPr>
        <w:t>使剩餘的資料成為無缺失值的</w:t>
      </w:r>
      <w:r w:rsidR="001B2595" w:rsidRPr="00B46F32">
        <w:rPr>
          <w:rFonts w:cs="Times New Roman" w:hint="eastAsia"/>
        </w:rPr>
        <w:t>完整資料集</w:t>
      </w:r>
      <w:r w:rsidR="00CB1928" w:rsidRPr="00B46F32">
        <w:rPr>
          <w:rFonts w:cs="Times New Roman" w:hint="eastAsia"/>
        </w:rPr>
        <w:t>。</w:t>
      </w:r>
      <w:r w:rsidR="007B1940" w:rsidRPr="00B46F32">
        <w:rPr>
          <w:rFonts w:cs="Times New Roman" w:hint="eastAsia"/>
        </w:rPr>
        <w:t>丟棄法</w:t>
      </w:r>
      <w:r w:rsidR="00187002" w:rsidRPr="00B46F32">
        <w:rPr>
          <w:rFonts w:cs="Times New Roman" w:hint="eastAsia"/>
        </w:rPr>
        <w:t>的</w:t>
      </w:r>
      <w:r w:rsidR="007B1940" w:rsidRPr="00B46F32">
        <w:rPr>
          <w:rFonts w:cs="Times New Roman" w:hint="eastAsia"/>
        </w:rPr>
        <w:t>缺點</w:t>
      </w:r>
      <w:r w:rsidR="00FB69DD" w:rsidRPr="00B46F32">
        <w:rPr>
          <w:rFonts w:cs="Times New Roman" w:hint="eastAsia"/>
        </w:rPr>
        <w:t>是</w:t>
      </w:r>
      <w:r w:rsidR="00B70F5D" w:rsidRPr="00B46F32">
        <w:rPr>
          <w:rFonts w:cs="Times New Roman" w:hint="eastAsia"/>
        </w:rPr>
        <w:t>，</w:t>
      </w:r>
      <w:r w:rsidR="007B1940" w:rsidRPr="00B46F32">
        <w:rPr>
          <w:rFonts w:cs="Times New Roman" w:hint="eastAsia"/>
        </w:rPr>
        <w:t>若</w:t>
      </w:r>
      <w:r w:rsidR="00285322" w:rsidRPr="00B46F32">
        <w:rPr>
          <w:rFonts w:cs="Times New Roman" w:hint="eastAsia"/>
        </w:rPr>
        <w:t>缺失值</w:t>
      </w:r>
      <w:proofErr w:type="gramStart"/>
      <w:r w:rsidR="00836E46" w:rsidRPr="00B46F32">
        <w:rPr>
          <w:rFonts w:cs="Times New Roman" w:hint="eastAsia"/>
        </w:rPr>
        <w:t>佔</w:t>
      </w:r>
      <w:proofErr w:type="gramEnd"/>
      <w:r w:rsidR="00836E46" w:rsidRPr="00B46F32">
        <w:rPr>
          <w:rFonts w:cs="Times New Roman" w:hint="eastAsia"/>
        </w:rPr>
        <w:t>資料集整體</w:t>
      </w:r>
      <w:r w:rsidR="00E30B13" w:rsidRPr="00B46F32">
        <w:rPr>
          <w:rFonts w:cs="Times New Roman" w:hint="eastAsia"/>
        </w:rPr>
        <w:t>比例</w:t>
      </w:r>
      <w:r w:rsidR="007B1940" w:rsidRPr="00B46F32">
        <w:rPr>
          <w:rFonts w:cs="Times New Roman" w:hint="eastAsia"/>
        </w:rPr>
        <w:t>太</w:t>
      </w:r>
      <w:r w:rsidR="00285322" w:rsidRPr="00B46F32">
        <w:rPr>
          <w:rFonts w:cs="Times New Roman" w:hint="eastAsia"/>
        </w:rPr>
        <w:t>高且</w:t>
      </w:r>
      <w:r w:rsidR="007B1940" w:rsidRPr="00B46F32">
        <w:rPr>
          <w:rFonts w:cs="Times New Roman" w:hint="eastAsia"/>
        </w:rPr>
        <w:t>是</w:t>
      </w:r>
      <w:r w:rsidR="00285322" w:rsidRPr="00B46F32">
        <w:rPr>
          <w:rFonts w:cs="Times New Roman" w:hint="eastAsia"/>
        </w:rPr>
        <w:t>完全隨機缺失類型模型，</w:t>
      </w:r>
      <w:r w:rsidR="007B1940" w:rsidRPr="00B46F32">
        <w:rPr>
          <w:rFonts w:cs="Times New Roman" w:hint="eastAsia"/>
        </w:rPr>
        <w:t>則</w:t>
      </w:r>
      <w:r w:rsidR="007B5757" w:rsidRPr="00B46F32">
        <w:rPr>
          <w:rFonts w:cs="Times New Roman" w:hint="eastAsia"/>
        </w:rPr>
        <w:t>刪除資料列的方法</w:t>
      </w:r>
      <w:r w:rsidR="00187002" w:rsidRPr="00B46F32">
        <w:rPr>
          <w:rFonts w:cs="Times New Roman" w:hint="eastAsia"/>
        </w:rPr>
        <w:t>會讓</w:t>
      </w:r>
      <w:r w:rsidR="00285322" w:rsidRPr="00B46F32">
        <w:rPr>
          <w:rFonts w:cs="Times New Roman" w:hint="eastAsia"/>
        </w:rPr>
        <w:t>原資料</w:t>
      </w:r>
      <w:r w:rsidR="007B5757" w:rsidRPr="00B46F32">
        <w:rPr>
          <w:rFonts w:cs="Times New Roman" w:hint="eastAsia"/>
        </w:rPr>
        <w:t>集當中</w:t>
      </w:r>
      <w:r w:rsidR="00ED7D44" w:rsidRPr="00B46F32">
        <w:rPr>
          <w:rFonts w:cs="Times New Roman" w:hint="eastAsia"/>
        </w:rPr>
        <w:t>剩下</w:t>
      </w:r>
      <w:r w:rsidR="007B5757" w:rsidRPr="00B46F32">
        <w:rPr>
          <w:rFonts w:cs="Times New Roman" w:hint="eastAsia"/>
        </w:rPr>
        <w:t>堪用</w:t>
      </w:r>
      <w:r w:rsidR="00E77820" w:rsidRPr="00B46F32">
        <w:rPr>
          <w:rFonts w:cs="Times New Roman" w:hint="eastAsia"/>
        </w:rPr>
        <w:t>的</w:t>
      </w:r>
      <w:r w:rsidR="007B5757" w:rsidRPr="00B46F32">
        <w:rPr>
          <w:rFonts w:cs="Times New Roman" w:hint="eastAsia"/>
        </w:rPr>
        <w:t>資料筆數</w:t>
      </w:r>
      <w:r w:rsidR="007B1940" w:rsidRPr="00B46F32">
        <w:rPr>
          <w:rFonts w:cs="Times New Roman" w:hint="eastAsia"/>
        </w:rPr>
        <w:t>變得</w:t>
      </w:r>
      <w:r w:rsidR="007B5757" w:rsidRPr="00B46F32">
        <w:rPr>
          <w:rFonts w:cs="Times New Roman" w:hint="eastAsia"/>
        </w:rPr>
        <w:t>非常少，</w:t>
      </w:r>
      <w:r w:rsidR="00EC5B1D" w:rsidRPr="00B46F32">
        <w:rPr>
          <w:rFonts w:cs="Times New Roman" w:hint="eastAsia"/>
        </w:rPr>
        <w:t>可參考</w:t>
      </w:r>
      <w:r w:rsidR="007B1940" w:rsidRPr="00B46F32">
        <w:rPr>
          <w:rFonts w:cs="Times New Roman" w:hint="eastAsia"/>
        </w:rPr>
        <w:t>之資料</w:t>
      </w:r>
      <w:r w:rsidR="00EC5B1D" w:rsidRPr="00B46F32">
        <w:rPr>
          <w:rFonts w:cs="Times New Roman" w:hint="eastAsia"/>
        </w:rPr>
        <w:t>點也很少</w:t>
      </w:r>
      <w:r w:rsidR="00C13A1A" w:rsidRPr="00B46F32">
        <w:rPr>
          <w:rFonts w:cs="Times New Roman" w:hint="eastAsia"/>
        </w:rPr>
        <w:t>，</w:t>
      </w:r>
      <w:r w:rsidR="007B5757" w:rsidRPr="00B46F32">
        <w:rPr>
          <w:rFonts w:cs="Times New Roman" w:hint="eastAsia"/>
        </w:rPr>
        <w:t>致使最終填補法效果</w:t>
      </w:r>
      <w:proofErr w:type="gramStart"/>
      <w:r w:rsidR="007B5757" w:rsidRPr="00B46F32">
        <w:rPr>
          <w:rFonts w:cs="Times New Roman" w:hint="eastAsia"/>
        </w:rPr>
        <w:t>不</w:t>
      </w:r>
      <w:proofErr w:type="gramEnd"/>
      <w:r w:rsidR="007B5757" w:rsidRPr="00B46F32">
        <w:rPr>
          <w:rFonts w:cs="Times New Roman" w:hint="eastAsia"/>
        </w:rPr>
        <w:t>彰</w:t>
      </w:r>
      <w:r w:rsidR="004B30E5" w:rsidRPr="00B46F32">
        <w:rPr>
          <w:rFonts w:cs="Times New Roman"/>
        </w:rPr>
        <w:t>。若整體資料集的某一</w:t>
      </w:r>
      <w:r w:rsidR="00482346" w:rsidRPr="00B46F32">
        <w:rPr>
          <w:rFonts w:cs="Times New Roman" w:hint="eastAsia"/>
        </w:rPr>
        <w:t>維度或某</w:t>
      </w:r>
      <w:r w:rsidR="00E5099B" w:rsidRPr="00B46F32">
        <w:rPr>
          <w:rFonts w:cs="Times New Roman" w:hint="eastAsia"/>
        </w:rPr>
        <w:t>一</w:t>
      </w:r>
      <w:r w:rsidR="004B30E5" w:rsidRPr="00B46F32">
        <w:rPr>
          <w:rFonts w:cs="Times New Roman"/>
        </w:rPr>
        <w:t>特徵欄位缺失筆數的數量太多，甚至遠多於其他特徵欄</w:t>
      </w:r>
      <w:r w:rsidR="004B30E5" w:rsidRPr="00B46F32">
        <w:rPr>
          <w:rFonts w:hint="eastAsia"/>
        </w:rPr>
        <w:t>位缺失狀況時，則可選擇直接放棄該特徵欄位。遇缺失值時無論就上述採用</w:t>
      </w:r>
      <w:r w:rsidR="00EC4FDF" w:rsidRPr="00B46F32">
        <w:rPr>
          <w:rFonts w:hint="eastAsia"/>
        </w:rPr>
        <w:t>刪除資料列或者是</w:t>
      </w:r>
      <w:r w:rsidR="004B30E5" w:rsidRPr="00B46F32">
        <w:rPr>
          <w:rFonts w:hint="eastAsia"/>
        </w:rPr>
        <w:t>刪除</w:t>
      </w:r>
      <w:r w:rsidR="00EC4FDF" w:rsidRPr="00B46F32">
        <w:rPr>
          <w:rFonts w:hint="eastAsia"/>
        </w:rPr>
        <w:t>特徵欄</w:t>
      </w:r>
      <w:r w:rsidR="00191F59" w:rsidRPr="00B46F32">
        <w:rPr>
          <w:rFonts w:hint="eastAsia"/>
        </w:rPr>
        <w:t>位</w:t>
      </w:r>
      <w:r w:rsidR="004B30E5" w:rsidRPr="00B46F32">
        <w:rPr>
          <w:rFonts w:hint="eastAsia"/>
        </w:rPr>
        <w:t>，雖然可能不需要面對因具有缺失值所造成資料</w:t>
      </w:r>
      <w:r w:rsidR="00E1732D">
        <w:rPr>
          <w:rFonts w:hint="eastAsia"/>
        </w:rPr>
        <w:t>的</w:t>
      </w:r>
      <w:proofErr w:type="gramStart"/>
      <w:r w:rsidR="004B30E5" w:rsidRPr="00B46F32">
        <w:rPr>
          <w:rFonts w:hint="eastAsia"/>
        </w:rPr>
        <w:t>不</w:t>
      </w:r>
      <w:proofErr w:type="gramEnd"/>
      <w:r w:rsidR="004B30E5" w:rsidRPr="00B46F32">
        <w:rPr>
          <w:rFonts w:hint="eastAsia"/>
        </w:rPr>
        <w:t>完整性，然而</w:t>
      </w:r>
      <w:r w:rsidR="00C42050" w:rsidRPr="00B46F32">
        <w:rPr>
          <w:rFonts w:hint="eastAsia"/>
        </w:rPr>
        <w:t>在</w:t>
      </w:r>
      <w:r w:rsidR="004B30E5" w:rsidRPr="00B46F32">
        <w:rPr>
          <w:rFonts w:hint="eastAsia"/>
        </w:rPr>
        <w:t>另一方面</w:t>
      </w:r>
      <w:r w:rsidR="00C42050" w:rsidRPr="00B46F32">
        <w:rPr>
          <w:rFonts w:hint="eastAsia"/>
        </w:rPr>
        <w:t>，</w:t>
      </w:r>
      <w:r w:rsidR="004B30E5" w:rsidRPr="00B46F32">
        <w:rPr>
          <w:rFonts w:hint="eastAsia"/>
        </w:rPr>
        <w:t>無論是丟棄資料列或是丟棄整個特徵欄位，仍然需要面臨因丟棄</w:t>
      </w:r>
      <w:r w:rsidR="004F3C12" w:rsidRPr="00B46F32">
        <w:rPr>
          <w:rFonts w:hint="eastAsia"/>
        </w:rPr>
        <w:t>法</w:t>
      </w:r>
      <w:r w:rsidR="004B30E5" w:rsidRPr="00B46F32">
        <w:rPr>
          <w:rFonts w:hint="eastAsia"/>
        </w:rPr>
        <w:t>所產生的額外問題</w:t>
      </w:r>
      <w:r w:rsidR="002762C9" w:rsidRPr="00B46F32">
        <w:rPr>
          <w:rFonts w:hint="eastAsia"/>
        </w:rPr>
        <w:t xml:space="preserve"> </w:t>
      </w:r>
      <w:r w:rsidR="004B30E5" w:rsidRPr="00B46F32">
        <w:rPr>
          <w:rFonts w:hint="eastAsia"/>
        </w:rPr>
        <w:t>:</w:t>
      </w:r>
      <w:r w:rsidR="002762C9" w:rsidRPr="00B46F32">
        <w:rPr>
          <w:rFonts w:hint="eastAsia"/>
        </w:rPr>
        <w:t xml:space="preserve"> </w:t>
      </w:r>
      <w:r w:rsidR="004B30E5" w:rsidRPr="00B46F32">
        <w:rPr>
          <w:rFonts w:hint="eastAsia"/>
        </w:rPr>
        <w:t>喪失資料</w:t>
      </w:r>
      <w:r w:rsidR="00A42FED" w:rsidRPr="00B46F32">
        <w:rPr>
          <w:rFonts w:hint="eastAsia"/>
        </w:rPr>
        <w:t>表現</w:t>
      </w:r>
      <w:r w:rsidR="004B30E5" w:rsidRPr="00B46F32">
        <w:rPr>
          <w:rFonts w:hint="eastAsia"/>
        </w:rPr>
        <w:t>特徵性質</w:t>
      </w:r>
      <w:r w:rsidR="00610890" w:rsidRPr="00B46F32">
        <w:rPr>
          <w:rFonts w:hint="eastAsia"/>
        </w:rPr>
        <w:t>以及資料</w:t>
      </w:r>
      <w:r w:rsidR="00A42FED" w:rsidRPr="00B46F32">
        <w:rPr>
          <w:rFonts w:hint="eastAsia"/>
        </w:rPr>
        <w:t>筆數來</w:t>
      </w:r>
      <w:r w:rsidR="00610890" w:rsidRPr="00B46F32">
        <w:rPr>
          <w:rFonts w:hint="eastAsia"/>
        </w:rPr>
        <w:t>源不足</w:t>
      </w:r>
      <w:r w:rsidR="004B30E5" w:rsidRPr="00B46F32">
        <w:rPr>
          <w:rFonts w:hint="eastAsia"/>
        </w:rPr>
        <w:t>。</w:t>
      </w:r>
    </w:p>
    <w:p w14:paraId="4BCA19A5" w14:textId="67EFB3DD" w:rsidR="00584E0E" w:rsidRPr="00B46F32" w:rsidRDefault="005D06B0" w:rsidP="00BD12D4">
      <w:pPr>
        <w:ind w:firstLine="480"/>
      </w:pPr>
      <w:r w:rsidRPr="00B46F32">
        <w:rPr>
          <w:rFonts w:cs="Times New Roman" w:hint="eastAsia"/>
        </w:rPr>
        <w:t>填補法</w:t>
      </w:r>
      <w:r w:rsidR="00E1732D">
        <w:rPr>
          <w:rFonts w:cs="Times New Roman" w:hint="eastAsia"/>
        </w:rPr>
        <w:t>技術</w:t>
      </w:r>
      <w:r w:rsidR="0090214C" w:rsidRPr="00B46F32">
        <w:rPr>
          <w:rFonts w:cs="Times New Roman"/>
        </w:rPr>
        <w:fldChar w:fldCharType="begin"/>
      </w:r>
      <w:r w:rsidR="0090214C" w:rsidRPr="00B46F32">
        <w:rPr>
          <w:rFonts w:cs="Times New Roman"/>
        </w:rPr>
        <w:instrText xml:space="preserve"> ADDIN ZOTERO_ITEM CSL_CITATION {"citationID":"MqxNWrJQ","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90214C" w:rsidRPr="00B46F32">
        <w:rPr>
          <w:rFonts w:cs="Times New Roman"/>
        </w:rPr>
        <w:fldChar w:fldCharType="separate"/>
      </w:r>
      <w:r w:rsidR="0090214C" w:rsidRPr="00B46F32">
        <w:rPr>
          <w:rFonts w:cs="Times New Roman"/>
        </w:rPr>
        <w:t>[2]</w:t>
      </w:r>
      <w:r w:rsidR="0090214C" w:rsidRPr="00B46F32">
        <w:rPr>
          <w:rFonts w:cs="Times New Roman"/>
        </w:rPr>
        <w:fldChar w:fldCharType="end"/>
      </w:r>
      <w:r w:rsidR="001B0C50" w:rsidRPr="00B46F32">
        <w:rPr>
          <w:rFonts w:cs="Times New Roman" w:hint="eastAsia"/>
        </w:rPr>
        <w:t>是</w:t>
      </w:r>
      <w:r w:rsidR="00045320" w:rsidRPr="00B46F32">
        <w:rPr>
          <w:rFonts w:cs="Times New Roman"/>
        </w:rPr>
        <w:t>用簡單的統計方法來計算需要</w:t>
      </w:r>
      <w:r w:rsidR="00D84BFF" w:rsidRPr="00B46F32">
        <w:rPr>
          <w:rFonts w:cs="Times New Roman" w:hint="eastAsia"/>
        </w:rPr>
        <w:t>被</w:t>
      </w:r>
      <w:r w:rsidR="00BD4462" w:rsidRPr="00B46F32">
        <w:rPr>
          <w:rFonts w:cs="Times New Roman" w:hint="eastAsia"/>
        </w:rPr>
        <w:t>填</w:t>
      </w:r>
      <w:r w:rsidR="00045320" w:rsidRPr="00B46F32">
        <w:rPr>
          <w:rFonts w:cs="Times New Roman"/>
        </w:rPr>
        <w:t>入的</w:t>
      </w:r>
      <w:r w:rsidR="00BD4462" w:rsidRPr="00B46F32">
        <w:rPr>
          <w:rFonts w:cs="Times New Roman" w:hint="eastAsia"/>
        </w:rPr>
        <w:t>填</w:t>
      </w:r>
      <w:r w:rsidR="00045320" w:rsidRPr="00B46F32">
        <w:rPr>
          <w:rFonts w:cs="Times New Roman"/>
        </w:rPr>
        <w:t>補值</w:t>
      </w:r>
      <w:r w:rsidR="00D91194" w:rsidRPr="00B46F32">
        <w:rPr>
          <w:rFonts w:cs="Times New Roman" w:hint="eastAsia"/>
        </w:rPr>
        <w:t>。</w:t>
      </w:r>
      <w:r w:rsidR="007A06D2" w:rsidRPr="00B46F32">
        <w:rPr>
          <w:rFonts w:cs="Times New Roman" w:hint="eastAsia"/>
        </w:rPr>
        <w:t>最</w:t>
      </w:r>
      <w:proofErr w:type="gramStart"/>
      <w:r w:rsidR="00980A50" w:rsidRPr="00B46F32">
        <w:rPr>
          <w:rFonts w:cs="Times New Roman" w:hint="eastAsia"/>
        </w:rPr>
        <w:t>簡易</w:t>
      </w:r>
      <w:r w:rsidR="00045320" w:rsidRPr="00B46F32">
        <w:rPr>
          <w:rFonts w:cs="Times New Roman"/>
        </w:rPr>
        <w:t>補值</w:t>
      </w:r>
      <w:r w:rsidR="007A06D2" w:rsidRPr="00B46F32">
        <w:rPr>
          <w:rFonts w:cs="Times New Roman" w:hint="eastAsia"/>
        </w:rPr>
        <w:t>的</w:t>
      </w:r>
      <w:proofErr w:type="gramEnd"/>
      <w:r w:rsidR="00045320" w:rsidRPr="00B46F32">
        <w:rPr>
          <w:rFonts w:cs="Times New Roman"/>
        </w:rPr>
        <w:t>方法</w:t>
      </w:r>
      <w:r w:rsidR="00D91194" w:rsidRPr="00B46F32">
        <w:rPr>
          <w:rFonts w:cs="Times New Roman" w:hint="eastAsia"/>
        </w:rPr>
        <w:t>是</w:t>
      </w:r>
      <w:r w:rsidR="00980A50" w:rsidRPr="00B46F32">
        <w:rPr>
          <w:rFonts w:cs="Times New Roman" w:hint="eastAsia"/>
        </w:rPr>
        <w:t>對所有缺失值欄位</w:t>
      </w:r>
      <w:r w:rsidR="00B343BC" w:rsidRPr="00B46F32">
        <w:rPr>
          <w:rFonts w:cs="Times New Roman" w:hint="eastAsia"/>
        </w:rPr>
        <w:t>只賦予</w:t>
      </w:r>
      <w:r w:rsidR="00045320" w:rsidRPr="00B46F32">
        <w:rPr>
          <w:rFonts w:cs="Times New Roman"/>
        </w:rPr>
        <w:t>單一固定</w:t>
      </w:r>
      <w:r w:rsidR="00A13F01" w:rsidRPr="00B46F32">
        <w:rPr>
          <w:rFonts w:cs="Times New Roman" w:hint="eastAsia"/>
        </w:rPr>
        <w:t>數</w:t>
      </w:r>
      <w:r w:rsidR="00045320" w:rsidRPr="00B46F32">
        <w:rPr>
          <w:rFonts w:cs="Times New Roman"/>
        </w:rPr>
        <w:t>值</w:t>
      </w:r>
      <w:r w:rsidR="00AC5395" w:rsidRPr="00B46F32">
        <w:rPr>
          <w:rFonts w:cs="Times New Roman" w:hint="eastAsia"/>
        </w:rPr>
        <w:t>，</w:t>
      </w:r>
      <w:r w:rsidR="00BB7464" w:rsidRPr="00B46F32">
        <w:rPr>
          <w:rFonts w:cs="Times New Roman" w:hint="eastAsia"/>
        </w:rPr>
        <w:t>例</w:t>
      </w:r>
      <w:r w:rsidR="00AC5395" w:rsidRPr="00B46F32">
        <w:rPr>
          <w:rFonts w:cs="Times New Roman" w:hint="eastAsia"/>
        </w:rPr>
        <w:t>如</w:t>
      </w:r>
      <w:r w:rsidR="00045320" w:rsidRPr="00B46F32">
        <w:rPr>
          <w:rFonts w:cs="Times New Roman"/>
        </w:rPr>
        <w:t>眾數、平均值、中位數</w:t>
      </w:r>
      <w:r w:rsidR="009D5A8A" w:rsidRPr="00B46F32">
        <w:rPr>
          <w:rFonts w:cs="Times New Roman" w:hint="eastAsia"/>
        </w:rPr>
        <w:t>、</w:t>
      </w:r>
      <w:r w:rsidR="006502FE" w:rsidRPr="00B46F32">
        <w:rPr>
          <w:rFonts w:cs="Times New Roman" w:hint="eastAsia"/>
        </w:rPr>
        <w:t>極大值</w:t>
      </w:r>
      <w:r w:rsidR="009D5A8A" w:rsidRPr="00B46F32">
        <w:rPr>
          <w:rFonts w:cs="Times New Roman" w:hint="eastAsia"/>
        </w:rPr>
        <w:t>、</w:t>
      </w:r>
      <w:r w:rsidR="006502FE" w:rsidRPr="00B46F32">
        <w:rPr>
          <w:rFonts w:cs="Times New Roman" w:hint="eastAsia"/>
        </w:rPr>
        <w:t>極小值</w:t>
      </w:r>
      <w:r w:rsidR="00045320" w:rsidRPr="00B46F32">
        <w:rPr>
          <w:rFonts w:cs="Times New Roman"/>
        </w:rPr>
        <w:t>等等</w:t>
      </w:r>
      <w:r w:rsidR="004367A9" w:rsidRPr="00B46F32">
        <w:rPr>
          <w:rFonts w:cs="Times New Roman"/>
        </w:rPr>
        <w:fldChar w:fldCharType="begin"/>
      </w:r>
      <w:r w:rsidR="004367A9" w:rsidRPr="00B46F32">
        <w:rPr>
          <w:rFonts w:cs="Times New Roman"/>
        </w:rPr>
        <w:instrText xml:space="preserve"> ADDIN ZOTERO_ITEM CSL_CITATION {"citationID":"55DzNPFt","properties":{"formattedCitation":"[11]","plainCitation":"[11]","noteIndex":0},"citationItems":[{"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4367A9" w:rsidRPr="00B46F32">
        <w:rPr>
          <w:rFonts w:cs="Times New Roman"/>
        </w:rPr>
        <w:fldChar w:fldCharType="separate"/>
      </w:r>
      <w:r w:rsidR="004367A9" w:rsidRPr="00B46F32">
        <w:rPr>
          <w:rFonts w:cs="Times New Roman"/>
        </w:rPr>
        <w:t>[11]</w:t>
      </w:r>
      <w:r w:rsidR="004367A9" w:rsidRPr="00B46F32">
        <w:rPr>
          <w:rFonts w:cs="Times New Roman"/>
        </w:rPr>
        <w:fldChar w:fldCharType="end"/>
      </w:r>
      <w:r w:rsidR="00FA6616" w:rsidRPr="00B46F32">
        <w:rPr>
          <w:rFonts w:cs="Times New Roman" w:hint="eastAsia"/>
        </w:rPr>
        <w:t>。</w:t>
      </w:r>
      <w:r w:rsidR="00EA7BC5" w:rsidRPr="00B46F32">
        <w:rPr>
          <w:rFonts w:cs="Times New Roman" w:hint="eastAsia"/>
        </w:rPr>
        <w:t>在不影響</w:t>
      </w:r>
      <w:r w:rsidR="00EF584F" w:rsidRPr="00B46F32">
        <w:rPr>
          <w:rFonts w:cs="Times New Roman" w:hint="eastAsia"/>
        </w:rPr>
        <w:t>資料集分佈模型下，採</w:t>
      </w:r>
      <w:r w:rsidR="00C5545D" w:rsidRPr="00B46F32">
        <w:rPr>
          <w:rFonts w:cs="Times New Roman" w:hint="eastAsia"/>
        </w:rPr>
        <w:t>取</w:t>
      </w:r>
      <w:r w:rsidR="00EF584F" w:rsidRPr="00B46F32">
        <w:rPr>
          <w:rFonts w:hint="eastAsia"/>
        </w:rPr>
        <w:t>單一固定</w:t>
      </w:r>
      <w:r w:rsidR="004635D0" w:rsidRPr="00B46F32">
        <w:rPr>
          <w:rFonts w:hint="eastAsia"/>
        </w:rPr>
        <w:t>數</w:t>
      </w:r>
      <w:r w:rsidR="00EF584F" w:rsidRPr="00B46F32">
        <w:rPr>
          <w:rFonts w:hint="eastAsia"/>
        </w:rPr>
        <w:t>值填補法比丟棄法來得合理</w:t>
      </w:r>
      <w:r w:rsidR="00AC6EB2" w:rsidRPr="00B46F32">
        <w:rPr>
          <w:rFonts w:cs="Times New Roman" w:hint="eastAsia"/>
        </w:rPr>
        <w:t>。</w:t>
      </w:r>
      <w:r w:rsidR="00D91194" w:rsidRPr="00B46F32">
        <w:rPr>
          <w:rFonts w:cs="Times New Roman" w:hint="eastAsia"/>
        </w:rPr>
        <w:t>若</w:t>
      </w:r>
      <w:r w:rsidR="00B66343" w:rsidRPr="00B46F32">
        <w:rPr>
          <w:rFonts w:hint="eastAsia"/>
        </w:rPr>
        <w:t>考量不影響整體</w:t>
      </w:r>
      <w:r w:rsidR="004F0D22" w:rsidRPr="00B46F32">
        <w:rPr>
          <w:rFonts w:hint="eastAsia"/>
        </w:rPr>
        <w:t>輸入</w:t>
      </w:r>
      <w:r w:rsidR="00B66343" w:rsidRPr="00B46F32">
        <w:rPr>
          <w:rFonts w:hint="eastAsia"/>
        </w:rPr>
        <w:t>資料集分</w:t>
      </w:r>
      <w:r w:rsidR="00D91194" w:rsidRPr="00B46F32">
        <w:rPr>
          <w:rFonts w:hint="eastAsia"/>
        </w:rPr>
        <w:t>布</w:t>
      </w:r>
      <w:r w:rsidR="00C5545D" w:rsidRPr="00B46F32">
        <w:rPr>
          <w:rFonts w:hint="eastAsia"/>
        </w:rPr>
        <w:t>、</w:t>
      </w:r>
      <w:r w:rsidR="009E1266" w:rsidRPr="00B46F32">
        <w:rPr>
          <w:rFonts w:hint="eastAsia"/>
        </w:rPr>
        <w:t>統計</w:t>
      </w:r>
      <w:r w:rsidR="00B66343" w:rsidRPr="00B46F32">
        <w:rPr>
          <w:rFonts w:hint="eastAsia"/>
        </w:rPr>
        <w:t>模型</w:t>
      </w:r>
      <w:r w:rsidR="006B78D1" w:rsidRPr="00B46F32">
        <w:rPr>
          <w:rFonts w:hint="eastAsia"/>
        </w:rPr>
        <w:t>以及</w:t>
      </w:r>
      <w:r w:rsidR="00EE10FB" w:rsidRPr="00B46F32">
        <w:rPr>
          <w:rFonts w:hint="eastAsia"/>
        </w:rPr>
        <w:t>避免遺失</w:t>
      </w:r>
      <w:r w:rsidR="006B78D1" w:rsidRPr="00B46F32">
        <w:rPr>
          <w:rFonts w:hint="eastAsia"/>
        </w:rPr>
        <w:t>了</w:t>
      </w:r>
      <w:r w:rsidR="00EE10FB" w:rsidRPr="00B46F32">
        <w:rPr>
          <w:rFonts w:hint="eastAsia"/>
        </w:rPr>
        <w:t>資料點</w:t>
      </w:r>
      <w:r w:rsidR="006B78D1" w:rsidRPr="00B46F32">
        <w:rPr>
          <w:rFonts w:hint="eastAsia"/>
        </w:rPr>
        <w:t>可能</w:t>
      </w:r>
      <w:r w:rsidR="00EE10FB" w:rsidRPr="00B46F32">
        <w:rPr>
          <w:rFonts w:hint="eastAsia"/>
        </w:rPr>
        <w:t>在</w:t>
      </w:r>
      <w:r w:rsidR="006B78D1" w:rsidRPr="00B46F32">
        <w:rPr>
          <w:rFonts w:hint="eastAsia"/>
        </w:rPr>
        <w:t>輸入</w:t>
      </w:r>
      <w:r w:rsidR="00EE10FB" w:rsidRPr="00B46F32">
        <w:rPr>
          <w:rFonts w:hint="eastAsia"/>
        </w:rPr>
        <w:t>資料集所表現的特性</w:t>
      </w:r>
      <w:r w:rsidR="00072966" w:rsidRPr="00B46F32">
        <w:rPr>
          <w:rFonts w:hint="eastAsia"/>
        </w:rPr>
        <w:t>下，</w:t>
      </w:r>
      <w:r w:rsidR="00897148" w:rsidRPr="00B46F32">
        <w:rPr>
          <w:rFonts w:hint="eastAsia"/>
        </w:rPr>
        <w:t>參考資料集中</w:t>
      </w:r>
      <w:r w:rsidR="000A2509" w:rsidRPr="00B46F32">
        <w:rPr>
          <w:rFonts w:hint="eastAsia"/>
        </w:rPr>
        <w:t>非缺失</w:t>
      </w:r>
      <w:r w:rsidR="00897148" w:rsidRPr="00B46F32">
        <w:rPr>
          <w:rFonts w:hint="eastAsia"/>
        </w:rPr>
        <w:t>的數值作為缺失值</w:t>
      </w:r>
      <w:r w:rsidR="00E40F06" w:rsidRPr="00B46F32">
        <w:rPr>
          <w:rFonts w:hint="eastAsia"/>
        </w:rPr>
        <w:t>填補</w:t>
      </w:r>
      <w:r w:rsidR="00897148" w:rsidRPr="00B46F32">
        <w:rPr>
          <w:rFonts w:hint="eastAsia"/>
        </w:rPr>
        <w:t>依據</w:t>
      </w:r>
      <w:r w:rsidR="000A2509" w:rsidRPr="00B46F32">
        <w:rPr>
          <w:rFonts w:hint="eastAsia"/>
        </w:rPr>
        <w:t>比較具有可</w:t>
      </w:r>
      <w:r w:rsidR="00D91194" w:rsidRPr="00B46F32">
        <w:rPr>
          <w:rFonts w:hint="eastAsia"/>
        </w:rPr>
        <w:t>行</w:t>
      </w:r>
      <w:r w:rsidR="000A2509" w:rsidRPr="00B46F32">
        <w:rPr>
          <w:rFonts w:hint="eastAsia"/>
        </w:rPr>
        <w:t>性且預期</w:t>
      </w:r>
      <w:r w:rsidR="00E40F06" w:rsidRPr="00B46F32">
        <w:rPr>
          <w:rFonts w:hint="eastAsia"/>
        </w:rPr>
        <w:t>會有比較好的</w:t>
      </w:r>
      <w:r w:rsidR="00195AC5" w:rsidRPr="00B46F32">
        <w:rPr>
          <w:rFonts w:hint="eastAsia"/>
        </w:rPr>
        <w:t>效果</w:t>
      </w:r>
      <w:r w:rsidR="00552507" w:rsidRPr="00B46F32">
        <w:t>(</w:t>
      </w:r>
      <w:r w:rsidR="00552507" w:rsidRPr="00B46F32">
        <w:rPr>
          <w:rFonts w:hint="eastAsia"/>
        </w:rPr>
        <w:t>即接近完整資料集的特</w:t>
      </w:r>
      <w:r w:rsidR="00552507" w:rsidRPr="00B46F32">
        <w:rPr>
          <w:rFonts w:hint="eastAsia"/>
        </w:rPr>
        <w:lastRenderedPageBreak/>
        <w:t>徵</w:t>
      </w:r>
      <w:r w:rsidR="00552507" w:rsidRPr="00B46F32">
        <w:t>)</w:t>
      </w:r>
      <w:r w:rsidR="00A13893" w:rsidRPr="00B46F32">
        <w:rPr>
          <w:rFonts w:hint="eastAsia"/>
        </w:rPr>
        <w:t>。</w:t>
      </w:r>
    </w:p>
    <w:p w14:paraId="3EFB43AE" w14:textId="3B7F360A" w:rsidR="00A81C57" w:rsidRDefault="00A81C57" w:rsidP="00DE0426">
      <w:pPr>
        <w:pStyle w:val="2"/>
      </w:pPr>
      <w:bookmarkStart w:id="102" w:name="_Toc47633464"/>
      <w:r>
        <w:rPr>
          <w:rFonts w:hint="eastAsia"/>
        </w:rPr>
        <w:t>2.3</w:t>
      </w:r>
      <w:r w:rsidR="001F6983">
        <w:rPr>
          <w:rFonts w:hint="eastAsia"/>
        </w:rPr>
        <w:t>缺失值</w:t>
      </w:r>
      <w:r>
        <w:rPr>
          <w:rFonts w:hint="eastAsia"/>
        </w:rPr>
        <w:t>填補法</w:t>
      </w:r>
      <w:bookmarkEnd w:id="102"/>
    </w:p>
    <w:p w14:paraId="615DE969" w14:textId="1F18F8BF" w:rsidR="00A42E9D" w:rsidRPr="00B46F32" w:rsidRDefault="00FF0A0A" w:rsidP="00D31992">
      <w:pPr>
        <w:ind w:firstLine="480"/>
      </w:pPr>
      <w:r>
        <w:rPr>
          <w:rFonts w:hint="eastAsia"/>
        </w:rPr>
        <w:t>眾多填補法當中又可以</w:t>
      </w:r>
      <w:r w:rsidR="00B80052" w:rsidRPr="00B46F32">
        <w:rPr>
          <w:rFonts w:hint="eastAsia"/>
        </w:rPr>
        <w:t>區</w:t>
      </w:r>
      <w:r w:rsidRPr="00B46F32">
        <w:rPr>
          <w:rFonts w:hint="eastAsia"/>
        </w:rPr>
        <w:t>分為</w:t>
      </w:r>
      <w:r w:rsidR="005A5C5B" w:rsidRPr="00B46F32">
        <w:rPr>
          <w:rFonts w:hint="eastAsia"/>
        </w:rPr>
        <w:t>單一填補法</w:t>
      </w:r>
      <w:r w:rsidR="005A5C5B" w:rsidRPr="00B46F32">
        <w:rPr>
          <w:rFonts w:hint="eastAsia"/>
        </w:rPr>
        <w:t>(</w:t>
      </w:r>
      <w:r w:rsidR="00BA08A1" w:rsidRPr="00B46F32">
        <w:t>s</w:t>
      </w:r>
      <w:r w:rsidR="005A5C5B" w:rsidRPr="00B46F32">
        <w:t>ingle imputation</w:t>
      </w:r>
      <w:r w:rsidR="005A5C5B" w:rsidRPr="00B46F32">
        <w:rPr>
          <w:rFonts w:hint="eastAsia"/>
        </w:rPr>
        <w:t>)</w:t>
      </w:r>
      <w:r w:rsidR="00BA08A1" w:rsidRPr="00B46F32">
        <w:rPr>
          <w:rFonts w:hint="eastAsia"/>
        </w:rPr>
        <w:t>與多重填補法</w:t>
      </w:r>
      <w:r w:rsidR="00BA08A1" w:rsidRPr="00B46F32">
        <w:rPr>
          <w:rFonts w:hint="eastAsia"/>
        </w:rPr>
        <w:t>(</w:t>
      </w:r>
      <w:r w:rsidR="00BA08A1" w:rsidRPr="00B46F32">
        <w:t>multiple imputation</w:t>
      </w:r>
      <w:r w:rsidR="006957F8" w:rsidRPr="00B46F32">
        <w:rPr>
          <w:rFonts w:hint="eastAsia"/>
        </w:rPr>
        <w:t>s</w:t>
      </w:r>
      <w:r w:rsidR="00BA08A1" w:rsidRPr="00B46F32">
        <w:rPr>
          <w:rFonts w:hint="eastAsia"/>
        </w:rPr>
        <w:t>)</w:t>
      </w:r>
      <w:r w:rsidR="00230835" w:rsidRPr="00B46F32">
        <w:rPr>
          <w:rFonts w:hint="eastAsia"/>
        </w:rPr>
        <w:t>兩</w:t>
      </w:r>
      <w:r w:rsidR="00B80052" w:rsidRPr="00B46F32">
        <w:rPr>
          <w:rFonts w:hint="eastAsia"/>
        </w:rPr>
        <w:t>種</w:t>
      </w:r>
      <w:r w:rsidR="00AD6274" w:rsidRPr="00B46F32">
        <w:rPr>
          <w:rFonts w:hint="eastAsia"/>
        </w:rPr>
        <w:t>。</w:t>
      </w:r>
      <w:r w:rsidR="001B2854" w:rsidRPr="00B46F32">
        <w:rPr>
          <w:rFonts w:hint="eastAsia"/>
        </w:rPr>
        <w:t xml:space="preserve"> </w:t>
      </w:r>
    </w:p>
    <w:p w14:paraId="2E818A88" w14:textId="17126F6D" w:rsidR="00B80052" w:rsidRPr="00B46F32" w:rsidRDefault="00610AB6" w:rsidP="005E1D36">
      <w:pPr>
        <w:ind w:firstLine="480"/>
      </w:pPr>
      <w:r w:rsidRPr="00B46F32">
        <w:rPr>
          <w:rFonts w:hint="eastAsia"/>
        </w:rPr>
        <w:t>單一填補法</w:t>
      </w:r>
      <w:r w:rsidR="00FF1770" w:rsidRPr="00B46F32">
        <w:fldChar w:fldCharType="begin"/>
      </w:r>
      <w:r w:rsidR="004367A9" w:rsidRPr="00B46F32">
        <w:instrText xml:space="preserve"> ADDIN ZOTERO_ITEM CSL_CITATION {"citationID":"5DTAuIb4","properties":{"formattedCitation":"[2], [11]","plainCitation":"[2], [11]","noteIndex":0},"citationItems":[{"id":245,"uris":["http://zotero.org/users/local/L0Xd75Ms/items/RYV4XTGL"],"uri":["http://zotero.org/users/local/L0Xd75Ms/items/RYV4XTGL"],"itemData":{"id":245,"type":"article-journal","abstract":"Skyline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id":238,"uris":["http://zotero.org/users/local/L0Xd75Ms/items/E97ZH2B8"],"uri":["http://zotero.org/users/local/L0Xd75Ms/items/E97ZH2B8"],"itemData":{"id":238,"type":"article-journal","abstract":"We propose a comparative study on single imputation techniques such as Mean, Median, and Standard Deviation combined with k-NN algorithm. Training set with their corresponding class groups the data of different sizes. The above techniques are applied in each group and the results are compared. Median/ Standard Deviation shown better result than Mean Substitution.","issue":"1","journalAbbreviation":"International Journal of Engineering Research and Development","language":"en","page":"5-7","source":"Zotero","title":"K-Nearest Neighbor in Missing Data Imputation","volume":"5","author":[{"family":"Malarvizhi","given":"R"},{"family":"Thanamani","given":"Dr Antony Selvadoss"}],"issued":{"date-parts":[["2012"]]}}}],"schema":"https://github.com/citation-style-language/schema/raw/master/csl-citation.json"} </w:instrText>
      </w:r>
      <w:r w:rsidR="00FF1770" w:rsidRPr="00B46F32">
        <w:fldChar w:fldCharType="separate"/>
      </w:r>
      <w:r w:rsidR="004367A9" w:rsidRPr="00B46F32">
        <w:rPr>
          <w:rFonts w:cs="Times New Roman"/>
        </w:rPr>
        <w:t>[2], [11]</w:t>
      </w:r>
      <w:r w:rsidR="00FF1770" w:rsidRPr="00B46F32">
        <w:fldChar w:fldCharType="end"/>
      </w:r>
      <w:r w:rsidR="00C55662" w:rsidRPr="00B46F32">
        <w:rPr>
          <w:rFonts w:hint="eastAsia"/>
        </w:rPr>
        <w:t>主要</w:t>
      </w:r>
      <w:r w:rsidR="00B66E82" w:rsidRPr="00B46F32">
        <w:rPr>
          <w:rFonts w:hint="eastAsia"/>
        </w:rPr>
        <w:t>目的</w:t>
      </w:r>
      <w:r w:rsidR="00C55662" w:rsidRPr="00B46F32">
        <w:rPr>
          <w:rFonts w:hint="eastAsia"/>
        </w:rPr>
        <w:t>是填補</w:t>
      </w:r>
      <w:r w:rsidR="00C614EB" w:rsidRPr="00B46F32">
        <w:rPr>
          <w:rFonts w:hint="eastAsia"/>
        </w:rPr>
        <w:t>某一特定</w:t>
      </w:r>
      <w:r w:rsidR="00872F21" w:rsidRPr="00B46F32">
        <w:rPr>
          <w:rFonts w:hint="eastAsia"/>
        </w:rPr>
        <w:t>欄位</w:t>
      </w:r>
      <w:r w:rsidR="00494B57" w:rsidRPr="00B46F32">
        <w:rPr>
          <w:rFonts w:hint="eastAsia"/>
        </w:rPr>
        <w:t>中</w:t>
      </w:r>
      <w:r w:rsidR="00C55662" w:rsidRPr="00B46F32">
        <w:rPr>
          <w:rFonts w:hint="eastAsia"/>
        </w:rPr>
        <w:t>遺失</w:t>
      </w:r>
      <w:r w:rsidR="008B5C3B" w:rsidRPr="00B46F32">
        <w:rPr>
          <w:rFonts w:hint="eastAsia"/>
        </w:rPr>
        <w:t>的</w:t>
      </w:r>
      <w:r w:rsidR="00C55662" w:rsidRPr="00B46F32">
        <w:rPr>
          <w:rFonts w:hint="eastAsia"/>
        </w:rPr>
        <w:t>值</w:t>
      </w:r>
      <w:r w:rsidR="002A313D" w:rsidRPr="00B46F32">
        <w:rPr>
          <w:rFonts w:hint="eastAsia"/>
        </w:rPr>
        <w:t>。</w:t>
      </w:r>
      <w:r w:rsidR="00B80052" w:rsidRPr="00B46F32">
        <w:rPr>
          <w:rFonts w:hint="eastAsia"/>
        </w:rPr>
        <w:t>亦</w:t>
      </w:r>
      <w:r w:rsidR="009206C7" w:rsidRPr="00B46F32">
        <w:rPr>
          <w:rFonts w:hint="eastAsia"/>
        </w:rPr>
        <w:t>即使計算出可能</w:t>
      </w:r>
      <w:r w:rsidR="00D71F2E" w:rsidRPr="00B46F32">
        <w:rPr>
          <w:rFonts w:hint="eastAsia"/>
        </w:rPr>
        <w:t>具有</w:t>
      </w:r>
      <w:r w:rsidR="009206C7" w:rsidRPr="00B46F32">
        <w:rPr>
          <w:rFonts w:hint="eastAsia"/>
        </w:rPr>
        <w:t>不只一種</w:t>
      </w:r>
      <w:r w:rsidR="00D71F2E" w:rsidRPr="00B46F32">
        <w:rPr>
          <w:rFonts w:hint="eastAsia"/>
        </w:rPr>
        <w:t>可參考解</w:t>
      </w:r>
      <w:r w:rsidR="00975C90" w:rsidRPr="00B46F32">
        <w:rPr>
          <w:rFonts w:hint="eastAsia"/>
        </w:rPr>
        <w:t>，</w:t>
      </w:r>
      <w:r w:rsidR="009206C7" w:rsidRPr="00B46F32">
        <w:rPr>
          <w:rFonts w:hint="eastAsia"/>
        </w:rPr>
        <w:t>也會</w:t>
      </w:r>
      <w:r w:rsidR="00AA043D" w:rsidRPr="00B46F32">
        <w:rPr>
          <w:rFonts w:hint="eastAsia"/>
        </w:rPr>
        <w:t>依照不同演算法</w:t>
      </w:r>
      <w:r w:rsidR="0025154C" w:rsidRPr="00B46F32">
        <w:rPr>
          <w:rFonts w:hint="eastAsia"/>
        </w:rPr>
        <w:t>的</w:t>
      </w:r>
      <w:r w:rsidR="00AA043D" w:rsidRPr="00B46F32">
        <w:rPr>
          <w:rFonts w:hint="eastAsia"/>
        </w:rPr>
        <w:t>機制來</w:t>
      </w:r>
      <w:r w:rsidR="009206C7" w:rsidRPr="00B46F32">
        <w:rPr>
          <w:rFonts w:hint="eastAsia"/>
        </w:rPr>
        <w:t>挑選其中一個值作為最後填補</w:t>
      </w:r>
      <w:r w:rsidR="00A82DB2" w:rsidRPr="00B46F32">
        <w:rPr>
          <w:rFonts w:hint="eastAsia"/>
        </w:rPr>
        <w:t>該缺失欄位。</w:t>
      </w:r>
      <w:r w:rsidR="0031597B" w:rsidRPr="00B46F32">
        <w:rPr>
          <w:rFonts w:hint="eastAsia"/>
        </w:rPr>
        <w:t>當缺失資料在整</w:t>
      </w:r>
      <w:r w:rsidR="00351C06" w:rsidRPr="00B46F32">
        <w:rPr>
          <w:rFonts w:hint="eastAsia"/>
        </w:rPr>
        <w:t>體</w:t>
      </w:r>
      <w:r w:rsidR="0031597B" w:rsidRPr="00B46F32">
        <w:rPr>
          <w:rFonts w:hint="eastAsia"/>
        </w:rPr>
        <w:t>資料集佔有很少的數量時</w:t>
      </w:r>
      <w:r w:rsidR="00B66E82" w:rsidRPr="00B46F32">
        <w:rPr>
          <w:rFonts w:hint="eastAsia"/>
        </w:rPr>
        <w:t>，</w:t>
      </w:r>
      <w:r w:rsidR="003105F2" w:rsidRPr="00B46F32">
        <w:rPr>
          <w:rFonts w:hint="eastAsia"/>
        </w:rPr>
        <w:t>單一填補法</w:t>
      </w:r>
      <w:r w:rsidR="00C74FD0" w:rsidRPr="00B46F32">
        <w:rPr>
          <w:rFonts w:hint="eastAsia"/>
        </w:rPr>
        <w:t>不失為一種簡易卻又實用的方</w:t>
      </w:r>
      <w:r w:rsidR="00B80052" w:rsidRPr="00B46F32">
        <w:rPr>
          <w:rFonts w:hint="eastAsia"/>
        </w:rPr>
        <w:t>法</w:t>
      </w:r>
      <w:r w:rsidR="007E7433" w:rsidRPr="00B46F32">
        <w:rPr>
          <w:rFonts w:hint="eastAsia"/>
        </w:rPr>
        <w:t>。</w:t>
      </w:r>
      <w:r w:rsidR="0045507F" w:rsidRPr="00B46F32">
        <w:rPr>
          <w:rFonts w:hint="eastAsia"/>
        </w:rPr>
        <w:t>且</w:t>
      </w:r>
      <w:r w:rsidR="000A6150" w:rsidRPr="00B46F32">
        <w:rPr>
          <w:rFonts w:hint="eastAsia"/>
        </w:rPr>
        <w:t>又因</w:t>
      </w:r>
      <w:r w:rsidR="0045507F" w:rsidRPr="00B46F32">
        <w:rPr>
          <w:rFonts w:hint="eastAsia"/>
        </w:rPr>
        <w:t>單一</w:t>
      </w:r>
      <w:r w:rsidR="003C0F52" w:rsidRPr="00B46F32">
        <w:rPr>
          <w:rFonts w:hint="eastAsia"/>
        </w:rPr>
        <w:t>填補法</w:t>
      </w:r>
      <w:r w:rsidR="00753ADB" w:rsidRPr="00B46F32">
        <w:rPr>
          <w:rFonts w:hint="eastAsia"/>
        </w:rPr>
        <w:t>計算</w:t>
      </w:r>
      <w:r w:rsidR="005C2CA2" w:rsidRPr="00B46F32">
        <w:rPr>
          <w:rFonts w:hint="eastAsia"/>
        </w:rPr>
        <w:t>容易</w:t>
      </w:r>
      <w:r w:rsidR="00C55662" w:rsidRPr="00B46F32">
        <w:rPr>
          <w:rFonts w:hint="eastAsia"/>
        </w:rPr>
        <w:t>，</w:t>
      </w:r>
      <w:r w:rsidR="00D95287" w:rsidRPr="00B46F32">
        <w:rPr>
          <w:rFonts w:hint="eastAsia"/>
        </w:rPr>
        <w:t>所以</w:t>
      </w:r>
      <w:r w:rsidR="00D04C1C" w:rsidRPr="00B46F32">
        <w:rPr>
          <w:rFonts w:hint="eastAsia"/>
        </w:rPr>
        <w:t>也</w:t>
      </w:r>
      <w:r w:rsidR="004C1BDB" w:rsidRPr="00B46F32">
        <w:rPr>
          <w:rFonts w:hint="eastAsia"/>
        </w:rPr>
        <w:t>最常被用來當作填補缺失值的首選方法</w:t>
      </w:r>
      <w:r w:rsidR="00A00505" w:rsidRPr="00B46F32">
        <w:rPr>
          <w:rFonts w:hint="eastAsia"/>
        </w:rPr>
        <w:t>。</w:t>
      </w:r>
      <w:r w:rsidR="00173D75" w:rsidRPr="00B46F32">
        <w:rPr>
          <w:rFonts w:hint="eastAsia"/>
        </w:rPr>
        <w:t>另外，單一填補法在面臨一定程度的缺失情形時，可能會面臨到一個嚴重的問題</w:t>
      </w:r>
      <w:r w:rsidR="00A36994" w:rsidRPr="00B46F32">
        <w:rPr>
          <w:rFonts w:hint="eastAsia"/>
        </w:rPr>
        <w:t>。</w:t>
      </w:r>
      <w:r w:rsidR="00173D75" w:rsidRPr="00B46F32">
        <w:rPr>
          <w:rFonts w:hint="eastAsia"/>
        </w:rPr>
        <w:t>一旦被填補進缺失欄位後，便會被當作真正的資料值而無法</w:t>
      </w:r>
      <w:r w:rsidR="00E63876" w:rsidRPr="00B46F32">
        <w:rPr>
          <w:rFonts w:hint="eastAsia"/>
        </w:rPr>
        <w:t>再</w:t>
      </w:r>
      <w:r w:rsidR="00173D75" w:rsidRPr="00B46F32">
        <w:rPr>
          <w:rFonts w:hint="eastAsia"/>
        </w:rPr>
        <w:t>分辨出原始資料集的值與被填補值</w:t>
      </w:r>
      <w:r w:rsidR="00E63876" w:rsidRPr="00B46F32">
        <w:rPr>
          <w:rFonts w:hint="eastAsia"/>
        </w:rPr>
        <w:t>之間</w:t>
      </w:r>
      <w:r w:rsidR="00173D75" w:rsidRPr="00B46F32">
        <w:rPr>
          <w:rFonts w:hint="eastAsia"/>
        </w:rPr>
        <w:t>的真偽</w:t>
      </w:r>
      <w:r w:rsidR="00542159" w:rsidRPr="00B46F32">
        <w:rPr>
          <w:rFonts w:hint="eastAsia"/>
        </w:rPr>
        <w:t>。</w:t>
      </w:r>
      <w:r w:rsidR="005A13FB" w:rsidRPr="00B46F32">
        <w:rPr>
          <w:rFonts w:hint="eastAsia"/>
        </w:rPr>
        <w:t>此</w:t>
      </w:r>
      <w:r w:rsidR="00542159" w:rsidRPr="00B46F32">
        <w:rPr>
          <w:rFonts w:hint="eastAsia"/>
        </w:rPr>
        <w:t>一</w:t>
      </w:r>
      <w:r w:rsidR="005A13FB" w:rsidRPr="00B46F32">
        <w:rPr>
          <w:rFonts w:hint="eastAsia"/>
        </w:rPr>
        <w:t>疑慮</w:t>
      </w:r>
      <w:r w:rsidR="007B6930" w:rsidRPr="00B46F32">
        <w:rPr>
          <w:rFonts w:hint="eastAsia"/>
        </w:rPr>
        <w:t>甚至可能</w:t>
      </w:r>
      <w:r w:rsidR="00C81CE0" w:rsidRPr="00B46F32">
        <w:rPr>
          <w:rFonts w:hint="eastAsia"/>
        </w:rPr>
        <w:t>造成日</w:t>
      </w:r>
      <w:r w:rsidR="007B6930" w:rsidRPr="00B46F32">
        <w:rPr>
          <w:rFonts w:hint="eastAsia"/>
        </w:rPr>
        <w:t>後分析</w:t>
      </w:r>
      <w:r w:rsidR="00C81CE0" w:rsidRPr="00B46F32">
        <w:rPr>
          <w:rFonts w:hint="eastAsia"/>
        </w:rPr>
        <w:t>結果</w:t>
      </w:r>
      <w:r w:rsidR="00895736" w:rsidRPr="00B46F32">
        <w:rPr>
          <w:rFonts w:hint="eastAsia"/>
        </w:rPr>
        <w:t>時被誤導</w:t>
      </w:r>
      <w:r w:rsidR="0066209C" w:rsidRPr="00B46F32">
        <w:rPr>
          <w:rFonts w:hint="eastAsia"/>
        </w:rPr>
        <w:t>。</w:t>
      </w:r>
    </w:p>
    <w:p w14:paraId="3A7694D8" w14:textId="4430D878" w:rsidR="005E1D36" w:rsidRDefault="005E1D36" w:rsidP="005E1D36">
      <w:pPr>
        <w:ind w:firstLine="480"/>
      </w:pPr>
      <w:r>
        <w:rPr>
          <w:rFonts w:hint="eastAsia"/>
        </w:rPr>
        <w:t>相較於單一填補法，多重填補法</w:t>
      </w:r>
      <w:r w:rsidR="00FF1770" w:rsidRPr="00B46F32">
        <w:fldChar w:fldCharType="begin"/>
      </w:r>
      <w:r w:rsidR="00FF1770" w:rsidRPr="00B46F32">
        <w:instrText xml:space="preserve"> ADDIN ZOTERO_ITEM CSL_CITATION {"citationID":"v7V2GzuK","properties":{"formattedCitation":"[2]","plainCitation":"[2]","noteIndex":0},"citationItems":[{"id":245,"uris":["http://zotero.org/users/local/L0Xd75Ms/items/RYV4XTGL"],"uri":["http://zotero.org/users/local/L0Xd75Ms/items/RYV4XTGL"],"itemData":{"id":245,"type":"article-journal","abstract":"Skyline query is one of the types of user preference-based query which is used to retrieve non-dominated results. This is extensively used in applications like recommender system, decisionmaking applications and e-commerce. Existing traditional skyline algorithms are well suited only for complete data. However, we find in the real time dataset we come across one or more missing data and this will lead to incorrect results during skyline query processing. Due to which the user may not get accurate information while they give some preferences. In this paper, we propose the Multiple Prediction based Imputation Algorithm (MPIA) for incomplete data and finally execute the skyline query which gives better results than the existing approaches like Mean, Median, K- Nearest Neighbor (KNN) and Multiple Imputation Chained Equations (MICE).","DOI":"10.1109/IconDSC.2019.8816867","journalAbbreviation":"Proceedings of the International Conference on Data Science and Communication (IconDSC)","language":"en","page":"1-5","source":"DOI.org (Crossref)","title":"An Effective Imputation Technique for Improving the Performance of Skyline Queries for Incomplete Database","URL":"https://ieeexplore.ieee.org/document/8816867/","author":[{"family":"Deepa Kanmani","given":"S."},{"family":"Kirubakaran","given":"E."},{"family":"Blessing Vinoth","given":"R. Elijah"},{"family":"Ebenezer","given":"A. Shamila"}],"accessed":{"date-parts":[["2020",7,6]]},"issued":{"date-parts":[["2019"]]}}}],"schema":"https://github.com/citation-style-language/schema/raw/master/csl-citation.json"} </w:instrText>
      </w:r>
      <w:r w:rsidR="00FF1770" w:rsidRPr="00B46F32">
        <w:fldChar w:fldCharType="separate"/>
      </w:r>
      <w:r w:rsidR="00FF1770" w:rsidRPr="00B46F32">
        <w:rPr>
          <w:rFonts w:cs="Times New Roman"/>
        </w:rPr>
        <w:t>[2]</w:t>
      </w:r>
      <w:r w:rsidR="00FF1770" w:rsidRPr="00B46F32">
        <w:fldChar w:fldCharType="end"/>
      </w:r>
      <w:r>
        <w:rPr>
          <w:rFonts w:hint="eastAsia"/>
        </w:rPr>
        <w:t>更著重於分析與解決問題上</w:t>
      </w:r>
      <w:r w:rsidR="00D656B6">
        <w:rPr>
          <w:rFonts w:hint="eastAsia"/>
        </w:rPr>
        <w:t>。</w:t>
      </w:r>
      <w:r>
        <w:rPr>
          <w:rFonts w:hint="eastAsia"/>
        </w:rPr>
        <w:t>多重填補法仰賴於資料集上模擬</w:t>
      </w:r>
      <w:r w:rsidR="00C54998">
        <w:rPr>
          <w:rFonts w:hint="eastAsia"/>
        </w:rPr>
        <w:t>分</w:t>
      </w:r>
      <w:r w:rsidR="00B80052">
        <w:rPr>
          <w:rFonts w:hint="eastAsia"/>
        </w:rPr>
        <w:t>布</w:t>
      </w:r>
      <w:r>
        <w:rPr>
          <w:rFonts w:hint="eastAsia"/>
        </w:rPr>
        <w:t>模型，在遇到缺失資</w:t>
      </w:r>
      <w:r w:rsidRPr="00B46F32">
        <w:rPr>
          <w:rFonts w:hint="eastAsia"/>
        </w:rPr>
        <w:t>料時根</w:t>
      </w:r>
      <w:r>
        <w:rPr>
          <w:rFonts w:hint="eastAsia"/>
        </w:rPr>
        <w:t>據模型</w:t>
      </w:r>
      <w:r w:rsidR="005C549C">
        <w:rPr>
          <w:rFonts w:hint="eastAsia"/>
        </w:rPr>
        <w:t>的分</w:t>
      </w:r>
      <w:r w:rsidR="00B80052">
        <w:rPr>
          <w:rFonts w:hint="eastAsia"/>
        </w:rPr>
        <w:t>布</w:t>
      </w:r>
      <w:r>
        <w:rPr>
          <w:rFonts w:hint="eastAsia"/>
        </w:rPr>
        <w:t>給予一群可能為</w:t>
      </w:r>
      <w:r w:rsidR="006D7684">
        <w:rPr>
          <w:rFonts w:hint="eastAsia"/>
        </w:rPr>
        <w:t>該缺失值的候選</w:t>
      </w:r>
      <w:r>
        <w:rPr>
          <w:rFonts w:hint="eastAsia"/>
        </w:rPr>
        <w:t>解集合，並在陸續填補過程中，調整資料集的分布、變異數以及信賴區間等，因此在填補過程中會有大量的計算需求。</w:t>
      </w:r>
    </w:p>
    <w:p w14:paraId="36962E2F" w14:textId="77777777" w:rsidR="005E1D36" w:rsidRPr="005E1D36" w:rsidRDefault="005E1D36" w:rsidP="00634B31">
      <w:pPr>
        <w:rPr>
          <w:rFonts w:cs="Times New Roman"/>
        </w:rPr>
      </w:pPr>
    </w:p>
    <w:p w14:paraId="6B75F293" w14:textId="188304AD" w:rsidR="00AB148B" w:rsidRDefault="00AB148B" w:rsidP="00CF6989">
      <w:pPr>
        <w:pStyle w:val="2"/>
        <w:rPr>
          <w:rFonts w:cs="Times New Roman"/>
        </w:rPr>
      </w:pPr>
      <w:bookmarkStart w:id="103" w:name="_Toc47633465"/>
      <w:r>
        <w:rPr>
          <w:rFonts w:cs="Times New Roman" w:hint="eastAsia"/>
        </w:rPr>
        <w:t>2.4</w:t>
      </w:r>
      <w:r w:rsidR="00DE360B">
        <w:rPr>
          <w:rFonts w:cs="Times New Roman" w:hint="eastAsia"/>
        </w:rPr>
        <w:t xml:space="preserve"> </w:t>
      </w:r>
      <w:r>
        <w:rPr>
          <w:rFonts w:cs="Times New Roman" w:hint="eastAsia"/>
        </w:rPr>
        <w:t>k</w:t>
      </w:r>
      <w:r>
        <w:rPr>
          <w:rFonts w:cs="Times New Roman" w:hint="eastAsia"/>
        </w:rPr>
        <w:t>鄰近</w:t>
      </w:r>
      <w:r w:rsidR="007E56AC">
        <w:rPr>
          <w:rFonts w:cs="Times New Roman" w:hint="eastAsia"/>
        </w:rPr>
        <w:t>點</w:t>
      </w:r>
      <w:r w:rsidR="00835491">
        <w:rPr>
          <w:rFonts w:cs="Times New Roman" w:hint="eastAsia"/>
        </w:rPr>
        <w:t>填補</w:t>
      </w:r>
      <w:r>
        <w:rPr>
          <w:rFonts w:cs="Times New Roman" w:hint="eastAsia"/>
        </w:rPr>
        <w:t>法</w:t>
      </w:r>
      <w:bookmarkEnd w:id="103"/>
    </w:p>
    <w:p w14:paraId="1BF3B3ED" w14:textId="1CDF27EF" w:rsidR="00502AC4" w:rsidRDefault="00B80052" w:rsidP="00502AC4">
      <w:pPr>
        <w:ind w:firstLine="480"/>
        <w:rPr>
          <w:rFonts w:cs="Times New Roman"/>
        </w:rPr>
      </w:pPr>
      <w:r>
        <w:rPr>
          <w:rFonts w:cs="Times New Roman"/>
        </w:rPr>
        <w:t>k</w:t>
      </w:r>
      <w:r>
        <w:rPr>
          <w:rFonts w:cs="Times New Roman" w:hint="eastAsia"/>
        </w:rPr>
        <w:t>鄰近</w:t>
      </w:r>
      <w:r w:rsidR="00664E95">
        <w:rPr>
          <w:rFonts w:cs="Times New Roman" w:hint="eastAsia"/>
        </w:rPr>
        <w:t>點</w:t>
      </w:r>
      <w:r>
        <w:rPr>
          <w:rFonts w:cs="Times New Roman" w:hint="eastAsia"/>
        </w:rPr>
        <w:t>填補法</w:t>
      </w:r>
      <w:r>
        <w:rPr>
          <w:rFonts w:cs="Times New Roman" w:hint="eastAsia"/>
        </w:rPr>
        <w:t>(</w:t>
      </w:r>
      <w:r w:rsidR="007276B9" w:rsidRPr="00C40D58">
        <w:rPr>
          <w:rFonts w:cs="Times New Roman"/>
        </w:rPr>
        <w:t>k</w:t>
      </w:r>
      <w:r w:rsidR="00C40D58">
        <w:rPr>
          <w:rFonts w:cs="Times New Roman" w:hint="eastAsia"/>
        </w:rPr>
        <w:t>-</w:t>
      </w:r>
      <w:r w:rsidR="00C40D58">
        <w:rPr>
          <w:rFonts w:cs="Times New Roman"/>
        </w:rPr>
        <w:t>nearest neighbor</w:t>
      </w:r>
      <w:r w:rsidR="007276B9" w:rsidRPr="00C40D58">
        <w:rPr>
          <w:rFonts w:cs="Times New Roman"/>
        </w:rPr>
        <w:t xml:space="preserve"> imputation</w:t>
      </w:r>
      <w:r>
        <w:rPr>
          <w:rFonts w:cs="Times New Roman" w:hint="eastAsia"/>
        </w:rPr>
        <w:t>，</w:t>
      </w:r>
      <w:r w:rsidR="00D77829">
        <w:rPr>
          <w:rFonts w:cs="Times New Roman" w:hint="eastAsia"/>
        </w:rPr>
        <w:t>簡稱</w:t>
      </w:r>
      <w:proofErr w:type="spellStart"/>
      <w:r w:rsidR="00D77829">
        <w:rPr>
          <w:rFonts w:cs="Times New Roman" w:hint="eastAsia"/>
        </w:rPr>
        <w:t>k</w:t>
      </w:r>
      <w:r w:rsidR="00D77829">
        <w:rPr>
          <w:rFonts w:cs="Times New Roman"/>
        </w:rPr>
        <w:t>NN</w:t>
      </w:r>
      <w:proofErr w:type="spellEnd"/>
      <w:r w:rsidR="00D77829">
        <w:rPr>
          <w:rFonts w:cs="Times New Roman" w:hint="eastAsia"/>
        </w:rPr>
        <w:t>)</w:t>
      </w:r>
      <w:r w:rsidR="008106A8" w:rsidRPr="00B46F32">
        <w:rPr>
          <w:rFonts w:cs="Times New Roman"/>
        </w:rPr>
        <w:fldChar w:fldCharType="begin"/>
      </w:r>
      <w:r w:rsidR="00B16CF7" w:rsidRPr="00B46F32">
        <w:rPr>
          <w:rFonts w:cs="Times New Roman"/>
        </w:rPr>
        <w:instrText xml:space="preserve"> ADDIN ZOTERO_ITEM CSL_CITATION {"citationID":"AIIbYpK2","properties":{"formattedCitation":"[7],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rsidRPr="00B46F32">
        <w:rPr>
          <w:rFonts w:cs="Times New Roman"/>
        </w:rPr>
        <w:fldChar w:fldCharType="separate"/>
      </w:r>
      <w:r w:rsidR="00B16CF7" w:rsidRPr="00B46F32">
        <w:rPr>
          <w:rFonts w:cs="Times New Roman"/>
        </w:rPr>
        <w:t>[7], [13]</w:t>
      </w:r>
      <w:r w:rsidR="008106A8" w:rsidRPr="00B46F32">
        <w:rPr>
          <w:rFonts w:cs="Times New Roman"/>
        </w:rPr>
        <w:fldChar w:fldCharType="end"/>
      </w:r>
      <w:r w:rsidR="007276B9" w:rsidRPr="00B46F32">
        <w:rPr>
          <w:rFonts w:cs="Times New Roman"/>
        </w:rPr>
        <w:t>是一個</w:t>
      </w:r>
      <w:r w:rsidR="000625EF" w:rsidRPr="00B46F32">
        <w:rPr>
          <w:rFonts w:cs="Times New Roman" w:hint="eastAsia"/>
        </w:rPr>
        <w:t>很實用</w:t>
      </w:r>
      <w:r w:rsidR="00264569" w:rsidRPr="00B46F32">
        <w:rPr>
          <w:rFonts w:cs="Times New Roman" w:hint="eastAsia"/>
        </w:rPr>
        <w:t>的</w:t>
      </w:r>
      <w:r w:rsidR="00904D8F" w:rsidRPr="00B46F32">
        <w:rPr>
          <w:rFonts w:cs="Times New Roman" w:hint="eastAsia"/>
        </w:rPr>
        <w:t>主流</w:t>
      </w:r>
      <w:r w:rsidR="007276B9" w:rsidRPr="00B46F32">
        <w:rPr>
          <w:rFonts w:cs="Times New Roman" w:hint="eastAsia"/>
        </w:rPr>
        <w:t>填補</w:t>
      </w:r>
      <w:r w:rsidR="000625EF" w:rsidRPr="00B46F32">
        <w:rPr>
          <w:rFonts w:cs="Times New Roman" w:hint="eastAsia"/>
        </w:rPr>
        <w:t>缺失值</w:t>
      </w:r>
      <w:r w:rsidR="007276B9" w:rsidRPr="00B46F32">
        <w:rPr>
          <w:rFonts w:cs="Times New Roman" w:hint="eastAsia"/>
        </w:rPr>
        <w:t>方法</w:t>
      </w:r>
      <w:r w:rsidRPr="00B46F32">
        <w:rPr>
          <w:rFonts w:cs="Times New Roman" w:hint="eastAsia"/>
        </w:rPr>
        <w:t>。</w:t>
      </w:r>
      <w:r w:rsidR="004649E2" w:rsidRPr="00B46F32">
        <w:rPr>
          <w:rFonts w:cs="Times New Roman" w:hint="eastAsia"/>
        </w:rPr>
        <w:t>k</w:t>
      </w:r>
      <w:r w:rsidR="004649E2" w:rsidRPr="00B46F32">
        <w:rPr>
          <w:rFonts w:cs="Times New Roman" w:hint="eastAsia"/>
        </w:rPr>
        <w:t>鄰近</w:t>
      </w:r>
      <w:r w:rsidR="003B1E16" w:rsidRPr="003B1E16">
        <w:rPr>
          <w:rFonts w:cs="Times New Roman" w:hint="eastAsia"/>
          <w:color w:val="0070C0"/>
        </w:rPr>
        <w:t>點</w:t>
      </w:r>
      <w:r w:rsidR="004649E2" w:rsidRPr="00B46F32">
        <w:rPr>
          <w:rFonts w:cs="Times New Roman" w:hint="eastAsia"/>
        </w:rPr>
        <w:t>填補法</w:t>
      </w:r>
      <w:r w:rsidR="006C518A" w:rsidRPr="00B46F32">
        <w:rPr>
          <w:rFonts w:cs="Times New Roman" w:hint="eastAsia"/>
        </w:rPr>
        <w:t>的核心概念</w:t>
      </w:r>
      <w:r w:rsidR="00264569" w:rsidRPr="00B46F32">
        <w:rPr>
          <w:rFonts w:cs="Times New Roman" w:hint="eastAsia"/>
        </w:rPr>
        <w:t>是</w:t>
      </w:r>
      <w:r w:rsidR="007276B9" w:rsidRPr="00B46F32">
        <w:rPr>
          <w:rFonts w:cs="Times New Roman"/>
        </w:rPr>
        <w:t>在多維度空間資料集中</w:t>
      </w:r>
      <w:r w:rsidR="00264569" w:rsidRPr="00B46F32">
        <w:rPr>
          <w:rFonts w:cs="Times New Roman" w:hint="eastAsia"/>
        </w:rPr>
        <w:t>對</w:t>
      </w:r>
      <w:r w:rsidR="007276B9" w:rsidRPr="00B46F32">
        <w:rPr>
          <w:rFonts w:cs="Times New Roman" w:hint="eastAsia"/>
        </w:rPr>
        <w:t>某</w:t>
      </w:r>
      <w:r w:rsidR="00264569" w:rsidRPr="00B46F32">
        <w:rPr>
          <w:rFonts w:cs="Times New Roman" w:hint="eastAsia"/>
        </w:rPr>
        <w:t>個具有缺失值的點</w:t>
      </w:r>
      <w:r w:rsidR="006C518A" w:rsidRPr="00B46F32">
        <w:rPr>
          <w:rFonts w:cs="Times New Roman"/>
        </w:rPr>
        <w:t>p</w:t>
      </w:r>
      <w:r w:rsidR="007276B9" w:rsidRPr="00B46F32">
        <w:rPr>
          <w:rFonts w:cs="Times New Roman"/>
        </w:rPr>
        <w:t>，</w:t>
      </w:r>
      <w:r w:rsidR="007276B9" w:rsidRPr="00B46F32">
        <w:rPr>
          <w:rFonts w:cs="Times New Roman" w:hint="eastAsia"/>
        </w:rPr>
        <w:t>找尋</w:t>
      </w:r>
      <w:r w:rsidR="006F18C7" w:rsidRPr="00B46F32">
        <w:rPr>
          <w:rFonts w:cs="Times New Roman" w:hint="eastAsia"/>
        </w:rPr>
        <w:t>其他</w:t>
      </w:r>
      <w:r w:rsidR="006C518A" w:rsidRPr="00B46F32">
        <w:rPr>
          <w:rFonts w:cs="Times New Roman" w:hint="eastAsia"/>
        </w:rPr>
        <w:t>k</w:t>
      </w:r>
      <w:proofErr w:type="gramStart"/>
      <w:r w:rsidR="007276B9" w:rsidRPr="00B46F32">
        <w:rPr>
          <w:rFonts w:cs="Times New Roman"/>
        </w:rPr>
        <w:t>個</w:t>
      </w:r>
      <w:proofErr w:type="gramEnd"/>
      <w:r w:rsidR="00901253" w:rsidRPr="00B46F32">
        <w:rPr>
          <w:rFonts w:cs="Times New Roman" w:hint="eastAsia"/>
        </w:rPr>
        <w:t>與</w:t>
      </w:r>
      <w:r w:rsidR="00901253" w:rsidRPr="00B46F32">
        <w:rPr>
          <w:rFonts w:cs="Times New Roman" w:hint="eastAsia"/>
        </w:rPr>
        <w:t>p</w:t>
      </w:r>
      <w:r w:rsidR="00901253" w:rsidRPr="00B46F32">
        <w:rPr>
          <w:rFonts w:cs="Times New Roman" w:hint="eastAsia"/>
        </w:rPr>
        <w:t>點</w:t>
      </w:r>
      <w:r w:rsidR="002720D2" w:rsidRPr="00B46F32">
        <w:rPr>
          <w:rFonts w:cs="Times New Roman" w:hint="eastAsia"/>
        </w:rPr>
        <w:t>相</w:t>
      </w:r>
      <w:r w:rsidR="007276B9" w:rsidRPr="00B46F32">
        <w:rPr>
          <w:rFonts w:cs="Times New Roman"/>
        </w:rPr>
        <w:t>鄰</w:t>
      </w:r>
      <w:r w:rsidR="002720D2" w:rsidRPr="00B46F32">
        <w:rPr>
          <w:rFonts w:cs="Times New Roman" w:hint="eastAsia"/>
        </w:rPr>
        <w:t>最接</w:t>
      </w:r>
      <w:r w:rsidR="007276B9" w:rsidRPr="00B46F32">
        <w:rPr>
          <w:rFonts w:cs="Times New Roman"/>
        </w:rPr>
        <w:t>近的點</w:t>
      </w:r>
      <w:r w:rsidR="002720D2" w:rsidRPr="00B46F32">
        <w:rPr>
          <w:rFonts w:cs="Times New Roman" w:hint="eastAsia"/>
        </w:rPr>
        <w:t>作為填補點</w:t>
      </w:r>
      <w:r w:rsidR="002720D2" w:rsidRPr="00B46F32">
        <w:rPr>
          <w:rFonts w:cs="Times New Roman" w:hint="eastAsia"/>
        </w:rPr>
        <w:t>p</w:t>
      </w:r>
      <w:r w:rsidR="002720D2" w:rsidRPr="00B46F32">
        <w:rPr>
          <w:rFonts w:cs="Times New Roman" w:hint="eastAsia"/>
        </w:rPr>
        <w:t>的參考值</w:t>
      </w:r>
      <w:r w:rsidR="00264569" w:rsidRPr="00B46F32">
        <w:rPr>
          <w:rFonts w:cs="Times New Roman" w:hint="eastAsia"/>
        </w:rPr>
        <w:t>。</w:t>
      </w:r>
      <w:r w:rsidR="00455C71" w:rsidRPr="00B46F32">
        <w:rPr>
          <w:rFonts w:cs="Times New Roman" w:hint="eastAsia"/>
        </w:rPr>
        <w:t>k</w:t>
      </w:r>
      <w:r w:rsidR="00455C71" w:rsidRPr="00B46F32">
        <w:rPr>
          <w:rFonts w:cs="Times New Roman" w:hint="eastAsia"/>
        </w:rPr>
        <w:t>鄰近</w:t>
      </w:r>
      <w:r w:rsidR="003B1E16" w:rsidRPr="003B1E16">
        <w:rPr>
          <w:rFonts w:cs="Times New Roman" w:hint="eastAsia"/>
          <w:color w:val="0070C0"/>
        </w:rPr>
        <w:t>點</w:t>
      </w:r>
      <w:r w:rsidR="00455C71" w:rsidRPr="00B46F32">
        <w:rPr>
          <w:rFonts w:cs="Times New Roman" w:hint="eastAsia"/>
        </w:rPr>
        <w:t>填補法</w:t>
      </w:r>
      <w:r w:rsidR="007276B9" w:rsidRPr="00B46F32">
        <w:rPr>
          <w:rFonts w:cs="Times New Roman"/>
        </w:rPr>
        <w:t>可</w:t>
      </w:r>
      <w:r w:rsidR="001A18DA" w:rsidRPr="00B46F32">
        <w:rPr>
          <w:rFonts w:cs="Times New Roman" w:hint="eastAsia"/>
        </w:rPr>
        <w:t>以</w:t>
      </w:r>
      <w:r w:rsidR="007276B9" w:rsidRPr="00B46F32">
        <w:rPr>
          <w:rFonts w:cs="Times New Roman"/>
        </w:rPr>
        <w:t>被</w:t>
      </w:r>
      <w:r w:rsidR="007276B9" w:rsidRPr="00B46F32">
        <w:rPr>
          <w:rFonts w:cs="Times New Roman" w:hint="eastAsia"/>
        </w:rPr>
        <w:t>應用於</w:t>
      </w:r>
      <w:r w:rsidR="007276B9" w:rsidRPr="00B46F32">
        <w:rPr>
          <w:rFonts w:cs="Times New Roman"/>
        </w:rPr>
        <w:t>連續型資料</w:t>
      </w:r>
      <w:r w:rsidR="007276B9" w:rsidRPr="00B46F32">
        <w:rPr>
          <w:rFonts w:cs="Times New Roman"/>
        </w:rPr>
        <w:t>(continuous data)</w:t>
      </w:r>
      <w:r w:rsidR="007276B9" w:rsidRPr="00B46F32">
        <w:rPr>
          <w:rFonts w:cs="Times New Roman"/>
        </w:rPr>
        <w:t>上</w:t>
      </w:r>
      <w:r w:rsidR="007276B9" w:rsidRPr="00C40D58">
        <w:rPr>
          <w:rFonts w:cs="Times New Roman"/>
        </w:rPr>
        <w:t>，也可以被應用於離散型資料</w:t>
      </w:r>
      <w:r w:rsidR="007276B9" w:rsidRPr="00C40D58">
        <w:rPr>
          <w:rFonts w:cs="Times New Roman"/>
        </w:rPr>
        <w:t>(discrete data)</w:t>
      </w:r>
      <w:r w:rsidR="007276B9" w:rsidRPr="00C40D58">
        <w:rPr>
          <w:rFonts w:cs="Times New Roman"/>
        </w:rPr>
        <w:t>、</w:t>
      </w:r>
      <w:proofErr w:type="gramStart"/>
      <w:r w:rsidR="007276B9" w:rsidRPr="00C40D58">
        <w:rPr>
          <w:rFonts w:cs="Times New Roman"/>
        </w:rPr>
        <w:t>有序型資料</w:t>
      </w:r>
      <w:proofErr w:type="gramEnd"/>
      <w:r w:rsidR="007276B9" w:rsidRPr="00C40D58">
        <w:rPr>
          <w:rFonts w:cs="Times New Roman"/>
        </w:rPr>
        <w:t>(ordinal)</w:t>
      </w:r>
      <w:r w:rsidR="007276B9" w:rsidRPr="00C40D58">
        <w:rPr>
          <w:rFonts w:cs="Times New Roman"/>
        </w:rPr>
        <w:t>甚至是分類型資料</w:t>
      </w:r>
      <w:r w:rsidR="007276B9" w:rsidRPr="00C40D58">
        <w:rPr>
          <w:rFonts w:cs="Times New Roman"/>
        </w:rPr>
        <w:t>(categorical data)</w:t>
      </w:r>
      <w:r w:rsidR="00B17D82">
        <w:rPr>
          <w:rFonts w:cs="Times New Roman"/>
        </w:rPr>
        <w:fldChar w:fldCharType="begin"/>
      </w:r>
      <w:r w:rsidR="00B17D82">
        <w:rPr>
          <w:rFonts w:cs="Times New Roman"/>
        </w:rPr>
        <w:instrText xml:space="preserve"> ADDIN ZOTERO_ITEM CSL_CITATION {"citationID":"G5IZJ0FK","properties":{"formattedCitation":"[19]","plainCitation":"[19]","noteIndex":0},"citationItems":[{"id":241,"uris":["http://zotero.org/users/local/L0Xd75Ms/items/CKDK42M8"],"uri":["http://zotero.org/users/local/L0Xd75Ms/items/CKDK42M8"],"itemData":{"id":241,"type":"article-journal","abstract":"Existing kNN imputation methods for dealing with missing data are designed according to Minkowski distance or its variants, and have been shown to be generally efﬁcient for numerical variables (features, or attributes). To deal with heterogeneous (i.e., mixed-attributes) data, we propose a novel kNN (k nearest neighbor) imputation method to iteratively imputing missing data, named GkNN (gray kNN) imputation. GkNN selects k nearest neighbors for each missing datum via calculating the gray distance between the missing datum and all the training data rather than traditional distance metric methods, such as Euclidean distance. Such a distance metric can deal with both numerical and categorical attributes. For achieving the better effectiveness, GkNN regards all the imputed instances (i.e., the missing data been imputed) as observed data, which with complete instances (instances without missing values) together to iteratively impute other missing data. We experimentally evaluate the proposed approach, and demonstrate that the gray distance is much better than the Minkowski distance at both capturing the proximity relationship (or nearness) of two instances and dealing with mixed attributes. Moreover, experimental results also show that the GkNN algorithm is much more efﬁcient than existent kNN imputation methods.","DOI":"10.1016/j.jss.2012.05.073","ISSN":"01641212","issue":"11","journalAbbreviation":"Journal of Systems and Software","language":"en","page":"2541-2552","source":"DOI.org (Crossref)","title":"Nearest Neighbor Selection for Iteratively kNN Imputation","URL":"https://linkinghub.elsevier.com/retrieve/pii/S0164121212001586","volume":"85","author":[{"family":"Zhang","given":"Shichao"}],"accessed":{"date-parts":[["2020",7,6]]},"issued":{"date-parts":[["2012"]]}}}],"schema":"https://github.com/citation-style-language/schema/raw/master/csl-citation.json"} </w:instrText>
      </w:r>
      <w:r w:rsidR="00B17D82">
        <w:rPr>
          <w:rFonts w:cs="Times New Roman"/>
        </w:rPr>
        <w:fldChar w:fldCharType="separate"/>
      </w:r>
      <w:r w:rsidR="00B17D82" w:rsidRPr="00B17D82">
        <w:rPr>
          <w:rFonts w:cs="Times New Roman"/>
        </w:rPr>
        <w:t>[19]</w:t>
      </w:r>
      <w:r w:rsidR="00B17D82">
        <w:rPr>
          <w:rFonts w:cs="Times New Roman"/>
        </w:rPr>
        <w:fldChar w:fldCharType="end"/>
      </w:r>
      <w:r w:rsidR="007276B9" w:rsidRPr="00C40D58">
        <w:rPr>
          <w:rFonts w:cs="Times New Roman"/>
        </w:rPr>
        <w:t>，幾乎均適用在各式各樣的資料種類</w:t>
      </w:r>
      <w:r w:rsidR="00A84430">
        <w:rPr>
          <w:rFonts w:cs="Times New Roman"/>
        </w:rPr>
        <w:fldChar w:fldCharType="begin"/>
      </w:r>
      <w:r w:rsidR="00A84430">
        <w:rPr>
          <w:rFonts w:cs="Times New Roman"/>
        </w:rPr>
        <w:instrText xml:space="preserve"> ADDIN ZOTERO_ITEM CSL_CITATION {"citationID":"BXoMZyic","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A84430">
        <w:rPr>
          <w:rFonts w:cs="Times New Roman"/>
        </w:rPr>
        <w:fldChar w:fldCharType="separate"/>
      </w:r>
      <w:r w:rsidR="00A84430" w:rsidRPr="00A84430">
        <w:rPr>
          <w:rFonts w:cs="Times New Roman"/>
        </w:rPr>
        <w:t>[18]</w:t>
      </w:r>
      <w:r w:rsidR="00A84430">
        <w:rPr>
          <w:rFonts w:cs="Times New Roman"/>
        </w:rPr>
        <w:fldChar w:fldCharType="end"/>
      </w:r>
      <w:r w:rsidR="007276B9" w:rsidRPr="00C40D58">
        <w:rPr>
          <w:rFonts w:cs="Times New Roman"/>
        </w:rPr>
        <w:t>。</w:t>
      </w:r>
      <w:r w:rsidR="004B7793">
        <w:rPr>
          <w:rFonts w:cs="Times New Roman"/>
        </w:rPr>
        <w:t>k</w:t>
      </w:r>
      <w:r w:rsidR="004B7793">
        <w:rPr>
          <w:rFonts w:cs="Times New Roman" w:hint="eastAsia"/>
        </w:rPr>
        <w:t>鄰近</w:t>
      </w:r>
      <w:r w:rsidR="00664E95">
        <w:rPr>
          <w:rFonts w:cs="Times New Roman" w:hint="eastAsia"/>
        </w:rPr>
        <w:t>點</w:t>
      </w:r>
      <w:r w:rsidR="004B7793">
        <w:rPr>
          <w:rFonts w:cs="Times New Roman" w:hint="eastAsia"/>
        </w:rPr>
        <w:t>填補法</w:t>
      </w:r>
      <w:r w:rsidR="00264569">
        <w:rPr>
          <w:rFonts w:cs="Times New Roman" w:hint="eastAsia"/>
        </w:rPr>
        <w:t>是</w:t>
      </w:r>
      <w:r w:rsidR="007276B9" w:rsidRPr="00C40D58">
        <w:rPr>
          <w:rFonts w:cs="Times New Roman"/>
        </w:rPr>
        <w:t>最為常見也是普遍被認為效果比較好的</w:t>
      </w:r>
      <w:proofErr w:type="gramStart"/>
      <w:r w:rsidR="007276B9" w:rsidRPr="00C40D58">
        <w:rPr>
          <w:rFonts w:cs="Times New Roman"/>
        </w:rPr>
        <w:t>補值法</w:t>
      </w:r>
      <w:proofErr w:type="gramEnd"/>
      <w:r w:rsidR="0028774F">
        <w:rPr>
          <w:rFonts w:cs="Times New Roman" w:hint="eastAsia"/>
        </w:rPr>
        <w:t>。</w:t>
      </w:r>
    </w:p>
    <w:p w14:paraId="068966A7" w14:textId="64912BFE" w:rsidR="007276B9" w:rsidRPr="00B46F32" w:rsidRDefault="00182465">
      <w:pPr>
        <w:ind w:firstLine="480"/>
        <w:rPr>
          <w:rFonts w:cs="Times New Roman"/>
        </w:rPr>
      </w:pPr>
      <w:proofErr w:type="spellStart"/>
      <w:r w:rsidRPr="00B46F32">
        <w:rPr>
          <w:rFonts w:cs="Times New Roman" w:hint="eastAsia"/>
        </w:rPr>
        <w:t>k</w:t>
      </w:r>
      <w:r w:rsidRPr="00B46F32">
        <w:rPr>
          <w:rFonts w:cs="Times New Roman"/>
        </w:rPr>
        <w:t>NN</w:t>
      </w:r>
      <w:proofErr w:type="spellEnd"/>
      <w:proofErr w:type="gramStart"/>
      <w:r w:rsidRPr="00B46F32">
        <w:rPr>
          <w:rFonts w:cs="Times New Roman" w:hint="eastAsia"/>
        </w:rPr>
        <w:t>補</w:t>
      </w:r>
      <w:r w:rsidR="00E1732D">
        <w:rPr>
          <w:rFonts w:cs="Times New Roman" w:hint="eastAsia"/>
        </w:rPr>
        <w:t>值</w:t>
      </w:r>
      <w:r w:rsidRPr="00B46F32">
        <w:rPr>
          <w:rFonts w:cs="Times New Roman" w:hint="eastAsia"/>
        </w:rPr>
        <w:t>法</w:t>
      </w:r>
      <w:proofErr w:type="gramEnd"/>
      <w:r w:rsidRPr="00B46F32">
        <w:rPr>
          <w:rFonts w:cs="Times New Roman" w:hint="eastAsia"/>
        </w:rPr>
        <w:t>的優點</w:t>
      </w:r>
      <w:r w:rsidR="0051786A" w:rsidRPr="00B46F32">
        <w:rPr>
          <w:rFonts w:cs="Times New Roman" w:hint="eastAsia"/>
        </w:rPr>
        <w:t>是</w:t>
      </w:r>
      <w:r w:rsidR="007276B9" w:rsidRPr="00B46F32">
        <w:rPr>
          <w:rFonts w:cs="Times New Roman"/>
        </w:rPr>
        <w:t>比單一填補值，</w:t>
      </w:r>
      <w:r w:rsidR="0051786A" w:rsidRPr="00B46F32">
        <w:rPr>
          <w:rFonts w:cs="Times New Roman" w:hint="eastAsia"/>
        </w:rPr>
        <w:t>例</w:t>
      </w:r>
      <w:r w:rsidR="007276B9" w:rsidRPr="00B46F32">
        <w:rPr>
          <w:rFonts w:cs="Times New Roman" w:hint="eastAsia"/>
        </w:rPr>
        <w:t>如</w:t>
      </w:r>
      <w:r w:rsidR="007276B9" w:rsidRPr="00B46F32">
        <w:rPr>
          <w:rFonts w:cs="Times New Roman"/>
        </w:rPr>
        <w:t>平均數、中位數、</w:t>
      </w:r>
      <w:r w:rsidR="003409AA" w:rsidRPr="00B46F32">
        <w:rPr>
          <w:rFonts w:cs="Times New Roman" w:hint="eastAsia"/>
        </w:rPr>
        <w:t>極值、</w:t>
      </w:r>
      <w:r w:rsidR="007276B9" w:rsidRPr="00B46F32">
        <w:rPr>
          <w:rFonts w:cs="Times New Roman"/>
        </w:rPr>
        <w:t>或是眾數等填補法</w:t>
      </w:r>
      <w:r w:rsidR="007276B9" w:rsidRPr="00B46F32">
        <w:rPr>
          <w:rFonts w:cs="Times New Roman" w:hint="eastAsia"/>
        </w:rPr>
        <w:t>準確許多</w:t>
      </w:r>
      <w:r w:rsidR="007276B9" w:rsidRPr="00B46F32">
        <w:rPr>
          <w:rFonts w:cs="Times New Roman"/>
        </w:rPr>
        <w:t>，</w:t>
      </w:r>
      <w:r w:rsidR="005C0D12" w:rsidRPr="00B46F32">
        <w:rPr>
          <w:rFonts w:cs="Times New Roman" w:hint="eastAsia"/>
        </w:rPr>
        <w:t>原因是該方法會同時參照其他</w:t>
      </w:r>
      <w:r w:rsidR="0051786A" w:rsidRPr="00B46F32">
        <w:rPr>
          <w:rFonts w:cs="Times New Roman" w:hint="eastAsia"/>
        </w:rPr>
        <w:t>與</w:t>
      </w:r>
      <w:r w:rsidR="005C0D12" w:rsidRPr="00B46F32">
        <w:rPr>
          <w:rFonts w:cs="Times New Roman" w:hint="eastAsia"/>
        </w:rPr>
        <w:t>該缺失值相鄰點</w:t>
      </w:r>
      <w:r w:rsidR="00D11FE3" w:rsidRPr="00B46F32">
        <w:rPr>
          <w:rFonts w:cs="Times New Roman" w:hint="eastAsia"/>
        </w:rPr>
        <w:t>去預測其應該原有的合理值</w:t>
      </w:r>
      <w:r w:rsidR="0051786A" w:rsidRPr="00B46F32">
        <w:rPr>
          <w:rFonts w:cs="Times New Roman" w:hint="eastAsia"/>
        </w:rPr>
        <w:t>；</w:t>
      </w:r>
      <w:r w:rsidR="007276B9" w:rsidRPr="00B46F32">
        <w:rPr>
          <w:rFonts w:cs="Times New Roman" w:hint="eastAsia"/>
        </w:rPr>
        <w:t>尤其</w:t>
      </w:r>
      <w:r w:rsidR="0051786A" w:rsidRPr="00B46F32">
        <w:rPr>
          <w:rFonts w:cs="Times New Roman" w:hint="eastAsia"/>
        </w:rPr>
        <w:t>是在尋</w:t>
      </w:r>
      <w:r w:rsidR="007276B9" w:rsidRPr="00B46F32">
        <w:rPr>
          <w:rFonts w:cs="Times New Roman"/>
        </w:rPr>
        <w:t>找</w:t>
      </w:r>
      <w:ins w:id="104" w:author="DELab-Sam" w:date="2020-08-13T17:24:00Z">
        <w:r w:rsidR="00E0346F" w:rsidRPr="008845DF">
          <w:rPr>
            <w:rFonts w:cs="Times New Roman"/>
            <w:noProof/>
            <w:szCs w:val="24"/>
          </w:rPr>
          <w:t>skyline</w:t>
        </w:r>
        <w:r w:rsidR="00E0346F">
          <w:rPr>
            <w:rFonts w:cs="Times New Roman"/>
            <w:noProof/>
            <w:szCs w:val="24"/>
          </w:rPr>
          <w:t xml:space="preserve"> set</w:t>
        </w:r>
      </w:ins>
      <w:del w:id="105" w:author="DELab-Sam" w:date="2020-08-13T17:24:00Z">
        <w:r w:rsidR="007276B9" w:rsidRPr="00B46F32" w:rsidDel="00E0346F">
          <w:rPr>
            <w:rFonts w:cs="Times New Roman"/>
          </w:rPr>
          <w:delText>skyline</w:delText>
        </w:r>
      </w:del>
      <w:r w:rsidR="007276B9" w:rsidRPr="00B46F32">
        <w:rPr>
          <w:rFonts w:cs="Times New Roman"/>
        </w:rPr>
        <w:t>的點時，單一值填補法對於尋找</w:t>
      </w:r>
      <w:ins w:id="106" w:author="DELab-Sam" w:date="2020-08-13T17:25:00Z">
        <w:r w:rsidR="00E0346F" w:rsidRPr="008845DF">
          <w:rPr>
            <w:rFonts w:cs="Times New Roman"/>
            <w:noProof/>
            <w:szCs w:val="24"/>
          </w:rPr>
          <w:t>skyline</w:t>
        </w:r>
        <w:r w:rsidR="00E0346F">
          <w:rPr>
            <w:rFonts w:cs="Times New Roman"/>
            <w:noProof/>
            <w:szCs w:val="24"/>
          </w:rPr>
          <w:t xml:space="preserve"> set</w:t>
        </w:r>
      </w:ins>
      <w:del w:id="107" w:author="DELab-Sam" w:date="2020-08-13T17:25:00Z">
        <w:r w:rsidR="007276B9" w:rsidRPr="00B46F32" w:rsidDel="00E0346F">
          <w:rPr>
            <w:rFonts w:cs="Times New Roman"/>
          </w:rPr>
          <w:delText>skyline</w:delText>
        </w:r>
      </w:del>
      <w:r w:rsidR="007276B9" w:rsidRPr="00B46F32">
        <w:rPr>
          <w:rFonts w:cs="Times New Roman"/>
        </w:rPr>
        <w:t>不會有更好的幫助，反而會因此增加許多不必要的計算在比較</w:t>
      </w:r>
      <w:r w:rsidR="00CC6171" w:rsidRPr="00B46F32">
        <w:rPr>
          <w:rFonts w:cs="Times New Roman" w:hint="eastAsia"/>
        </w:rPr>
        <w:t>相同維度上具有相同值</w:t>
      </w:r>
      <w:r w:rsidR="00967DF7" w:rsidRPr="00B46F32">
        <w:rPr>
          <w:rFonts w:cs="Times New Roman"/>
        </w:rPr>
        <w:t>(</w:t>
      </w:r>
      <w:r w:rsidR="00AC0D17" w:rsidRPr="00B46F32">
        <w:rPr>
          <w:rFonts w:cs="Times New Roman" w:hint="eastAsia"/>
        </w:rPr>
        <w:t>因缺失</w:t>
      </w:r>
      <w:r w:rsidR="007276B9" w:rsidRPr="00B46F32">
        <w:rPr>
          <w:rFonts w:cs="Times New Roman" w:hint="eastAsia"/>
        </w:rPr>
        <w:t>而被填補回去的相同值</w:t>
      </w:r>
      <w:r w:rsidR="00967DF7" w:rsidRPr="00B46F32">
        <w:rPr>
          <w:rFonts w:cs="Times New Roman"/>
        </w:rPr>
        <w:t>)</w:t>
      </w:r>
      <w:r w:rsidR="00DE09DA" w:rsidRPr="00B46F32">
        <w:rPr>
          <w:rFonts w:cs="Times New Roman" w:hint="eastAsia"/>
        </w:rPr>
        <w:t>。</w:t>
      </w:r>
      <w:r w:rsidR="007276B9" w:rsidRPr="00B46F32">
        <w:rPr>
          <w:rFonts w:cs="Times New Roman"/>
        </w:rPr>
        <w:t>類似這樣的問題在無論考慮</w:t>
      </w:r>
      <w:proofErr w:type="gramStart"/>
      <w:r w:rsidR="007276B9" w:rsidRPr="00B46F32">
        <w:rPr>
          <w:rFonts w:cs="Times New Roman"/>
        </w:rPr>
        <w:t>單一</w:t>
      </w:r>
      <w:r w:rsidR="003838B5" w:rsidRPr="00B46F32">
        <w:rPr>
          <w:rFonts w:cs="Times New Roman" w:hint="eastAsia"/>
        </w:rPr>
        <w:t>維</w:t>
      </w:r>
      <w:proofErr w:type="gramEnd"/>
      <w:r w:rsidR="003838B5" w:rsidRPr="00B46F32">
        <w:rPr>
          <w:rFonts w:cs="Times New Roman" w:hint="eastAsia"/>
        </w:rPr>
        <w:t>度</w:t>
      </w:r>
      <w:r w:rsidR="007276B9" w:rsidRPr="00B46F32">
        <w:rPr>
          <w:rFonts w:cs="Times New Roman"/>
        </w:rPr>
        <w:t>或整體資料集缺失值密度，當</w:t>
      </w:r>
      <w:r w:rsidR="007276B9" w:rsidRPr="00B46F32">
        <w:rPr>
          <w:rFonts w:cs="Times New Roman"/>
        </w:rPr>
        <w:t>missing rate</w:t>
      </w:r>
      <w:r w:rsidR="007276B9" w:rsidRPr="00B46F32">
        <w:rPr>
          <w:rFonts w:cs="Times New Roman"/>
        </w:rPr>
        <w:t>愈趨增加時，其餘具有完整資料值的</w:t>
      </w:r>
      <w:r w:rsidR="00A93967" w:rsidRPr="00B46F32">
        <w:rPr>
          <w:rFonts w:cs="Times New Roman" w:hint="eastAsia"/>
        </w:rPr>
        <w:t>點</w:t>
      </w:r>
      <w:r w:rsidR="007276B9" w:rsidRPr="00B46F32">
        <w:rPr>
          <w:rFonts w:cs="Times New Roman"/>
        </w:rPr>
        <w:t>也會</w:t>
      </w:r>
      <w:r w:rsidR="00A93967" w:rsidRPr="00B46F32">
        <w:rPr>
          <w:rFonts w:cs="Times New Roman" w:hint="eastAsia"/>
        </w:rPr>
        <w:t>越來越少</w:t>
      </w:r>
      <w:r w:rsidR="00C576FC" w:rsidRPr="00B46F32">
        <w:rPr>
          <w:rFonts w:cs="Times New Roman" w:hint="eastAsia"/>
        </w:rPr>
        <w:t>。</w:t>
      </w:r>
    </w:p>
    <w:p w14:paraId="4844CB73" w14:textId="56B7416D" w:rsidR="00F306C7" w:rsidRDefault="00B84254" w:rsidP="00171D0C">
      <w:pPr>
        <w:ind w:firstLine="480"/>
        <w:rPr>
          <w:rFonts w:cs="Times New Roman"/>
        </w:rPr>
      </w:pPr>
      <w:r w:rsidRPr="00B46F32">
        <w:rPr>
          <w:rFonts w:cs="Times New Roman" w:hint="eastAsia"/>
        </w:rPr>
        <w:t>縱</w:t>
      </w:r>
      <w:r w:rsidR="00CA2F3D" w:rsidRPr="00B46F32">
        <w:rPr>
          <w:rFonts w:cs="Times New Roman" w:hint="eastAsia"/>
        </w:rPr>
        <w:t>然如此，</w:t>
      </w:r>
      <w:proofErr w:type="spellStart"/>
      <w:r w:rsidR="007276B9" w:rsidRPr="00B46F32">
        <w:rPr>
          <w:rFonts w:cs="Times New Roman"/>
        </w:rPr>
        <w:t>kNN</w:t>
      </w:r>
      <w:proofErr w:type="spellEnd"/>
      <w:r w:rsidR="007276B9" w:rsidRPr="00B46F32">
        <w:rPr>
          <w:rFonts w:cs="Times New Roman"/>
        </w:rPr>
        <w:t>也存在</w:t>
      </w:r>
      <w:r w:rsidR="006C6EE2" w:rsidRPr="00B46F32">
        <w:rPr>
          <w:rFonts w:cs="Times New Roman" w:hint="eastAsia"/>
        </w:rPr>
        <w:t>著</w:t>
      </w:r>
      <w:r w:rsidR="007276B9" w:rsidRPr="00B46F32">
        <w:rPr>
          <w:rFonts w:cs="Times New Roman"/>
        </w:rPr>
        <w:t>某些</w:t>
      </w:r>
      <w:r w:rsidR="0056440B" w:rsidRPr="00B46F32">
        <w:rPr>
          <w:rFonts w:cs="Times New Roman" w:hint="eastAsia"/>
        </w:rPr>
        <w:t>潛在</w:t>
      </w:r>
      <w:r w:rsidR="006C6EE2" w:rsidRPr="00B46F32">
        <w:rPr>
          <w:rFonts w:cs="Times New Roman" w:hint="eastAsia"/>
        </w:rPr>
        <w:t>的</w:t>
      </w:r>
      <w:r w:rsidR="007276B9" w:rsidRPr="00B46F32">
        <w:rPr>
          <w:rFonts w:cs="Times New Roman"/>
        </w:rPr>
        <w:t>缺點</w:t>
      </w:r>
      <w:r w:rsidR="003013F3" w:rsidRPr="00B46F32">
        <w:rPr>
          <w:rFonts w:cs="Times New Roman" w:hint="eastAsia"/>
        </w:rPr>
        <w:t>。</w:t>
      </w:r>
      <w:r w:rsidR="007276B9" w:rsidRPr="00B46F32">
        <w:rPr>
          <w:rFonts w:cs="Times New Roman"/>
        </w:rPr>
        <w:t>身為非監督式填補法</w:t>
      </w:r>
      <w:r w:rsidR="00967DF7" w:rsidRPr="00B46F32">
        <w:rPr>
          <w:rFonts w:cs="Times New Roman" w:hint="eastAsia"/>
        </w:rPr>
        <w:t>，它</w:t>
      </w:r>
      <w:r w:rsidR="007276B9" w:rsidRPr="00B46F32">
        <w:rPr>
          <w:rFonts w:cs="Times New Roman"/>
        </w:rPr>
        <w:t>會參考</w:t>
      </w:r>
      <w:r w:rsidR="0056440B" w:rsidRPr="00B46F32">
        <w:rPr>
          <w:rFonts w:cs="Times New Roman" w:hint="eastAsia"/>
        </w:rPr>
        <w:t>其</w:t>
      </w:r>
      <w:r w:rsidR="00F66D14" w:rsidRPr="00B46F32">
        <w:rPr>
          <w:rFonts w:cs="Times New Roman" w:hint="eastAsia"/>
        </w:rPr>
        <w:t>他</w:t>
      </w:r>
      <w:r w:rsidR="007276B9" w:rsidRPr="00B46F32">
        <w:rPr>
          <w:rFonts w:cs="Times New Roman"/>
        </w:rPr>
        <w:t>非缺失值</w:t>
      </w:r>
      <w:r w:rsidR="00967DF7" w:rsidRPr="00B46F32">
        <w:rPr>
          <w:rFonts w:cs="Times New Roman" w:hint="eastAsia"/>
        </w:rPr>
        <w:t>，</w:t>
      </w:r>
      <w:r w:rsidR="007276B9" w:rsidRPr="00B46F32">
        <w:rPr>
          <w:rFonts w:cs="Times New Roman"/>
        </w:rPr>
        <w:t>換句話說，此類型填補法並不會對資料內容做任何過濾或預處理，</w:t>
      </w:r>
      <w:r w:rsidR="00120DFB" w:rsidRPr="00B46F32">
        <w:rPr>
          <w:rFonts w:cs="Times New Roman" w:hint="eastAsia"/>
        </w:rPr>
        <w:t>對於</w:t>
      </w:r>
      <w:r w:rsidR="00F66D14" w:rsidRPr="00B46F32">
        <w:rPr>
          <w:rFonts w:cs="Times New Roman" w:hint="eastAsia"/>
        </w:rPr>
        <w:t>已存在的</w:t>
      </w:r>
      <w:r w:rsidR="00120DFB" w:rsidRPr="00B46F32">
        <w:rPr>
          <w:rFonts w:cs="Times New Roman" w:hint="eastAsia"/>
        </w:rPr>
        <w:t>資料</w:t>
      </w:r>
      <w:r w:rsidR="00F66D14" w:rsidRPr="00B46F32">
        <w:rPr>
          <w:rFonts w:cs="Times New Roman" w:hint="eastAsia"/>
        </w:rPr>
        <w:t>極為</w:t>
      </w:r>
      <w:r w:rsidR="00120DFB" w:rsidRPr="00B46F32">
        <w:rPr>
          <w:rFonts w:cs="Times New Roman" w:hint="eastAsia"/>
        </w:rPr>
        <w:t>敏感，</w:t>
      </w:r>
      <w:r w:rsidR="007276B9" w:rsidRPr="00B46F32">
        <w:rPr>
          <w:rFonts w:cs="Times New Roman"/>
        </w:rPr>
        <w:t>很容易受輸入資料集</w:t>
      </w:r>
      <w:r w:rsidR="00C21B07" w:rsidRPr="00B46F32">
        <w:rPr>
          <w:rFonts w:cs="Times New Roman" w:hint="eastAsia"/>
        </w:rPr>
        <w:t>之</w:t>
      </w:r>
      <w:r w:rsidR="007276B9" w:rsidRPr="00B46F32">
        <w:rPr>
          <w:rFonts w:cs="Times New Roman"/>
        </w:rPr>
        <w:t>中非缺失值</w:t>
      </w:r>
      <w:r w:rsidR="00C21B07" w:rsidRPr="00B46F32">
        <w:rPr>
          <w:rFonts w:cs="Times New Roman" w:hint="eastAsia"/>
        </w:rPr>
        <w:t>資料的影</w:t>
      </w:r>
      <w:r w:rsidR="00C21B07">
        <w:rPr>
          <w:rFonts w:cs="Times New Roman" w:hint="eastAsia"/>
        </w:rPr>
        <w:lastRenderedPageBreak/>
        <w:t>響</w:t>
      </w:r>
      <w:r w:rsidR="00967DF7">
        <w:rPr>
          <w:rFonts w:cs="Times New Roman" w:hint="eastAsia"/>
        </w:rPr>
        <w:t>，</w:t>
      </w:r>
      <w:r w:rsidR="007276B9" w:rsidRPr="00C40D58">
        <w:rPr>
          <w:rFonts w:cs="Times New Roman"/>
        </w:rPr>
        <w:t>導致可能無法精</w:t>
      </w:r>
      <w:proofErr w:type="gramStart"/>
      <w:r w:rsidR="007276B9" w:rsidRPr="00C40D58">
        <w:rPr>
          <w:rFonts w:cs="Times New Roman"/>
        </w:rPr>
        <w:t>準</w:t>
      </w:r>
      <w:proofErr w:type="gramEnd"/>
      <w:r w:rsidR="007276B9" w:rsidRPr="00C40D58">
        <w:rPr>
          <w:rFonts w:cs="Times New Roman"/>
        </w:rPr>
        <w:t>地將資料集內的</w:t>
      </w:r>
      <w:r w:rsidR="00120DFB">
        <w:rPr>
          <w:rFonts w:cs="Times New Roman" w:hint="eastAsia"/>
        </w:rPr>
        <w:t>原</w:t>
      </w:r>
      <w:r w:rsidR="007276B9" w:rsidRPr="00C40D58">
        <w:rPr>
          <w:rFonts w:cs="Times New Roman"/>
        </w:rPr>
        <w:t>缺失部分</w:t>
      </w:r>
      <w:r w:rsidR="00B073D9">
        <w:rPr>
          <w:rFonts w:cs="Times New Roman" w:hint="eastAsia"/>
        </w:rPr>
        <w:t>正確地</w:t>
      </w:r>
      <w:r w:rsidR="007276B9" w:rsidRPr="00C40D58">
        <w:rPr>
          <w:rFonts w:cs="Times New Roman"/>
        </w:rPr>
        <w:t>填補回去</w:t>
      </w:r>
      <w:r w:rsidR="00AB35F7">
        <w:rPr>
          <w:rFonts w:cs="Times New Roman" w:hint="eastAsia"/>
        </w:rPr>
        <w:t>。</w:t>
      </w:r>
    </w:p>
    <w:p w14:paraId="61AF7923" w14:textId="1542EE05" w:rsidR="00207BF3" w:rsidRDefault="00AB35F7" w:rsidP="00207BF3">
      <w:pPr>
        <w:ind w:firstLine="480"/>
        <w:rPr>
          <w:rFonts w:cs="Times New Roman"/>
        </w:rPr>
      </w:pPr>
      <w:r w:rsidRPr="00B46F32">
        <w:rPr>
          <w:rFonts w:cs="Times New Roman" w:hint="eastAsia"/>
        </w:rPr>
        <w:t>另外也需考量的點是，</w:t>
      </w:r>
      <w:r w:rsidR="00967DF7" w:rsidRPr="00B46F32">
        <w:rPr>
          <w:rFonts w:cs="Times New Roman" w:hint="eastAsia"/>
        </w:rPr>
        <w:t>針對</w:t>
      </w:r>
      <w:r w:rsidR="005B04AF" w:rsidRPr="00B46F32">
        <w:rPr>
          <w:rFonts w:cs="Times New Roman" w:hint="eastAsia"/>
        </w:rPr>
        <w:t>資料量大</w:t>
      </w:r>
      <w:proofErr w:type="gramStart"/>
      <w:r w:rsidR="005B04AF" w:rsidRPr="00B46F32">
        <w:rPr>
          <w:rFonts w:cs="Times New Roman" w:hint="eastAsia"/>
        </w:rPr>
        <w:t>而且高維度</w:t>
      </w:r>
      <w:proofErr w:type="gramEnd"/>
      <w:r w:rsidR="005B04AF" w:rsidRPr="00B46F32">
        <w:rPr>
          <w:rFonts w:cs="Times New Roman" w:hint="eastAsia"/>
        </w:rPr>
        <w:t>的巨量資料</w:t>
      </w:r>
      <w:r w:rsidRPr="00B46F32">
        <w:rPr>
          <w:rFonts w:cs="Times New Roman" w:hint="eastAsia"/>
        </w:rPr>
        <w:t>，</w:t>
      </w:r>
      <w:r w:rsidR="00C40D58" w:rsidRPr="00B46F32">
        <w:rPr>
          <w:rFonts w:cs="Times New Roman"/>
        </w:rPr>
        <w:t>k</w:t>
      </w:r>
      <w:r w:rsidR="005B04AF" w:rsidRPr="00B46F32">
        <w:rPr>
          <w:rFonts w:cs="Times New Roman" w:hint="eastAsia"/>
        </w:rPr>
        <w:t>鄰近</w:t>
      </w:r>
      <w:r w:rsidR="003B1E16" w:rsidRPr="003B1E16">
        <w:rPr>
          <w:rFonts w:cs="Times New Roman" w:hint="eastAsia"/>
          <w:color w:val="0070C0"/>
        </w:rPr>
        <w:t>點</w:t>
      </w:r>
      <w:r w:rsidR="005B04AF" w:rsidRPr="00B46F32">
        <w:rPr>
          <w:rFonts w:cs="Times New Roman" w:hint="eastAsia"/>
        </w:rPr>
        <w:t>填補法</w:t>
      </w:r>
      <w:r w:rsidR="00C40D58" w:rsidRPr="00B46F32">
        <w:rPr>
          <w:rFonts w:cs="Times New Roman"/>
        </w:rPr>
        <w:t>必須先行儲存整個</w:t>
      </w:r>
      <w:r w:rsidR="005B04AF" w:rsidRPr="00B46F32">
        <w:rPr>
          <w:rFonts w:cs="Times New Roman" w:hint="eastAsia"/>
        </w:rPr>
        <w:t>欲參考的鄰近點</w:t>
      </w:r>
      <w:r w:rsidR="00C40D58" w:rsidRPr="00B46F32">
        <w:rPr>
          <w:rFonts w:cs="Times New Roman"/>
        </w:rPr>
        <w:t>於</w:t>
      </w:r>
      <w:r w:rsidR="005B04AF" w:rsidRPr="00B46F32">
        <w:rPr>
          <w:rFonts w:cs="Times New Roman" w:hint="eastAsia"/>
        </w:rPr>
        <w:t>記憶體</w:t>
      </w:r>
      <w:r w:rsidR="00C40D58" w:rsidRPr="00B46F32">
        <w:rPr>
          <w:rFonts w:cs="Times New Roman"/>
        </w:rPr>
        <w:t>中，並且逐一計算求出各點兩兩之距離</w:t>
      </w:r>
      <w:r w:rsidR="00136C4E" w:rsidRPr="00B46F32">
        <w:rPr>
          <w:rFonts w:cs="Times New Roman" w:hint="eastAsia"/>
        </w:rPr>
        <w:t>，</w:t>
      </w:r>
      <w:r w:rsidR="00CA0A07" w:rsidRPr="00B46F32">
        <w:rPr>
          <w:rFonts w:cs="Times New Roman" w:hint="eastAsia"/>
        </w:rPr>
        <w:t>使得距離計算</w:t>
      </w:r>
      <w:r w:rsidR="00136C4E" w:rsidRPr="00B46F32">
        <w:rPr>
          <w:rFonts w:cs="Times New Roman" w:hint="eastAsia"/>
        </w:rPr>
        <w:t>量</w:t>
      </w:r>
      <w:r w:rsidR="00CA0A07" w:rsidRPr="00B46F32">
        <w:rPr>
          <w:rFonts w:cs="Times New Roman" w:hint="eastAsia"/>
        </w:rPr>
        <w:t>隨著資料點的增加成指數成長</w:t>
      </w:r>
      <w:r w:rsidR="00136C4E" w:rsidRPr="00B46F32">
        <w:rPr>
          <w:rFonts w:cs="Times New Roman" w:hint="eastAsia"/>
        </w:rPr>
        <w:t>。</w:t>
      </w:r>
      <w:r w:rsidR="00C40D58" w:rsidRPr="00B46F32">
        <w:rPr>
          <w:rFonts w:cs="Times New Roman" w:hint="eastAsia"/>
        </w:rPr>
        <w:t>對某一個</w:t>
      </w:r>
      <w:r w:rsidR="00EF44D7" w:rsidRPr="00B46F32">
        <w:rPr>
          <w:rFonts w:cs="Times New Roman" w:hint="eastAsia"/>
        </w:rPr>
        <w:t>缺失值</w:t>
      </w:r>
      <w:r w:rsidR="00A14F1C" w:rsidRPr="00B46F32">
        <w:rPr>
          <w:rFonts w:cs="Times New Roman" w:hint="eastAsia"/>
        </w:rPr>
        <w:t>資料</w:t>
      </w:r>
      <w:r w:rsidR="00C40D58" w:rsidRPr="00B46F32">
        <w:rPr>
          <w:rFonts w:cs="Times New Roman" w:hint="eastAsia"/>
        </w:rPr>
        <w:t>點</w:t>
      </w:r>
      <w:r w:rsidR="0096532A" w:rsidRPr="00B46F32">
        <w:rPr>
          <w:rFonts w:cs="Times New Roman"/>
        </w:rPr>
        <w:t>p</w:t>
      </w:r>
      <w:r w:rsidR="006A03AA" w:rsidRPr="00B46F32">
        <w:rPr>
          <w:rFonts w:cs="Times New Roman" w:hint="eastAsia"/>
        </w:rPr>
        <w:t>而言</w:t>
      </w:r>
      <w:r w:rsidR="00C40D58" w:rsidRPr="00B46F32">
        <w:rPr>
          <w:rFonts w:cs="Times New Roman" w:hint="eastAsia"/>
        </w:rPr>
        <w:t>，</w:t>
      </w:r>
      <w:r w:rsidR="0096532A" w:rsidRPr="00B46F32">
        <w:rPr>
          <w:rFonts w:cs="Times New Roman" w:hint="eastAsia"/>
        </w:rPr>
        <w:t>尋</w:t>
      </w:r>
      <w:r w:rsidR="00CA0A07" w:rsidRPr="00B46F32">
        <w:rPr>
          <w:rFonts w:cs="Times New Roman" w:hint="eastAsia"/>
        </w:rPr>
        <w:t>找</w:t>
      </w:r>
      <w:r w:rsidR="006A03AA" w:rsidRPr="00B46F32">
        <w:rPr>
          <w:rFonts w:cs="Times New Roman" w:hint="eastAsia"/>
        </w:rPr>
        <w:t>可參考的</w:t>
      </w:r>
      <w:r w:rsidR="0096532A" w:rsidRPr="00B46F32">
        <w:rPr>
          <w:rFonts w:cs="Times New Roman" w:hint="eastAsia"/>
        </w:rPr>
        <w:t>鄰近點過程</w:t>
      </w:r>
      <w:r w:rsidR="006A03AA" w:rsidRPr="00B46F32">
        <w:rPr>
          <w:rFonts w:cs="Times New Roman" w:hint="eastAsia"/>
        </w:rPr>
        <w:t>中</w:t>
      </w:r>
      <w:r w:rsidR="0096532A" w:rsidRPr="00B46F32">
        <w:rPr>
          <w:rFonts w:cs="Times New Roman" w:hint="eastAsia"/>
        </w:rPr>
        <w:t>，</w:t>
      </w:r>
      <w:r w:rsidR="0052499B" w:rsidRPr="00B46F32">
        <w:rPr>
          <w:rFonts w:cs="Times New Roman"/>
        </w:rPr>
        <w:t>k</w:t>
      </w:r>
      <w:r w:rsidR="0052499B" w:rsidRPr="00B46F32">
        <w:rPr>
          <w:rFonts w:cs="Times New Roman" w:hint="eastAsia"/>
        </w:rPr>
        <w:t>鄰近</w:t>
      </w:r>
      <w:r w:rsidR="00664E95">
        <w:rPr>
          <w:rFonts w:cs="Times New Roman" w:hint="eastAsia"/>
        </w:rPr>
        <w:t>點</w:t>
      </w:r>
      <w:r w:rsidR="0052499B" w:rsidRPr="00B46F32">
        <w:rPr>
          <w:rFonts w:cs="Times New Roman" w:hint="eastAsia"/>
        </w:rPr>
        <w:t>填補法考量了所有點</w:t>
      </w:r>
      <w:r w:rsidR="0052499B" w:rsidRPr="00B46F32">
        <w:rPr>
          <w:rFonts w:cs="Times New Roman"/>
        </w:rPr>
        <w:t>q</w:t>
      </w:r>
      <w:r w:rsidR="0052499B" w:rsidRPr="00B46F32">
        <w:rPr>
          <w:rFonts w:cs="Times New Roman" w:hint="eastAsia"/>
        </w:rPr>
        <w:t>與點</w:t>
      </w:r>
      <w:r w:rsidR="0052499B" w:rsidRPr="00B46F32">
        <w:rPr>
          <w:rFonts w:cs="Times New Roman"/>
        </w:rPr>
        <w:t>p</w:t>
      </w:r>
      <w:r w:rsidR="0052499B" w:rsidRPr="00B46F32">
        <w:rPr>
          <w:rFonts w:cs="Times New Roman" w:hint="eastAsia"/>
        </w:rPr>
        <w:t>的距離。依距離值由小到大排序，</w:t>
      </w:r>
      <w:r w:rsidR="001F0AB9" w:rsidRPr="00B46F32">
        <w:rPr>
          <w:rFonts w:cs="Times New Roman" w:hint="eastAsia"/>
        </w:rPr>
        <w:t>與點</w:t>
      </w:r>
      <w:r w:rsidR="001F0AB9" w:rsidRPr="00B46F32">
        <w:rPr>
          <w:rFonts w:cs="Times New Roman"/>
        </w:rPr>
        <w:t>p</w:t>
      </w:r>
      <w:r w:rsidR="001F0AB9" w:rsidRPr="00B46F32">
        <w:rPr>
          <w:rFonts w:cs="Times New Roman" w:hint="eastAsia"/>
        </w:rPr>
        <w:t>所有鄰近點之中從第一個至第</w:t>
      </w:r>
      <w:r w:rsidR="001F0AB9" w:rsidRPr="00B46F32">
        <w:rPr>
          <w:rFonts w:cs="Times New Roman"/>
        </w:rPr>
        <w:t>k</w:t>
      </w:r>
      <w:proofErr w:type="gramStart"/>
      <w:r w:rsidR="001F0AB9" w:rsidRPr="00B46F32">
        <w:rPr>
          <w:rFonts w:cs="Times New Roman" w:hint="eastAsia"/>
        </w:rPr>
        <w:t>個</w:t>
      </w:r>
      <w:proofErr w:type="gramEnd"/>
      <w:r w:rsidR="001F0AB9" w:rsidRPr="00B46F32">
        <w:rPr>
          <w:rFonts w:cs="Times New Roman" w:hint="eastAsia"/>
        </w:rPr>
        <w:t>相鄰近點都具有相同的權重值</w:t>
      </w:r>
      <w:r w:rsidR="00301320" w:rsidRPr="00B46F32">
        <w:rPr>
          <w:rFonts w:cs="Times New Roman"/>
        </w:rPr>
        <w:t>[15]</w:t>
      </w:r>
      <w:r w:rsidR="001F0AB9" w:rsidRPr="00B46F32">
        <w:rPr>
          <w:rFonts w:cs="Times New Roman" w:hint="eastAsia"/>
        </w:rPr>
        <w:t>，</w:t>
      </w:r>
      <w:r w:rsidR="00C40D58" w:rsidRPr="00B46F32">
        <w:rPr>
          <w:rFonts w:cs="Times New Roman" w:hint="eastAsia"/>
        </w:rPr>
        <w:t>但</w:t>
      </w:r>
      <w:r w:rsidR="001F0AB9" w:rsidRPr="00B46F32">
        <w:rPr>
          <w:rFonts w:cs="Times New Roman" w:hint="eastAsia"/>
        </w:rPr>
        <w:t>相同</w:t>
      </w:r>
      <w:proofErr w:type="gramStart"/>
      <w:r w:rsidR="001F0AB9" w:rsidRPr="00B46F32">
        <w:rPr>
          <w:rFonts w:cs="Times New Roman" w:hint="eastAsia"/>
        </w:rPr>
        <w:t>權重值這點</w:t>
      </w:r>
      <w:proofErr w:type="gramEnd"/>
      <w:r w:rsidR="001F0AB9" w:rsidRPr="00B46F32">
        <w:rPr>
          <w:rFonts w:cs="Times New Roman" w:hint="eastAsia"/>
        </w:rPr>
        <w:t>卻與</w:t>
      </w:r>
      <w:r w:rsidR="001F0AB9" w:rsidRPr="00B46F32">
        <w:rPr>
          <w:rFonts w:cs="Times New Roman"/>
        </w:rPr>
        <w:t>k</w:t>
      </w:r>
      <w:r w:rsidR="001F0AB9" w:rsidRPr="00B46F32">
        <w:rPr>
          <w:rFonts w:cs="Times New Roman" w:hint="eastAsia"/>
        </w:rPr>
        <w:t>鄰近</w:t>
      </w:r>
      <w:r w:rsidR="00664E95">
        <w:rPr>
          <w:rFonts w:cs="Times New Roman" w:hint="eastAsia"/>
        </w:rPr>
        <w:t>點</w:t>
      </w:r>
      <w:r w:rsidR="001F0AB9" w:rsidRPr="00B46F32">
        <w:rPr>
          <w:rFonts w:cs="Times New Roman" w:hint="eastAsia"/>
        </w:rPr>
        <w:t>填補法中，希望找出最鄰近點作為</w:t>
      </w:r>
      <w:r w:rsidR="002B1FFC" w:rsidRPr="00B46F32">
        <w:rPr>
          <w:rFonts w:cs="Times New Roman" w:hint="eastAsia"/>
        </w:rPr>
        <w:t>最有參考價值填補該缺失值</w:t>
      </w:r>
      <w:r w:rsidR="001F0AB9" w:rsidRPr="00B46F32">
        <w:rPr>
          <w:rFonts w:cs="Times New Roman" w:hint="eastAsia"/>
        </w:rPr>
        <w:t>的概念相違背</w:t>
      </w:r>
      <w:r w:rsidR="003D3D43" w:rsidRPr="00B46F32">
        <w:rPr>
          <w:rFonts w:cs="Times New Roman"/>
        </w:rPr>
        <w:fldChar w:fldCharType="begin"/>
      </w:r>
      <w:r w:rsidR="003D3D43" w:rsidRPr="00B46F32">
        <w:rPr>
          <w:rFonts w:cs="Times New Roman"/>
        </w:rPr>
        <w:instrText xml:space="preserve"> ADDIN ZOTERO_ITEM CSL_CITATION {"citationID":"1JFKlwUd","properties":{"formattedCitation":"[18]","plainCitation":"[18]","noteIndex":0},"citationItems":[{"id":229,"uris":["http://zotero.org/users/local/L0Xd75Ms/items/DBNSZKDC"],"uri":["http://zotero.org/users/local/L0Xd75Ms/items/DBNSZKDC"],"itemData":{"id":229,"type":"article-journal","abstract":"The skyline query is important in the database community. In recent years, the researches on incomplete data have been increasingly considered, especially for the skyline query. However, the existing skyline deﬁnition on incomplete data cannot provide users with valuable references. In this paper, we propose a novel skyline deﬁnition utilizing probabilistic model on incomplete data where each point has a probability to be in the skyline. In particular, it returns K points with the highest skyline probabilities. In addition, we propose incomplete models and estimate probability density functions of missing values on independent, correlated, and anti-correlated distributions, respectively. Meanwhile, it is a big challenge to compute probabilistic skyline on incomplete data. We propose three efﬁcient algorithms SPISkyline, SPCSkyline, and SPASkyline for probabilistic skyline computation on incomplete data complying with independent, correlated, and anti-correlated distributions, respectively. They employ pruning strategy, optimization of the process of probability computation, and sorting technique to improve the efﬁciency of probabilistic skyline computation on incomplete data. Our experimental results demonstrate that our proposed concept of probabilistic skyline is an effective method to tackle skyline query on incomplete data and our algorithms are tens of times faster than the naive algorithm on both synthetic and real datasets.","DOI":"10.1109/TKDE.2019.2904967","ISSN":"1041-4347, 1558-2191, 2326-3865","issue":"7","journalAbbreviation":"IEEE Transactions on Knowledge and Data Engineering","language":"en","page":"1405-1418","source":"DOI.org (Crossref)","title":"Modeling and Computing Probabilistic Skyline on Incomplete Data","URL":"https://ieeexplore.ieee.org/document/8666762/","volume":"32","author":[{"family":"Zhang","given":"Kaiqi"},{"family":"Gao","given":"Hong"},{"family":"Han","given":"Xixian"},{"family":"Cai","given":"Zhipeng"},{"family":"Li","given":"Jianzhong"}],"accessed":{"date-parts":[["2020",7,6]]},"issued":{"date-parts":[["2019"]]}}}],"schema":"https://github.com/citation-style-language/schema/raw/master/csl-citation.json"} </w:instrText>
      </w:r>
      <w:r w:rsidR="003D3D43" w:rsidRPr="00B46F32">
        <w:rPr>
          <w:rFonts w:cs="Times New Roman"/>
        </w:rPr>
        <w:fldChar w:fldCharType="separate"/>
      </w:r>
      <w:r w:rsidR="003D3D43" w:rsidRPr="00B46F32">
        <w:rPr>
          <w:rFonts w:cs="Times New Roman"/>
        </w:rPr>
        <w:t>[18]</w:t>
      </w:r>
      <w:r w:rsidR="003D3D43" w:rsidRPr="00B46F32">
        <w:rPr>
          <w:rFonts w:cs="Times New Roman"/>
        </w:rPr>
        <w:fldChar w:fldCharType="end"/>
      </w:r>
      <w:r w:rsidR="001F0AB9" w:rsidRPr="00B46F32">
        <w:rPr>
          <w:rFonts w:cs="Times New Roman" w:hint="eastAsia"/>
        </w:rPr>
        <w:t>。</w:t>
      </w:r>
    </w:p>
    <w:p w14:paraId="65354414" w14:textId="29BA0DC8" w:rsidR="00A34BDE" w:rsidRDefault="00C6285B" w:rsidP="00207BF3">
      <w:pPr>
        <w:rPr>
          <w:rFonts w:cs="Times New Roman"/>
        </w:rPr>
      </w:pPr>
      <w:r>
        <w:rPr>
          <w:rFonts w:cs="Times New Roman"/>
        </w:rPr>
        <w:br w:type="page"/>
      </w:r>
    </w:p>
    <w:p w14:paraId="0A6D6559" w14:textId="74842081" w:rsidR="00AB148B" w:rsidRDefault="00413C2D" w:rsidP="000025E0">
      <w:pPr>
        <w:pStyle w:val="1"/>
      </w:pPr>
      <w:bookmarkStart w:id="108" w:name="_Ref44814096"/>
      <w:bookmarkStart w:id="109" w:name="_Toc47633466"/>
      <w:r>
        <w:rPr>
          <w:rFonts w:hint="eastAsia"/>
        </w:rPr>
        <w:lastRenderedPageBreak/>
        <w:t>問題與方法</w:t>
      </w:r>
      <w:bookmarkEnd w:id="108"/>
      <w:bookmarkEnd w:id="109"/>
    </w:p>
    <w:p w14:paraId="0C2FFD58" w14:textId="6CB9E8D3" w:rsidR="00EC3906" w:rsidRDefault="004F0E4E" w:rsidP="00274C8B">
      <w:pPr>
        <w:ind w:firstLine="480"/>
      </w:pPr>
      <w:r w:rsidRPr="00964A2F">
        <w:rPr>
          <w:rFonts w:hint="eastAsia"/>
          <w:color w:val="000000" w:themeColor="text1"/>
        </w:rPr>
        <w:t>本章</w:t>
      </w:r>
      <w:r w:rsidR="00904B8F" w:rsidRPr="00964A2F">
        <w:rPr>
          <w:rFonts w:hint="eastAsia"/>
          <w:color w:val="000000" w:themeColor="text1"/>
        </w:rPr>
        <w:t>先</w:t>
      </w:r>
      <w:r w:rsidR="00274C8B" w:rsidRPr="00964A2F">
        <w:rPr>
          <w:rFonts w:hint="eastAsia"/>
          <w:color w:val="000000" w:themeColor="text1"/>
        </w:rPr>
        <w:t>說明</w:t>
      </w:r>
      <w:r w:rsidR="00DF7169">
        <w:rPr>
          <w:rFonts w:hint="eastAsia"/>
        </w:rPr>
        <w:t>研究動機</w:t>
      </w:r>
      <w:r w:rsidR="00620E39">
        <w:rPr>
          <w:rFonts w:hint="eastAsia"/>
        </w:rPr>
        <w:t>，然後是</w:t>
      </w:r>
      <w:r w:rsidR="00B5624C">
        <w:rPr>
          <w:rFonts w:hint="eastAsia"/>
        </w:rPr>
        <w:t>問題定義</w:t>
      </w:r>
      <w:r w:rsidR="00620E39">
        <w:rPr>
          <w:rFonts w:hint="eastAsia"/>
        </w:rPr>
        <w:t>以及</w:t>
      </w:r>
      <w:r w:rsidR="00B5624C">
        <w:rPr>
          <w:rFonts w:hint="eastAsia"/>
        </w:rPr>
        <w:t>問題分析</w:t>
      </w:r>
      <w:r w:rsidR="00D813C8">
        <w:rPr>
          <w:rFonts w:hint="eastAsia"/>
        </w:rPr>
        <w:t>，接著</w:t>
      </w:r>
      <w:r w:rsidR="00930C9E">
        <w:rPr>
          <w:rFonts w:hint="eastAsia"/>
        </w:rPr>
        <w:t>提出</w:t>
      </w:r>
      <w:proofErr w:type="spellStart"/>
      <w:r w:rsidR="00930C9E">
        <w:rPr>
          <w:rFonts w:hint="eastAsia"/>
        </w:rPr>
        <w:t>s</w:t>
      </w:r>
      <w:r w:rsidR="00930C9E">
        <w:t>k</w:t>
      </w:r>
      <w:proofErr w:type="spellEnd"/>
      <w:r w:rsidR="00930C9E">
        <w:t>-NN imputation</w:t>
      </w:r>
      <w:r w:rsidR="00930C9E">
        <w:rPr>
          <w:rFonts w:hint="eastAsia"/>
        </w:rPr>
        <w:t>演算法</w:t>
      </w:r>
      <w:r w:rsidR="00783694">
        <w:rPr>
          <w:rFonts w:hint="eastAsia"/>
        </w:rPr>
        <w:t>以</w:t>
      </w:r>
      <w:proofErr w:type="gramStart"/>
      <w:r w:rsidR="00783694">
        <w:rPr>
          <w:rFonts w:hint="eastAsia"/>
        </w:rPr>
        <w:t>採</w:t>
      </w:r>
      <w:proofErr w:type="gramEnd"/>
      <w:r w:rsidR="00783694">
        <w:rPr>
          <w:rFonts w:hint="eastAsia"/>
        </w:rPr>
        <w:t>樣的機制</w:t>
      </w:r>
      <w:r w:rsidR="001D147A">
        <w:rPr>
          <w:rFonts w:hint="eastAsia"/>
        </w:rPr>
        <w:t>去</w:t>
      </w:r>
      <w:r w:rsidR="009F65E4">
        <w:rPr>
          <w:rFonts w:hint="eastAsia"/>
        </w:rPr>
        <w:t>填補缺失值，最後一節闡述</w:t>
      </w:r>
      <w:r w:rsidR="00450CE4">
        <w:rPr>
          <w:rFonts w:hint="eastAsia"/>
        </w:rPr>
        <w:t>填補法對</w:t>
      </w:r>
      <w:r w:rsidR="00F1657D">
        <w:rPr>
          <w:rFonts w:hint="eastAsia"/>
        </w:rPr>
        <w:t>s</w:t>
      </w:r>
      <w:r w:rsidR="00F1657D">
        <w:t>kyline</w:t>
      </w:r>
      <w:r w:rsidR="00091764">
        <w:rPr>
          <w:rFonts w:hint="eastAsia"/>
        </w:rPr>
        <w:t xml:space="preserve"> </w:t>
      </w:r>
      <w:r w:rsidR="00450CE4">
        <w:rPr>
          <w:rFonts w:hint="eastAsia"/>
        </w:rPr>
        <w:t>q</w:t>
      </w:r>
      <w:r w:rsidR="00450CE4">
        <w:t>uery</w:t>
      </w:r>
      <w:r w:rsidR="00BF3B3E">
        <w:t xml:space="preserve"> algorithm</w:t>
      </w:r>
      <w:r w:rsidR="00F1657D">
        <w:rPr>
          <w:rFonts w:hint="eastAsia"/>
        </w:rPr>
        <w:t>的優</w:t>
      </w:r>
      <w:r w:rsidR="00450CE4">
        <w:rPr>
          <w:rFonts w:hint="eastAsia"/>
        </w:rPr>
        <w:t>缺點</w:t>
      </w:r>
      <w:r w:rsidR="002A0CFC">
        <w:rPr>
          <w:rFonts w:hint="eastAsia"/>
        </w:rPr>
        <w:t>。</w:t>
      </w:r>
    </w:p>
    <w:p w14:paraId="639D1DC1" w14:textId="77777777" w:rsidR="00E3586D" w:rsidRDefault="00E3586D" w:rsidP="00274C8B">
      <w:pPr>
        <w:ind w:firstLine="480"/>
      </w:pPr>
    </w:p>
    <w:p w14:paraId="38FB7EEA" w14:textId="25E92F6F" w:rsidR="00AB148B" w:rsidRDefault="00AB148B" w:rsidP="00A13FF7">
      <w:pPr>
        <w:pStyle w:val="2"/>
        <w:rPr>
          <w:shd w:val="clear" w:color="auto" w:fill="FFFFFF"/>
        </w:rPr>
      </w:pPr>
      <w:bookmarkStart w:id="110" w:name="_Toc47633467"/>
      <w:r>
        <w:rPr>
          <w:rFonts w:hint="eastAsia"/>
          <w:shd w:val="clear" w:color="auto" w:fill="FFFFFF"/>
        </w:rPr>
        <w:t>3.</w:t>
      </w:r>
      <w:r w:rsidR="00182CDB">
        <w:rPr>
          <w:shd w:val="clear" w:color="auto" w:fill="FFFFFF"/>
        </w:rPr>
        <w:t>1</w:t>
      </w:r>
      <w:r>
        <w:rPr>
          <w:rFonts w:hint="eastAsia"/>
          <w:shd w:val="clear" w:color="auto" w:fill="FFFFFF"/>
        </w:rPr>
        <w:t>研究動機</w:t>
      </w:r>
      <w:bookmarkEnd w:id="110"/>
    </w:p>
    <w:p w14:paraId="0BDE5AD5" w14:textId="32B61A6B" w:rsidR="00E16012" w:rsidRDefault="003000D0" w:rsidP="00074158">
      <w:pPr>
        <w:ind w:firstLine="480"/>
        <w:rPr>
          <w:shd w:val="clear" w:color="auto" w:fill="FFFFFF"/>
        </w:rPr>
      </w:pPr>
      <w:r>
        <w:rPr>
          <w:shd w:val="clear" w:color="auto" w:fill="FFFFFF"/>
        </w:rPr>
        <w:t>搜尋</w:t>
      </w:r>
      <w:r w:rsidR="00E0346F" w:rsidRPr="008845DF">
        <w:rPr>
          <w:rFonts w:cs="Times New Roman"/>
          <w:noProof/>
          <w:szCs w:val="24"/>
        </w:rPr>
        <w:t>skyline</w:t>
      </w:r>
      <w:r w:rsidR="00E0346F">
        <w:rPr>
          <w:rFonts w:cs="Times New Roman"/>
          <w:noProof/>
          <w:szCs w:val="24"/>
        </w:rPr>
        <w:t xml:space="preserve"> set</w:t>
      </w:r>
      <w:r>
        <w:rPr>
          <w:shd w:val="clear" w:color="auto" w:fill="FFFFFF"/>
        </w:rPr>
        <w:t>時</w:t>
      </w:r>
      <w:r w:rsidRPr="00964A2F">
        <w:rPr>
          <w:color w:val="000000" w:themeColor="text1"/>
          <w:shd w:val="clear" w:color="auto" w:fill="FFFFFF"/>
        </w:rPr>
        <w:t>需要去</w:t>
      </w:r>
      <w:r>
        <w:rPr>
          <w:shd w:val="clear" w:color="auto" w:fill="FFFFFF"/>
        </w:rPr>
        <w:t>比較所有特徵欄位的值，</w:t>
      </w:r>
      <w:r w:rsidR="00CA3541">
        <w:rPr>
          <w:rFonts w:hint="eastAsia"/>
          <w:shd w:val="clear" w:color="auto" w:fill="FFFFFF"/>
        </w:rPr>
        <w:t>也就是說</w:t>
      </w:r>
      <w:r>
        <w:rPr>
          <w:shd w:val="clear" w:color="auto" w:fill="FFFFFF"/>
        </w:rPr>
        <w:t>每一筆資料的每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，因此，完整的資料集是</w:t>
      </w:r>
      <w:r>
        <w:rPr>
          <w:shd w:val="clear" w:color="auto" w:fill="FFFFFF"/>
        </w:rPr>
        <w:t>skyline</w:t>
      </w:r>
      <w:r w:rsidR="00AA05F5">
        <w:rPr>
          <w:shd w:val="clear" w:color="auto" w:fill="FFFFFF"/>
        </w:rPr>
        <w:t xml:space="preserve"> query</w:t>
      </w:r>
      <w:r w:rsidR="00BF3B3E">
        <w:rPr>
          <w:shd w:val="clear" w:color="auto" w:fill="FFFFFF"/>
        </w:rPr>
        <w:t xml:space="preserve"> </w:t>
      </w:r>
      <w:r w:rsidR="00BF3B3E">
        <w:t>algorithm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w:t>
      </w:r>
      <w:r w:rsidR="00F71685">
        <w:rPr>
          <w:rFonts w:hint="eastAsia"/>
          <w:shd w:val="clear" w:color="auto" w:fill="FFFFFF"/>
        </w:rPr>
        <w:t>的</w:t>
      </w:r>
      <w:r>
        <w:rPr>
          <w:shd w:val="clear" w:color="auto" w:fill="FFFFFF"/>
        </w:rPr>
        <w:t>，現實生活中有太多不可抗拒因素使我們在取得資料集的過程難免會遇到欄位裡的值會有缺失</w:t>
      </w:r>
      <w:r w:rsidR="00F71685">
        <w:rPr>
          <w:rFonts w:hint="eastAsia"/>
          <w:shd w:val="clear" w:color="auto" w:fill="FFFFFF"/>
        </w:rPr>
        <w:t>。</w:t>
      </w:r>
    </w:p>
    <w:p w14:paraId="7ED9D506" w14:textId="34FF259E" w:rsidR="00EE0ED7" w:rsidRDefault="003000D0" w:rsidP="00074158">
      <w:pPr>
        <w:ind w:firstLine="480"/>
        <w:rPr>
          <w:shd w:val="clear" w:color="auto" w:fill="FFFFFF"/>
        </w:rPr>
      </w:pPr>
      <w:r>
        <w:rPr>
          <w:shd w:val="clear" w:color="auto" w:fill="FFFFFF"/>
        </w:rPr>
        <w:t>一般解決缺失值的方法不外乎刪除與丟棄法，但</w:t>
      </w:r>
      <w:r w:rsidR="00F71685" w:rsidRPr="00091764">
        <w:rPr>
          <w:rFonts w:hint="eastAsia"/>
          <w:color w:val="000000" w:themeColor="text1"/>
          <w:shd w:val="clear" w:color="auto" w:fill="FFFFFF"/>
        </w:rPr>
        <w:t>這種處理</w:t>
      </w:r>
      <w:r>
        <w:rPr>
          <w:shd w:val="clear" w:color="auto" w:fill="FFFFFF"/>
        </w:rPr>
        <w:t>方式最大的缺點是很容易</w:t>
      </w:r>
      <w:r w:rsidR="00F71685">
        <w:rPr>
          <w:rFonts w:hint="eastAsia"/>
          <w:shd w:val="clear" w:color="auto" w:fill="FFFFFF"/>
        </w:rPr>
        <w:t>因丟棄</w:t>
      </w:r>
      <w:r>
        <w:rPr>
          <w:shd w:val="clear" w:color="auto" w:fill="FFFFFF"/>
        </w:rPr>
        <w:t>資</w:t>
      </w:r>
      <w:r w:rsidRPr="00264A31">
        <w:t>料</w:t>
      </w:r>
      <w:r w:rsidR="00F71685" w:rsidRPr="00264A31">
        <w:rPr>
          <w:rFonts w:hint="eastAsia"/>
        </w:rPr>
        <w:t>而喪失其他欄位的</w:t>
      </w:r>
      <w:proofErr w:type="gramStart"/>
      <w:r w:rsidRPr="00264A31">
        <w:t>的</w:t>
      </w:r>
      <w:proofErr w:type="gramEnd"/>
      <w:r w:rsidRPr="00264A31">
        <w:t>資</w:t>
      </w:r>
      <w:r w:rsidR="00B47488" w:rsidRPr="00264A31">
        <w:rPr>
          <w:rFonts w:hint="eastAsia"/>
        </w:rPr>
        <w:t>料</w:t>
      </w:r>
      <w:r w:rsidRPr="00264A31">
        <w:t>特徵</w:t>
      </w:r>
      <w:r w:rsidRPr="00264A31">
        <w:rPr>
          <w:rFonts w:hint="eastAsia"/>
        </w:rPr>
        <w:t>，</w:t>
      </w:r>
      <w:r w:rsidR="006D01CF" w:rsidRPr="00264A31">
        <w:rPr>
          <w:rFonts w:hint="eastAsia"/>
        </w:rPr>
        <w:t>進而失去一些原本在</w:t>
      </w:r>
      <w:r w:rsidR="00E0346F" w:rsidRPr="008845DF">
        <w:rPr>
          <w:rFonts w:cs="Times New Roman"/>
          <w:noProof/>
          <w:szCs w:val="24"/>
        </w:rPr>
        <w:t>skyline</w:t>
      </w:r>
      <w:r w:rsidR="00E0346F">
        <w:rPr>
          <w:rFonts w:cs="Times New Roman"/>
          <w:noProof/>
          <w:szCs w:val="24"/>
        </w:rPr>
        <w:t xml:space="preserve"> set</w:t>
      </w:r>
      <w:r w:rsidR="006D01CF" w:rsidRPr="00264A31">
        <w:rPr>
          <w:rFonts w:hint="eastAsia"/>
        </w:rPr>
        <w:t>的資料點</w:t>
      </w:r>
      <w:r w:rsidR="00F71685" w:rsidRPr="00264A31">
        <w:rPr>
          <w:rFonts w:hint="eastAsia"/>
        </w:rPr>
        <w:t>。</w:t>
      </w:r>
      <w:r w:rsidRPr="00264A31">
        <w:t>本</w:t>
      </w:r>
      <w:r w:rsidR="00C01203" w:rsidRPr="00264A31">
        <w:rPr>
          <w:rFonts w:hint="eastAsia"/>
        </w:rPr>
        <w:t>研究</w:t>
      </w:r>
      <w:r w:rsidRPr="00264A31">
        <w:t>不建議貿然刪除資料，</w:t>
      </w:r>
      <w:r w:rsidR="00B47488" w:rsidRPr="00264A31">
        <w:rPr>
          <w:rFonts w:hint="eastAsia"/>
        </w:rPr>
        <w:t>反之本</w:t>
      </w:r>
      <w:r w:rsidR="00C01203" w:rsidRPr="00264A31">
        <w:rPr>
          <w:rFonts w:hint="eastAsia"/>
        </w:rPr>
        <w:t>研究利用適當填補法來填補</w:t>
      </w:r>
      <w:r w:rsidRPr="00264A31">
        <w:t>缺失值</w:t>
      </w:r>
      <w:r w:rsidR="006D01CF" w:rsidRPr="00264A31">
        <w:rPr>
          <w:rFonts w:hint="eastAsia"/>
        </w:rPr>
        <w:t>，</w:t>
      </w:r>
      <w:proofErr w:type="gramStart"/>
      <w:r w:rsidR="006D01CF" w:rsidRPr="00264A31">
        <w:rPr>
          <w:rFonts w:hint="eastAsia"/>
        </w:rPr>
        <w:t>儘</w:t>
      </w:r>
      <w:proofErr w:type="gramEnd"/>
      <w:r w:rsidR="006D01CF" w:rsidRPr="00264A31">
        <w:rPr>
          <w:rFonts w:hint="eastAsia"/>
        </w:rPr>
        <w:t>可能保留</w:t>
      </w:r>
      <w:r w:rsidR="00E0346F" w:rsidRPr="008845DF">
        <w:rPr>
          <w:rFonts w:cs="Times New Roman"/>
          <w:noProof/>
          <w:szCs w:val="24"/>
        </w:rPr>
        <w:t>skyline</w:t>
      </w:r>
      <w:r w:rsidR="00E0346F">
        <w:rPr>
          <w:rFonts w:cs="Times New Roman"/>
          <w:noProof/>
          <w:szCs w:val="24"/>
        </w:rPr>
        <w:t xml:space="preserve"> set</w:t>
      </w:r>
      <w:r w:rsidR="006D01CF" w:rsidRPr="00264A31">
        <w:rPr>
          <w:rFonts w:hint="eastAsia"/>
        </w:rPr>
        <w:t>的資料點，提升</w:t>
      </w:r>
      <w:r w:rsidR="003A3DBA" w:rsidRPr="008845DF">
        <w:rPr>
          <w:rFonts w:cs="Times New Roman"/>
          <w:noProof/>
          <w:szCs w:val="24"/>
        </w:rPr>
        <w:t>skyline</w:t>
      </w:r>
      <w:r w:rsidR="003A3DBA">
        <w:rPr>
          <w:rFonts w:cs="Times New Roman"/>
          <w:noProof/>
          <w:szCs w:val="24"/>
        </w:rPr>
        <w:t xml:space="preserve"> set</w:t>
      </w:r>
      <w:r w:rsidR="006D01CF" w:rsidRPr="00264A31">
        <w:rPr>
          <w:rFonts w:hint="eastAsia"/>
        </w:rPr>
        <w:t>應用的效果</w:t>
      </w:r>
      <w:r w:rsidR="004E72EC" w:rsidRPr="00264A31">
        <w:rPr>
          <w:rFonts w:hint="eastAsia"/>
        </w:rPr>
        <w:t>。</w:t>
      </w:r>
    </w:p>
    <w:p w14:paraId="6C5760E8" w14:textId="36857E7E" w:rsidR="00A13FF7" w:rsidRPr="00664E95" w:rsidRDefault="003000D0" w:rsidP="00A13FF7">
      <w:pPr>
        <w:ind w:firstLine="425"/>
        <w:rPr>
          <w:shd w:val="clear" w:color="auto" w:fill="FFFFFF"/>
        </w:rPr>
      </w:pPr>
      <w:r w:rsidRPr="00264A31">
        <w:t>眾多填補法中又以</w:t>
      </w:r>
      <w:r w:rsidR="00E90A5D" w:rsidRPr="00264A31">
        <w:t>k</w:t>
      </w:r>
      <w:r w:rsidR="00E90A5D" w:rsidRPr="00264A31">
        <w:rPr>
          <w:rFonts w:hint="eastAsia"/>
        </w:rPr>
        <w:t>鄰近</w:t>
      </w:r>
      <w:r w:rsidR="006D01CF" w:rsidRPr="00264A31">
        <w:rPr>
          <w:rFonts w:hint="eastAsia"/>
        </w:rPr>
        <w:t>點</w:t>
      </w:r>
      <w:r w:rsidRPr="00264A31">
        <w:t>填補法在大多數情況下填補</w:t>
      </w:r>
      <w:r w:rsidR="003D423C" w:rsidRPr="00264A31">
        <w:rPr>
          <w:rFonts w:hint="eastAsia"/>
        </w:rPr>
        <w:t>後的結果普遍</w:t>
      </w:r>
      <w:r w:rsidRPr="00264A31">
        <w:t>表現不錯</w:t>
      </w:r>
      <w:r w:rsidR="00996A9C" w:rsidRPr="00264A31">
        <w:fldChar w:fldCharType="begin"/>
      </w:r>
      <w:r w:rsidR="00996A9C" w:rsidRPr="00264A31">
        <w:instrText xml:space="preserve"> ADDIN ZOTERO_ITEM CSL_CITATION {"citationID":"6Bd80IsY","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996A9C" w:rsidRPr="00264A31">
        <w:fldChar w:fldCharType="separate"/>
      </w:r>
      <w:r w:rsidR="00996A9C" w:rsidRPr="00264A31">
        <w:t>[15]</w:t>
      </w:r>
      <w:r w:rsidR="00996A9C" w:rsidRPr="00264A31">
        <w:fldChar w:fldCharType="end"/>
      </w:r>
      <w:r w:rsidRPr="00264A31">
        <w:t>，原因是</w:t>
      </w:r>
      <w:r w:rsidR="00E90A5D" w:rsidRPr="00264A31">
        <w:t>k</w:t>
      </w:r>
      <w:r w:rsidR="00E90A5D" w:rsidRPr="00264A31">
        <w:rPr>
          <w:rFonts w:hint="eastAsia"/>
        </w:rPr>
        <w:t>鄰近</w:t>
      </w:r>
      <w:r w:rsidR="006D01CF" w:rsidRPr="00264A31">
        <w:rPr>
          <w:rFonts w:hint="eastAsia"/>
        </w:rPr>
        <w:t>點</w:t>
      </w:r>
      <w:r w:rsidRPr="00264A31">
        <w:t>填補法會參考其鄰居的</w:t>
      </w:r>
      <w:r w:rsidR="006D01CF" w:rsidRPr="00264A31">
        <w:rPr>
          <w:rFonts w:hint="eastAsia"/>
        </w:rPr>
        <w:t>資料特徵</w:t>
      </w:r>
      <w:r w:rsidRPr="00264A31">
        <w:t>再取</w:t>
      </w:r>
      <w:r w:rsidR="006D01CF" w:rsidRPr="00264A31">
        <w:rPr>
          <w:rFonts w:hint="eastAsia"/>
        </w:rPr>
        <w:t>得</w:t>
      </w:r>
      <w:r w:rsidR="00EC4FE6" w:rsidRPr="00264A31">
        <w:rPr>
          <w:rFonts w:hint="eastAsia"/>
        </w:rPr>
        <w:t>算術</w:t>
      </w:r>
      <w:r w:rsidRPr="00264A31">
        <w:t>平均值</w:t>
      </w:r>
      <w:r w:rsidR="00E16012" w:rsidRPr="00264A31">
        <w:rPr>
          <w:rFonts w:hint="eastAsia"/>
        </w:rPr>
        <w:t>來填補缺失值</w:t>
      </w:r>
      <w:r w:rsidRPr="00264A31">
        <w:t>，其所填補的值相較於其他</w:t>
      </w:r>
      <w:r w:rsidR="00CA3541" w:rsidRPr="00264A31">
        <w:rPr>
          <w:rFonts w:hint="eastAsia"/>
        </w:rPr>
        <w:t>只以</w:t>
      </w:r>
      <w:r w:rsidRPr="00264A31">
        <w:t>單一數值填補法更具有參</w:t>
      </w:r>
      <w:r>
        <w:rPr>
          <w:shd w:val="clear" w:color="auto" w:fill="FFFFFF"/>
        </w:rPr>
        <w:t>考價值。</w:t>
      </w:r>
      <w:r w:rsidR="00E16012" w:rsidRPr="00664E95">
        <w:rPr>
          <w:rFonts w:hint="eastAsia"/>
          <w:shd w:val="clear" w:color="auto" w:fill="FFFFFF"/>
        </w:rPr>
        <w:t>然而</w:t>
      </w:r>
      <w:r w:rsidR="00E16012" w:rsidRPr="00664E95">
        <w:rPr>
          <w:shd w:val="clear" w:color="auto" w:fill="FFFFFF"/>
        </w:rPr>
        <w:t>k</w:t>
      </w:r>
      <w:r w:rsidR="00E16012" w:rsidRPr="00664E95">
        <w:rPr>
          <w:rFonts w:hint="eastAsia"/>
          <w:shd w:val="clear" w:color="auto" w:fill="FFFFFF"/>
        </w:rPr>
        <w:t>鄰近點</w:t>
      </w:r>
      <w:r w:rsidR="00E16012" w:rsidRPr="00664E95">
        <w:rPr>
          <w:shd w:val="clear" w:color="auto" w:fill="FFFFFF"/>
        </w:rPr>
        <w:t>填補法</w:t>
      </w:r>
      <w:r w:rsidR="00E16012" w:rsidRPr="00664E95">
        <w:rPr>
          <w:rFonts w:hint="eastAsia"/>
          <w:shd w:val="clear" w:color="auto" w:fill="FFFFFF"/>
        </w:rPr>
        <w:t>運用於解決</w:t>
      </w:r>
      <w:r w:rsidR="00E16012" w:rsidRPr="00664E95">
        <w:rPr>
          <w:shd w:val="clear" w:color="auto" w:fill="FFFFFF"/>
        </w:rPr>
        <w:t>skyline</w:t>
      </w:r>
      <w:r w:rsidR="00E16012" w:rsidRPr="00664E95">
        <w:rPr>
          <w:rFonts w:hint="eastAsia"/>
          <w:shd w:val="clear" w:color="auto" w:fill="FFFFFF"/>
        </w:rPr>
        <w:t xml:space="preserve"> </w:t>
      </w:r>
      <w:r w:rsidR="00E16012" w:rsidRPr="00664E95">
        <w:rPr>
          <w:shd w:val="clear" w:color="auto" w:fill="FFFFFF"/>
        </w:rPr>
        <w:t>query</w:t>
      </w:r>
      <w:r w:rsidR="00BF3B3E">
        <w:rPr>
          <w:shd w:val="clear" w:color="auto" w:fill="FFFFFF"/>
        </w:rPr>
        <w:t xml:space="preserve"> </w:t>
      </w:r>
      <w:r w:rsidR="00BF3B3E">
        <w:t>algorithm</w:t>
      </w:r>
      <w:r w:rsidR="00E16012" w:rsidRPr="00664E95">
        <w:rPr>
          <w:rFonts w:hint="eastAsia"/>
          <w:shd w:val="clear" w:color="auto" w:fill="FFFFFF"/>
        </w:rPr>
        <w:t>的資料</w:t>
      </w:r>
      <w:proofErr w:type="gramStart"/>
      <w:r w:rsidR="00E16012" w:rsidRPr="00664E95">
        <w:rPr>
          <w:rFonts w:hint="eastAsia"/>
          <w:shd w:val="clear" w:color="auto" w:fill="FFFFFF"/>
        </w:rPr>
        <w:t>不</w:t>
      </w:r>
      <w:proofErr w:type="gramEnd"/>
      <w:r w:rsidR="00E16012" w:rsidRPr="00664E95">
        <w:rPr>
          <w:rFonts w:hint="eastAsia"/>
          <w:shd w:val="clear" w:color="auto" w:fill="FFFFFF"/>
        </w:rPr>
        <w:t>完整性有其缺點，</w:t>
      </w:r>
      <w:r w:rsidR="00964A2F" w:rsidRPr="00664E95">
        <w:rPr>
          <w:rFonts w:hint="eastAsia"/>
          <w:shd w:val="clear" w:color="auto" w:fill="FFFFFF"/>
        </w:rPr>
        <w:t>除了不同</w:t>
      </w:r>
      <w:r w:rsidR="00AC2AAF" w:rsidRPr="00664E95">
        <w:rPr>
          <w:rFonts w:hint="eastAsia"/>
          <w:shd w:val="clear" w:color="auto" w:fill="FFFFFF"/>
        </w:rPr>
        <w:t>距離卻擁有相同權重值</w:t>
      </w:r>
      <w:r w:rsidR="0040623A">
        <w:rPr>
          <w:rFonts w:hint="eastAsia"/>
          <w:shd w:val="clear" w:color="auto" w:fill="FFFFFF"/>
        </w:rPr>
        <w:t>以</w:t>
      </w:r>
      <w:r w:rsidR="00964A2F" w:rsidRPr="00664E95">
        <w:rPr>
          <w:rFonts w:hint="eastAsia"/>
          <w:shd w:val="clear" w:color="auto" w:fill="FFFFFF"/>
        </w:rPr>
        <w:t>外</w:t>
      </w:r>
      <w:r w:rsidR="005746FC" w:rsidRPr="00664E95">
        <w:rPr>
          <w:shd w:val="clear" w:color="auto" w:fill="FFFFFF"/>
        </w:rPr>
        <w:fldChar w:fldCharType="begin"/>
      </w:r>
      <w:r w:rsidR="00EB2B44" w:rsidRPr="00664E95">
        <w:rPr>
          <w:shd w:val="clear" w:color="auto" w:fill="FFFFFF"/>
        </w:rPr>
        <w:instrText xml:space="preserve"> ADDIN ZOTERO_ITEM CSL_CITATION {"citationID":"DVwA9eiJ","properties":{"formattedCitation":"[6]","plainCitation":"[6]","noteIndex":0},"citationItems":[{"id":225,"uris":["http://zotero.org/users/local/L0Xd75Ms/items/Z9YNFS7T"],"uri":["http://zotero.org/users/local/L0Xd75Ms/items/Z9YNFS7T"],"itemData":{"id":225,"type":"article-journal","abstract":"In order to overcome the problem of item nonresponse, random imputations are often used because they tend to preserve the distribution of the imputed variable. Among the methods of random imputation, the random hot-deck has the interesting property that the imputed values are observed values. We present a new random method of hot-deck imputation which enables us to select the imputed values such that some balancing equations are satisﬁed and such that the donors are selected in neighborhoods of the recipients.","issue":"6","journalAbbreviation":"Statistics","language":"en","page":"1310-1331","source":"Zotero","title":"Balanced k-Nearest Neighbor Imputation","volume":"50","author":[{"family":"Hasler","given":"Caren"},{"family":"Tille","given":"Yves"}],"issued":{"date-parts":[["2016"]]}}}],"schema":"https://github.com/citation-style-language/schema/raw/master/csl-citation.json"} </w:instrText>
      </w:r>
      <w:r w:rsidR="005746FC" w:rsidRPr="00664E95">
        <w:rPr>
          <w:shd w:val="clear" w:color="auto" w:fill="FFFFFF"/>
        </w:rPr>
        <w:fldChar w:fldCharType="separate"/>
      </w:r>
      <w:r w:rsidR="00EB2B44" w:rsidRPr="00664E95">
        <w:rPr>
          <w:rFonts w:cs="Times New Roman"/>
        </w:rPr>
        <w:t>[6]</w:t>
      </w:r>
      <w:r w:rsidR="005746FC" w:rsidRPr="00664E95">
        <w:rPr>
          <w:shd w:val="clear" w:color="auto" w:fill="FFFFFF"/>
        </w:rPr>
        <w:fldChar w:fldCharType="end"/>
      </w:r>
      <w:r w:rsidR="00664E95">
        <w:rPr>
          <w:rFonts w:hint="eastAsia"/>
          <w:shd w:val="clear" w:color="auto" w:fill="FFFFFF"/>
        </w:rPr>
        <w:t>，</w:t>
      </w:r>
      <w:r w:rsidR="00964A2F" w:rsidRPr="00664E95">
        <w:rPr>
          <w:rFonts w:hint="eastAsia"/>
          <w:shd w:val="clear" w:color="auto" w:fill="FFFFFF"/>
        </w:rPr>
        <w:t>具缺失值之欄位無法被計算在距離值內，</w:t>
      </w:r>
      <w:r w:rsidR="00AC2AAF" w:rsidRPr="00664E95">
        <w:rPr>
          <w:rFonts w:hint="eastAsia"/>
          <w:shd w:val="clear" w:color="auto" w:fill="FFFFFF"/>
        </w:rPr>
        <w:t>使得</w:t>
      </w:r>
      <w:r w:rsidR="00964A2F" w:rsidRPr="00664E95">
        <w:rPr>
          <w:rFonts w:hint="eastAsia"/>
          <w:shd w:val="clear" w:color="auto" w:fill="FFFFFF"/>
        </w:rPr>
        <w:t>僅</w:t>
      </w:r>
      <w:r w:rsidR="00AC2AAF" w:rsidRPr="00664E95">
        <w:rPr>
          <w:rFonts w:hint="eastAsia"/>
          <w:shd w:val="clear" w:color="auto" w:fill="FFFFFF"/>
        </w:rPr>
        <w:t>依據</w:t>
      </w:r>
      <w:r w:rsidR="00964A2F" w:rsidRPr="00664E95">
        <w:rPr>
          <w:rFonts w:hint="eastAsia"/>
          <w:shd w:val="clear" w:color="auto" w:fill="FFFFFF"/>
        </w:rPr>
        <w:t>計算距離之方式無法準確地找出</w:t>
      </w:r>
      <w:r w:rsidR="001D6F31" w:rsidRPr="00664E95">
        <w:rPr>
          <w:rFonts w:hint="eastAsia"/>
          <w:shd w:val="clear" w:color="auto" w:fill="FFFFFF"/>
        </w:rPr>
        <w:t>真正的相鄰近資料點</w:t>
      </w:r>
      <w:r w:rsidR="00AC2AAF" w:rsidRPr="00664E95">
        <w:rPr>
          <w:rFonts w:hint="eastAsia"/>
          <w:shd w:val="clear" w:color="auto" w:fill="FFFFFF"/>
        </w:rPr>
        <w:t>也是缺點之一</w:t>
      </w:r>
      <w:r w:rsidR="00D84722" w:rsidRPr="00664E95">
        <w:rPr>
          <w:rFonts w:hint="eastAsia"/>
          <w:shd w:val="clear" w:color="auto" w:fill="FFFFFF"/>
        </w:rPr>
        <w:t>，</w:t>
      </w:r>
      <w:r w:rsidR="00664E95">
        <w:rPr>
          <w:rFonts w:hint="eastAsia"/>
          <w:shd w:val="clear" w:color="auto" w:fill="FFFFFF"/>
        </w:rPr>
        <w:t>因此</w:t>
      </w:r>
      <w:r w:rsidR="00D84722" w:rsidRPr="00664E95">
        <w:rPr>
          <w:rFonts w:hint="eastAsia"/>
          <w:shd w:val="clear" w:color="auto" w:fill="FFFFFF"/>
        </w:rPr>
        <w:t>本研究</w:t>
      </w:r>
      <w:r w:rsidR="00664E95">
        <w:rPr>
          <w:rFonts w:hint="eastAsia"/>
          <w:shd w:val="clear" w:color="auto" w:fill="FFFFFF"/>
        </w:rPr>
        <w:t>針對這些</w:t>
      </w:r>
      <w:r w:rsidR="00D84722" w:rsidRPr="00664E95">
        <w:rPr>
          <w:rFonts w:hint="eastAsia"/>
          <w:shd w:val="clear" w:color="auto" w:fill="FFFFFF"/>
        </w:rPr>
        <w:t>問題</w:t>
      </w:r>
      <w:r w:rsidR="00664E95">
        <w:rPr>
          <w:rFonts w:hint="eastAsia"/>
          <w:shd w:val="clear" w:color="auto" w:fill="FFFFFF"/>
        </w:rPr>
        <w:t>提出解決辦法</w:t>
      </w:r>
      <w:r w:rsidR="001D6F31" w:rsidRPr="00664E95">
        <w:rPr>
          <w:rFonts w:hint="eastAsia"/>
          <w:shd w:val="clear" w:color="auto" w:fill="FFFFFF"/>
        </w:rPr>
        <w:t>。</w:t>
      </w:r>
    </w:p>
    <w:p w14:paraId="58F4A2F1" w14:textId="77777777" w:rsidR="00A13FF7" w:rsidRPr="00A13FF7" w:rsidRDefault="00A13FF7" w:rsidP="00A13FF7">
      <w:pPr>
        <w:ind w:firstLine="425"/>
        <w:rPr>
          <w:shd w:val="clear" w:color="auto" w:fill="FFFFFF"/>
        </w:rPr>
      </w:pPr>
    </w:p>
    <w:p w14:paraId="5C4F79E9" w14:textId="323BFA64" w:rsidR="00AB148B" w:rsidRPr="00AB148B" w:rsidRDefault="00A13FF7" w:rsidP="00A13FF7">
      <w:pPr>
        <w:pStyle w:val="2"/>
      </w:pPr>
      <w:bookmarkStart w:id="111" w:name="_Toc47633468"/>
      <w:r>
        <w:rPr>
          <w:rFonts w:hint="eastAsia"/>
        </w:rPr>
        <w:t>3</w:t>
      </w:r>
      <w:r w:rsidR="00AB148B">
        <w:rPr>
          <w:rFonts w:hint="eastAsia"/>
        </w:rPr>
        <w:t>.</w:t>
      </w:r>
      <w:r w:rsidR="001D147A">
        <w:t>2</w:t>
      </w:r>
      <w:r w:rsidR="00AB148B">
        <w:rPr>
          <w:rFonts w:hint="eastAsia"/>
        </w:rPr>
        <w:t>問題定義</w:t>
      </w:r>
      <w:bookmarkEnd w:id="111"/>
    </w:p>
    <w:p w14:paraId="2A77A2A0" w14:textId="3B52FADC" w:rsidR="00AB148B" w:rsidRDefault="00DD7D56" w:rsidP="00BC5E6C">
      <w:pPr>
        <w:ind w:firstLine="480"/>
        <w:rPr>
          <w:shd w:val="clear" w:color="auto" w:fill="FFFFFF"/>
        </w:rPr>
      </w:pPr>
      <w:r>
        <w:rPr>
          <w:rFonts w:hint="eastAsia"/>
          <w:shd w:val="clear" w:color="auto" w:fill="FFFFFF"/>
        </w:rPr>
        <w:t>本研究要解決的問</w:t>
      </w:r>
      <w:r w:rsidR="00787833">
        <w:rPr>
          <w:rFonts w:hint="eastAsia"/>
          <w:shd w:val="clear" w:color="auto" w:fill="FFFFFF"/>
        </w:rPr>
        <w:t>題</w:t>
      </w:r>
      <w:r>
        <w:rPr>
          <w:rFonts w:hint="eastAsia"/>
          <w:shd w:val="clear" w:color="auto" w:fill="FFFFFF"/>
        </w:rPr>
        <w:t>定義如下</w:t>
      </w:r>
      <w:r w:rsidR="00354A54">
        <w:rPr>
          <w:rFonts w:hint="eastAsia"/>
          <w:shd w:val="clear" w:color="auto" w:fill="FFFFFF"/>
        </w:rPr>
        <w:t>:</w:t>
      </w:r>
      <w:r w:rsidR="00F9750E">
        <w:rPr>
          <w:rFonts w:hint="eastAsia"/>
          <w:shd w:val="clear" w:color="auto" w:fill="FFFFFF"/>
        </w:rPr>
        <w:t xml:space="preserve"> </w:t>
      </w:r>
      <w:r w:rsidR="00A34777">
        <w:rPr>
          <w:shd w:val="clear" w:color="auto" w:fill="FFFFFF"/>
        </w:rPr>
        <w:t>在不完整資料集中，如何改善</w:t>
      </w:r>
      <w:r w:rsidR="003B1E16" w:rsidRPr="003B1E16">
        <w:rPr>
          <w:rFonts w:hint="eastAsia"/>
          <w:color w:val="0070C0"/>
          <w:shd w:val="clear" w:color="auto" w:fill="FFFFFF"/>
        </w:rPr>
        <w:t>原始</w:t>
      </w:r>
      <w:r w:rsidR="00A34777">
        <w:rPr>
          <w:shd w:val="clear" w:color="auto" w:fill="FFFFFF"/>
        </w:rPr>
        <w:t>k</w:t>
      </w:r>
      <w:r w:rsidR="00A34777">
        <w:rPr>
          <w:shd w:val="clear" w:color="auto" w:fill="FFFFFF"/>
        </w:rPr>
        <w:t>鄰近</w:t>
      </w:r>
      <w:r w:rsidR="00E16012">
        <w:rPr>
          <w:rFonts w:hint="eastAsia"/>
          <w:shd w:val="clear" w:color="auto" w:fill="FFFFFF"/>
        </w:rPr>
        <w:t>點</w:t>
      </w:r>
      <w:r w:rsidR="00A34777">
        <w:rPr>
          <w:shd w:val="clear" w:color="auto" w:fill="FFFFFF"/>
        </w:rPr>
        <w:t>填補法</w:t>
      </w:r>
      <w:r w:rsidR="00A34777">
        <w:rPr>
          <w:rFonts w:hint="eastAsia"/>
          <w:shd w:val="clear" w:color="auto" w:fill="FFFFFF"/>
        </w:rPr>
        <w:t>填補缺失值</w:t>
      </w:r>
      <w:r w:rsidR="002C4E52">
        <w:rPr>
          <w:rFonts w:hint="eastAsia"/>
          <w:shd w:val="clear" w:color="auto" w:fill="FFFFFF"/>
        </w:rPr>
        <w:t>，</w:t>
      </w:r>
      <w:r w:rsidR="00A34777">
        <w:rPr>
          <w:rFonts w:hint="eastAsia"/>
          <w:shd w:val="clear" w:color="auto" w:fill="FFFFFF"/>
        </w:rPr>
        <w:t>使填補後的完整資料集具有最</w:t>
      </w:r>
      <w:r w:rsidR="00A34777">
        <w:rPr>
          <w:shd w:val="clear" w:color="auto" w:fill="FFFFFF"/>
        </w:rPr>
        <w:t>近似</w:t>
      </w:r>
      <w:r w:rsidR="001827A6">
        <w:rPr>
          <w:rFonts w:hint="eastAsia"/>
          <w:shd w:val="clear" w:color="auto" w:fill="FFFFFF"/>
        </w:rPr>
        <w:t>的</w:t>
      </w:r>
      <w:r w:rsidR="003A3DBA" w:rsidRPr="008845DF">
        <w:rPr>
          <w:rFonts w:cs="Times New Roman"/>
          <w:noProof/>
          <w:szCs w:val="24"/>
        </w:rPr>
        <w:t>skyline</w:t>
      </w:r>
      <w:r w:rsidR="003A3DBA">
        <w:rPr>
          <w:rFonts w:cs="Times New Roman"/>
          <w:noProof/>
          <w:szCs w:val="24"/>
        </w:rPr>
        <w:t xml:space="preserve"> set</w:t>
      </w:r>
      <w:r w:rsidR="00D44E74">
        <w:rPr>
          <w:rFonts w:hint="eastAsia"/>
          <w:shd w:val="clear" w:color="auto" w:fill="FFFFFF"/>
        </w:rPr>
        <w:t xml:space="preserve"> </w:t>
      </w:r>
      <w:r w:rsidR="00405FA5">
        <w:rPr>
          <w:rFonts w:hint="eastAsia"/>
          <w:shd w:val="clear" w:color="auto" w:fill="FFFFFF"/>
        </w:rPr>
        <w:t>?</w:t>
      </w:r>
    </w:p>
    <w:p w14:paraId="34ADCD2F" w14:textId="370EF56A" w:rsidR="00BC5E6C" w:rsidRDefault="00E938F8" w:rsidP="005D45CB">
      <w:pPr>
        <w:ind w:firstLine="480"/>
        <w:rPr>
          <w:shd w:val="clear" w:color="auto" w:fill="FFFFFF"/>
        </w:rPr>
      </w:pPr>
      <w:r>
        <w:rPr>
          <w:rFonts w:hint="eastAsia"/>
          <w:shd w:val="clear" w:color="auto" w:fill="FFFFFF"/>
        </w:rPr>
        <w:t>本研究假設</w:t>
      </w:r>
      <w:r w:rsidR="007648F2">
        <w:rPr>
          <w:rFonts w:hint="eastAsia"/>
          <w:shd w:val="clear" w:color="auto" w:fill="FFFFFF"/>
        </w:rPr>
        <w:t>不完整資料集中，</w:t>
      </w:r>
      <w:r>
        <w:rPr>
          <w:rFonts w:hint="eastAsia"/>
          <w:shd w:val="clear" w:color="auto" w:fill="FFFFFF"/>
        </w:rPr>
        <w:t>缺失值</w:t>
      </w:r>
      <w:r w:rsidR="007648F2">
        <w:rPr>
          <w:rFonts w:hint="eastAsia"/>
          <w:shd w:val="clear" w:color="auto" w:fill="FFFFFF"/>
        </w:rPr>
        <w:t>的</w:t>
      </w:r>
      <w:r>
        <w:rPr>
          <w:rFonts w:hint="eastAsia"/>
          <w:shd w:val="clear" w:color="auto" w:fill="FFFFFF"/>
        </w:rPr>
        <w:t>類型為</w:t>
      </w:r>
      <w:r>
        <w:rPr>
          <w:rFonts w:hint="eastAsia"/>
          <w:shd w:val="clear" w:color="auto" w:fill="FFFFFF"/>
        </w:rPr>
        <w:t>2.2.1</w:t>
      </w:r>
      <w:r w:rsidR="00F236A1">
        <w:rPr>
          <w:rFonts w:hint="eastAsia"/>
          <w:shd w:val="clear" w:color="auto" w:fill="FFFFFF"/>
        </w:rPr>
        <w:t>節</w:t>
      </w:r>
      <w:r>
        <w:rPr>
          <w:rFonts w:hint="eastAsia"/>
          <w:shd w:val="clear" w:color="auto" w:fill="FFFFFF"/>
        </w:rPr>
        <w:t>中提到的</w:t>
      </w:r>
      <w:r>
        <w:rPr>
          <w:rFonts w:cs="Times New Roman" w:hint="eastAsia"/>
        </w:rPr>
        <w:t>完全隨機缺失類型</w:t>
      </w:r>
      <w:r>
        <w:rPr>
          <w:rFonts w:cs="Times New Roman" w:hint="eastAsia"/>
        </w:rPr>
        <w:t>(</w:t>
      </w:r>
      <w:r w:rsidRPr="00D248A4">
        <w:rPr>
          <w:rFonts w:cs="Times New Roman"/>
        </w:rPr>
        <w:t>Missing Completely at Random)</w:t>
      </w:r>
      <w:r>
        <w:rPr>
          <w:rFonts w:cs="Times New Roman" w:hint="eastAsia"/>
        </w:rPr>
        <w:t>，</w:t>
      </w:r>
      <w:r w:rsidR="006B0DA0">
        <w:rPr>
          <w:rFonts w:cs="Times New Roman" w:hint="eastAsia"/>
        </w:rPr>
        <w:t>意即缺失值與各欄位毫無相關性。</w:t>
      </w:r>
      <w:r w:rsidR="00F236A1">
        <w:rPr>
          <w:rFonts w:cs="Times New Roman" w:hint="eastAsia"/>
        </w:rPr>
        <w:t>我們將</w:t>
      </w:r>
      <w:r w:rsidR="00A256E1">
        <w:rPr>
          <w:rFonts w:cs="Times New Roman" w:hint="eastAsia"/>
        </w:rPr>
        <w:t>填補後</w:t>
      </w:r>
      <w:r w:rsidR="005D45CB">
        <w:rPr>
          <w:rFonts w:cs="Times New Roman" w:hint="eastAsia"/>
        </w:rPr>
        <w:t>的完整資料集，</w:t>
      </w:r>
      <w:r w:rsidR="00A256E1">
        <w:rPr>
          <w:rFonts w:cs="Times New Roman" w:hint="eastAsia"/>
        </w:rPr>
        <w:t>再計算求出近似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，並</w:t>
      </w:r>
      <w:r w:rsidR="00F236A1">
        <w:rPr>
          <w:rFonts w:cs="Times New Roman" w:hint="eastAsia"/>
        </w:rPr>
        <w:t>與</w:t>
      </w:r>
      <w:r w:rsidR="005D45CB">
        <w:rPr>
          <w:rFonts w:cs="Times New Roman" w:hint="eastAsia"/>
        </w:rPr>
        <w:t>原</w:t>
      </w:r>
      <w:r w:rsidR="00F236A1">
        <w:rPr>
          <w:rFonts w:cs="Times New Roman" w:hint="eastAsia"/>
        </w:rPr>
        <w:t>先無缺失資料的</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比較其</w:t>
      </w:r>
      <w:r w:rsidR="00F236A1">
        <w:rPr>
          <w:rFonts w:cs="Times New Roman" w:hint="eastAsia"/>
        </w:rPr>
        <w:t>差異，以此差異作為衡量</w:t>
      </w:r>
      <w:r w:rsidR="005D45CB">
        <w:rPr>
          <w:rFonts w:cs="Times New Roman" w:hint="eastAsia"/>
        </w:rPr>
        <w:t>近似</w:t>
      </w:r>
      <w:r w:rsidR="003A3DBA" w:rsidRPr="008845DF">
        <w:rPr>
          <w:rFonts w:cs="Times New Roman"/>
          <w:noProof/>
          <w:szCs w:val="24"/>
        </w:rPr>
        <w:t>skyline</w:t>
      </w:r>
      <w:r w:rsidR="003A3DBA">
        <w:rPr>
          <w:rFonts w:cs="Times New Roman"/>
          <w:noProof/>
          <w:szCs w:val="24"/>
        </w:rPr>
        <w:t xml:space="preserve"> set</w:t>
      </w:r>
      <w:r w:rsidR="005D45CB">
        <w:rPr>
          <w:rFonts w:cs="Times New Roman" w:hint="eastAsia"/>
        </w:rPr>
        <w:t>的相似程度。若相似程度越高，則該填補法的填補效果越好。</w:t>
      </w:r>
    </w:p>
    <w:p w14:paraId="7A056281" w14:textId="290BAC23" w:rsidR="0097361E" w:rsidRDefault="0097361E">
      <w:pPr>
        <w:widowControl/>
        <w:rPr>
          <w:shd w:val="clear" w:color="auto" w:fill="FFFFFF"/>
        </w:rPr>
      </w:pPr>
      <w:r>
        <w:rPr>
          <w:shd w:val="clear" w:color="auto" w:fill="FFFFFF"/>
        </w:rPr>
        <w:br w:type="page"/>
      </w:r>
    </w:p>
    <w:p w14:paraId="389BDB54" w14:textId="299ED2A6" w:rsidR="00AB148B" w:rsidRDefault="00AB148B" w:rsidP="00A13FF7">
      <w:pPr>
        <w:pStyle w:val="2"/>
      </w:pPr>
      <w:bookmarkStart w:id="112" w:name="_Toc47633469"/>
      <w:r>
        <w:rPr>
          <w:rFonts w:hint="eastAsia"/>
        </w:rPr>
        <w:lastRenderedPageBreak/>
        <w:t>3.</w:t>
      </w:r>
      <w:r w:rsidR="001D147A">
        <w:t>3</w:t>
      </w:r>
      <w:r>
        <w:rPr>
          <w:rFonts w:hint="eastAsia"/>
        </w:rPr>
        <w:t>問題分析</w:t>
      </w:r>
      <w:bookmarkEnd w:id="112"/>
    </w:p>
    <w:p w14:paraId="0015066A" w14:textId="2BD8ED65" w:rsidR="00D91AA2" w:rsidRDefault="00DA5EC9" w:rsidP="001D0BDB">
      <w:pPr>
        <w:ind w:firstLine="480"/>
      </w:pPr>
      <w:r>
        <w:rPr>
          <w:rFonts w:hint="eastAsia"/>
        </w:rPr>
        <w:t>所有計算距離公式中</w:t>
      </w:r>
      <w:r w:rsidR="008106A8">
        <w:fldChar w:fldCharType="begin"/>
      </w:r>
      <w:r w:rsidR="00A84430">
        <w:instrText xml:space="preserve"> ADDIN ZOTERO_ITEM CSL_CITATION {"citationID":"eJYPi4Eg","properties":{"formattedCitation":"[7], [13]","plainCitation":"[7], [13]","noteIndex":0},"citationItems":[{"id":227,"uris":["http://zotero.org/users/local/L0Xd75Ms/items/NRJ7GLVN"],"uri":["http://zotero.org/users/local/L0Xd75Ms/items/NRJ7GLVN"],"itemData":{"id":227,"type":"article-journal","abstract":"Being able to predict software quality is essential, but also it pose signiﬁcant challenges in software engineering. Historical software project datasets are often being utilized together with various machine learning algorithms for fault-proneness classiﬁcation. Unfortunately, the missing values in datasets have negative impacts on the estimation accuracy and therefore, could lead to inconsistent results. As a method handling missing data, K nearest neighbor (KNN) imputation gradually gains acceptance in empirical studies by its exemplary performance and simplicity. To date, researchers still call for optimized parameter setting for KNN imputation to further improve its performance. In the work, we develop a novel incomplete-instance based KNN imputation technique, which utilizes a cross-validation scheme to optimize the parameters for each missing value. An experimental assessment is conducted on eight quality datasets under various missingness scenarios. The study also compared the proposed imputation approach with mean imputation and other three KNN imputation approaches. The results show that our proposed approach is superior to others in general. The relatively optimal ﬁxed parameter settings for KNN imputation for software quality data is also determined. It is observed that the classiﬁcation accuracy is improved or at least maintained by using our approach for missing data imputation.","DOI":"10.1016/j.jss.2017.07.012","ISSN":"01641212","journalAbbreviation":"Journal of Systems and Software","language":"en","page":"226-252","source":"DOI.org (Crossref)","title":"Cross-Validation Based k Nearest Neighbor Imputation for Software Quality Datasets: An Empirical Study","title-short":"Cross-validation based K nearest neighbor imputation for software quality datasets","URL":"https://linkinghub.elsevier.com/retrieve/pii/S0164121217301516","volume":"132","author":[{"family":"Huang","given":"Jianglin"},{"family":"Keung","given":"Jacky Wai"},{"family":"Sarro","given":"Federica"},{"family":"Li","given":"Yan-Fu"},{"family":"Yu","given":"Y.T."},{"family":"Chan","given":"W.K."},{"family":"Sun","given":"Hongyi"}],"accessed":{"date-parts":[["2020",7,6]]},"issued":{"date-parts":[["2017"]]}}},{"id":223,"uris":["http://zotero.org/users/local/L0Xd75Ms/items/AC7X3U7Q"],"uri":["http://zotero.org/users/local/L0Xd75Ms/items/AC7X3U7Q"],"itemData":{"id":223,"type":"article-journal","DOI":"10.1109/TFUZZ.2016.2516562","ISSN":"1063-6706, 1941-0034","issue":"6","journalAbbreviation":"IEEE Transactions on Fuzzy Systems","language":"en","page":"1349-1363","source":"DOI.org (Crossref)","title":"Processing Incomplete k Nearest Neighbor Search","URL":"http://ieeexplore.ieee.org/document/7378477/","volume":"24","author":[{"family":"Miao","given":"Xiaoye"},{"family":"Gao","given":"Yunjun"},{"family":"Chen","given":"Gang"},{"family":"Zheng","given":"Baihua"},{"family":"Cui","given":"Huiyong"}],"accessed":{"date-parts":[["2020",7,6]]},"issued":{"date-parts":[["2016"]]}}}],"schema":"https://github.com/citation-style-language/schema/raw/master/csl-citation.json"} </w:instrText>
      </w:r>
      <w:r w:rsidR="008106A8">
        <w:fldChar w:fldCharType="separate"/>
      </w:r>
      <w:r w:rsidR="00A84430" w:rsidRPr="00A84430">
        <w:rPr>
          <w:rFonts w:cs="Times New Roman"/>
        </w:rPr>
        <w:t>[7], [13]</w:t>
      </w:r>
      <w:r w:rsidR="008106A8">
        <w:fldChar w:fldCharType="end"/>
      </w:r>
      <w:r w:rsidR="007D0DD7">
        <w:rPr>
          <w:rFonts w:hint="eastAsia"/>
        </w:rPr>
        <w:t>，</w:t>
      </w:r>
      <w:r w:rsidR="00751D4F">
        <w:rPr>
          <w:rFonts w:hint="eastAsia"/>
        </w:rPr>
        <w:t>歐式距離的計算方法</w:t>
      </w:r>
      <w:r w:rsidR="001D0BDB">
        <w:fldChar w:fldCharType="begin"/>
      </w:r>
      <w:r w:rsidR="001D0BDB">
        <w:instrText xml:space="preserve"> ADDIN ZOTERO_ITEM CSL_CITATION {"citationID":"cSUQDUXg","properties":{"formattedCitation":"[10]","plainCitation":"[10]","noteIndex":0},"citationItems":[{"id":226,"uris":["http://zotero.org/users/local/L0Xd75Ms/items/3CMGCRCQ"],"uri":["http://zotero.org/users/local/L0Xd75Ms/items/3CMGCRCQ"],"itemData":{"id":226,"type":"article-journal","abstract":"When issuing user-speciﬁc queries, users often present vague and imprecise information needs. Skyline queries with an intuitive query formulation mechanism identify the most interesting objects for incomplete user preferences. However, the applicability of skyline queries suffers from a severe drawback because incomplete user preferences often lead to an impractical skyline size. To address this problem, we develop an interactive preference elicitation framework – while user preferences are collected at each iteration, the framework iteratively updates skylines. In this process, the framework aims to both minimize user interaction and maximize skyline reduction size, while the query formulation is still intuitive. All that users need to do is thus to answer a few well-chosen questions generated from the framework. We validate the effectiveness and efﬁciency of our framework in extensive experimental settings, and demonstrate that a few questions are enough to acquire a skyline with a manageable size.","DOI":"10.1016/j.ins.2012.04.007","ISSN":"00200255","journalAbbreviation":"Information Sciences","language":"en","page":"18-35","source":"DOI.org (Crossref)","title":"Interactive Skyline Queries","URL":"https://linkinghub.elsevier.com/retrieve/pii/S0020025512002514","volume":"211","author":[{"family":"Lee","given":"Jongwuk"},{"family":"You","given":"Gae-won"},{"family":"Hwang","given":"Seung-won"},{"family":"Selke","given":"Joachim"},{"family":"Balke","given":"Wolf-Tilo"}],"accessed":{"date-parts":[["2020",7,6]]},"issued":{"date-parts":[["2012"]]}}}],"schema":"https://github.com/citation-style-language/schema/raw/master/csl-citation.json"} </w:instrText>
      </w:r>
      <w:r w:rsidR="001D0BDB">
        <w:fldChar w:fldCharType="separate"/>
      </w:r>
      <w:r w:rsidR="001D0BDB" w:rsidRPr="001D0BDB">
        <w:rPr>
          <w:rFonts w:cs="Times New Roman"/>
        </w:rPr>
        <w:t>[10]</w:t>
      </w:r>
      <w:r w:rsidR="001D0BDB">
        <w:fldChar w:fldCharType="end"/>
      </w:r>
      <w:r w:rsidR="007D0DD7">
        <w:rPr>
          <w:rFonts w:hint="eastAsia"/>
        </w:rPr>
        <w:t>是採</w:t>
      </w:r>
      <w:r w:rsidR="00D91AA2">
        <w:rPr>
          <w:rFonts w:hint="eastAsia"/>
        </w:rPr>
        <w:t>資料集中兩兩資料點</w:t>
      </w:r>
      <w:r w:rsidR="00CD24DA">
        <w:rPr>
          <w:rFonts w:hint="eastAsia"/>
        </w:rPr>
        <w:t>相對應維度的差平方再取平方根</w:t>
      </w:r>
      <w:r w:rsidR="00D44536">
        <w:rPr>
          <w:rFonts w:hint="eastAsia"/>
        </w:rPr>
        <w:t>。</w:t>
      </w:r>
      <w:r w:rsidR="00D91AA2">
        <w:rPr>
          <w:rFonts w:hint="eastAsia"/>
        </w:rPr>
        <w:t>若是至少</w:t>
      </w:r>
      <w:proofErr w:type="gramStart"/>
      <w:r w:rsidR="00D91AA2">
        <w:rPr>
          <w:rFonts w:hint="eastAsia"/>
        </w:rPr>
        <w:t>一個</w:t>
      </w:r>
      <w:r w:rsidR="006961E6">
        <w:rPr>
          <w:rFonts w:hint="eastAsia"/>
        </w:rPr>
        <w:t>維</w:t>
      </w:r>
      <w:proofErr w:type="gramEnd"/>
      <w:r w:rsidR="006961E6">
        <w:rPr>
          <w:rFonts w:hint="eastAsia"/>
        </w:rPr>
        <w:t>度</w:t>
      </w:r>
      <w:r w:rsidR="00D91AA2">
        <w:rPr>
          <w:rFonts w:hint="eastAsia"/>
        </w:rPr>
        <w:t>具有</w:t>
      </w:r>
      <w:r w:rsidR="00BF4F42" w:rsidRPr="00647F1F">
        <w:rPr>
          <w:rFonts w:hint="eastAsia"/>
          <w:color w:val="000000" w:themeColor="text1"/>
        </w:rPr>
        <w:t>缺失</w:t>
      </w:r>
      <w:r w:rsidR="00D91AA2" w:rsidRPr="00647F1F">
        <w:rPr>
          <w:rFonts w:hint="eastAsia"/>
          <w:color w:val="000000" w:themeColor="text1"/>
        </w:rPr>
        <w:t>值</w:t>
      </w:r>
      <w:r w:rsidR="00D91AA2">
        <w:rPr>
          <w:rFonts w:hint="eastAsia"/>
        </w:rPr>
        <w:t>，則在計算歐式距離時並不會</w:t>
      </w:r>
      <w:proofErr w:type="gramStart"/>
      <w:r w:rsidR="00D91AA2">
        <w:rPr>
          <w:rFonts w:hint="eastAsia"/>
        </w:rPr>
        <w:t>採</w:t>
      </w:r>
      <w:proofErr w:type="gramEnd"/>
      <w:r w:rsidR="00D91AA2">
        <w:rPr>
          <w:rFonts w:hint="eastAsia"/>
        </w:rPr>
        <w:t>計具有</w:t>
      </w:r>
      <w:r w:rsidR="00BF4F42" w:rsidRPr="005440B6">
        <w:rPr>
          <w:rFonts w:hint="eastAsia"/>
          <w:color w:val="000000" w:themeColor="text1"/>
        </w:rPr>
        <w:t>缺失</w:t>
      </w:r>
      <w:r w:rsidR="00D91AA2">
        <w:rPr>
          <w:rFonts w:hint="eastAsia"/>
        </w:rPr>
        <w:t>值的數值差</w:t>
      </w:r>
      <w:r w:rsidR="003C7672">
        <w:rPr>
          <w:rFonts w:hint="eastAsia"/>
        </w:rPr>
        <w:t>的</w:t>
      </w:r>
      <w:r w:rsidR="00D91AA2">
        <w:rPr>
          <w:rFonts w:hint="eastAsia"/>
        </w:rPr>
        <w:t>平方</w:t>
      </w:r>
      <w:proofErr w:type="gramStart"/>
      <w:r w:rsidR="003C7672">
        <w:rPr>
          <w:rFonts w:hint="eastAsia"/>
        </w:rPr>
        <w:t>和</w:t>
      </w:r>
      <w:proofErr w:type="gramEnd"/>
      <w:r w:rsidR="00D91AA2">
        <w:rPr>
          <w:rFonts w:hint="eastAsia"/>
        </w:rPr>
        <w:t>，此計算方式是最廣為主流的算法</w:t>
      </w:r>
      <w:r w:rsidR="00C8227D">
        <w:fldChar w:fldCharType="begin"/>
      </w:r>
      <w:r w:rsidR="00C8227D">
        <w:instrText xml:space="preserve"> ADDIN ZOTERO_ITEM CSL_CITATION {"citationID":"kt40TXAG","properties":{"formattedCitation":"[15]","plainCitation":"[15]","noteIndex":0},"citationItems":[{"id":240,"uris":["http://zotero.org/users/local/L0Xd75Ms/items/V7XBQQXM"],"uri":["http://zotero.org/users/local/L0Xd75Ms/items/V7XBQQXM"],"itemData":{"id":240,"type":"article-journal","abstract":"Missing data raise problems in almost all fields of quantitative research. A useful nonparametric procedure is the nearest neighbor imputation method. Improved versions of this method are presented. First, a weighted nearest neighbor imputation method based on Lq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fields.","DOI":"10.1016/j.csda.2015.04.009","ISSN":"01679473","journalAbbreviation":"Computational Statistics &amp; Data Analysis","language":"en","page":"84-99","source":"DOI.org (Crossref)","title":"Improved Methods for The Imputation of Missing Data by Nearest Neighbor Methods","URL":"https://linkinghub.elsevier.com/retrieve/pii/S0167947315001061","volume":"90","author":[{"family":"Tutz","given":"Gerhard"},{"family":"Ramzan","given":"Shahla"}],"accessed":{"date-parts":[["2020",7,6]]},"issued":{"date-parts":[["2015"]]}}}],"schema":"https://github.com/citation-style-language/schema/raw/master/csl-citation.json"} </w:instrText>
      </w:r>
      <w:r w:rsidR="00C8227D">
        <w:fldChar w:fldCharType="separate"/>
      </w:r>
      <w:r w:rsidR="00C8227D" w:rsidRPr="00C8227D">
        <w:rPr>
          <w:rFonts w:cs="Times New Roman"/>
        </w:rPr>
        <w:t>[15]</w:t>
      </w:r>
      <w:r w:rsidR="00C8227D">
        <w:fldChar w:fldCharType="end"/>
      </w:r>
      <w:r w:rsidR="006961E6">
        <w:rPr>
          <w:rFonts w:hint="eastAsia"/>
        </w:rPr>
        <w:t>。本</w:t>
      </w:r>
      <w:r w:rsidR="00D91AA2">
        <w:rPr>
          <w:rFonts w:hint="eastAsia"/>
        </w:rPr>
        <w:t>論文不打算更改</w:t>
      </w:r>
      <w:r w:rsidR="006961E6">
        <w:rPr>
          <w:rFonts w:hint="eastAsia"/>
        </w:rPr>
        <w:t>這種</w:t>
      </w:r>
      <w:r w:rsidR="00D91AA2">
        <w:rPr>
          <w:rFonts w:hint="eastAsia"/>
        </w:rPr>
        <w:t>計算方式，但由此計算方式可看出</w:t>
      </w:r>
      <w:r w:rsidR="006961E6">
        <w:rPr>
          <w:rFonts w:hint="eastAsia"/>
        </w:rPr>
        <w:t>一個</w:t>
      </w:r>
      <w:r w:rsidR="003C7672">
        <w:rPr>
          <w:rFonts w:hint="eastAsia"/>
        </w:rPr>
        <w:t>潛</w:t>
      </w:r>
      <w:r w:rsidR="00D91AA2">
        <w:rPr>
          <w:rFonts w:hint="eastAsia"/>
        </w:rPr>
        <w:t>在</w:t>
      </w:r>
      <w:r w:rsidR="006961E6">
        <w:rPr>
          <w:rFonts w:hint="eastAsia"/>
        </w:rPr>
        <w:t>的</w:t>
      </w:r>
      <w:r w:rsidR="00D91AA2">
        <w:rPr>
          <w:rFonts w:hint="eastAsia"/>
        </w:rPr>
        <w:t>問題</w:t>
      </w:r>
      <w:r w:rsidR="00B1479D">
        <w:rPr>
          <w:rFonts w:hint="eastAsia"/>
        </w:rPr>
        <w:t xml:space="preserve"> </w:t>
      </w:r>
      <w:r w:rsidR="00D91AA2">
        <w:rPr>
          <w:rFonts w:hint="eastAsia"/>
        </w:rPr>
        <w:t>:</w:t>
      </w:r>
      <w:r w:rsidR="00B1479D">
        <w:rPr>
          <w:rFonts w:hint="eastAsia"/>
        </w:rPr>
        <w:t xml:space="preserve"> </w:t>
      </w:r>
      <w:r w:rsidR="00AF0ACB">
        <w:rPr>
          <w:rFonts w:hint="eastAsia"/>
        </w:rPr>
        <w:t>具有缺失值的兩資料點</w:t>
      </w:r>
      <w:r w:rsidR="006961E6">
        <w:rPr>
          <w:rFonts w:hint="eastAsia"/>
        </w:rPr>
        <w:t>其距離</w:t>
      </w:r>
      <w:r w:rsidR="00AF0ACB">
        <w:rPr>
          <w:rFonts w:hint="eastAsia"/>
        </w:rPr>
        <w:t>計算</w:t>
      </w:r>
      <w:r w:rsidR="006961E6">
        <w:rPr>
          <w:rFonts w:hint="eastAsia"/>
        </w:rPr>
        <w:t>所得之值</w:t>
      </w:r>
      <w:r w:rsidR="00947D41">
        <w:rPr>
          <w:rFonts w:hint="eastAsia"/>
        </w:rPr>
        <w:t>可能會誤導</w:t>
      </w:r>
      <w:r w:rsidR="006961E6">
        <w:rPr>
          <w:rFonts w:hint="eastAsia"/>
        </w:rPr>
        <w:t>此二</w:t>
      </w:r>
      <w:r w:rsidR="00EC202B">
        <w:rPr>
          <w:rFonts w:hint="eastAsia"/>
        </w:rPr>
        <w:t>資料點</w:t>
      </w:r>
      <w:r w:rsidR="003C7672">
        <w:rPr>
          <w:rFonts w:hint="eastAsia"/>
        </w:rPr>
        <w:t>之</w:t>
      </w:r>
      <w:r w:rsidR="00EC202B">
        <w:rPr>
          <w:rFonts w:hint="eastAsia"/>
        </w:rPr>
        <w:t>間的實際距離</w:t>
      </w:r>
      <w:r w:rsidR="00A23A75">
        <w:rPr>
          <w:rFonts w:hint="eastAsia"/>
        </w:rPr>
        <w:t>。</w:t>
      </w:r>
    </w:p>
    <w:p w14:paraId="614BBB7C" w14:textId="31646D9F" w:rsidR="00EE1015" w:rsidRDefault="00EE1015" w:rsidP="00CA7DA2"/>
    <w:p w14:paraId="74CE43FA" w14:textId="77777777" w:rsidR="00EE1015" w:rsidRDefault="0096215C" w:rsidP="00A9186D">
      <w:pPr>
        <w:jc w:val="center"/>
      </w:pPr>
      <w:r>
        <w:rPr>
          <w:noProof/>
        </w:rPr>
        <w:drawing>
          <wp:inline distT="0" distB="0" distL="0" distR="0" wp14:anchorId="50CF14B6" wp14:editId="0C17345C">
            <wp:extent cx="3659599" cy="2338388"/>
            <wp:effectExtent l="0" t="0" r="0" b="508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92558" cy="2359448"/>
                    </a:xfrm>
                    <a:prstGeom prst="rect">
                      <a:avLst/>
                    </a:prstGeom>
                    <a:noFill/>
                    <a:ln>
                      <a:noFill/>
                    </a:ln>
                  </pic:spPr>
                </pic:pic>
              </a:graphicData>
            </a:graphic>
          </wp:inline>
        </w:drawing>
      </w:r>
    </w:p>
    <w:p w14:paraId="7AD146B7" w14:textId="5919E994" w:rsidR="000A39A7" w:rsidRPr="00572A17" w:rsidRDefault="005E5922" w:rsidP="005E5922">
      <w:pPr>
        <w:pStyle w:val="af7"/>
        <w:jc w:val="center"/>
      </w:pPr>
      <w:bookmarkStart w:id="113" w:name="_Ref44811388"/>
      <w:bookmarkStart w:id="114" w:name="_Toc47633491"/>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t xml:space="preserve"> </w:t>
      </w:r>
      <w:proofErr w:type="spellStart"/>
      <w:r w:rsidR="004106FB">
        <w:t>N</w:t>
      </w:r>
      <w:r w:rsidR="004106FB">
        <w:rPr>
          <w:rFonts w:hint="eastAsia"/>
        </w:rPr>
        <w:t>a</w:t>
      </w:r>
      <w:r w:rsidR="004106FB">
        <w:t>N</w:t>
      </w:r>
      <w:proofErr w:type="spellEnd"/>
      <w:r w:rsidR="004106FB">
        <w:t>-Euclidean</w:t>
      </w:r>
      <w:r w:rsidR="00600F40">
        <w:rPr>
          <w:rFonts w:hint="eastAsia"/>
        </w:rPr>
        <w:t xml:space="preserve"> </w:t>
      </w:r>
      <w:r w:rsidR="00600F40">
        <w:t>distance</w:t>
      </w:r>
      <w:bookmarkEnd w:id="113"/>
      <w:bookmarkEnd w:id="114"/>
    </w:p>
    <w:p w14:paraId="0138C17F" w14:textId="11B7BB38" w:rsidR="00CD16A4" w:rsidRPr="00A164E2" w:rsidRDefault="006961E6" w:rsidP="00ED0DFE">
      <w:pPr>
        <w:ind w:firstLine="480"/>
      </w:pPr>
      <w:r>
        <w:rPr>
          <w:rFonts w:hint="eastAsia"/>
        </w:rPr>
        <w:t>今舉例說明。如</w:t>
      </w:r>
      <w:r w:rsidR="00CF689C">
        <w:rPr>
          <w:rFonts w:hint="eastAsia"/>
        </w:rPr>
        <w:t>圖</w:t>
      </w:r>
      <w:r w:rsidR="00CF689C">
        <w:rPr>
          <w:rFonts w:hint="eastAsia"/>
        </w:rPr>
        <w:t>3.1</w:t>
      </w:r>
      <w:r w:rsidR="00CF689C">
        <w:rPr>
          <w:rFonts w:hint="eastAsia"/>
        </w:rPr>
        <w:t>所示</w:t>
      </w:r>
      <w:r w:rsidR="00362D0A">
        <w:rPr>
          <w:rFonts w:hint="eastAsia"/>
        </w:rPr>
        <w:t>A</w:t>
      </w:r>
      <w:r w:rsidR="00362D0A">
        <w:rPr>
          <w:rFonts w:hint="eastAsia"/>
        </w:rPr>
        <w:t>、</w:t>
      </w:r>
      <w:r w:rsidR="00362D0A">
        <w:rPr>
          <w:rFonts w:hint="eastAsia"/>
        </w:rPr>
        <w:t>B</w:t>
      </w:r>
      <w:r w:rsidR="00362D0A">
        <w:rPr>
          <w:rFonts w:hint="eastAsia"/>
        </w:rPr>
        <w:t>、</w:t>
      </w:r>
      <w:r w:rsidR="00362D0A">
        <w:rPr>
          <w:rFonts w:hint="eastAsia"/>
        </w:rPr>
        <w:t>C</w:t>
      </w:r>
      <w:r w:rsidR="00362D0A">
        <w:rPr>
          <w:rFonts w:hint="eastAsia"/>
        </w:rPr>
        <w:t>三點</w:t>
      </w:r>
      <w:r w:rsidR="00FD3D47">
        <w:rPr>
          <w:rFonts w:hint="eastAsia"/>
        </w:rPr>
        <w:t>座標分別為</w:t>
      </w:r>
      <w:r w:rsidR="00FD3D47">
        <w:rPr>
          <w:rFonts w:hint="eastAsia"/>
        </w:rPr>
        <w:t>(</w:t>
      </w:r>
      <w:r w:rsidR="00FD3D47">
        <w:t>1, 1)</w:t>
      </w:r>
      <w:r w:rsidR="00FD3D47">
        <w:rPr>
          <w:rFonts w:hint="eastAsia"/>
        </w:rPr>
        <w:t>、</w:t>
      </w:r>
      <w:r w:rsidR="00FD3D47">
        <w:t>(2, 8)</w:t>
      </w:r>
      <w:r w:rsidR="00FD3D47">
        <w:rPr>
          <w:rFonts w:hint="eastAsia"/>
        </w:rPr>
        <w:t>、</w:t>
      </w:r>
      <w:r w:rsidR="00FD3D47">
        <w:rPr>
          <w:rFonts w:hint="eastAsia"/>
        </w:rPr>
        <w:t>(</w:t>
      </w:r>
      <w:r w:rsidR="00FD3D47">
        <w:t>3, 3)</w:t>
      </w:r>
      <w:r w:rsidR="00FD3D47">
        <w:rPr>
          <w:rFonts w:hint="eastAsia"/>
        </w:rPr>
        <w:t>，</w:t>
      </w:r>
      <w:r w:rsidR="00177D62">
        <w:rPr>
          <w:rFonts w:hint="eastAsia"/>
        </w:rPr>
        <w:t>在沒有任何</w:t>
      </w:r>
      <w:proofErr w:type="gramStart"/>
      <w:r w:rsidR="005440B6">
        <w:rPr>
          <w:rFonts w:hint="eastAsia"/>
          <w:color w:val="000000" w:themeColor="text1"/>
        </w:rPr>
        <w:t>缺失</w:t>
      </w:r>
      <w:r w:rsidR="00177D62">
        <w:rPr>
          <w:rFonts w:hint="eastAsia"/>
        </w:rPr>
        <w:t>值</w:t>
      </w:r>
      <w:r w:rsidR="00F54008">
        <w:rPr>
          <w:rFonts w:hint="eastAsia"/>
        </w:rPr>
        <w:t>下</w:t>
      </w:r>
      <w:proofErr w:type="gramEnd"/>
      <w:r w:rsidR="00C6669A">
        <w:rPr>
          <w:rFonts w:hint="eastAsia"/>
        </w:rPr>
        <w:t>，</w:t>
      </w:r>
      <w:r w:rsidR="00F54008">
        <w:rPr>
          <w:rFonts w:hint="eastAsia"/>
        </w:rPr>
        <w:t>按照</w:t>
      </w:r>
      <w:r w:rsidR="004B2956">
        <w:rPr>
          <w:rFonts w:hint="eastAsia"/>
        </w:rPr>
        <w:t>傳統</w:t>
      </w:r>
      <w:r w:rsidR="00F54008">
        <w:rPr>
          <w:rFonts w:hint="eastAsia"/>
        </w:rPr>
        <w:t>歐</w:t>
      </w:r>
      <w:r w:rsidR="0024168D">
        <w:rPr>
          <w:rFonts w:hint="eastAsia"/>
        </w:rPr>
        <w:t>氏</w:t>
      </w:r>
      <w:r w:rsidR="00F54008">
        <w:rPr>
          <w:rFonts w:hint="eastAsia"/>
        </w:rPr>
        <w:t>距離的計算</w:t>
      </w:r>
      <w:r w:rsidR="00F54008">
        <w:rPr>
          <w:rFonts w:hint="eastAsia"/>
        </w:rPr>
        <w:t>AB</w:t>
      </w:r>
      <w:r w:rsidR="00F54008">
        <w:rPr>
          <w:rFonts w:hint="eastAsia"/>
        </w:rPr>
        <w:t>距離</w:t>
      </w:r>
      <w:r w:rsidR="00F54008">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F54008">
        <w:rPr>
          <w:rFonts w:hint="eastAsia"/>
        </w:rPr>
        <w:t xml:space="preserve"> </w:t>
      </w:r>
      <w:r w:rsidR="00F54008">
        <w:rPr>
          <w:rFonts w:hint="eastAsia"/>
        </w:rPr>
        <w:t>應該為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8</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50</m:t>
            </m:r>
          </m:e>
        </m:rad>
      </m:oMath>
      <w:r w:rsidR="009315F0">
        <w:rPr>
          <w:rFonts w:hint="eastAsia"/>
        </w:rPr>
        <w:t xml:space="preserve"> </w:t>
      </w:r>
      <w:r w:rsidR="009315F0">
        <w:rPr>
          <w:rFonts w:hint="eastAsia"/>
        </w:rPr>
        <w:t>且</w:t>
      </w:r>
      <w:r w:rsidR="00F54008">
        <w:rPr>
          <w:rFonts w:hint="eastAsia"/>
        </w:rPr>
        <w:t xml:space="preserve"> </w:t>
      </w:r>
      <m:oMath>
        <m:bar>
          <m:barPr>
            <m:pos m:val="top"/>
            <m:ctrlPr>
              <w:rPr>
                <w:rFonts w:ascii="Cambria Math" w:hAnsi="Cambria Math"/>
              </w:rPr>
            </m:ctrlPr>
          </m:barPr>
          <m:e>
            <m:r>
              <w:rPr>
                <w:rFonts w:ascii="Cambria Math" w:hAnsi="Cambria Math" w:hint="eastAsia"/>
              </w:rPr>
              <m:t>AC</m:t>
            </m:r>
          </m:e>
        </m:bar>
      </m:oMath>
      <w:r w:rsidR="009315F0">
        <w:rPr>
          <w:rFonts w:hint="eastAsia"/>
        </w:rPr>
        <w:t xml:space="preserve"> </w:t>
      </w:r>
      <w:r w:rsidR="009315F0">
        <w:rPr>
          <w:rFonts w:hint="eastAsia"/>
        </w:rPr>
        <w:t>應該為</w:t>
      </w:r>
      <w:r w:rsidR="009315F0">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m:t>
        </m:r>
        <m:rad>
          <m:radPr>
            <m:degHide m:val="1"/>
            <m:ctrlPr>
              <w:rPr>
                <w:rFonts w:ascii="Cambria Math" w:hAnsi="Cambria Math"/>
              </w:rPr>
            </m:ctrlPr>
          </m:radPr>
          <m:deg/>
          <m:e>
            <m:r>
              <w:rPr>
                <w:rFonts w:ascii="Cambria Math" w:hAnsi="Cambria Math" w:hint="eastAsia"/>
              </w:rPr>
              <m:t>8</m:t>
            </m:r>
          </m:e>
        </m:rad>
      </m:oMath>
      <w:r w:rsidR="00F01331">
        <w:rPr>
          <w:rFonts w:hint="eastAsia"/>
        </w:rPr>
        <w:t xml:space="preserve"> </w:t>
      </w:r>
      <w:r w:rsidR="00F01331">
        <w:rPr>
          <w:rFonts w:hint="eastAsia"/>
        </w:rPr>
        <w:t>，故</w:t>
      </w:r>
      <w:r w:rsidR="00F01331">
        <w:rPr>
          <w:rFonts w:hint="eastAsia"/>
        </w:rPr>
        <w:t xml:space="preserve"> </w:t>
      </w:r>
      <m:oMath>
        <m:bar>
          <m:barPr>
            <m:pos m:val="top"/>
            <m:ctrlPr>
              <w:rPr>
                <w:rFonts w:ascii="Cambria Math" w:hAnsi="Cambria Math"/>
              </w:rPr>
            </m:ctrlPr>
          </m:barPr>
          <m:e>
            <m:r>
              <w:rPr>
                <w:rFonts w:ascii="Cambria Math" w:hAnsi="Cambria Math" w:hint="eastAsia"/>
              </w:rPr>
              <m:t>AB</m:t>
            </m:r>
          </m:e>
        </m:bar>
      </m:oMath>
      <w:r w:rsidR="00726A6E">
        <w:rPr>
          <w:rFonts w:hint="eastAsia"/>
        </w:rPr>
        <w:t xml:space="preserve"> </w:t>
      </w:r>
      <m:oMath>
        <m:r>
          <m:rPr>
            <m:sty m:val="p"/>
          </m:rPr>
          <w:rPr>
            <w:rFonts w:ascii="Cambria Math" w:hAnsi="Cambria Math"/>
          </w:rPr>
          <m:t>&gt;</m:t>
        </m:r>
      </m:oMath>
      <w:r w:rsidR="00A06DFE">
        <w:rPr>
          <w:rFonts w:hint="eastAsia"/>
        </w:rPr>
        <w:t xml:space="preserve"> </w:t>
      </w:r>
      <m:oMath>
        <m:bar>
          <m:barPr>
            <m:pos m:val="top"/>
            <m:ctrlPr>
              <w:rPr>
                <w:rFonts w:ascii="Cambria Math" w:hAnsi="Cambria Math"/>
              </w:rPr>
            </m:ctrlPr>
          </m:barPr>
          <m:e>
            <m:r>
              <w:rPr>
                <w:rFonts w:ascii="Cambria Math" w:hAnsi="Cambria Math" w:hint="eastAsia"/>
              </w:rPr>
              <m:t>AC</m:t>
            </m:r>
          </m:e>
        </m:bar>
      </m:oMath>
      <w:r>
        <w:rPr>
          <w:rFonts w:hint="eastAsia"/>
        </w:rPr>
        <w:t>。但</w:t>
      </w:r>
      <w:r w:rsidR="00726A6E">
        <w:rPr>
          <w:rFonts w:hint="eastAsia"/>
        </w:rPr>
        <w:t>若將點</w:t>
      </w:r>
      <w:r w:rsidR="00726A6E">
        <w:rPr>
          <w:rFonts w:hint="eastAsia"/>
        </w:rPr>
        <w:t>A</w:t>
      </w:r>
      <w:r w:rsidR="00726A6E">
        <w:rPr>
          <w:rFonts w:hint="eastAsia"/>
        </w:rPr>
        <w:t>中的</w:t>
      </w:r>
      <w:r w:rsidR="00726A6E">
        <w:rPr>
          <w:rFonts w:hint="eastAsia"/>
        </w:rPr>
        <w:t>y</w:t>
      </w:r>
      <w:r w:rsidR="00726A6E">
        <w:rPr>
          <w:rFonts w:hint="eastAsia"/>
        </w:rPr>
        <w:t>座標設為</w:t>
      </w:r>
      <w:r w:rsidR="00BF4F42" w:rsidRPr="005440B6">
        <w:rPr>
          <w:rFonts w:hint="eastAsia"/>
          <w:color w:val="000000" w:themeColor="text1"/>
        </w:rPr>
        <w:t>缺失</w:t>
      </w:r>
      <w:r w:rsidR="00726A6E" w:rsidRPr="005440B6">
        <w:rPr>
          <w:rFonts w:hint="eastAsia"/>
          <w:color w:val="000000" w:themeColor="text1"/>
        </w:rPr>
        <w:t>表示缺失值</w:t>
      </w:r>
      <w:r w:rsidR="00415109" w:rsidRPr="005440B6">
        <w:rPr>
          <w:rFonts w:hint="eastAsia"/>
          <w:color w:val="000000" w:themeColor="text1"/>
        </w:rPr>
        <w:t>時</w:t>
      </w:r>
      <w:r w:rsidR="00726A6E" w:rsidRPr="005440B6">
        <w:rPr>
          <w:rFonts w:hint="eastAsia"/>
          <w:color w:val="000000" w:themeColor="text1"/>
        </w:rPr>
        <w:t>，則含有</w:t>
      </w:r>
      <w:proofErr w:type="gramStart"/>
      <w:r w:rsidR="00BF4F42" w:rsidRPr="005440B6">
        <w:rPr>
          <w:rFonts w:hint="eastAsia"/>
          <w:color w:val="000000" w:themeColor="text1"/>
        </w:rPr>
        <w:t>缺失</w:t>
      </w:r>
      <w:r w:rsidR="00726A6E">
        <w:rPr>
          <w:rFonts w:hint="eastAsia"/>
        </w:rPr>
        <w:t>值</w:t>
      </w:r>
      <w:r w:rsidR="00415109">
        <w:rPr>
          <w:rFonts w:hint="eastAsia"/>
        </w:rPr>
        <w:t>後</w:t>
      </w:r>
      <w:r w:rsidR="00726A6E">
        <w:rPr>
          <w:rFonts w:hint="eastAsia"/>
        </w:rPr>
        <w:t>的</w:t>
      </w:r>
      <w:proofErr w:type="gramEnd"/>
      <w:r w:rsidR="00726A6E">
        <w:rPr>
          <w:rFonts w:hint="eastAsia"/>
        </w:rPr>
        <w:t>歐</w:t>
      </w:r>
      <w:r w:rsidR="0024168D">
        <w:rPr>
          <w:rFonts w:hint="eastAsia"/>
        </w:rPr>
        <w:t>氏距離</w:t>
      </w:r>
      <w:r w:rsidR="00726A6E">
        <w:rPr>
          <w:rFonts w:hint="eastAsia"/>
        </w:rPr>
        <w:t>會</w:t>
      </w:r>
      <w:r w:rsidR="008264F7">
        <w:rPr>
          <w:rFonts w:hint="eastAsia"/>
        </w:rPr>
        <w:t>將</w:t>
      </w:r>
      <w:r w:rsidR="00E80126">
        <w:rPr>
          <w:rFonts w:hint="eastAsia"/>
        </w:rPr>
        <w:t>有</w:t>
      </w:r>
      <w:r w:rsidR="008264F7">
        <w:rPr>
          <w:rFonts w:hint="eastAsia"/>
        </w:rPr>
        <w:t>缺失值的</w:t>
      </w:r>
      <w:r w:rsidR="00415109">
        <w:rPr>
          <w:rFonts w:hint="eastAsia"/>
        </w:rPr>
        <w:t>維度</w:t>
      </w:r>
      <w:r w:rsidR="008264F7">
        <w:rPr>
          <w:rFonts w:hint="eastAsia"/>
        </w:rPr>
        <w:t>捨棄</w:t>
      </w:r>
      <w:r w:rsidR="00E80126">
        <w:rPr>
          <w:rFonts w:hint="eastAsia"/>
        </w:rPr>
        <w:t>而</w:t>
      </w:r>
      <w:r w:rsidR="0024168D">
        <w:rPr>
          <w:rFonts w:hint="eastAsia"/>
        </w:rPr>
        <w:t>不列入計算，新的</w:t>
      </w:r>
      <w:r w:rsidR="0024168D">
        <w:rPr>
          <w:rFonts w:hint="eastAsia"/>
        </w:rPr>
        <w:t>AB</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24168D">
        <w:rPr>
          <w:rFonts w:hint="eastAsia"/>
        </w:rPr>
        <w:t xml:space="preserve"> </w:t>
      </w:r>
      <w:r w:rsidR="0024168D">
        <w:rPr>
          <w:rFonts w:hint="eastAsia"/>
        </w:rPr>
        <w:t>為</w:t>
      </w:r>
      <w:r w:rsidR="0024168D">
        <w:rPr>
          <w:rFonts w:hint="eastAsia"/>
        </w:rPr>
        <w:t xml:space="preserve"> </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2</m:t>
                    </m:r>
                  </m:e>
                </m:d>
              </m:e>
              <m:sup>
                <m:r>
                  <w:rPr>
                    <w:rFonts w:ascii="Cambria Math" w:hAnsi="Cambria Math" w:hint="eastAsia"/>
                  </w:rPr>
                  <m:t>2</m:t>
                </m:r>
              </m:sup>
            </m:sSup>
          </m:e>
        </m:rad>
        <m:r>
          <m:rPr>
            <m:sty m:val="p"/>
          </m:rPr>
          <w:rPr>
            <w:rFonts w:ascii="Cambria Math" w:hAnsi="Cambria Math" w:hint="eastAsia"/>
          </w:rPr>
          <m:t>=1</m:t>
        </m:r>
      </m:oMath>
      <w:r w:rsidR="0024168D">
        <w:rPr>
          <w:rFonts w:hint="eastAsia"/>
        </w:rPr>
        <w:t xml:space="preserve"> </w:t>
      </w:r>
      <w:r w:rsidR="0024168D">
        <w:rPr>
          <w:rFonts w:hint="eastAsia"/>
        </w:rPr>
        <w:t>而新的</w:t>
      </w:r>
      <w:r w:rsidR="0024168D">
        <w:rPr>
          <w:rFonts w:hint="eastAsia"/>
        </w:rPr>
        <w:t>AC</w:t>
      </w:r>
      <w:r w:rsidR="0024168D">
        <w:rPr>
          <w:rFonts w:hint="eastAsia"/>
        </w:rPr>
        <w:t>距離</w:t>
      </w:r>
      <w:r w:rsidR="0024168D">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24168D">
        <w:rPr>
          <w:rFonts w:hint="eastAsia"/>
        </w:rPr>
        <w:t xml:space="preserve"> </w:t>
      </w:r>
      <w:r w:rsidR="0024168D">
        <w:rPr>
          <w:rFonts w:hint="eastAsia"/>
        </w:rPr>
        <w:t>則為</w:t>
      </w:r>
      <m:oMath>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r>
                      <w:rPr>
                        <w:rFonts w:ascii="Cambria Math" w:hAnsi="Cambria Math" w:hint="eastAsia"/>
                      </w:rPr>
                      <m:t>1</m:t>
                    </m:r>
                    <m:r>
                      <w:rPr>
                        <w:rFonts w:ascii="MS Gothic" w:eastAsia="MS Gothic" w:hAnsi="MS Gothic" w:cs="MS Gothic" w:hint="eastAsia"/>
                      </w:rPr>
                      <m:t>-</m:t>
                    </m:r>
                    <m:r>
                      <w:rPr>
                        <w:rFonts w:ascii="Cambria Math" w:hAnsi="Cambria Math" w:hint="eastAsia"/>
                      </w:rPr>
                      <m:t>3</m:t>
                    </m:r>
                  </m:e>
                </m:d>
              </m:e>
              <m:sup>
                <m:r>
                  <w:rPr>
                    <w:rFonts w:ascii="Cambria Math" w:hAnsi="Cambria Math" w:hint="eastAsia"/>
                  </w:rPr>
                  <m:t>2</m:t>
                </m:r>
              </m:sup>
            </m:sSup>
          </m:e>
        </m:rad>
        <m:r>
          <m:rPr>
            <m:sty m:val="p"/>
          </m:rPr>
          <w:rPr>
            <w:rFonts w:ascii="Cambria Math" w:hAnsi="Cambria Math" w:hint="eastAsia"/>
          </w:rPr>
          <m:t xml:space="preserve">=2 </m:t>
        </m:r>
      </m:oMath>
      <w:r w:rsidR="008264F7">
        <w:rPr>
          <w:rFonts w:hint="eastAsia"/>
        </w:rPr>
        <w:t>，</w:t>
      </w:r>
      <w:r w:rsidR="00A261B2">
        <w:rPr>
          <w:rFonts w:hint="eastAsia"/>
        </w:rPr>
        <w:t>使得</w:t>
      </w:r>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AB</m:t>
                </m:r>
              </m:e>
            </m:bar>
          </m:e>
          <m:sup>
            <m:r>
              <w:rPr>
                <w:rFonts w:ascii="Cambria Math" w:hAnsi="Cambria Math"/>
              </w:rPr>
              <m:t>'</m:t>
            </m:r>
          </m:sup>
        </m:sSup>
      </m:oMath>
      <w:r w:rsidR="00A06DFE">
        <w:rPr>
          <w:rFonts w:hint="eastAsia"/>
        </w:rPr>
        <w:t xml:space="preserve"> </w:t>
      </w:r>
      <m:oMath>
        <m:r>
          <m:rPr>
            <m:sty m:val="p"/>
          </m:rPr>
          <w:rPr>
            <w:rFonts w:ascii="Cambria Math" w:hAnsi="Cambria Math"/>
          </w:rPr>
          <m:t>&lt;</m:t>
        </m:r>
      </m:oMath>
      <w:r w:rsidR="00A06DFE">
        <w:rPr>
          <w:rFonts w:hint="eastAsia"/>
        </w:rPr>
        <w:t xml:space="preserve"> </w:t>
      </w:r>
      <m:oMath>
        <m:sSup>
          <m:sSupPr>
            <m:ctrlPr>
              <w:rPr>
                <w:rFonts w:ascii="Cambria Math" w:hAnsi="Cambria Math"/>
              </w:rPr>
            </m:ctrlPr>
          </m:sSupPr>
          <m:e>
            <m:bar>
              <m:barPr>
                <m:pos m:val="top"/>
                <m:ctrlPr>
                  <w:rPr>
                    <w:rFonts w:ascii="Cambria Math" w:hAnsi="Cambria Math"/>
                  </w:rPr>
                </m:ctrlPr>
              </m:barPr>
              <m:e>
                <m:r>
                  <w:rPr>
                    <w:rFonts w:ascii="Cambria Math" w:hAnsi="Cambria Math" w:hint="eastAsia"/>
                  </w:rPr>
                  <m:t>AC</m:t>
                </m:r>
              </m:e>
            </m:bar>
          </m:e>
          <m:sup>
            <m:r>
              <w:rPr>
                <w:rFonts w:ascii="Cambria Math" w:hAnsi="Cambria Math"/>
              </w:rPr>
              <m:t>'</m:t>
            </m:r>
          </m:sup>
        </m:sSup>
      </m:oMath>
      <w:r w:rsidR="008264F7">
        <w:rPr>
          <w:rFonts w:hint="eastAsia"/>
        </w:rPr>
        <w:t>。</w:t>
      </w:r>
      <w:r w:rsidR="00A261B2">
        <w:rPr>
          <w:rFonts w:hint="eastAsia"/>
        </w:rPr>
        <w:t>此時新的距離</w:t>
      </w:r>
      <w:r w:rsidR="00DE0DC1">
        <w:rPr>
          <w:rFonts w:hint="eastAsia"/>
        </w:rPr>
        <w:t>會讓原本為了避免誤算不納入</w:t>
      </w:r>
      <w:r w:rsidR="00BF4F42" w:rsidRPr="005440B6">
        <w:rPr>
          <w:rFonts w:hint="eastAsia"/>
          <w:color w:val="000000" w:themeColor="text1"/>
        </w:rPr>
        <w:t>缺失</w:t>
      </w:r>
      <w:r w:rsidR="00DE0DC1">
        <w:rPr>
          <w:rFonts w:hint="eastAsia"/>
        </w:rPr>
        <w:t>值</w:t>
      </w:r>
      <w:r w:rsidR="00A06DFE">
        <w:rPr>
          <w:rFonts w:hint="eastAsia"/>
        </w:rPr>
        <w:t>的機制</w:t>
      </w:r>
      <w:r w:rsidR="00DE0DC1">
        <w:rPr>
          <w:rFonts w:hint="eastAsia"/>
        </w:rPr>
        <w:t>反而</w:t>
      </w:r>
      <w:r w:rsidR="00A261B2">
        <w:rPr>
          <w:rFonts w:hint="eastAsia"/>
        </w:rPr>
        <w:t>錯估</w:t>
      </w:r>
      <w:r w:rsidR="00BB4E1B">
        <w:rPr>
          <w:rFonts w:hint="eastAsia"/>
        </w:rPr>
        <w:t>了距離的</w:t>
      </w:r>
      <w:r w:rsidR="00A261B2">
        <w:rPr>
          <w:rFonts w:hint="eastAsia"/>
        </w:rPr>
        <w:t>實際</w:t>
      </w:r>
      <w:r w:rsidR="00DE0DC1">
        <w:rPr>
          <w:rFonts w:hint="eastAsia"/>
        </w:rPr>
        <w:t>值</w:t>
      </w:r>
      <w:r w:rsidR="00A261B2">
        <w:rPr>
          <w:rFonts w:hint="eastAsia"/>
        </w:rPr>
        <w:t>，</w:t>
      </w:r>
      <w:r w:rsidR="00DE0DC1">
        <w:rPr>
          <w:rFonts w:hint="eastAsia"/>
        </w:rPr>
        <w:t>間接導致了</w:t>
      </w:r>
      <w:r w:rsidR="00BB4E1B">
        <w:rPr>
          <w:rFonts w:hint="eastAsia"/>
        </w:rPr>
        <w:t>大小順序上</w:t>
      </w:r>
      <w:r w:rsidR="00DE0DC1">
        <w:rPr>
          <w:rFonts w:hint="eastAsia"/>
        </w:rPr>
        <w:t>誤判</w:t>
      </w:r>
      <w:r w:rsidR="00BB4E1B">
        <w:rPr>
          <w:rFonts w:hint="eastAsia"/>
        </w:rPr>
        <w:t>的結果，</w:t>
      </w:r>
      <w:r w:rsidR="00596323">
        <w:rPr>
          <w:rFonts w:hint="eastAsia"/>
        </w:rPr>
        <w:t>這就是</w:t>
      </w:r>
      <w:r w:rsidR="00A04C69">
        <w:rPr>
          <w:rFonts w:hint="eastAsia"/>
        </w:rPr>
        <w:t>k</w:t>
      </w:r>
      <w:r w:rsidR="00A04C69">
        <w:rPr>
          <w:rFonts w:hint="eastAsia"/>
        </w:rPr>
        <w:t>鄰近</w:t>
      </w:r>
      <w:r w:rsidR="008264F7">
        <w:rPr>
          <w:rFonts w:hint="eastAsia"/>
        </w:rPr>
        <w:t>點</w:t>
      </w:r>
      <w:r w:rsidR="00A04C69">
        <w:rPr>
          <w:rFonts w:hint="eastAsia"/>
        </w:rPr>
        <w:t>填補法在有缺失情況下只單依靠距離大小決定鄰近參考點所可能會陷入的誤區</w:t>
      </w:r>
      <w:r w:rsidR="00A164E2">
        <w:rPr>
          <w:rFonts w:hint="eastAsia"/>
        </w:rPr>
        <w:t>，</w:t>
      </w:r>
      <w:r w:rsidR="00A53E78">
        <w:rPr>
          <w:rFonts w:hint="eastAsia"/>
        </w:rPr>
        <w:t>最終</w:t>
      </w:r>
      <w:r w:rsidR="00DB736C">
        <w:rPr>
          <w:rFonts w:hint="eastAsia"/>
        </w:rPr>
        <w:t>與</w:t>
      </w:r>
      <w:r w:rsidR="007E79AF">
        <w:rPr>
          <w:rFonts w:hint="eastAsia"/>
        </w:rPr>
        <w:t>其</w:t>
      </w:r>
      <w:r w:rsidR="00DB736C">
        <w:rPr>
          <w:rFonts w:hint="eastAsia"/>
        </w:rPr>
        <w:t>原目的相違背</w:t>
      </w:r>
      <w:r w:rsidR="00516E2D">
        <w:rPr>
          <w:rFonts w:hint="eastAsia"/>
        </w:rPr>
        <w:t>。</w:t>
      </w:r>
    </w:p>
    <w:p w14:paraId="69115B20" w14:textId="26F7F34F" w:rsidR="00B93C42" w:rsidRPr="00ED0DFE" w:rsidRDefault="00546B4E" w:rsidP="00ED0DFE">
      <w:pPr>
        <w:ind w:firstLine="480"/>
      </w:pPr>
      <w:r>
        <w:t>k</w:t>
      </w:r>
      <w:r w:rsidR="006311DC">
        <w:rPr>
          <w:rFonts w:hint="eastAsia"/>
        </w:rPr>
        <w:t>鄰近</w:t>
      </w:r>
      <w:r w:rsidR="008264F7">
        <w:rPr>
          <w:rFonts w:hint="eastAsia"/>
        </w:rPr>
        <w:t>點</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w:t>
      </w:r>
      <w:r w:rsidR="008264F7">
        <w:rPr>
          <w:rFonts w:hint="eastAsia"/>
        </w:rPr>
        <w:t>愈</w:t>
      </w:r>
      <w:r w:rsidR="00093D2D">
        <w:rPr>
          <w:rFonts w:hint="eastAsia"/>
        </w:rPr>
        <w:t>高時</w:t>
      </w:r>
      <w:r w:rsidR="000F27C0">
        <w:rPr>
          <w:rFonts w:hint="eastAsia"/>
        </w:rPr>
        <w:t>，</w:t>
      </w:r>
      <w:r w:rsidR="008264F7" w:rsidDel="008264F7">
        <w:rPr>
          <w:rFonts w:hint="eastAsia"/>
        </w:rPr>
        <w:t xml:space="preserve"> </w:t>
      </w:r>
      <w:r w:rsidR="000F27C0">
        <w:rPr>
          <w:rFonts w:hint="eastAsia"/>
        </w:rPr>
        <w:t>k</w:t>
      </w:r>
      <w:r w:rsidR="000F27C0">
        <w:rPr>
          <w:rFonts w:hint="eastAsia"/>
        </w:rPr>
        <w:t>值很大意味著鄰近點仍存有</w:t>
      </w:r>
      <w:r w:rsidR="00BF4F42">
        <w:rPr>
          <w:rFonts w:hint="eastAsia"/>
        </w:rPr>
        <w:t>非缺失值</w:t>
      </w:r>
      <w:r w:rsidR="000F27C0">
        <w:rPr>
          <w:rFonts w:hint="eastAsia"/>
        </w:rPr>
        <w:t>的機會並不大</w:t>
      </w:r>
      <w:r w:rsidR="00C56819">
        <w:rPr>
          <w:rFonts w:hint="eastAsia"/>
        </w:rPr>
        <w:t>，</w:t>
      </w:r>
      <w:r w:rsidR="003F0506">
        <w:rPr>
          <w:rFonts w:hint="eastAsia"/>
        </w:rPr>
        <w:t>而此時</w:t>
      </w:r>
      <w:r w:rsidR="003F0506">
        <w:rPr>
          <w:rFonts w:hint="eastAsia"/>
        </w:rPr>
        <w:t>k</w:t>
      </w:r>
      <w:r w:rsidR="003F0506">
        <w:rPr>
          <w:rFonts w:hint="eastAsia"/>
        </w:rPr>
        <w:t>鄰近點填補法在</w:t>
      </w:r>
      <w:r w:rsidR="009F380C">
        <w:rPr>
          <w:rFonts w:hint="eastAsia"/>
        </w:rPr>
        <w:t>無法找到滿</w:t>
      </w:r>
      <w:r w:rsidR="003F0506">
        <w:rPr>
          <w:rFonts w:hint="eastAsia"/>
        </w:rPr>
        <w:t>足</w:t>
      </w:r>
      <w:r w:rsidR="003F0506">
        <w:rPr>
          <w:rFonts w:hint="eastAsia"/>
        </w:rPr>
        <w:t>k</w:t>
      </w:r>
      <w:proofErr w:type="gramStart"/>
      <w:r w:rsidR="003F0506">
        <w:rPr>
          <w:rFonts w:hint="eastAsia"/>
        </w:rPr>
        <w:t>個</w:t>
      </w:r>
      <w:proofErr w:type="gramEnd"/>
      <w:r w:rsidR="003F0506">
        <w:rPr>
          <w:rFonts w:hint="eastAsia"/>
        </w:rPr>
        <w:t>鄰近點情況下，選擇</w:t>
      </w:r>
      <w:r w:rsidR="00B93C42">
        <w:rPr>
          <w:rFonts w:hint="eastAsia"/>
        </w:rPr>
        <w:t>不從剩下的鄰近點補足</w:t>
      </w:r>
      <w:r w:rsidR="009F380C">
        <w:rPr>
          <w:rFonts w:hint="eastAsia"/>
        </w:rPr>
        <w:t>並從缺</w:t>
      </w:r>
      <w:r w:rsidR="00B93C42">
        <w:rPr>
          <w:rFonts w:hint="eastAsia"/>
        </w:rPr>
        <w:t>，這樣</w:t>
      </w:r>
      <w:r w:rsidR="00741AF0">
        <w:rPr>
          <w:rFonts w:hint="eastAsia"/>
        </w:rPr>
        <w:t>的</w:t>
      </w:r>
      <w:r w:rsidR="00B93C42">
        <w:rPr>
          <w:rFonts w:hint="eastAsia"/>
        </w:rPr>
        <w:t>現象尤其當存在</w:t>
      </w:r>
      <w:r w:rsidR="00BF4F42">
        <w:rPr>
          <w:rFonts w:hint="eastAsia"/>
        </w:rPr>
        <w:t>非</w:t>
      </w:r>
      <w:r w:rsidR="003449FC" w:rsidRPr="005440B6">
        <w:rPr>
          <w:rFonts w:hint="eastAsia"/>
          <w:color w:val="000000" w:themeColor="text1"/>
        </w:rPr>
        <w:t>缺失</w:t>
      </w:r>
      <w:r w:rsidR="00B93C42">
        <w:rPr>
          <w:rFonts w:hint="eastAsia"/>
        </w:rPr>
        <w:t>值很稀少時更為嚴峻，</w:t>
      </w:r>
      <w:r w:rsidR="00A66A3D">
        <w:rPr>
          <w:rFonts w:hint="eastAsia"/>
        </w:rPr>
        <w:t>導致</w:t>
      </w:r>
      <w:r w:rsidR="00A66A3D">
        <w:rPr>
          <w:rFonts w:hint="eastAsia"/>
        </w:rPr>
        <w:t>k</w:t>
      </w:r>
      <w:r w:rsidR="00A66A3D">
        <w:rPr>
          <w:rFonts w:hint="eastAsia"/>
        </w:rPr>
        <w:t>鄰近</w:t>
      </w:r>
      <w:r w:rsidR="008264F7">
        <w:rPr>
          <w:rFonts w:hint="eastAsia"/>
        </w:rPr>
        <w:t>點</w:t>
      </w:r>
      <w:r w:rsidR="00A66A3D">
        <w:rPr>
          <w:rFonts w:hint="eastAsia"/>
        </w:rPr>
        <w:t>填補法會幾乎用同一數值填補回去，如此便</w:t>
      </w:r>
      <w:r w:rsidR="00A66A3D">
        <w:rPr>
          <w:rFonts w:hint="eastAsia"/>
        </w:rPr>
        <w:lastRenderedPageBreak/>
        <w:t>會與</w:t>
      </w:r>
      <w:r w:rsidR="00A60000">
        <w:rPr>
          <w:rFonts w:hint="eastAsia"/>
        </w:rPr>
        <w:t>只</w:t>
      </w:r>
      <w:r w:rsidR="00A66A3D">
        <w:rPr>
          <w:rFonts w:hint="eastAsia"/>
        </w:rPr>
        <w:t>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r w:rsidR="00A60000">
        <w:rPr>
          <w:rFonts w:hint="eastAsia"/>
        </w:rPr>
        <w:t>又會</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w:t>
      </w:r>
      <w:r w:rsidR="0036368A">
        <w:rPr>
          <w:rFonts w:hint="eastAsia"/>
        </w:rPr>
        <w:t>地</w:t>
      </w:r>
      <w:r w:rsidR="003C5D29">
        <w:rPr>
          <w:rFonts w:hint="eastAsia"/>
        </w:rPr>
        <w:t>比較的</w:t>
      </w:r>
      <w:r w:rsidR="00D06CC0">
        <w:rPr>
          <w:rFonts w:hint="eastAsia"/>
        </w:rPr>
        <w:t>結果。</w:t>
      </w:r>
    </w:p>
    <w:p w14:paraId="201FCE5A" w14:textId="03D2A5B6" w:rsidR="00195C46" w:rsidRDefault="00683D74" w:rsidP="00AB148B">
      <w:pPr>
        <w:ind w:firstLine="480"/>
      </w:pPr>
      <w:r>
        <w:rPr>
          <w:rFonts w:hint="eastAsia"/>
        </w:rPr>
        <w:t>鑒於以上分析，本論文</w:t>
      </w:r>
      <w:r w:rsidR="008809CF">
        <w:rPr>
          <w:rFonts w:hint="eastAsia"/>
        </w:rPr>
        <w:t>提出演</w:t>
      </w:r>
      <w:r>
        <w:rPr>
          <w:rFonts w:hint="eastAsia"/>
        </w:rPr>
        <w:t>算法</w:t>
      </w:r>
      <w:r w:rsidR="008809CF">
        <w:rPr>
          <w:rFonts w:hint="eastAsia"/>
        </w:rPr>
        <w:t>除了</w:t>
      </w:r>
      <w:r>
        <w:rPr>
          <w:rFonts w:hint="eastAsia"/>
        </w:rPr>
        <w:t>在缺失值比例不高</w:t>
      </w:r>
      <w:r w:rsidR="008809CF">
        <w:rPr>
          <w:rFonts w:hint="eastAsia"/>
        </w:rPr>
        <w:t>時</w:t>
      </w:r>
      <w:r>
        <w:rPr>
          <w:rFonts w:hint="eastAsia"/>
        </w:rPr>
        <w:t>填補效果</w:t>
      </w:r>
      <w:r w:rsidR="008809CF">
        <w:rPr>
          <w:rFonts w:hint="eastAsia"/>
        </w:rPr>
        <w:t>能</w:t>
      </w:r>
      <w:r>
        <w:rPr>
          <w:rFonts w:hint="eastAsia"/>
        </w:rPr>
        <w:t>與</w:t>
      </w:r>
      <w:r w:rsidR="003B1E16" w:rsidRPr="003B1E16">
        <w:rPr>
          <w:rFonts w:hint="eastAsia"/>
          <w:color w:val="0070C0"/>
        </w:rPr>
        <w:t>原始</w:t>
      </w:r>
      <w:r>
        <w:rPr>
          <w:rFonts w:hint="eastAsia"/>
        </w:rPr>
        <w:t>k</w:t>
      </w:r>
      <w:r>
        <w:rPr>
          <w:rFonts w:hint="eastAsia"/>
        </w:rPr>
        <w:t>鄰近</w:t>
      </w:r>
      <w:r w:rsidR="008809CF">
        <w:rPr>
          <w:rFonts w:hint="eastAsia"/>
        </w:rPr>
        <w:t>點</w:t>
      </w:r>
      <w:r>
        <w:rPr>
          <w:rFonts w:hint="eastAsia"/>
        </w:rPr>
        <w:t>演算法相近，並</w:t>
      </w:r>
      <w:r w:rsidR="009D0E9B">
        <w:rPr>
          <w:rFonts w:hint="eastAsia"/>
        </w:rPr>
        <w:t>且</w:t>
      </w:r>
      <w:r>
        <w:rPr>
          <w:rFonts w:hint="eastAsia"/>
        </w:rPr>
        <w:t>在缺失值比例升高時</w:t>
      </w:r>
      <w:r w:rsidR="008809CF">
        <w:rPr>
          <w:rFonts w:hint="eastAsia"/>
        </w:rPr>
        <w:t>更</w:t>
      </w:r>
      <w:r>
        <w:rPr>
          <w:rFonts w:hint="eastAsia"/>
        </w:rPr>
        <w:t>能</w:t>
      </w:r>
      <w:r w:rsidR="009D0E9B">
        <w:rPr>
          <w:rFonts w:hint="eastAsia"/>
        </w:rPr>
        <w:t>夠</w:t>
      </w:r>
      <w:r>
        <w:rPr>
          <w:rFonts w:hint="eastAsia"/>
        </w:rPr>
        <w:t>一定程度地解決</w:t>
      </w:r>
      <w:r w:rsidR="003B1E16">
        <w:rPr>
          <w:rFonts w:hint="eastAsia"/>
        </w:rPr>
        <w:t>原始</w:t>
      </w:r>
      <w:r>
        <w:rPr>
          <w:rFonts w:hint="eastAsia"/>
        </w:rPr>
        <w:t>k</w:t>
      </w:r>
      <w:r>
        <w:rPr>
          <w:rFonts w:hint="eastAsia"/>
        </w:rPr>
        <w:t>鄰近點</w:t>
      </w:r>
      <w:r w:rsidR="003B1E16">
        <w:rPr>
          <w:rFonts w:hint="eastAsia"/>
        </w:rPr>
        <w:t>填補</w:t>
      </w:r>
      <w:r w:rsidR="008809CF">
        <w:rPr>
          <w:rFonts w:hint="eastAsia"/>
        </w:rPr>
        <w:t>法的缺點。我們</w:t>
      </w:r>
      <w:r w:rsidR="00E8273F">
        <w:rPr>
          <w:rFonts w:hint="eastAsia"/>
        </w:rPr>
        <w:t>對</w:t>
      </w:r>
      <w:r w:rsidR="008809CF">
        <w:rPr>
          <w:rFonts w:hint="eastAsia"/>
        </w:rPr>
        <w:t>有</w:t>
      </w:r>
      <w:r w:rsidR="00E8273F">
        <w:rPr>
          <w:rFonts w:hint="eastAsia"/>
        </w:rPr>
        <w:t>缺失值</w:t>
      </w:r>
      <w:r w:rsidR="008809CF">
        <w:rPr>
          <w:rFonts w:hint="eastAsia"/>
        </w:rPr>
        <w:t>的</w:t>
      </w:r>
      <w:r w:rsidR="00E8273F">
        <w:rPr>
          <w:rFonts w:hint="eastAsia"/>
        </w:rPr>
        <w:t>維度其餘</w:t>
      </w:r>
      <w:r w:rsidR="00BF4F42">
        <w:rPr>
          <w:rFonts w:hint="eastAsia"/>
        </w:rPr>
        <w:t>非</w:t>
      </w:r>
      <w:r w:rsidR="003449FC" w:rsidRPr="005440B6">
        <w:rPr>
          <w:rFonts w:hint="eastAsia"/>
          <w:color w:val="000000" w:themeColor="text1"/>
        </w:rPr>
        <w:t>缺失</w:t>
      </w:r>
      <w:r w:rsidR="00E8273F">
        <w:rPr>
          <w:rFonts w:hint="eastAsia"/>
        </w:rPr>
        <w:t>值做</w:t>
      </w:r>
      <w:proofErr w:type="gramStart"/>
      <w:r w:rsidR="00E8273F">
        <w:rPr>
          <w:rFonts w:hint="eastAsia"/>
        </w:rPr>
        <w:t>採</w:t>
      </w:r>
      <w:proofErr w:type="gramEnd"/>
      <w:r w:rsidR="00E8273F">
        <w:rPr>
          <w:rFonts w:hint="eastAsia"/>
        </w:rPr>
        <w:t>樣</w:t>
      </w:r>
      <w:r w:rsidR="007E7FAF">
        <w:rPr>
          <w:rFonts w:hint="eastAsia"/>
        </w:rPr>
        <w:t>後</w:t>
      </w:r>
      <w:r w:rsidR="007B7BE5">
        <w:rPr>
          <w:rFonts w:hint="eastAsia"/>
        </w:rPr>
        <w:t>取</w:t>
      </w:r>
      <w:r w:rsidR="007E7FAF">
        <w:rPr>
          <w:rFonts w:hint="eastAsia"/>
        </w:rPr>
        <w:t>平均</w:t>
      </w:r>
      <w:r w:rsidR="007B7BE5">
        <w:rPr>
          <w:rFonts w:hint="eastAsia"/>
        </w:rPr>
        <w:t>值</w:t>
      </w:r>
      <w:r w:rsidR="00490191">
        <w:rPr>
          <w:rFonts w:hint="eastAsia"/>
        </w:rPr>
        <w:t>，</w:t>
      </w:r>
      <w:r w:rsidR="005C6CE3">
        <w:rPr>
          <w:rFonts w:hint="eastAsia"/>
        </w:rPr>
        <w:t>目的</w:t>
      </w:r>
      <w:r w:rsidR="004C1112">
        <w:rPr>
          <w:rFonts w:hint="eastAsia"/>
        </w:rPr>
        <w:t>在</w:t>
      </w:r>
      <w:r w:rsidR="005C6CE3">
        <w:rPr>
          <w:rFonts w:hint="eastAsia"/>
        </w:rPr>
        <w:t>於不讓</w:t>
      </w:r>
      <w:r w:rsidR="003449FC" w:rsidRPr="005440B6">
        <w:rPr>
          <w:rFonts w:hint="eastAsia"/>
          <w:color w:val="000000" w:themeColor="text1"/>
        </w:rPr>
        <w:t>缺失</w:t>
      </w:r>
      <w:r w:rsidR="005C6CE3">
        <w:rPr>
          <w:rFonts w:hint="eastAsia"/>
        </w:rPr>
        <w:t>值的距離計算</w:t>
      </w:r>
      <w:r w:rsidR="004C1112">
        <w:rPr>
          <w:rFonts w:hint="eastAsia"/>
        </w:rPr>
        <w:t>導致</w:t>
      </w:r>
      <w:r w:rsidR="005C6CE3">
        <w:rPr>
          <w:rFonts w:hint="eastAsia"/>
        </w:rPr>
        <w:t>填補後找尋</w:t>
      </w:r>
      <w:r w:rsidR="004C1112">
        <w:rPr>
          <w:rFonts w:hint="eastAsia"/>
        </w:rPr>
        <w:t>到的</w:t>
      </w:r>
      <w:r w:rsidR="005C6CE3">
        <w:rPr>
          <w:rFonts w:hint="eastAsia"/>
        </w:rPr>
        <w:t>天際線</w:t>
      </w:r>
      <w:r w:rsidR="000B2DE5">
        <w:rPr>
          <w:rFonts w:hint="eastAsia"/>
        </w:rPr>
        <w:t>與原天際線</w:t>
      </w:r>
      <w:r w:rsidR="004C1112">
        <w:rPr>
          <w:rFonts w:hint="eastAsia"/>
        </w:rPr>
        <w:t>乖離太大</w:t>
      </w:r>
      <w:r w:rsidR="005C6CE3">
        <w:rPr>
          <w:rFonts w:hint="eastAsia"/>
        </w:rPr>
        <w:t>。</w:t>
      </w:r>
    </w:p>
    <w:p w14:paraId="30A0FB42" w14:textId="77777777" w:rsidR="00492080" w:rsidRDefault="00492080" w:rsidP="00AB148B">
      <w:pPr>
        <w:ind w:firstLine="480"/>
        <w:rPr>
          <w:rFonts w:cs="Times New Roman"/>
          <w:b/>
          <w:bCs/>
          <w:sz w:val="32"/>
          <w:szCs w:val="48"/>
        </w:rPr>
      </w:pPr>
    </w:p>
    <w:p w14:paraId="75E2E01E" w14:textId="4D040245" w:rsidR="00AB148B" w:rsidRDefault="00AB148B" w:rsidP="00B75D24">
      <w:pPr>
        <w:pStyle w:val="2"/>
        <w:numPr>
          <w:ilvl w:val="0"/>
          <w:numId w:val="0"/>
        </w:numPr>
      </w:pPr>
      <w:bookmarkStart w:id="115" w:name="_Toc47633470"/>
      <w:r>
        <w:rPr>
          <w:rFonts w:hint="eastAsia"/>
        </w:rPr>
        <w:t>3.</w:t>
      </w:r>
      <w:r w:rsidR="001D147A">
        <w:t>4</w:t>
      </w:r>
      <w:r w:rsidR="001D147A">
        <w:rPr>
          <w:rFonts w:hint="eastAsia"/>
        </w:rPr>
        <w:t xml:space="preserve"> </w:t>
      </w:r>
      <w:proofErr w:type="spellStart"/>
      <w:r>
        <w:t>sk</w:t>
      </w:r>
      <w:proofErr w:type="spellEnd"/>
      <w:r>
        <w:t xml:space="preserve">-NN imputation </w:t>
      </w:r>
      <w:r>
        <w:rPr>
          <w:rFonts w:hint="eastAsia"/>
        </w:rPr>
        <w:t>演算法</w:t>
      </w:r>
      <w:bookmarkEnd w:id="115"/>
    </w:p>
    <w:p w14:paraId="4418E7F2" w14:textId="4BDB26BF" w:rsidR="001D147A" w:rsidRDefault="00182CDB" w:rsidP="00182CDB">
      <w:pPr>
        <w:ind w:firstLine="480"/>
      </w:pPr>
      <w:r>
        <w:rPr>
          <w:rFonts w:hint="eastAsia"/>
        </w:rPr>
        <w:t>本節</w:t>
      </w:r>
      <w:r w:rsidR="001D147A">
        <w:rPr>
          <w:rFonts w:hint="eastAsia"/>
        </w:rPr>
        <w:t>先</w:t>
      </w:r>
      <w:r>
        <w:rPr>
          <w:rFonts w:hint="eastAsia"/>
        </w:rPr>
        <w:t>說明本論文提出的演算法內會運用到的符號與其定義，如表</w:t>
      </w:r>
      <w:r>
        <w:rPr>
          <w:rFonts w:hint="eastAsia"/>
        </w:rPr>
        <w:t>3.1</w:t>
      </w:r>
      <w:r>
        <w:rPr>
          <w:rFonts w:hint="eastAsia"/>
        </w:rPr>
        <w:t>所示</w:t>
      </w:r>
      <w:r w:rsidR="001D147A">
        <w:rPr>
          <w:rFonts w:hint="eastAsia"/>
        </w:rPr>
        <w:t>，然後提出本研究的演算法</w:t>
      </w:r>
      <w:proofErr w:type="spellStart"/>
      <w:r w:rsidR="001D147A">
        <w:rPr>
          <w:rFonts w:cs="Times New Roman"/>
        </w:rPr>
        <w:t>sk</w:t>
      </w:r>
      <w:proofErr w:type="spellEnd"/>
      <w:r w:rsidR="001D147A">
        <w:rPr>
          <w:rFonts w:cs="Times New Roman"/>
        </w:rPr>
        <w:t>-NN imputation</w:t>
      </w:r>
      <w:r>
        <w:rPr>
          <w:rFonts w:hint="eastAsia"/>
        </w:rPr>
        <w:t>。</w:t>
      </w:r>
    </w:p>
    <w:p w14:paraId="2EB4D5D8" w14:textId="735FFA79" w:rsidR="00182CDB" w:rsidRDefault="00182CDB" w:rsidP="00182CDB">
      <w:pPr>
        <w:ind w:firstLine="480"/>
      </w:pPr>
      <w:r>
        <w:rPr>
          <w:rFonts w:hint="eastAsia"/>
        </w:rPr>
        <w:t>已知一個不完整資料集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含有若干個缺失值與屬於自然數的常數</w:t>
      </w:r>
      <w:r>
        <w:rPr>
          <w:rFonts w:hint="eastAsia"/>
        </w:rPr>
        <w:t xml:space="preserve"> </w:t>
      </w:r>
      <m:oMath>
        <m:r>
          <m:rPr>
            <m:sty m:val="p"/>
          </m:rPr>
          <w:rPr>
            <w:rFonts w:ascii="Cambria Math" w:hAnsi="Cambria Math"/>
          </w:rPr>
          <m:t>k</m:t>
        </m:r>
      </m:oMath>
      <w:r>
        <w:rPr>
          <w:rFonts w:hint="eastAsia"/>
        </w:rPr>
        <w:t xml:space="preserve"> </w:t>
      </w:r>
      <w:r>
        <w:rPr>
          <w:rFonts w:hint="eastAsia"/>
        </w:rPr>
        <w:t>作為限制可參考鄰近點的上限個數，兩者皆為演算法的輸入參數。其中</w:t>
      </w:r>
      <w:r>
        <w:t>n</w:t>
      </w:r>
      <w:r>
        <w:rPr>
          <w:rFonts w:hint="eastAsia"/>
        </w:rPr>
        <w:t>與</w:t>
      </w:r>
      <w:r>
        <w:rPr>
          <w:rFonts w:hint="eastAsia"/>
        </w:rPr>
        <w:t>m</w:t>
      </w:r>
      <w:r>
        <w:rPr>
          <w:rFonts w:hint="eastAsia"/>
        </w:rPr>
        <w:t>分別為</w:t>
      </w:r>
      <w:r>
        <w:rPr>
          <w:rFonts w:hint="eastAsia"/>
        </w:rPr>
        <w:t xml:space="preserve"> </w:t>
      </w:r>
      <m:oMath>
        <m:r>
          <m:rPr>
            <m:sty m:val="p"/>
          </m:rPr>
          <w:rPr>
            <w:rFonts w:ascii="Cambria Math" w:hAnsi="Cambria Math"/>
          </w:rPr>
          <m:t>C</m:t>
        </m:r>
      </m:oMath>
      <w:r>
        <w:rPr>
          <w:rFonts w:hint="eastAsia"/>
        </w:rPr>
        <w:t xml:space="preserve"> </w:t>
      </w:r>
      <w:r>
        <w:rPr>
          <w:rFonts w:hint="eastAsia"/>
        </w:rPr>
        <w:t>的資料列個數與</w:t>
      </w:r>
      <w:r>
        <w:rPr>
          <w:rFonts w:hint="eastAsia"/>
        </w:rPr>
        <w:t xml:space="preserve"> </w:t>
      </w:r>
      <m:oMath>
        <m:r>
          <m:rPr>
            <m:sty m:val="p"/>
          </m:rPr>
          <w:rPr>
            <w:rFonts w:ascii="Cambria Math" w:hAnsi="Cambria Math"/>
          </w:rPr>
          <m:t>C</m:t>
        </m:r>
      </m:oMath>
      <w:r>
        <w:rPr>
          <w:rFonts w:hint="eastAsia"/>
        </w:rPr>
        <w:t xml:space="preserve"> </w:t>
      </w:r>
      <w:r>
        <w:rPr>
          <w:rFonts w:hint="eastAsia"/>
        </w:rPr>
        <w:t>的維度個數。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表示</w:t>
      </w:r>
      <w:r>
        <w:rPr>
          <w:rFonts w:hint="eastAsia"/>
        </w:rPr>
        <w:t xml:space="preserve"> </w:t>
      </w:r>
      <m:oMath>
        <m:r>
          <m:rPr>
            <m:sty m:val="p"/>
          </m:rPr>
          <w:rPr>
            <w:rFonts w:ascii="Cambria Math" w:hAnsi="Cambria Math"/>
          </w:rPr>
          <m:t>C</m:t>
        </m:r>
      </m:oMath>
      <w:r>
        <w:rPr>
          <w:rFonts w:hint="eastAsia"/>
        </w:rPr>
        <w:t xml:space="preserve"> </w:t>
      </w:r>
      <w:r>
        <w:rPr>
          <w:rFonts w:hint="eastAsia"/>
        </w:rPr>
        <w:t>中第</w:t>
      </w:r>
      <w:r>
        <w:rPr>
          <w:rFonts w:hint="eastAsia"/>
        </w:rPr>
        <w:t xml:space="preserve"> </w:t>
      </w:r>
      <m:oMath>
        <m:r>
          <m:rPr>
            <m:sty m:val="p"/>
          </m:rPr>
          <w:rPr>
            <w:rFonts w:ascii="Cambria Math" w:hAnsi="Cambria Math"/>
          </w:rPr>
          <m:t>i</m:t>
        </m:r>
      </m:oMath>
      <w:r>
        <w:rPr>
          <w:rFonts w:hint="eastAsia"/>
        </w:rPr>
        <w:t xml:space="preserve"> </w:t>
      </w:r>
      <w:r>
        <w:rPr>
          <w:rFonts w:hint="eastAsia"/>
        </w:rPr>
        <w:t>筆資料列，且</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為該資料列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於維度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p>
    <w:p w14:paraId="6A7C7C29" w14:textId="77777777" w:rsidR="00182CDB" w:rsidRDefault="00182CDB" w:rsidP="00182CDB">
      <w:pPr>
        <w:ind w:firstLine="480"/>
      </w:pPr>
      <m:oMath>
        <m:r>
          <m:rPr>
            <m:sty m:val="p"/>
          </m:rPr>
          <w:rPr>
            <w:rFonts w:ascii="Cambria Math" w:hAnsi="Cambria Math"/>
          </w:rPr>
          <m:t>D</m:t>
        </m:r>
      </m:oMath>
      <w:r>
        <w:rPr>
          <w:rFonts w:hint="eastAsia"/>
        </w:rPr>
        <w:t xml:space="preserve"> </w:t>
      </w:r>
      <w:r>
        <w:rPr>
          <w:rFonts w:hint="eastAsia"/>
        </w:rPr>
        <w:t>為不完整資料集</w:t>
      </w:r>
      <w:r>
        <w:rPr>
          <w:rFonts w:hint="eastAsia"/>
        </w:rPr>
        <w:t xml:space="preserve"> </w:t>
      </w:r>
      <m:oMath>
        <m:r>
          <m:rPr>
            <m:sty m:val="p"/>
          </m:rPr>
          <w:rPr>
            <w:rFonts w:ascii="Cambria Math" w:hAnsi="Cambria Math"/>
          </w:rPr>
          <m:t>C</m:t>
        </m:r>
      </m:oMath>
      <w:r>
        <w:rPr>
          <w:rFonts w:hint="eastAsia"/>
        </w:rPr>
        <w:t xml:space="preserve"> </w:t>
      </w:r>
      <w:r>
        <w:rPr>
          <w:rFonts w:hint="eastAsia"/>
        </w:rPr>
        <w:t>中記錄任兩資料列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之間距離的距離矩陣，且其中</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為任兩資料列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之歐氏距離。</w:t>
      </w:r>
      <m:oMath>
        <m:r>
          <m:rPr>
            <m:sty m:val="p"/>
          </m:rPr>
          <w:rPr>
            <w:rFonts w:ascii="Cambria Math" w:hAnsi="Cambria Math"/>
          </w:rPr>
          <m:t>W</m:t>
        </m:r>
      </m:oMath>
      <w:r>
        <w:rPr>
          <w:rFonts w:hint="eastAsia"/>
        </w:rPr>
        <w:t xml:space="preserve"> </w:t>
      </w:r>
      <w:r>
        <w:rPr>
          <w:rFonts w:hint="eastAsia"/>
        </w:rPr>
        <w:t>是一個記錄資料點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在每</w:t>
      </w:r>
      <w:proofErr w:type="gramStart"/>
      <w:r>
        <w:rPr>
          <w:rFonts w:hint="eastAsia"/>
        </w:rPr>
        <w:t>一個維</w:t>
      </w:r>
      <w:proofErr w:type="gramEnd"/>
      <w:r>
        <w:rPr>
          <w:rFonts w:hint="eastAsia"/>
        </w:rPr>
        <w:t>度</w:t>
      </w:r>
      <w:r>
        <w:rPr>
          <w:rFonts w:hint="eastAsia"/>
        </w:rPr>
        <w:t xml:space="preserve"> </w:t>
      </w:r>
      <m:oMath>
        <m:r>
          <m:rPr>
            <m:sty m:val="p"/>
          </m:rPr>
          <w:rPr>
            <w:rFonts w:ascii="Cambria Math" w:hAnsi="Cambria Math"/>
          </w:rPr>
          <m:t>j</m:t>
        </m:r>
      </m:oMath>
      <w:r>
        <w:rPr>
          <w:rFonts w:hint="eastAsia"/>
        </w:rPr>
        <w:t xml:space="preserve"> </w:t>
      </w:r>
      <w:r>
        <w:rPr>
          <w:rFonts w:hint="eastAsia"/>
        </w:rPr>
        <w:t>的值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相對其他任意相異資料點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的權重矩陣，</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則表示兩資料點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之間的權重值。</w:t>
      </w:r>
      <m:oMath>
        <m:r>
          <m:rPr>
            <m:sty m:val="p"/>
          </m:rPr>
          <w:rPr>
            <w:rFonts w:ascii="Cambria Math" w:hAnsi="Cambria Math"/>
          </w:rPr>
          <m:t>t</m:t>
        </m:r>
      </m:oMath>
      <w:r>
        <w:rPr>
          <w:rFonts w:hint="eastAsia"/>
        </w:rPr>
        <w:t xml:space="preserve"> </w:t>
      </w:r>
      <w:r>
        <w:rPr>
          <w:rFonts w:hint="eastAsia"/>
        </w:rPr>
        <w:t>為一個包含</w:t>
      </w:r>
      <w:r>
        <w:rPr>
          <w:rFonts w:hint="eastAsia"/>
        </w:rPr>
        <w:t xml:space="preserve"> </w:t>
      </w:r>
      <m:oMath>
        <m:r>
          <w:rPr>
            <w:rFonts w:ascii="Cambria Math" w:hAnsi="Cambria Math" w:cs="Times New Roman"/>
          </w:rPr>
          <m:t>uniform</m:t>
        </m:r>
      </m:oMath>
      <w:r>
        <w:rPr>
          <w:rFonts w:hint="eastAsia"/>
        </w:rPr>
        <w:t xml:space="preserve"> </w:t>
      </w:r>
      <w:r>
        <w:rPr>
          <w:rFonts w:hint="eastAsia"/>
        </w:rPr>
        <w:t>與</w:t>
      </w:r>
      <w:r>
        <w:rPr>
          <w:rFonts w:hint="eastAsia"/>
        </w:rPr>
        <w:t xml:space="preserve"> </w:t>
      </w:r>
      <m:oMath>
        <m:r>
          <w:rPr>
            <w:rFonts w:ascii="Cambria Math" w:hAnsi="Cambria Math" w:cs="Times New Roman"/>
          </w:rPr>
          <m:t>distance</m:t>
        </m:r>
      </m:oMath>
      <w:r>
        <w:rPr>
          <w:rFonts w:hint="eastAsia"/>
        </w:rPr>
        <w:t xml:space="preserve"> </w:t>
      </w:r>
      <w:r>
        <w:rPr>
          <w:rFonts w:hint="eastAsia"/>
        </w:rPr>
        <w:t>兩種類別的類別型集合，其目的是用來決定計算某一缺失值的被參考維度值</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的</w:t>
      </w:r>
      <w:proofErr w:type="gramStart"/>
      <w:r>
        <w:rPr>
          <w:rFonts w:hint="eastAsia"/>
        </w:rPr>
        <w:t>權重值該如何</w:t>
      </w:r>
      <w:proofErr w:type="gramEnd"/>
      <w:r>
        <w:rPr>
          <w:rFonts w:hint="eastAsia"/>
        </w:rPr>
        <w:t>分配。若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cs="Times New Roman"/>
          </w:rPr>
          <m:t>uniform</m:t>
        </m:r>
      </m:oMath>
      <w:r>
        <w:rPr>
          <w:rFonts w:hint="eastAsia"/>
        </w:rPr>
        <w:t>，則</w:t>
      </w:r>
      <w:proofErr w:type="gramStart"/>
      <w:r>
        <w:rPr>
          <w:rFonts w:hint="eastAsia"/>
        </w:rPr>
        <w:t>所有權重值</w:t>
      </w:r>
      <w:proofErr w:type="gramEnd"/>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proofErr w:type="gramStart"/>
      <w:r>
        <w:rPr>
          <w:rFonts w:hint="eastAsia"/>
        </w:rPr>
        <w:t>均被</w:t>
      </w:r>
      <w:proofErr w:type="gramEnd"/>
      <w:r>
        <w:rPr>
          <w:rFonts w:hint="eastAsia"/>
        </w:rPr>
        <w:t>設為</w:t>
      </w:r>
      <w:r>
        <w:rPr>
          <w:rFonts w:hint="eastAsia"/>
        </w:rPr>
        <w:t>1</w:t>
      </w:r>
      <w:r>
        <w:t xml:space="preserve"> </w:t>
      </w:r>
      <w:r>
        <w:rPr>
          <w:rFonts w:hint="eastAsia"/>
        </w:rPr>
        <w:t>;</w:t>
      </w:r>
      <w:r>
        <w:t xml:space="preserve"> </w:t>
      </w:r>
      <w:r>
        <w:rPr>
          <w:rFonts w:hint="eastAsia"/>
        </w:rPr>
        <w:t>若</w:t>
      </w:r>
      <w:r>
        <w:rPr>
          <w:rFonts w:hint="eastAsia"/>
        </w:rPr>
        <w:t xml:space="preserve"> </w:t>
      </w:r>
      <m:oMath>
        <m:r>
          <m:rPr>
            <m:sty m:val="p"/>
          </m:rPr>
          <w:rPr>
            <w:rFonts w:ascii="Cambria Math" w:hAnsi="Cambria Math"/>
          </w:rPr>
          <m:t>t</m:t>
        </m:r>
      </m:oMath>
      <w:r>
        <w:rPr>
          <w:rFonts w:hint="eastAsia"/>
        </w:rPr>
        <w:t xml:space="preserve"> </w:t>
      </w:r>
      <w:r>
        <w:rPr>
          <w:rFonts w:hint="eastAsia"/>
        </w:rPr>
        <w:t>設為</w:t>
      </w:r>
      <w:r>
        <w:rPr>
          <w:rFonts w:hint="eastAsia"/>
        </w:rPr>
        <w:t xml:space="preserve"> </w:t>
      </w:r>
      <m:oMath>
        <m:r>
          <w:rPr>
            <w:rFonts w:ascii="Cambria Math" w:hAnsi="Cambria Math"/>
          </w:rPr>
          <m:t>distance</m:t>
        </m:r>
      </m:oMath>
      <w:r>
        <w:rPr>
          <w:rFonts w:hint="eastAsia"/>
        </w:rPr>
        <w:t>，則</w:t>
      </w:r>
      <w:r>
        <w:rPr>
          <w:rFonts w:hint="eastAsia"/>
        </w:rPr>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ik</m:t>
            </m:r>
          </m:sub>
        </m:sSub>
      </m:oMath>
      <w:r>
        <w:rPr>
          <w:rFonts w:hint="eastAsia"/>
        </w:rPr>
        <w:t xml:space="preserve"> </w:t>
      </w:r>
      <w:r>
        <w:rPr>
          <w:rFonts w:hint="eastAsia"/>
        </w:rPr>
        <w:t>會依照</w:t>
      </w:r>
      <w:r>
        <w:rPr>
          <w:rFonts w:hint="eastAsia"/>
        </w:rPr>
        <w:t xml:space="preserve"> </w:t>
      </w:r>
      <m:oMath>
        <m:r>
          <m:rPr>
            <m:sty m:val="p"/>
          </m:rPr>
          <w:rPr>
            <w:rFonts w:ascii="Cambria Math" w:hAnsi="Cambria Math"/>
          </w:rPr>
          <m:t>D</m:t>
        </m:r>
      </m:oMath>
      <w:r>
        <w:rPr>
          <w:rFonts w:hint="eastAsia"/>
        </w:rPr>
        <w:t xml:space="preserve"> </w:t>
      </w:r>
      <w:r>
        <w:rPr>
          <w:rFonts w:hint="eastAsia"/>
        </w:rPr>
        <w:t>中任兩資料列</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k</m:t>
            </m:r>
          </m:sub>
        </m:sSub>
      </m:oMath>
      <w:r>
        <w:rPr>
          <w:rFonts w:hint="eastAsia"/>
        </w:rPr>
        <w:t xml:space="preserve"> </w:t>
      </w:r>
      <w:r>
        <w:rPr>
          <w:rFonts w:hint="eastAsia"/>
        </w:rPr>
        <w:t>之間距離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的倒數作為該權重值。</w:t>
      </w:r>
    </w:p>
    <w:p w14:paraId="44B40FAE" w14:textId="77777777" w:rsidR="00182CDB" w:rsidRDefault="00182CDB" w:rsidP="00182CDB">
      <w:pPr>
        <w:ind w:firstLine="480"/>
      </w:pPr>
      <w:r>
        <w:rPr>
          <w:rFonts w:hint="eastAsia"/>
        </w:rPr>
        <w:t>N</w:t>
      </w:r>
      <w:r>
        <w:t>N list</w:t>
      </w:r>
      <w:r>
        <w:rPr>
          <w:rFonts w:hint="eastAsia"/>
        </w:rPr>
        <w:t>蒐集已排序串列</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。每一個</w:t>
      </w:r>
      <w:r>
        <w:rPr>
          <w:rFonts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rPr>
          <w:rFonts w:hint="eastAsia"/>
        </w:rPr>
        <w:t>內記錄所有資料點</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按照與其相距的歐氏距離</w:t>
      </w:r>
      <w:r>
        <w:rPr>
          <w:rFonts w:hint="eastAsia"/>
        </w:rPr>
        <w:t xml:space="preserve"> </w:t>
      </w:r>
      <m:oMath>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由小至大排序好後，記錄該順序所對應鄰近點的</w:t>
      </w:r>
      <w:r>
        <w:rPr>
          <w:rFonts w:hint="eastAsia"/>
        </w:rPr>
        <w:t>i</w:t>
      </w:r>
      <w:r>
        <w:t>ndex</w:t>
      </w:r>
      <w:r>
        <w:rPr>
          <w:rFonts w:hint="eastAsia"/>
        </w:rPr>
        <w:t>。</w:t>
      </w:r>
      <m:oMath>
        <m:sSub>
          <m:sSubPr>
            <m:ctrlPr>
              <w:rPr>
                <w:rFonts w:ascii="Cambria Math" w:hAnsi="Cambria Math"/>
              </w:rPr>
            </m:ctrlPr>
          </m:sSubPr>
          <m:e>
            <m:r>
              <w:rPr>
                <w:rFonts w:ascii="Cambria Math" w:hAnsi="Cambria Math"/>
              </w:rPr>
              <m:t>nn</m:t>
            </m:r>
          </m:e>
          <m:sub>
            <m:r>
              <w:rPr>
                <w:rFonts w:ascii="Cambria Math" w:hAnsi="Cambria Math"/>
              </w:rPr>
              <m:t>ij</m:t>
            </m:r>
          </m:sub>
        </m:sSub>
      </m:oMath>
      <w:r>
        <w:rPr>
          <w:rFonts w:hint="eastAsia"/>
        </w:rPr>
        <w:t xml:space="preserve"> </w:t>
      </w:r>
      <w:r>
        <w:rPr>
          <w:rFonts w:hint="eastAsia"/>
        </w:rPr>
        <w:t>代表</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所有相鄰近點中，經計算歐氏距離後</w:t>
      </w:r>
      <m:oMath>
        <m:r>
          <m:rPr>
            <m:sty m:val="p"/>
          </m:rPr>
          <w:rPr>
            <w:rFonts w:ascii="Cambria Math" w:hAnsi="Cambria Math" w:hint="eastAsia"/>
          </w:rPr>
          <m:t xml:space="preserve"> </m:t>
        </m:r>
        <m:sSub>
          <m:sSubPr>
            <m:ctrlPr>
              <w:rPr>
                <w:rFonts w:ascii="Cambria Math" w:hAnsi="Cambria Math"/>
              </w:rPr>
            </m:ctrlPr>
          </m:sSubPr>
          <m:e>
            <m:r>
              <w:rPr>
                <w:rFonts w:ascii="Cambria Math" w:hAnsi="Cambria Math"/>
              </w:rPr>
              <m:t>d</m:t>
            </m:r>
          </m:e>
          <m:sub>
            <m:r>
              <w:rPr>
                <w:rFonts w:ascii="Cambria Math" w:hAnsi="Cambria Math"/>
              </w:rPr>
              <m:t>ik</m:t>
            </m:r>
          </m:sub>
        </m:sSub>
      </m:oMath>
      <w:r>
        <w:rPr>
          <w:rFonts w:hint="eastAsia"/>
        </w:rPr>
        <w:t xml:space="preserve"> </w:t>
      </w:r>
      <w:r>
        <w:rPr>
          <w:rFonts w:hint="eastAsia"/>
        </w:rPr>
        <w:t>不為</w:t>
      </w:r>
      <w:r>
        <w:rPr>
          <w:rFonts w:hint="eastAsia"/>
        </w:rPr>
        <w:t>0</w:t>
      </w:r>
      <w:r>
        <w:rPr>
          <w:rFonts w:hint="eastAsia"/>
        </w:rPr>
        <w:t>的且與</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第</w:t>
      </w:r>
      <w:r>
        <w:rPr>
          <w:rFonts w:hint="eastAsia"/>
        </w:rPr>
        <w:t>j</w:t>
      </w:r>
      <w:proofErr w:type="gramStart"/>
      <w:r>
        <w:rPr>
          <w:rFonts w:hint="eastAsia"/>
        </w:rPr>
        <w:t>個</w:t>
      </w:r>
      <w:proofErr w:type="gramEnd"/>
      <w:r>
        <w:rPr>
          <w:rFonts w:hint="eastAsia"/>
        </w:rPr>
        <w:t>最接近資料點的</w:t>
      </w:r>
      <w:r>
        <w:rPr>
          <w:rFonts w:hint="eastAsia"/>
        </w:rPr>
        <w:t>i</w:t>
      </w:r>
      <w:r>
        <w:t>ndex</w:t>
      </w:r>
      <w:r>
        <w:rPr>
          <w:rFonts w:hint="eastAsia"/>
        </w:rPr>
        <w:t>。</w:t>
      </w:r>
    </w:p>
    <w:p w14:paraId="4ACA576F" w14:textId="032B4610" w:rsidR="00182CDB" w:rsidRPr="00F931A4" w:rsidRDefault="00182CDB" w:rsidP="00182CDB">
      <w:pPr>
        <w:ind w:firstLine="480"/>
      </w:pPr>
      <w:r>
        <w:rPr>
          <w:rFonts w:hint="eastAsia"/>
        </w:rPr>
        <w:t>最後說明填補過程中會使用到的符號，若輸入資料集</w:t>
      </w:r>
      <w:r>
        <w:rPr>
          <w:rFonts w:hint="eastAsia"/>
        </w:rPr>
        <w:t xml:space="preserve"> </w:t>
      </w:r>
      <m:oMath>
        <m:r>
          <m:rPr>
            <m:sty m:val="p"/>
          </m:rPr>
          <w:rPr>
            <w:rFonts w:ascii="Cambria Math" w:hAnsi="Cambria Math"/>
          </w:rPr>
          <m:t>C</m:t>
        </m:r>
      </m:oMath>
      <w:r>
        <w:rPr>
          <w:rFonts w:hint="eastAsia"/>
        </w:rPr>
        <w:t xml:space="preserve"> </w:t>
      </w:r>
      <w:r>
        <w:rPr>
          <w:rFonts w:hint="eastAsia"/>
        </w:rPr>
        <w:t>當中某</w:t>
      </w:r>
      <w:r>
        <w:rPr>
          <w:rFonts w:hint="eastAsia"/>
        </w:rPr>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Pr>
          <w:rFonts w:hint="eastAsia"/>
        </w:rPr>
        <w:t xml:space="preserve"> </w:t>
      </w:r>
      <w:r>
        <w:rPr>
          <w:rFonts w:hint="eastAsia"/>
        </w:rPr>
        <w:t>為缺失值，則經過本論文填補法計算過後會將會賦予該缺失值一個新值</w:t>
      </w:r>
      <w:r>
        <w:rPr>
          <w:rFonts w:hint="eastAsia"/>
        </w:rPr>
        <w:t xml:space="preserv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Pr>
          <w:rFonts w:hint="eastAsia"/>
        </w:rPr>
        <w:t xml:space="preserve"> </w:t>
      </w:r>
      <w:r>
        <w:rPr>
          <w:rFonts w:hint="eastAsia"/>
        </w:rPr>
        <w:t>填入原缺失欄位。</w:t>
      </w:r>
      <w:r>
        <w:rPr>
          <w:rFonts w:hint="eastAsia"/>
        </w:rPr>
        <w:t>m</w:t>
      </w:r>
      <w:r>
        <w:t>ask</w:t>
      </w:r>
      <w:r>
        <w:rPr>
          <w:rFonts w:hint="eastAsia"/>
        </w:rPr>
        <w:t>為一個長度同為輸入參數</w:t>
      </w:r>
      <w:r>
        <w:rPr>
          <w:rFonts w:hint="eastAsia"/>
        </w:rPr>
        <w:t>k</w:t>
      </w:r>
      <w:r>
        <w:rPr>
          <w:rFonts w:hint="eastAsia"/>
        </w:rPr>
        <w:t>值的陣列，去記錄某</w:t>
      </w:r>
      <w:r>
        <w:rPr>
          <w:rFonts w:hint="eastAsia"/>
        </w:rPr>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rPr>
          <w:rFonts w:hint="eastAsia"/>
        </w:rPr>
        <w:t>最鄰近</w:t>
      </w:r>
      <w:r>
        <w:rPr>
          <w:rFonts w:hint="eastAsia"/>
        </w:rPr>
        <w:t>k</w:t>
      </w:r>
      <w:proofErr w:type="gramStart"/>
      <w:r>
        <w:rPr>
          <w:rFonts w:hint="eastAsia"/>
        </w:rPr>
        <w:t>個</w:t>
      </w:r>
      <w:proofErr w:type="gramEnd"/>
      <w:r>
        <w:rPr>
          <w:rFonts w:hint="eastAsia"/>
        </w:rPr>
        <w:t>參考點在發現該缺失值所在的維度</w:t>
      </w:r>
      <w:r>
        <w:rPr>
          <w:rFonts w:hint="eastAsia"/>
        </w:rPr>
        <w:t xml:space="preserve"> </w:t>
      </w:r>
      <m:oMath>
        <m:r>
          <m:rPr>
            <m:sty m:val="p"/>
          </m:rPr>
          <w:rPr>
            <w:rFonts w:ascii="Cambria Math" w:hAnsi="Cambria Math"/>
          </w:rPr>
          <m:t>j</m:t>
        </m:r>
      </m:oMath>
      <w:r>
        <w:rPr>
          <w:rFonts w:hint="eastAsia"/>
        </w:rPr>
        <w:t xml:space="preserve"> </w:t>
      </w:r>
      <w:r>
        <w:rPr>
          <w:rFonts w:hint="eastAsia"/>
        </w:rPr>
        <w:t>是否為</w:t>
      </w:r>
      <w:r w:rsidR="00213DA6" w:rsidRPr="00213DA6">
        <w:rPr>
          <w:rFonts w:hint="eastAsia"/>
          <w:color w:val="0070C0"/>
        </w:rPr>
        <w:t>缺失值</w:t>
      </w:r>
      <w:r>
        <w:rPr>
          <w:rFonts w:hint="eastAsia"/>
        </w:rPr>
        <w:t>。若被參考的鄰近點在與該缺失值</w:t>
      </w:r>
      <w:r w:rsidR="0040623A">
        <w:rPr>
          <w:rFonts w:hint="eastAsia"/>
        </w:rPr>
        <w:t>相</w:t>
      </w:r>
      <w:r>
        <w:rPr>
          <w:rFonts w:hint="eastAsia"/>
        </w:rPr>
        <w:t>同維度值也為</w:t>
      </w:r>
      <w:r w:rsidR="00213DA6" w:rsidRPr="00213DA6">
        <w:rPr>
          <w:rFonts w:hint="eastAsia"/>
          <w:color w:val="0070C0"/>
        </w:rPr>
        <w:t>缺失值</w:t>
      </w:r>
      <w:r>
        <w:rPr>
          <w:rFonts w:hint="eastAsia"/>
        </w:rPr>
        <w:t>，則標註為</w:t>
      </w:r>
      <w:r>
        <w:rPr>
          <w:rFonts w:hint="eastAsia"/>
        </w:rPr>
        <w:t>T</w:t>
      </w:r>
      <w:r>
        <w:t>rue</w:t>
      </w:r>
      <w:r>
        <w:rPr>
          <w:rFonts w:hint="eastAsia"/>
        </w:rPr>
        <w:t>，否則為</w:t>
      </w:r>
      <w:r>
        <w:rPr>
          <w:rFonts w:hint="eastAsia"/>
        </w:rPr>
        <w:t>F</w:t>
      </w:r>
      <w:r>
        <w:t>alse</w:t>
      </w:r>
      <w:r>
        <w:rPr>
          <w:rFonts w:hint="eastAsia"/>
        </w:rPr>
        <w:t>。最終，演算法輸出一個已被填補所有</w:t>
      </w:r>
      <w:proofErr w:type="gramStart"/>
      <w:r>
        <w:rPr>
          <w:rFonts w:hint="eastAsia"/>
        </w:rPr>
        <w:t>缺失值後的</w:t>
      </w:r>
      <w:proofErr w:type="gramEnd"/>
      <w:r>
        <w:rPr>
          <w:rFonts w:hint="eastAsia"/>
        </w:rPr>
        <w:t>資料集</w:t>
      </w:r>
      <w:r>
        <w:rPr>
          <w:rFonts w:hint="eastAsia"/>
        </w:rPr>
        <w:t xml:space="preserve"> </w:t>
      </w:r>
      <m:oMath>
        <m:acc>
          <m:accPr>
            <m:ctrlPr>
              <w:rPr>
                <w:rFonts w:ascii="Cambria Math" w:hAnsi="Cambria Math"/>
              </w:rPr>
            </m:ctrlPr>
          </m:accPr>
          <m:e>
            <m:r>
              <w:rPr>
                <w:rFonts w:ascii="Cambria Math" w:hAnsi="Cambria Math"/>
              </w:rPr>
              <m:t>C</m:t>
            </m:r>
          </m:e>
        </m:acc>
      </m:oMath>
      <w:r>
        <w:rPr>
          <w:rFonts w:hint="eastAsia"/>
        </w:rPr>
        <w:t>。</w:t>
      </w:r>
    </w:p>
    <w:p w14:paraId="55402F75" w14:textId="77777777" w:rsidR="005440B6" w:rsidRDefault="005440B6">
      <w:pPr>
        <w:widowControl/>
        <w:rPr>
          <w:sz w:val="20"/>
          <w:szCs w:val="20"/>
        </w:rPr>
      </w:pPr>
      <w:bookmarkStart w:id="116" w:name="_Ref44811120"/>
      <w:r>
        <w:br w:type="page"/>
      </w:r>
    </w:p>
    <w:p w14:paraId="329A3C89" w14:textId="44FE230C" w:rsidR="00182CDB" w:rsidRPr="009E5A84" w:rsidRDefault="00182CDB" w:rsidP="00182CDB">
      <w:pPr>
        <w:pStyle w:val="af7"/>
        <w:jc w:val="center"/>
        <w:rPr>
          <w:sz w:val="24"/>
          <w:szCs w:val="24"/>
        </w:rPr>
      </w:pPr>
      <w:bookmarkStart w:id="117" w:name="_Toc47633487"/>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65166A">
        <w:rPr>
          <w:noProof/>
        </w:rPr>
        <w:t>3</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65166A">
        <w:rPr>
          <w:noProof/>
        </w:rPr>
        <w:t>1</w:t>
      </w:r>
      <w:r w:rsidR="00823D36">
        <w:fldChar w:fldCharType="end"/>
      </w:r>
      <w:r>
        <w:t xml:space="preserve"> </w:t>
      </w:r>
      <w:proofErr w:type="spellStart"/>
      <w:r w:rsidRPr="009E5A84">
        <w:rPr>
          <w:sz w:val="24"/>
          <w:szCs w:val="24"/>
        </w:rPr>
        <w:t>sk</w:t>
      </w:r>
      <w:proofErr w:type="spellEnd"/>
      <w:r w:rsidRPr="009E5A84">
        <w:rPr>
          <w:sz w:val="24"/>
          <w:szCs w:val="24"/>
        </w:rPr>
        <w:t>-NN imputation</w:t>
      </w:r>
      <w:r w:rsidRPr="009E5A84">
        <w:rPr>
          <w:rFonts w:hint="eastAsia"/>
          <w:sz w:val="24"/>
          <w:szCs w:val="24"/>
        </w:rPr>
        <w:t>演算法符號定義表</w:t>
      </w:r>
      <w:bookmarkEnd w:id="116"/>
      <w:bookmarkEnd w:id="117"/>
    </w:p>
    <w:tbl>
      <w:tblPr>
        <w:tblStyle w:val="af5"/>
        <w:tblW w:w="0" w:type="auto"/>
        <w:tblLook w:val="04A0" w:firstRow="1" w:lastRow="0" w:firstColumn="1" w:lastColumn="0" w:noHBand="0" w:noVBand="1"/>
      </w:tblPr>
      <w:tblGrid>
        <w:gridCol w:w="4247"/>
        <w:gridCol w:w="4247"/>
      </w:tblGrid>
      <w:tr w:rsidR="00182CDB" w14:paraId="600FA7C0" w14:textId="77777777" w:rsidTr="006D01CF">
        <w:tc>
          <w:tcPr>
            <w:tcW w:w="4247" w:type="dxa"/>
            <w:shd w:val="clear" w:color="auto" w:fill="D0CECE" w:themeFill="background2" w:themeFillShade="E6"/>
          </w:tcPr>
          <w:p w14:paraId="621134E0" w14:textId="77777777" w:rsidR="00182CDB" w:rsidRDefault="00182CDB" w:rsidP="006D01CF">
            <w:pPr>
              <w:jc w:val="center"/>
            </w:pPr>
            <w:r>
              <w:rPr>
                <w:rFonts w:hint="eastAsia"/>
              </w:rPr>
              <w:t>n</w:t>
            </w:r>
            <w:r>
              <w:t>otation</w:t>
            </w:r>
          </w:p>
        </w:tc>
        <w:tc>
          <w:tcPr>
            <w:tcW w:w="4247" w:type="dxa"/>
            <w:shd w:val="clear" w:color="auto" w:fill="D0CECE" w:themeFill="background2" w:themeFillShade="E6"/>
          </w:tcPr>
          <w:p w14:paraId="49265ECD" w14:textId="77777777" w:rsidR="00182CDB" w:rsidRDefault="00182CDB" w:rsidP="006D01CF">
            <w:pPr>
              <w:jc w:val="center"/>
            </w:pPr>
            <w:r>
              <w:rPr>
                <w:rFonts w:hint="eastAsia"/>
              </w:rPr>
              <w:t>d</w:t>
            </w:r>
            <w:r>
              <w:t>escription</w:t>
            </w:r>
          </w:p>
        </w:tc>
      </w:tr>
      <w:tr w:rsidR="00182CDB" w14:paraId="4F89185A" w14:textId="77777777" w:rsidTr="006D01CF">
        <w:tc>
          <w:tcPr>
            <w:tcW w:w="4247" w:type="dxa"/>
            <w:vAlign w:val="center"/>
          </w:tcPr>
          <w:p w14:paraId="53A36351" w14:textId="77777777" w:rsidR="00182CDB" w:rsidRDefault="00182CDB" w:rsidP="006D01CF">
            <w:pPr>
              <w:jc w:val="center"/>
            </w:pPr>
            <w:r>
              <w:rPr>
                <w:rFonts w:hint="eastAsia"/>
              </w:rPr>
              <w:t>n</w:t>
            </w:r>
          </w:p>
        </w:tc>
        <w:tc>
          <w:tcPr>
            <w:tcW w:w="4247" w:type="dxa"/>
          </w:tcPr>
          <w:p w14:paraId="3E25E9DA" w14:textId="77777777" w:rsidR="00182CDB" w:rsidRDefault="00182CDB" w:rsidP="006D01CF">
            <w:r>
              <w:t xml:space="preserve">numbers of data instances </w:t>
            </w:r>
          </w:p>
        </w:tc>
      </w:tr>
      <w:tr w:rsidR="00182CDB" w14:paraId="13C325ED" w14:textId="77777777" w:rsidTr="006D01CF">
        <w:tc>
          <w:tcPr>
            <w:tcW w:w="4247" w:type="dxa"/>
            <w:vAlign w:val="center"/>
          </w:tcPr>
          <w:p w14:paraId="59780B76" w14:textId="77777777" w:rsidR="00182CDB" w:rsidRDefault="00182CDB" w:rsidP="006D01CF">
            <w:pPr>
              <w:jc w:val="center"/>
            </w:pPr>
            <w:r>
              <w:rPr>
                <w:rFonts w:hint="eastAsia"/>
              </w:rPr>
              <w:t>m</w:t>
            </w:r>
          </w:p>
        </w:tc>
        <w:tc>
          <w:tcPr>
            <w:tcW w:w="4247" w:type="dxa"/>
          </w:tcPr>
          <w:p w14:paraId="6D5C94BE" w14:textId="77777777" w:rsidR="00182CDB" w:rsidRDefault="00182CDB" w:rsidP="006D01CF">
            <w:r>
              <w:t>dimensionality of input data set</w:t>
            </w:r>
          </w:p>
        </w:tc>
      </w:tr>
      <w:tr w:rsidR="00182CDB" w:rsidRPr="00C80BC0" w14:paraId="6D42F3CB" w14:textId="77777777" w:rsidTr="006D01CF">
        <w:tc>
          <w:tcPr>
            <w:tcW w:w="4247" w:type="dxa"/>
            <w:vAlign w:val="center"/>
          </w:tcPr>
          <w:p w14:paraId="4092B3F6" w14:textId="77777777" w:rsidR="00182CDB" w:rsidRDefault="00182CDB" w:rsidP="006D01CF">
            <w:pPr>
              <w:jc w:val="center"/>
              <w:rPr>
                <w:color w:val="000000" w:themeColor="text1"/>
              </w:rPr>
            </w:pPr>
            <w:r w:rsidRPr="00A51D40">
              <w:rPr>
                <w:color w:val="000000" w:themeColor="text1"/>
              </w:rPr>
              <w:t xml:space="preserve">Incomplete data set </w:t>
            </w:r>
            <m:oMath>
              <m:r>
                <m:rPr>
                  <m:sty m:val="p"/>
                </m:rPr>
                <w:rPr>
                  <w:rFonts w:ascii="Cambria Math" w:hAnsi="Cambria Math"/>
                  <w:color w:val="000000" w:themeColor="text1"/>
                </w:rPr>
                <m:t>C</m:t>
              </m:r>
            </m:oMath>
            <w:r w:rsidRPr="00A51D40">
              <w:rPr>
                <w:rFonts w:hint="eastAsia"/>
                <w:color w:val="000000" w:themeColor="text1"/>
              </w:rPr>
              <w:t>,</w:t>
            </w:r>
          </w:p>
          <w:p w14:paraId="570ECD6A" w14:textId="77777777" w:rsidR="00182CDB" w:rsidRPr="00A51D40" w:rsidRDefault="00182CDB" w:rsidP="006D01CF">
            <w:pPr>
              <w:rPr>
                <w:color w:val="000000" w:themeColor="text1"/>
              </w:rPr>
            </w:pPr>
            <m:oMath>
              <m:r>
                <m:rPr>
                  <m:sty m:val="p"/>
                </m:rPr>
                <w:rPr>
                  <w:rFonts w:ascii="Cambria Math" w:hAnsi="Cambria Math"/>
                  <w:color w:val="000000" w:themeColor="text1"/>
                </w:rPr>
                <m:t>C</m:t>
              </m:r>
            </m:oMath>
            <w:r w:rsidRPr="00A51D40">
              <w:rPr>
                <w:rFonts w:hint="eastAsia"/>
                <w:color w:val="000000" w:themeColor="text1"/>
              </w:rPr>
              <w:t xml:space="preserve"> </w:t>
            </w:r>
            <w:r w:rsidRPr="00A51D40">
              <w:rPr>
                <w:color w:val="000000" w:themeColor="text1"/>
              </w:rPr>
              <w:t xml:space="preserve">= </w:t>
            </w:r>
            <m:oMath>
              <m:r>
                <m:rPr>
                  <m:sty m:val="p"/>
                </m:rPr>
                <w:rPr>
                  <w:rFonts w:ascii="Cambria Math" w:hAnsi="Cambria Math" w:hint="eastAsia"/>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 xml:space="preserve">i </m:t>
                  </m:r>
                </m:sub>
              </m:sSub>
              <m:r>
                <m:rPr>
                  <m:sty m:val="p"/>
                </m:rPr>
                <w:rPr>
                  <w:rFonts w:ascii="Cambria Math" w:hAnsi="Cambria Math" w:cs="Times New Roman"/>
                  <w:color w:val="000000" w:themeColor="text1"/>
                </w:rPr>
                <m:t xml:space="preserve">| </m:t>
              </m:r>
              <m:sSub>
                <m:sSubPr>
                  <m:ctrlPr>
                    <w:rPr>
                      <w:rFonts w:ascii="Cambria Math" w:hAnsi="Cambria Math" w:cs="Times New Roman"/>
                      <w:color w:val="000000" w:themeColor="text1"/>
                    </w:rPr>
                  </m:ctrlPr>
                </m:sSubPr>
                <m:e>
                  <m:r>
                    <w:rPr>
                      <w:rFonts w:ascii="Cambria Math" w:hAnsi="Cambria Math" w:cs="Times New Roman"/>
                      <w:color w:val="000000" w:themeColor="text1"/>
                    </w:rPr>
                    <m:t>c</m:t>
                  </m:r>
                </m:e>
                <m:sub>
                  <m:r>
                    <w:rPr>
                      <w:rFonts w:ascii="Cambria Math" w:hAnsi="Cambria Math" w:cs="Times New Roman"/>
                      <w:color w:val="000000" w:themeColor="text1"/>
                    </w:rPr>
                    <m:t>i</m:t>
                  </m:r>
                </m:sub>
              </m:sSub>
              <m:r>
                <w:rPr>
                  <w:rFonts w:ascii="Cambria Math" w:hAnsi="Cambria Math" w:cs="Times New Roman"/>
                  <w:color w:val="000000" w:themeColor="text1"/>
                </w:rPr>
                <m:t xml:space="preserve"> = </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i1</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i2</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i3</m:t>
                      </m:r>
                    </m:sub>
                  </m:sSub>
                  <m:r>
                    <w:rPr>
                      <w:rFonts w:ascii="Cambria Math" w:hAnsi="Cambria Math"/>
                      <w:color w:val="000000" w:themeColor="text1"/>
                    </w:rPr>
                    <m:t xml:space="preserve">......,, </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im</m:t>
                      </m:r>
                    </m:sub>
                  </m:sSub>
                </m:e>
              </m:d>
              <m:r>
                <w:rPr>
                  <w:rFonts w:ascii="Cambria Math" w:hAnsi="Cambria Math"/>
                  <w:color w:val="000000" w:themeColor="text1"/>
                </w:rPr>
                <m:t>,</m:t>
              </m:r>
            </m:oMath>
          </w:p>
          <w:p w14:paraId="6DEB4EAC" w14:textId="77777777" w:rsidR="00182CDB" w:rsidRPr="00A51D40" w:rsidRDefault="00182CDB" w:rsidP="006D01CF">
            <w:pPr>
              <w:jc w:val="center"/>
              <w:rPr>
                <w:color w:val="000000" w:themeColor="text1"/>
              </w:rPr>
            </w:pPr>
            <m:oMathPara>
              <m:oMath>
                <m:r>
                  <w:rPr>
                    <w:rFonts w:ascii="Cambria Math" w:hAnsi="Cambria Math"/>
                    <w:color w:val="000000" w:themeColor="text1"/>
                  </w:rPr>
                  <m:t>1</m:t>
                </m:r>
                <m:r>
                  <m:rPr>
                    <m:sty m:val="p"/>
                  </m:rPr>
                  <w:rPr>
                    <w:rFonts w:ascii="Cambria Math" w:hAnsi="Cambria Math"/>
                    <w:color w:val="000000" w:themeColor="text1"/>
                  </w:rPr>
                  <m:t xml:space="preserve">≤i≤n, </m:t>
                </m:r>
                <m:r>
                  <w:rPr>
                    <w:rFonts w:ascii="Cambria Math" w:hAnsi="Cambria Math"/>
                    <w:color w:val="000000" w:themeColor="text1"/>
                  </w:rPr>
                  <m:t>1</m:t>
                </m:r>
                <m:r>
                  <m:rPr>
                    <m:sty m:val="p"/>
                  </m:rPr>
                  <w:rPr>
                    <w:rFonts w:ascii="Cambria Math" w:hAnsi="Cambria Math"/>
                    <w:color w:val="000000" w:themeColor="text1"/>
                  </w:rPr>
                  <m:t>≤m≤d</m:t>
                </m:r>
                <m:r>
                  <m:rPr>
                    <m:sty m:val="p"/>
                  </m:rPr>
                  <w:rPr>
                    <w:rFonts w:ascii="Cambria Math" w:hAnsi="Cambria Math" w:hint="eastAsia"/>
                    <w:color w:val="000000" w:themeColor="text1"/>
                  </w:rPr>
                  <m:t>}</m:t>
                </m:r>
              </m:oMath>
            </m:oMathPara>
          </w:p>
        </w:tc>
        <w:tc>
          <w:tcPr>
            <w:tcW w:w="4247" w:type="dxa"/>
          </w:tcPr>
          <w:p w14:paraId="7735FD4A" w14:textId="77777777" w:rsidR="00182CDB" w:rsidRPr="00A51D40" w:rsidRDefault="00182CDB" w:rsidP="006D01CF">
            <w:pPr>
              <w:rPr>
                <w:color w:val="000000" w:themeColor="text1"/>
              </w:rPr>
            </w:pPr>
            <w:r w:rsidRPr="00A51D40">
              <w:rPr>
                <w:color w:val="000000" w:themeColor="text1"/>
              </w:rPr>
              <w:t xml:space="preserve">an incomplete data set of size </w:t>
            </w:r>
            <m:oMath>
              <m:r>
                <m:rPr>
                  <m:sty m:val="p"/>
                </m:rPr>
                <w:rPr>
                  <w:rFonts w:ascii="Cambria Math" w:hAnsi="Cambria Math"/>
                  <w:color w:val="000000" w:themeColor="text1"/>
                </w:rPr>
                <m:t>n*m</m:t>
              </m:r>
            </m:oMath>
          </w:p>
        </w:tc>
      </w:tr>
      <w:tr w:rsidR="00182CDB" w:rsidRPr="00C80BC0" w14:paraId="3C15548A" w14:textId="77777777" w:rsidTr="006D01CF">
        <w:tc>
          <w:tcPr>
            <w:tcW w:w="4247" w:type="dxa"/>
            <w:vAlign w:val="center"/>
          </w:tcPr>
          <w:p w14:paraId="3C8FB2F3" w14:textId="77777777" w:rsidR="00182CDB" w:rsidRDefault="00182CDB" w:rsidP="006D01CF">
            <w:pPr>
              <w:jc w:val="center"/>
            </w:pPr>
            <m:oMath>
              <m:r>
                <m:rPr>
                  <m:sty m:val="p"/>
                </m:rPr>
                <w:rPr>
                  <w:rFonts w:ascii="Cambria Math" w:hAnsi="Cambria Math"/>
                </w:rPr>
                <m:t>k</m:t>
              </m:r>
            </m:oMath>
            <w:r>
              <w:t xml:space="preserve">, k </w:t>
            </w:r>
            <m:oMath>
              <m:r>
                <m:rPr>
                  <m:sty m:val="p"/>
                </m:rPr>
                <w:rPr>
                  <w:rFonts w:ascii="Cambria Math" w:hAnsi="Cambria Math"/>
                </w:rPr>
                <m:t>∈</m:t>
              </m:r>
            </m:oMath>
            <w:r>
              <w:rPr>
                <w:rFonts w:hint="eastAsia"/>
              </w:rPr>
              <w:t xml:space="preserve"> </w:t>
            </w:r>
            <m:oMath>
              <m:r>
                <m:rPr>
                  <m:nor/>
                </m:rPr>
                <w:rPr>
                  <w:rFonts w:ascii="Cambria Math" w:hAnsi="Cambria Math"/>
                </w:rPr>
                <m:t>N</m:t>
              </m:r>
            </m:oMath>
          </w:p>
        </w:tc>
        <w:tc>
          <w:tcPr>
            <w:tcW w:w="4247" w:type="dxa"/>
          </w:tcPr>
          <w:p w14:paraId="6FD0E606" w14:textId="77777777" w:rsidR="00182CDB" w:rsidRDefault="00182CDB" w:rsidP="006D01CF">
            <w:r>
              <w:t>specified constant k to determine number of neighbors</w:t>
            </w:r>
          </w:p>
        </w:tc>
      </w:tr>
      <w:bookmarkStart w:id="118" w:name="_Hlk46773980"/>
      <w:tr w:rsidR="00182CDB" w:rsidRPr="00961C7E" w14:paraId="427ED54A" w14:textId="77777777" w:rsidTr="006D01CF">
        <w:tc>
          <w:tcPr>
            <w:tcW w:w="4247" w:type="dxa"/>
            <w:vAlign w:val="center"/>
          </w:tcPr>
          <w:p w14:paraId="1958FC64" w14:textId="77777777" w:rsidR="00182CDB" w:rsidRPr="00DF5C72" w:rsidRDefault="00DB701F" w:rsidP="006D01CF">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bookmarkEnd w:id="118"/>
          </w:p>
        </w:tc>
        <w:tc>
          <w:tcPr>
            <w:tcW w:w="4247" w:type="dxa"/>
          </w:tcPr>
          <w:p w14:paraId="05D73C08" w14:textId="77777777" w:rsidR="00182CDB" w:rsidRDefault="00182CDB" w:rsidP="006D01CF">
            <w:pPr>
              <w:ind w:left="240" w:hangingChars="100" w:hanging="240"/>
            </w:pPr>
            <w:r>
              <w:t xml:space="preserve">data value of the data instance, </w:t>
            </w:r>
          </w:p>
          <w:p w14:paraId="2D26BF1F" w14:textId="72EBF89A" w:rsidR="00182CDB" w:rsidRDefault="00182CDB" w:rsidP="006D01CF">
            <w:r>
              <w:t xml:space="preserve">at index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 and</w:t>
            </w:r>
            <w:r>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182CDB" w14:paraId="22C06370" w14:textId="77777777" w:rsidTr="006D01CF">
        <w:tc>
          <w:tcPr>
            <w:tcW w:w="4247" w:type="dxa"/>
            <w:vAlign w:val="center"/>
          </w:tcPr>
          <w:p w14:paraId="16C9473C" w14:textId="77777777" w:rsidR="00182CDB" w:rsidRPr="00DF5C72" w:rsidRDefault="00DB701F" w:rsidP="006D01CF">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oMath>
            </m:oMathPara>
          </w:p>
        </w:tc>
        <w:tc>
          <w:tcPr>
            <w:tcW w:w="4247" w:type="dxa"/>
          </w:tcPr>
          <w:p w14:paraId="42BE89FC" w14:textId="77777777" w:rsidR="00182CDB" w:rsidRPr="002C08AE" w:rsidRDefault="00182CDB" w:rsidP="006D01C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row</w:t>
            </w:r>
          </w:p>
        </w:tc>
      </w:tr>
      <w:tr w:rsidR="00182CDB" w14:paraId="3A91E260" w14:textId="77777777" w:rsidTr="006D01CF">
        <w:tc>
          <w:tcPr>
            <w:tcW w:w="4247" w:type="dxa"/>
            <w:vAlign w:val="center"/>
          </w:tcPr>
          <w:p w14:paraId="49B37FD3" w14:textId="77777777" w:rsidR="00182CDB" w:rsidRDefault="00182CDB" w:rsidP="006D01CF">
            <w:pPr>
              <w:jc w:val="center"/>
            </w:pPr>
            <m:oMathPara>
              <m:oMath>
                <m:r>
                  <m:rPr>
                    <m:sty m:val="p"/>
                  </m:rPr>
                  <w:rPr>
                    <w:rFonts w:ascii="Cambria Math" w:hAnsi="Cambria Math"/>
                  </w:rPr>
                  <m:t>D</m:t>
                </m:r>
              </m:oMath>
            </m:oMathPara>
          </w:p>
        </w:tc>
        <w:tc>
          <w:tcPr>
            <w:tcW w:w="4247" w:type="dxa"/>
          </w:tcPr>
          <w:p w14:paraId="063BAE14" w14:textId="77777777" w:rsidR="00182CDB" w:rsidRDefault="00182CDB" w:rsidP="006D01CF">
            <w:r>
              <w:t>a symmetric distance matrix, records the distance between two pair</w:t>
            </w:r>
            <w:r>
              <w:rPr>
                <w:rFonts w:hint="eastAsia"/>
              </w:rPr>
              <w:t xml:space="preserve"> </w:t>
            </w:r>
            <w:r>
              <w:t>wised data instances</w:t>
            </w:r>
          </w:p>
        </w:tc>
      </w:tr>
      <w:tr w:rsidR="00182CDB" w14:paraId="1D1E9614" w14:textId="77777777" w:rsidTr="006D01CF">
        <w:tc>
          <w:tcPr>
            <w:tcW w:w="4247" w:type="dxa"/>
            <w:vAlign w:val="center"/>
          </w:tcPr>
          <w:p w14:paraId="09A63DB1" w14:textId="72C93D24" w:rsidR="00182CDB" w:rsidRDefault="00DB701F" w:rsidP="006D01CF">
            <w:pPr>
              <w:jc w:val="center"/>
            </w:pPr>
            <m:oMathPara>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49996759" w14:textId="00A9CE72" w:rsidR="00182CDB" w:rsidRDefault="00182CDB" w:rsidP="006D01CF">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182CDB" w:rsidRPr="00FC1E45" w14:paraId="65FF55AB" w14:textId="77777777" w:rsidTr="006D01CF">
        <w:tc>
          <w:tcPr>
            <w:tcW w:w="4247" w:type="dxa"/>
            <w:vAlign w:val="center"/>
          </w:tcPr>
          <w:p w14:paraId="39704173" w14:textId="77777777" w:rsidR="00182CDB" w:rsidRPr="00787C8F" w:rsidRDefault="00182CDB" w:rsidP="006D01CF">
            <w:pPr>
              <w:jc w:val="center"/>
              <w:rPr>
                <w:rFonts w:cs="Times New Roman"/>
              </w:rPr>
            </w:pPr>
            <m:oMathPara>
              <m:oMath>
                <m:r>
                  <m:rPr>
                    <m:sty m:val="p"/>
                  </m:rPr>
                  <w:rPr>
                    <w:rFonts w:ascii="Cambria Math" w:hAnsi="Cambria Math"/>
                  </w:rPr>
                  <m:t>W</m:t>
                </m:r>
              </m:oMath>
            </m:oMathPara>
          </w:p>
        </w:tc>
        <w:tc>
          <w:tcPr>
            <w:tcW w:w="4247" w:type="dxa"/>
          </w:tcPr>
          <w:p w14:paraId="228BBDDC" w14:textId="77777777" w:rsidR="00182CDB" w:rsidRDefault="00182CDB" w:rsidP="006D01CF">
            <w:r>
              <w:t xml:space="preserve">a weight matrix record to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w:t>
            </w:r>
            <w:r>
              <w:t xml:space="preserve"> </w:t>
            </w:r>
            <m:oMath>
              <m:r>
                <m:rPr>
                  <m:sty m:val="p"/>
                </m:rPr>
                <w:rPr>
                  <w:rFonts w:ascii="Cambria Math" w:hAnsi="Cambria Math"/>
                </w:rPr>
                <m:t>∀</m:t>
              </m:r>
            </m:oMath>
            <w:r>
              <w:t>i</w:t>
            </w:r>
            <m:oMath>
              <m:r>
                <m:rPr>
                  <m:sty m:val="p"/>
                </m:rPr>
                <w:rPr>
                  <w:rFonts w:ascii="Cambria Math" w:hAnsi="Cambria Math"/>
                </w:rPr>
                <m:t xml:space="preserve"> ≠j</m:t>
              </m:r>
            </m:oMath>
          </w:p>
        </w:tc>
      </w:tr>
      <w:tr w:rsidR="00182CDB" w14:paraId="5E3CE50A" w14:textId="77777777" w:rsidTr="006D01CF">
        <w:tc>
          <w:tcPr>
            <w:tcW w:w="4247" w:type="dxa"/>
            <w:vAlign w:val="center"/>
          </w:tcPr>
          <w:p w14:paraId="0F867C88" w14:textId="159FCD25" w:rsidR="00182CDB" w:rsidRDefault="00DB701F" w:rsidP="006D01CF">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182CDB">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 xml:space="preserve">, </m:t>
                      </m:r>
                      <m:r>
                        <w:rPr>
                          <w:rFonts w:ascii="Cambria Math" w:hAnsi="Cambria Math" w:cs="Times New Roman"/>
                        </w:rPr>
                        <m:t>t</m:t>
                      </m:r>
                      <m:r>
                        <w:rPr>
                          <w:rFonts w:ascii="Cambria Math" w:hAnsi="Cambria Math"/>
                        </w:rPr>
                        <m:t>: distance</m:t>
                      </m:r>
                    </m:e>
                  </m:eqArr>
                </m:e>
              </m:d>
            </m:oMath>
          </w:p>
        </w:tc>
        <w:tc>
          <w:tcPr>
            <w:tcW w:w="4247" w:type="dxa"/>
          </w:tcPr>
          <w:p w14:paraId="3564271A" w14:textId="5D74288B" w:rsidR="00182CDB" w:rsidRDefault="00182CDB" w:rsidP="006D01CF">
            <w:r>
              <w:t xml:space="preserve">weighting value with respect to </w:t>
            </w:r>
            <m:oMath>
              <m:r>
                <w:rPr>
                  <w:rFonts w:ascii="Cambria Math" w:hAnsi="Cambria Math" w:cs="Times New Roman"/>
                </w:rPr>
                <m:t>t</m:t>
              </m:r>
            </m:oMath>
            <w:r>
              <w:t xml:space="preserv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63B3E8D5" w14:textId="77777777" w:rsidTr="006D01CF">
        <w:tc>
          <w:tcPr>
            <w:tcW w:w="4247" w:type="dxa"/>
            <w:vAlign w:val="center"/>
          </w:tcPr>
          <w:p w14:paraId="612B8D3E" w14:textId="77777777" w:rsidR="00182CDB" w:rsidRDefault="00182CDB" w:rsidP="006D01CF">
            <w:pPr>
              <w:jc w:val="center"/>
              <w:rPr>
                <w:rFonts w:cs="Times New Roman"/>
              </w:rPr>
            </w:pPr>
            <m:oMathPara>
              <m:oMath>
                <m:r>
                  <w:rPr>
                    <w:rFonts w:ascii="Cambria Math" w:hAnsi="Cambria Math" w:cs="Times New Roman"/>
                  </w:rPr>
                  <m:t>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5ED670D8" w14:textId="77777777" w:rsidR="00182CDB" w:rsidRDefault="00182CDB" w:rsidP="006D01CF">
            <w:r>
              <w:t>type of weighting</w:t>
            </w:r>
          </w:p>
        </w:tc>
      </w:tr>
      <w:tr w:rsidR="00182CDB" w14:paraId="1A61AE91" w14:textId="77777777" w:rsidTr="006D01CF">
        <w:tc>
          <w:tcPr>
            <w:tcW w:w="4247" w:type="dxa"/>
            <w:vAlign w:val="center"/>
          </w:tcPr>
          <w:p w14:paraId="07F80F78" w14:textId="77777777" w:rsidR="00182CDB" w:rsidRDefault="00182CDB" w:rsidP="006D01CF">
            <w:pPr>
              <w:jc w:val="center"/>
            </w:pPr>
            <w:r>
              <w:rPr>
                <w:rFonts w:hint="eastAsia"/>
              </w:rPr>
              <w:t>N</w:t>
            </w:r>
            <w:r>
              <w:t>N list</w:t>
            </w:r>
          </w:p>
        </w:tc>
        <w:tc>
          <w:tcPr>
            <w:tcW w:w="4247" w:type="dxa"/>
          </w:tcPr>
          <w:p w14:paraId="52762B23" w14:textId="0F931000" w:rsidR="00182CDB" w:rsidRPr="0017326C" w:rsidRDefault="00182CDB" w:rsidP="006D01CF">
            <w:r>
              <w:t>record a sorted nearest neighbor list</w:t>
            </w:r>
            <w:r>
              <w:rPr>
                <w:rFonts w:hint="eastAsia"/>
              </w:rPr>
              <w:t xml:space="preserve"> </w:t>
            </w:r>
            <w:r>
              <w:t xml:space="preserve">between all pairs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182CDB" w14:paraId="17C1290B" w14:textId="77777777" w:rsidTr="006D01CF">
        <w:tc>
          <w:tcPr>
            <w:tcW w:w="4247" w:type="dxa"/>
            <w:vAlign w:val="center"/>
          </w:tcPr>
          <w:p w14:paraId="3072A3C7" w14:textId="77777777" w:rsidR="00182CDB" w:rsidRPr="00DF5C72" w:rsidRDefault="00DB701F" w:rsidP="006D01CF">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3901DE7D" w14:textId="1086FA9F" w:rsidR="00182CDB" w:rsidRDefault="00182CDB" w:rsidP="006D01CF">
            <w:r>
              <w:rPr>
                <w:rFonts w:hint="eastAsia"/>
              </w:rPr>
              <w:t>a</w:t>
            </w:r>
            <w:r>
              <w:t xml:space="preserve"> sorted list at index </w:t>
            </w:r>
            <w:proofErr w:type="spellStart"/>
            <w:r>
              <w:t>i</w:t>
            </w:r>
            <w:proofErr w:type="spellEnd"/>
            <w:r>
              <w:t xml:space="preserve"> in NN list to keep </w:t>
            </w:r>
            <w:r>
              <w:rPr>
                <w:rFonts w:hint="eastAsia"/>
              </w:rPr>
              <w:t>a</w:t>
            </w:r>
            <w:r>
              <w:t xml:space="preserve">ll neighbors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 xml:space="preserve"> </w:t>
            </w:r>
            <w:r>
              <w:t xml:space="preserve">, where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182CDB" w14:paraId="778D4293" w14:textId="77777777" w:rsidTr="006D01CF">
        <w:tc>
          <w:tcPr>
            <w:tcW w:w="4247" w:type="dxa"/>
            <w:vAlign w:val="center"/>
          </w:tcPr>
          <w:p w14:paraId="68505759" w14:textId="77777777" w:rsidR="00182CDB" w:rsidRPr="00704835" w:rsidRDefault="00DB701F" w:rsidP="006D01CF">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6D33CEB1" w14:textId="77777777" w:rsidR="00182CDB" w:rsidRDefault="00DB701F" w:rsidP="006D01CF">
            <m:oMath>
              <m:sSup>
                <m:sSupPr>
                  <m:ctrlPr>
                    <w:rPr>
                      <w:rFonts w:ascii="Cambria Math" w:hAnsi="Cambria Math"/>
                    </w:rPr>
                  </m:ctrlPr>
                </m:sSupPr>
                <m:e>
                  <m:r>
                    <w:rPr>
                      <w:rFonts w:ascii="Cambria Math" w:hAnsi="Cambria Math"/>
                    </w:rPr>
                    <m:t>j</m:t>
                  </m:r>
                </m:e>
                <m:sup>
                  <m:r>
                    <w:rPr>
                      <w:rFonts w:ascii="Cambria Math" w:hAnsi="Cambria Math"/>
                    </w:rPr>
                    <m:t>th</m:t>
                  </m:r>
                </m:sup>
              </m:sSup>
            </m:oMath>
            <w:r w:rsidR="00182CDB">
              <w:rPr>
                <w:rFonts w:hint="eastAsia"/>
              </w:rPr>
              <w:t xml:space="preserve"> n</w:t>
            </w:r>
            <w:r w:rsidR="00182CDB">
              <w:t>earest neighbor</w:t>
            </w:r>
            <w:r w:rsidR="00182CDB">
              <w:rPr>
                <w:rFonts w:hint="eastAsia"/>
              </w:rPr>
              <w:t xml:space="preserve"> </w:t>
            </w:r>
            <w:r w:rsidR="00182CDB">
              <w:t xml:space="preserve">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element at index j in sorted list </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182CDB" w14:paraId="5FACB5B9" w14:textId="77777777" w:rsidTr="006D01CF">
        <w:tc>
          <w:tcPr>
            <w:tcW w:w="4247" w:type="dxa"/>
            <w:vAlign w:val="center"/>
          </w:tcPr>
          <w:p w14:paraId="013FFF5C" w14:textId="77777777" w:rsidR="00182CDB" w:rsidRDefault="00DB701F" w:rsidP="006D01CF">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0F342CF0" w14:textId="3334823B" w:rsidR="00182CDB" w:rsidRPr="00AA15F7" w:rsidRDefault="00182CDB" w:rsidP="006D01CF">
            <w:r>
              <w:t xml:space="preserve">imputed </w:t>
            </w:r>
            <w:r w:rsidR="00871597">
              <w:t>value</w:t>
            </w:r>
          </w:p>
        </w:tc>
      </w:tr>
      <w:tr w:rsidR="00182CDB" w14:paraId="230433FB" w14:textId="77777777" w:rsidTr="006D01CF">
        <w:tc>
          <w:tcPr>
            <w:tcW w:w="4247" w:type="dxa"/>
            <w:vAlign w:val="center"/>
          </w:tcPr>
          <w:p w14:paraId="7FC46AEF" w14:textId="77777777" w:rsidR="00182CDB" w:rsidRPr="0085484C" w:rsidRDefault="00182CDB" w:rsidP="006D01CF">
            <w:pPr>
              <w:jc w:val="center"/>
              <w:rPr>
                <w:rFonts w:cs="Times New Roman"/>
              </w:rPr>
            </w:pPr>
            <w:r>
              <w:rPr>
                <w:rFonts w:cs="Times New Roman"/>
              </w:rPr>
              <w:t>mask</w:t>
            </w:r>
          </w:p>
        </w:tc>
        <w:tc>
          <w:tcPr>
            <w:tcW w:w="4247" w:type="dxa"/>
          </w:tcPr>
          <w:p w14:paraId="2D474A90" w14:textId="064D91BF" w:rsidR="00813230" w:rsidRPr="00742DEE" w:rsidRDefault="00813230" w:rsidP="00813230">
            <w:pPr>
              <w:ind w:left="240" w:hangingChars="100" w:hanging="240"/>
            </w:pPr>
            <w:r>
              <w:t xml:space="preserve">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w:t>
            </w:r>
            <w:r w:rsidR="00112F5C">
              <w:t>neighbor</w:t>
            </w:r>
            <w:r>
              <w:t xml:space="preserve"> of</w:t>
            </w:r>
            <w:r w:rsidR="00182CDB">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82CDB">
              <w:t xml:space="preserve"> </w:t>
            </w:r>
            <w:r w:rsidR="00112F5C">
              <w:rPr>
                <w:rFonts w:hint="eastAsia"/>
              </w:rPr>
              <w:t>i</w:t>
            </w:r>
            <w:r w:rsidR="00112F5C">
              <w:t xml:space="preserve">s </w:t>
            </w:r>
            <w:r>
              <w:t>m</w:t>
            </w:r>
            <w:r w:rsidR="00112F5C">
              <w:t>issing or</w:t>
            </w:r>
            <w:r>
              <w:t xml:space="preserve"> not </w:t>
            </w:r>
          </w:p>
        </w:tc>
      </w:tr>
      <w:tr w:rsidR="00182CDB" w14:paraId="6FF07832" w14:textId="77777777" w:rsidTr="006D01CF">
        <w:tc>
          <w:tcPr>
            <w:tcW w:w="4247" w:type="dxa"/>
            <w:vAlign w:val="center"/>
          </w:tcPr>
          <w:p w14:paraId="734AEA77" w14:textId="77777777" w:rsidR="00182CDB" w:rsidRDefault="00182CDB" w:rsidP="006D01CF">
            <w:pPr>
              <w:jc w:val="center"/>
              <w:rPr>
                <w:rFonts w:cs="Times New Roman"/>
              </w:rPr>
            </w:pPr>
            <w:r w:rsidRPr="00F97C52">
              <w:rPr>
                <w:rFonts w:hint="eastAsia"/>
                <w:color w:val="0070C0"/>
              </w:rPr>
              <w:t>I</w:t>
            </w:r>
            <w:r w:rsidRPr="00F97C52">
              <w:rPr>
                <w:color w:val="0070C0"/>
              </w:rPr>
              <w:t>mputed</w:t>
            </w:r>
            <w:r>
              <w:t xml:space="preserve"> data set </w:t>
            </w:r>
            <m:oMath>
              <m:acc>
                <m:accPr>
                  <m:ctrlPr>
                    <w:rPr>
                      <w:rFonts w:ascii="Cambria Math" w:hAnsi="Cambria Math"/>
                    </w:rPr>
                  </m:ctrlPr>
                </m:accPr>
                <m:e>
                  <m:r>
                    <w:rPr>
                      <w:rFonts w:ascii="Cambria Math" w:hAnsi="Cambria Math"/>
                    </w:rPr>
                    <m:t>C</m:t>
                  </m:r>
                </m:e>
              </m:acc>
            </m:oMath>
          </w:p>
        </w:tc>
        <w:tc>
          <w:tcPr>
            <w:tcW w:w="4247" w:type="dxa"/>
          </w:tcPr>
          <w:p w14:paraId="1C11BF9C" w14:textId="56480C54" w:rsidR="00182CDB" w:rsidRDefault="00182CDB" w:rsidP="006D01CF">
            <w:proofErr w:type="spellStart"/>
            <w:r>
              <w:t>a</w:t>
            </w:r>
            <w:proofErr w:type="spellEnd"/>
            <w:r>
              <w:t xml:space="preserve"> </w:t>
            </w:r>
            <w:r w:rsidR="007B5199" w:rsidRPr="00F97C52">
              <w:rPr>
                <w:color w:val="0070C0"/>
              </w:rPr>
              <w:t>imputed</w:t>
            </w:r>
            <w:r w:rsidR="00C10505">
              <w:rPr>
                <w:rFonts w:hint="eastAsia"/>
              </w:rPr>
              <w:t xml:space="preserve"> </w:t>
            </w:r>
            <w:r>
              <w:t>data</w:t>
            </w:r>
            <w:r w:rsidR="00F97C52">
              <w:t xml:space="preserve"> set</w:t>
            </w:r>
            <w:r>
              <w:t xml:space="preserve"> of size </w:t>
            </w:r>
            <m:oMath>
              <m:r>
                <m:rPr>
                  <m:sty m:val="p"/>
                </m:rPr>
                <w:rPr>
                  <w:rFonts w:ascii="Cambria Math" w:hAnsi="Cambria Math"/>
                </w:rPr>
                <m:t>n*m</m:t>
              </m:r>
            </m:oMath>
          </w:p>
        </w:tc>
      </w:tr>
    </w:tbl>
    <w:p w14:paraId="3B6F99A7" w14:textId="103333F3" w:rsidR="00182CDB" w:rsidRPr="00182CDB" w:rsidRDefault="00182CDB" w:rsidP="00182CDB"/>
    <w:p w14:paraId="175C99D1" w14:textId="3C6B963D" w:rsidR="004B01AB" w:rsidRDefault="004B01AB">
      <w:pPr>
        <w:widowControl/>
      </w:pPr>
      <w:r>
        <w:br w:type="page"/>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0A027BF8" w14:textId="7271101C" w:rsidR="00D07EBA" w:rsidRDefault="00D07EBA" w:rsidP="00414206">
            <w:r>
              <w:rPr>
                <w:rFonts w:cs="Times New Roman" w:hint="eastAsia"/>
              </w:rPr>
              <w:lastRenderedPageBreak/>
              <w:t>A</w:t>
            </w:r>
            <w:r>
              <w:rPr>
                <w:rFonts w:cs="Times New Roman"/>
              </w:rPr>
              <w:t xml:space="preserve">lgorithm </w:t>
            </w:r>
            <w:proofErr w:type="spellStart"/>
            <w:r>
              <w:rPr>
                <w:rFonts w:cs="Times New Roman"/>
              </w:rPr>
              <w:t>sk</w:t>
            </w:r>
            <w:proofErr w:type="spellEnd"/>
            <w:r>
              <w:rPr>
                <w:rFonts w:cs="Times New Roman"/>
              </w:rPr>
              <w:t>-NN imputation</w:t>
            </w:r>
            <w:r>
              <w:rPr>
                <w:rFonts w:cs="Times New Roman" w:hint="eastAsia"/>
              </w:rPr>
              <w:t xml:space="preserve"> </w:t>
            </w:r>
            <w:r>
              <w:rPr>
                <w:rFonts w:cs="Times New Roman"/>
              </w:rPr>
              <w:t>(</w:t>
            </w:r>
            <m:oMath>
              <m:r>
                <m:rPr>
                  <m:sty m:val="p"/>
                </m:rPr>
                <w:rPr>
                  <w:rFonts w:ascii="Cambria Math" w:hAnsi="Cambria Math"/>
                </w:rPr>
                <m:t xml:space="preserve">C, k, </m:t>
              </m:r>
              <m:r>
                <w:rPr>
                  <w:rFonts w:ascii="Cambria Math" w:hAnsi="Cambria Math" w:cs="Times New Roman"/>
                </w:rPr>
                <m:t>t</m:t>
              </m:r>
            </m:oMath>
            <w:r>
              <w:rPr>
                <w:rFonts w:cs="Times New Roman"/>
              </w:rPr>
              <w:t>) {</w:t>
            </w:r>
          </w:p>
          <w:p w14:paraId="1DD2269B" w14:textId="1AA012EB"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w:r w:rsidR="003E4376">
              <w:t xml:space="preserve"> </w:t>
            </w:r>
            <m:oMath>
              <m:r>
                <w:rPr>
                  <w:rFonts w:ascii="Cambria Math" w:hAnsi="Cambria Math" w:cs="Times New Roman"/>
                </w:rPr>
                <m:t>t</m:t>
              </m:r>
            </m:oMath>
          </w:p>
          <w:p w14:paraId="04857633" w14:textId="795479A8" w:rsidR="0076241F" w:rsidRDefault="00195C46" w:rsidP="00414206">
            <w:r>
              <w:rPr>
                <w:rFonts w:hint="eastAsia"/>
              </w:rPr>
              <w:t>O</w:t>
            </w:r>
            <w:r>
              <w:t xml:space="preserve">utput : </w:t>
            </w:r>
            <w:r w:rsidR="00E50AC3" w:rsidRPr="00E569D5">
              <w:rPr>
                <w:color w:val="0070C0"/>
              </w:rPr>
              <w:t xml:space="preserve">imputed </w:t>
            </w:r>
            <w:r>
              <w:t>data set</w:t>
            </w:r>
            <w:r w:rsidR="002A6BCB">
              <w:t xml:space="preserve"> </w:t>
            </w:r>
            <m:oMath>
              <m:acc>
                <m:accPr>
                  <m:ctrlPr>
                    <w:rPr>
                      <w:rFonts w:ascii="Cambria Math" w:hAnsi="Cambria Math"/>
                    </w:rPr>
                  </m:ctrlPr>
                </m:accPr>
                <m:e>
                  <m:r>
                    <w:rPr>
                      <w:rFonts w:ascii="Cambria Math" w:hAnsi="Cambria Math"/>
                    </w:rPr>
                    <m:t>C</m:t>
                  </m:r>
                </m:e>
              </m:acc>
            </m:oMath>
          </w:p>
          <w:p w14:paraId="50AA5444" w14:textId="316F943D" w:rsidR="008D729F" w:rsidRDefault="000D36A8" w:rsidP="00414206">
            <w:r>
              <w:rPr>
                <w:rFonts w:hint="eastAsia"/>
              </w:rPr>
              <w:t>M</w:t>
            </w:r>
            <w:r>
              <w:t>ethod:</w:t>
            </w:r>
            <w:r w:rsidR="008D729F">
              <w:t xml:space="preserve"> </w:t>
            </w:r>
          </w:p>
          <w:p w14:paraId="40A909B4" w14:textId="148463BA" w:rsidR="00F87544" w:rsidRDefault="007D7493" w:rsidP="00414206">
            <w:r w:rsidRPr="008D729F">
              <w:t xml:space="preserve">step </w:t>
            </w:r>
            <w:r w:rsidR="00195C46" w:rsidRPr="008D729F">
              <w:rPr>
                <w:rFonts w:hint="eastAsia"/>
              </w:rPr>
              <w:t>1</w:t>
            </w:r>
            <w:r w:rsidR="00195C46" w:rsidRPr="008D729F">
              <w:t>.</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262304CD" w14:textId="0D554E18" w:rsidR="00F87544" w:rsidRDefault="00731D65" w:rsidP="00414206">
            <w:r w:rsidRPr="008D729F">
              <w:rPr>
                <w:rFonts w:hint="eastAsia"/>
              </w:rPr>
              <w:t>s</w:t>
            </w:r>
            <w:r w:rsidRPr="008D729F">
              <w:t>tep 2.</w:t>
            </w:r>
            <w:r>
              <w:t xml:space="preserve"> </w:t>
            </w:r>
            <w:r w:rsidR="00787779">
              <w:rPr>
                <w:rFonts w:hint="eastAsia"/>
              </w:rPr>
              <w:t>i</w:t>
            </w:r>
            <w:r w:rsidR="00787779">
              <w:t>nitialize</w:t>
            </w:r>
            <w:r>
              <w:t xml:space="preserve"> </w:t>
            </w:r>
            <w:r w:rsidR="00A4331D" w:rsidRPr="00E569D5">
              <w:rPr>
                <w:color w:val="0070C0"/>
              </w:rPr>
              <w:t>imputed</w:t>
            </w:r>
            <w:r w:rsidR="00A4331D">
              <w:t xml:space="preserve"> </w:t>
            </w:r>
            <w:r>
              <w:t xml:space="preserve">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787779">
              <w:rPr>
                <w:rFonts w:hint="eastAsia"/>
              </w:rPr>
              <w:t>,</w:t>
            </w:r>
            <w:r w:rsidR="00787779">
              <w:t xml:space="preserve"> as a copy of </w:t>
            </w:r>
            <m:oMath>
              <m:r>
                <m:rPr>
                  <m:sty m:val="p"/>
                </m:rPr>
                <w:rPr>
                  <w:rFonts w:ascii="Cambria Math" w:hAnsi="Cambria Math"/>
                </w:rPr>
                <m:t>C</m:t>
              </m:r>
            </m:oMath>
          </w:p>
          <w:p w14:paraId="077E14B5" w14:textId="3E723965" w:rsidR="00195C46" w:rsidRDefault="007D7493" w:rsidP="00414206">
            <w:r w:rsidRPr="008D729F">
              <w:t xml:space="preserve">step </w:t>
            </w:r>
            <w:r w:rsidR="00C95E77" w:rsidRPr="008D729F">
              <w:t>3</w:t>
            </w:r>
            <w:r w:rsidR="00195C46" w:rsidRPr="008D729F">
              <w:t>.</w:t>
            </w:r>
            <w:r w:rsidR="00334BDF">
              <w:t xml:space="preserve"> </w:t>
            </w:r>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712939">
              <w:rPr>
                <w:rFonts w:hint="eastAsia"/>
              </w:rPr>
              <w:t>i</w:t>
            </w:r>
            <w:proofErr w:type="spellStart"/>
            <w:r w:rsidR="00712939">
              <w:t>n</w:t>
            </w:r>
            <w:r w:rsidR="00334BDF">
              <w:t>to</w:t>
            </w:r>
            <w:proofErr w:type="spellEnd"/>
            <w:r w:rsidR="00334BDF">
              <w:t xml:space="preserve"> zero</w:t>
            </w:r>
          </w:p>
          <w:p w14:paraId="3759D8C1" w14:textId="004E6A56" w:rsidR="0096587C" w:rsidRPr="00EC7888" w:rsidRDefault="00C95E77" w:rsidP="00787779">
            <w:pPr>
              <w:ind w:firstLineChars="100" w:firstLine="240"/>
              <w:rPr>
                <w:b/>
              </w:rPr>
            </w:pPr>
            <w:r>
              <w:t>3</w:t>
            </w:r>
            <w:r w:rsidR="00F77832">
              <w:t xml:space="preserve">-1. </w:t>
            </w:r>
            <w:r w:rsidR="00334BDF" w:rsidRPr="005D0B5B">
              <w:rPr>
                <w:b/>
              </w:rPr>
              <w:t>for</w:t>
            </w:r>
            <w:r w:rsidR="00334BDF">
              <w:t xml:space="preserve"> </w:t>
            </w:r>
            <w:r w:rsidR="00FC1B6D">
              <w:t xml:space="preserve">each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334BDF">
              <w:t xml:space="preserve"> in distance matrix</w:t>
            </w:r>
            <w:r w:rsidR="00D45A4D">
              <w:t xml:space="preserve"> </w:t>
            </w:r>
            <m:oMath>
              <m:r>
                <m:rPr>
                  <m:sty m:val="p"/>
                </m:rPr>
                <w:rPr>
                  <w:rFonts w:ascii="Cambria Math" w:hAnsi="Cambria Math"/>
                </w:rPr>
                <m:t>D</m:t>
              </m:r>
            </m:oMath>
            <w:r w:rsidR="000D36A8">
              <w:rPr>
                <w:rFonts w:hint="eastAsia"/>
              </w:rPr>
              <w:t xml:space="preserve"> </w:t>
            </w:r>
            <w:r w:rsidR="000D36A8" w:rsidRPr="00ED10E7">
              <w:rPr>
                <w:b/>
              </w:rPr>
              <w:t>do</w:t>
            </w:r>
          </w:p>
          <w:p w14:paraId="23A4D143" w14:textId="76E7677E" w:rsidR="00334BDF" w:rsidRDefault="00334BDF" w:rsidP="00414206">
            <w:r>
              <w:rPr>
                <w:rFonts w:hint="eastAsia"/>
              </w:rPr>
              <w:t xml:space="preserve"> </w:t>
            </w:r>
            <w:r>
              <w:t xml:space="preserve"> </w:t>
            </w:r>
            <w:r w:rsidR="00C95E77">
              <w:t>3</w:t>
            </w:r>
            <w:r>
              <w:t>-</w:t>
            </w:r>
            <w:r w:rsidR="00787779">
              <w:rPr>
                <w:rFonts w:hint="eastAsia"/>
              </w:rPr>
              <w:t>2</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m:oMath>
              <m:r>
                <m:rPr>
                  <m:sty m:val="p"/>
                </m:rPr>
                <w:rPr>
                  <w:rFonts w:ascii="Cambria Math" w:hAnsi="Cambria Math"/>
                </w:rPr>
                <m:t>←</m:t>
              </m:r>
              <m:r>
                <m:rPr>
                  <m:sty m:val="p"/>
                </m:rPr>
                <w:rPr>
                  <w:rFonts w:ascii="Cambria Math" w:hAnsi="Cambria Math" w:hint="eastAsia"/>
                </w:rPr>
                <m:t xml:space="preserve"> </m:t>
              </m:r>
            </m:oMath>
            <w:r w:rsidR="002151C4">
              <w:rPr>
                <w:rFonts w:hint="eastAsia"/>
              </w:rPr>
              <w:t>E</w:t>
            </w:r>
            <w:proofErr w:type="spellStart"/>
            <w:r w:rsidR="00474CFB">
              <w:t>uclidean</w:t>
            </w:r>
            <w:proofErr w:type="spellEnd"/>
            <w:r w:rsidR="00474CFB">
              <w:t xml:space="preserve"> distance of pairwise data samples</w:t>
            </w:r>
          </w:p>
          <w:p w14:paraId="36F454CA" w14:textId="35F2A4B9" w:rsidR="00F87544" w:rsidRPr="00EC7888" w:rsidRDefault="00EC7888" w:rsidP="00414206">
            <w:pPr>
              <w:rPr>
                <w:b/>
              </w:rPr>
            </w:pPr>
            <w:r>
              <w:rPr>
                <w:rFonts w:hint="eastAsia"/>
                <w:b/>
              </w:rPr>
              <w:t xml:space="preserve"> </w:t>
            </w:r>
            <w:r>
              <w:rPr>
                <w:b/>
              </w:rPr>
              <w:t xml:space="preserve">    </w:t>
            </w:r>
            <w:r w:rsidR="00C32440">
              <w:rPr>
                <w:b/>
              </w:rPr>
              <w:t xml:space="preserve"> </w:t>
            </w:r>
            <w:r>
              <w:rPr>
                <w:b/>
              </w:rPr>
              <w:t>end for</w:t>
            </w:r>
          </w:p>
          <w:p w14:paraId="11CF70E4" w14:textId="67393CFD" w:rsidR="007D7493" w:rsidRDefault="007D7493" w:rsidP="00414206">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529B101D" w14:textId="4D4892D9" w:rsidR="0096587C" w:rsidRDefault="00C95E77" w:rsidP="00787779">
            <w:pPr>
              <w:ind w:firstLineChars="100" w:firstLine="240"/>
            </w:pPr>
            <w:r>
              <w:t>4</w:t>
            </w:r>
            <w:r w:rsidR="00123A0A">
              <w:t xml:space="preserve">-1. </w:t>
            </w:r>
            <w:r w:rsidR="00CD011B" w:rsidRPr="00CB7A78">
              <w:rPr>
                <w:rFonts w:hint="eastAsia"/>
                <w:b/>
              </w:rPr>
              <w:t>f</w:t>
            </w:r>
            <w:r w:rsidR="00CD011B" w:rsidRPr="00CB7A78">
              <w:rPr>
                <w:b/>
              </w:rPr>
              <w:t>or</w:t>
            </w:r>
            <w:r w:rsidR="00CD011B">
              <w:t xml:space="preserve"> each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CD011B">
              <w:t xml:space="preserve"> in weight matrix</w:t>
            </w:r>
            <w:r w:rsidR="00787779">
              <w:rPr>
                <w:rFonts w:hint="eastAsia"/>
              </w:rPr>
              <w:t xml:space="preserve"> W</w:t>
            </w:r>
            <w:r w:rsidR="00CB7A78">
              <w:t xml:space="preserve"> </w:t>
            </w:r>
            <w:r w:rsidR="00CB7A78" w:rsidRPr="00CB7A78">
              <w:rPr>
                <w:b/>
              </w:rPr>
              <w:t>do</w:t>
            </w:r>
          </w:p>
          <w:p w14:paraId="76952F9F" w14:textId="05714CF9" w:rsidR="0096587C" w:rsidRDefault="002221A2" w:rsidP="00787779">
            <w:pPr>
              <w:ind w:firstLineChars="100" w:firstLine="240"/>
              <w:rPr>
                <w:b/>
              </w:rPr>
            </w:pPr>
            <w:r>
              <w:rPr>
                <w:rFonts w:hint="eastAsia"/>
              </w:rPr>
              <w:t>4</w:t>
            </w:r>
            <w:r>
              <w:t>-</w:t>
            </w:r>
            <w:r w:rsidR="00787779">
              <w:rPr>
                <w:rFonts w:hint="eastAsia"/>
              </w:rPr>
              <w:t>2</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t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r>
                        <w:rPr>
                          <w:rFonts w:ascii="Cambria Math" w:hAnsi="Cambria Math" w:cs="Times New Roman"/>
                        </w:rPr>
                        <m:t>t</m:t>
                      </m:r>
                      <m:r>
                        <w:rPr>
                          <w:rFonts w:ascii="Cambria Math" w:hAnsi="Cambria Math"/>
                        </w:rPr>
                        <m:t xml:space="preserve"> : distance</m:t>
                      </m:r>
                    </m:e>
                  </m:eqArr>
                </m:e>
              </m:d>
            </m:oMath>
            <w:r w:rsidR="00424472">
              <w:rPr>
                <w:rFonts w:hint="eastAsia"/>
              </w:rPr>
              <w:t xml:space="preserve"> </w:t>
            </w:r>
            <w:r w:rsidR="00424472">
              <w:t xml:space="preserve"> </w:t>
            </w:r>
          </w:p>
          <w:p w14:paraId="14059573" w14:textId="38A611FE" w:rsidR="00F87544" w:rsidRPr="0096587C" w:rsidRDefault="0096587C" w:rsidP="00414206">
            <w:pPr>
              <w:rPr>
                <w:b/>
              </w:rPr>
            </w:pPr>
            <w:r>
              <w:rPr>
                <w:rFonts w:hint="eastAsia"/>
                <w:b/>
              </w:rPr>
              <w:t xml:space="preserve"> </w:t>
            </w:r>
            <w:r>
              <w:rPr>
                <w:b/>
              </w:rPr>
              <w:t xml:space="preserve">     end for</w:t>
            </w:r>
          </w:p>
          <w:p w14:paraId="42842988" w14:textId="571B0F28" w:rsidR="00221A32" w:rsidRDefault="007D7493" w:rsidP="00706EA2">
            <w:pPr>
              <w:ind w:left="720" w:hangingChars="300" w:hanging="720"/>
            </w:pPr>
            <w:r>
              <w:t xml:space="preserve">step </w:t>
            </w:r>
            <w:r w:rsidR="00C95E77">
              <w:t>5</w:t>
            </w:r>
            <w:r w:rsidR="00195C46">
              <w:t xml:space="preserve">. </w:t>
            </w:r>
            <w:r w:rsidR="00221A32">
              <w:t xml:space="preserve">establish a nearest neighbor list to store all nearest neighbors with respect to certain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21A32">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12450992" w:rsidR="00161419" w:rsidRDefault="00C95E77" w:rsidP="00EA1937">
            <w:pPr>
              <w:ind w:firstLineChars="100" w:firstLine="240"/>
            </w:pPr>
            <w:r>
              <w:t>5</w:t>
            </w:r>
            <w:r w:rsidR="00161419">
              <w:t xml:space="preserve">-2. </w:t>
            </w:r>
            <w:r w:rsidR="00161419" w:rsidRPr="009B6DE9">
              <w:rPr>
                <w:b/>
              </w:rPr>
              <w:t>for</w:t>
            </w:r>
            <w:r w:rsidR="0016141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161419">
              <w:t xml:space="preserve"> in</w:t>
            </w:r>
            <w:r w:rsidR="00A727AD">
              <w:rPr>
                <w:rFonts w:hint="eastAsia"/>
              </w:rPr>
              <w:t xml:space="preserve"> </w:t>
            </w:r>
            <m:oMath>
              <m:r>
                <m:rPr>
                  <m:sty m:val="p"/>
                </m:rPr>
                <w:rPr>
                  <w:rFonts w:ascii="Cambria Math" w:hAnsi="Cambria Math" w:hint="eastAsia"/>
                </w:rPr>
                <m:t>C</m:t>
              </m:r>
            </m:oMath>
            <w:r w:rsidR="002E6CD1">
              <w:t xml:space="preserve"> </w:t>
            </w:r>
            <w:r w:rsidR="009B6DE9" w:rsidRPr="009B6DE9">
              <w:rPr>
                <w:b/>
              </w:rPr>
              <w:t>do</w:t>
            </w:r>
          </w:p>
          <w:p w14:paraId="5E651612" w14:textId="77777777" w:rsidR="00A727AD" w:rsidRPr="00C429C0" w:rsidRDefault="00C95E77" w:rsidP="00A727AD">
            <w:pPr>
              <w:ind w:firstLineChars="100" w:firstLine="240"/>
            </w:pPr>
            <w:r>
              <w:t>5</w:t>
            </w:r>
            <w:r w:rsidR="00C429C0">
              <w:t xml:space="preserve">-3. </w:t>
            </w:r>
            <w:r w:rsidR="00A727AD">
              <w:rPr>
                <w:rFonts w:hint="eastAsia"/>
              </w:rPr>
              <w:t xml:space="preserve">    </w:t>
            </w:r>
            <w:r w:rsidR="00A727AD">
              <w:t xml:space="preserve">retrieve all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A727AD">
              <w:t xml:space="preserve"> between any pair of the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A727AD">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A727AD">
              <w:rPr>
                <w:rFonts w:hint="eastAsia"/>
              </w:rPr>
              <w:t xml:space="preserve"> </w:t>
            </w:r>
            <w:r w:rsidR="00A727AD">
              <w:t xml:space="preserve">from </w:t>
            </w:r>
            <m:oMath>
              <m:r>
                <m:rPr>
                  <m:sty m:val="p"/>
                </m:rPr>
                <w:rPr>
                  <w:rFonts w:ascii="Cambria Math" w:hAnsi="Cambria Math"/>
                </w:rPr>
                <m:t>D</m:t>
              </m:r>
            </m:oMath>
          </w:p>
          <w:p w14:paraId="670CA43A" w14:textId="18AC659D" w:rsidR="00A727AD" w:rsidRDefault="00A727AD" w:rsidP="00A727AD">
            <w:pPr>
              <w:ind w:firstLineChars="100" w:firstLine="240"/>
            </w:pPr>
            <w:r>
              <w:t xml:space="preserve">5-4.     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in ascending order, 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6B05304A" w14:textId="28C2FCE5" w:rsidR="00A727AD" w:rsidRPr="007C5A2A" w:rsidRDefault="00A727AD" w:rsidP="00A727AD">
            <w:pPr>
              <w:ind w:firstLineChars="100" w:firstLine="240"/>
            </w:pPr>
            <w:r>
              <w:t xml:space="preserve">5-5.     </w:t>
            </w:r>
            <w:r w:rsidRPr="009B6DE9">
              <w:rPr>
                <w:b/>
              </w:rPr>
              <w:t>repeat</w:t>
            </w:r>
            <w:r>
              <w:t xml:space="preserve"> from step 5-6 to step 5-9</w:t>
            </w:r>
          </w:p>
          <w:p w14:paraId="411A8450" w14:textId="317AD394" w:rsidR="00A727AD" w:rsidRDefault="00A727AD" w:rsidP="00A727AD">
            <w:pPr>
              <w:ind w:firstLineChars="100" w:firstLine="240"/>
            </w:pPr>
            <w:r>
              <w:t xml:space="preserve">5-6.         if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m:oMath>
              <m:r>
                <m:rPr>
                  <m:sty m:val="p"/>
                </m:rPr>
                <w:rPr>
                  <w:rFonts w:ascii="Cambria Math" w:hAnsi="Cambria Math"/>
                </w:rPr>
                <m:t>≠</m:t>
              </m:r>
            </m:oMath>
            <w:r>
              <w:rPr>
                <w:rFonts w:hint="eastAsia"/>
              </w:rPr>
              <w:t xml:space="preserve"> 0 </w:t>
            </w:r>
          </w:p>
          <w:p w14:paraId="3152CD9A" w14:textId="6AA9EF81" w:rsidR="00A727AD" w:rsidRDefault="00A727AD" w:rsidP="00A727AD">
            <w:pPr>
              <w:ind w:firstLineChars="100" w:firstLine="240"/>
            </w:pPr>
            <w:r>
              <w:t xml:space="preserve">5-7.             append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50A64CEF" w14:textId="1B73E5FF" w:rsidR="00A727AD" w:rsidRDefault="00A727AD" w:rsidP="00A727AD">
            <w:pPr>
              <w:ind w:firstLineChars="100" w:firstLine="240"/>
            </w:pPr>
            <w:r>
              <w:t xml:space="preserve">5-8.     </w:t>
            </w:r>
            <w:r w:rsidRPr="009B6DE9">
              <w:rPr>
                <w:b/>
              </w:rPr>
              <w:t>until</w:t>
            </w:r>
            <w:r>
              <w:t xml:space="preserve"> </w:t>
            </w:r>
            <m:oMath>
              <m:r>
                <m:rPr>
                  <m:sty m:val="p"/>
                </m:rPr>
                <w:rPr>
                  <w:rFonts w:ascii="Cambria Math" w:hAnsi="Cambria Math"/>
                </w:rPr>
                <m:t>k</m:t>
              </m:r>
            </m:oMath>
            <w:r>
              <w:rPr>
                <w:rFonts w:hint="eastAsia"/>
              </w:rPr>
              <w:t xml:space="preserve"> </w:t>
            </w:r>
            <m:oMath>
              <m:r>
                <m:rPr>
                  <m:sty m:val="p"/>
                </m:rPr>
                <w:rPr>
                  <w:rFonts w:ascii="Cambria Math" w:hAnsi="Cambria Math"/>
                </w:rPr>
                <m:t>≤</m:t>
              </m:r>
            </m:oMath>
            <w:r>
              <w:rPr>
                <w:rFonts w:hint="eastAsia"/>
              </w:rPr>
              <w:t xml:space="preserve"> </w:t>
            </w:r>
            <w:r>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Pr>
                <w:rFonts w:hint="eastAsia"/>
              </w:rPr>
              <w:t xml:space="preserve"> </w:t>
            </w:r>
            <w:r>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Pr>
                <w:rFonts w:hint="eastAsia"/>
              </w:rPr>
              <w:t xml:space="preserve"> </w:t>
            </w:r>
            <w:r>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7994CAA0" w14:textId="30CE77FC" w:rsidR="003E576D" w:rsidRPr="003E576D" w:rsidRDefault="00A727AD" w:rsidP="00A727AD">
            <w:pPr>
              <w:ind w:firstLineChars="100" w:firstLine="240"/>
              <w:rPr>
                <w:b/>
              </w:rPr>
            </w:pPr>
            <w:r>
              <w:t xml:space="preserve">5-9.     update </w:t>
            </w:r>
            <m:oMath>
              <m:sSub>
                <m:sSubPr>
                  <m:ctrlPr>
                    <w:rPr>
                      <w:rFonts w:ascii="Cambria Math" w:hAnsi="Cambria Math"/>
                    </w:rPr>
                  </m:ctrlPr>
                </m:sSubPr>
                <m:e>
                  <m:r>
                    <w:rPr>
                      <w:rFonts w:ascii="Cambria Math" w:hAnsi="Cambria Math"/>
                    </w:rPr>
                    <m:t>NN</m:t>
                  </m:r>
                </m:e>
                <m:sub>
                  <m:r>
                    <w:rPr>
                      <w:rFonts w:ascii="Cambria Math" w:hAnsi="Cambria Math"/>
                    </w:rPr>
                    <m:t>i</m:t>
                  </m:r>
                </m:sub>
              </m:sSub>
              <m:r>
                <w:rPr>
                  <w:rFonts w:ascii="Cambria Math" w:hAnsi="Cambria Math"/>
                </w:rPr>
                <m:t xml:space="preserve"> </m:t>
              </m:r>
            </m:oMath>
          </w:p>
          <w:p w14:paraId="6CE3F077" w14:textId="560D0D5F" w:rsidR="00F87544" w:rsidRPr="00AC7B2D" w:rsidRDefault="00C10704" w:rsidP="008D729F">
            <w:pPr>
              <w:ind w:firstLineChars="100" w:firstLine="240"/>
              <w:rPr>
                <w:rFonts w:cs="Times New Roman"/>
                <w:b/>
              </w:rPr>
            </w:pPr>
            <w:r>
              <w:rPr>
                <w:rFonts w:ascii="Cambria Math" w:hAnsi="Cambria Math" w:hint="eastAsia"/>
              </w:rPr>
              <w:t xml:space="preserve"> </w:t>
            </w:r>
            <w:r>
              <w:rPr>
                <w:rFonts w:ascii="Cambria Math" w:hAnsi="Cambria Math"/>
              </w:rPr>
              <w:t xml:space="preserve">    </w:t>
            </w:r>
            <w:r w:rsidRPr="00C10704">
              <w:rPr>
                <w:rFonts w:cs="Times New Roman"/>
                <w:b/>
              </w:rPr>
              <w:t>end for</w:t>
            </w:r>
          </w:p>
          <w:p w14:paraId="11653B13" w14:textId="35EF58DB"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earch all missing values among data set,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0CCD2194" w14:textId="74F26A17" w:rsidR="00F42E3C" w:rsidRDefault="00080B74" w:rsidP="00414206">
            <w:r>
              <w:rPr>
                <w:rFonts w:hint="eastAsia"/>
              </w:rPr>
              <w:t xml:space="preserve"> </w:t>
            </w:r>
            <w:r>
              <w:t xml:space="preserve"> </w:t>
            </w:r>
            <w:r w:rsidR="00060662">
              <w:t>6</w:t>
            </w:r>
            <w:r>
              <w:t xml:space="preserve">-1. </w:t>
            </w:r>
            <w:r w:rsidR="00F42E3C" w:rsidRPr="009B6DE9">
              <w:rPr>
                <w:b/>
              </w:rPr>
              <w:t>for</w:t>
            </w:r>
            <w:r w:rsidR="00F42E3C">
              <w:t xml:space="preserve"> each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F42E3C">
              <w:t xml:space="preserve"> in </w:t>
            </w:r>
            <m:oMath>
              <m:r>
                <m:rPr>
                  <m:sty m:val="p"/>
                </m:rPr>
                <w:rPr>
                  <w:rFonts w:ascii="Cambria Math" w:hAnsi="Cambria Math"/>
                </w:rPr>
                <m:t>C</m:t>
              </m:r>
            </m:oMath>
            <w:r w:rsidR="009B6DE9">
              <w:rPr>
                <w:rFonts w:hint="eastAsia"/>
              </w:rPr>
              <w:t xml:space="preserve"> </w:t>
            </w:r>
            <w:r w:rsidR="009B6DE9" w:rsidRPr="009B6DE9">
              <w:rPr>
                <w:b/>
              </w:rPr>
              <w:t>do</w:t>
            </w:r>
          </w:p>
          <w:p w14:paraId="28F95658" w14:textId="538218C4" w:rsidR="00804981" w:rsidRDefault="00527AA9" w:rsidP="00804981">
            <w:pPr>
              <w:ind w:firstLineChars="100" w:firstLine="240"/>
            </w:pPr>
            <w:r>
              <w:rPr>
                <w:rFonts w:hint="eastAsia"/>
              </w:rPr>
              <w:t>6</w:t>
            </w:r>
            <w:r>
              <w:t>-</w:t>
            </w:r>
            <w:r w:rsidR="007B5199">
              <w:t>2</w:t>
            </w:r>
            <w:r>
              <w:t>.</w:t>
            </w:r>
            <w:r w:rsidR="007B5199">
              <w:t xml:space="preserve">     </w:t>
            </w:r>
            <w:r w:rsidR="00F42E3C" w:rsidRPr="009B6DE9">
              <w:rPr>
                <w:b/>
              </w:rPr>
              <w:t>if</w:t>
            </w:r>
            <w:r w:rsidR="00F42E3C">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7B5199">
              <w:rPr>
                <w:rFonts w:hint="eastAsia"/>
              </w:rPr>
              <w:t xml:space="preserve"> </w:t>
            </w:r>
            <w:r w:rsidR="007B5199">
              <w:t xml:space="preserve">is missing </w:t>
            </w:r>
            <w:r w:rsidR="007B5199" w:rsidRPr="00FD5251">
              <w:rPr>
                <w:b/>
              </w:rPr>
              <w:t>then</w:t>
            </w:r>
          </w:p>
          <w:p w14:paraId="762ECAA5" w14:textId="5406D87B" w:rsidR="00DC70FC" w:rsidRDefault="004D5777" w:rsidP="00077E94">
            <w:pPr>
              <w:ind w:firstLineChars="100" w:firstLine="240"/>
            </w:pPr>
            <w:r>
              <w:rPr>
                <w:rFonts w:hint="eastAsia"/>
              </w:rPr>
              <w:t>6</w:t>
            </w:r>
            <w:r>
              <w:t>-</w:t>
            </w:r>
            <w:r w:rsidR="007B5199">
              <w:t>3</w:t>
            </w:r>
            <w:r>
              <w:t xml:space="preserve">. </w:t>
            </w:r>
            <w:r w:rsidR="00804981">
              <w:t xml:space="preserve">    </w:t>
            </w:r>
            <w:r w:rsidR="00FD56A3">
              <w:t xml:space="preserve">    </w:t>
            </w:r>
            <w:r w:rsidR="00310F3F" w:rsidRPr="00310F3F">
              <w:rPr>
                <w:color w:val="0070C0"/>
              </w:rPr>
              <w:t>call procedure</w:t>
            </w:r>
            <w:r w:rsidR="00310F3F">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2EB9FE81" w14:textId="77777777" w:rsidR="00787779" w:rsidRDefault="00205D51" w:rsidP="008D729F">
            <w:pPr>
              <w:ind w:firstLineChars="100" w:firstLine="240"/>
              <w:rPr>
                <w:b/>
              </w:rPr>
            </w:pPr>
            <w:r>
              <w:rPr>
                <w:rFonts w:hint="eastAsia"/>
              </w:rPr>
              <w:t xml:space="preserve"> </w:t>
            </w:r>
            <w:r>
              <w:t xml:space="preserve">       </w:t>
            </w:r>
            <w:r w:rsidRPr="00205D51">
              <w:rPr>
                <w:b/>
              </w:rPr>
              <w:t>end if</w:t>
            </w:r>
          </w:p>
          <w:p w14:paraId="60ABBE58" w14:textId="016C31AA" w:rsidR="00F87544" w:rsidRPr="0088778C" w:rsidRDefault="0088778C" w:rsidP="008D729F">
            <w:pPr>
              <w:ind w:firstLineChars="100" w:firstLine="240"/>
              <w:rPr>
                <w:b/>
              </w:rPr>
            </w:pPr>
            <w:r>
              <w:rPr>
                <w:rFonts w:hint="eastAsia"/>
              </w:rPr>
              <w:t xml:space="preserve"> </w:t>
            </w:r>
            <w:r>
              <w:t xml:space="preserve">   </w:t>
            </w:r>
            <w:r w:rsidRPr="0088778C">
              <w:rPr>
                <w:b/>
              </w:rPr>
              <w:t>end for</w:t>
            </w:r>
          </w:p>
          <w:p w14:paraId="51C04CC0" w14:textId="2CA99730" w:rsidR="00195C46" w:rsidRDefault="00593E4F" w:rsidP="007D7493">
            <w:r>
              <w:t>s</w:t>
            </w:r>
            <w:r w:rsidR="00353A91">
              <w:t xml:space="preserve">tep 7. </w:t>
            </w:r>
            <w:r w:rsidR="00816EDC" w:rsidRPr="007867D9">
              <w:rPr>
                <w:b/>
              </w:rPr>
              <w:t>return</w:t>
            </w:r>
            <w:r w:rsidR="00816EDC">
              <w:t xml:space="preserve"> an imputed data set </w:t>
            </w:r>
            <m:oMath>
              <m:acc>
                <m:accPr>
                  <m:ctrlPr>
                    <w:rPr>
                      <w:rFonts w:ascii="Cambria Math" w:hAnsi="Cambria Math"/>
                    </w:rPr>
                  </m:ctrlPr>
                </m:accPr>
                <m:e>
                  <m:r>
                    <w:rPr>
                      <w:rFonts w:ascii="Cambria Math" w:hAnsi="Cambria Math"/>
                    </w:rPr>
                    <m:t>C</m:t>
                  </m:r>
                </m:e>
              </m:acc>
            </m:oMath>
          </w:p>
          <w:p w14:paraId="3C56249E" w14:textId="594D4AE0" w:rsidR="0079652D" w:rsidRPr="004B7652" w:rsidRDefault="0079652D" w:rsidP="007D7493">
            <w:r>
              <w:rPr>
                <w:rFonts w:hint="eastAsia"/>
              </w:rPr>
              <w:t>}</w:t>
            </w:r>
          </w:p>
        </w:tc>
      </w:tr>
    </w:tbl>
    <w:p w14:paraId="5DC350C0" w14:textId="37EA22D1" w:rsidR="00572A17" w:rsidRDefault="00AC4BAF" w:rsidP="00A1203C">
      <w:pPr>
        <w:pStyle w:val="af7"/>
        <w:jc w:val="center"/>
        <w:rPr>
          <w:rFonts w:cs="Times New Roman"/>
        </w:rPr>
      </w:pPr>
      <w:bookmarkStart w:id="119" w:name="_Toc44592097"/>
      <w:bookmarkStart w:id="120" w:name="_Toc47633492"/>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sidR="00A1203C">
        <w:t xml:space="preserve"> </w:t>
      </w:r>
      <w:proofErr w:type="spellStart"/>
      <w:r w:rsidR="00B67263">
        <w:t>sk</w:t>
      </w:r>
      <w:proofErr w:type="spellEnd"/>
      <w:r w:rsidR="00B67263">
        <w:t>-NN imputation</w:t>
      </w:r>
      <w:r w:rsidR="00572A17">
        <w:rPr>
          <w:rFonts w:hint="eastAsia"/>
        </w:rPr>
        <w:t>演算法</w:t>
      </w:r>
      <w:bookmarkEnd w:id="119"/>
      <w:bookmarkEnd w:id="120"/>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4ABE54B6" w14:textId="4DA7761B" w:rsidR="0079652D" w:rsidRDefault="0079652D" w:rsidP="00AC7D3A">
            <w:pPr>
              <w:rPr>
                <w:rFonts w:cs="Times New Roman"/>
              </w:rPr>
            </w:pPr>
            <w:r>
              <w:rPr>
                <w:rFonts w:cs="Times New Roman"/>
              </w:rPr>
              <w:lastRenderedPageBreak/>
              <w:t xml:space="preserve">Procedure </w:t>
            </w:r>
            <w:proofErr w:type="spellStart"/>
            <w:r>
              <w:rPr>
                <w:rFonts w:cs="Times New Roman" w:hint="eastAsia"/>
              </w:rPr>
              <w:t>I</w:t>
            </w:r>
            <w:r>
              <w:rPr>
                <w:rFonts w:cs="Times New Roman"/>
              </w:rPr>
              <w:t>mpute_Process</w:t>
            </w:r>
            <w:proofErr w:type="spellEnd"/>
            <w:r>
              <w:rPr>
                <w:rFonts w:cs="Times New Roman"/>
              </w:rPr>
              <w:t>(</w:t>
            </w:r>
            <w:proofErr w:type="spellStart"/>
            <w:r>
              <w:rPr>
                <w:rFonts w:cs="Times New Roman"/>
              </w:rPr>
              <w:t>i</w:t>
            </w:r>
            <w:proofErr w:type="spellEnd"/>
            <w:r>
              <w:rPr>
                <w:rFonts w:cs="Times New Roman"/>
              </w:rPr>
              <w:t>, j, k) {</w:t>
            </w:r>
          </w:p>
          <w:p w14:paraId="1BB5308D" w14:textId="49E75540"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046F12EE"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3435E2EB" w14:textId="000621A4" w:rsidR="00FD5251" w:rsidRPr="00FD5251" w:rsidRDefault="00FD5251" w:rsidP="00AC7D3A">
            <w:pPr>
              <w:rPr>
                <w:color w:val="0070C0"/>
              </w:rPr>
            </w:pPr>
            <w:r w:rsidRPr="00FD5251">
              <w:rPr>
                <w:rFonts w:hint="eastAsia"/>
                <w:color w:val="0070C0"/>
              </w:rPr>
              <w:t>M</w:t>
            </w:r>
            <w:r w:rsidRPr="00FD5251">
              <w:rPr>
                <w:color w:val="0070C0"/>
              </w:rPr>
              <w:t xml:space="preserve">ethod: </w:t>
            </w:r>
          </w:p>
          <w:p w14:paraId="69C394AE" w14:textId="732641B1" w:rsidR="008768D5" w:rsidRDefault="00342A08" w:rsidP="00AC7D3A">
            <w:pPr>
              <w:rPr>
                <w:rFonts w:cs="Times New Roman"/>
              </w:rPr>
            </w:pPr>
            <w:r>
              <w:rPr>
                <w:rFonts w:cs="Times New Roman"/>
              </w:rPr>
              <w:t xml:space="preserve">step 1. </w:t>
            </w:r>
            <w:r w:rsidR="00FD5251">
              <w:rPr>
                <w:rFonts w:cs="Times New Roman"/>
              </w:rPr>
              <w:t>i</w:t>
            </w:r>
            <w:r w:rsidR="0040496F">
              <w:rPr>
                <w:rFonts w:cs="Times New Roman"/>
              </w:rPr>
              <w:t xml:space="preserve">nitialize all </w:t>
            </w:r>
            <w:r w:rsidR="000D36A8">
              <w:rPr>
                <w:rFonts w:cs="Times New Roman"/>
              </w:rPr>
              <w:t>elements</w:t>
            </w:r>
            <w:r w:rsidR="00FD5251">
              <w:rPr>
                <w:rFonts w:cs="Times New Roman"/>
              </w:rPr>
              <w:t xml:space="preserve"> in mask array</w:t>
            </w:r>
            <w:r w:rsidR="000D36A8">
              <w:rPr>
                <w:rFonts w:cs="Times New Roman"/>
              </w:rPr>
              <w:t xml:space="preserve"> to </w:t>
            </w:r>
            <w:r w:rsidR="0040496F">
              <w:rPr>
                <w:rFonts w:cs="Times New Roman"/>
              </w:rPr>
              <w:t>False</w:t>
            </w:r>
          </w:p>
          <w:p w14:paraId="0A82B51F" w14:textId="48EF6301"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ih</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w:t>
            </w:r>
            <w:r w:rsidR="007231A9">
              <w:rPr>
                <w:rFonts w:cs="Times New Roman" w:hint="eastAsia"/>
              </w:rPr>
              <w:t>w</w:t>
            </w:r>
            <w:r w:rsidR="007231A9">
              <w:rPr>
                <w:rFonts w:cs="Times New Roman"/>
              </w:rPr>
              <w:t>ith respect</w:t>
            </w:r>
            <w:r w:rsidR="00A93BC8">
              <w:rPr>
                <w:rFonts w:cs="Times New Roman"/>
              </w:rPr>
              <w:t xml:space="preserve"> to</w:t>
            </w:r>
            <w:r w:rsidR="007231A9">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DD0DC7">
              <w:rPr>
                <w:rFonts w:cs="Times New Roman" w:hint="eastAsia"/>
              </w:rPr>
              <w:t xml:space="preserve"> </w:t>
            </w:r>
            <w:r w:rsidR="00DD0DC7">
              <w:rPr>
                <w:rFonts w:cs="Times New Roman"/>
              </w:rPr>
              <w:t>is not missing</w:t>
            </w:r>
            <w:r w:rsidR="00A93BC8">
              <w:rPr>
                <w:rFonts w:cs="Times New Roman"/>
              </w:rPr>
              <w:t xml:space="preserve"> </w:t>
            </w:r>
            <w:r w:rsidR="007231A9">
              <w:rPr>
                <w:rFonts w:cs="Times New Roman"/>
              </w:rPr>
              <w:t xml:space="preserve">in </w:t>
            </w:r>
            <m:oMath>
              <m:r>
                <m:rPr>
                  <m:sty m:val="p"/>
                </m:rPr>
                <w:rPr>
                  <w:rFonts w:ascii="Cambria Math" w:hAnsi="Cambria Math"/>
                </w:rPr>
                <m:t>C</m:t>
              </m:r>
            </m:oMath>
          </w:p>
          <w:p w14:paraId="226D4FF4" w14:textId="2A8F35E5"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sidRPr="007867D9">
              <w:rPr>
                <w:rFonts w:cs="Times New Roman"/>
                <w:b/>
              </w:rPr>
              <w:t>for</w:t>
            </w:r>
            <w:r w:rsidR="00B6329C">
              <w:rPr>
                <w:rFonts w:cs="Times New Roman"/>
              </w:rPr>
              <w:t xml:space="preserve">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r w:rsidR="000D36A8">
              <w:rPr>
                <w:rFonts w:cs="Times New Roman"/>
              </w:rPr>
              <w:t xml:space="preserve"> </w:t>
            </w:r>
            <w:r w:rsidR="000D36A8" w:rsidRPr="007867D9">
              <w:rPr>
                <w:rFonts w:cs="Times New Roman"/>
                <w:b/>
              </w:rPr>
              <w:t>do</w:t>
            </w:r>
          </w:p>
          <w:p w14:paraId="457B36E3" w14:textId="7C7B7A69"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m:oMath>
              <m:r>
                <m:rPr>
                  <m:sty m:val="p"/>
                </m:rPr>
                <w:rPr>
                  <w:rFonts w:ascii="Cambria Math" w:hAnsi="Cambria Math" w:cs="Times New Roman"/>
                </w:rPr>
                <m:t>←</m:t>
              </m:r>
            </m:oMath>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3A85CFC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w:t>
            </w:r>
            <w:r w:rsidR="0079402C" w:rsidRPr="007867D9">
              <w:rPr>
                <w:rFonts w:cs="Times New Roman"/>
                <w:b/>
              </w:rPr>
              <w:t>if</w:t>
            </w:r>
            <w:r w:rsidR="0079402C">
              <w:rPr>
                <w:rFonts w:cs="Times New Roman"/>
              </w:rPr>
              <w:t xml:space="preserv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w:t>
            </w:r>
            <w:r w:rsidR="00CB6551" w:rsidRPr="00CB6551">
              <w:rPr>
                <w:rFonts w:cs="Times New Roman"/>
                <w:b/>
              </w:rPr>
              <w:t>then</w:t>
            </w:r>
          </w:p>
          <w:p w14:paraId="6FC33AB7" w14:textId="357E13AE"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w:t>
            </w:r>
            <m:oMath>
              <m:r>
                <m:rPr>
                  <m:sty m:val="p"/>
                </m:rPr>
                <w:rPr>
                  <w:rFonts w:ascii="Cambria Math" w:hAnsi="Cambria Math" w:cs="Times New Roman"/>
                </w:rPr>
                <m:t>←</m:t>
              </m:r>
            </m:oMath>
            <w:r w:rsidR="00B13A01">
              <w:rPr>
                <w:rFonts w:cs="Times New Roman"/>
              </w:rPr>
              <w:t xml:space="preserve"> </w:t>
            </w:r>
            <w:r w:rsidR="002D77FE">
              <w:rPr>
                <w:rFonts w:cs="Times New Roman"/>
              </w:rPr>
              <w:t>True</w:t>
            </w:r>
          </w:p>
          <w:p w14:paraId="40C5CB0F" w14:textId="7D89BFE0" w:rsidR="00CB6551" w:rsidRPr="00CB6551" w:rsidRDefault="00CB6551" w:rsidP="00B6329C">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if</w:t>
            </w:r>
          </w:p>
          <w:p w14:paraId="2E7B952C" w14:textId="65B9FF5F"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xml:space="preserve">.     </w:t>
            </w:r>
            <w:r w:rsidR="000D36A8" w:rsidRPr="00683927">
              <w:rPr>
                <w:rFonts w:cs="Times New Roman"/>
                <w:b/>
              </w:rPr>
              <w:t>else</w:t>
            </w:r>
          </w:p>
          <w:p w14:paraId="19C776A9" w14:textId="2892F69A" w:rsidR="00342A08" w:rsidRDefault="002D77FE" w:rsidP="00D118E8">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xml:space="preserve">.         mask[r] </w:t>
            </w:r>
            <m:oMath>
              <m:r>
                <m:rPr>
                  <m:sty m:val="p"/>
                </m:rPr>
                <w:rPr>
                  <w:rFonts w:ascii="Cambria Math" w:hAnsi="Cambria Math" w:cs="Times New Roman"/>
                </w:rPr>
                <m:t>←</m:t>
              </m:r>
            </m:oMath>
            <w:r>
              <w:rPr>
                <w:rFonts w:cs="Times New Roman"/>
              </w:rPr>
              <w:t xml:space="preserve"> False</w:t>
            </w:r>
          </w:p>
          <w:p w14:paraId="290B4019" w14:textId="5A596AD0" w:rsidR="00CB6551"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else</w:t>
            </w:r>
          </w:p>
          <w:p w14:paraId="74293166" w14:textId="5020695D" w:rsidR="009B5B65" w:rsidRPr="00CB6551" w:rsidRDefault="00CB6551" w:rsidP="00D118E8">
            <w:pPr>
              <w:ind w:firstLineChars="100" w:firstLine="240"/>
              <w:rPr>
                <w:rFonts w:cs="Times New Roman"/>
                <w:b/>
              </w:rPr>
            </w:pPr>
            <w:r>
              <w:rPr>
                <w:rFonts w:cs="Times New Roman" w:hint="eastAsia"/>
              </w:rPr>
              <w:t xml:space="preserve"> </w:t>
            </w:r>
            <w:r>
              <w:rPr>
                <w:rFonts w:cs="Times New Roman"/>
              </w:rPr>
              <w:t xml:space="preserve">   </w:t>
            </w:r>
            <w:r w:rsidRPr="00CB6551">
              <w:rPr>
                <w:rFonts w:cs="Times New Roman"/>
                <w:b/>
              </w:rPr>
              <w:t>end for</w:t>
            </w:r>
          </w:p>
          <w:p w14:paraId="7ABF5E5A" w14:textId="0E2AAD7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494E5E">
              <w:rPr>
                <w:rFonts w:cs="Times New Roman"/>
              </w:rPr>
              <w:t xml:space="preserve">retrieve values in </w:t>
            </w:r>
            <m:oMath>
              <m:r>
                <m:rPr>
                  <m:sty m:val="p"/>
                </m:rPr>
                <w:rPr>
                  <w:rFonts w:ascii="Cambria Math" w:hAnsi="Cambria Math"/>
                </w:rPr>
                <m:t>C</m:t>
              </m:r>
            </m:oMath>
            <w:r w:rsidR="007C311C">
              <w:rPr>
                <w:rFonts w:cs="Times New Roman"/>
              </w:rPr>
              <w:t xml:space="preserve"> </w:t>
            </w:r>
            <w:r w:rsidR="0068569B">
              <w:rPr>
                <w:rFonts w:cs="Times New Roman"/>
              </w:rPr>
              <w:t>which index</w:t>
            </w:r>
            <w:r w:rsidR="007C311C">
              <w:rPr>
                <w:rFonts w:cs="Times New Roman"/>
              </w:rPr>
              <w:t xml:space="preserve"> in mask array</w:t>
            </w:r>
            <w:r w:rsidR="0068569B">
              <w:rPr>
                <w:rFonts w:cs="Times New Roman"/>
              </w:rPr>
              <w:t xml:space="preserve"> </w:t>
            </w:r>
            <w:r w:rsidR="009F0D42">
              <w:rPr>
                <w:rFonts w:cs="Times New Roman"/>
              </w:rPr>
              <w:t>assign</w:t>
            </w:r>
            <w:r w:rsidR="0068569B">
              <w:rPr>
                <w:rFonts w:cs="Times New Roman"/>
              </w:rPr>
              <w:t>ed to False</w:t>
            </w:r>
          </w:p>
          <w:p w14:paraId="4449DFA0" w14:textId="449D6701" w:rsidR="007C311C" w:rsidRDefault="007C311C" w:rsidP="007C311C">
            <w:pPr>
              <w:ind w:firstLineChars="100" w:firstLine="240"/>
              <w:rPr>
                <w:rFonts w:cs="Times New Roman"/>
              </w:rPr>
            </w:pPr>
            <w:r>
              <w:rPr>
                <w:rFonts w:cs="Times New Roman" w:hint="eastAsia"/>
              </w:rPr>
              <w:t>3</w:t>
            </w:r>
            <w:r>
              <w:rPr>
                <w:rFonts w:cs="Times New Roman"/>
              </w:rPr>
              <w:t xml:space="preserve">-1. </w:t>
            </w:r>
            <w:r w:rsidRPr="004E7446">
              <w:rPr>
                <w:rFonts w:cs="Times New Roman"/>
                <w:b/>
              </w:rPr>
              <w:t>for</w:t>
            </w:r>
            <w:r>
              <w:rPr>
                <w:rFonts w:cs="Times New Roman"/>
              </w:rPr>
              <w:t xml:space="preserve"> each index in mask</w:t>
            </w:r>
            <w:r w:rsidR="000D36A8" w:rsidRPr="004E7446">
              <w:rPr>
                <w:rFonts w:cs="Times New Roman"/>
                <w:b/>
              </w:rPr>
              <w:t xml:space="preserve"> do</w:t>
            </w:r>
          </w:p>
          <w:p w14:paraId="6004F908" w14:textId="0C71B4E4"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sidRPr="00464C9E">
              <w:rPr>
                <w:rFonts w:cs="Times New Roman"/>
                <w:b/>
              </w:rPr>
              <w:t>if</w:t>
            </w:r>
            <w:r>
              <w:rPr>
                <w:rFonts w:cs="Times New Roman"/>
              </w:rPr>
              <w:t xml:space="preserve"> </w:t>
            </w:r>
            <w:r w:rsidR="00FF724C">
              <w:rPr>
                <w:rFonts w:cs="Times New Roman" w:hint="eastAsia"/>
              </w:rPr>
              <w:t>a</w:t>
            </w:r>
            <w:r w:rsidR="00FF724C">
              <w:rPr>
                <w:rFonts w:cs="Times New Roman"/>
              </w:rPr>
              <w:t xml:space="preserve">ll elements in </w:t>
            </w:r>
            <w:r>
              <w:rPr>
                <w:rFonts w:cs="Times New Roman"/>
              </w:rPr>
              <w:t xml:space="preserve">mask array </w:t>
            </w:r>
            <w:r w:rsidR="00FF724C">
              <w:rPr>
                <w:rFonts w:cs="Times New Roman"/>
              </w:rPr>
              <w:t>are</w:t>
            </w:r>
            <w:r>
              <w:rPr>
                <w:rFonts w:cs="Times New Roman"/>
              </w:rPr>
              <w:t xml:space="preserve"> not all True</w:t>
            </w:r>
            <w:r w:rsidR="009B5B65">
              <w:rPr>
                <w:rFonts w:cs="Times New Roman"/>
              </w:rPr>
              <w:t xml:space="preserve"> </w:t>
            </w:r>
            <w:r w:rsidR="009B5B65" w:rsidRPr="009B5B65">
              <w:rPr>
                <w:rFonts w:cs="Times New Roman"/>
                <w:b/>
              </w:rPr>
              <w:t>then</w:t>
            </w:r>
          </w:p>
          <w:p w14:paraId="37BB45BC" w14:textId="4F29025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2A710F">
              <w:rPr>
                <w:rFonts w:cs="Times New Roman"/>
              </w:rPr>
              <w:t xml:space="preserve"> in </w:t>
            </w:r>
            <m:oMath>
              <m:r>
                <m:rPr>
                  <m:sty m:val="p"/>
                </m:rPr>
                <w:rPr>
                  <w:rFonts w:ascii="Cambria Math" w:hAnsi="Cambria Math"/>
                </w:rPr>
                <m:t>C</m:t>
              </m:r>
            </m:oMath>
          </w:p>
          <w:p w14:paraId="734AB098" w14:textId="20FBC77E" w:rsidR="00E06EF1" w:rsidRDefault="00E06EF1" w:rsidP="007C311C">
            <w:pPr>
              <w:ind w:firstLineChars="100" w:firstLine="240"/>
              <w:rPr>
                <w:rFonts w:cs="Times New Roman"/>
              </w:rPr>
            </w:pPr>
            <w:r>
              <w:rPr>
                <w:rFonts w:cs="Times New Roman" w:hint="eastAsia"/>
              </w:rPr>
              <w:t xml:space="preserve"> </w:t>
            </w:r>
            <w:r>
              <w:rPr>
                <w:rFonts w:cs="Times New Roman"/>
              </w:rPr>
              <w:t xml:space="preserve">       </w:t>
            </w:r>
            <w:r w:rsidRPr="00E06EF1">
              <w:rPr>
                <w:rFonts w:cs="Times New Roman"/>
                <w:b/>
                <w:color w:val="0070C0"/>
              </w:rPr>
              <w:t>end if</w:t>
            </w:r>
          </w:p>
          <w:p w14:paraId="3F64780E" w14:textId="78DB6BA5" w:rsidR="00A312DD" w:rsidRPr="009B5B65" w:rsidRDefault="00A312DD" w:rsidP="00093291">
            <w:pPr>
              <w:ind w:firstLineChars="100" w:firstLine="240"/>
              <w:rPr>
                <w:rFonts w:cs="Times New Roman"/>
              </w:rPr>
            </w:pPr>
            <w:r>
              <w:rPr>
                <w:rFonts w:cs="Times New Roman" w:hint="eastAsia"/>
              </w:rPr>
              <w:t>3</w:t>
            </w:r>
            <w:r>
              <w:rPr>
                <w:rFonts w:cs="Times New Roman"/>
              </w:rPr>
              <w:t xml:space="preserve">-4.     </w:t>
            </w:r>
            <w:r w:rsidR="009B5B65">
              <w:rPr>
                <w:rFonts w:cs="Times New Roman"/>
                <w:b/>
              </w:rPr>
              <w:t>e</w:t>
            </w:r>
            <w:r w:rsidRPr="009B5B65">
              <w:rPr>
                <w:rFonts w:cs="Times New Roman"/>
                <w:b/>
              </w:rPr>
              <w:t>lse</w:t>
            </w:r>
          </w:p>
          <w:p w14:paraId="3C9DE449" w14:textId="103225AA" w:rsidR="002A710F" w:rsidRDefault="002A710F" w:rsidP="00A312DD">
            <w:pPr>
              <w:ind w:firstLineChars="100" w:firstLine="240"/>
              <w:rPr>
                <w:rFonts w:cs="Times New Roman"/>
              </w:rPr>
            </w:pPr>
            <w:r>
              <w:rPr>
                <w:rFonts w:cs="Times New Roman" w:hint="eastAsia"/>
              </w:rPr>
              <w:t>3</w:t>
            </w:r>
            <w:r>
              <w:rPr>
                <w:rFonts w:cs="Times New Roman"/>
              </w:rPr>
              <w:t>-5.         reset</w:t>
            </w:r>
            <w:r w:rsidR="00993E9D">
              <w:rPr>
                <w:rFonts w:cs="Times New Roman"/>
              </w:rPr>
              <w:t xml:space="preserve"> all elements</w:t>
            </w:r>
            <w:r w:rsidR="001A7906">
              <w:rPr>
                <w:rFonts w:cs="Times New Roman"/>
              </w:rPr>
              <w:t xml:space="preserve"> in</w:t>
            </w:r>
            <w:r>
              <w:rPr>
                <w:rFonts w:cs="Times New Roman"/>
              </w:rPr>
              <w:t xml:space="preserve"> mask array</w:t>
            </w:r>
            <w:r w:rsidR="001524B3">
              <w:rPr>
                <w:rFonts w:cs="Times New Roman"/>
              </w:rPr>
              <w:t xml:space="preserve"> to</w:t>
            </w:r>
            <w:r w:rsidR="00663F39">
              <w:rPr>
                <w:rFonts w:cs="Times New Roman"/>
              </w:rPr>
              <w:t xml:space="preserve"> False</w:t>
            </w:r>
          </w:p>
          <w:p w14:paraId="7FEE257F" w14:textId="1159B0D9" w:rsidR="008B0262" w:rsidRDefault="002A710F" w:rsidP="008B0262">
            <w:pPr>
              <w:ind w:firstLineChars="100" w:firstLine="240"/>
              <w:rPr>
                <w:rFonts w:cs="Times New Roman"/>
              </w:rPr>
            </w:pPr>
            <w:r>
              <w:rPr>
                <w:rFonts w:cs="Times New Roman" w:hint="eastAsia"/>
              </w:rPr>
              <w:t>3</w:t>
            </w:r>
            <w:r>
              <w:rPr>
                <w:rFonts w:cs="Times New Roman"/>
              </w:rPr>
              <w:t xml:space="preserve">-6.         </w:t>
            </w:r>
            <w:r w:rsidR="00E06EF1">
              <w:rPr>
                <w:rFonts w:cs="Times New Roman"/>
              </w:rPr>
              <w:t>sampling</w:t>
            </w:r>
            <w:r>
              <w:rPr>
                <w:rFonts w:cs="Times New Roman"/>
              </w:rPr>
              <w:t xml:space="preserve"> </w:t>
            </w:r>
            <w:r w:rsidR="00D84885">
              <w:rPr>
                <w:rFonts w:cs="Times New Roman"/>
              </w:rPr>
              <w:t xml:space="preserve">the </w:t>
            </w:r>
            <w:r>
              <w:rPr>
                <w:rFonts w:cs="Times New Roman"/>
              </w:rPr>
              <w:t>rest</w:t>
            </w:r>
            <w:r w:rsidR="00D84885">
              <w:rPr>
                <w:rFonts w:cs="Times New Roman"/>
              </w:rPr>
              <w:t xml:space="preserve"> of</w:t>
            </w:r>
            <w:r>
              <w:rPr>
                <w:rFonts w:cs="Times New Roman"/>
              </w:rPr>
              <w:t xml:space="preserve"> </w:t>
            </w:r>
            <w:r w:rsidR="00E06EF1" w:rsidRPr="00E06EF1">
              <w:rPr>
                <w:rFonts w:cs="Times New Roman"/>
                <w:color w:val="0070C0"/>
              </w:rPr>
              <w:t>not missing</w:t>
            </w:r>
            <w:r w:rsidR="00E06EF1">
              <w:rPr>
                <w:rFonts w:cs="Times New Roman"/>
              </w:rPr>
              <w:t xml:space="preserve"> </w:t>
            </w:r>
            <w:r w:rsidR="000B6C59">
              <w:rPr>
                <w:rFonts w:cs="Times New Roman"/>
              </w:rPr>
              <w:t>value at column j</w:t>
            </w:r>
          </w:p>
          <w:p w14:paraId="45833E19" w14:textId="5F679E79" w:rsidR="009B5B65" w:rsidRPr="009B5B65" w:rsidRDefault="00E06EF1" w:rsidP="00E06EF1">
            <w:pPr>
              <w:ind w:firstLineChars="100" w:firstLine="240"/>
              <w:rPr>
                <w:rFonts w:cs="Times New Roman"/>
                <w:b/>
              </w:rPr>
            </w:pPr>
            <w:r>
              <w:rPr>
                <w:rFonts w:cs="Times New Roman" w:hint="eastAsia"/>
              </w:rPr>
              <w:t xml:space="preserve"> </w:t>
            </w:r>
            <w:r>
              <w:rPr>
                <w:rFonts w:cs="Times New Roman"/>
              </w:rPr>
              <w:t xml:space="preserve">       </w:t>
            </w:r>
            <w:r w:rsidRPr="00E06EF1">
              <w:rPr>
                <w:rFonts w:cs="Times New Roman"/>
                <w:b/>
                <w:color w:val="0070C0"/>
              </w:rPr>
              <w:t>end else</w:t>
            </w:r>
          </w:p>
          <w:p w14:paraId="39D8C4F3" w14:textId="01C8D9D7" w:rsidR="00095E55" w:rsidRDefault="00095E55" w:rsidP="00A312DD">
            <w:pPr>
              <w:ind w:firstLineChars="100" w:firstLine="240"/>
              <w:rPr>
                <w:rFonts w:cs="Times New Roman"/>
              </w:rPr>
            </w:pPr>
            <w:r>
              <w:rPr>
                <w:rFonts w:cs="Times New Roman" w:hint="eastAsia"/>
              </w:rPr>
              <w:t>3</w:t>
            </w:r>
            <w:r>
              <w:rPr>
                <w:rFonts w:cs="Times New Roman"/>
              </w:rPr>
              <w:t xml:space="preserve">-7. evaluate mean or weighted mean </w:t>
            </w:r>
            <w:r w:rsidR="00E06EF1" w:rsidRPr="00E06EF1">
              <w:rPr>
                <w:rFonts w:cs="Times New Roman"/>
                <w:color w:val="0070C0"/>
              </w:rPr>
              <w:t>for imputed</w:t>
            </w:r>
            <w:r>
              <w:rPr>
                <w:rFonts w:cs="Times New Roman"/>
              </w:rPr>
              <w:t xml:space="preserve"> value</w:t>
            </w:r>
          </w:p>
          <w:p w14:paraId="745BCF50" w14:textId="7853F4B2" w:rsidR="005648FC" w:rsidRPr="005648FC" w:rsidRDefault="00027AB8" w:rsidP="004E3B63">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4066B243" w14:textId="77777777" w:rsidR="007C311C"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sidRPr="00464C9E">
              <w:rPr>
                <w:rFonts w:cs="Times New Roman"/>
                <w:b/>
              </w:rPr>
              <w:t>return</w:t>
            </w:r>
            <w:r w:rsidR="00027AB8">
              <w:rPr>
                <w:rFonts w:cs="Times New Roman"/>
              </w:rPr>
              <w:t xml:space="preserve">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54F18C93" w14:textId="3ED18856" w:rsidR="006B0818" w:rsidRPr="008768D5" w:rsidRDefault="006B0818" w:rsidP="00AC7D3A">
            <w:pPr>
              <w:rPr>
                <w:rFonts w:cs="Times New Roman"/>
              </w:rPr>
            </w:pPr>
            <w:r>
              <w:rPr>
                <w:rFonts w:cs="Times New Roman" w:hint="eastAsia"/>
              </w:rPr>
              <w:t>}</w:t>
            </w:r>
          </w:p>
        </w:tc>
      </w:tr>
    </w:tbl>
    <w:p w14:paraId="302BA0B4" w14:textId="0B1F90E8" w:rsidR="00572A17" w:rsidRDefault="00AC4BAF" w:rsidP="00A1203C">
      <w:pPr>
        <w:pStyle w:val="af7"/>
        <w:jc w:val="center"/>
        <w:rPr>
          <w:rFonts w:cs="Times New Roman"/>
        </w:rPr>
      </w:pPr>
      <w:bookmarkStart w:id="121" w:name="_Toc47633493"/>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3</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3</w:t>
      </w:r>
      <w:r w:rsidR="003E4639">
        <w:fldChar w:fldCharType="end"/>
      </w:r>
      <w:r w:rsidR="00A1203C">
        <w:t xml:space="preserve"> </w:t>
      </w:r>
      <w:r w:rsidR="00F67B95">
        <w:t xml:space="preserve">Procedure </w:t>
      </w:r>
      <w:proofErr w:type="spellStart"/>
      <w:r w:rsidR="00F67B95">
        <w:rPr>
          <w:rFonts w:hint="eastAsia"/>
        </w:rPr>
        <w:t>Im</w:t>
      </w:r>
      <w:r w:rsidR="00F67B95">
        <w:t>pute</w:t>
      </w:r>
      <w:r w:rsidR="009C1F4C">
        <w:t>_</w:t>
      </w:r>
      <w:r w:rsidR="00F67B95">
        <w:t>Process</w:t>
      </w:r>
      <w:proofErr w:type="spellEnd"/>
      <w:r w:rsidR="009C1F4C">
        <w:t>()</w:t>
      </w:r>
      <w:bookmarkEnd w:id="121"/>
    </w:p>
    <w:p w14:paraId="26C6FA77" w14:textId="77777777" w:rsidR="00AB148B" w:rsidRDefault="00AB148B" w:rsidP="00AB148B"/>
    <w:p w14:paraId="66EC1F67" w14:textId="1128CBCF" w:rsidR="00907325" w:rsidRDefault="00907325">
      <w:pPr>
        <w:widowControl/>
        <w:rPr>
          <w:rFonts w:cstheme="majorBidi"/>
          <w:b/>
          <w:bCs/>
          <w:sz w:val="32"/>
          <w:szCs w:val="48"/>
        </w:rPr>
      </w:pPr>
      <w:r>
        <w:br w:type="page"/>
      </w:r>
    </w:p>
    <w:p w14:paraId="24E59990" w14:textId="3D5A677E" w:rsidR="00AB148B" w:rsidRDefault="00AB148B" w:rsidP="00B75D24">
      <w:pPr>
        <w:pStyle w:val="2"/>
      </w:pPr>
      <w:bookmarkStart w:id="122" w:name="_Toc47633471"/>
      <w:r>
        <w:rPr>
          <w:rFonts w:hint="eastAsia"/>
        </w:rPr>
        <w:lastRenderedPageBreak/>
        <w:t>3.</w:t>
      </w:r>
      <w:r w:rsidR="001D147A">
        <w:t>5</w:t>
      </w:r>
      <w:r w:rsidR="00BA43EC">
        <w:rPr>
          <w:rFonts w:hint="eastAsia"/>
        </w:rPr>
        <w:t>以原</w:t>
      </w:r>
      <w:ins w:id="123" w:author="DELab-Sam" w:date="2020-08-13T17:27:00Z">
        <w:r w:rsidR="003A3DBA" w:rsidRPr="008845DF">
          <w:rPr>
            <w:rFonts w:cs="Times New Roman"/>
            <w:noProof/>
            <w:szCs w:val="24"/>
          </w:rPr>
          <w:t>skyline</w:t>
        </w:r>
        <w:r w:rsidR="003A3DBA">
          <w:rPr>
            <w:rFonts w:cs="Times New Roman"/>
            <w:noProof/>
            <w:szCs w:val="24"/>
          </w:rPr>
          <w:t xml:space="preserve"> set</w:t>
        </w:r>
      </w:ins>
      <w:del w:id="124" w:author="DELab-Sam" w:date="2020-08-13T17:27:00Z">
        <w:r w:rsidR="00BA43EC" w:rsidDel="003A3DBA">
          <w:rPr>
            <w:rFonts w:hint="eastAsia"/>
          </w:rPr>
          <w:delText>skyline</w:delText>
        </w:r>
      </w:del>
      <w:r w:rsidR="00BA43EC">
        <w:rPr>
          <w:rFonts w:hint="eastAsia"/>
        </w:rPr>
        <w:t>評斷</w:t>
      </w:r>
      <w:r>
        <w:rPr>
          <w:rFonts w:hint="eastAsia"/>
        </w:rPr>
        <w:t>填補法的表現優劣</w:t>
      </w:r>
      <w:bookmarkEnd w:id="122"/>
    </w:p>
    <w:p w14:paraId="15F3A36B" w14:textId="2E4EF5CE" w:rsidR="00693479" w:rsidRDefault="00A04E21">
      <w:pPr>
        <w:ind w:firstLine="480"/>
      </w:pPr>
      <w:r>
        <w:rPr>
          <w:rFonts w:hint="eastAsia"/>
        </w:rPr>
        <w:t>為了</w:t>
      </w:r>
      <w:r w:rsidR="001B3BE4">
        <w:rPr>
          <w:rFonts w:hint="eastAsia"/>
        </w:rPr>
        <w:t>觀察</w:t>
      </w:r>
      <w:r>
        <w:rPr>
          <w:rFonts w:hint="eastAsia"/>
        </w:rPr>
        <w:t>填補效果</w:t>
      </w:r>
      <w:r w:rsidR="00F6394D">
        <w:fldChar w:fldCharType="begin"/>
      </w:r>
      <w:r w:rsidR="00F6394D">
        <w:instrText xml:space="preserve"> ADDIN ZOTERO_ITEM CSL_CITATION {"citationID":"1nsHgK69","properties":{"formattedCitation":"[16]","plainCitation":"[16]","noteIndex":0},"citationItems":[{"id":243,"uris":["http://zotero.org/users/local/L0Xd75Ms/items/WF5X77ZJ"],"uri":["http://zotero.org/users/local/L0Xd75Ms/items/WF5X77ZJ"],"itemData":{"id":243,"type":"article-journal","DOI":"10.1016/j.ins.2010.12.017","ISSN":"00200255","journalAbbreviation":"Information Sciences","language":"en","page":"596-610","source":"DOI.org (Crossref)","title":"Incomplete-Case Nearest Neighbor Imputation in Software Measurement Data","URL":"https://linkinghub.elsevier.com/retrieve/pii/S0020025511000077","volume":"259","author":[{"family":"Van Hulse","given":"Jason"},{"family":"Khoshgoftaar","given":"Taghi M."}],"accessed":{"date-parts":[["2020",7,6]]},"issued":{"date-parts":[["2014"]]}}}],"schema":"https://github.com/citation-style-language/schema/raw/master/csl-citation.json"} </w:instrText>
      </w:r>
      <w:r w:rsidR="00F6394D">
        <w:fldChar w:fldCharType="separate"/>
      </w:r>
      <w:r w:rsidR="00F6394D" w:rsidRPr="00F6394D">
        <w:rPr>
          <w:rFonts w:cs="Times New Roman"/>
        </w:rPr>
        <w:t>[16]</w:t>
      </w:r>
      <w:r w:rsidR="00F6394D">
        <w:fldChar w:fldCharType="end"/>
      </w:r>
      <w:r w:rsidR="001B3BE4">
        <w:rPr>
          <w:rFonts w:hint="eastAsia"/>
        </w:rPr>
        <w:t>對</w:t>
      </w:r>
      <w:ins w:id="125" w:author="DELab-Sam" w:date="2020-08-13T17:27:00Z">
        <w:r w:rsidR="003A3DBA" w:rsidRPr="008845DF">
          <w:rPr>
            <w:rFonts w:cs="Times New Roman"/>
            <w:noProof/>
            <w:szCs w:val="24"/>
          </w:rPr>
          <w:t>skyline</w:t>
        </w:r>
        <w:r w:rsidR="003A3DBA">
          <w:rPr>
            <w:rFonts w:cs="Times New Roman"/>
            <w:noProof/>
            <w:szCs w:val="24"/>
          </w:rPr>
          <w:t xml:space="preserve"> set</w:t>
        </w:r>
      </w:ins>
      <w:del w:id="126" w:author="DELab-Sam" w:date="2020-08-13T17:27:00Z">
        <w:r w:rsidR="001B3BE4" w:rsidDel="003A3DBA">
          <w:rPr>
            <w:rFonts w:hint="eastAsia"/>
          </w:rPr>
          <w:delText>s</w:delText>
        </w:r>
        <w:r w:rsidR="001B3BE4" w:rsidDel="003A3DBA">
          <w:delText>kyline</w:delText>
        </w:r>
      </w:del>
      <w:r w:rsidR="001B3BE4">
        <w:rPr>
          <w:rFonts w:hint="eastAsia"/>
        </w:rPr>
        <w:t>所造成的影響</w:t>
      </w:r>
      <w:r>
        <w:rPr>
          <w:rFonts w:hint="eastAsia"/>
        </w:rPr>
        <w:t>，本論文</w:t>
      </w:r>
      <w:r w:rsidR="009F202F">
        <w:rPr>
          <w:rFonts w:hint="eastAsia"/>
        </w:rPr>
        <w:t>採用</w:t>
      </w:r>
      <w:r w:rsidR="008E40DE">
        <w:rPr>
          <w:rFonts w:hint="eastAsia"/>
        </w:rPr>
        <w:t>填補</w:t>
      </w:r>
      <w:proofErr w:type="gramStart"/>
      <w:r w:rsidR="008E40DE">
        <w:rPr>
          <w:rFonts w:hint="eastAsia"/>
        </w:rPr>
        <w:t>缺失值後的</w:t>
      </w:r>
      <w:proofErr w:type="gramEnd"/>
      <w:ins w:id="127" w:author="DELab-Sam" w:date="2020-08-13T17:27:00Z">
        <w:r w:rsidR="003A3DBA" w:rsidRPr="008845DF">
          <w:rPr>
            <w:rFonts w:cs="Times New Roman"/>
            <w:noProof/>
            <w:szCs w:val="24"/>
          </w:rPr>
          <w:t>skyline</w:t>
        </w:r>
        <w:r w:rsidR="003A3DBA">
          <w:rPr>
            <w:rFonts w:cs="Times New Roman"/>
            <w:noProof/>
            <w:szCs w:val="24"/>
          </w:rPr>
          <w:t xml:space="preserve"> set</w:t>
        </w:r>
      </w:ins>
      <w:del w:id="128" w:author="DELab-Sam" w:date="2020-08-13T17:27:00Z">
        <w:r w:rsidR="008E40DE" w:rsidDel="003A3DBA">
          <w:rPr>
            <w:rFonts w:hint="eastAsia"/>
          </w:rPr>
          <w:delText>s</w:delText>
        </w:r>
        <w:r w:rsidR="008E40DE" w:rsidDel="003A3DBA">
          <w:delText>kyline</w:delText>
        </w:r>
      </w:del>
      <w:r w:rsidR="008E40DE">
        <w:rPr>
          <w:rFonts w:hint="eastAsia"/>
        </w:rPr>
        <w:t>與</w:t>
      </w:r>
      <w:r w:rsidR="009F202F">
        <w:rPr>
          <w:rFonts w:hint="eastAsia"/>
        </w:rPr>
        <w:t>原始</w:t>
      </w:r>
      <w:r w:rsidR="008E40DE">
        <w:rPr>
          <w:rFonts w:hint="eastAsia"/>
        </w:rPr>
        <w:t>無缺失值的</w:t>
      </w:r>
      <w:ins w:id="129" w:author="DELab-Sam" w:date="2020-08-13T17:27:00Z">
        <w:r w:rsidR="003A3DBA" w:rsidRPr="008845DF">
          <w:rPr>
            <w:rFonts w:cs="Times New Roman"/>
            <w:noProof/>
            <w:szCs w:val="24"/>
          </w:rPr>
          <w:t>skyline</w:t>
        </w:r>
        <w:r w:rsidR="003A3DBA">
          <w:rPr>
            <w:rFonts w:cs="Times New Roman"/>
            <w:noProof/>
            <w:szCs w:val="24"/>
          </w:rPr>
          <w:t xml:space="preserve"> set</w:t>
        </w:r>
      </w:ins>
      <w:del w:id="130" w:author="DELab-Sam" w:date="2020-08-13T17:27:00Z">
        <w:r w:rsidR="009F202F" w:rsidDel="003A3DBA">
          <w:rPr>
            <w:rFonts w:hint="eastAsia"/>
          </w:rPr>
          <w:delText>s</w:delText>
        </w:r>
        <w:r w:rsidR="009F202F" w:rsidDel="003A3DBA">
          <w:delText>kyline</w:delText>
        </w:r>
      </w:del>
      <w:r w:rsidR="008E40DE">
        <w:rPr>
          <w:rFonts w:hint="eastAsia"/>
        </w:rPr>
        <w:t>兩者之間</w:t>
      </w:r>
      <w:r w:rsidR="009F202F">
        <w:rPr>
          <w:rFonts w:hint="eastAsia"/>
        </w:rPr>
        <w:t>的</w:t>
      </w:r>
      <w:r w:rsidR="0078587A">
        <w:t>h</w:t>
      </w:r>
      <w:r w:rsidR="009F202F">
        <w:t>amming</w:t>
      </w:r>
      <w:r w:rsidR="009F202F">
        <w:rPr>
          <w:rFonts w:hint="eastAsia"/>
        </w:rPr>
        <w:t xml:space="preserve"> d</w:t>
      </w:r>
      <w:r w:rsidR="009F202F">
        <w:t>istance</w:t>
      </w:r>
      <w:r w:rsidR="008E40DE">
        <w:rPr>
          <w:rFonts w:hint="eastAsia"/>
        </w:rPr>
        <w:t>作為評斷</w:t>
      </w:r>
      <w:r w:rsidR="00693479">
        <w:rPr>
          <w:rFonts w:hint="eastAsia"/>
        </w:rPr>
        <w:t>兩者相似度之</w:t>
      </w:r>
      <w:r w:rsidR="008E40DE">
        <w:rPr>
          <w:rFonts w:hint="eastAsia"/>
        </w:rPr>
        <w:t>標準</w:t>
      </w:r>
      <w:r w:rsidR="007B1020">
        <w:rPr>
          <w:rFonts w:hint="eastAsia"/>
        </w:rPr>
        <w:t>。</w:t>
      </w:r>
      <w:r w:rsidR="0078587A">
        <w:t>h</w:t>
      </w:r>
      <w:r w:rsidR="009F202F">
        <w:t>amming distance</w:t>
      </w:r>
      <w:r w:rsidR="009F202F">
        <w:rPr>
          <w:rFonts w:hint="eastAsia"/>
        </w:rPr>
        <w:t>主要是用在計算兩個字串相對應的位置</w:t>
      </w:r>
      <w:proofErr w:type="gramStart"/>
      <w:r w:rsidR="009F202F">
        <w:rPr>
          <w:rFonts w:hint="eastAsia"/>
        </w:rPr>
        <w:t>不同字符的</w:t>
      </w:r>
      <w:proofErr w:type="gramEnd"/>
      <w:r w:rsidR="009F202F">
        <w:rPr>
          <w:rFonts w:hint="eastAsia"/>
        </w:rPr>
        <w:t>個數，</w:t>
      </w:r>
      <w:r w:rsidR="00426A5D">
        <w:rPr>
          <w:rFonts w:hint="eastAsia"/>
        </w:rPr>
        <w:t>換句話說，將一個字串變換成另外一個字串所需要</w:t>
      </w:r>
      <w:proofErr w:type="gramStart"/>
      <w:r w:rsidR="00426A5D">
        <w:rPr>
          <w:rFonts w:hint="eastAsia"/>
        </w:rPr>
        <w:t>替換字符</w:t>
      </w:r>
      <w:proofErr w:type="gramEnd"/>
      <w:r w:rsidR="00426A5D">
        <w:rPr>
          <w:rFonts w:hint="eastAsia"/>
        </w:rPr>
        <w:t>的總個數即為</w:t>
      </w:r>
      <w:r w:rsidR="0078587A">
        <w:t>h</w:t>
      </w:r>
      <w:r w:rsidR="00426A5D">
        <w:t>amming distance</w:t>
      </w:r>
      <w:r w:rsidR="008E40DE">
        <w:rPr>
          <w:rFonts w:hint="eastAsia"/>
        </w:rPr>
        <w:t>。</w:t>
      </w:r>
      <w:r w:rsidR="000A12EE">
        <w:rPr>
          <w:rFonts w:hint="eastAsia"/>
        </w:rPr>
        <w:t>本論文</w:t>
      </w:r>
      <w:r w:rsidR="003E1207">
        <w:rPr>
          <w:rFonts w:hint="eastAsia"/>
        </w:rPr>
        <w:t>使</w:t>
      </w:r>
      <w:r w:rsidR="000A12EE">
        <w:rPr>
          <w:rFonts w:hint="eastAsia"/>
        </w:rPr>
        <w:t>用</w:t>
      </w:r>
      <w:r w:rsidR="0078587A">
        <w:t>h</w:t>
      </w:r>
      <w:r w:rsidR="000A12EE">
        <w:t>amming distance</w:t>
      </w:r>
      <w:r w:rsidR="003E1207">
        <w:rPr>
          <w:rFonts w:hint="eastAsia"/>
        </w:rPr>
        <w:t>中</w:t>
      </w:r>
      <w:r w:rsidR="009D1D9B">
        <w:rPr>
          <w:rFonts w:hint="eastAsia"/>
        </w:rPr>
        <w:t>須</w:t>
      </w:r>
      <w:proofErr w:type="gramStart"/>
      <w:r w:rsidR="003E1207">
        <w:rPr>
          <w:rFonts w:hint="eastAsia"/>
        </w:rPr>
        <w:t>置換字符次數</w:t>
      </w:r>
      <w:proofErr w:type="gramEnd"/>
      <w:r w:rsidR="003E1207">
        <w:rPr>
          <w:rFonts w:hint="eastAsia"/>
        </w:rPr>
        <w:t>的觀念，因此並沒有要求兩字串必須等長</w:t>
      </w:r>
      <w:r w:rsidR="00205A24">
        <w:rPr>
          <w:rFonts w:hint="eastAsia"/>
        </w:rPr>
        <w:t>之限制。</w:t>
      </w:r>
      <w:r w:rsidR="00830BBD">
        <w:rPr>
          <w:rFonts w:hint="eastAsia"/>
        </w:rPr>
        <w:t>例</w:t>
      </w:r>
      <w:r w:rsidR="004E3B63">
        <w:rPr>
          <w:rFonts w:hint="eastAsia"/>
        </w:rPr>
        <w:t>如</w:t>
      </w:r>
      <w:r w:rsidR="00830BBD">
        <w:rPr>
          <w:rFonts w:hint="eastAsia"/>
        </w:rPr>
        <w:t>:</w:t>
      </w:r>
      <w:r w:rsidR="007B1020">
        <w:rPr>
          <w:rFonts w:hint="eastAsia"/>
        </w:rPr>
        <w:t xml:space="preserve"> </w:t>
      </w:r>
      <w:r w:rsidR="003C5C3D">
        <w:rPr>
          <w:rFonts w:hint="eastAsia"/>
        </w:rPr>
        <w:t>兩等長二進位字串</w:t>
      </w:r>
      <w:r w:rsidR="00830BBD">
        <w:rPr>
          <w:rFonts w:hint="eastAsia"/>
        </w:rPr>
        <w:t xml:space="preserve">1011101 </w:t>
      </w:r>
      <w:r w:rsidR="00830BBD">
        <w:rPr>
          <w:rFonts w:hint="eastAsia"/>
        </w:rPr>
        <w:t>與</w:t>
      </w:r>
      <w:r w:rsidR="00830BBD">
        <w:rPr>
          <w:rFonts w:hint="eastAsia"/>
        </w:rPr>
        <w:t xml:space="preserve"> 1001001</w:t>
      </w:r>
      <w:r w:rsidR="003C5C3D">
        <w:rPr>
          <w:rFonts w:hint="eastAsia"/>
        </w:rPr>
        <w:t xml:space="preserve"> </w:t>
      </w:r>
      <w:r w:rsidR="00223596">
        <w:rPr>
          <w:rFonts w:hint="eastAsia"/>
        </w:rPr>
        <w:t>由左向右第</w:t>
      </w:r>
      <w:r w:rsidR="00223596">
        <w:rPr>
          <w:rFonts w:hint="eastAsia"/>
        </w:rPr>
        <w:t>3</w:t>
      </w:r>
      <w:r w:rsidR="00223596">
        <w:rPr>
          <w:rFonts w:hint="eastAsia"/>
        </w:rPr>
        <w:t>與第</w:t>
      </w:r>
      <w:r w:rsidR="00223596">
        <w:rPr>
          <w:rFonts w:hint="eastAsia"/>
        </w:rPr>
        <w:t>5</w:t>
      </w:r>
      <w:r w:rsidR="00223596">
        <w:rPr>
          <w:rFonts w:hint="eastAsia"/>
        </w:rPr>
        <w:t>個位元相對位置值不同，故計算此字串的</w:t>
      </w:r>
      <w:r w:rsidR="003C5C3D">
        <w:rPr>
          <w:rFonts w:hint="eastAsia"/>
        </w:rPr>
        <w:t>標準</w:t>
      </w:r>
      <w:r w:rsidR="003C5C3D">
        <w:rPr>
          <w:rFonts w:hint="eastAsia"/>
        </w:rPr>
        <w:t>h</w:t>
      </w:r>
      <w:r w:rsidR="003C5C3D">
        <w:t>amming distance</w:t>
      </w:r>
      <w:r w:rsidR="003C5C3D">
        <w:rPr>
          <w:rFonts w:hint="eastAsia"/>
        </w:rPr>
        <w:t>為</w:t>
      </w:r>
      <w:r w:rsidR="00AB023B">
        <w:rPr>
          <w:rFonts w:hint="eastAsia"/>
        </w:rPr>
        <w:t>2</w:t>
      </w:r>
      <w:r w:rsidR="00246377">
        <w:rPr>
          <w:rFonts w:hint="eastAsia"/>
        </w:rPr>
        <w:t>，</w:t>
      </w:r>
      <w:r w:rsidR="00EA0C67">
        <w:rPr>
          <w:rFonts w:hint="eastAsia"/>
        </w:rPr>
        <w:t>同理，</w:t>
      </w:r>
      <w:r w:rsidR="00EA0C67">
        <w:t xml:space="preserve">toned </w:t>
      </w:r>
      <w:r w:rsidR="00EA0C67">
        <w:rPr>
          <w:rFonts w:hint="eastAsia"/>
        </w:rPr>
        <w:t>與</w:t>
      </w:r>
      <w:r w:rsidR="00EA0C67">
        <w:rPr>
          <w:rFonts w:hint="eastAsia"/>
        </w:rPr>
        <w:t xml:space="preserve"> </w:t>
      </w:r>
      <w:r w:rsidR="00EA0C67">
        <w:t>roses</w:t>
      </w:r>
      <w:r w:rsidR="00EA0C67">
        <w:rPr>
          <w:rFonts w:hint="eastAsia"/>
        </w:rPr>
        <w:t>之間的</w:t>
      </w:r>
      <w:r w:rsidR="00EA0C67">
        <w:rPr>
          <w:rFonts w:hint="eastAsia"/>
        </w:rPr>
        <w:t>h</w:t>
      </w:r>
      <w:r w:rsidR="00EA0C67">
        <w:t>amming distance</w:t>
      </w:r>
      <w:r w:rsidR="00EA0C67">
        <w:rPr>
          <w:rFonts w:hint="eastAsia"/>
        </w:rPr>
        <w:t>為</w:t>
      </w:r>
      <w:r w:rsidR="00EA0C67">
        <w:rPr>
          <w:rFonts w:hint="eastAsia"/>
        </w:rPr>
        <w:t>3</w:t>
      </w:r>
      <w:r w:rsidR="001A5C5A">
        <w:rPr>
          <w:rFonts w:hint="eastAsia"/>
        </w:rPr>
        <w:t>，以此類推。</w:t>
      </w:r>
    </w:p>
    <w:p w14:paraId="6124C696" w14:textId="66334E34" w:rsidR="008E40DE" w:rsidRPr="008E40DE" w:rsidRDefault="009D1D9B">
      <w:pPr>
        <w:ind w:firstLine="480"/>
      </w:pPr>
      <w:r>
        <w:rPr>
          <w:rFonts w:hint="eastAsia"/>
        </w:rPr>
        <w:t>本</w:t>
      </w:r>
      <w:r w:rsidR="00246377">
        <w:rPr>
          <w:rFonts w:hint="eastAsia"/>
        </w:rPr>
        <w:t>論文</w:t>
      </w:r>
      <w:r w:rsidR="00856EAF">
        <w:rPr>
          <w:rFonts w:hint="eastAsia"/>
        </w:rPr>
        <w:t>所採</w:t>
      </w:r>
      <w:r w:rsidR="005A2915">
        <w:rPr>
          <w:rFonts w:hint="eastAsia"/>
        </w:rPr>
        <w:t>用</w:t>
      </w:r>
      <w:r w:rsidR="00856EAF">
        <w:rPr>
          <w:rFonts w:hint="eastAsia"/>
        </w:rPr>
        <w:t>的是</w:t>
      </w:r>
      <w:r w:rsidR="002B00DB">
        <w:rPr>
          <w:rFonts w:hint="eastAsia"/>
        </w:rPr>
        <w:t>對集合上的</w:t>
      </w:r>
      <w:r w:rsidR="0078587A">
        <w:t>h</w:t>
      </w:r>
      <w:r w:rsidR="002B00DB">
        <w:t>amming</w:t>
      </w:r>
      <w:r w:rsidR="002B00DB">
        <w:rPr>
          <w:rFonts w:hint="eastAsia"/>
        </w:rPr>
        <w:t xml:space="preserve"> </w:t>
      </w:r>
      <w:r w:rsidR="002B00DB">
        <w:t>distance</w:t>
      </w:r>
      <w:r w:rsidR="0020442A">
        <w:rPr>
          <w:rFonts w:hint="eastAsia"/>
        </w:rPr>
        <w:t>概念，換句話說，集合</w:t>
      </w:r>
      <w:r w:rsidR="0020442A">
        <w:rPr>
          <w:rFonts w:hint="eastAsia"/>
        </w:rPr>
        <w:t>A</w:t>
      </w:r>
      <w:r w:rsidR="0020442A">
        <w:rPr>
          <w:rFonts w:hint="eastAsia"/>
        </w:rPr>
        <w:t>必須插入或刪除多少元素才能使兩集合相同，</w:t>
      </w:r>
      <w:r w:rsidR="00D712D9">
        <w:rPr>
          <w:rFonts w:hint="eastAsia"/>
        </w:rPr>
        <w:t>使用這樣的觀念原因有二</w:t>
      </w:r>
      <w:r w:rsidR="008E40DE">
        <w:rPr>
          <w:rFonts w:hint="eastAsia"/>
        </w:rPr>
        <w:t>:</w:t>
      </w:r>
    </w:p>
    <w:p w14:paraId="2DFC3229" w14:textId="4971F4FC" w:rsidR="00E052F4" w:rsidRDefault="00D712D9" w:rsidP="00907325">
      <w:pPr>
        <w:pStyle w:val="af4"/>
        <w:numPr>
          <w:ilvl w:val="0"/>
          <w:numId w:val="16"/>
        </w:numPr>
        <w:ind w:leftChars="0"/>
      </w:pPr>
      <w:r>
        <w:rPr>
          <w:rFonts w:hint="eastAsia"/>
        </w:rPr>
        <w:t>集合內元素不具有順序性，只能檢查某元素存在與否，</w:t>
      </w:r>
      <w:r w:rsidR="002F2F13">
        <w:rPr>
          <w:rFonts w:hint="eastAsia"/>
        </w:rPr>
        <w:t>此性質</w:t>
      </w:r>
      <w:r>
        <w:rPr>
          <w:rFonts w:hint="eastAsia"/>
        </w:rPr>
        <w:t>在字串問題上即為對應位置是否具有相同值</w:t>
      </w:r>
      <w:r w:rsidR="00907325">
        <w:rPr>
          <w:rFonts w:hint="eastAsia"/>
        </w:rPr>
        <w:t>。</w:t>
      </w:r>
    </w:p>
    <w:p w14:paraId="7616D07A" w14:textId="58C3F40A" w:rsidR="008A37B7" w:rsidRDefault="0064601D" w:rsidP="008A37B7">
      <w:pPr>
        <w:pStyle w:val="af4"/>
        <w:numPr>
          <w:ilvl w:val="0"/>
          <w:numId w:val="16"/>
        </w:numPr>
        <w:ind w:leftChars="0"/>
      </w:pPr>
      <w:r>
        <w:rPr>
          <w:rFonts w:hint="eastAsia"/>
        </w:rPr>
        <w:t>兩集合相同的充分</w:t>
      </w:r>
      <w:r w:rsidR="00693479">
        <w:rPr>
          <w:rFonts w:hint="eastAsia"/>
        </w:rPr>
        <w:t>且</w:t>
      </w:r>
      <w:r>
        <w:rPr>
          <w:rFonts w:hint="eastAsia"/>
        </w:rPr>
        <w:t>必要條件為兩集合具有相同元素且相異元素個數相同，</w:t>
      </w:r>
      <w:r w:rsidR="00A85420">
        <w:rPr>
          <w:rFonts w:hint="eastAsia"/>
        </w:rPr>
        <w:t>此性質對應到</w:t>
      </w:r>
      <w:r>
        <w:rPr>
          <w:rFonts w:hint="eastAsia"/>
        </w:rPr>
        <w:t>字串</w:t>
      </w:r>
      <w:r w:rsidR="00A85420">
        <w:rPr>
          <w:rFonts w:hint="eastAsia"/>
        </w:rPr>
        <w:t>問題上則為兩字串長度</w:t>
      </w:r>
      <w:r w:rsidR="00693479">
        <w:rPr>
          <w:rFonts w:hint="eastAsia"/>
        </w:rPr>
        <w:t>必須</w:t>
      </w:r>
      <w:r w:rsidR="00A85420">
        <w:rPr>
          <w:rFonts w:hint="eastAsia"/>
        </w:rPr>
        <w:t>相同。</w:t>
      </w:r>
    </w:p>
    <w:p w14:paraId="466BA4BF" w14:textId="68201B23" w:rsidR="00693479" w:rsidRDefault="0009676B" w:rsidP="00973147">
      <w:pPr>
        <w:ind w:firstLine="360"/>
      </w:pPr>
      <w:r>
        <w:rPr>
          <w:rFonts w:hint="eastAsia"/>
        </w:rPr>
        <w:t>判斷</w:t>
      </w:r>
      <w:ins w:id="131" w:author="DELab-Sam" w:date="2020-08-13T17:27:00Z">
        <w:r w:rsidR="003A3DBA" w:rsidRPr="008845DF">
          <w:rPr>
            <w:rFonts w:cs="Times New Roman"/>
            <w:noProof/>
            <w:szCs w:val="24"/>
          </w:rPr>
          <w:t>skyline</w:t>
        </w:r>
        <w:r w:rsidR="003A3DBA">
          <w:rPr>
            <w:rFonts w:cs="Times New Roman"/>
            <w:noProof/>
            <w:szCs w:val="24"/>
          </w:rPr>
          <w:t xml:space="preserve"> set</w:t>
        </w:r>
      </w:ins>
      <w:del w:id="132" w:author="DELab-Sam" w:date="2020-08-13T17:27:00Z">
        <w:r w:rsidDel="003A3DBA">
          <w:rPr>
            <w:rFonts w:hint="eastAsia"/>
          </w:rPr>
          <w:delText>s</w:delText>
        </w:r>
        <w:r w:rsidDel="003A3DBA">
          <w:delText>kyline</w:delText>
        </w:r>
      </w:del>
      <w:r w:rsidR="00BF2C8B">
        <w:rPr>
          <w:rFonts w:hint="eastAsia"/>
        </w:rPr>
        <w:t xml:space="preserve"> </w:t>
      </w:r>
      <m:oMath>
        <m:r>
          <m:rPr>
            <m:sty m:val="p"/>
          </m:rPr>
          <w:rPr>
            <w:rFonts w:ascii="Cambria Math" w:hAnsi="Cambria Math"/>
          </w:rPr>
          <m:t>S</m:t>
        </m:r>
      </m:oMath>
      <w:r w:rsidR="00907325">
        <w:rPr>
          <w:rFonts w:hint="eastAsia"/>
        </w:rPr>
        <w:t xml:space="preserve"> </w:t>
      </w:r>
      <w:r w:rsidR="00BF2C8B">
        <w:rPr>
          <w:rFonts w:hint="eastAsia"/>
        </w:rPr>
        <w:t>與新</w:t>
      </w:r>
      <w:ins w:id="133" w:author="DELab-Sam" w:date="2020-08-13T17:27:00Z">
        <w:r w:rsidR="003A3DBA" w:rsidRPr="008845DF">
          <w:rPr>
            <w:rFonts w:cs="Times New Roman"/>
            <w:noProof/>
            <w:szCs w:val="24"/>
          </w:rPr>
          <w:t>skyline</w:t>
        </w:r>
        <w:r w:rsidR="003A3DBA">
          <w:rPr>
            <w:rFonts w:cs="Times New Roman"/>
            <w:noProof/>
            <w:szCs w:val="24"/>
          </w:rPr>
          <w:t xml:space="preserve"> set</w:t>
        </w:r>
      </w:ins>
      <w:del w:id="134" w:author="DELab-Sam" w:date="2020-08-13T17:27:00Z">
        <w:r w:rsidR="00BF2C8B" w:rsidDel="003A3DBA">
          <w:rPr>
            <w:rFonts w:hint="eastAsia"/>
          </w:rPr>
          <w:delText>s</w:delText>
        </w:r>
        <w:r w:rsidR="00BF2C8B" w:rsidDel="003A3DBA">
          <w:delText>kyline</w:delText>
        </w:r>
      </w:del>
      <w:r w:rsidR="00BF2C8B">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BF2C8B">
        <w:rPr>
          <w:rFonts w:hint="eastAsia"/>
        </w:rPr>
        <w:t>的相似程度計算方法如下</w:t>
      </w:r>
      <w:r w:rsidR="00693479">
        <w:rPr>
          <w:rFonts w:hint="eastAsia"/>
        </w:rPr>
        <w:t>:</w:t>
      </w:r>
    </w:p>
    <w:p w14:paraId="378EE164" w14:textId="1E857F45" w:rsidR="008A671B" w:rsidRDefault="008A671B" w:rsidP="00BF2C8B">
      <w:pPr>
        <w:pStyle w:val="af4"/>
        <w:numPr>
          <w:ilvl w:val="1"/>
          <w:numId w:val="16"/>
        </w:numPr>
        <w:ind w:leftChars="0"/>
      </w:pPr>
      <w:r>
        <w:rPr>
          <w:rFonts w:hint="eastAsia"/>
        </w:rPr>
        <w:t>集合</w:t>
      </w:r>
      <w:ins w:id="135" w:author="DELab-Sam" w:date="2020-08-13T17:27:00Z">
        <w:r w:rsidR="003A3DBA" w:rsidRPr="008845DF">
          <w:rPr>
            <w:rFonts w:cs="Times New Roman"/>
            <w:noProof/>
            <w:szCs w:val="24"/>
          </w:rPr>
          <w:t>skyline</w:t>
        </w:r>
        <w:r w:rsidR="003A3DBA">
          <w:rPr>
            <w:rFonts w:cs="Times New Roman"/>
            <w:noProof/>
            <w:szCs w:val="24"/>
          </w:rPr>
          <w:t xml:space="preserve"> set</w:t>
        </w:r>
      </w:ins>
      <w:del w:id="136" w:author="DELab-Sam" w:date="2020-08-13T17:27:00Z">
        <w:r w:rsidDel="003A3DBA">
          <w:rPr>
            <w:rFonts w:hint="eastAsia"/>
          </w:rPr>
          <w:delText>s</w:delText>
        </w:r>
        <w:r w:rsidDel="003A3DBA">
          <w:delText>kyline</w:delText>
        </w:r>
      </w:del>
      <w:r>
        <w:rPr>
          <w:rFonts w:hint="eastAsia"/>
        </w:rPr>
        <w:t>中相異元素個數為</w:t>
      </w:r>
      <w:r w:rsidR="00167714">
        <w:rPr>
          <w:rFonts w:hint="eastAsia"/>
        </w:rPr>
        <w:t>該集合</w:t>
      </w:r>
      <w:r w:rsidR="00C07DEC">
        <w:rPr>
          <w:rFonts w:hint="eastAsia"/>
        </w:rPr>
        <w:t>s</w:t>
      </w:r>
      <w:r w:rsidR="00C07DEC">
        <w:t>ize</w:t>
      </w:r>
      <w:r w:rsidR="008512C0">
        <w:rPr>
          <w:rFonts w:hint="eastAsia"/>
        </w:rPr>
        <w:t>。</w:t>
      </w:r>
    </w:p>
    <w:p w14:paraId="1406E3C3" w14:textId="44EE52DB" w:rsidR="00BF2C8B" w:rsidRDefault="00907325" w:rsidP="00BF2C8B">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與</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集合</w:t>
      </w:r>
      <w:r w:rsidR="00BF2C8B">
        <w:rPr>
          <w:rFonts w:hint="eastAsia"/>
        </w:rPr>
        <w:t>具有相同元素個數</w:t>
      </w:r>
      <w:r w:rsidR="001104B7">
        <w:rPr>
          <w:rFonts w:hint="eastAsia"/>
        </w:rPr>
        <w:t>稱</w:t>
      </w:r>
      <w:r w:rsidR="00BF2C8B">
        <w:rPr>
          <w:rFonts w:hint="eastAsia"/>
        </w:rPr>
        <w:t>為</w:t>
      </w:r>
      <w:r w:rsidR="00BF2C8B">
        <w:rPr>
          <w:rFonts w:hint="eastAsia"/>
        </w:rPr>
        <w:t>h</w:t>
      </w:r>
      <w:r w:rsidR="00BF2C8B">
        <w:t>it</w:t>
      </w:r>
      <w:r w:rsidR="001C0EDB">
        <w:t xml:space="preserve"> count</w:t>
      </w:r>
      <w:r w:rsidR="008512C0">
        <w:rPr>
          <w:rFonts w:hint="eastAsia"/>
        </w:rPr>
        <w:t>。</w:t>
      </w:r>
    </w:p>
    <w:p w14:paraId="1322DC87" w14:textId="56D5E15B" w:rsidR="00591121" w:rsidRDefault="00907325" w:rsidP="00591121">
      <w:pPr>
        <w:pStyle w:val="af4"/>
        <w:numPr>
          <w:ilvl w:val="1"/>
          <w:numId w:val="16"/>
        </w:numPr>
        <w:ind w:leftChars="0"/>
      </w:pPr>
      <m:oMath>
        <m:r>
          <m:rPr>
            <m:sty m:val="p"/>
          </m:rPr>
          <w:rPr>
            <w:rFonts w:ascii="Cambria Math" w:hAnsi="Cambria Math"/>
          </w:rPr>
          <m:t>S</m:t>
        </m:r>
      </m:oMath>
      <w:r>
        <w:rPr>
          <w:rFonts w:hint="eastAsia"/>
        </w:rPr>
        <w:t xml:space="preserve"> </w:t>
      </w:r>
      <w:r w:rsidR="00E37FDD">
        <w:rPr>
          <w:rFonts w:hint="eastAsia"/>
        </w:rPr>
        <w:t>之中有的元素但</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中沒有的元素個數以及</w:t>
      </w:r>
      <w:r w:rsidR="00E37FDD">
        <w:rPr>
          <w:rFonts w:hint="eastAsia"/>
        </w:rPr>
        <w:t xml:space="preserve"> </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E37FDD">
        <w:rPr>
          <w:rFonts w:hint="eastAsia"/>
        </w:rPr>
        <w:t xml:space="preserve"> </w:t>
      </w:r>
      <w:r w:rsidR="00E37FDD">
        <w:rPr>
          <w:rFonts w:hint="eastAsia"/>
        </w:rPr>
        <w:t>之中有的元素但</w:t>
      </w:r>
      <w:r w:rsidR="00E37FDD">
        <w:rPr>
          <w:rFonts w:hint="eastAsia"/>
        </w:rPr>
        <w:t xml:space="preserve"> </w:t>
      </w:r>
      <m:oMath>
        <m:r>
          <m:rPr>
            <m:sty m:val="p"/>
          </m:rPr>
          <w:rPr>
            <w:rFonts w:ascii="Cambria Math" w:hAnsi="Cambria Math"/>
          </w:rPr>
          <m:t>S</m:t>
        </m:r>
      </m:oMath>
      <w:r w:rsidR="00E37FDD">
        <w:rPr>
          <w:rFonts w:hint="eastAsia"/>
        </w:rPr>
        <w:t xml:space="preserve"> </w:t>
      </w:r>
      <w:r w:rsidR="00E37FDD">
        <w:rPr>
          <w:rFonts w:hint="eastAsia"/>
        </w:rPr>
        <w:t>中沒有的元素的個數總和</w:t>
      </w:r>
      <w:r w:rsidR="001104B7">
        <w:rPr>
          <w:rFonts w:hint="eastAsia"/>
        </w:rPr>
        <w:t>，稱為</w:t>
      </w:r>
      <w:r w:rsidR="001104B7">
        <w:rPr>
          <w:rFonts w:hint="eastAsia"/>
        </w:rPr>
        <w:t>m</w:t>
      </w:r>
      <w:r w:rsidR="001104B7">
        <w:t>iss</w:t>
      </w:r>
      <w:r w:rsidR="001C0EDB">
        <w:t xml:space="preserve"> count</w:t>
      </w:r>
      <w:r w:rsidR="00030ABE">
        <w:rPr>
          <w:rFonts w:hint="eastAsia"/>
        </w:rPr>
        <w:t>。</w:t>
      </w:r>
      <w:r w:rsidR="00030ABE">
        <w:rPr>
          <w:rFonts w:hint="eastAsia"/>
        </w:rPr>
        <w:t>m</w:t>
      </w:r>
      <w:r w:rsidR="00030ABE">
        <w:t>iss count</w:t>
      </w:r>
      <w:r w:rsidR="00030ABE">
        <w:rPr>
          <w:rFonts w:hint="eastAsia"/>
        </w:rPr>
        <w:t>就是</w:t>
      </w:r>
      <w:r w:rsidR="00591121">
        <w:rPr>
          <w:rFonts w:hint="eastAsia"/>
        </w:rPr>
        <w:t>本論文</w:t>
      </w:r>
      <w:r w:rsidR="00030ABE">
        <w:rPr>
          <w:rFonts w:hint="eastAsia"/>
        </w:rPr>
        <w:t>所</w:t>
      </w:r>
      <w:r w:rsidR="00C41A81">
        <w:rPr>
          <w:rFonts w:hint="eastAsia"/>
        </w:rPr>
        <w:t>定義</w:t>
      </w:r>
      <w:r w:rsidR="00030ABE">
        <w:rPr>
          <w:rFonts w:hint="eastAsia"/>
        </w:rPr>
        <w:t>的</w:t>
      </w:r>
      <w:r w:rsidR="00030ABE">
        <w:t>set</w:t>
      </w:r>
      <w:r w:rsidR="00030ABE">
        <w:rPr>
          <w:rFonts w:hint="eastAsia"/>
        </w:rPr>
        <w:t xml:space="preserve"> </w:t>
      </w:r>
      <w:r w:rsidR="00591121">
        <w:t xml:space="preserve">Hamming </w:t>
      </w:r>
      <w:r w:rsidR="00030ABE">
        <w:t>d</w:t>
      </w:r>
      <w:r w:rsidR="00591121">
        <w:t>istance</w:t>
      </w:r>
      <w:r w:rsidR="008512C0">
        <w:rPr>
          <w:rFonts w:hint="eastAsia"/>
        </w:rPr>
        <w:t>。</w:t>
      </w:r>
    </w:p>
    <w:p w14:paraId="485BDFC8" w14:textId="48AB33C7" w:rsidR="0081723B" w:rsidRDefault="0081723B" w:rsidP="007B1020">
      <w:pPr>
        <w:ind w:firstLine="480"/>
      </w:pPr>
      <w:r>
        <w:t xml:space="preserve">4. </w:t>
      </w:r>
      <w:r w:rsidR="001C0EDB">
        <w:t xml:space="preserve">hit ratio = </w:t>
      </w:r>
      <m:oMath>
        <m:f>
          <m:fPr>
            <m:type m:val="lin"/>
            <m:ctrlPr>
              <w:rPr>
                <w:rFonts w:ascii="Cambria Math" w:hAnsi="Cambria Math"/>
              </w:rPr>
            </m:ctrlPr>
          </m:fPr>
          <m:num>
            <m:r>
              <w:rPr>
                <w:rFonts w:ascii="Cambria Math" w:hAnsi="Cambria Math"/>
              </w:rPr>
              <m:t>hit count</m:t>
            </m:r>
          </m:num>
          <m:den>
            <m:r>
              <w:rPr>
                <w:rFonts w:ascii="Cambria Math" w:hAnsi="Cambria Math"/>
              </w:rPr>
              <m:t>hit count+miss count</m:t>
            </m:r>
          </m:den>
        </m:f>
      </m:oMath>
    </w:p>
    <w:p w14:paraId="37AB08F1" w14:textId="6D53F9A3" w:rsidR="006A0B0F" w:rsidRDefault="00030ABE" w:rsidP="0081723B">
      <w:pPr>
        <w:ind w:firstLine="360"/>
      </w:pPr>
      <w:r>
        <w:rPr>
          <w:rFonts w:hint="eastAsia"/>
        </w:rPr>
        <w:t>舉</w:t>
      </w:r>
      <w:r w:rsidR="007B0180">
        <w:rPr>
          <w:rFonts w:hint="eastAsia"/>
        </w:rPr>
        <w:t>例</w:t>
      </w:r>
      <w:r>
        <w:rPr>
          <w:rFonts w:hint="eastAsia"/>
        </w:rPr>
        <w:t>說明</w:t>
      </w:r>
      <w:r w:rsidR="007B0180">
        <w:rPr>
          <w:rFonts w:hint="eastAsia"/>
        </w:rPr>
        <w:t>:</w:t>
      </w:r>
    </w:p>
    <w:p w14:paraId="2161CC8C" w14:textId="25C0B176" w:rsidR="007B0180" w:rsidRPr="00B06E94" w:rsidRDefault="007B0180" w:rsidP="00E052F4">
      <w:pPr>
        <w:pStyle w:val="af4"/>
        <w:ind w:leftChars="0" w:left="360"/>
      </w:pPr>
      <w:r>
        <w:t xml:space="preserve">original </w:t>
      </w:r>
      <w:ins w:id="137" w:author="DELab-Sam" w:date="2020-08-13T17:27:00Z">
        <w:r w:rsidR="003A3DBA" w:rsidRPr="008845DF">
          <w:rPr>
            <w:rFonts w:cs="Times New Roman"/>
            <w:noProof/>
            <w:szCs w:val="24"/>
          </w:rPr>
          <w:t>skyline</w:t>
        </w:r>
        <w:r w:rsidR="003A3DBA">
          <w:rPr>
            <w:rFonts w:cs="Times New Roman"/>
            <w:noProof/>
            <w:szCs w:val="24"/>
          </w:rPr>
          <w:t xml:space="preserve"> set</w:t>
        </w:r>
      </w:ins>
      <w:del w:id="138" w:author="DELab-Sam" w:date="2020-08-13T17:27:00Z">
        <w:r w:rsidDel="003A3DBA">
          <w:delText xml:space="preserve">skyline </w:delText>
        </w:r>
      </w:del>
      <w:r>
        <w:t xml:space="preserve">: </w:t>
      </w:r>
      <m:oMath>
        <m:d>
          <m:dPr>
            <m:begChr m:val="{"/>
            <m:endChr m:val="}"/>
            <m:ctrlPr>
              <w:rPr>
                <w:rFonts w:ascii="Cambria Math" w:hAnsi="Cambria Math"/>
              </w:rPr>
            </m:ctrlPr>
          </m:dPr>
          <m:e>
            <m:r>
              <w:rPr>
                <w:rFonts w:ascii="Cambria Math" w:hAnsi="Cambria Math"/>
              </w:rPr>
              <m:t>B, C, E,G, H</m:t>
            </m:r>
          </m:e>
        </m:d>
      </m:oMath>
      <w:r w:rsidR="00B06E94">
        <w:rPr>
          <w:rFonts w:hint="eastAsia"/>
        </w:rPr>
        <w:t xml:space="preserve"> </w:t>
      </w:r>
      <w:r w:rsidR="00C07DEC">
        <w:rPr>
          <w:rFonts w:hint="eastAsia"/>
        </w:rPr>
        <w:t>s</w:t>
      </w:r>
      <w:r w:rsidR="00C07DEC">
        <w:t>ize</w:t>
      </w:r>
      <w:r w:rsidR="00B06E94">
        <w:rPr>
          <w:rFonts w:hint="eastAsia"/>
        </w:rPr>
        <w:t>為</w:t>
      </w:r>
      <w:r w:rsidR="00B06E94">
        <w:rPr>
          <w:rFonts w:hint="eastAsia"/>
        </w:rPr>
        <w:t>5</w:t>
      </w:r>
    </w:p>
    <w:p w14:paraId="66D5173C" w14:textId="711D03CF" w:rsidR="007B0180" w:rsidRDefault="007B0180" w:rsidP="00E052F4">
      <w:pPr>
        <w:pStyle w:val="af4"/>
        <w:ind w:leftChars="0" w:left="360"/>
      </w:pPr>
      <w:r>
        <w:t xml:space="preserve">estimated-1 </w:t>
      </w:r>
      <w:ins w:id="139" w:author="DELab-Sam" w:date="2020-08-13T17:27:00Z">
        <w:r w:rsidR="003A3DBA" w:rsidRPr="008845DF">
          <w:rPr>
            <w:rFonts w:cs="Times New Roman"/>
            <w:noProof/>
            <w:szCs w:val="24"/>
          </w:rPr>
          <w:t>skyline</w:t>
        </w:r>
        <w:r w:rsidR="003A3DBA">
          <w:rPr>
            <w:rFonts w:cs="Times New Roman"/>
            <w:noProof/>
            <w:szCs w:val="24"/>
          </w:rPr>
          <w:t xml:space="preserve"> set</w:t>
        </w:r>
      </w:ins>
      <w:del w:id="140" w:author="DELab-Sam" w:date="2020-08-13T17:27:00Z">
        <w:r w:rsidDel="003A3DBA">
          <w:delText>skyline</w:delText>
        </w:r>
      </w:del>
      <w:r>
        <w:t xml:space="preserve"> : </w:t>
      </w:r>
      <m:oMath>
        <m:d>
          <m:dPr>
            <m:begChr m:val="{"/>
            <m:endChr m:val="}"/>
            <m:ctrlPr>
              <w:rPr>
                <w:rFonts w:ascii="Cambria Math" w:hAnsi="Cambria Math"/>
              </w:rPr>
            </m:ctrlPr>
          </m:dPr>
          <m:e>
            <m:r>
              <w:rPr>
                <w:rFonts w:ascii="Cambria Math" w:hAnsi="Cambria Math" w:hint="eastAsia"/>
              </w:rPr>
              <m:t>A</m:t>
            </m:r>
            <m:r>
              <w:rPr>
                <w:rFonts w:ascii="Cambria Math" w:hAnsi="Cambria Math"/>
              </w:rPr>
              <m:t>, C, D,E, H, F, R</m:t>
            </m:r>
          </m:e>
        </m:d>
      </m:oMath>
      <w:r w:rsidR="00B06E94">
        <w:rPr>
          <w:rFonts w:hint="eastAsia"/>
        </w:rPr>
        <w:t>，</w:t>
      </w:r>
      <w:r w:rsidR="00C07DEC">
        <w:rPr>
          <w:rFonts w:hint="eastAsia"/>
        </w:rPr>
        <w:t>s</w:t>
      </w:r>
      <w:r w:rsidR="00C07DEC">
        <w:t>ize</w:t>
      </w:r>
      <w:r w:rsidR="00B06E94">
        <w:rPr>
          <w:rFonts w:hint="eastAsia"/>
        </w:rPr>
        <w:t>為</w:t>
      </w:r>
      <w:r w:rsidR="00B06E94">
        <w:rPr>
          <w:rFonts w:hint="eastAsia"/>
        </w:rPr>
        <w:t>7</w:t>
      </w:r>
    </w:p>
    <w:p w14:paraId="166640CD" w14:textId="78EDC326" w:rsidR="0081723B" w:rsidRDefault="007B0180" w:rsidP="007B1020">
      <w:pPr>
        <w:pStyle w:val="af4"/>
        <w:ind w:leftChars="0" w:left="360"/>
      </w:pPr>
      <w:r>
        <w:t xml:space="preserve">estimated-2 </w:t>
      </w:r>
      <w:ins w:id="141" w:author="DELab-Sam" w:date="2020-08-13T17:28:00Z">
        <w:r w:rsidR="003A3DBA" w:rsidRPr="008845DF">
          <w:rPr>
            <w:rFonts w:cs="Times New Roman"/>
            <w:noProof/>
            <w:szCs w:val="24"/>
          </w:rPr>
          <w:t>skyline</w:t>
        </w:r>
        <w:r w:rsidR="003A3DBA">
          <w:rPr>
            <w:rFonts w:cs="Times New Roman"/>
            <w:noProof/>
            <w:szCs w:val="24"/>
          </w:rPr>
          <w:t xml:space="preserve"> set</w:t>
        </w:r>
      </w:ins>
      <w:del w:id="142" w:author="DELab-Sam" w:date="2020-08-13T17:28:00Z">
        <w:r w:rsidDel="003A3DBA">
          <w:delText>skyline</w:delText>
        </w:r>
      </w:del>
      <w:r>
        <w:t xml:space="preserve"> : </w:t>
      </w:r>
      <m:oMath>
        <m:d>
          <m:dPr>
            <m:begChr m:val="{"/>
            <m:endChr m:val="}"/>
            <m:ctrlPr>
              <w:rPr>
                <w:rFonts w:ascii="Cambria Math" w:hAnsi="Cambria Math"/>
              </w:rPr>
            </m:ctrlPr>
          </m:dPr>
          <m:e>
            <m:r>
              <w:rPr>
                <w:rFonts w:ascii="Cambria Math" w:hAnsi="Cambria Math"/>
              </w:rPr>
              <m:t>B, C, D, E</m:t>
            </m:r>
          </m:e>
        </m:d>
      </m:oMath>
      <w:r w:rsidR="00B06E94">
        <w:rPr>
          <w:rFonts w:hint="eastAsia"/>
        </w:rPr>
        <w:t>，</w:t>
      </w:r>
      <w:r w:rsidR="00C07DEC">
        <w:rPr>
          <w:rFonts w:hint="eastAsia"/>
        </w:rPr>
        <w:t>s</w:t>
      </w:r>
      <w:r w:rsidR="00C07DEC">
        <w:t>ize</w:t>
      </w:r>
      <w:r w:rsidR="00B06E94">
        <w:rPr>
          <w:rFonts w:hint="eastAsia"/>
        </w:rPr>
        <w:t>為</w:t>
      </w:r>
      <w:r w:rsidR="00B06E94">
        <w:rPr>
          <w:rFonts w:hint="eastAsia"/>
        </w:rPr>
        <w:t>4</w:t>
      </w:r>
    </w:p>
    <w:p w14:paraId="1E2F52E0" w14:textId="2A656DAC" w:rsidR="007B0180" w:rsidRDefault="00721CC7" w:rsidP="00721CC7">
      <w:pPr>
        <w:pStyle w:val="af4"/>
        <w:ind w:leftChars="0" w:left="360"/>
      </w:pPr>
      <w:r>
        <w:rPr>
          <w:rFonts w:hint="eastAsia"/>
        </w:rPr>
        <w:t>e</w:t>
      </w:r>
      <w:r>
        <w:t>stimated-1</w:t>
      </w:r>
      <w:ins w:id="143" w:author="DELab-Sam" w:date="2020-08-13T17:28:00Z">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ins>
      <w:del w:id="144" w:author="DELab-Sam" w:date="2020-08-13T17:28:00Z">
        <w:r w:rsidR="00030ABE" w:rsidDel="003A3DBA">
          <w:rPr>
            <w:rFonts w:hint="eastAsia"/>
          </w:rPr>
          <w:delText>sk</w:delText>
        </w:r>
        <w:r w:rsidR="00030ABE" w:rsidDel="003A3DBA">
          <w:delText>y</w:delText>
        </w:r>
        <w:r w:rsidR="00030ABE" w:rsidDel="003A3DBA">
          <w:rPr>
            <w:rFonts w:hint="eastAsia"/>
          </w:rPr>
          <w:delText>line</w:delText>
        </w:r>
      </w:del>
      <w:r>
        <w:rPr>
          <w:rFonts w:hint="eastAsia"/>
        </w:rPr>
        <w:t>與</w:t>
      </w:r>
      <w:r>
        <w:rPr>
          <w:rFonts w:hint="eastAsia"/>
        </w:rPr>
        <w:t xml:space="preserve">original </w:t>
      </w:r>
      <w:ins w:id="145" w:author="DELab-Sam" w:date="2020-08-13T17:28:00Z">
        <w:r w:rsidR="003A3DBA" w:rsidRPr="008845DF">
          <w:rPr>
            <w:rFonts w:cs="Times New Roman"/>
            <w:noProof/>
            <w:szCs w:val="24"/>
          </w:rPr>
          <w:t>skyline</w:t>
        </w:r>
        <w:r w:rsidR="003A3DBA">
          <w:rPr>
            <w:rFonts w:cs="Times New Roman"/>
            <w:noProof/>
            <w:szCs w:val="24"/>
          </w:rPr>
          <w:t xml:space="preserve"> set</w:t>
        </w:r>
      </w:ins>
      <w:del w:id="146" w:author="DELab-Sam" w:date="2020-08-13T17:28:00Z">
        <w:r w:rsidDel="003A3DBA">
          <w:rPr>
            <w:rFonts w:hint="eastAsia"/>
          </w:rPr>
          <w:delText>sk</w:delText>
        </w:r>
        <w:r w:rsidDel="003A3DBA">
          <w:delText>y</w:delText>
        </w:r>
        <w:r w:rsidDel="003A3DBA">
          <w:rPr>
            <w:rFonts w:hint="eastAsia"/>
          </w:rPr>
          <w:delText>line</w:delText>
        </w:r>
      </w:del>
      <w:r>
        <w:rPr>
          <w:rFonts w:hint="eastAsia"/>
        </w:rPr>
        <w:t>具有</w:t>
      </w:r>
      <w:r w:rsidR="009C4066">
        <w:rPr>
          <w:rFonts w:hint="eastAsia"/>
        </w:rPr>
        <w:t>2</w:t>
      </w:r>
      <w:r>
        <w:rPr>
          <w:rFonts w:hint="eastAsia"/>
        </w:rPr>
        <w:t>個元素相同</w:t>
      </w:r>
      <w:r>
        <w:rPr>
          <w:rFonts w:hint="eastAsia"/>
        </w:rPr>
        <w:t>C</w:t>
      </w:r>
      <w:r>
        <w:rPr>
          <w:rFonts w:hint="eastAsia"/>
        </w:rPr>
        <w:t>、</w:t>
      </w:r>
      <w:r>
        <w:rPr>
          <w:rFonts w:hint="eastAsia"/>
        </w:rPr>
        <w:t>H</w:t>
      </w:r>
      <w:r>
        <w:rPr>
          <w:rFonts w:hint="eastAsia"/>
        </w:rPr>
        <w:t>，</w:t>
      </w:r>
      <w:r>
        <w:rPr>
          <w:rFonts w:hint="eastAsia"/>
        </w:rPr>
        <w:t>h</w:t>
      </w:r>
      <w:r>
        <w:t>it</w:t>
      </w:r>
      <w:r w:rsidR="0081723B">
        <w:t xml:space="preserve"> </w:t>
      </w:r>
      <w:r w:rsidR="009C4066">
        <w:t xml:space="preserve">count </w:t>
      </w:r>
      <w:r>
        <w:t>= 2</w:t>
      </w:r>
      <w:r>
        <w:rPr>
          <w:rFonts w:hint="eastAsia"/>
        </w:rPr>
        <w:t>，且</w:t>
      </w:r>
      <w:r>
        <w:rPr>
          <w:rFonts w:hint="eastAsia"/>
        </w:rPr>
        <w:t>A</w:t>
      </w:r>
      <w:r>
        <w:rPr>
          <w:rFonts w:hint="eastAsia"/>
        </w:rPr>
        <w:t>、</w:t>
      </w:r>
      <w:r w:rsidR="009C4066">
        <w:rPr>
          <w:rFonts w:hint="eastAsia"/>
        </w:rPr>
        <w:t>B</w:t>
      </w:r>
      <w:r w:rsidR="009C4066">
        <w:rPr>
          <w:rFonts w:hint="eastAsia"/>
        </w:rPr>
        <w:t>、</w:t>
      </w:r>
      <w:r>
        <w:rPr>
          <w:rFonts w:hint="eastAsia"/>
        </w:rPr>
        <w:t>D</w:t>
      </w:r>
      <w:r w:rsidR="009C4066">
        <w:rPr>
          <w:rFonts w:hint="eastAsia"/>
        </w:rPr>
        <w:t>、</w:t>
      </w:r>
      <w:r w:rsidR="009C4066">
        <w:rPr>
          <w:rFonts w:hint="eastAsia"/>
        </w:rPr>
        <w:t>G</w:t>
      </w:r>
      <w:r>
        <w:rPr>
          <w:rFonts w:hint="eastAsia"/>
        </w:rPr>
        <w:t>、</w:t>
      </w:r>
      <w:r>
        <w:rPr>
          <w:rFonts w:hint="eastAsia"/>
        </w:rPr>
        <w:t>F</w:t>
      </w:r>
      <w:r>
        <w:rPr>
          <w:rFonts w:hint="eastAsia"/>
        </w:rPr>
        <w:t>、</w:t>
      </w:r>
      <w:r>
        <w:rPr>
          <w:rFonts w:hint="eastAsia"/>
        </w:rPr>
        <w:t>R</w:t>
      </w:r>
      <w:r>
        <w:rPr>
          <w:rFonts w:hint="eastAsia"/>
        </w:rPr>
        <w:t>並沒有猜中</w:t>
      </w:r>
      <w:r w:rsidR="00F12A9F">
        <w:rPr>
          <w:rFonts w:hint="eastAsia"/>
        </w:rPr>
        <w:t>故</w:t>
      </w:r>
      <w:r w:rsidR="00F12A9F">
        <w:rPr>
          <w:rFonts w:hint="eastAsia"/>
        </w:rPr>
        <w:t>m</w:t>
      </w:r>
      <w:r w:rsidR="00F12A9F">
        <w:t>iss</w:t>
      </w:r>
      <w:r w:rsidR="009C4066">
        <w:t xml:space="preserve"> </w:t>
      </w:r>
      <w:r w:rsidR="009C4066">
        <w:rPr>
          <w:rFonts w:hint="eastAsia"/>
        </w:rPr>
        <w:t>c</w:t>
      </w:r>
      <w:r w:rsidR="009C4066">
        <w:t>ount</w:t>
      </w:r>
      <w:r w:rsidR="00E32B7E">
        <w:rPr>
          <w:rFonts w:hint="eastAsia"/>
        </w:rPr>
        <w:t xml:space="preserve"> = </w:t>
      </w:r>
      <w:r w:rsidR="009C4066">
        <w:rPr>
          <w:rFonts w:hint="eastAsia"/>
        </w:rPr>
        <w:t>6</w:t>
      </w:r>
      <w:r w:rsidR="00F12A9F">
        <w:rPr>
          <w:rFonts w:hint="eastAsia"/>
        </w:rPr>
        <w:t>，</w:t>
      </w:r>
      <w:r w:rsidR="00B06E94">
        <w:rPr>
          <w:rFonts w:hint="eastAsia"/>
        </w:rPr>
        <w:t>h</w:t>
      </w:r>
      <w:r w:rsidR="00B06E94">
        <w:t>it ratio</w:t>
      </w:r>
      <w:r w:rsidR="00B06E94">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rPr>
              <m:t>2</m:t>
            </m:r>
          </m:num>
          <m:den>
            <m:r>
              <w:rPr>
                <w:rFonts w:ascii="Cambria Math" w:hAnsi="Cambria Math"/>
              </w:rPr>
              <m:t>2+</m:t>
            </m:r>
            <m:r>
              <w:rPr>
                <w:rFonts w:ascii="Cambria Math" w:hAnsi="Cambria Math" w:hint="eastAsia"/>
              </w:rPr>
              <m:t>6</m:t>
            </m:r>
          </m:den>
        </m:f>
      </m:oMath>
      <w:r w:rsidR="009C4066">
        <w:rPr>
          <w:rFonts w:hint="eastAsia"/>
        </w:rPr>
        <w:t xml:space="preserve"> =</w:t>
      </w:r>
      <w:r w:rsidR="009C4066">
        <w:t xml:space="preserve"> 0.</w:t>
      </w:r>
      <w:r w:rsidR="009C4066">
        <w:rPr>
          <w:rFonts w:hint="eastAsia"/>
        </w:rPr>
        <w:t>2</w:t>
      </w:r>
      <w:r w:rsidR="00030ABE">
        <w:rPr>
          <w:rFonts w:hint="eastAsia"/>
        </w:rPr>
        <w:t>。</w:t>
      </w:r>
    </w:p>
    <w:p w14:paraId="78FA177E" w14:textId="1A3CBCC5" w:rsidR="00F12A9F" w:rsidRDefault="00F12A9F" w:rsidP="00721CC7">
      <w:pPr>
        <w:pStyle w:val="af4"/>
        <w:ind w:leftChars="0" w:left="360"/>
      </w:pPr>
      <w:r>
        <w:rPr>
          <w:rFonts w:hint="eastAsia"/>
        </w:rPr>
        <w:t>e</w:t>
      </w:r>
      <w:r>
        <w:t>stimated-</w:t>
      </w:r>
      <w:r>
        <w:rPr>
          <w:rFonts w:hint="eastAsia"/>
        </w:rPr>
        <w:t>2</w:t>
      </w:r>
      <w:ins w:id="147" w:author="DELab-Sam" w:date="2020-08-13T17:28:00Z">
        <w:r w:rsidR="003A3DBA" w:rsidRPr="003A3DBA">
          <w:rPr>
            <w:rFonts w:cs="Times New Roman"/>
            <w:noProof/>
            <w:szCs w:val="24"/>
          </w:rPr>
          <w:t xml:space="preserve"> </w:t>
        </w:r>
        <w:r w:rsidR="003A3DBA" w:rsidRPr="008845DF">
          <w:rPr>
            <w:rFonts w:cs="Times New Roman"/>
            <w:noProof/>
            <w:szCs w:val="24"/>
          </w:rPr>
          <w:t>skyline</w:t>
        </w:r>
        <w:r w:rsidR="003A3DBA">
          <w:rPr>
            <w:rFonts w:cs="Times New Roman"/>
            <w:noProof/>
            <w:szCs w:val="24"/>
          </w:rPr>
          <w:t xml:space="preserve"> set</w:t>
        </w:r>
      </w:ins>
      <w:del w:id="148" w:author="DELab-Sam" w:date="2020-08-13T17:28:00Z">
        <w:r w:rsidR="00030ABE" w:rsidDel="003A3DBA">
          <w:rPr>
            <w:rFonts w:hint="eastAsia"/>
          </w:rPr>
          <w:delText>sk</w:delText>
        </w:r>
        <w:r w:rsidR="00030ABE" w:rsidDel="003A3DBA">
          <w:delText>y</w:delText>
        </w:r>
        <w:r w:rsidR="00030ABE" w:rsidDel="003A3DBA">
          <w:rPr>
            <w:rFonts w:hint="eastAsia"/>
          </w:rPr>
          <w:delText>line</w:delText>
        </w:r>
      </w:del>
      <w:r>
        <w:rPr>
          <w:rFonts w:hint="eastAsia"/>
        </w:rPr>
        <w:t>與</w:t>
      </w:r>
      <w:r>
        <w:rPr>
          <w:rFonts w:hint="eastAsia"/>
        </w:rPr>
        <w:t xml:space="preserve">original </w:t>
      </w:r>
      <w:ins w:id="149" w:author="DELab-Sam" w:date="2020-08-13T17:28:00Z">
        <w:r w:rsidR="003A3DBA" w:rsidRPr="008845DF">
          <w:rPr>
            <w:rFonts w:cs="Times New Roman"/>
            <w:noProof/>
            <w:szCs w:val="24"/>
          </w:rPr>
          <w:t>skyline</w:t>
        </w:r>
        <w:r w:rsidR="003A3DBA">
          <w:rPr>
            <w:rFonts w:cs="Times New Roman"/>
            <w:noProof/>
            <w:szCs w:val="24"/>
          </w:rPr>
          <w:t xml:space="preserve"> set</w:t>
        </w:r>
      </w:ins>
      <w:del w:id="150" w:author="DELab-Sam" w:date="2020-08-13T17:28:00Z">
        <w:r w:rsidDel="003A3DBA">
          <w:rPr>
            <w:rFonts w:hint="eastAsia"/>
          </w:rPr>
          <w:delText>sk</w:delText>
        </w:r>
        <w:r w:rsidDel="003A3DBA">
          <w:delText>y</w:delText>
        </w:r>
        <w:r w:rsidDel="003A3DBA">
          <w:rPr>
            <w:rFonts w:hint="eastAsia"/>
          </w:rPr>
          <w:delText>line</w:delText>
        </w:r>
      </w:del>
      <w:r>
        <w:rPr>
          <w:rFonts w:hint="eastAsia"/>
        </w:rPr>
        <w:t>具有</w:t>
      </w:r>
      <w:r w:rsidR="009C4066">
        <w:rPr>
          <w:rFonts w:hint="eastAsia"/>
        </w:rPr>
        <w:t>3</w:t>
      </w:r>
      <w:r w:rsidR="009C4066">
        <w:rPr>
          <w:rFonts w:hint="eastAsia"/>
        </w:rPr>
        <w:t>個相同元素</w:t>
      </w:r>
      <w:r w:rsidR="009C4066">
        <w:rPr>
          <w:rFonts w:hint="eastAsia"/>
        </w:rPr>
        <w:t>B</w:t>
      </w:r>
      <w:r w:rsidR="009C4066">
        <w:rPr>
          <w:rFonts w:hint="eastAsia"/>
        </w:rPr>
        <w:t>、</w:t>
      </w:r>
      <w:r w:rsidR="009C4066">
        <w:rPr>
          <w:rFonts w:hint="eastAsia"/>
        </w:rPr>
        <w:t>C</w:t>
      </w:r>
      <w:r w:rsidR="009C4066">
        <w:rPr>
          <w:rFonts w:hint="eastAsia"/>
        </w:rPr>
        <w:t>、</w:t>
      </w:r>
      <w:r w:rsidR="009C4066">
        <w:rPr>
          <w:rFonts w:hint="eastAsia"/>
        </w:rPr>
        <w:t>E</w:t>
      </w:r>
      <w:r w:rsidR="009C4066">
        <w:rPr>
          <w:rFonts w:hint="eastAsia"/>
        </w:rPr>
        <w:t>，</w:t>
      </w:r>
      <w:r w:rsidR="009C4066">
        <w:rPr>
          <w:rFonts w:hint="eastAsia"/>
        </w:rPr>
        <w:t>hit</w:t>
      </w:r>
      <w:r w:rsidR="0081723B">
        <w:t xml:space="preserve"> </w:t>
      </w:r>
      <w:r w:rsidR="0081723B">
        <w:rPr>
          <w:rFonts w:hint="eastAsia"/>
        </w:rPr>
        <w:t>c</w:t>
      </w:r>
      <w:r w:rsidR="0081723B">
        <w:t xml:space="preserve">ount = </w:t>
      </w:r>
      <w:r w:rsidR="009C4066">
        <w:rPr>
          <w:rFonts w:hint="eastAsia"/>
        </w:rPr>
        <w:t>3</w:t>
      </w:r>
      <w:r w:rsidR="009C4066">
        <w:rPr>
          <w:rFonts w:hint="eastAsia"/>
        </w:rPr>
        <w:t>，且</w:t>
      </w:r>
      <w:r w:rsidR="009C4066">
        <w:rPr>
          <w:rFonts w:hint="eastAsia"/>
        </w:rPr>
        <w:t>D</w:t>
      </w:r>
      <w:r w:rsidR="009C4066">
        <w:rPr>
          <w:rFonts w:hint="eastAsia"/>
        </w:rPr>
        <w:t>、</w:t>
      </w:r>
      <w:r w:rsidR="009C4066">
        <w:rPr>
          <w:rFonts w:hint="eastAsia"/>
        </w:rPr>
        <w:t>G</w:t>
      </w:r>
      <w:r w:rsidR="009C4066">
        <w:rPr>
          <w:rFonts w:hint="eastAsia"/>
        </w:rPr>
        <w:t>、</w:t>
      </w:r>
      <w:r w:rsidR="009C4066">
        <w:rPr>
          <w:rFonts w:hint="eastAsia"/>
        </w:rPr>
        <w:t>H</w:t>
      </w:r>
      <w:r w:rsidR="0081723B">
        <w:rPr>
          <w:rFonts w:hint="eastAsia"/>
        </w:rPr>
        <w:t>沒猜中</w:t>
      </w:r>
      <w:r w:rsidR="009C4066">
        <w:rPr>
          <w:rFonts w:hint="eastAsia"/>
        </w:rPr>
        <w:t>故</w:t>
      </w:r>
      <w:r w:rsidR="009C4066">
        <w:rPr>
          <w:rFonts w:hint="eastAsia"/>
        </w:rPr>
        <w:t>miss</w:t>
      </w:r>
      <w:r w:rsidR="009C4066">
        <w:t xml:space="preserve"> count</w:t>
      </w:r>
      <w:r w:rsidR="00E32B7E">
        <w:rPr>
          <w:rFonts w:hint="eastAsia"/>
        </w:rPr>
        <w:t xml:space="preserve"> = </w:t>
      </w:r>
      <w:r w:rsidR="009C4066">
        <w:rPr>
          <w:rFonts w:hint="eastAsia"/>
        </w:rPr>
        <w:t>3</w:t>
      </w:r>
      <w:r w:rsidR="009C4066">
        <w:rPr>
          <w:rFonts w:hint="eastAsia"/>
        </w:rPr>
        <w:t>，</w:t>
      </w:r>
      <w:r w:rsidR="009C4066">
        <w:rPr>
          <w:rFonts w:hint="eastAsia"/>
        </w:rPr>
        <w:t>h</w:t>
      </w:r>
      <w:r w:rsidR="009C4066">
        <w:t>it ratio</w:t>
      </w:r>
      <w:r w:rsidR="009C4066">
        <w:rPr>
          <w:rFonts w:hint="eastAsia"/>
        </w:rPr>
        <w:t>為</w:t>
      </w:r>
      <w:r w:rsidR="00803D3A">
        <w:rPr>
          <w:rFonts w:hint="eastAsia"/>
        </w:rPr>
        <w:t xml:space="preserve"> </w:t>
      </w:r>
      <m:oMath>
        <m:f>
          <m:fPr>
            <m:type m:val="lin"/>
            <m:ctrlPr>
              <w:rPr>
                <w:rFonts w:ascii="Cambria Math" w:hAnsi="Cambria Math"/>
              </w:rPr>
            </m:ctrlPr>
          </m:fPr>
          <m:num>
            <m:r>
              <w:rPr>
                <w:rFonts w:ascii="Cambria Math" w:hAnsi="Cambria Math" w:hint="eastAsia"/>
              </w:rPr>
              <m:t>3</m:t>
            </m:r>
          </m:num>
          <m:den>
            <m:r>
              <w:rPr>
                <w:rFonts w:ascii="Cambria Math" w:hAnsi="Cambria Math" w:hint="eastAsia"/>
              </w:rPr>
              <m:t>3</m:t>
            </m:r>
            <m:r>
              <w:rPr>
                <w:rFonts w:ascii="Cambria Math" w:hAnsi="Cambria Math"/>
              </w:rPr>
              <m:t>+</m:t>
            </m:r>
            <m:r>
              <w:rPr>
                <w:rFonts w:ascii="Cambria Math" w:hAnsi="Cambria Math" w:hint="eastAsia"/>
              </w:rPr>
              <m:t>3</m:t>
            </m:r>
          </m:den>
        </m:f>
      </m:oMath>
      <w:r w:rsidR="009C4066">
        <w:rPr>
          <w:rFonts w:hint="eastAsia"/>
        </w:rPr>
        <w:t xml:space="preserve"> = 0.5</w:t>
      </w:r>
      <w:r w:rsidR="00030ABE">
        <w:rPr>
          <w:rFonts w:hint="eastAsia"/>
        </w:rPr>
        <w:t>。</w:t>
      </w:r>
    </w:p>
    <w:p w14:paraId="242D40BE" w14:textId="66BDC8AB" w:rsidR="00AB148B" w:rsidRPr="00AB148B" w:rsidRDefault="0008267E" w:rsidP="0051340F">
      <w:pPr>
        <w:ind w:firstLine="360"/>
        <w:rPr>
          <w:rFonts w:ascii="Times" w:hAnsi="Times" w:cs="Times New Roman"/>
          <w:b/>
          <w:bCs/>
          <w:kern w:val="52"/>
          <w:sz w:val="32"/>
          <w:szCs w:val="52"/>
        </w:rPr>
      </w:pPr>
      <w:r>
        <w:rPr>
          <w:rFonts w:hint="eastAsia"/>
        </w:rPr>
        <w:t>由上述例子可知，</w:t>
      </w:r>
      <m:oMath>
        <m:sSup>
          <m:sSupPr>
            <m:ctrlPr>
              <w:rPr>
                <w:rFonts w:ascii="Cambria Math" w:hAnsi="Cambria Math"/>
              </w:rPr>
            </m:ctrlPr>
          </m:sSupPr>
          <m:e>
            <m:r>
              <w:rPr>
                <w:rFonts w:ascii="Cambria Math" w:hAnsi="Cambria Math"/>
              </w:rPr>
              <m:t>S</m:t>
            </m:r>
          </m:e>
          <m:sup>
            <m:r>
              <w:rPr>
                <w:rFonts w:ascii="Cambria Math" w:hAnsi="Cambria Math"/>
              </w:rPr>
              <m:t>'</m:t>
            </m:r>
          </m:sup>
        </m:sSup>
      </m:oMath>
      <w:r>
        <w:rPr>
          <w:rFonts w:hint="eastAsia"/>
        </w:rPr>
        <w:t xml:space="preserve"> s</w:t>
      </w:r>
      <w:r>
        <w:t>ize</w:t>
      </w:r>
      <w:r w:rsidR="00030ABE">
        <w:rPr>
          <w:rFonts w:hint="eastAsia"/>
        </w:rPr>
        <w:t>愈</w:t>
      </w:r>
      <w:r>
        <w:rPr>
          <w:rFonts w:hint="eastAsia"/>
        </w:rPr>
        <w:t>大並不能保證</w:t>
      </w:r>
      <w:r>
        <w:rPr>
          <w:rFonts w:hint="eastAsia"/>
        </w:rPr>
        <w:t>h</w:t>
      </w:r>
      <w:r>
        <w:t>it ratio</w:t>
      </w:r>
      <w:r>
        <w:rPr>
          <w:rFonts w:hint="eastAsia"/>
        </w:rPr>
        <w:t>一定</w:t>
      </w:r>
      <w:r w:rsidR="00030ABE">
        <w:rPr>
          <w:rFonts w:hint="eastAsia"/>
        </w:rPr>
        <w:t>愈</w:t>
      </w:r>
      <w:r>
        <w:rPr>
          <w:rFonts w:hint="eastAsia"/>
        </w:rPr>
        <w:t>好，</w:t>
      </w:r>
      <w:r w:rsidR="00030ABE">
        <w:rPr>
          <w:rFonts w:hint="eastAsia"/>
        </w:rPr>
        <w:t>亦即</w:t>
      </w:r>
      <w:r>
        <w:rPr>
          <w:rFonts w:hint="eastAsia"/>
        </w:rPr>
        <w:t>猜得多不如猜</w:t>
      </w:r>
      <w:r w:rsidR="00030ABE">
        <w:rPr>
          <w:rFonts w:hint="eastAsia"/>
        </w:rPr>
        <w:t>得</w:t>
      </w:r>
      <w:r>
        <w:rPr>
          <w:rFonts w:hint="eastAsia"/>
        </w:rPr>
        <w:t>精</w:t>
      </w:r>
      <w:proofErr w:type="gramStart"/>
      <w:r>
        <w:rPr>
          <w:rFonts w:hint="eastAsia"/>
        </w:rPr>
        <w:t>準</w:t>
      </w:r>
      <w:proofErr w:type="gramEnd"/>
      <w:r>
        <w:rPr>
          <w:rFonts w:hint="eastAsia"/>
        </w:rPr>
        <w:t>。</w:t>
      </w:r>
      <w:r w:rsidR="005F4DD6">
        <w:rPr>
          <w:rFonts w:hint="eastAsia"/>
        </w:rPr>
        <w:t>天際線</w:t>
      </w:r>
      <w:r w:rsidR="00871818">
        <w:rPr>
          <w:rFonts w:hint="eastAsia"/>
        </w:rPr>
        <w:t>為一個</w:t>
      </w:r>
      <w:r w:rsidR="00030ABE">
        <w:rPr>
          <w:rFonts w:hint="eastAsia"/>
        </w:rPr>
        <w:t>不被其他點支配的資料</w:t>
      </w:r>
      <w:r w:rsidR="003C2C65">
        <w:rPr>
          <w:rFonts w:hint="eastAsia"/>
        </w:rPr>
        <w:t>點</w:t>
      </w:r>
      <w:r w:rsidR="00030ABE">
        <w:rPr>
          <w:rFonts w:hint="eastAsia"/>
        </w:rPr>
        <w:t>所構成</w:t>
      </w:r>
      <w:r w:rsidR="003C2C65">
        <w:rPr>
          <w:rFonts w:hint="eastAsia"/>
        </w:rPr>
        <w:t>的</w:t>
      </w:r>
      <w:r w:rsidR="00871818">
        <w:rPr>
          <w:rFonts w:hint="eastAsia"/>
        </w:rPr>
        <w:t>集</w:t>
      </w:r>
      <w:r w:rsidR="003C2C65">
        <w:rPr>
          <w:rFonts w:hint="eastAsia"/>
        </w:rPr>
        <w:t>合，</w:t>
      </w:r>
      <w:r w:rsidR="00030ABE">
        <w:rPr>
          <w:rFonts w:hint="eastAsia"/>
        </w:rPr>
        <w:t>如果</w:t>
      </w:r>
      <w:r w:rsidR="00B47EFC">
        <w:rPr>
          <w:rFonts w:hint="eastAsia"/>
        </w:rPr>
        <w:t>經填補後所找</w:t>
      </w:r>
      <w:r w:rsidR="00573B35">
        <w:rPr>
          <w:rFonts w:hint="eastAsia"/>
        </w:rPr>
        <w:t>到</w:t>
      </w:r>
      <w:r w:rsidR="00B47EFC">
        <w:rPr>
          <w:rFonts w:hint="eastAsia"/>
        </w:rPr>
        <w:t>的天際線集合與原天際線集合</w:t>
      </w:r>
      <w:r w:rsidR="00E90D8E">
        <w:rPr>
          <w:rFonts w:hint="eastAsia"/>
        </w:rPr>
        <w:t>之</w:t>
      </w:r>
      <w:r w:rsidR="00B47EFC">
        <w:rPr>
          <w:rFonts w:hint="eastAsia"/>
        </w:rPr>
        <w:t>相似</w:t>
      </w:r>
      <w:r w:rsidR="00E90D8E">
        <w:rPr>
          <w:rFonts w:hint="eastAsia"/>
        </w:rPr>
        <w:t>度愈高</w:t>
      </w:r>
      <w:r w:rsidR="00B47EFC">
        <w:rPr>
          <w:rFonts w:hint="eastAsia"/>
        </w:rPr>
        <w:t>，則</w:t>
      </w:r>
      <w:r w:rsidR="00E90D8E">
        <w:rPr>
          <w:rFonts w:hint="eastAsia"/>
        </w:rPr>
        <w:t>可推</w:t>
      </w:r>
      <w:r w:rsidR="00B47EFC">
        <w:rPr>
          <w:rFonts w:hint="eastAsia"/>
        </w:rPr>
        <w:t>斷該填補法對天際線</w:t>
      </w:r>
      <w:r w:rsidR="00B47EFC">
        <w:rPr>
          <w:rFonts w:hint="eastAsia"/>
        </w:rPr>
        <w:lastRenderedPageBreak/>
        <w:t>所填補效果</w:t>
      </w:r>
      <w:r w:rsidR="00E90D8E">
        <w:rPr>
          <w:rFonts w:hint="eastAsia"/>
        </w:rPr>
        <w:t>愈</w:t>
      </w:r>
      <w:r w:rsidR="00B47EFC">
        <w:rPr>
          <w:rFonts w:hint="eastAsia"/>
        </w:rPr>
        <w:t>好</w:t>
      </w:r>
      <w:r w:rsidR="00E90D8E">
        <w:rPr>
          <w:rFonts w:hint="eastAsia"/>
        </w:rPr>
        <w:t>。</w:t>
      </w:r>
      <w:r w:rsidR="00246377">
        <w:rPr>
          <w:rFonts w:hint="eastAsia"/>
        </w:rPr>
        <w:t>本論文</w:t>
      </w:r>
      <w:r w:rsidR="003C6C71">
        <w:rPr>
          <w:rFonts w:hint="eastAsia"/>
        </w:rPr>
        <w:t>用上述</w:t>
      </w:r>
      <w:r w:rsidR="00E90D8E">
        <w:rPr>
          <w:rFonts w:hint="eastAsia"/>
        </w:rPr>
        <w:t>相似度</w:t>
      </w:r>
      <w:r w:rsidR="003C6C71">
        <w:rPr>
          <w:rFonts w:hint="eastAsia"/>
        </w:rPr>
        <w:t>來評斷各填補法填補效果優劣之依據。</w:t>
      </w:r>
    </w:p>
    <w:p w14:paraId="753B79F6" w14:textId="7335CB32" w:rsidR="00F70FB9" w:rsidRDefault="00AB148B" w:rsidP="000025E0">
      <w:pPr>
        <w:pStyle w:val="1"/>
      </w:pPr>
      <w:bookmarkStart w:id="151" w:name="_Toc47633472"/>
      <w:r>
        <w:rPr>
          <w:rFonts w:hint="eastAsia"/>
        </w:rPr>
        <w:t>實驗結果與分析</w:t>
      </w:r>
      <w:bookmarkEnd w:id="151"/>
    </w:p>
    <w:p w14:paraId="35E2EA50" w14:textId="48261B9C" w:rsidR="0002221A" w:rsidRDefault="0002221A" w:rsidP="00CC62E1">
      <w:pPr>
        <w:ind w:firstLine="480"/>
      </w:pPr>
      <w:r>
        <w:rPr>
          <w:rFonts w:hint="eastAsia"/>
        </w:rPr>
        <w:t>本章節結構依序先說明整體實驗環境與資料來源</w:t>
      </w:r>
      <w:r w:rsidR="00F837F7">
        <w:rPr>
          <w:rFonts w:hint="eastAsia"/>
        </w:rPr>
        <w:t>，</w:t>
      </w:r>
      <w:r w:rsidR="003B742B">
        <w:rPr>
          <w:rFonts w:hint="eastAsia"/>
        </w:rPr>
        <w:t>接著實驗一</w:t>
      </w:r>
      <w:r w:rsidR="008C4E0A">
        <w:rPr>
          <w:rFonts w:hint="eastAsia"/>
        </w:rPr>
        <w:t>為</w:t>
      </w:r>
      <w:r w:rsidR="00400127">
        <w:rPr>
          <w:rFonts w:hint="eastAsia"/>
        </w:rPr>
        <w:t>鄰近</w:t>
      </w:r>
      <w:r w:rsidR="003B742B">
        <w:rPr>
          <w:rFonts w:hint="eastAsia"/>
        </w:rPr>
        <w:t>k</w:t>
      </w:r>
      <w:r w:rsidR="003B742B">
        <w:rPr>
          <w:rFonts w:hint="eastAsia"/>
        </w:rPr>
        <w:t>值的大小在不完整資料</w:t>
      </w:r>
      <w:r w:rsidR="0033535B">
        <w:rPr>
          <w:rFonts w:hint="eastAsia"/>
        </w:rPr>
        <w:t>集</w:t>
      </w:r>
      <w:r w:rsidR="003B742B">
        <w:rPr>
          <w:rFonts w:hint="eastAsia"/>
        </w:rPr>
        <w:t>當中對不同缺失值程度的影響</w:t>
      </w:r>
      <w:r w:rsidR="0067520B">
        <w:rPr>
          <w:rFonts w:hint="eastAsia"/>
        </w:rPr>
        <w:t>。</w:t>
      </w:r>
      <w:r w:rsidR="003B742B">
        <w:rPr>
          <w:rFonts w:hint="eastAsia"/>
        </w:rPr>
        <w:t>實驗二</w:t>
      </w:r>
      <w:r w:rsidR="0033535B">
        <w:rPr>
          <w:rFonts w:hint="eastAsia"/>
        </w:rPr>
        <w:t>為</w:t>
      </w:r>
      <w:r w:rsidR="005A2A68">
        <w:rPr>
          <w:rFonts w:hint="eastAsia"/>
        </w:rPr>
        <w:t>比較</w:t>
      </w:r>
      <w:r w:rsidR="003B1E16" w:rsidRPr="003B1E16">
        <w:rPr>
          <w:rFonts w:hint="eastAsia"/>
          <w:color w:val="0070C0"/>
        </w:rPr>
        <w:t>原始</w:t>
      </w:r>
      <w:r w:rsidR="005A2A68" w:rsidRPr="003B1E16">
        <w:rPr>
          <w:rFonts w:hint="eastAsia"/>
          <w:color w:val="0070C0"/>
        </w:rPr>
        <w:t>k</w:t>
      </w:r>
      <w:r w:rsidR="005A2A68" w:rsidRPr="003B1E16">
        <w:rPr>
          <w:rFonts w:hint="eastAsia"/>
          <w:color w:val="0070C0"/>
        </w:rPr>
        <w:t>鄰近</w:t>
      </w:r>
      <w:r w:rsidR="003B1E16" w:rsidRPr="003B1E16">
        <w:rPr>
          <w:rFonts w:hint="eastAsia"/>
          <w:color w:val="0070C0"/>
        </w:rPr>
        <w:t>點填補</w:t>
      </w:r>
      <w:r w:rsidR="005A2A68" w:rsidRPr="003B1E16">
        <w:rPr>
          <w:rFonts w:hint="eastAsia"/>
          <w:color w:val="0070C0"/>
        </w:rPr>
        <w:t>法</w:t>
      </w:r>
      <w:r w:rsidR="005A2A68">
        <w:rPr>
          <w:rFonts w:hint="eastAsia"/>
        </w:rPr>
        <w:t>、權重型</w:t>
      </w:r>
      <w:r w:rsidR="005A2A68">
        <w:rPr>
          <w:rFonts w:hint="eastAsia"/>
        </w:rPr>
        <w:t>k</w:t>
      </w:r>
      <w:r w:rsidR="005A2A68">
        <w:rPr>
          <w:rFonts w:hint="eastAsia"/>
        </w:rPr>
        <w:t>鄰近</w:t>
      </w:r>
      <w:r w:rsidR="003B1E16" w:rsidRPr="003B1E16">
        <w:rPr>
          <w:rFonts w:hint="eastAsia"/>
          <w:color w:val="0070C0"/>
        </w:rPr>
        <w:t>點填補</w:t>
      </w:r>
      <w:r w:rsidR="005A2A68">
        <w:rPr>
          <w:rFonts w:hint="eastAsia"/>
        </w:rPr>
        <w:t>法與本論文所提出的</w:t>
      </w:r>
      <w:proofErr w:type="spellStart"/>
      <w:r w:rsidR="005A2A68">
        <w:rPr>
          <w:rFonts w:hint="eastAsia"/>
        </w:rPr>
        <w:t>s</w:t>
      </w:r>
      <w:r w:rsidR="005A2A68">
        <w:t>k</w:t>
      </w:r>
      <w:proofErr w:type="spellEnd"/>
      <w:r w:rsidR="005A2A68">
        <w:t>-NN</w:t>
      </w:r>
      <w:r w:rsidR="005A2A68">
        <w:rPr>
          <w:rFonts w:hint="eastAsia"/>
        </w:rPr>
        <w:t xml:space="preserve"> </w:t>
      </w:r>
      <w:r w:rsidR="005A2A68">
        <w:t>imputation</w:t>
      </w:r>
      <w:r w:rsidR="005A2A68">
        <w:rPr>
          <w:rFonts w:hint="eastAsia"/>
        </w:rPr>
        <w:t>填補法交叉分別在參考不同鄰近</w:t>
      </w:r>
      <w:r w:rsidR="005A2A68">
        <w:rPr>
          <w:rFonts w:hint="eastAsia"/>
        </w:rPr>
        <w:t>k</w:t>
      </w:r>
      <w:r w:rsidR="005A2A68">
        <w:rPr>
          <w:rFonts w:hint="eastAsia"/>
        </w:rPr>
        <w:t>值與不同缺失程度的資料集下，</w:t>
      </w:r>
      <w:r w:rsidR="00E77601">
        <w:rPr>
          <w:rFonts w:hint="eastAsia"/>
        </w:rPr>
        <w:t>以與原</w:t>
      </w:r>
      <w:r w:rsidR="003A3DBA" w:rsidRPr="008845DF">
        <w:rPr>
          <w:rFonts w:cs="Times New Roman"/>
          <w:noProof/>
          <w:szCs w:val="24"/>
        </w:rPr>
        <w:t>skyline</w:t>
      </w:r>
      <w:r w:rsidR="003A3DBA">
        <w:rPr>
          <w:rFonts w:cs="Times New Roman"/>
          <w:noProof/>
          <w:szCs w:val="24"/>
        </w:rPr>
        <w:t xml:space="preserve"> set</w:t>
      </w:r>
      <w:r w:rsidR="00E77601">
        <w:rPr>
          <w:rFonts w:hint="eastAsia"/>
        </w:rPr>
        <w:t>比較相似度作為衡量各個填補法對缺失資料的效果依據。</w:t>
      </w:r>
    </w:p>
    <w:p w14:paraId="2D1D75C6" w14:textId="77777777" w:rsidR="00291E62" w:rsidRPr="0002221A" w:rsidRDefault="00291E62" w:rsidP="00CC62E1">
      <w:pPr>
        <w:ind w:firstLine="480"/>
      </w:pPr>
    </w:p>
    <w:p w14:paraId="3F3DBF38" w14:textId="7DA3556A" w:rsidR="00AB148B" w:rsidRDefault="00AB148B" w:rsidP="00B75D24">
      <w:pPr>
        <w:pStyle w:val="2"/>
        <w:rPr>
          <w:shd w:val="clear" w:color="auto" w:fill="FFFFFF"/>
        </w:rPr>
      </w:pPr>
      <w:bookmarkStart w:id="152" w:name="_Toc47633473"/>
      <w:r>
        <w:rPr>
          <w:rFonts w:hint="eastAsia"/>
          <w:shd w:val="clear" w:color="auto" w:fill="FFFFFF"/>
        </w:rPr>
        <w:t>4.1</w:t>
      </w:r>
      <w:r>
        <w:rPr>
          <w:rFonts w:hint="eastAsia"/>
          <w:shd w:val="clear" w:color="auto" w:fill="FFFFFF"/>
        </w:rPr>
        <w:t>實驗環境與資料來源</w:t>
      </w:r>
      <w:bookmarkEnd w:id="152"/>
    </w:p>
    <w:p w14:paraId="0DDA4E5C" w14:textId="785B5C76" w:rsidR="009D017D" w:rsidRDefault="009D017D" w:rsidP="00001E68">
      <w:pPr>
        <w:ind w:firstLine="480"/>
        <w:rPr>
          <w:shd w:val="clear" w:color="auto" w:fill="FFFFFF"/>
        </w:rPr>
      </w:pPr>
      <w:r>
        <w:rPr>
          <w:rFonts w:hint="eastAsia"/>
          <w:shd w:val="clear" w:color="auto" w:fill="FFFFFF"/>
        </w:rPr>
        <w:t>本實驗</w:t>
      </w:r>
      <w:r w:rsidR="00534D4B">
        <w:rPr>
          <w:rFonts w:hint="eastAsia"/>
          <w:shd w:val="clear" w:color="auto" w:fill="FFFFFF"/>
        </w:rPr>
        <w:t>總共有兩支程式</w:t>
      </w:r>
      <w:r w:rsidR="00E14643">
        <w:rPr>
          <w:rFonts w:hint="eastAsia"/>
          <w:shd w:val="clear" w:color="auto" w:fill="FFFFFF"/>
        </w:rPr>
        <w:t>分別為計算填補過程的</w:t>
      </w:r>
      <w:proofErr w:type="spellStart"/>
      <w:r w:rsidR="00E14643">
        <w:rPr>
          <w:rFonts w:hint="eastAsia"/>
          <w:shd w:val="clear" w:color="auto" w:fill="FFFFFF"/>
        </w:rPr>
        <w:t>I</w:t>
      </w:r>
      <w:r w:rsidR="00E14643">
        <w:rPr>
          <w:shd w:val="clear" w:color="auto" w:fill="FFFFFF"/>
        </w:rPr>
        <w:t>mpute_Process</w:t>
      </w:r>
      <w:proofErr w:type="spellEnd"/>
      <w:r w:rsidR="00E14643">
        <w:rPr>
          <w:shd w:val="clear" w:color="auto" w:fill="FFFFFF"/>
        </w:rPr>
        <w:t>()</w:t>
      </w:r>
      <w:r w:rsidR="00E14643">
        <w:rPr>
          <w:rFonts w:hint="eastAsia"/>
          <w:shd w:val="clear" w:color="auto" w:fill="FFFFFF"/>
        </w:rPr>
        <w:t>以及找出缺失值並決定填補位置的主程式</w:t>
      </w:r>
      <w:proofErr w:type="spellStart"/>
      <w:r w:rsidR="00E14643">
        <w:rPr>
          <w:rFonts w:hint="eastAsia"/>
          <w:shd w:val="clear" w:color="auto" w:fill="FFFFFF"/>
        </w:rPr>
        <w:t>s</w:t>
      </w:r>
      <w:r w:rsidR="00E14643">
        <w:rPr>
          <w:shd w:val="clear" w:color="auto" w:fill="FFFFFF"/>
        </w:rPr>
        <w:t>k</w:t>
      </w:r>
      <w:proofErr w:type="spellEnd"/>
      <w:r w:rsidR="00E14643">
        <w:rPr>
          <w:shd w:val="clear" w:color="auto" w:fill="FFFFFF"/>
        </w:rPr>
        <w:t>-NN Imputation</w:t>
      </w:r>
      <w:r w:rsidR="00A13016">
        <w:rPr>
          <w:rFonts w:hint="eastAsia"/>
          <w:shd w:val="clear" w:color="auto" w:fill="FFFFFF"/>
        </w:rPr>
        <w:t>。</w:t>
      </w:r>
      <w:r w:rsidR="00001E68">
        <w:rPr>
          <w:rFonts w:hint="eastAsia"/>
          <w:shd w:val="clear" w:color="auto" w:fill="FFFFFF"/>
        </w:rPr>
        <w:t>開發</w:t>
      </w:r>
      <w:r>
        <w:rPr>
          <w:rFonts w:hint="eastAsia"/>
          <w:shd w:val="clear" w:color="auto" w:fill="FFFFFF"/>
        </w:rPr>
        <w:t>環境主要使用的程式語言為</w:t>
      </w:r>
      <w:r>
        <w:rPr>
          <w:shd w:val="clear" w:color="auto" w:fill="FFFFFF"/>
        </w:rPr>
        <w:t>Py</w:t>
      </w:r>
      <w:r w:rsidRPr="00575174">
        <w:t>thon</w:t>
      </w:r>
      <w:r w:rsidR="004C54E5" w:rsidRPr="00575174">
        <w:rPr>
          <w:rFonts w:hint="eastAsia"/>
        </w:rPr>
        <w:t>的</w:t>
      </w:r>
      <w:r w:rsidR="004C54E5" w:rsidRPr="00575174">
        <w:rPr>
          <w:rFonts w:hint="eastAsia"/>
        </w:rPr>
        <w:t>3</w:t>
      </w:r>
      <w:r w:rsidR="004C54E5" w:rsidRPr="00575174">
        <w:t>.8.2</w:t>
      </w:r>
      <w:r w:rsidR="004C54E5" w:rsidRPr="00575174">
        <w:rPr>
          <w:rFonts w:hint="eastAsia"/>
        </w:rPr>
        <w:t>版本</w:t>
      </w:r>
      <w:r w:rsidRPr="00575174">
        <w:rPr>
          <w:rFonts w:hint="eastAsia"/>
        </w:rPr>
        <w:t>，所</w:t>
      </w:r>
      <w:r w:rsidR="002A1374" w:rsidRPr="00575174">
        <w:rPr>
          <w:rFonts w:hint="eastAsia"/>
        </w:rPr>
        <w:t>撰寫的整合開發環境</w:t>
      </w:r>
      <w:r w:rsidR="004C54E5" w:rsidRPr="00575174">
        <w:rPr>
          <w:rFonts w:hint="eastAsia"/>
        </w:rPr>
        <w:t>工具</w:t>
      </w:r>
      <w:r w:rsidR="002A1374" w:rsidRPr="00575174">
        <w:rPr>
          <w:rFonts w:hint="eastAsia"/>
        </w:rPr>
        <w:t>則為</w:t>
      </w:r>
      <w:r w:rsidR="002A1374" w:rsidRPr="00575174">
        <w:rPr>
          <w:rFonts w:hint="eastAsia"/>
        </w:rPr>
        <w:t>A</w:t>
      </w:r>
      <w:r w:rsidR="002A1374" w:rsidRPr="00575174">
        <w:t>naconda</w:t>
      </w:r>
      <w:r w:rsidR="004C54E5" w:rsidRPr="00575174">
        <w:rPr>
          <w:rFonts w:hint="eastAsia"/>
        </w:rPr>
        <w:t>，虛擬環境架設在</w:t>
      </w:r>
      <w:proofErr w:type="spellStart"/>
      <w:r w:rsidR="004C54E5" w:rsidRPr="00575174">
        <w:rPr>
          <w:rFonts w:hint="eastAsia"/>
        </w:rPr>
        <w:t>Ju</w:t>
      </w:r>
      <w:r w:rsidR="004C54E5" w:rsidRPr="00575174">
        <w:t>pyter</w:t>
      </w:r>
      <w:proofErr w:type="spellEnd"/>
      <w:r w:rsidR="004C54E5" w:rsidRPr="00575174">
        <w:t xml:space="preserve"> Lab</w:t>
      </w:r>
      <w:r w:rsidR="004C54E5" w:rsidRPr="00575174">
        <w:rPr>
          <w:rFonts w:hint="eastAsia"/>
        </w:rPr>
        <w:t>與</w:t>
      </w:r>
      <w:r w:rsidR="004C54E5" w:rsidRPr="00575174">
        <w:rPr>
          <w:rFonts w:hint="eastAsia"/>
        </w:rPr>
        <w:t>N</w:t>
      </w:r>
      <w:r w:rsidR="004C54E5" w:rsidRPr="00575174">
        <w:t>otebook</w:t>
      </w:r>
      <w:r w:rsidR="008E5720" w:rsidRPr="00575174">
        <w:rPr>
          <w:rFonts w:hint="eastAsia"/>
        </w:rPr>
        <w:t>內</w:t>
      </w:r>
      <w:r w:rsidR="004C54E5" w:rsidRPr="00575174">
        <w:rPr>
          <w:rFonts w:hint="eastAsia"/>
        </w:rPr>
        <w:t>，並引用包含處理資料流的</w:t>
      </w:r>
      <w:r w:rsidR="004C54E5" w:rsidRPr="00575174">
        <w:rPr>
          <w:rFonts w:hint="eastAsia"/>
        </w:rPr>
        <w:t>p</w:t>
      </w:r>
      <w:r w:rsidR="004C54E5" w:rsidRPr="00575174">
        <w:t>andas</w:t>
      </w:r>
      <w:r w:rsidR="004C54E5" w:rsidRPr="00575174">
        <w:rPr>
          <w:rFonts w:hint="eastAsia"/>
        </w:rPr>
        <w:t>套件、數學與矩陣函式相關</w:t>
      </w:r>
      <w:proofErr w:type="spellStart"/>
      <w:r w:rsidR="004C54E5" w:rsidRPr="00575174">
        <w:rPr>
          <w:rFonts w:hint="eastAsia"/>
        </w:rPr>
        <w:t>n</w:t>
      </w:r>
      <w:r w:rsidR="004C54E5" w:rsidRPr="00575174">
        <w:t>umpy</w:t>
      </w:r>
      <w:proofErr w:type="spellEnd"/>
      <w:r w:rsidR="004C54E5" w:rsidRPr="00575174">
        <w:rPr>
          <w:rFonts w:hint="eastAsia"/>
        </w:rPr>
        <w:t>套件、以及</w:t>
      </w:r>
      <w:r w:rsidR="00EB5CEA" w:rsidRPr="00575174">
        <w:rPr>
          <w:rFonts w:hint="eastAsia"/>
        </w:rPr>
        <w:t>機器學習</w:t>
      </w:r>
      <w:r w:rsidR="00C72079" w:rsidRPr="00575174">
        <w:rPr>
          <w:rFonts w:hint="eastAsia"/>
        </w:rPr>
        <w:t>與資料挖掘相關的</w:t>
      </w:r>
      <w:proofErr w:type="spellStart"/>
      <w:r w:rsidR="00C72079" w:rsidRPr="00575174">
        <w:t>sklearn</w:t>
      </w:r>
      <w:proofErr w:type="spellEnd"/>
      <w:r w:rsidR="00C72079" w:rsidRPr="00575174">
        <w:rPr>
          <w:rFonts w:hint="eastAsia"/>
        </w:rPr>
        <w:t>以及數據視覺化所需要的</w:t>
      </w:r>
      <w:r w:rsidR="00C72079" w:rsidRPr="00575174">
        <w:t>matplotlib</w:t>
      </w:r>
      <w:r w:rsidR="00EC0F34" w:rsidRPr="00575174">
        <w:rPr>
          <w:rFonts w:hint="eastAsia"/>
        </w:rPr>
        <w:t>套件</w:t>
      </w:r>
      <w:r w:rsidR="00336F7D" w:rsidRPr="00575174">
        <w:rPr>
          <w:rFonts w:hint="eastAsia"/>
        </w:rPr>
        <w:t>。</w:t>
      </w:r>
      <w:r w:rsidR="00480EC3" w:rsidRPr="00575174">
        <w:rPr>
          <w:rFonts w:hint="eastAsia"/>
        </w:rPr>
        <w:t>本</w:t>
      </w:r>
      <w:r w:rsidR="00C72079" w:rsidRPr="00575174">
        <w:rPr>
          <w:rFonts w:hint="eastAsia"/>
        </w:rPr>
        <w:t>實驗所使用的輸入資料集為</w:t>
      </w:r>
      <w:r w:rsidR="00C72079" w:rsidRPr="00575174">
        <w:rPr>
          <w:rFonts w:hint="eastAsia"/>
        </w:rPr>
        <w:t>UCI Ma</w:t>
      </w:r>
      <w:r w:rsidR="00C72079" w:rsidRPr="00575174">
        <w:t>chine Learning Repository</w:t>
      </w:r>
      <w:r w:rsidR="00173590" w:rsidRPr="00575174">
        <w:fldChar w:fldCharType="begin"/>
      </w:r>
      <w:r w:rsidR="00173590" w:rsidRPr="00575174">
        <w:instrText xml:space="preserve"> ADDIN ZOTERO_ITEM CSL_CITATION {"citationID":"Sd0WYBMH","properties":{"formattedCitation":"[20]","plainCitation":"[20]","noteIndex":0},"citationItems":[{"id":258,"uris":["http://zotero.org/users/local/L0Xd75Ms/items/93LWCGUV"],"uri":["http://zotero.org/users/local/L0Xd75Ms/items/93LWCGUV"],"itemData":{"id":258,"type":"webpage","title":"UCI Machine Learning Repository","URL":"https://archive.ics.uci.edu/ml/index.php","issued":{"date-parts":[["2013"]]}}}],"schema":"https://github.com/citation-style-language/schema/raw/master/csl-citation.json"} </w:instrText>
      </w:r>
      <w:r w:rsidR="00173590" w:rsidRPr="00575174">
        <w:fldChar w:fldCharType="separate"/>
      </w:r>
      <w:r w:rsidR="00173590" w:rsidRPr="00575174">
        <w:t>[20]</w:t>
      </w:r>
      <w:r w:rsidR="00173590" w:rsidRPr="00575174">
        <w:fldChar w:fldCharType="end"/>
      </w:r>
      <w:r w:rsidR="007D68BD" w:rsidRPr="00575174">
        <w:rPr>
          <w:rFonts w:hint="eastAsia"/>
        </w:rPr>
        <w:t>中</w:t>
      </w:r>
      <w:r w:rsidR="00B27338" w:rsidRPr="00575174">
        <w:rPr>
          <w:rFonts w:hint="eastAsia"/>
        </w:rPr>
        <w:t>純數值資料類型</w:t>
      </w:r>
      <w:r w:rsidR="007D68BD" w:rsidRPr="00575174">
        <w:rPr>
          <w:rFonts w:hint="eastAsia"/>
        </w:rPr>
        <w:t>的</w:t>
      </w:r>
      <w:r w:rsidR="00B27338" w:rsidRPr="00575174">
        <w:rPr>
          <w:rFonts w:hint="eastAsia"/>
        </w:rPr>
        <w:t>資料集，資料集名稱為</w:t>
      </w:r>
      <w:r w:rsidR="00160E91" w:rsidRPr="00575174">
        <w:rPr>
          <w:rFonts w:hint="eastAsia"/>
        </w:rPr>
        <w:t>B</w:t>
      </w:r>
      <w:r w:rsidR="00160E91" w:rsidRPr="00575174">
        <w:t>ike Sharing dataset</w:t>
      </w:r>
      <w:r w:rsidR="00160E91" w:rsidRPr="00575174">
        <w:rPr>
          <w:rFonts w:hint="eastAsia"/>
        </w:rPr>
        <w:t>、</w:t>
      </w:r>
      <w:r w:rsidR="00160E91" w:rsidRPr="00575174">
        <w:rPr>
          <w:rFonts w:hint="eastAsia"/>
        </w:rPr>
        <w:t>R</w:t>
      </w:r>
      <w:r w:rsidR="00160E91" w:rsidRPr="00575174">
        <w:t>eal estate valuation dataset</w:t>
      </w:r>
      <w:r w:rsidR="00160E91" w:rsidRPr="00575174">
        <w:rPr>
          <w:rFonts w:hint="eastAsia"/>
        </w:rPr>
        <w:t>、</w:t>
      </w:r>
      <w:r w:rsidR="00160E91" w:rsidRPr="00575174">
        <w:rPr>
          <w:rFonts w:hint="eastAsia"/>
        </w:rPr>
        <w:t>R</w:t>
      </w:r>
      <w:r w:rsidR="00160E91" w:rsidRPr="00575174">
        <w:t>eal-time Election Results Portugal 2019 dataset</w:t>
      </w:r>
      <w:r w:rsidR="0005249F" w:rsidRPr="00575174">
        <w:rPr>
          <w:rFonts w:hint="eastAsia"/>
        </w:rPr>
        <w:t>。</w:t>
      </w:r>
    </w:p>
    <w:p w14:paraId="7B15E0CB" w14:textId="77777777" w:rsidR="00073FB0" w:rsidRPr="00B4040F" w:rsidRDefault="00073FB0" w:rsidP="00975818">
      <w:pPr>
        <w:rPr>
          <w:shd w:val="clear" w:color="auto" w:fill="FFFFFF"/>
        </w:rPr>
      </w:pPr>
    </w:p>
    <w:p w14:paraId="0DB7764B" w14:textId="4394C5B6" w:rsidR="00A56CE4" w:rsidRDefault="00A56CE4" w:rsidP="00A56CE4">
      <w:pPr>
        <w:pStyle w:val="2"/>
      </w:pPr>
      <w:bookmarkStart w:id="153" w:name="_Toc47633474"/>
      <w:r>
        <w:rPr>
          <w:rFonts w:hint="eastAsia"/>
        </w:rPr>
        <w:t>4.2</w:t>
      </w:r>
      <w:r>
        <w:rPr>
          <w:rFonts w:hint="eastAsia"/>
        </w:rPr>
        <w:t>實驗</w:t>
      </w:r>
      <w:proofErr w:type="gramStart"/>
      <w:r>
        <w:rPr>
          <w:rFonts w:hint="eastAsia"/>
        </w:rPr>
        <w:t>一</w:t>
      </w:r>
      <w:proofErr w:type="gramEnd"/>
      <w:r>
        <w:rPr>
          <w:rFonts w:hint="eastAsia"/>
        </w:rPr>
        <w:t>:</w:t>
      </w:r>
      <w:r w:rsidR="000A64B5">
        <w:rPr>
          <w:rFonts w:hint="eastAsia"/>
        </w:rPr>
        <w:t xml:space="preserve"> </w:t>
      </w:r>
      <w:r>
        <w:t>k</w:t>
      </w:r>
      <w:r>
        <w:rPr>
          <w:rFonts w:hint="eastAsia"/>
        </w:rPr>
        <w:t>值大小</w:t>
      </w:r>
      <w:r w:rsidR="00DA46B9">
        <w:rPr>
          <w:rFonts w:hint="eastAsia"/>
        </w:rPr>
        <w:t>與</w:t>
      </w:r>
      <w:r>
        <w:rPr>
          <w:rFonts w:hint="eastAsia"/>
        </w:rPr>
        <w:t>缺失值比例</w:t>
      </w:r>
      <w:r w:rsidR="00DA46B9">
        <w:rPr>
          <w:rFonts w:hint="eastAsia"/>
        </w:rPr>
        <w:t>對</w:t>
      </w:r>
      <w:r w:rsidR="003A3DBA" w:rsidRPr="008845DF">
        <w:rPr>
          <w:rFonts w:cs="Times New Roman"/>
          <w:noProof/>
          <w:szCs w:val="24"/>
        </w:rPr>
        <w:t>skyline</w:t>
      </w:r>
      <w:r w:rsidR="003A3DBA">
        <w:rPr>
          <w:rFonts w:cs="Times New Roman"/>
          <w:noProof/>
          <w:szCs w:val="24"/>
        </w:rPr>
        <w:t xml:space="preserve"> set</w:t>
      </w:r>
      <w:r w:rsidR="00DA46B9">
        <w:rPr>
          <w:rFonts w:hint="eastAsia"/>
        </w:rPr>
        <w:t>結果</w:t>
      </w:r>
      <w:r>
        <w:rPr>
          <w:rFonts w:hint="eastAsia"/>
        </w:rPr>
        <w:t>的影響</w:t>
      </w:r>
      <w:bookmarkEnd w:id="153"/>
    </w:p>
    <w:p w14:paraId="393DBEAC" w14:textId="3F6B2D59" w:rsidR="00A56CE4" w:rsidRPr="00A56CE4" w:rsidRDefault="00A56CE4" w:rsidP="00B4040F">
      <w:pPr>
        <w:pStyle w:val="3"/>
      </w:pPr>
      <w:bookmarkStart w:id="154" w:name="_Toc47633475"/>
      <w:r>
        <w:rPr>
          <w:rFonts w:hint="eastAsia"/>
        </w:rPr>
        <w:t>4.2.1</w:t>
      </w:r>
      <w:r>
        <w:rPr>
          <w:rFonts w:hint="eastAsia"/>
        </w:rPr>
        <w:t>實驗目的與設計</w:t>
      </w:r>
      <w:bookmarkEnd w:id="154"/>
    </w:p>
    <w:p w14:paraId="04E0457A" w14:textId="3D71B740" w:rsidR="007778ED" w:rsidRPr="007778ED" w:rsidRDefault="005D7A2F" w:rsidP="00194E0B">
      <w:pPr>
        <w:ind w:firstLine="480"/>
      </w:pPr>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E01426" w:rsidRPr="008845DF">
        <w:rPr>
          <w:rFonts w:cs="Times New Roman"/>
          <w:noProof/>
          <w:szCs w:val="24"/>
        </w:rPr>
        <w:t>skyline</w:t>
      </w:r>
      <w:r w:rsidR="00E01426">
        <w:rPr>
          <w:rFonts w:cs="Times New Roman"/>
          <w:noProof/>
          <w:szCs w:val="24"/>
        </w:rPr>
        <w:t xml:space="preserve"> set</w:t>
      </w:r>
      <w:r w:rsidR="00C5616A">
        <w:rPr>
          <w:rFonts w:hint="eastAsia"/>
          <w:shd w:val="clear" w:color="auto" w:fill="FFFFFF"/>
        </w:rPr>
        <w:t>是否會有更好的填補效果。</w:t>
      </w:r>
    </w:p>
    <w:p w14:paraId="23318FED" w14:textId="77777777" w:rsidR="00A56CE4" w:rsidRDefault="00A56CE4" w:rsidP="00A56CE4"/>
    <w:p w14:paraId="67926AD7" w14:textId="61B2CB63" w:rsidR="00A56CE4" w:rsidRPr="00A56CE4" w:rsidRDefault="00A56CE4" w:rsidP="00B4040F">
      <w:pPr>
        <w:pStyle w:val="3"/>
      </w:pPr>
      <w:bookmarkStart w:id="155" w:name="_Toc47633476"/>
      <w:r>
        <w:rPr>
          <w:rFonts w:hint="eastAsia"/>
        </w:rPr>
        <w:t>4.2.2</w:t>
      </w:r>
      <w:r>
        <w:rPr>
          <w:rFonts w:hint="eastAsia"/>
        </w:rPr>
        <w:t>實驗方法</w:t>
      </w:r>
      <w:bookmarkEnd w:id="155"/>
    </w:p>
    <w:p w14:paraId="6DCB3792" w14:textId="6FB3DD14" w:rsidR="008A32A1" w:rsidRDefault="00796023" w:rsidP="00194E0B">
      <w:pPr>
        <w:ind w:firstLine="480"/>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r w:rsidR="009C3A63">
        <w:rPr>
          <w:rFonts w:hint="eastAsia"/>
          <w:shd w:val="clear" w:color="auto" w:fill="FFFFFF"/>
        </w:rPr>
        <w:t>準確度。</w:t>
      </w:r>
    </w:p>
    <w:p w14:paraId="2A4C5C60" w14:textId="4E8FEDD0" w:rsidR="00C5616A" w:rsidRDefault="00C5616A" w:rsidP="00C5616A">
      <w:pPr>
        <w:rPr>
          <w:shd w:val="clear" w:color="auto" w:fill="FFFFFF"/>
        </w:rPr>
      </w:pPr>
      <w:r>
        <w:rPr>
          <w:shd w:val="clear" w:color="auto" w:fill="FFFFFF"/>
        </w:rPr>
        <w:t>衡量此實驗效果，本論文採用原完整資料集中所得出</w:t>
      </w:r>
      <w:r w:rsidR="00E01426" w:rsidRPr="008845DF">
        <w:rPr>
          <w:rFonts w:cs="Times New Roman"/>
          <w:noProof/>
          <w:szCs w:val="24"/>
        </w:rPr>
        <w:t>skyline</w:t>
      </w:r>
      <w:r w:rsidR="00E01426">
        <w:rPr>
          <w:rFonts w:cs="Times New Roman"/>
          <w:noProof/>
          <w:szCs w:val="24"/>
        </w:rPr>
        <w:t xml:space="preserve"> set</w:t>
      </w:r>
      <w:r>
        <w:rPr>
          <w:shd w:val="clear" w:color="auto" w:fill="FFFFFF"/>
        </w:rPr>
        <w:t>作為最終填補效果的依據。</w:t>
      </w:r>
    </w:p>
    <w:p w14:paraId="1D563ECD" w14:textId="77777777" w:rsidR="00A56CE4" w:rsidRDefault="00A56CE4" w:rsidP="00A56CE4"/>
    <w:p w14:paraId="41B87FF9" w14:textId="3AE2795A" w:rsidR="00A56CE4" w:rsidRPr="00A56CE4" w:rsidRDefault="00A56CE4" w:rsidP="00B4040F">
      <w:pPr>
        <w:pStyle w:val="3"/>
      </w:pPr>
      <w:bookmarkStart w:id="156" w:name="_Toc47633477"/>
      <w:r>
        <w:rPr>
          <w:rFonts w:hint="eastAsia"/>
        </w:rPr>
        <w:lastRenderedPageBreak/>
        <w:t>4.2.3</w:t>
      </w:r>
      <w:r>
        <w:rPr>
          <w:rFonts w:hint="eastAsia"/>
        </w:rPr>
        <w:t>實驗結果與分析</w:t>
      </w:r>
      <w:bookmarkEnd w:id="156"/>
    </w:p>
    <w:p w14:paraId="5D72D4C9" w14:textId="710EF561" w:rsidR="000B0F21" w:rsidRDefault="009C1D1C" w:rsidP="00A56CE4">
      <w:pPr>
        <w:ind w:firstLine="480"/>
      </w:pPr>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A54A1" w:rsidRPr="006A54A1">
        <w:rPr>
          <w:rFonts w:hint="eastAsia"/>
          <w:color w:val="0070C0"/>
        </w:rPr>
        <w:t>原始</w:t>
      </w:r>
      <w:r w:rsidR="006504E9">
        <w:rPr>
          <w:rFonts w:hint="eastAsia"/>
        </w:rPr>
        <w:t>k</w:t>
      </w:r>
      <w:r w:rsidR="006504E9">
        <w:rPr>
          <w:rFonts w:hint="eastAsia"/>
        </w:rPr>
        <w:t>鄰近</w:t>
      </w:r>
      <w:r w:rsidR="006A54A1" w:rsidRPr="006A54A1">
        <w:rPr>
          <w:rFonts w:hint="eastAsia"/>
          <w:color w:val="0070C0"/>
        </w:rPr>
        <w:t>點</w:t>
      </w:r>
      <w:r w:rsidR="006504E9">
        <w:rPr>
          <w:rFonts w:hint="eastAsia"/>
        </w:rPr>
        <w:t>填補法的準確率並沒有因為找尋更多的鄰近點數量改善填補效果</w:t>
      </w:r>
      <w:r w:rsidR="000B0F21">
        <w:rPr>
          <w:rFonts w:hint="eastAsia"/>
        </w:rPr>
        <w:t>。</w:t>
      </w:r>
    </w:p>
    <w:p w14:paraId="72A7D24D" w14:textId="240D0F1C" w:rsidR="00D67667" w:rsidRPr="009C1D1C" w:rsidRDefault="000B0F21" w:rsidP="009C1D1C">
      <w:r>
        <w:rPr>
          <w:rFonts w:hint="eastAsia"/>
        </w:rPr>
        <w:t>觀察圖</w:t>
      </w:r>
      <w:r>
        <w:rPr>
          <w:rFonts w:hint="eastAsia"/>
        </w:rPr>
        <w:t>4.2</w:t>
      </w:r>
      <w:r w:rsidR="001A40E6">
        <w:rPr>
          <w:rFonts w:hint="eastAsia"/>
        </w:rPr>
        <w:t>可知，</w:t>
      </w:r>
      <w:r w:rsidR="006A54A1" w:rsidRPr="006A54A1">
        <w:rPr>
          <w:rFonts w:hint="eastAsia"/>
          <w:color w:val="0070C0"/>
        </w:rPr>
        <w:t>原始</w:t>
      </w:r>
      <w:r w:rsidR="003C2B5B" w:rsidRPr="006A54A1">
        <w:rPr>
          <w:rFonts w:hint="eastAsia"/>
          <w:color w:val="0070C0"/>
        </w:rPr>
        <w:t>k</w:t>
      </w:r>
      <w:r w:rsidR="003C2B5B" w:rsidRPr="006A54A1">
        <w:rPr>
          <w:rFonts w:hint="eastAsia"/>
          <w:color w:val="0070C0"/>
        </w:rPr>
        <w:t>鄰近</w:t>
      </w:r>
      <w:r w:rsidR="006A54A1" w:rsidRPr="006A54A1">
        <w:rPr>
          <w:rFonts w:hint="eastAsia"/>
          <w:color w:val="0070C0"/>
        </w:rPr>
        <w:t>點</w:t>
      </w:r>
      <w:r w:rsidR="003C2B5B">
        <w:rPr>
          <w:rFonts w:hint="eastAsia"/>
        </w:rPr>
        <w:t>填補法</w:t>
      </w:r>
      <w:r>
        <w:rPr>
          <w:rFonts w:hint="eastAsia"/>
        </w:rPr>
        <w:t>只著重在將鄰近參考點的數量</w:t>
      </w:r>
      <w:r w:rsidR="00274AD1">
        <w:rPr>
          <w:rFonts w:hint="eastAsia"/>
        </w:rPr>
        <w:t>逐漸地</w:t>
      </w:r>
      <w:r>
        <w:rPr>
          <w:rFonts w:hint="eastAsia"/>
        </w:rPr>
        <w:t>增加，但因為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5D7E52">
        <w:rPr>
          <w:rFonts w:hint="eastAsia"/>
        </w:rPr>
        <w:t>中對可供參考點不足從缺</w:t>
      </w:r>
      <w:r>
        <w:rPr>
          <w:rFonts w:hint="eastAsia"/>
        </w:rPr>
        <w:t>的機制，</w:t>
      </w:r>
      <w:r w:rsidR="005D7E52">
        <w:rPr>
          <w:rFonts w:hint="eastAsia"/>
        </w:rPr>
        <w:t>致使即使計算</w:t>
      </w:r>
      <w:proofErr w:type="gramStart"/>
      <w:r w:rsidR="005D7E52">
        <w:rPr>
          <w:rFonts w:hint="eastAsia"/>
        </w:rPr>
        <w:t>鄰近點值的</w:t>
      </w:r>
      <w:proofErr w:type="gramEnd"/>
      <w:r w:rsidR="005D7E52">
        <w:rPr>
          <w:rFonts w:hint="eastAsia"/>
        </w:rPr>
        <w:t>平均也會逐漸失效，</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28AB386A" w14:textId="3A8310AC" w:rsidR="00414C39" w:rsidRDefault="00B6239D" w:rsidP="007778ED">
      <w:pPr>
        <w:jc w:val="center"/>
        <w:rPr>
          <w:rFonts w:cs="Times New Roman"/>
        </w:rPr>
      </w:pPr>
      <w:r>
        <w:rPr>
          <w:rFonts w:cs="Times New Roman"/>
          <w:noProof/>
        </w:rPr>
        <w:drawing>
          <wp:inline distT="0" distB="0" distL="0" distR="0" wp14:anchorId="6441E1EA" wp14:editId="2D382383">
            <wp:extent cx="3798226" cy="274823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29019" cy="2770515"/>
                    </a:xfrm>
                    <a:prstGeom prst="rect">
                      <a:avLst/>
                    </a:prstGeom>
                    <a:noFill/>
                    <a:ln>
                      <a:noFill/>
                    </a:ln>
                  </pic:spPr>
                </pic:pic>
              </a:graphicData>
            </a:graphic>
          </wp:inline>
        </w:drawing>
      </w:r>
    </w:p>
    <w:p w14:paraId="5619F8EF" w14:textId="4F7BE914" w:rsidR="00C55786" w:rsidRDefault="00AC4BAF" w:rsidP="00A1203C">
      <w:pPr>
        <w:pStyle w:val="af7"/>
        <w:jc w:val="center"/>
        <w:rPr>
          <w:rFonts w:cs="Times New Roman"/>
        </w:rPr>
      </w:pPr>
      <w:bookmarkStart w:id="157" w:name="_Toc44592099"/>
      <w:bookmarkStart w:id="158" w:name="_Toc47633494"/>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1</w:t>
      </w:r>
      <w:r w:rsidR="003E4639">
        <w:fldChar w:fldCharType="end"/>
      </w:r>
      <w:r w:rsidR="00A1203C">
        <w:t xml:space="preserve"> </w:t>
      </w:r>
      <w:r>
        <w:rPr>
          <w:rFonts w:hint="eastAsia"/>
        </w:rPr>
        <w:t>k=1</w:t>
      </w:r>
      <w:r w:rsidR="00EC5073">
        <w:rPr>
          <w:rFonts w:cs="Times New Roman" w:hint="eastAsia"/>
        </w:rPr>
        <w:t>時</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w:t>
      </w:r>
      <w:r w:rsidR="00F52362">
        <w:rPr>
          <w:rFonts w:cs="Times New Roman"/>
        </w:rPr>
        <w:t>ing</w:t>
      </w:r>
      <w:r w:rsidR="00414C39">
        <w:rPr>
          <w:rFonts w:cs="Times New Roman"/>
        </w:rPr>
        <w:t xml:space="preserve"> rate</w:t>
      </w:r>
      <w:bookmarkEnd w:id="157"/>
      <w:r w:rsidR="00EC5073">
        <w:rPr>
          <w:rFonts w:cs="Times New Roman" w:hint="eastAsia"/>
        </w:rPr>
        <w:t>圖</w:t>
      </w:r>
      <w:bookmarkEnd w:id="158"/>
    </w:p>
    <w:p w14:paraId="5FA98B24" w14:textId="77777777" w:rsidR="00C55786" w:rsidRDefault="00C55786">
      <w:pPr>
        <w:widowControl/>
        <w:rPr>
          <w:rFonts w:cs="Times New Roman"/>
          <w:sz w:val="20"/>
          <w:szCs w:val="20"/>
        </w:rPr>
      </w:pPr>
      <w:r>
        <w:rPr>
          <w:rFonts w:cs="Times New Roman"/>
        </w:rPr>
        <w:br w:type="page"/>
      </w:r>
    </w:p>
    <w:p w14:paraId="06BBD807" w14:textId="24BCADF7" w:rsidR="003E4639" w:rsidRPr="003E4639" w:rsidRDefault="003E4639" w:rsidP="003E4639">
      <w:pPr>
        <w:jc w:val="center"/>
      </w:pPr>
      <w:r>
        <w:rPr>
          <w:rFonts w:hint="eastAsia"/>
          <w:noProof/>
        </w:rPr>
        <w:lastRenderedPageBreak/>
        <w:drawing>
          <wp:inline distT="0" distB="0" distL="0" distR="0" wp14:anchorId="367FF5CD" wp14:editId="56BD8727">
            <wp:extent cx="3854470" cy="3021941"/>
            <wp:effectExtent l="0" t="0" r="0" b="762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77616" cy="3040088"/>
                    </a:xfrm>
                    <a:prstGeom prst="rect">
                      <a:avLst/>
                    </a:prstGeom>
                    <a:noFill/>
                    <a:ln>
                      <a:noFill/>
                    </a:ln>
                  </pic:spPr>
                </pic:pic>
              </a:graphicData>
            </a:graphic>
          </wp:inline>
        </w:drawing>
      </w:r>
    </w:p>
    <w:p w14:paraId="774F0404" w14:textId="45A381F2" w:rsidR="00F4117B" w:rsidRDefault="00C65C0E" w:rsidP="00C65C0E">
      <w:pPr>
        <w:pStyle w:val="af7"/>
        <w:jc w:val="center"/>
        <w:rPr>
          <w:rFonts w:cs="Times New Roman"/>
        </w:rPr>
      </w:pPr>
      <w:bookmarkStart w:id="159" w:name="_Toc47633495"/>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2</w:t>
      </w:r>
      <w:r w:rsidR="003E4639">
        <w:fldChar w:fldCharType="end"/>
      </w:r>
      <w:r>
        <w:rPr>
          <w:rFonts w:cs="Times New Roman"/>
        </w:rPr>
        <w:t xml:space="preserve"> </w:t>
      </w:r>
      <w:r w:rsidRPr="00C65C0E">
        <w:rPr>
          <w:rFonts w:cs="Times New Roman"/>
        </w:rPr>
        <w:t>k=</w:t>
      </w:r>
      <w:r>
        <w:rPr>
          <w:rFonts w:cs="Times New Roman"/>
        </w:rPr>
        <w:t>2</w:t>
      </w:r>
      <w:r w:rsidRPr="00C65C0E">
        <w:rPr>
          <w:rFonts w:cs="Times New Roman" w:hint="eastAsia"/>
        </w:rPr>
        <w:t>時</w:t>
      </w:r>
      <w:r w:rsidRPr="00C65C0E">
        <w:rPr>
          <w:rFonts w:cs="Times New Roman"/>
        </w:rPr>
        <w:t>hit ratio v</w:t>
      </w:r>
      <w:r w:rsidRPr="00C65C0E">
        <w:rPr>
          <w:rFonts w:cs="Times New Roman" w:hint="eastAsia"/>
        </w:rPr>
        <w:t>e</w:t>
      </w:r>
      <w:r w:rsidRPr="00C65C0E">
        <w:rPr>
          <w:rFonts w:cs="Times New Roman"/>
        </w:rPr>
        <w:t>rsus missing rate</w:t>
      </w:r>
      <w:r w:rsidRPr="00C65C0E">
        <w:rPr>
          <w:rFonts w:cs="Times New Roman" w:hint="eastAsia"/>
        </w:rPr>
        <w:t>圖</w:t>
      </w:r>
      <w:bookmarkEnd w:id="159"/>
    </w:p>
    <w:p w14:paraId="2CBD01B9" w14:textId="2A6B1EC1" w:rsidR="00C55786" w:rsidRPr="00C55786" w:rsidRDefault="00C55786" w:rsidP="00C55786">
      <w:pPr>
        <w:jc w:val="center"/>
      </w:pPr>
      <w:r>
        <w:rPr>
          <w:noProof/>
        </w:rPr>
        <w:drawing>
          <wp:inline distT="0" distB="0" distL="0" distR="0" wp14:anchorId="688EEA94" wp14:editId="770B8F6A">
            <wp:extent cx="3973812" cy="3040090"/>
            <wp:effectExtent l="0" t="0" r="0" b="825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034491" cy="3086512"/>
                    </a:xfrm>
                    <a:prstGeom prst="rect">
                      <a:avLst/>
                    </a:prstGeom>
                    <a:noFill/>
                    <a:ln>
                      <a:noFill/>
                    </a:ln>
                  </pic:spPr>
                </pic:pic>
              </a:graphicData>
            </a:graphic>
          </wp:inline>
        </w:drawing>
      </w:r>
    </w:p>
    <w:p w14:paraId="1995E0B9" w14:textId="651511A7" w:rsidR="00C65C0E" w:rsidRDefault="003E4639" w:rsidP="003E4639">
      <w:pPr>
        <w:pStyle w:val="af7"/>
        <w:jc w:val="center"/>
        <w:rPr>
          <w:rFonts w:cs="Times New Roman"/>
        </w:rPr>
      </w:pPr>
      <w:bookmarkStart w:id="160" w:name="_Toc47633496"/>
      <w:r>
        <w:rPr>
          <w:rFonts w:hint="eastAsia"/>
        </w:rPr>
        <w:t>圖</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00C65C0E" w:rsidRPr="00C65C0E">
        <w:rPr>
          <w:rFonts w:cs="Times New Roman"/>
        </w:rPr>
        <w:t>k=</w:t>
      </w:r>
      <w:r w:rsidR="00C65C0E">
        <w:rPr>
          <w:rFonts w:cs="Times New Roman"/>
        </w:rPr>
        <w:t>3</w:t>
      </w:r>
      <w:r w:rsidR="00C65C0E" w:rsidRPr="00C65C0E">
        <w:rPr>
          <w:rFonts w:cs="Times New Roman" w:hint="eastAsia"/>
        </w:rPr>
        <w:t>時</w:t>
      </w:r>
      <w:r w:rsidR="00C65C0E" w:rsidRPr="00C65C0E">
        <w:rPr>
          <w:rFonts w:cs="Times New Roman"/>
        </w:rPr>
        <w:t>hit ratio v</w:t>
      </w:r>
      <w:r w:rsidR="00C65C0E" w:rsidRPr="00C65C0E">
        <w:rPr>
          <w:rFonts w:cs="Times New Roman" w:hint="eastAsia"/>
        </w:rPr>
        <w:t>e</w:t>
      </w:r>
      <w:r w:rsidR="00C65C0E" w:rsidRPr="00C65C0E">
        <w:rPr>
          <w:rFonts w:cs="Times New Roman"/>
        </w:rPr>
        <w:t>rsus missing rate</w:t>
      </w:r>
      <w:r w:rsidR="00C65C0E" w:rsidRPr="00C65C0E">
        <w:rPr>
          <w:rFonts w:cs="Times New Roman" w:hint="eastAsia"/>
        </w:rPr>
        <w:t>圖</w:t>
      </w:r>
      <w:bookmarkEnd w:id="160"/>
    </w:p>
    <w:p w14:paraId="74530F87" w14:textId="68426D2E" w:rsidR="00C55786" w:rsidRPr="00C55786" w:rsidRDefault="00C55786" w:rsidP="00C55786">
      <w:pPr>
        <w:jc w:val="center"/>
      </w:pPr>
      <w:r>
        <w:rPr>
          <w:noProof/>
        </w:rPr>
        <w:lastRenderedPageBreak/>
        <w:drawing>
          <wp:inline distT="0" distB="0" distL="0" distR="0" wp14:anchorId="450EC4AF" wp14:editId="1189C83A">
            <wp:extent cx="3849817" cy="3001399"/>
            <wp:effectExtent l="0" t="0" r="0" b="889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62195" cy="3011049"/>
                    </a:xfrm>
                    <a:prstGeom prst="rect">
                      <a:avLst/>
                    </a:prstGeom>
                    <a:noFill/>
                    <a:ln>
                      <a:noFill/>
                    </a:ln>
                  </pic:spPr>
                </pic:pic>
              </a:graphicData>
            </a:graphic>
          </wp:inline>
        </w:drawing>
      </w:r>
    </w:p>
    <w:p w14:paraId="5D6773CB" w14:textId="71F792D6" w:rsidR="00414C39" w:rsidRDefault="00AC4BAF" w:rsidP="00A1203C">
      <w:pPr>
        <w:pStyle w:val="af7"/>
        <w:jc w:val="center"/>
        <w:rPr>
          <w:rFonts w:cs="Times New Roman"/>
        </w:rPr>
      </w:pPr>
      <w:bookmarkStart w:id="161" w:name="_Toc47633497"/>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4</w:t>
      </w:r>
      <w:r w:rsidR="003E4639">
        <w:fldChar w:fldCharType="end"/>
      </w:r>
      <w:r w:rsidR="00A1203C">
        <w:t xml:space="preserve"> </w:t>
      </w:r>
      <w:r w:rsidR="00EC5073">
        <w:rPr>
          <w:rFonts w:cs="Times New Roman"/>
        </w:rPr>
        <w:t>k=</w:t>
      </w:r>
      <w:r>
        <w:rPr>
          <w:rFonts w:cs="Times New Roman" w:hint="eastAsia"/>
        </w:rPr>
        <w:t>4</w:t>
      </w:r>
      <w:r w:rsidR="00EC5073">
        <w:rPr>
          <w:rFonts w:cs="Times New Roman" w:hint="eastAsia"/>
        </w:rPr>
        <w:t>時</w:t>
      </w:r>
      <w:r w:rsidR="00EC5073">
        <w:rPr>
          <w:rFonts w:cs="Times New Roman"/>
        </w:rPr>
        <w:t>hit ratio v</w:t>
      </w:r>
      <w:r w:rsidR="00EC5073">
        <w:rPr>
          <w:rFonts w:cs="Times New Roman" w:hint="eastAsia"/>
        </w:rPr>
        <w:t>e</w:t>
      </w:r>
      <w:r w:rsidR="00EC5073">
        <w:rPr>
          <w:rFonts w:cs="Times New Roman"/>
        </w:rPr>
        <w:t>rsus miss</w:t>
      </w:r>
      <w:r w:rsidR="00F52362">
        <w:rPr>
          <w:rFonts w:cs="Times New Roman"/>
        </w:rPr>
        <w:t>ing</w:t>
      </w:r>
      <w:r w:rsidR="00EC5073">
        <w:rPr>
          <w:rFonts w:cs="Times New Roman"/>
        </w:rPr>
        <w:t xml:space="preserve"> rate</w:t>
      </w:r>
      <w:r w:rsidR="00EC5073">
        <w:rPr>
          <w:rFonts w:cs="Times New Roman" w:hint="eastAsia"/>
        </w:rPr>
        <w:t>圖</w:t>
      </w:r>
      <w:bookmarkEnd w:id="161"/>
    </w:p>
    <w:p w14:paraId="6991DA00" w14:textId="6BF0644A" w:rsidR="00A56CE4" w:rsidRPr="00A56CE4" w:rsidRDefault="00A56CE4" w:rsidP="00B75D24">
      <w:pPr>
        <w:pStyle w:val="2"/>
      </w:pPr>
      <w:bookmarkStart w:id="162" w:name="_Toc47633478"/>
      <w:r>
        <w:rPr>
          <w:rFonts w:hint="eastAsia"/>
        </w:rPr>
        <w:t>4.3</w:t>
      </w:r>
      <w:r>
        <w:rPr>
          <w:rFonts w:hint="eastAsia"/>
        </w:rPr>
        <w:t>實驗二</w:t>
      </w:r>
      <w:r>
        <w:rPr>
          <w:rFonts w:hint="eastAsia"/>
        </w:rPr>
        <w:t>:</w:t>
      </w:r>
      <w:r w:rsidR="00391624">
        <w:t xml:space="preserve"> </w:t>
      </w:r>
      <w:r>
        <w:rPr>
          <w:rFonts w:hint="eastAsia"/>
        </w:rPr>
        <w:t>各填補法</w:t>
      </w:r>
      <w:r w:rsidR="00634E25">
        <w:rPr>
          <w:rFonts w:hint="eastAsia"/>
        </w:rPr>
        <w:t>產生的天際線</w:t>
      </w:r>
      <w:r>
        <w:rPr>
          <w:rFonts w:hint="eastAsia"/>
        </w:rPr>
        <w:t>與原天際線之相似度</w:t>
      </w:r>
      <w:bookmarkEnd w:id="162"/>
    </w:p>
    <w:p w14:paraId="61CEAF07" w14:textId="50C3A3BE" w:rsidR="00A56CE4" w:rsidRDefault="00A56CE4" w:rsidP="00194E0B">
      <w:pPr>
        <w:pStyle w:val="3"/>
      </w:pPr>
      <w:bookmarkStart w:id="163" w:name="_Toc47633479"/>
      <w:r>
        <w:rPr>
          <w:rFonts w:hint="eastAsia"/>
        </w:rPr>
        <w:t>4.3.1</w:t>
      </w:r>
      <w:r>
        <w:rPr>
          <w:rFonts w:hint="eastAsia"/>
        </w:rPr>
        <w:t>實驗目的與設計</w:t>
      </w:r>
      <w:bookmarkEnd w:id="163"/>
    </w:p>
    <w:p w14:paraId="52C3A5B4" w14:textId="469E696B" w:rsidR="00A56CE4" w:rsidRDefault="004072C7" w:rsidP="00221727">
      <w:pPr>
        <w:ind w:firstLine="480"/>
      </w:pPr>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w:t>
      </w:r>
      <w:r w:rsidR="00092475">
        <w:rPr>
          <w:rFonts w:hint="eastAsia"/>
        </w:rPr>
        <w:t>，本論文方法</w:t>
      </w:r>
      <w:r w:rsidR="00C6668B">
        <w:rPr>
          <w:rFonts w:hint="eastAsia"/>
        </w:rPr>
        <w:t>與</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C6668B">
        <w:rPr>
          <w:rFonts w:hint="eastAsia"/>
        </w:rPr>
        <w:t>填補法</w:t>
      </w:r>
      <w:r w:rsidR="00092475">
        <w:rPr>
          <w:rFonts w:hint="eastAsia"/>
        </w:rPr>
        <w:t>即</w:t>
      </w:r>
      <w:r>
        <w:rPr>
          <w:rFonts w:hint="eastAsia"/>
        </w:rPr>
        <w:t>所能夠找回近似</w:t>
      </w:r>
      <w:r w:rsidR="00E01426" w:rsidRPr="008845DF">
        <w:rPr>
          <w:rFonts w:cs="Times New Roman"/>
          <w:noProof/>
          <w:szCs w:val="24"/>
        </w:rPr>
        <w:t>skyline</w:t>
      </w:r>
      <w:r w:rsidR="00E01426">
        <w:rPr>
          <w:rFonts w:cs="Times New Roman"/>
          <w:noProof/>
          <w:szCs w:val="24"/>
        </w:rPr>
        <w:t xml:space="preserve"> set</w:t>
      </w:r>
      <w:r>
        <w:rPr>
          <w:rFonts w:hint="eastAsia"/>
        </w:rPr>
        <w:t>的程度</w:t>
      </w:r>
      <w:r w:rsidR="002D56B4">
        <w:rPr>
          <w:rFonts w:hint="eastAsia"/>
        </w:rPr>
        <w:t>。</w:t>
      </w:r>
    </w:p>
    <w:p w14:paraId="67B17705" w14:textId="77777777" w:rsidR="00291E62" w:rsidRPr="00E01426" w:rsidRDefault="00291E62" w:rsidP="00221727">
      <w:pPr>
        <w:ind w:firstLine="480"/>
      </w:pPr>
    </w:p>
    <w:p w14:paraId="10F878D7" w14:textId="1E18C1DC" w:rsidR="00A56CE4" w:rsidRDefault="00A56CE4" w:rsidP="00B4040F">
      <w:pPr>
        <w:pStyle w:val="3"/>
      </w:pPr>
      <w:bookmarkStart w:id="164" w:name="_Toc47633480"/>
      <w:r>
        <w:rPr>
          <w:rFonts w:hint="eastAsia"/>
        </w:rPr>
        <w:t>4.3.2</w:t>
      </w:r>
      <w:r>
        <w:rPr>
          <w:rFonts w:hint="eastAsia"/>
        </w:rPr>
        <w:t>實驗方法</w:t>
      </w:r>
      <w:bookmarkEnd w:id="164"/>
    </w:p>
    <w:p w14:paraId="208F15D5" w14:textId="23065BC6" w:rsidR="002907DC" w:rsidRPr="00502B99" w:rsidRDefault="00B46189" w:rsidP="009D690C">
      <w:pPr>
        <w:ind w:firstLine="480"/>
      </w:pPr>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4072C7">
        <w:rPr>
          <w:rFonts w:hint="eastAsia"/>
        </w:rPr>
        <w:t>填補法、權重型</w:t>
      </w:r>
      <w:r w:rsidR="006A54A1" w:rsidRPr="006A54A1">
        <w:rPr>
          <w:rFonts w:hint="eastAsia"/>
          <w:color w:val="0070C0"/>
        </w:rPr>
        <w:t>k</w:t>
      </w:r>
      <w:r w:rsidR="006A54A1" w:rsidRPr="006A54A1">
        <w:rPr>
          <w:rFonts w:hint="eastAsia"/>
          <w:color w:val="0070C0"/>
        </w:rPr>
        <w:t>鄰近點</w:t>
      </w:r>
      <w:r w:rsidR="004072C7">
        <w:rPr>
          <w:rFonts w:hint="eastAsia"/>
        </w:rPr>
        <w:t>法以及本論文方法填補後的值所能夠找回原</w:t>
      </w:r>
      <w:r w:rsidR="00E01426" w:rsidRPr="008845DF">
        <w:rPr>
          <w:rFonts w:cs="Times New Roman"/>
          <w:noProof/>
          <w:szCs w:val="24"/>
        </w:rPr>
        <w:t>skyline</w:t>
      </w:r>
      <w:r w:rsidR="00E01426">
        <w:rPr>
          <w:rFonts w:cs="Times New Roman"/>
          <w:noProof/>
          <w:szCs w:val="24"/>
        </w:rPr>
        <w:t xml:space="preserve"> set</w:t>
      </w:r>
      <w:r w:rsidR="004072C7">
        <w:rPr>
          <w:rFonts w:hint="eastAsia"/>
        </w:rPr>
        <w:t>的程度。</w:t>
      </w:r>
      <w:r w:rsidR="002907DC">
        <w:rPr>
          <w:rFonts w:hint="eastAsia"/>
        </w:rPr>
        <w:t>x</w:t>
      </w:r>
      <w:r w:rsidR="002907DC">
        <w:rPr>
          <w:rFonts w:hint="eastAsia"/>
        </w:rPr>
        <w:t>軸為缺失值</w:t>
      </w:r>
      <w:proofErr w:type="gramStart"/>
      <w:r w:rsidR="002907DC">
        <w:rPr>
          <w:rFonts w:hint="eastAsia"/>
        </w:rPr>
        <w:t>佔</w:t>
      </w:r>
      <w:proofErr w:type="gramEnd"/>
      <w:r w:rsidR="002907DC">
        <w:rPr>
          <w:rFonts w:hint="eastAsia"/>
        </w:rPr>
        <w:t>整體資料集當中的比例，</w:t>
      </w:r>
      <w:r w:rsidR="002907DC">
        <w:rPr>
          <w:rFonts w:hint="eastAsia"/>
        </w:rPr>
        <w:t>y</w:t>
      </w:r>
      <w:r w:rsidR="002907DC">
        <w:rPr>
          <w:rFonts w:hint="eastAsia"/>
        </w:rPr>
        <w:t>軸為最填補所有缺失值</w:t>
      </w:r>
      <w:r w:rsidR="008C533F">
        <w:rPr>
          <w:rFonts w:hint="eastAsia"/>
        </w:rPr>
        <w:t>之</w:t>
      </w:r>
      <w:r w:rsidR="002907DC">
        <w:rPr>
          <w:rFonts w:hint="eastAsia"/>
        </w:rPr>
        <w:t>後，再分別跑同一支尋找</w:t>
      </w:r>
      <w:r w:rsidR="002907DC">
        <w:rPr>
          <w:rFonts w:hint="eastAsia"/>
        </w:rPr>
        <w:t>s</w:t>
      </w:r>
      <w:r w:rsidR="002907DC">
        <w:t>kyline</w:t>
      </w:r>
      <w:r w:rsidR="00BF3B3E">
        <w:t xml:space="preserve"> query algorithm</w:t>
      </w:r>
      <w:r w:rsidR="002907DC">
        <w:rPr>
          <w:rFonts w:hint="eastAsia"/>
        </w:rPr>
        <w:t>的程式，並與缺失前的原</w:t>
      </w:r>
      <w:r w:rsidR="00E01426" w:rsidRPr="008845DF">
        <w:rPr>
          <w:rFonts w:cs="Times New Roman"/>
          <w:noProof/>
          <w:szCs w:val="24"/>
        </w:rPr>
        <w:t>skyline</w:t>
      </w:r>
      <w:r w:rsidR="00E01426">
        <w:rPr>
          <w:rFonts w:cs="Times New Roman"/>
          <w:noProof/>
          <w:szCs w:val="24"/>
        </w:rPr>
        <w:t xml:space="preserve"> set</w:t>
      </w:r>
      <w:r w:rsidR="002907DC">
        <w:rPr>
          <w:rFonts w:hint="eastAsia"/>
        </w:rPr>
        <w:t>做比較計算出相似程度。若越接近原</w:t>
      </w:r>
      <w:r w:rsidR="00E01426" w:rsidRPr="008845DF">
        <w:rPr>
          <w:rFonts w:cs="Times New Roman"/>
          <w:noProof/>
          <w:szCs w:val="24"/>
        </w:rPr>
        <w:t>skyline</w:t>
      </w:r>
      <w:r w:rsidR="00E01426">
        <w:rPr>
          <w:rFonts w:cs="Times New Roman"/>
          <w:noProof/>
          <w:szCs w:val="24"/>
        </w:rPr>
        <w:t xml:space="preserve"> set</w:t>
      </w:r>
      <w:r w:rsidR="002907DC">
        <w:rPr>
          <w:rFonts w:hint="eastAsia"/>
        </w:rPr>
        <w:t>則</w:t>
      </w:r>
      <w:r w:rsidR="002907DC">
        <w:rPr>
          <w:rFonts w:hint="eastAsia"/>
        </w:rPr>
        <w:t>y</w:t>
      </w:r>
      <w:r w:rsidR="002907DC">
        <w:rPr>
          <w:rFonts w:hint="eastAsia"/>
        </w:rPr>
        <w:t>軸</w:t>
      </w:r>
      <w:r w:rsidR="006239FA">
        <w:rPr>
          <w:rFonts w:hint="eastAsia"/>
        </w:rPr>
        <w:t>的值</w:t>
      </w:r>
      <w:r w:rsidR="002907DC">
        <w:rPr>
          <w:rFonts w:hint="eastAsia"/>
        </w:rPr>
        <w:t>越接近</w:t>
      </w:r>
      <w:r w:rsidR="002907DC">
        <w:rPr>
          <w:rFonts w:hint="eastAsia"/>
        </w:rPr>
        <w:t>1.0</w:t>
      </w:r>
      <w:r w:rsidR="002907DC">
        <w:rPr>
          <w:rFonts w:hint="eastAsia"/>
        </w:rPr>
        <w:t>。</w:t>
      </w:r>
    </w:p>
    <w:p w14:paraId="0F0D85ED" w14:textId="77777777" w:rsidR="00A56CE4" w:rsidRDefault="00A56CE4" w:rsidP="00A56CE4"/>
    <w:p w14:paraId="0E684BE9" w14:textId="4AE6B07D" w:rsidR="00A56CE4" w:rsidRDefault="00A56CE4" w:rsidP="00B4040F">
      <w:pPr>
        <w:pStyle w:val="3"/>
      </w:pPr>
      <w:bookmarkStart w:id="165" w:name="_Toc47633481"/>
      <w:r>
        <w:rPr>
          <w:rFonts w:hint="eastAsia"/>
        </w:rPr>
        <w:t>4.3.3</w:t>
      </w:r>
      <w:r>
        <w:rPr>
          <w:rFonts w:hint="eastAsia"/>
        </w:rPr>
        <w:t>實驗結果與分析</w:t>
      </w:r>
      <w:bookmarkEnd w:id="165"/>
    </w:p>
    <w:p w14:paraId="1725446F" w14:textId="699A1231" w:rsidR="008751C6" w:rsidRPr="00B5744C" w:rsidRDefault="00FA3FAA" w:rsidP="000D530D">
      <w:pPr>
        <w:ind w:firstLine="480"/>
      </w:pPr>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lastRenderedPageBreak/>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r w:rsidR="009F769E">
        <w:rPr>
          <w:rFonts w:hint="eastAsia"/>
        </w:rPr>
        <w:t>間</w:t>
      </w:r>
      <w:r w:rsidR="008B5381">
        <w:rPr>
          <w:rFonts w:hint="eastAsia"/>
        </w:rPr>
        <w:t>，本論文方法準確度有下降，</w:t>
      </w:r>
      <w:r w:rsidR="00D8172C">
        <w:rPr>
          <w:rFonts w:hint="eastAsia"/>
        </w:rPr>
        <w:t>此時</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填補法有機會擁有較好的填補效果是因為缺失程度</w:t>
      </w:r>
      <w:proofErr w:type="gramStart"/>
      <w:r w:rsidR="00D8172C">
        <w:rPr>
          <w:rFonts w:hint="eastAsia"/>
        </w:rPr>
        <w:t>不</w:t>
      </w:r>
      <w:proofErr w:type="gramEnd"/>
      <w:r w:rsidR="00D8172C">
        <w:rPr>
          <w:rFonts w:hint="eastAsia"/>
        </w:rPr>
        <w:t>高下，</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D8172C">
        <w:rPr>
          <w:rFonts w:hint="eastAsia"/>
        </w:rPr>
        <w:t>填補法還能夠以足夠的</w:t>
      </w:r>
      <w:r w:rsidR="00D8172C">
        <w:rPr>
          <w:rFonts w:hint="eastAsia"/>
        </w:rPr>
        <w:t>k</w:t>
      </w:r>
      <w:r w:rsidR="00D8172C">
        <w:rPr>
          <w:rFonts w:hint="eastAsia"/>
        </w:rPr>
        <w:t>與鄰近點計算平均後填回</w:t>
      </w:r>
      <w:r w:rsidR="006A0DC7">
        <w:rPr>
          <w:rFonts w:hint="eastAsia"/>
        </w:rPr>
        <w:t>。本論文的方法之中有採取</w:t>
      </w:r>
      <w:proofErr w:type="gramStart"/>
      <w:r w:rsidR="006A0DC7">
        <w:rPr>
          <w:rFonts w:hint="eastAsia"/>
        </w:rPr>
        <w:t>採</w:t>
      </w:r>
      <w:proofErr w:type="gramEnd"/>
      <w:r w:rsidR="006A0DC7">
        <w:rPr>
          <w:rFonts w:hint="eastAsia"/>
        </w:rPr>
        <w:t>樣的機制，此機制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r w:rsidR="004F0375">
        <w:rPr>
          <w:rFonts w:hint="eastAsia"/>
        </w:rPr>
        <w:t>更大機會能有效的</w:t>
      </w:r>
      <w:r w:rsidR="00646C08">
        <w:rPr>
          <w:rFonts w:hint="eastAsia"/>
        </w:rPr>
        <w:t>找到鄰近</w:t>
      </w:r>
      <w:r w:rsidR="004F0375">
        <w:rPr>
          <w:rFonts w:hint="eastAsia"/>
        </w:rPr>
        <w:t>參考點</w:t>
      </w:r>
      <w:r w:rsidR="00646C08">
        <w:rPr>
          <w:rFonts w:hint="eastAsia"/>
        </w:rPr>
        <w:t>。</w:t>
      </w:r>
    </w:p>
    <w:p w14:paraId="5EFF1505" w14:textId="1A802B27" w:rsidR="000F5D06" w:rsidRDefault="00B5744C" w:rsidP="00A93E7D">
      <w:pPr>
        <w:ind w:firstLine="480"/>
      </w:pPr>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proofErr w:type="gramStart"/>
      <w:r w:rsidR="001C1A97">
        <w:rPr>
          <w:rFonts w:hint="eastAsia"/>
        </w:rPr>
        <w:t>一</w:t>
      </w:r>
      <w:proofErr w:type="gramEnd"/>
      <w:r w:rsidR="001C1A97">
        <w:rPr>
          <w:rFonts w:hint="eastAsia"/>
        </w:rPr>
        <w:t>現象，</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1C1A97">
        <w:rPr>
          <w:rFonts w:hint="eastAsia"/>
        </w:rPr>
        <w:t>填補法</w:t>
      </w:r>
      <w:r w:rsidR="00686851">
        <w:rPr>
          <w:rFonts w:hint="eastAsia"/>
        </w:rPr>
        <w:t>參考鄰近點的機制</w:t>
      </w:r>
      <w:r w:rsidR="00B6161D">
        <w:rPr>
          <w:rFonts w:hint="eastAsia"/>
        </w:rPr>
        <w:t>，</w:t>
      </w:r>
      <w:r w:rsidR="00C73319">
        <w:rPr>
          <w:rFonts w:hint="eastAsia"/>
        </w:rPr>
        <w:t>在</w:t>
      </w:r>
      <w:r w:rsidR="001C1A97">
        <w:rPr>
          <w:rFonts w:hint="eastAsia"/>
        </w:rPr>
        <w:t>缺失</w:t>
      </w:r>
      <w:r w:rsidR="00C73319">
        <w:rPr>
          <w:rFonts w:hint="eastAsia"/>
        </w:rPr>
        <w:t>率高</w:t>
      </w:r>
      <w:r w:rsidR="003D2A54">
        <w:rPr>
          <w:rFonts w:hint="eastAsia"/>
        </w:rPr>
        <w:t>下</w:t>
      </w:r>
      <w:r w:rsidR="00C73319">
        <w:rPr>
          <w:rFonts w:hint="eastAsia"/>
        </w:rPr>
        <w:t>無法具有穩定的填補效果</w:t>
      </w:r>
      <w:r w:rsidR="0030548E">
        <w:rPr>
          <w:rFonts w:hint="eastAsia"/>
        </w:rPr>
        <w:t>。</w:t>
      </w:r>
    </w:p>
    <w:p w14:paraId="38F7C6D8" w14:textId="77777777" w:rsidR="00E45374" w:rsidRDefault="00E45374">
      <w:pPr>
        <w:widowControl/>
        <w:rPr>
          <w:sz w:val="20"/>
          <w:szCs w:val="20"/>
        </w:rPr>
      </w:pPr>
      <w:r>
        <w:br w:type="page"/>
      </w:r>
    </w:p>
    <w:p w14:paraId="767E10FF" w14:textId="43A73A4C" w:rsidR="001E58C6" w:rsidRPr="001E58C6" w:rsidRDefault="0097520B" w:rsidP="00A1203C">
      <w:pPr>
        <w:pStyle w:val="af7"/>
        <w:jc w:val="center"/>
      </w:pPr>
      <w:bookmarkStart w:id="166" w:name="_Toc47633488"/>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1</w:t>
      </w:r>
      <w:r w:rsidR="00823D36">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填補法比較表</w:t>
      </w:r>
      <w:bookmarkEnd w:id="166"/>
    </w:p>
    <w:tbl>
      <w:tblPr>
        <w:tblStyle w:val="71"/>
        <w:tblW w:w="8307" w:type="dxa"/>
        <w:jc w:val="center"/>
        <w:tblLook w:val="04A0" w:firstRow="1" w:lastRow="0" w:firstColumn="1" w:lastColumn="0" w:noHBand="0" w:noVBand="1"/>
      </w:tblPr>
      <w:tblGrid>
        <w:gridCol w:w="1476"/>
        <w:gridCol w:w="759"/>
        <w:gridCol w:w="759"/>
        <w:gridCol w:w="759"/>
        <w:gridCol w:w="759"/>
        <w:gridCol w:w="759"/>
        <w:gridCol w:w="759"/>
        <w:gridCol w:w="759"/>
        <w:gridCol w:w="759"/>
        <w:gridCol w:w="759"/>
      </w:tblGrid>
      <w:tr w:rsidR="000519AC" w:rsidRPr="000519AC" w14:paraId="67CEF8B5" w14:textId="77777777" w:rsidTr="00D93485">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100" w:firstRow="0" w:lastRow="0" w:firstColumn="1" w:lastColumn="0" w:oddVBand="0" w:evenVBand="0" w:oddHBand="0" w:evenHBand="0" w:firstRowFirstColumn="1" w:firstRowLastColumn="0" w:lastRowFirstColumn="0" w:lastRowLastColumn="0"/>
            <w:tcW w:w="1476" w:type="dxa"/>
            <w:noWrap/>
            <w:vAlign w:val="center"/>
            <w:hideMark/>
          </w:tcPr>
          <w:p w14:paraId="1171A0E1" w14:textId="77777777" w:rsidR="000519AC" w:rsidRPr="000519AC" w:rsidRDefault="000519AC" w:rsidP="000519AC">
            <w:pPr>
              <w:widowControl/>
              <w:jc w:val="center"/>
              <w:rPr>
                <w:rFonts w:ascii="新細明體" w:eastAsiaTheme="minorEastAsia" w:hAnsi="新細明體" w:cs="新細明體"/>
                <w:i w:val="0"/>
                <w:kern w:val="0"/>
                <w:szCs w:val="24"/>
              </w:rPr>
            </w:pPr>
          </w:p>
        </w:tc>
        <w:tc>
          <w:tcPr>
            <w:tcW w:w="759" w:type="dxa"/>
            <w:noWrap/>
            <w:vAlign w:val="center"/>
            <w:hideMark/>
          </w:tcPr>
          <w:p w14:paraId="4F35981A"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0.1</w:t>
            </w:r>
          </w:p>
        </w:tc>
        <w:tc>
          <w:tcPr>
            <w:tcW w:w="759" w:type="dxa"/>
            <w:noWrap/>
            <w:vAlign w:val="center"/>
            <w:hideMark/>
          </w:tcPr>
          <w:p w14:paraId="5618F868"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0.2</w:t>
            </w:r>
          </w:p>
        </w:tc>
        <w:tc>
          <w:tcPr>
            <w:tcW w:w="759" w:type="dxa"/>
            <w:noWrap/>
            <w:vAlign w:val="center"/>
            <w:hideMark/>
          </w:tcPr>
          <w:p w14:paraId="16FE9B4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0.3</w:t>
            </w:r>
          </w:p>
        </w:tc>
        <w:tc>
          <w:tcPr>
            <w:tcW w:w="759" w:type="dxa"/>
            <w:noWrap/>
            <w:vAlign w:val="center"/>
            <w:hideMark/>
          </w:tcPr>
          <w:p w14:paraId="4096CE8D"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0.4</w:t>
            </w:r>
          </w:p>
        </w:tc>
        <w:tc>
          <w:tcPr>
            <w:tcW w:w="759" w:type="dxa"/>
            <w:noWrap/>
            <w:vAlign w:val="center"/>
            <w:hideMark/>
          </w:tcPr>
          <w:p w14:paraId="747ECB11"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0.5</w:t>
            </w:r>
          </w:p>
        </w:tc>
        <w:tc>
          <w:tcPr>
            <w:tcW w:w="759" w:type="dxa"/>
            <w:noWrap/>
            <w:vAlign w:val="center"/>
            <w:hideMark/>
          </w:tcPr>
          <w:p w14:paraId="3F412ED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0.6</w:t>
            </w:r>
          </w:p>
        </w:tc>
        <w:tc>
          <w:tcPr>
            <w:tcW w:w="759" w:type="dxa"/>
            <w:noWrap/>
            <w:vAlign w:val="center"/>
            <w:hideMark/>
          </w:tcPr>
          <w:p w14:paraId="42AE6B55"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0.7</w:t>
            </w:r>
          </w:p>
        </w:tc>
        <w:tc>
          <w:tcPr>
            <w:tcW w:w="759" w:type="dxa"/>
            <w:noWrap/>
            <w:vAlign w:val="center"/>
            <w:hideMark/>
          </w:tcPr>
          <w:p w14:paraId="3858806F"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0.8</w:t>
            </w:r>
          </w:p>
        </w:tc>
        <w:tc>
          <w:tcPr>
            <w:tcW w:w="759" w:type="dxa"/>
            <w:noWrap/>
            <w:vAlign w:val="center"/>
            <w:hideMark/>
          </w:tcPr>
          <w:p w14:paraId="3643F306" w14:textId="77777777" w:rsidR="000519AC" w:rsidRPr="000519AC" w:rsidRDefault="000519AC" w:rsidP="000519AC">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0519AC">
              <w:rPr>
                <w:rFonts w:eastAsia="新細明體" w:cs="Times New Roman"/>
                <w:i w:val="0"/>
                <w:color w:val="000000"/>
                <w:kern w:val="0"/>
                <w:szCs w:val="24"/>
              </w:rPr>
              <w:t>0.9</w:t>
            </w:r>
          </w:p>
        </w:tc>
      </w:tr>
      <w:tr w:rsidR="000519AC" w:rsidRPr="000519AC" w14:paraId="03A67A7B"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0A281531"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3EC1BFA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29E36FF9"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154B5D4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74735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51DC6A3B"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0FE4478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4397F32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0.384</w:t>
            </w:r>
          </w:p>
        </w:tc>
        <w:tc>
          <w:tcPr>
            <w:tcW w:w="759" w:type="dxa"/>
            <w:noWrap/>
            <w:vAlign w:val="center"/>
            <w:hideMark/>
          </w:tcPr>
          <w:p w14:paraId="37592B5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72DF82B6"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D93485" w:rsidRPr="000519AC" w14:paraId="716E1442" w14:textId="77777777" w:rsidTr="00D93485">
        <w:trPr>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4B565A0" w14:textId="77777777" w:rsidR="000519AC" w:rsidRPr="000519AC" w:rsidRDefault="000519AC" w:rsidP="000519AC">
            <w:pPr>
              <w:widowControl/>
              <w:jc w:val="center"/>
              <w:rPr>
                <w:rFonts w:eastAsia="新細明體" w:cs="Times New Roman"/>
                <w:i w:val="0"/>
                <w:color w:val="000000"/>
                <w:kern w:val="0"/>
                <w:szCs w:val="24"/>
              </w:rPr>
            </w:pPr>
            <w:r w:rsidRPr="000519AC">
              <w:rPr>
                <w:rFonts w:eastAsia="新細明體" w:cs="Times New Roman"/>
                <w:i w:val="0"/>
                <w:color w:val="000000"/>
                <w:kern w:val="0"/>
                <w:szCs w:val="24"/>
              </w:rPr>
              <w:t>weighted-</w:t>
            </w:r>
            <w:proofErr w:type="spellStart"/>
            <w:r w:rsidRPr="000519AC">
              <w:rPr>
                <w:rFonts w:eastAsia="新細明體" w:cs="Times New Roman"/>
                <w:i w:val="0"/>
                <w:color w:val="000000"/>
                <w:kern w:val="0"/>
                <w:szCs w:val="24"/>
              </w:rPr>
              <w:t>kNN</w:t>
            </w:r>
            <w:proofErr w:type="spellEnd"/>
          </w:p>
        </w:tc>
        <w:tc>
          <w:tcPr>
            <w:tcW w:w="759" w:type="dxa"/>
            <w:noWrap/>
            <w:vAlign w:val="center"/>
            <w:hideMark/>
          </w:tcPr>
          <w:p w14:paraId="5E0873A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549C748"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7A6EC110"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0.538</w:t>
            </w:r>
          </w:p>
        </w:tc>
        <w:tc>
          <w:tcPr>
            <w:tcW w:w="759" w:type="dxa"/>
            <w:noWrap/>
            <w:vAlign w:val="center"/>
            <w:hideMark/>
          </w:tcPr>
          <w:p w14:paraId="05F16D9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w:t>
            </w:r>
          </w:p>
        </w:tc>
        <w:tc>
          <w:tcPr>
            <w:tcW w:w="759" w:type="dxa"/>
            <w:noWrap/>
            <w:vAlign w:val="center"/>
            <w:hideMark/>
          </w:tcPr>
          <w:p w14:paraId="1A05E731"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0.421</w:t>
            </w:r>
          </w:p>
        </w:tc>
        <w:tc>
          <w:tcPr>
            <w:tcW w:w="759" w:type="dxa"/>
            <w:noWrap/>
            <w:vAlign w:val="center"/>
            <w:hideMark/>
          </w:tcPr>
          <w:p w14:paraId="6F82F227"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w:t>
            </w:r>
          </w:p>
        </w:tc>
        <w:tc>
          <w:tcPr>
            <w:tcW w:w="759" w:type="dxa"/>
            <w:noWrap/>
            <w:vAlign w:val="center"/>
            <w:hideMark/>
          </w:tcPr>
          <w:p w14:paraId="0D90BA95"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0.285</w:t>
            </w:r>
          </w:p>
        </w:tc>
        <w:tc>
          <w:tcPr>
            <w:tcW w:w="759" w:type="dxa"/>
            <w:noWrap/>
            <w:vAlign w:val="center"/>
            <w:hideMark/>
          </w:tcPr>
          <w:p w14:paraId="045295B6"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0.25</w:t>
            </w:r>
          </w:p>
        </w:tc>
        <w:tc>
          <w:tcPr>
            <w:tcW w:w="759" w:type="dxa"/>
            <w:noWrap/>
            <w:vAlign w:val="center"/>
            <w:hideMark/>
          </w:tcPr>
          <w:p w14:paraId="6F4627B4" w14:textId="77777777" w:rsidR="000519AC" w:rsidRPr="000519AC" w:rsidRDefault="000519AC" w:rsidP="000519AC">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0.1</w:t>
            </w:r>
          </w:p>
        </w:tc>
      </w:tr>
      <w:tr w:rsidR="000519AC" w:rsidRPr="000519AC" w14:paraId="01EDCAD3" w14:textId="77777777" w:rsidTr="00D93485">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1476" w:type="dxa"/>
            <w:noWrap/>
            <w:vAlign w:val="center"/>
            <w:hideMark/>
          </w:tcPr>
          <w:p w14:paraId="270C0929" w14:textId="77777777" w:rsidR="000519AC" w:rsidRPr="000519AC" w:rsidRDefault="000519AC" w:rsidP="000519AC">
            <w:pPr>
              <w:widowControl/>
              <w:jc w:val="center"/>
              <w:rPr>
                <w:rFonts w:eastAsia="新細明體" w:cs="Times New Roman"/>
                <w:i w:val="0"/>
                <w:color w:val="000000"/>
                <w:kern w:val="0"/>
                <w:szCs w:val="24"/>
              </w:rPr>
            </w:pPr>
            <w:proofErr w:type="spellStart"/>
            <w:r w:rsidRPr="000519AC">
              <w:rPr>
                <w:rFonts w:eastAsia="新細明體" w:cs="Times New Roman"/>
                <w:i w:val="0"/>
                <w:color w:val="000000"/>
                <w:kern w:val="0"/>
                <w:szCs w:val="24"/>
              </w:rPr>
              <w:t>skNN</w:t>
            </w:r>
            <w:proofErr w:type="spellEnd"/>
          </w:p>
        </w:tc>
        <w:tc>
          <w:tcPr>
            <w:tcW w:w="759" w:type="dxa"/>
            <w:noWrap/>
            <w:vAlign w:val="center"/>
            <w:hideMark/>
          </w:tcPr>
          <w:p w14:paraId="13C83400"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027FB02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w:t>
            </w:r>
          </w:p>
        </w:tc>
        <w:tc>
          <w:tcPr>
            <w:tcW w:w="759" w:type="dxa"/>
            <w:noWrap/>
            <w:vAlign w:val="center"/>
            <w:hideMark/>
          </w:tcPr>
          <w:p w14:paraId="7794AA71"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0.818</w:t>
            </w:r>
          </w:p>
        </w:tc>
        <w:tc>
          <w:tcPr>
            <w:tcW w:w="759" w:type="dxa"/>
            <w:noWrap/>
            <w:vAlign w:val="center"/>
            <w:hideMark/>
          </w:tcPr>
          <w:p w14:paraId="1D5BA3B2"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0.909</w:t>
            </w:r>
          </w:p>
        </w:tc>
        <w:tc>
          <w:tcPr>
            <w:tcW w:w="759" w:type="dxa"/>
            <w:noWrap/>
            <w:vAlign w:val="center"/>
            <w:hideMark/>
          </w:tcPr>
          <w:p w14:paraId="5FA3AAC5"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4DB2FD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0.75</w:t>
            </w:r>
          </w:p>
        </w:tc>
        <w:tc>
          <w:tcPr>
            <w:tcW w:w="759" w:type="dxa"/>
            <w:noWrap/>
            <w:vAlign w:val="center"/>
            <w:hideMark/>
          </w:tcPr>
          <w:p w14:paraId="07C82B7F"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0.7</w:t>
            </w:r>
          </w:p>
        </w:tc>
        <w:tc>
          <w:tcPr>
            <w:tcW w:w="759" w:type="dxa"/>
            <w:noWrap/>
            <w:vAlign w:val="center"/>
            <w:hideMark/>
          </w:tcPr>
          <w:p w14:paraId="2539646E"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0.636</w:t>
            </w:r>
          </w:p>
        </w:tc>
        <w:tc>
          <w:tcPr>
            <w:tcW w:w="759" w:type="dxa"/>
            <w:noWrap/>
            <w:vAlign w:val="center"/>
            <w:hideMark/>
          </w:tcPr>
          <w:p w14:paraId="25CE99C4" w14:textId="77777777" w:rsidR="000519AC" w:rsidRPr="000519AC" w:rsidRDefault="000519AC" w:rsidP="000519AC">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0519AC">
              <w:rPr>
                <w:rFonts w:eastAsia="新細明體" w:cs="Times New Roman"/>
                <w:color w:val="000000"/>
                <w:kern w:val="0"/>
                <w:szCs w:val="24"/>
              </w:rPr>
              <w:t>0.545</w:t>
            </w:r>
          </w:p>
        </w:tc>
      </w:tr>
    </w:tbl>
    <w:p w14:paraId="5E3BDC33" w14:textId="04387072" w:rsidR="00BB3AE2" w:rsidRDefault="00BB3AE2" w:rsidP="00F95350">
      <w:pPr>
        <w:jc w:val="center"/>
      </w:pPr>
    </w:p>
    <w:p w14:paraId="10A9DF39" w14:textId="0C942AB1" w:rsidR="00FA1173" w:rsidRDefault="00D93485" w:rsidP="00F240DC">
      <w:pPr>
        <w:jc w:val="center"/>
        <w:rPr>
          <w:rFonts w:cs="Times New Roman"/>
        </w:rPr>
      </w:pPr>
      <w:r>
        <w:rPr>
          <w:noProof/>
        </w:rPr>
        <w:drawing>
          <wp:inline distT="0" distB="0" distL="0" distR="0" wp14:anchorId="2B3676AF" wp14:editId="630BF3F4">
            <wp:extent cx="5400040" cy="3015615"/>
            <wp:effectExtent l="0" t="0" r="10160" b="13335"/>
            <wp:docPr id="1" name="圖表 1">
              <a:extLst xmlns:a="http://schemas.openxmlformats.org/drawingml/2006/main">
                <a:ext uri="{FF2B5EF4-FFF2-40B4-BE49-F238E27FC236}">
                  <a16:creationId xmlns:a16="http://schemas.microsoft.com/office/drawing/2014/main" id="{850CA87C-0780-4076-A8D5-9BC963302C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4C3D08" w14:textId="240CEF03" w:rsidR="001E58C6" w:rsidRPr="001E58C6" w:rsidRDefault="00AC4BAF" w:rsidP="00A1203C">
      <w:pPr>
        <w:pStyle w:val="af7"/>
        <w:jc w:val="center"/>
      </w:pPr>
      <w:bookmarkStart w:id="167" w:name="_Toc47633498"/>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5</w:t>
      </w:r>
      <w:r w:rsidR="003E4639">
        <w:fldChar w:fldCharType="end"/>
      </w:r>
      <w:r w:rsidR="00A1203C">
        <w:t xml:space="preserve"> </w:t>
      </w:r>
      <w:r w:rsidR="001E58C6">
        <w:t>k=</w:t>
      </w:r>
      <w:r w:rsidR="001E58C6">
        <w:rPr>
          <w:rFonts w:hint="eastAsia"/>
        </w:rPr>
        <w:t>1</w:t>
      </w:r>
      <w:proofErr w:type="gramStart"/>
      <w:r w:rsidR="001E58C6">
        <w:rPr>
          <w:rFonts w:hint="eastAsia"/>
        </w:rPr>
        <w:t>各</w:t>
      </w:r>
      <w:proofErr w:type="gramEnd"/>
      <w:r w:rsidR="001E58C6">
        <w:rPr>
          <w:rFonts w:hint="eastAsia"/>
        </w:rPr>
        <w:t>填補法比較圖</w:t>
      </w:r>
      <w:bookmarkEnd w:id="167"/>
    </w:p>
    <w:p w14:paraId="3B5A99DF" w14:textId="30803A60" w:rsidR="00F240DC" w:rsidRDefault="00F240DC" w:rsidP="00572A17">
      <w:pPr>
        <w:pStyle w:val="af7"/>
        <w:jc w:val="center"/>
        <w:rPr>
          <w:rFonts w:cs="Times New Roman"/>
        </w:rPr>
      </w:pPr>
    </w:p>
    <w:p w14:paraId="0F9D5842" w14:textId="77777777" w:rsidR="00E45374" w:rsidRDefault="00E45374">
      <w:pPr>
        <w:widowControl/>
        <w:rPr>
          <w:sz w:val="20"/>
          <w:szCs w:val="20"/>
        </w:rPr>
      </w:pPr>
      <w:r>
        <w:br w:type="page"/>
      </w:r>
    </w:p>
    <w:p w14:paraId="5706130D" w14:textId="684DFD42" w:rsidR="00982516" w:rsidRPr="001E58C6" w:rsidRDefault="0097520B" w:rsidP="00A1203C">
      <w:pPr>
        <w:pStyle w:val="af7"/>
        <w:jc w:val="center"/>
      </w:pPr>
      <w:bookmarkStart w:id="168" w:name="_Toc47633489"/>
      <w:r>
        <w:rPr>
          <w:rFonts w:hint="eastAsia"/>
        </w:rPr>
        <w:lastRenderedPageBreak/>
        <w:t>表</w:t>
      </w:r>
      <w:r>
        <w:rPr>
          <w:rFonts w:hint="eastAsia"/>
        </w:rPr>
        <w:t xml:space="preserve"> </w:t>
      </w:r>
      <w:r w:rsidR="00823D36">
        <w:fldChar w:fldCharType="begin"/>
      </w:r>
      <w:r w:rsidR="00823D36">
        <w:instrText xml:space="preserve"> </w:instrText>
      </w:r>
      <w:r w:rsidR="00823D36">
        <w:rPr>
          <w:rFonts w:hint="eastAsia"/>
        </w:rPr>
        <w:instrText>STYLEREF 1 \s</w:instrText>
      </w:r>
      <w:r w:rsidR="00823D36">
        <w:instrText xml:space="preserve"> </w:instrText>
      </w:r>
      <w:r w:rsidR="00823D36">
        <w:fldChar w:fldCharType="separate"/>
      </w:r>
      <w:r w:rsidR="00823D36">
        <w:rPr>
          <w:noProof/>
        </w:rPr>
        <w:t>4</w:t>
      </w:r>
      <w:r w:rsidR="00823D36">
        <w:fldChar w:fldCharType="end"/>
      </w:r>
      <w:r w:rsidR="00823D36">
        <w:t>.</w:t>
      </w:r>
      <w:r w:rsidR="00823D36">
        <w:fldChar w:fldCharType="begin"/>
      </w:r>
      <w:r w:rsidR="00823D36">
        <w:instrText xml:space="preserve"> </w:instrText>
      </w:r>
      <w:r w:rsidR="00823D36">
        <w:rPr>
          <w:rFonts w:hint="eastAsia"/>
        </w:rPr>
        <w:instrText xml:space="preserve">SEQ </w:instrText>
      </w:r>
      <w:r w:rsidR="00823D36">
        <w:rPr>
          <w:rFonts w:hint="eastAsia"/>
        </w:rPr>
        <w:instrText>表</w:instrText>
      </w:r>
      <w:r w:rsidR="00823D36">
        <w:rPr>
          <w:rFonts w:hint="eastAsia"/>
        </w:rPr>
        <w:instrText xml:space="preserve"> \* ARABIC \s 1</w:instrText>
      </w:r>
      <w:r w:rsidR="00823D36">
        <w:instrText xml:space="preserve"> </w:instrText>
      </w:r>
      <w:r w:rsidR="00823D36">
        <w:fldChar w:fldCharType="separate"/>
      </w:r>
      <w:r w:rsidR="00823D36">
        <w:rPr>
          <w:noProof/>
        </w:rPr>
        <w:t>2</w:t>
      </w:r>
      <w:r w:rsidR="00823D36">
        <w:fldChar w:fldCharType="end"/>
      </w:r>
      <w:r w:rsidR="00A1203C">
        <w:t xml:space="preserve"> </w:t>
      </w:r>
      <w:r w:rsidR="001E58C6">
        <w:t>k=</w:t>
      </w:r>
      <w:r w:rsidR="001E58C6">
        <w:rPr>
          <w:rFonts w:hint="eastAsia"/>
        </w:rPr>
        <w:t>5</w:t>
      </w:r>
      <w:proofErr w:type="gramStart"/>
      <w:r w:rsidR="001E58C6">
        <w:rPr>
          <w:rFonts w:hint="eastAsia"/>
        </w:rPr>
        <w:t>各</w:t>
      </w:r>
      <w:proofErr w:type="gramEnd"/>
      <w:r w:rsidR="001E58C6">
        <w:rPr>
          <w:rFonts w:hint="eastAsia"/>
        </w:rPr>
        <w:t>填補法比較表</w:t>
      </w:r>
      <w:bookmarkEnd w:id="168"/>
    </w:p>
    <w:tbl>
      <w:tblPr>
        <w:tblStyle w:val="71"/>
        <w:tblW w:w="8362" w:type="dxa"/>
        <w:jc w:val="center"/>
        <w:tblLook w:val="04A0" w:firstRow="1" w:lastRow="0" w:firstColumn="1" w:lastColumn="0" w:noHBand="0" w:noVBand="1"/>
      </w:tblPr>
      <w:tblGrid>
        <w:gridCol w:w="1486"/>
        <w:gridCol w:w="764"/>
        <w:gridCol w:w="764"/>
        <w:gridCol w:w="764"/>
        <w:gridCol w:w="764"/>
        <w:gridCol w:w="764"/>
        <w:gridCol w:w="764"/>
        <w:gridCol w:w="764"/>
        <w:gridCol w:w="764"/>
        <w:gridCol w:w="764"/>
      </w:tblGrid>
      <w:tr w:rsidR="00D93485" w:rsidRPr="00D93485" w14:paraId="69998221" w14:textId="77777777" w:rsidTr="00D93485">
        <w:trPr>
          <w:cnfStyle w:val="100000000000" w:firstRow="1" w:lastRow="0" w:firstColumn="0" w:lastColumn="0" w:oddVBand="0" w:evenVBand="0" w:oddHBand="0" w:evenHBand="0" w:firstRowFirstColumn="0" w:firstRowLastColumn="0" w:lastRowFirstColumn="0" w:lastRowLastColumn="0"/>
          <w:trHeight w:val="280"/>
          <w:jc w:val="center"/>
        </w:trPr>
        <w:tc>
          <w:tcPr>
            <w:cnfStyle w:val="001000000100" w:firstRow="0" w:lastRow="0" w:firstColumn="1" w:lastColumn="0" w:oddVBand="0" w:evenVBand="0" w:oddHBand="0" w:evenHBand="0" w:firstRowFirstColumn="1" w:firstRowLastColumn="0" w:lastRowFirstColumn="0" w:lastRowLastColumn="0"/>
            <w:tcW w:w="1486" w:type="dxa"/>
            <w:noWrap/>
            <w:vAlign w:val="center"/>
            <w:hideMark/>
          </w:tcPr>
          <w:p w14:paraId="28FA8660" w14:textId="77777777" w:rsidR="00D93485" w:rsidRPr="00D93485" w:rsidRDefault="00D93485" w:rsidP="00D93485">
            <w:pPr>
              <w:widowControl/>
              <w:jc w:val="center"/>
              <w:rPr>
                <w:rFonts w:ascii="新細明體" w:eastAsia="Times New Roman" w:hAnsi="新細明體" w:cs="新細明體"/>
                <w:i w:val="0"/>
                <w:kern w:val="0"/>
                <w:szCs w:val="24"/>
              </w:rPr>
            </w:pPr>
          </w:p>
        </w:tc>
        <w:tc>
          <w:tcPr>
            <w:tcW w:w="764" w:type="dxa"/>
            <w:noWrap/>
            <w:vAlign w:val="center"/>
            <w:hideMark/>
          </w:tcPr>
          <w:p w14:paraId="2E01D822"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0.1</w:t>
            </w:r>
          </w:p>
        </w:tc>
        <w:tc>
          <w:tcPr>
            <w:tcW w:w="764" w:type="dxa"/>
            <w:noWrap/>
            <w:vAlign w:val="center"/>
            <w:hideMark/>
          </w:tcPr>
          <w:p w14:paraId="17CD603A"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0.2</w:t>
            </w:r>
          </w:p>
        </w:tc>
        <w:tc>
          <w:tcPr>
            <w:tcW w:w="764" w:type="dxa"/>
            <w:noWrap/>
            <w:vAlign w:val="center"/>
            <w:hideMark/>
          </w:tcPr>
          <w:p w14:paraId="3CF15CAC"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0.3</w:t>
            </w:r>
          </w:p>
        </w:tc>
        <w:tc>
          <w:tcPr>
            <w:tcW w:w="764" w:type="dxa"/>
            <w:noWrap/>
            <w:vAlign w:val="center"/>
            <w:hideMark/>
          </w:tcPr>
          <w:p w14:paraId="127D16E4"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0.4</w:t>
            </w:r>
          </w:p>
        </w:tc>
        <w:tc>
          <w:tcPr>
            <w:tcW w:w="764" w:type="dxa"/>
            <w:noWrap/>
            <w:vAlign w:val="center"/>
            <w:hideMark/>
          </w:tcPr>
          <w:p w14:paraId="63E3EB96"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0.5</w:t>
            </w:r>
          </w:p>
        </w:tc>
        <w:tc>
          <w:tcPr>
            <w:tcW w:w="764" w:type="dxa"/>
            <w:noWrap/>
            <w:vAlign w:val="center"/>
            <w:hideMark/>
          </w:tcPr>
          <w:p w14:paraId="39D1D3A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0.6</w:t>
            </w:r>
          </w:p>
        </w:tc>
        <w:tc>
          <w:tcPr>
            <w:tcW w:w="764" w:type="dxa"/>
            <w:noWrap/>
            <w:vAlign w:val="center"/>
            <w:hideMark/>
          </w:tcPr>
          <w:p w14:paraId="41B07DD0"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0.7</w:t>
            </w:r>
          </w:p>
        </w:tc>
        <w:tc>
          <w:tcPr>
            <w:tcW w:w="764" w:type="dxa"/>
            <w:noWrap/>
            <w:vAlign w:val="center"/>
            <w:hideMark/>
          </w:tcPr>
          <w:p w14:paraId="2AD7627D"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0.8</w:t>
            </w:r>
          </w:p>
        </w:tc>
        <w:tc>
          <w:tcPr>
            <w:tcW w:w="764" w:type="dxa"/>
            <w:noWrap/>
            <w:vAlign w:val="center"/>
            <w:hideMark/>
          </w:tcPr>
          <w:p w14:paraId="23EA2BA8" w14:textId="77777777" w:rsidR="00D93485" w:rsidRPr="00D9348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D93485">
              <w:rPr>
                <w:rFonts w:eastAsia="新細明體" w:cs="Times New Roman"/>
                <w:i w:val="0"/>
                <w:color w:val="000000"/>
                <w:kern w:val="0"/>
                <w:szCs w:val="24"/>
              </w:rPr>
              <w:t>0.9</w:t>
            </w:r>
          </w:p>
        </w:tc>
      </w:tr>
      <w:tr w:rsidR="00D93485" w:rsidRPr="00D93485" w14:paraId="3942D44B"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41220B5F"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521B1E1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755F403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23027BE"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6C719E3B"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5DD0211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149239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0.533</w:t>
            </w:r>
          </w:p>
        </w:tc>
        <w:tc>
          <w:tcPr>
            <w:tcW w:w="764" w:type="dxa"/>
            <w:noWrap/>
            <w:vAlign w:val="center"/>
            <w:hideMark/>
          </w:tcPr>
          <w:p w14:paraId="48AD704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40B83E50"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0.454</w:t>
            </w:r>
          </w:p>
        </w:tc>
        <w:tc>
          <w:tcPr>
            <w:tcW w:w="764" w:type="dxa"/>
            <w:noWrap/>
            <w:vAlign w:val="center"/>
            <w:hideMark/>
          </w:tcPr>
          <w:p w14:paraId="773B4E96"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0.181</w:t>
            </w:r>
          </w:p>
        </w:tc>
      </w:tr>
      <w:tr w:rsidR="00D93485" w:rsidRPr="00D93485" w14:paraId="7227583C" w14:textId="77777777" w:rsidTr="00D93485">
        <w:trPr>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53D70834" w14:textId="77777777" w:rsidR="00D93485" w:rsidRPr="00D93485" w:rsidRDefault="00D93485" w:rsidP="00D93485">
            <w:pPr>
              <w:widowControl/>
              <w:jc w:val="center"/>
              <w:rPr>
                <w:rFonts w:eastAsia="新細明體" w:cs="Times New Roman"/>
                <w:i w:val="0"/>
                <w:color w:val="000000"/>
                <w:kern w:val="0"/>
                <w:szCs w:val="24"/>
              </w:rPr>
            </w:pPr>
            <w:r w:rsidRPr="00D93485">
              <w:rPr>
                <w:rFonts w:eastAsia="新細明體" w:cs="Times New Roman"/>
                <w:i w:val="0"/>
                <w:color w:val="000000"/>
                <w:kern w:val="0"/>
                <w:szCs w:val="24"/>
              </w:rPr>
              <w:t>weighted-</w:t>
            </w:r>
            <w:proofErr w:type="spellStart"/>
            <w:r w:rsidRPr="00D93485">
              <w:rPr>
                <w:rFonts w:eastAsia="新細明體" w:cs="Times New Roman"/>
                <w:i w:val="0"/>
                <w:color w:val="000000"/>
                <w:kern w:val="0"/>
                <w:szCs w:val="24"/>
              </w:rPr>
              <w:t>kNN</w:t>
            </w:r>
            <w:proofErr w:type="spellEnd"/>
          </w:p>
        </w:tc>
        <w:tc>
          <w:tcPr>
            <w:tcW w:w="764" w:type="dxa"/>
            <w:noWrap/>
            <w:vAlign w:val="center"/>
            <w:hideMark/>
          </w:tcPr>
          <w:p w14:paraId="7B628D40"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0ED1D2B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0.625</w:t>
            </w:r>
          </w:p>
        </w:tc>
        <w:tc>
          <w:tcPr>
            <w:tcW w:w="764" w:type="dxa"/>
            <w:noWrap/>
            <w:vAlign w:val="center"/>
            <w:hideMark/>
          </w:tcPr>
          <w:p w14:paraId="228D0002"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1646248C"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1</w:t>
            </w:r>
          </w:p>
        </w:tc>
        <w:tc>
          <w:tcPr>
            <w:tcW w:w="764" w:type="dxa"/>
            <w:noWrap/>
            <w:vAlign w:val="center"/>
            <w:hideMark/>
          </w:tcPr>
          <w:p w14:paraId="1BF4BDD8"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0.529</w:t>
            </w:r>
          </w:p>
        </w:tc>
        <w:tc>
          <w:tcPr>
            <w:tcW w:w="764" w:type="dxa"/>
            <w:noWrap/>
            <w:vAlign w:val="center"/>
            <w:hideMark/>
          </w:tcPr>
          <w:p w14:paraId="1723B6AD"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0.692</w:t>
            </w:r>
          </w:p>
        </w:tc>
        <w:tc>
          <w:tcPr>
            <w:tcW w:w="764" w:type="dxa"/>
            <w:noWrap/>
            <w:vAlign w:val="center"/>
            <w:hideMark/>
          </w:tcPr>
          <w:p w14:paraId="5023CEF5"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0.666</w:t>
            </w:r>
          </w:p>
        </w:tc>
        <w:tc>
          <w:tcPr>
            <w:tcW w:w="764" w:type="dxa"/>
            <w:noWrap/>
            <w:vAlign w:val="center"/>
            <w:hideMark/>
          </w:tcPr>
          <w:p w14:paraId="08C76B1E"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0.1</w:t>
            </w:r>
          </w:p>
        </w:tc>
        <w:tc>
          <w:tcPr>
            <w:tcW w:w="764" w:type="dxa"/>
            <w:noWrap/>
            <w:vAlign w:val="center"/>
            <w:hideMark/>
          </w:tcPr>
          <w:p w14:paraId="656516C4" w14:textId="77777777" w:rsidR="00D93485" w:rsidRPr="00D9348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0.25</w:t>
            </w:r>
          </w:p>
        </w:tc>
      </w:tr>
      <w:tr w:rsidR="00D93485" w:rsidRPr="00D93485" w14:paraId="0483B2C8" w14:textId="77777777" w:rsidTr="00D93485">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1486" w:type="dxa"/>
            <w:noWrap/>
            <w:vAlign w:val="center"/>
            <w:hideMark/>
          </w:tcPr>
          <w:p w14:paraId="6A70D960" w14:textId="77777777" w:rsidR="00D93485" w:rsidRPr="00D93485" w:rsidRDefault="00D93485" w:rsidP="00D93485">
            <w:pPr>
              <w:widowControl/>
              <w:jc w:val="center"/>
              <w:rPr>
                <w:rFonts w:eastAsia="新細明體" w:cs="Times New Roman"/>
                <w:i w:val="0"/>
                <w:color w:val="000000"/>
                <w:kern w:val="0"/>
                <w:szCs w:val="24"/>
              </w:rPr>
            </w:pPr>
            <w:proofErr w:type="spellStart"/>
            <w:r w:rsidRPr="00D93485">
              <w:rPr>
                <w:rFonts w:eastAsia="新細明體" w:cs="Times New Roman"/>
                <w:i w:val="0"/>
                <w:color w:val="000000"/>
                <w:kern w:val="0"/>
                <w:szCs w:val="24"/>
              </w:rPr>
              <w:t>skNN</w:t>
            </w:r>
            <w:proofErr w:type="spellEnd"/>
          </w:p>
        </w:tc>
        <w:tc>
          <w:tcPr>
            <w:tcW w:w="764" w:type="dxa"/>
            <w:noWrap/>
            <w:vAlign w:val="center"/>
            <w:hideMark/>
          </w:tcPr>
          <w:p w14:paraId="0650212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w:t>
            </w:r>
          </w:p>
        </w:tc>
        <w:tc>
          <w:tcPr>
            <w:tcW w:w="764" w:type="dxa"/>
            <w:noWrap/>
            <w:vAlign w:val="center"/>
            <w:hideMark/>
          </w:tcPr>
          <w:p w14:paraId="4B149083"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0.833</w:t>
            </w:r>
          </w:p>
        </w:tc>
        <w:tc>
          <w:tcPr>
            <w:tcW w:w="764" w:type="dxa"/>
            <w:noWrap/>
            <w:vAlign w:val="center"/>
            <w:hideMark/>
          </w:tcPr>
          <w:p w14:paraId="6EF8C608"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0.909</w:t>
            </w:r>
          </w:p>
        </w:tc>
        <w:tc>
          <w:tcPr>
            <w:tcW w:w="764" w:type="dxa"/>
            <w:noWrap/>
            <w:vAlign w:val="center"/>
            <w:hideMark/>
          </w:tcPr>
          <w:p w14:paraId="58D215F1"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0.818</w:t>
            </w:r>
          </w:p>
        </w:tc>
        <w:tc>
          <w:tcPr>
            <w:tcW w:w="764" w:type="dxa"/>
            <w:noWrap/>
            <w:vAlign w:val="center"/>
            <w:hideMark/>
          </w:tcPr>
          <w:p w14:paraId="0EA0B44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463055E4"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0.8</w:t>
            </w:r>
          </w:p>
        </w:tc>
        <w:tc>
          <w:tcPr>
            <w:tcW w:w="764" w:type="dxa"/>
            <w:noWrap/>
            <w:vAlign w:val="center"/>
            <w:hideMark/>
          </w:tcPr>
          <w:p w14:paraId="475BE6B7"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0.6</w:t>
            </w:r>
          </w:p>
        </w:tc>
        <w:tc>
          <w:tcPr>
            <w:tcW w:w="764" w:type="dxa"/>
            <w:noWrap/>
            <w:vAlign w:val="center"/>
            <w:hideMark/>
          </w:tcPr>
          <w:p w14:paraId="2BAEE0FC"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0.5</w:t>
            </w:r>
          </w:p>
        </w:tc>
        <w:tc>
          <w:tcPr>
            <w:tcW w:w="764" w:type="dxa"/>
            <w:noWrap/>
            <w:vAlign w:val="center"/>
            <w:hideMark/>
          </w:tcPr>
          <w:p w14:paraId="6EF9E99A" w14:textId="77777777" w:rsidR="00D93485" w:rsidRPr="00D9348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D93485">
              <w:rPr>
                <w:rFonts w:eastAsia="新細明體" w:cs="Times New Roman"/>
                <w:color w:val="000000"/>
                <w:kern w:val="0"/>
                <w:szCs w:val="24"/>
              </w:rPr>
              <w:t>0.363</w:t>
            </w:r>
          </w:p>
        </w:tc>
      </w:tr>
    </w:tbl>
    <w:p w14:paraId="25EB676C" w14:textId="60B36789" w:rsidR="00572A17" w:rsidRDefault="00572A17" w:rsidP="001E58C6">
      <w:pPr>
        <w:pStyle w:val="af7"/>
        <w:jc w:val="center"/>
        <w:rPr>
          <w:rFonts w:cs="Times New Roman"/>
        </w:rPr>
      </w:pPr>
    </w:p>
    <w:p w14:paraId="003FD778" w14:textId="464D7200" w:rsidR="00572A17" w:rsidRDefault="00D93485" w:rsidP="00D93485">
      <w:pPr>
        <w:jc w:val="center"/>
        <w:rPr>
          <w:rFonts w:cs="Times New Roman"/>
        </w:rPr>
      </w:pPr>
      <w:r>
        <w:rPr>
          <w:noProof/>
        </w:rPr>
        <w:drawing>
          <wp:inline distT="0" distB="0" distL="0" distR="0" wp14:anchorId="241B329C" wp14:editId="41CB6C62">
            <wp:extent cx="5400040" cy="3015615"/>
            <wp:effectExtent l="0" t="0" r="10160" b="13335"/>
            <wp:docPr id="2" name="圖表 2">
              <a:extLst xmlns:a="http://schemas.openxmlformats.org/drawingml/2006/main">
                <a:ext uri="{FF2B5EF4-FFF2-40B4-BE49-F238E27FC236}">
                  <a16:creationId xmlns:a16="http://schemas.microsoft.com/office/drawing/2014/main" id="{83634061-9522-4A74-B5EF-40243F2058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857AF25" w14:textId="30483501" w:rsidR="00BB3AE2" w:rsidRPr="001E58C6" w:rsidRDefault="00AC4BAF" w:rsidP="00A1203C">
      <w:pPr>
        <w:pStyle w:val="af7"/>
        <w:jc w:val="center"/>
      </w:pPr>
      <w:bookmarkStart w:id="169" w:name="_Toc47633499"/>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6</w:t>
      </w:r>
      <w:r w:rsidR="003E4639">
        <w:fldChar w:fldCharType="end"/>
      </w:r>
      <w:r w:rsidR="00A1203C">
        <w:t xml:space="preserve"> </w:t>
      </w:r>
      <w:r w:rsidR="001E58C6">
        <w:t>k=</w:t>
      </w:r>
      <w:r w:rsidR="001E58C6">
        <w:rPr>
          <w:rFonts w:hint="eastAsia"/>
        </w:rPr>
        <w:t>5</w:t>
      </w:r>
      <w:proofErr w:type="gramStart"/>
      <w:r w:rsidR="00E87C70">
        <w:rPr>
          <w:rFonts w:hint="eastAsia"/>
        </w:rPr>
        <w:t>各</w:t>
      </w:r>
      <w:proofErr w:type="gramEnd"/>
      <w:r w:rsidR="001E58C6">
        <w:rPr>
          <w:rFonts w:hint="eastAsia"/>
        </w:rPr>
        <w:t>填補法比較圖</w:t>
      </w:r>
      <w:bookmarkEnd w:id="169"/>
    </w:p>
    <w:p w14:paraId="31F8F11A" w14:textId="36462FBD" w:rsidR="003739B3" w:rsidRDefault="003739B3" w:rsidP="00DC02DB">
      <w:pPr>
        <w:jc w:val="center"/>
        <w:rPr>
          <w:rFonts w:cs="Times New Roman"/>
        </w:rPr>
      </w:pPr>
    </w:p>
    <w:p w14:paraId="2A252C6D" w14:textId="22A00436" w:rsidR="00556474" w:rsidRPr="00556474" w:rsidRDefault="00384FE3" w:rsidP="0047639B">
      <w:pPr>
        <w:widowControl/>
      </w:pPr>
      <w:r>
        <w:br w:type="page"/>
      </w:r>
    </w:p>
    <w:p w14:paraId="3DA22F77" w14:textId="21876A2F" w:rsidR="003739B3" w:rsidRPr="001E58C6" w:rsidRDefault="00823D36" w:rsidP="0064629F">
      <w:pPr>
        <w:pStyle w:val="af7"/>
        <w:jc w:val="center"/>
      </w:pPr>
      <w:bookmarkStart w:id="170" w:name="_Toc47633490"/>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r w:rsidR="0064629F">
        <w:rPr>
          <w:rFonts w:hint="eastAsia"/>
        </w:rPr>
        <w:t xml:space="preserve"> </w:t>
      </w:r>
      <w:r>
        <w:t>k=</w:t>
      </w:r>
      <w:r>
        <w:rPr>
          <w:rFonts w:hint="eastAsia"/>
        </w:rPr>
        <w:t>13</w:t>
      </w:r>
      <w:proofErr w:type="gramStart"/>
      <w:r>
        <w:rPr>
          <w:rFonts w:hint="eastAsia"/>
        </w:rPr>
        <w:t>各</w:t>
      </w:r>
      <w:proofErr w:type="gramEnd"/>
      <w:r>
        <w:rPr>
          <w:rFonts w:hint="eastAsia"/>
        </w:rPr>
        <w:t>填補</w:t>
      </w:r>
      <w:r w:rsidR="001E58C6">
        <w:rPr>
          <w:rFonts w:hint="eastAsia"/>
        </w:rPr>
        <w:t>法比較表</w:t>
      </w:r>
      <w:bookmarkEnd w:id="170"/>
    </w:p>
    <w:tbl>
      <w:tblPr>
        <w:tblStyle w:val="71"/>
        <w:tblW w:w="8406" w:type="dxa"/>
        <w:tblLook w:val="04A0" w:firstRow="1" w:lastRow="0" w:firstColumn="1" w:lastColumn="0" w:noHBand="0" w:noVBand="1"/>
      </w:tblPr>
      <w:tblGrid>
        <w:gridCol w:w="1494"/>
        <w:gridCol w:w="768"/>
        <w:gridCol w:w="768"/>
        <w:gridCol w:w="768"/>
        <w:gridCol w:w="768"/>
        <w:gridCol w:w="768"/>
        <w:gridCol w:w="768"/>
        <w:gridCol w:w="768"/>
        <w:gridCol w:w="768"/>
        <w:gridCol w:w="768"/>
      </w:tblGrid>
      <w:tr w:rsidR="00D93485" w:rsidRPr="00617C55" w14:paraId="6605850D" w14:textId="77777777" w:rsidTr="00D93485">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494" w:type="dxa"/>
            <w:noWrap/>
            <w:vAlign w:val="center"/>
            <w:hideMark/>
          </w:tcPr>
          <w:p w14:paraId="17658AA0" w14:textId="77777777" w:rsidR="00D93485" w:rsidRPr="00617C55" w:rsidRDefault="00D93485" w:rsidP="00D93485">
            <w:pPr>
              <w:widowControl/>
              <w:jc w:val="center"/>
              <w:rPr>
                <w:rFonts w:eastAsia="Times New Roman" w:cs="Times New Roman"/>
                <w:i w:val="0"/>
                <w:kern w:val="0"/>
                <w:szCs w:val="24"/>
              </w:rPr>
            </w:pPr>
          </w:p>
        </w:tc>
        <w:tc>
          <w:tcPr>
            <w:tcW w:w="768" w:type="dxa"/>
            <w:noWrap/>
            <w:vAlign w:val="center"/>
            <w:hideMark/>
          </w:tcPr>
          <w:p w14:paraId="2D83D094"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0.1</w:t>
            </w:r>
          </w:p>
        </w:tc>
        <w:tc>
          <w:tcPr>
            <w:tcW w:w="768" w:type="dxa"/>
            <w:noWrap/>
            <w:vAlign w:val="center"/>
            <w:hideMark/>
          </w:tcPr>
          <w:p w14:paraId="34E576F0"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0.2</w:t>
            </w:r>
          </w:p>
        </w:tc>
        <w:tc>
          <w:tcPr>
            <w:tcW w:w="768" w:type="dxa"/>
            <w:noWrap/>
            <w:vAlign w:val="center"/>
            <w:hideMark/>
          </w:tcPr>
          <w:p w14:paraId="62109F5D"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0.3</w:t>
            </w:r>
          </w:p>
        </w:tc>
        <w:tc>
          <w:tcPr>
            <w:tcW w:w="768" w:type="dxa"/>
            <w:noWrap/>
            <w:vAlign w:val="center"/>
            <w:hideMark/>
          </w:tcPr>
          <w:p w14:paraId="32BEAC3F"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0.4</w:t>
            </w:r>
          </w:p>
        </w:tc>
        <w:tc>
          <w:tcPr>
            <w:tcW w:w="768" w:type="dxa"/>
            <w:noWrap/>
            <w:vAlign w:val="center"/>
            <w:hideMark/>
          </w:tcPr>
          <w:p w14:paraId="57E2B138"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0.5</w:t>
            </w:r>
          </w:p>
        </w:tc>
        <w:tc>
          <w:tcPr>
            <w:tcW w:w="768" w:type="dxa"/>
            <w:noWrap/>
            <w:vAlign w:val="center"/>
            <w:hideMark/>
          </w:tcPr>
          <w:p w14:paraId="2EB5A45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0.6</w:t>
            </w:r>
          </w:p>
        </w:tc>
        <w:tc>
          <w:tcPr>
            <w:tcW w:w="768" w:type="dxa"/>
            <w:noWrap/>
            <w:vAlign w:val="center"/>
            <w:hideMark/>
          </w:tcPr>
          <w:p w14:paraId="096F304C"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0.7</w:t>
            </w:r>
          </w:p>
        </w:tc>
        <w:tc>
          <w:tcPr>
            <w:tcW w:w="768" w:type="dxa"/>
            <w:noWrap/>
            <w:vAlign w:val="center"/>
            <w:hideMark/>
          </w:tcPr>
          <w:p w14:paraId="099C830B"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0.8</w:t>
            </w:r>
          </w:p>
        </w:tc>
        <w:tc>
          <w:tcPr>
            <w:tcW w:w="768" w:type="dxa"/>
            <w:noWrap/>
            <w:vAlign w:val="center"/>
            <w:hideMark/>
          </w:tcPr>
          <w:p w14:paraId="545BEFA6" w14:textId="77777777" w:rsidR="00D93485" w:rsidRPr="00617C55" w:rsidRDefault="00D93485" w:rsidP="00D93485">
            <w:pPr>
              <w:widowControl/>
              <w:jc w:val="center"/>
              <w:cnfStyle w:val="100000000000" w:firstRow="1" w:lastRow="0" w:firstColumn="0" w:lastColumn="0" w:oddVBand="0" w:evenVBand="0" w:oddHBand="0" w:evenHBand="0" w:firstRowFirstColumn="0" w:firstRowLastColumn="0" w:lastRowFirstColumn="0" w:lastRowLastColumn="0"/>
              <w:rPr>
                <w:rFonts w:eastAsia="新細明體" w:cs="Times New Roman"/>
                <w:i w:val="0"/>
                <w:color w:val="000000"/>
                <w:kern w:val="0"/>
                <w:szCs w:val="24"/>
              </w:rPr>
            </w:pPr>
            <w:r w:rsidRPr="00617C55">
              <w:rPr>
                <w:rFonts w:eastAsia="新細明體" w:cs="Times New Roman"/>
                <w:i w:val="0"/>
                <w:color w:val="000000"/>
                <w:kern w:val="0"/>
                <w:szCs w:val="24"/>
              </w:rPr>
              <w:t>0.9</w:t>
            </w:r>
          </w:p>
        </w:tc>
      </w:tr>
      <w:tr w:rsidR="00D93485" w:rsidRPr="00617C55" w14:paraId="1B8D403C"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7CCE2414"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0B4B03B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7DB0F7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09EE70E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1B6EFC4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0.333</w:t>
            </w:r>
          </w:p>
        </w:tc>
        <w:tc>
          <w:tcPr>
            <w:tcW w:w="768" w:type="dxa"/>
            <w:noWrap/>
            <w:vAlign w:val="center"/>
            <w:hideMark/>
          </w:tcPr>
          <w:p w14:paraId="0BD02062"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4A77101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0.583</w:t>
            </w:r>
          </w:p>
        </w:tc>
        <w:tc>
          <w:tcPr>
            <w:tcW w:w="768" w:type="dxa"/>
            <w:noWrap/>
            <w:vAlign w:val="center"/>
            <w:hideMark/>
          </w:tcPr>
          <w:p w14:paraId="54B2116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0.615</w:t>
            </w:r>
          </w:p>
        </w:tc>
        <w:tc>
          <w:tcPr>
            <w:tcW w:w="768" w:type="dxa"/>
            <w:noWrap/>
            <w:vAlign w:val="center"/>
            <w:hideMark/>
          </w:tcPr>
          <w:p w14:paraId="4E53B48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0.384</w:t>
            </w:r>
          </w:p>
        </w:tc>
        <w:tc>
          <w:tcPr>
            <w:tcW w:w="768" w:type="dxa"/>
            <w:noWrap/>
            <w:vAlign w:val="center"/>
            <w:hideMark/>
          </w:tcPr>
          <w:p w14:paraId="7C426E4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66B57111" w14:textId="77777777" w:rsidTr="00D93485">
        <w:trPr>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14E5F852" w14:textId="77777777" w:rsidR="00D93485" w:rsidRPr="00617C55" w:rsidRDefault="00D93485" w:rsidP="00D93485">
            <w:pPr>
              <w:widowControl/>
              <w:jc w:val="center"/>
              <w:rPr>
                <w:rFonts w:eastAsia="新細明體" w:cs="Times New Roman"/>
                <w:i w:val="0"/>
                <w:color w:val="000000"/>
                <w:kern w:val="0"/>
                <w:szCs w:val="24"/>
              </w:rPr>
            </w:pPr>
            <w:r w:rsidRPr="00617C55">
              <w:rPr>
                <w:rFonts w:eastAsia="新細明體" w:cs="Times New Roman"/>
                <w:i w:val="0"/>
                <w:color w:val="000000"/>
                <w:kern w:val="0"/>
                <w:szCs w:val="24"/>
              </w:rPr>
              <w:t>weighted-</w:t>
            </w:r>
            <w:proofErr w:type="spellStart"/>
            <w:r w:rsidRPr="00617C55">
              <w:rPr>
                <w:rFonts w:eastAsia="新細明體" w:cs="Times New Roman"/>
                <w:i w:val="0"/>
                <w:color w:val="000000"/>
                <w:kern w:val="0"/>
                <w:szCs w:val="24"/>
              </w:rPr>
              <w:t>kNN</w:t>
            </w:r>
            <w:proofErr w:type="spellEnd"/>
          </w:p>
        </w:tc>
        <w:tc>
          <w:tcPr>
            <w:tcW w:w="768" w:type="dxa"/>
            <w:noWrap/>
            <w:vAlign w:val="center"/>
            <w:hideMark/>
          </w:tcPr>
          <w:p w14:paraId="55740FF2"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60948C8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3DE1150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7EF08787"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w:t>
            </w:r>
          </w:p>
        </w:tc>
        <w:tc>
          <w:tcPr>
            <w:tcW w:w="768" w:type="dxa"/>
            <w:noWrap/>
            <w:vAlign w:val="center"/>
            <w:hideMark/>
          </w:tcPr>
          <w:p w14:paraId="6C8C4C03"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0.277</w:t>
            </w:r>
          </w:p>
        </w:tc>
        <w:tc>
          <w:tcPr>
            <w:tcW w:w="768" w:type="dxa"/>
            <w:noWrap/>
            <w:vAlign w:val="center"/>
            <w:hideMark/>
          </w:tcPr>
          <w:p w14:paraId="5D4D0699"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0.529</w:t>
            </w:r>
          </w:p>
        </w:tc>
        <w:tc>
          <w:tcPr>
            <w:tcW w:w="768" w:type="dxa"/>
            <w:noWrap/>
            <w:vAlign w:val="center"/>
            <w:hideMark/>
          </w:tcPr>
          <w:p w14:paraId="6F0310FE"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0.428</w:t>
            </w:r>
          </w:p>
        </w:tc>
        <w:tc>
          <w:tcPr>
            <w:tcW w:w="768" w:type="dxa"/>
            <w:noWrap/>
            <w:vAlign w:val="center"/>
            <w:hideMark/>
          </w:tcPr>
          <w:p w14:paraId="63AFD250"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0.352</w:t>
            </w:r>
          </w:p>
        </w:tc>
        <w:tc>
          <w:tcPr>
            <w:tcW w:w="768" w:type="dxa"/>
            <w:noWrap/>
            <w:vAlign w:val="center"/>
            <w:hideMark/>
          </w:tcPr>
          <w:p w14:paraId="6B243295" w14:textId="77777777" w:rsidR="00D93485" w:rsidRPr="00617C55" w:rsidRDefault="00D93485" w:rsidP="00D93485">
            <w:pPr>
              <w:widowControl/>
              <w:jc w:val="center"/>
              <w:cnfStyle w:val="000000000000" w:firstRow="0" w:lastRow="0" w:firstColumn="0" w:lastColumn="0" w:oddVBand="0" w:evenVBand="0" w:oddHBand="0"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0.181</w:t>
            </w:r>
          </w:p>
        </w:tc>
      </w:tr>
      <w:tr w:rsidR="00D93485" w:rsidRPr="00617C55" w14:paraId="49CC9DB2" w14:textId="77777777" w:rsidTr="00D9348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494" w:type="dxa"/>
            <w:noWrap/>
            <w:vAlign w:val="center"/>
            <w:hideMark/>
          </w:tcPr>
          <w:p w14:paraId="59BF8B97" w14:textId="77777777" w:rsidR="00D93485" w:rsidRPr="00617C55" w:rsidRDefault="00D93485" w:rsidP="00D93485">
            <w:pPr>
              <w:widowControl/>
              <w:jc w:val="center"/>
              <w:rPr>
                <w:rFonts w:eastAsia="新細明體" w:cs="Times New Roman"/>
                <w:i w:val="0"/>
                <w:color w:val="000000"/>
                <w:kern w:val="0"/>
                <w:szCs w:val="24"/>
              </w:rPr>
            </w:pPr>
            <w:proofErr w:type="spellStart"/>
            <w:r w:rsidRPr="00617C55">
              <w:rPr>
                <w:rFonts w:eastAsia="新細明體" w:cs="Times New Roman"/>
                <w:i w:val="0"/>
                <w:color w:val="000000"/>
                <w:kern w:val="0"/>
                <w:szCs w:val="24"/>
              </w:rPr>
              <w:t>skNN</w:t>
            </w:r>
            <w:proofErr w:type="spellEnd"/>
          </w:p>
        </w:tc>
        <w:tc>
          <w:tcPr>
            <w:tcW w:w="768" w:type="dxa"/>
            <w:noWrap/>
            <w:vAlign w:val="center"/>
            <w:hideMark/>
          </w:tcPr>
          <w:p w14:paraId="245B07B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0.9</w:t>
            </w:r>
          </w:p>
        </w:tc>
        <w:tc>
          <w:tcPr>
            <w:tcW w:w="768" w:type="dxa"/>
            <w:noWrap/>
            <w:vAlign w:val="center"/>
            <w:hideMark/>
          </w:tcPr>
          <w:p w14:paraId="53437B2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1</w:t>
            </w:r>
          </w:p>
        </w:tc>
        <w:tc>
          <w:tcPr>
            <w:tcW w:w="768" w:type="dxa"/>
            <w:noWrap/>
            <w:vAlign w:val="center"/>
            <w:hideMark/>
          </w:tcPr>
          <w:p w14:paraId="5ED85D2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0.833</w:t>
            </w:r>
          </w:p>
        </w:tc>
        <w:tc>
          <w:tcPr>
            <w:tcW w:w="768" w:type="dxa"/>
            <w:noWrap/>
            <w:vAlign w:val="center"/>
            <w:hideMark/>
          </w:tcPr>
          <w:p w14:paraId="2D7BC1FF"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0.454</w:t>
            </w:r>
          </w:p>
        </w:tc>
        <w:tc>
          <w:tcPr>
            <w:tcW w:w="768" w:type="dxa"/>
            <w:noWrap/>
            <w:vAlign w:val="center"/>
            <w:hideMark/>
          </w:tcPr>
          <w:p w14:paraId="7FCE1904"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0.818</w:t>
            </w:r>
          </w:p>
        </w:tc>
        <w:tc>
          <w:tcPr>
            <w:tcW w:w="768" w:type="dxa"/>
            <w:noWrap/>
            <w:vAlign w:val="center"/>
            <w:hideMark/>
          </w:tcPr>
          <w:p w14:paraId="20A2B64D"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c>
          <w:tcPr>
            <w:tcW w:w="768" w:type="dxa"/>
            <w:noWrap/>
            <w:vAlign w:val="center"/>
            <w:hideMark/>
          </w:tcPr>
          <w:p w14:paraId="1D386797"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0.727</w:t>
            </w:r>
          </w:p>
        </w:tc>
        <w:tc>
          <w:tcPr>
            <w:tcW w:w="768" w:type="dxa"/>
            <w:noWrap/>
            <w:vAlign w:val="center"/>
            <w:hideMark/>
          </w:tcPr>
          <w:p w14:paraId="17EAC780"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0.75</w:t>
            </w:r>
          </w:p>
        </w:tc>
        <w:tc>
          <w:tcPr>
            <w:tcW w:w="768" w:type="dxa"/>
            <w:noWrap/>
            <w:vAlign w:val="center"/>
            <w:hideMark/>
          </w:tcPr>
          <w:p w14:paraId="24F44375" w14:textId="77777777" w:rsidR="00D93485" w:rsidRPr="00617C55" w:rsidRDefault="00D93485" w:rsidP="00D93485">
            <w:pPr>
              <w:widowControl/>
              <w:jc w:val="center"/>
              <w:cnfStyle w:val="000000100000" w:firstRow="0" w:lastRow="0" w:firstColumn="0" w:lastColumn="0" w:oddVBand="0" w:evenVBand="0" w:oddHBand="1" w:evenHBand="0" w:firstRowFirstColumn="0" w:firstRowLastColumn="0" w:lastRowFirstColumn="0" w:lastRowLastColumn="0"/>
              <w:rPr>
                <w:rFonts w:eastAsia="新細明體" w:cs="Times New Roman"/>
                <w:color w:val="000000"/>
                <w:kern w:val="0"/>
                <w:szCs w:val="24"/>
              </w:rPr>
            </w:pPr>
            <w:r w:rsidRPr="00617C55">
              <w:rPr>
                <w:rFonts w:eastAsia="新細明體" w:cs="Times New Roman"/>
                <w:color w:val="000000"/>
                <w:kern w:val="0"/>
                <w:szCs w:val="24"/>
              </w:rPr>
              <w:t>0.7</w:t>
            </w:r>
          </w:p>
        </w:tc>
      </w:tr>
    </w:tbl>
    <w:p w14:paraId="4826257F" w14:textId="61C46189" w:rsidR="0080656B" w:rsidRDefault="00D93485" w:rsidP="00F240DC">
      <w:pPr>
        <w:jc w:val="center"/>
      </w:pPr>
      <w:r>
        <w:rPr>
          <w:noProof/>
        </w:rPr>
        <w:drawing>
          <wp:inline distT="0" distB="0" distL="0" distR="0" wp14:anchorId="45DEB89C" wp14:editId="4DB5CFE5">
            <wp:extent cx="5400040" cy="3015615"/>
            <wp:effectExtent l="0" t="0" r="10160" b="13335"/>
            <wp:docPr id="4" name="圖表 4">
              <a:extLst xmlns:a="http://schemas.openxmlformats.org/drawingml/2006/main">
                <a:ext uri="{FF2B5EF4-FFF2-40B4-BE49-F238E27FC236}">
                  <a16:creationId xmlns:a16="http://schemas.microsoft.com/office/drawing/2014/main" id="{91A4BCC1-96C9-4C93-BA07-F64CF84EF3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A2C0DBC" w14:textId="3F655D02" w:rsidR="001C1116" w:rsidRDefault="00BC4B2D" w:rsidP="00A1203C">
      <w:pPr>
        <w:pStyle w:val="af7"/>
        <w:jc w:val="center"/>
      </w:pPr>
      <w:bookmarkStart w:id="171" w:name="_Toc44592103"/>
      <w:bookmarkStart w:id="172" w:name="_Toc47633500"/>
      <w:r>
        <w:rPr>
          <w:rFonts w:hint="eastAsia"/>
        </w:rPr>
        <w:t>圖</w:t>
      </w:r>
      <w:r>
        <w:rPr>
          <w:rFonts w:hint="eastAsia"/>
        </w:rPr>
        <w:t xml:space="preserve"> </w:t>
      </w:r>
      <w:r w:rsidR="003E4639">
        <w:fldChar w:fldCharType="begin"/>
      </w:r>
      <w:r w:rsidR="003E4639">
        <w:instrText xml:space="preserve"> </w:instrText>
      </w:r>
      <w:r w:rsidR="003E4639">
        <w:rPr>
          <w:rFonts w:hint="eastAsia"/>
        </w:rPr>
        <w:instrText>STYLEREF 1 \s</w:instrText>
      </w:r>
      <w:r w:rsidR="003E4639">
        <w:instrText xml:space="preserve"> </w:instrText>
      </w:r>
      <w:r w:rsidR="003E4639">
        <w:fldChar w:fldCharType="separate"/>
      </w:r>
      <w:r w:rsidR="003E4639">
        <w:rPr>
          <w:noProof/>
        </w:rPr>
        <w:t>4</w:t>
      </w:r>
      <w:r w:rsidR="003E4639">
        <w:fldChar w:fldCharType="end"/>
      </w:r>
      <w:r w:rsidR="003E4639">
        <w:t>.</w:t>
      </w:r>
      <w:r w:rsidR="003E4639">
        <w:fldChar w:fldCharType="begin"/>
      </w:r>
      <w:r w:rsidR="003E4639">
        <w:instrText xml:space="preserve"> </w:instrText>
      </w:r>
      <w:r w:rsidR="003E4639">
        <w:rPr>
          <w:rFonts w:hint="eastAsia"/>
        </w:rPr>
        <w:instrText xml:space="preserve">SEQ </w:instrText>
      </w:r>
      <w:r w:rsidR="003E4639">
        <w:rPr>
          <w:rFonts w:hint="eastAsia"/>
        </w:rPr>
        <w:instrText>圖</w:instrText>
      </w:r>
      <w:r w:rsidR="003E4639">
        <w:rPr>
          <w:rFonts w:hint="eastAsia"/>
        </w:rPr>
        <w:instrText xml:space="preserve"> \* ARABIC \s 1</w:instrText>
      </w:r>
      <w:r w:rsidR="003E4639">
        <w:instrText xml:space="preserve"> </w:instrText>
      </w:r>
      <w:r w:rsidR="003E4639">
        <w:fldChar w:fldCharType="separate"/>
      </w:r>
      <w:r w:rsidR="003E4639">
        <w:rPr>
          <w:noProof/>
        </w:rPr>
        <w:t>7</w:t>
      </w:r>
      <w:r w:rsidR="003E4639">
        <w:fldChar w:fldCharType="end"/>
      </w:r>
      <w:r w:rsidR="00A1203C">
        <w:t xml:space="preserve"> </w:t>
      </w:r>
      <w:r w:rsidR="00513ECF">
        <w:t>k=13</w:t>
      </w:r>
      <w:bookmarkEnd w:id="171"/>
      <w:proofErr w:type="gramStart"/>
      <w:r w:rsidR="001E58C6">
        <w:rPr>
          <w:rFonts w:hint="eastAsia"/>
        </w:rPr>
        <w:t>各</w:t>
      </w:r>
      <w:proofErr w:type="gramEnd"/>
      <w:r w:rsidR="00871746">
        <w:rPr>
          <w:rFonts w:hint="eastAsia"/>
        </w:rPr>
        <w:t>填補法比較圖</w:t>
      </w:r>
      <w:bookmarkEnd w:id="172"/>
    </w:p>
    <w:p w14:paraId="71473FE5" w14:textId="77777777" w:rsidR="008750F7" w:rsidRPr="00B1664C" w:rsidRDefault="008750F7" w:rsidP="00B1664C">
      <w:pPr>
        <w:jc w:val="center"/>
      </w:pPr>
    </w:p>
    <w:p w14:paraId="600F61E7" w14:textId="77777777" w:rsidR="008750F7" w:rsidRDefault="008750F7">
      <w:pPr>
        <w:widowControl/>
        <w:rPr>
          <w:rFonts w:cstheme="majorBidi"/>
          <w:b/>
          <w:bCs/>
          <w:sz w:val="32"/>
          <w:szCs w:val="48"/>
        </w:rPr>
      </w:pPr>
      <w:r>
        <w:br w:type="page"/>
      </w:r>
    </w:p>
    <w:p w14:paraId="114E4E62" w14:textId="6D1F219B" w:rsidR="00913FB8" w:rsidRDefault="00A93E7D" w:rsidP="00B75D24">
      <w:pPr>
        <w:pStyle w:val="2"/>
      </w:pPr>
      <w:bookmarkStart w:id="173" w:name="_Toc47633482"/>
      <w:r>
        <w:rPr>
          <w:rFonts w:hint="eastAsia"/>
        </w:rPr>
        <w:lastRenderedPageBreak/>
        <w:t>4</w:t>
      </w:r>
      <w:r>
        <w:t>.4</w:t>
      </w:r>
      <w:r w:rsidR="00BF6E60">
        <w:rPr>
          <w:rFonts w:hint="eastAsia"/>
        </w:rPr>
        <w:t>實驗結論</w:t>
      </w:r>
      <w:bookmarkEnd w:id="173"/>
    </w:p>
    <w:p w14:paraId="703C2B2E" w14:textId="6C6A7E58" w:rsidR="007C7E70" w:rsidRDefault="00513ECF" w:rsidP="001E58C6">
      <w:pPr>
        <w:ind w:firstLine="360"/>
      </w:pPr>
      <w:r>
        <w:rPr>
          <w:rFonts w:hint="eastAsia"/>
        </w:rPr>
        <w:t>由</w:t>
      </w:r>
      <w:r w:rsidR="00124D33">
        <w:rPr>
          <w:rFonts w:hint="eastAsia"/>
        </w:rPr>
        <w:t>實驗二中的圖</w:t>
      </w:r>
      <w:r>
        <w:rPr>
          <w:rFonts w:hint="eastAsia"/>
        </w:rPr>
        <w:t>可以知道無論是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填補法或是權重型</w:t>
      </w:r>
      <w:r w:rsidR="006A54A1" w:rsidRPr="006A54A1">
        <w:rPr>
          <w:rFonts w:hint="eastAsia"/>
          <w:color w:val="0070C0"/>
        </w:rPr>
        <w:t>k</w:t>
      </w:r>
      <w:r w:rsidR="006A54A1" w:rsidRPr="006A54A1">
        <w:rPr>
          <w:rFonts w:hint="eastAsia"/>
          <w:color w:val="0070C0"/>
        </w:rPr>
        <w:t>鄰近點</w:t>
      </w:r>
      <w:r>
        <w:rPr>
          <w:rFonts w:hint="eastAsia"/>
        </w:rPr>
        <w:t>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6D3F06">
        <w:rPr>
          <w:rFonts w:hint="eastAsia"/>
        </w:rPr>
        <w:t>。</w:t>
      </w:r>
    </w:p>
    <w:p w14:paraId="685073D9" w14:textId="7655FB21"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r w:rsidR="00D50A6A" w:rsidRPr="00D50A6A">
        <w:rPr>
          <w:rFonts w:hint="eastAsia"/>
          <w:color w:val="0070C0"/>
        </w:rPr>
        <w:t>缺失</w:t>
      </w:r>
      <w:r>
        <w:rPr>
          <w:rFonts w:hint="eastAsia"/>
        </w:rPr>
        <w:t>值，而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填補法在遇到此種情況時，會選擇從缺不補，使得剩下的不足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2347E0E6" w14:textId="43870446" w:rsidR="008D6AEA" w:rsidRDefault="001E0B40" w:rsidP="001E58C6">
      <w:pPr>
        <w:pStyle w:val="af4"/>
        <w:ind w:leftChars="0" w:left="360"/>
      </w:pPr>
      <w:r>
        <w:rPr>
          <w:rFonts w:hint="eastAsia"/>
        </w:rPr>
        <w:t>當缺失比例越高的時候，此狀況也就越趨明顯，最後</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211D0B78" w14:textId="19607D02" w:rsidR="0092054B" w:rsidRPr="00CB31A2" w:rsidRDefault="00A0713A" w:rsidP="00F0131F">
      <w:pPr>
        <w:pStyle w:val="af4"/>
        <w:numPr>
          <w:ilvl w:val="0"/>
          <w:numId w:val="7"/>
        </w:numPr>
        <w:ind w:leftChars="0"/>
      </w:pPr>
      <w:r>
        <w:rPr>
          <w:rFonts w:hint="eastAsia"/>
        </w:rPr>
        <w:t>遇到</w:t>
      </w:r>
      <w:r w:rsidR="00213DA6" w:rsidRPr="00E1732D">
        <w:rPr>
          <w:rFonts w:hint="eastAsia"/>
          <w:color w:val="0070C0"/>
        </w:rPr>
        <w:t>缺失</w:t>
      </w:r>
      <w:r>
        <w:rPr>
          <w:rFonts w:hint="eastAsia"/>
        </w:rPr>
        <w:t>值</w:t>
      </w:r>
      <w:r w:rsidR="0064742C">
        <w:rPr>
          <w:rFonts w:hint="eastAsia"/>
        </w:rPr>
        <w:t>計</w:t>
      </w:r>
      <w:r>
        <w:rPr>
          <w:rFonts w:hint="eastAsia"/>
        </w:rPr>
        <w:t>算距離的機制，當兩兩資料點計算出距離時，若</w:t>
      </w:r>
      <w:r w:rsidR="00222B92">
        <w:rPr>
          <w:rFonts w:hint="eastAsia"/>
        </w:rPr>
        <w:t>兩個資料點在</w:t>
      </w:r>
      <w:r>
        <w:rPr>
          <w:rFonts w:hint="eastAsia"/>
        </w:rPr>
        <w:t>相對應</w:t>
      </w:r>
      <w:r w:rsidR="00222B92">
        <w:rPr>
          <w:rFonts w:hint="eastAsia"/>
        </w:rPr>
        <w:t>維度上其中一點至少有一數值為</w:t>
      </w:r>
      <w:r w:rsidR="00213DA6" w:rsidRPr="00E1732D">
        <w:rPr>
          <w:rFonts w:hint="eastAsia"/>
          <w:color w:val="0070C0"/>
        </w:rPr>
        <w:t>缺失值</w:t>
      </w:r>
      <w:r w:rsidR="00222B92">
        <w:rPr>
          <w:rFonts w:hint="eastAsia"/>
        </w:rPr>
        <w:t>，則在計算歐氏距離</w:t>
      </w:r>
      <w:proofErr w:type="gramStart"/>
      <w:r w:rsidR="00222B92">
        <w:rPr>
          <w:rFonts w:hint="eastAsia"/>
        </w:rPr>
        <w:t>時該維度</w:t>
      </w:r>
      <w:proofErr w:type="gramEnd"/>
      <w:r w:rsidR="00222B92">
        <w:rPr>
          <w:rFonts w:hint="eastAsia"/>
        </w:rPr>
        <w:t>值之間的差平方並不會被納入歐氏距離的</w:t>
      </w:r>
      <w:proofErr w:type="gramStart"/>
      <w:r w:rsidR="00222B92">
        <w:rPr>
          <w:rFonts w:hint="eastAsia"/>
        </w:rPr>
        <w:t>計算式</w:t>
      </w:r>
      <w:proofErr w:type="gramEnd"/>
      <w:r w:rsidR="00222B92">
        <w:rPr>
          <w:rFonts w:hint="eastAsia"/>
        </w:rPr>
        <w:t>中，</w:t>
      </w:r>
      <w:proofErr w:type="gramStart"/>
      <w:r w:rsidR="00F07631">
        <w:rPr>
          <w:rFonts w:hint="eastAsia"/>
        </w:rPr>
        <w:t>使該維</w:t>
      </w:r>
      <w:proofErr w:type="gramEnd"/>
      <w:r w:rsidR="00F07631">
        <w:rPr>
          <w:rFonts w:hint="eastAsia"/>
        </w:rPr>
        <w:t>度對距離上的影響力被無視</w:t>
      </w:r>
      <w:r w:rsidR="000E35CF">
        <w:rPr>
          <w:rFonts w:hint="eastAsia"/>
        </w:rPr>
        <w:t>，也是</w:t>
      </w:r>
      <w:r w:rsidR="006A54A1" w:rsidRPr="006A54A1">
        <w:rPr>
          <w:rFonts w:hint="eastAsia"/>
          <w:color w:val="0070C0"/>
        </w:rPr>
        <w:t>原始</w:t>
      </w:r>
      <w:r w:rsidR="006A54A1" w:rsidRPr="006A54A1">
        <w:rPr>
          <w:rFonts w:hint="eastAsia"/>
          <w:color w:val="0070C0"/>
        </w:rPr>
        <w:t>k</w:t>
      </w:r>
      <w:r w:rsidR="006A54A1" w:rsidRPr="006A54A1">
        <w:rPr>
          <w:rFonts w:hint="eastAsia"/>
          <w:color w:val="0070C0"/>
        </w:rPr>
        <w:t>鄰近點</w:t>
      </w:r>
      <w:r w:rsidR="000E35CF">
        <w:rPr>
          <w:rFonts w:hint="eastAsia"/>
        </w:rPr>
        <w:t>填補法在找尋最接近鄰近點時會被誤判鄰近關係的主要原因</w:t>
      </w:r>
      <w:r w:rsidR="007A179D">
        <w:rPr>
          <w:rFonts w:hint="eastAsia"/>
        </w:rPr>
        <w:t>之一</w:t>
      </w:r>
      <w:r w:rsidR="00F07631">
        <w:rPr>
          <w:rFonts w:hint="eastAsia"/>
        </w:rPr>
        <w:t>。</w:t>
      </w:r>
    </w:p>
    <w:p w14:paraId="769BAB0B" w14:textId="448B811E" w:rsidR="00CB31A2" w:rsidRPr="00AA1629" w:rsidRDefault="00263333" w:rsidP="006D3F06">
      <w:pPr>
        <w:ind w:firstLine="360"/>
      </w:pPr>
      <w:r>
        <w:rPr>
          <w:rFonts w:hint="eastAsia"/>
        </w:rPr>
        <w:t>上述兩個原因</w:t>
      </w:r>
      <w:r w:rsidR="00E1732D">
        <w:rPr>
          <w:rFonts w:hint="eastAsia"/>
        </w:rPr>
        <w:t>仍</w:t>
      </w:r>
      <w:r>
        <w:rPr>
          <w:rFonts w:hint="eastAsia"/>
        </w:rPr>
        <w:t>無法</w:t>
      </w:r>
      <w:r w:rsidR="0091153A">
        <w:rPr>
          <w:rFonts w:hint="eastAsia"/>
        </w:rPr>
        <w:t>藉</w:t>
      </w:r>
      <w:r w:rsidR="00E1732D">
        <w:rPr>
          <w:rFonts w:hint="eastAsia"/>
        </w:rPr>
        <w:t>由</w:t>
      </w:r>
      <w:r>
        <w:rPr>
          <w:rFonts w:hint="eastAsia"/>
        </w:rPr>
        <w:t>權重法</w:t>
      </w:r>
      <w:r w:rsidR="00E1732D">
        <w:rPr>
          <w:rFonts w:hint="eastAsia"/>
        </w:rPr>
        <w:t>計算</w:t>
      </w:r>
      <w:r>
        <w:rPr>
          <w:rFonts w:hint="eastAsia"/>
        </w:rPr>
        <w:t>加權平均數來彌補此一現象的缺陷，</w:t>
      </w:r>
      <w:r w:rsidR="004C641B">
        <w:rPr>
          <w:rFonts w:hint="eastAsia"/>
        </w:rPr>
        <w:t>因此亦可看出即使採用權重型</w:t>
      </w:r>
      <w:r w:rsidR="006A54A1" w:rsidRPr="006A54A1">
        <w:rPr>
          <w:rFonts w:hint="eastAsia"/>
          <w:color w:val="0070C0"/>
        </w:rPr>
        <w:t>k</w:t>
      </w:r>
      <w:r w:rsidR="006A54A1" w:rsidRPr="006A54A1">
        <w:rPr>
          <w:rFonts w:hint="eastAsia"/>
          <w:color w:val="0070C0"/>
        </w:rPr>
        <w:t>鄰近點</w:t>
      </w:r>
      <w:r w:rsidR="004C641B">
        <w:rPr>
          <w:rFonts w:hint="eastAsia"/>
        </w:rPr>
        <w:t>填補法也不會有太好的填補效果，從此可以得知，挑選可參考性鄰近點的值在高缺失值比例下，其影響力遠比參考更多鄰近點來的大。</w:t>
      </w:r>
    </w:p>
    <w:p w14:paraId="1A0A7627" w14:textId="77777777" w:rsidR="00014F94" w:rsidRDefault="00014F94">
      <w:pPr>
        <w:widowControl/>
        <w:rPr>
          <w:rFonts w:ascii="Times" w:hAnsi="Times" w:cs="Times New Roman"/>
          <w:b/>
          <w:bCs/>
          <w:kern w:val="52"/>
          <w:sz w:val="32"/>
          <w:szCs w:val="52"/>
        </w:rPr>
      </w:pPr>
      <w:r>
        <w:rPr>
          <w:rFonts w:cs="Times New Roman"/>
        </w:rPr>
        <w:br w:type="page"/>
      </w:r>
    </w:p>
    <w:p w14:paraId="7F753C20" w14:textId="21937DFD" w:rsidR="00291E62" w:rsidRDefault="00AB148B" w:rsidP="000025E0">
      <w:pPr>
        <w:pStyle w:val="1"/>
      </w:pPr>
      <w:bookmarkStart w:id="174" w:name="_Toc47633483"/>
      <w:r>
        <w:rPr>
          <w:rFonts w:hint="eastAsia"/>
        </w:rPr>
        <w:lastRenderedPageBreak/>
        <w:t>結論與未來方向</w:t>
      </w:r>
      <w:bookmarkEnd w:id="174"/>
    </w:p>
    <w:p w14:paraId="06E40AE4" w14:textId="7570A35B" w:rsidR="00291E62" w:rsidRPr="00291E62" w:rsidRDefault="00291E62" w:rsidP="00B737C6">
      <w:pPr>
        <w:ind w:firstLine="480"/>
      </w:pPr>
      <w:r>
        <w:rPr>
          <w:rFonts w:hint="eastAsia"/>
        </w:rPr>
        <w:t>本章分為兩部分，第一節</w:t>
      </w:r>
      <w:r w:rsidR="00F11596">
        <w:rPr>
          <w:rFonts w:hint="eastAsia"/>
        </w:rPr>
        <w:t>總結</w:t>
      </w:r>
      <w:r w:rsidR="003F487F">
        <w:rPr>
          <w:rFonts w:hint="eastAsia"/>
        </w:rPr>
        <w:t>本研究</w:t>
      </w:r>
      <w:r w:rsidR="007472E6">
        <w:rPr>
          <w:rFonts w:hint="eastAsia"/>
        </w:rPr>
        <w:t>，第二節探討未來可</w:t>
      </w:r>
      <w:r w:rsidR="003F487F">
        <w:rPr>
          <w:rFonts w:hint="eastAsia"/>
        </w:rPr>
        <w:t>研究</w:t>
      </w:r>
      <w:r w:rsidR="007472E6">
        <w:rPr>
          <w:rFonts w:hint="eastAsia"/>
        </w:rPr>
        <w:t>的方向與工作。</w:t>
      </w:r>
    </w:p>
    <w:p w14:paraId="5BC2F188" w14:textId="7A17669B" w:rsidR="00AB148B" w:rsidRDefault="00AB148B" w:rsidP="00B75D24">
      <w:pPr>
        <w:pStyle w:val="2"/>
        <w:rPr>
          <w:shd w:val="clear" w:color="auto" w:fill="FFFFFF"/>
        </w:rPr>
      </w:pPr>
      <w:bookmarkStart w:id="175" w:name="_Toc47633484"/>
      <w:r>
        <w:rPr>
          <w:rFonts w:hint="eastAsia"/>
          <w:shd w:val="clear" w:color="auto" w:fill="FFFFFF"/>
        </w:rPr>
        <w:t>5.1</w:t>
      </w:r>
      <w:r>
        <w:rPr>
          <w:rFonts w:hint="eastAsia"/>
          <w:shd w:val="clear" w:color="auto" w:fill="FFFFFF"/>
        </w:rPr>
        <w:t>結論</w:t>
      </w:r>
      <w:bookmarkEnd w:id="175"/>
    </w:p>
    <w:p w14:paraId="6E9EE546" w14:textId="45A63E2E" w:rsidR="00FA22C8" w:rsidRDefault="00E05924" w:rsidP="008B64DC">
      <w:pPr>
        <w:ind w:firstLine="480"/>
        <w:rPr>
          <w:shd w:val="clear" w:color="auto" w:fill="FFFFFF"/>
        </w:rPr>
      </w:pPr>
      <w:r>
        <w:rPr>
          <w:shd w:val="clear" w:color="auto" w:fill="FFFFFF"/>
        </w:rPr>
        <w:t>本</w:t>
      </w:r>
      <w:r>
        <w:rPr>
          <w:rFonts w:hint="eastAsia"/>
          <w:shd w:val="clear" w:color="auto" w:fill="FFFFFF"/>
        </w:rPr>
        <w:t>研究提出</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w:t>
      </w:r>
      <w:r w:rsidRPr="00367D1C">
        <w:rPr>
          <w:rFonts w:hint="eastAsia"/>
          <w:color w:val="0070C0"/>
          <w:shd w:val="clear" w:color="auto" w:fill="FFFFFF"/>
        </w:rPr>
        <w:t>，利用給予不同權重值以及新的</w:t>
      </w:r>
      <w:proofErr w:type="gramStart"/>
      <w:r w:rsidRPr="00367D1C">
        <w:rPr>
          <w:rFonts w:hint="eastAsia"/>
          <w:color w:val="0070C0"/>
          <w:shd w:val="clear" w:color="auto" w:fill="FFFFFF"/>
        </w:rPr>
        <w:t>採</w:t>
      </w:r>
      <w:proofErr w:type="gramEnd"/>
      <w:r w:rsidRPr="00367D1C">
        <w:rPr>
          <w:rFonts w:hint="eastAsia"/>
          <w:color w:val="0070C0"/>
          <w:shd w:val="clear" w:color="auto" w:fill="FFFFFF"/>
        </w:rPr>
        <w:t>樣機制。同時改善</w:t>
      </w:r>
      <w:r w:rsidRPr="00367D1C">
        <w:rPr>
          <w:rFonts w:hint="eastAsia"/>
          <w:color w:val="0070C0"/>
          <w:shd w:val="clear" w:color="auto" w:fill="FFFFFF"/>
        </w:rPr>
        <w:t>k</w:t>
      </w:r>
      <w:r w:rsidRPr="00367D1C">
        <w:rPr>
          <w:rFonts w:hint="eastAsia"/>
          <w:color w:val="0070C0"/>
          <w:shd w:val="clear" w:color="auto" w:fill="FFFFFF"/>
        </w:rPr>
        <w:t>鄰近點填補法中，因為含有缺失值導致</w:t>
      </w:r>
      <w:r w:rsidRPr="00367D1C">
        <w:rPr>
          <w:rFonts w:hint="eastAsia"/>
          <w:color w:val="0070C0"/>
        </w:rPr>
        <w:t>找錯鄰近點與鄰近點不足的困境</w:t>
      </w:r>
      <w:r w:rsidRPr="00367D1C">
        <w:rPr>
          <w:rFonts w:hint="eastAsia"/>
          <w:color w:val="0070C0"/>
          <w:shd w:val="clear" w:color="auto" w:fill="FFFFFF"/>
        </w:rPr>
        <w:t>。本研究發現</w:t>
      </w:r>
      <w:r w:rsidRPr="00926668">
        <w:rPr>
          <w:rFonts w:hint="eastAsia"/>
          <w:color w:val="0070C0"/>
          <w:shd w:val="clear" w:color="auto" w:fill="FFFFFF"/>
        </w:rPr>
        <w:t>，資料集的</w:t>
      </w:r>
      <w:r w:rsidRPr="00926668">
        <w:rPr>
          <w:color w:val="0070C0"/>
          <w:shd w:val="clear" w:color="auto" w:fill="FFFFFF"/>
        </w:rPr>
        <w:t>missing rate</w:t>
      </w:r>
      <w:r w:rsidRPr="00926668">
        <w:rPr>
          <w:rFonts w:hint="eastAsia"/>
          <w:color w:val="0070C0"/>
          <w:shd w:val="clear" w:color="auto" w:fill="FFFFFF"/>
        </w:rPr>
        <w:t>超過</w:t>
      </w:r>
      <w:r w:rsidRPr="00926668">
        <w:rPr>
          <w:color w:val="0070C0"/>
          <w:shd w:val="clear" w:color="auto" w:fill="FFFFFF"/>
        </w:rPr>
        <w:t>20%</w:t>
      </w:r>
      <w:r w:rsidRPr="00926668">
        <w:rPr>
          <w:rFonts w:hint="eastAsia"/>
          <w:color w:val="0070C0"/>
          <w:shd w:val="clear" w:color="auto" w:fill="FFFFFF"/>
        </w:rPr>
        <w:t>下</w:t>
      </w:r>
      <w:r w:rsidRPr="001511BE">
        <w:rPr>
          <w:rFonts w:hint="eastAsia"/>
          <w:color w:val="0070C0"/>
          <w:shd w:val="clear" w:color="auto" w:fill="FFFFFF"/>
        </w:rPr>
        <w:t>且當</w:t>
      </w:r>
      <w:r w:rsidRPr="001511BE">
        <w:rPr>
          <w:rFonts w:hint="eastAsia"/>
          <w:color w:val="0070C0"/>
          <w:shd w:val="clear" w:color="auto" w:fill="FFFFFF"/>
        </w:rPr>
        <w:t>k</w:t>
      </w:r>
      <w:r w:rsidRPr="001511BE">
        <w:rPr>
          <w:rFonts w:hint="eastAsia"/>
          <w:color w:val="0070C0"/>
          <w:shd w:val="clear" w:color="auto" w:fill="FFFFFF"/>
        </w:rPr>
        <w:t>為</w:t>
      </w:r>
      <w:r w:rsidRPr="001511BE">
        <w:rPr>
          <w:rFonts w:hint="eastAsia"/>
          <w:color w:val="0070C0"/>
          <w:shd w:val="clear" w:color="auto" w:fill="FFFFFF"/>
        </w:rPr>
        <w:t>1</w:t>
      </w:r>
      <w:r w:rsidRPr="001511BE">
        <w:rPr>
          <w:rFonts w:hint="eastAsia"/>
          <w:color w:val="0070C0"/>
          <w:shd w:val="clear" w:color="auto" w:fill="FFFFFF"/>
        </w:rPr>
        <w:t>時，</w:t>
      </w:r>
      <w:r w:rsidRPr="001511BE" w:rsidDel="00F317A0">
        <w:rPr>
          <w:rFonts w:hint="eastAsia"/>
          <w:color w:val="0070C0"/>
          <w:shd w:val="clear" w:color="auto" w:fill="FFFFFF"/>
        </w:rPr>
        <w:t xml:space="preserve"> </w:t>
      </w:r>
      <w:r w:rsidRPr="001511BE">
        <w:rPr>
          <w:rFonts w:hint="eastAsia"/>
          <w:color w:val="0070C0"/>
          <w:shd w:val="clear" w:color="auto" w:fill="FFFFFF"/>
        </w:rPr>
        <w:t>k</w:t>
      </w:r>
      <w:r w:rsidRPr="001511BE">
        <w:rPr>
          <w:rFonts w:hint="eastAsia"/>
          <w:color w:val="0070C0"/>
          <w:shd w:val="clear" w:color="auto" w:fill="FFFFFF"/>
        </w:rPr>
        <w:t>鄰近點填補法所產生的近似天際線與原天際線的相似</w:t>
      </w:r>
      <w:proofErr w:type="gramStart"/>
      <w:r w:rsidRPr="001511BE">
        <w:rPr>
          <w:rFonts w:hint="eastAsia"/>
          <w:color w:val="0070C0"/>
          <w:shd w:val="clear" w:color="auto" w:fill="FFFFFF"/>
        </w:rPr>
        <w:t>度已驟降至</w:t>
      </w:r>
      <w:proofErr w:type="gramEnd"/>
      <w:r w:rsidRPr="001511BE">
        <w:rPr>
          <w:rFonts w:hint="eastAsia"/>
          <w:color w:val="0070C0"/>
          <w:shd w:val="clear" w:color="auto" w:fill="FFFFFF"/>
        </w:rPr>
        <w:t>50%</w:t>
      </w:r>
      <w:r w:rsidRPr="001511BE">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所產生的近似天際線與原天際線的相似度至少有</w:t>
      </w:r>
      <w:r w:rsidRPr="00D65E88">
        <w:rPr>
          <w:rFonts w:hint="eastAsia"/>
          <w:color w:val="0070C0"/>
          <w:shd w:val="clear" w:color="auto" w:fill="FFFFFF"/>
        </w:rPr>
        <w:t>80%</w:t>
      </w:r>
      <w:r w:rsidRPr="00D65E88">
        <w:rPr>
          <w:rFonts w:hint="eastAsia"/>
          <w:color w:val="0070C0"/>
          <w:shd w:val="clear" w:color="auto" w:fill="FFFFFF"/>
        </w:rPr>
        <w:t>。當</w:t>
      </w:r>
      <w:r w:rsidRPr="00D65E88">
        <w:rPr>
          <w:rFonts w:hint="eastAsia"/>
          <w:color w:val="0070C0"/>
          <w:shd w:val="clear" w:color="auto" w:fill="FFFFFF"/>
        </w:rPr>
        <w:t>k</w:t>
      </w:r>
      <w:r w:rsidRPr="00D65E88">
        <w:rPr>
          <w:rFonts w:hint="eastAsia"/>
          <w:color w:val="0070C0"/>
          <w:shd w:val="clear" w:color="auto" w:fill="FFFFFF"/>
        </w:rPr>
        <w:t>為</w:t>
      </w:r>
      <w:r w:rsidRPr="00D65E88">
        <w:rPr>
          <w:rFonts w:hint="eastAsia"/>
          <w:color w:val="0070C0"/>
          <w:shd w:val="clear" w:color="auto" w:fill="FFFFFF"/>
        </w:rPr>
        <w:t>5</w:t>
      </w:r>
      <w:r w:rsidRPr="00D65E88">
        <w:rPr>
          <w:rFonts w:hint="eastAsia"/>
          <w:color w:val="0070C0"/>
          <w:shd w:val="clear" w:color="auto" w:fill="FFFFFF"/>
        </w:rPr>
        <w:t>時，</w:t>
      </w:r>
      <w:r w:rsidRPr="00D65E88">
        <w:rPr>
          <w:rFonts w:hint="eastAsia"/>
          <w:color w:val="0070C0"/>
          <w:shd w:val="clear" w:color="auto" w:fill="FFFFFF"/>
        </w:rPr>
        <w:t>k</w:t>
      </w:r>
      <w:r w:rsidRPr="00D65E88">
        <w:rPr>
          <w:rFonts w:hint="eastAsia"/>
          <w:color w:val="0070C0"/>
          <w:shd w:val="clear" w:color="auto" w:fill="FFFFFF"/>
        </w:rPr>
        <w:t>鄰近點填補法的相似度剩下</w:t>
      </w:r>
      <w:r w:rsidRPr="00D65E88">
        <w:rPr>
          <w:rFonts w:hint="eastAsia"/>
          <w:color w:val="0070C0"/>
          <w:shd w:val="clear" w:color="auto" w:fill="FFFFFF"/>
        </w:rPr>
        <w:t>66.6%</w:t>
      </w:r>
      <w:r w:rsidRPr="00D65E88">
        <w:rPr>
          <w:rFonts w:hint="eastAsia"/>
          <w:color w:val="0070C0"/>
          <w:shd w:val="clear" w:color="auto" w:fill="FFFFFF"/>
        </w:rPr>
        <w:t>而</w:t>
      </w:r>
      <w:proofErr w:type="spellStart"/>
      <w:r w:rsidRPr="00D65E88">
        <w:rPr>
          <w:rFonts w:hint="eastAsia"/>
          <w:color w:val="0070C0"/>
          <w:shd w:val="clear" w:color="auto" w:fill="FFFFFF"/>
        </w:rPr>
        <w:t>s</w:t>
      </w:r>
      <w:r w:rsidRPr="00D65E88">
        <w:rPr>
          <w:color w:val="0070C0"/>
          <w:shd w:val="clear" w:color="auto" w:fill="FFFFFF"/>
        </w:rPr>
        <w:t>k</w:t>
      </w:r>
      <w:proofErr w:type="spellEnd"/>
      <w:r w:rsidRPr="00D65E88">
        <w:rPr>
          <w:color w:val="0070C0"/>
          <w:shd w:val="clear" w:color="auto" w:fill="FFFFFF"/>
        </w:rPr>
        <w:t>-NN Imputation</w:t>
      </w:r>
      <w:r w:rsidRPr="00D65E88">
        <w:rPr>
          <w:rFonts w:hint="eastAsia"/>
          <w:color w:val="0070C0"/>
          <w:shd w:val="clear" w:color="auto" w:fill="FFFFFF"/>
        </w:rPr>
        <w:t>演算</w:t>
      </w:r>
      <w:r w:rsidRPr="00D65E88">
        <w:rPr>
          <w:color w:val="0070C0"/>
          <w:shd w:val="clear" w:color="auto" w:fill="FFFFFF"/>
        </w:rPr>
        <w:t>法</w:t>
      </w:r>
      <w:r w:rsidRPr="00D65E88">
        <w:rPr>
          <w:rFonts w:hint="eastAsia"/>
          <w:color w:val="0070C0"/>
          <w:shd w:val="clear" w:color="auto" w:fill="FFFFFF"/>
        </w:rPr>
        <w:t>卻可以保有</w:t>
      </w:r>
      <w:r w:rsidRPr="00D65E88">
        <w:rPr>
          <w:rFonts w:hint="eastAsia"/>
          <w:color w:val="0070C0"/>
          <w:shd w:val="clear" w:color="auto" w:fill="FFFFFF"/>
        </w:rPr>
        <w:t>83.3%</w:t>
      </w:r>
      <w:r w:rsidRPr="00D65E88">
        <w:rPr>
          <w:rFonts w:hint="eastAsia"/>
          <w:color w:val="0070C0"/>
          <w:shd w:val="clear" w:color="auto" w:fill="FFFFFF"/>
        </w:rPr>
        <w:t>的相似度。即使在對</w:t>
      </w:r>
      <w:r w:rsidRPr="00D65E88">
        <w:rPr>
          <w:rFonts w:hint="eastAsia"/>
          <w:color w:val="0070C0"/>
          <w:shd w:val="clear" w:color="auto" w:fill="FFFFFF"/>
        </w:rPr>
        <w:t>k</w:t>
      </w:r>
      <w:r w:rsidRPr="00D65E88">
        <w:rPr>
          <w:rFonts w:hint="eastAsia"/>
          <w:color w:val="0070C0"/>
          <w:shd w:val="clear" w:color="auto" w:fill="FFFFFF"/>
        </w:rPr>
        <w:t>鄰近點填補法最有利的情形，</w:t>
      </w:r>
      <w:r w:rsidRPr="00D65E88">
        <w:rPr>
          <w:rFonts w:hint="eastAsia"/>
          <w:color w:val="0070C0"/>
          <w:shd w:val="clear" w:color="auto" w:fill="FFFFFF"/>
        </w:rPr>
        <w:t>k</w:t>
      </w:r>
      <w:r w:rsidRPr="00D65E88">
        <w:rPr>
          <w:rFonts w:hint="eastAsia"/>
          <w:color w:val="0070C0"/>
          <w:shd w:val="clear" w:color="auto" w:fill="FFFFFF"/>
        </w:rPr>
        <w:t>取</w:t>
      </w:r>
      <w:r w:rsidRPr="00D65E88">
        <w:rPr>
          <w:rFonts w:hint="eastAsia"/>
          <w:color w:val="0070C0"/>
          <w:shd w:val="clear" w:color="auto" w:fill="FFFFFF"/>
        </w:rPr>
        <w:t>13</w:t>
      </w:r>
      <w:r w:rsidRPr="00D65E88">
        <w:rPr>
          <w:rFonts w:hint="eastAsia"/>
          <w:color w:val="0070C0"/>
          <w:shd w:val="clear" w:color="auto" w:fill="FFFFFF"/>
        </w:rPr>
        <w:t>下，資料集的</w:t>
      </w:r>
      <w:r w:rsidRPr="001511BE">
        <w:rPr>
          <w:rFonts w:hint="eastAsia"/>
          <w:color w:val="0070C0"/>
          <w:shd w:val="clear" w:color="auto" w:fill="FFFFFF"/>
        </w:rPr>
        <w:t>m</w:t>
      </w:r>
      <w:r w:rsidRPr="001511BE">
        <w:rPr>
          <w:color w:val="0070C0"/>
          <w:shd w:val="clear" w:color="auto" w:fill="FFFFFF"/>
        </w:rPr>
        <w:t>issing rate</w:t>
      </w:r>
      <w:r w:rsidRPr="001511BE">
        <w:rPr>
          <w:rFonts w:hint="eastAsia"/>
          <w:color w:val="0070C0"/>
          <w:shd w:val="clear" w:color="auto" w:fill="FFFFFF"/>
        </w:rPr>
        <w:t>為</w:t>
      </w:r>
      <w:r w:rsidRPr="001511BE">
        <w:rPr>
          <w:rFonts w:hint="eastAsia"/>
          <w:color w:val="0070C0"/>
          <w:shd w:val="clear" w:color="auto" w:fill="FFFFFF"/>
        </w:rPr>
        <w:t>80%</w:t>
      </w:r>
      <w:r w:rsidRPr="001511BE">
        <w:rPr>
          <w:rFonts w:hint="eastAsia"/>
          <w:color w:val="0070C0"/>
          <w:shd w:val="clear" w:color="auto" w:fill="FFFFFF"/>
        </w:rPr>
        <w:t>時，</w:t>
      </w:r>
      <w:r w:rsidRPr="001511BE">
        <w:rPr>
          <w:rFonts w:hint="eastAsia"/>
          <w:color w:val="0070C0"/>
          <w:shd w:val="clear" w:color="auto" w:fill="FFFFFF"/>
        </w:rPr>
        <w:t>k</w:t>
      </w:r>
      <w:r w:rsidRPr="001511BE">
        <w:rPr>
          <w:rFonts w:hint="eastAsia"/>
          <w:color w:val="0070C0"/>
          <w:shd w:val="clear" w:color="auto" w:fill="FFFFFF"/>
        </w:rPr>
        <w:t>鄰近點填補法的</w:t>
      </w:r>
      <w:bookmarkStart w:id="176" w:name="_GoBack"/>
      <w:bookmarkEnd w:id="176"/>
      <w:r w:rsidRPr="001511BE">
        <w:rPr>
          <w:rFonts w:hint="eastAsia"/>
          <w:color w:val="0070C0"/>
          <w:shd w:val="clear" w:color="auto" w:fill="FFFFFF"/>
        </w:rPr>
        <w:t>相似度也僅剩下</w:t>
      </w:r>
      <w:r w:rsidRPr="001511BE">
        <w:rPr>
          <w:rFonts w:hint="eastAsia"/>
          <w:color w:val="0070C0"/>
          <w:shd w:val="clear" w:color="auto" w:fill="FFFFFF"/>
        </w:rPr>
        <w:t>38.4%</w:t>
      </w:r>
      <w:r w:rsidRPr="001511BE">
        <w:rPr>
          <w:rFonts w:hint="eastAsia"/>
          <w:color w:val="0070C0"/>
          <w:shd w:val="clear" w:color="auto" w:fill="FFFFFF"/>
        </w:rPr>
        <w:t>但</w:t>
      </w:r>
      <w:proofErr w:type="spellStart"/>
      <w:r w:rsidRPr="001511BE">
        <w:rPr>
          <w:rFonts w:hint="eastAsia"/>
          <w:color w:val="0070C0"/>
          <w:shd w:val="clear" w:color="auto" w:fill="FFFFFF"/>
        </w:rPr>
        <w:t>s</w:t>
      </w:r>
      <w:r w:rsidRPr="001511BE">
        <w:rPr>
          <w:color w:val="0070C0"/>
          <w:shd w:val="clear" w:color="auto" w:fill="FFFFFF"/>
        </w:rPr>
        <w:t>k</w:t>
      </w:r>
      <w:proofErr w:type="spellEnd"/>
      <w:r w:rsidRPr="001511BE">
        <w:rPr>
          <w:color w:val="0070C0"/>
          <w:shd w:val="clear" w:color="auto" w:fill="FFFFFF"/>
        </w:rPr>
        <w:t>-NN Imputation</w:t>
      </w:r>
      <w:r w:rsidRPr="001511BE">
        <w:rPr>
          <w:rFonts w:hint="eastAsia"/>
          <w:color w:val="0070C0"/>
          <w:shd w:val="clear" w:color="auto" w:fill="FFFFFF"/>
        </w:rPr>
        <w:t>演算</w:t>
      </w:r>
      <w:r w:rsidRPr="001511BE">
        <w:rPr>
          <w:color w:val="0070C0"/>
          <w:shd w:val="clear" w:color="auto" w:fill="FFFFFF"/>
        </w:rPr>
        <w:t>法</w:t>
      </w:r>
      <w:r w:rsidRPr="001511BE">
        <w:rPr>
          <w:rFonts w:hint="eastAsia"/>
          <w:color w:val="0070C0"/>
          <w:shd w:val="clear" w:color="auto" w:fill="FFFFFF"/>
        </w:rPr>
        <w:t>的相似度卻仍然可以維持在</w:t>
      </w:r>
      <w:r w:rsidRPr="001511BE">
        <w:rPr>
          <w:rFonts w:hint="eastAsia"/>
          <w:color w:val="0070C0"/>
          <w:shd w:val="clear" w:color="auto" w:fill="FFFFFF"/>
        </w:rPr>
        <w:t>75%</w:t>
      </w:r>
      <w:r w:rsidRPr="001511BE">
        <w:rPr>
          <w:rFonts w:hint="eastAsia"/>
          <w:color w:val="0070C0"/>
          <w:shd w:val="clear" w:color="auto" w:fill="FFFFFF"/>
        </w:rPr>
        <w:t>。</w:t>
      </w:r>
      <w:r>
        <w:rPr>
          <w:rFonts w:hint="eastAsia"/>
          <w:shd w:val="clear" w:color="auto" w:fill="FFFFFF"/>
        </w:rPr>
        <w:t>根據實驗證實，</w:t>
      </w:r>
      <w:r>
        <w:rPr>
          <w:shd w:val="clear" w:color="auto" w:fill="FFFFFF"/>
        </w:rPr>
        <w:t>本論文</w:t>
      </w:r>
      <w:r>
        <w:rPr>
          <w:rFonts w:hint="eastAsia"/>
          <w:shd w:val="clear" w:color="auto" w:fill="FFFFFF"/>
        </w:rPr>
        <w:t>所提出的</w:t>
      </w:r>
      <w:proofErr w:type="spellStart"/>
      <w:r>
        <w:rPr>
          <w:rFonts w:hint="eastAsia"/>
          <w:shd w:val="clear" w:color="auto" w:fill="FFFFFF"/>
        </w:rPr>
        <w:t>s</w:t>
      </w:r>
      <w:r>
        <w:rPr>
          <w:shd w:val="clear" w:color="auto" w:fill="FFFFFF"/>
        </w:rPr>
        <w:t>k</w:t>
      </w:r>
      <w:proofErr w:type="spellEnd"/>
      <w:r>
        <w:rPr>
          <w:shd w:val="clear" w:color="auto" w:fill="FFFFFF"/>
        </w:rPr>
        <w:t>-NN Imputation</w:t>
      </w:r>
      <w:r>
        <w:rPr>
          <w:rFonts w:hint="eastAsia"/>
          <w:shd w:val="clear" w:color="auto" w:fill="FFFFFF"/>
        </w:rPr>
        <w:t>演算</w:t>
      </w:r>
      <w:r>
        <w:rPr>
          <w:shd w:val="clear" w:color="auto" w:fill="FFFFFF"/>
        </w:rPr>
        <w:t>法在</w:t>
      </w:r>
      <w:r>
        <w:rPr>
          <w:rFonts w:hint="eastAsia"/>
          <w:shd w:val="clear" w:color="auto" w:fill="FFFFFF"/>
        </w:rPr>
        <w:t>解決改善不完整資料集時執行天際線查詢演算法</w:t>
      </w:r>
      <w:r>
        <w:rPr>
          <w:shd w:val="clear" w:color="auto" w:fill="FFFFFF"/>
        </w:rPr>
        <w:t>具有</w:t>
      </w:r>
      <w:r>
        <w:rPr>
          <w:rFonts w:hint="eastAsia"/>
          <w:shd w:val="clear" w:color="auto" w:fill="FFFFFF"/>
        </w:rPr>
        <w:t>良好</w:t>
      </w:r>
      <w:r>
        <w:rPr>
          <w:shd w:val="clear" w:color="auto" w:fill="FFFFFF"/>
        </w:rPr>
        <w:t>的</w:t>
      </w:r>
      <w:r>
        <w:rPr>
          <w:rFonts w:hint="eastAsia"/>
          <w:shd w:val="clear" w:color="auto" w:fill="FFFFFF"/>
        </w:rPr>
        <w:t>填補</w:t>
      </w:r>
      <w:r>
        <w:rPr>
          <w:shd w:val="clear" w:color="auto" w:fill="FFFFFF"/>
        </w:rPr>
        <w:t>效果。</w:t>
      </w:r>
    </w:p>
    <w:p w14:paraId="67D4C92F" w14:textId="77777777" w:rsidR="008415C7" w:rsidRPr="00FA22C8" w:rsidRDefault="008415C7" w:rsidP="00FA22C8"/>
    <w:p w14:paraId="58E5E582" w14:textId="4644D0FE" w:rsidR="00EB67E8" w:rsidRDefault="00C562CB" w:rsidP="00B75D24">
      <w:pPr>
        <w:pStyle w:val="2"/>
        <w:rPr>
          <w:rFonts w:cs="Times New Roman"/>
        </w:rPr>
      </w:pPr>
      <w:bookmarkStart w:id="177" w:name="_Toc47633485"/>
      <w:r>
        <w:rPr>
          <w:rFonts w:cs="Times New Roman" w:hint="eastAsia"/>
        </w:rPr>
        <w:t>5.2</w:t>
      </w:r>
      <w:r>
        <w:rPr>
          <w:rFonts w:cs="Times New Roman" w:hint="eastAsia"/>
        </w:rPr>
        <w:t>未來</w:t>
      </w:r>
      <w:r w:rsidR="003F487F">
        <w:rPr>
          <w:rFonts w:cs="Times New Roman" w:hint="eastAsia"/>
        </w:rPr>
        <w:t>研究</w:t>
      </w:r>
      <w:r>
        <w:rPr>
          <w:rFonts w:cs="Times New Roman" w:hint="eastAsia"/>
        </w:rPr>
        <w:t>方向</w:t>
      </w:r>
      <w:bookmarkEnd w:id="177"/>
    </w:p>
    <w:p w14:paraId="5AE16E22" w14:textId="7E19CC24" w:rsidR="00F90F16" w:rsidRDefault="008250C8" w:rsidP="008250C8">
      <w:pPr>
        <w:ind w:firstLine="480"/>
        <w:rPr>
          <w:color w:val="0070C0"/>
        </w:rPr>
      </w:pPr>
      <w:r>
        <w:rPr>
          <w:rFonts w:hint="eastAsia"/>
          <w:color w:val="0070C0"/>
        </w:rPr>
        <w:t>在未來的研究方向上，我們認為可以根據不同缺失類型，找出分別適合隨機缺失以及完全非隨機缺失類型的填補法。</w:t>
      </w:r>
      <w:r w:rsidR="00F13411">
        <w:rPr>
          <w:rFonts w:hint="eastAsia"/>
          <w:color w:val="0070C0"/>
        </w:rPr>
        <w:t>甚至</w:t>
      </w:r>
      <w:r>
        <w:rPr>
          <w:rFonts w:hint="eastAsia"/>
          <w:color w:val="0070C0"/>
        </w:rPr>
        <w:t>觀察不同維度</w:t>
      </w:r>
      <w:proofErr w:type="gramStart"/>
      <w:r>
        <w:rPr>
          <w:rFonts w:hint="eastAsia"/>
          <w:color w:val="0070C0"/>
        </w:rPr>
        <w:t>之間，</w:t>
      </w:r>
      <w:proofErr w:type="gramEnd"/>
      <w:r>
        <w:rPr>
          <w:rFonts w:hint="eastAsia"/>
          <w:color w:val="0070C0"/>
        </w:rPr>
        <w:t>其中</w:t>
      </w:r>
      <w:ins w:id="178" w:author="DELab-Sam" w:date="2020-08-13T21:13:00Z">
        <w:r w:rsidR="00EB37BE">
          <w:rPr>
            <w:rFonts w:hint="eastAsia"/>
            <w:color w:val="0070C0"/>
          </w:rPr>
          <w:t>是</w:t>
        </w:r>
      </w:ins>
      <w:r w:rsidR="00787779">
        <w:rPr>
          <w:rFonts w:hint="eastAsia"/>
          <w:color w:val="0070C0"/>
        </w:rPr>
        <w:t>否</w:t>
      </w:r>
      <w:proofErr w:type="gramStart"/>
      <w:ins w:id="179" w:author="DELab-Sam" w:date="2020-08-13T21:13:00Z">
        <w:r w:rsidR="00EB37BE">
          <w:rPr>
            <w:rFonts w:hint="eastAsia"/>
            <w:color w:val="0070C0"/>
          </w:rPr>
          <w:t>一</w:t>
        </w:r>
      </w:ins>
      <w:r w:rsidR="00787779">
        <w:rPr>
          <w:rFonts w:hint="eastAsia"/>
          <w:color w:val="0070C0"/>
        </w:rPr>
        <w:t>些</w:t>
      </w:r>
      <w:proofErr w:type="gramEnd"/>
      <w:r>
        <w:rPr>
          <w:rFonts w:hint="eastAsia"/>
          <w:color w:val="0070C0"/>
        </w:rPr>
        <w:t>維度對於資料集本身更具有影響力，給予維度</w:t>
      </w:r>
      <w:r w:rsidR="003A6EA2">
        <w:rPr>
          <w:rFonts w:hint="eastAsia"/>
          <w:color w:val="0070C0"/>
        </w:rPr>
        <w:t>間</w:t>
      </w:r>
      <w:r>
        <w:rPr>
          <w:rFonts w:hint="eastAsia"/>
          <w:color w:val="0070C0"/>
        </w:rPr>
        <w:t>不同權重值</w:t>
      </w:r>
      <w:r w:rsidRPr="00A971B8">
        <w:rPr>
          <w:rFonts w:hint="eastAsia"/>
          <w:color w:val="0070C0"/>
        </w:rPr>
        <w:t>。若是輸入資料集具有部分天際線相關的資訊，則也可以透過目前已知的部分天際線去填補可能的缺失值</w:t>
      </w:r>
      <w:r w:rsidR="005E290F">
        <w:rPr>
          <w:rFonts w:hint="eastAsia"/>
          <w:color w:val="0070C0"/>
        </w:rPr>
        <w:t>，以增加近似天際線的相似度</w:t>
      </w:r>
      <w:r w:rsidRPr="00A971B8">
        <w:rPr>
          <w:rFonts w:hint="eastAsia"/>
          <w:color w:val="0070C0"/>
        </w:rPr>
        <w:t>。</w:t>
      </w:r>
    </w:p>
    <w:p w14:paraId="7997C8B1" w14:textId="11B1396C" w:rsidR="008250C8" w:rsidRPr="00A971B8" w:rsidRDefault="00F90F16" w:rsidP="00F90F16">
      <w:pPr>
        <w:widowControl/>
        <w:rPr>
          <w:color w:val="0070C0"/>
        </w:rPr>
      </w:pPr>
      <w:r>
        <w:rPr>
          <w:color w:val="0070C0"/>
        </w:rPr>
        <w:br w:type="page"/>
      </w:r>
    </w:p>
    <w:p w14:paraId="22B4F077" w14:textId="052FA450" w:rsidR="002A0EB3" w:rsidRDefault="008222C4" w:rsidP="008222C4">
      <w:pPr>
        <w:pStyle w:val="1"/>
        <w:numPr>
          <w:ilvl w:val="0"/>
          <w:numId w:val="0"/>
        </w:numPr>
        <w:tabs>
          <w:tab w:val="left" w:pos="609"/>
        </w:tabs>
      </w:pPr>
      <w:bookmarkStart w:id="180" w:name="_Toc47633486"/>
      <w:r>
        <w:rPr>
          <w:rFonts w:hint="eastAsia"/>
        </w:rPr>
        <w:lastRenderedPageBreak/>
        <w:t>參考文獻</w:t>
      </w:r>
      <w:bookmarkEnd w:id="180"/>
    </w:p>
    <w:p w14:paraId="119CD4EB" w14:textId="77777777" w:rsidR="00523480" w:rsidRPr="00523480" w:rsidRDefault="007E237F" w:rsidP="00523480">
      <w:pPr>
        <w:pStyle w:val="afc"/>
        <w:rPr>
          <w:rFonts w:cs="Times New Roman"/>
          <w:kern w:val="0"/>
          <w:szCs w:val="24"/>
        </w:rPr>
      </w:pPr>
      <w:r>
        <w:fldChar w:fldCharType="begin"/>
      </w:r>
      <w:r w:rsidR="00523480">
        <w:instrText xml:space="preserve"> ADDIN ZOTERO_BIBL {"uncited":[["http://zotero.org/users/local/L0Xd75Ms/items/BZ7S8F9E"]],"omitted":[],"custom":[]} CSL_BIBLIOGRAPHY </w:instrText>
      </w:r>
      <w:r>
        <w:fldChar w:fldCharType="separate"/>
      </w:r>
      <w:r w:rsidR="00523480" w:rsidRPr="00523480">
        <w:rPr>
          <w:rFonts w:cs="Times New Roman"/>
          <w:kern w:val="0"/>
          <w:szCs w:val="24"/>
        </w:rPr>
        <w:t>[1]</w:t>
      </w:r>
      <w:r w:rsidR="00523480" w:rsidRPr="00523480">
        <w:rPr>
          <w:rFonts w:cs="Times New Roman"/>
          <w:kern w:val="0"/>
          <w:szCs w:val="24"/>
        </w:rPr>
        <w:tab/>
        <w:t xml:space="preserve">A. A. Alwan, H. Ibrahim, N. Udzir, and F. Sidi, “Missing Values Estimation for Skylines in Incomplete Database,” </w:t>
      </w:r>
      <w:r w:rsidR="00523480" w:rsidRPr="00523480">
        <w:rPr>
          <w:rFonts w:cs="Times New Roman"/>
          <w:i/>
          <w:iCs/>
          <w:kern w:val="0"/>
          <w:szCs w:val="24"/>
        </w:rPr>
        <w:t>The International Arab Journal of Information Technology</w:t>
      </w:r>
      <w:r w:rsidR="00523480" w:rsidRPr="00523480">
        <w:rPr>
          <w:rFonts w:cs="Times New Roman"/>
          <w:kern w:val="0"/>
          <w:szCs w:val="24"/>
        </w:rPr>
        <w:t>, vol. 15, no. 1, pp. 66–75, 2018.</w:t>
      </w:r>
    </w:p>
    <w:p w14:paraId="48A0F78A" w14:textId="77777777" w:rsidR="00523480" w:rsidRPr="00523480" w:rsidRDefault="00523480" w:rsidP="00523480">
      <w:pPr>
        <w:pStyle w:val="afc"/>
        <w:rPr>
          <w:rFonts w:cs="Times New Roman"/>
          <w:kern w:val="0"/>
          <w:szCs w:val="24"/>
        </w:rPr>
      </w:pPr>
      <w:r w:rsidRPr="00523480">
        <w:rPr>
          <w:rFonts w:cs="Times New Roman"/>
          <w:kern w:val="0"/>
          <w:szCs w:val="24"/>
        </w:rPr>
        <w:t>[2]</w:t>
      </w:r>
      <w:r w:rsidRPr="00523480">
        <w:rPr>
          <w:rFonts w:cs="Times New Roman"/>
          <w:kern w:val="0"/>
          <w:szCs w:val="24"/>
        </w:rPr>
        <w:tab/>
        <w:t xml:space="preserve">S. Deepa Kanmani, E. Kirubakaran, R. E. Blessing Vinoth, and A. S. Ebenezer, “An Effective Imputation Technique for Improving the Performance of Skyline Queries for Incomplete Database,” </w:t>
      </w:r>
      <w:r w:rsidRPr="00523480">
        <w:rPr>
          <w:rFonts w:cs="Times New Roman"/>
          <w:i/>
          <w:iCs/>
          <w:kern w:val="0"/>
          <w:szCs w:val="24"/>
        </w:rPr>
        <w:t>Proceedings of the International Conference on Data Science and Communication (IconDSC)</w:t>
      </w:r>
      <w:r w:rsidRPr="00523480">
        <w:rPr>
          <w:rFonts w:cs="Times New Roman"/>
          <w:kern w:val="0"/>
          <w:szCs w:val="24"/>
        </w:rPr>
        <w:t>, pp. 1–5, 2019.</w:t>
      </w:r>
    </w:p>
    <w:p w14:paraId="62454BDE" w14:textId="77777777" w:rsidR="00523480" w:rsidRPr="00523480" w:rsidRDefault="00523480" w:rsidP="00523480">
      <w:pPr>
        <w:pStyle w:val="afc"/>
        <w:rPr>
          <w:rFonts w:cs="Times New Roman"/>
          <w:kern w:val="0"/>
          <w:szCs w:val="24"/>
        </w:rPr>
      </w:pPr>
      <w:r w:rsidRPr="00523480">
        <w:rPr>
          <w:rFonts w:cs="Times New Roman"/>
          <w:kern w:val="0"/>
          <w:szCs w:val="24"/>
        </w:rPr>
        <w:t>[3]</w:t>
      </w:r>
      <w:r w:rsidRPr="00523480">
        <w:rPr>
          <w:rFonts w:cs="Times New Roman"/>
          <w:kern w:val="0"/>
          <w:szCs w:val="24"/>
        </w:rPr>
        <w:tab/>
        <w:t xml:space="preserve">G. B. Dehaki, H. Ibrahim, N. I. Udzir, F. Sidi, and A. A. Alwan, “Efficient Skyline Processing Algorithm over Dynamic and Incomplete Database,” </w:t>
      </w:r>
      <w:r w:rsidRPr="00523480">
        <w:rPr>
          <w:rFonts w:cs="Times New Roman"/>
          <w:i/>
          <w:iCs/>
          <w:kern w:val="0"/>
          <w:szCs w:val="24"/>
        </w:rPr>
        <w:t>Proceedings of the 20th International Conference on Information Integration and Web-based Applications &amp; Services</w:t>
      </w:r>
      <w:r w:rsidRPr="00523480">
        <w:rPr>
          <w:rFonts w:cs="Times New Roman"/>
          <w:kern w:val="0"/>
          <w:szCs w:val="24"/>
        </w:rPr>
        <w:t>, pp. 190–199, 2018.</w:t>
      </w:r>
    </w:p>
    <w:p w14:paraId="177C74CB" w14:textId="77777777" w:rsidR="00523480" w:rsidRPr="00523480" w:rsidRDefault="00523480" w:rsidP="00523480">
      <w:pPr>
        <w:pStyle w:val="afc"/>
        <w:rPr>
          <w:rFonts w:cs="Times New Roman"/>
          <w:kern w:val="0"/>
          <w:szCs w:val="24"/>
        </w:rPr>
      </w:pPr>
      <w:r w:rsidRPr="00523480">
        <w:rPr>
          <w:rFonts w:cs="Times New Roman"/>
          <w:kern w:val="0"/>
          <w:szCs w:val="24"/>
        </w:rPr>
        <w:t>[4]</w:t>
      </w:r>
      <w:r w:rsidRPr="00523480">
        <w:rPr>
          <w:rFonts w:cs="Times New Roman"/>
          <w:kern w:val="0"/>
          <w:szCs w:val="24"/>
        </w:rPr>
        <w:tab/>
        <w:t xml:space="preserve">Y. Gulzar, A. A. Alwan, N. Salleh, I. F. A. Shaikhli, and S. I. M. Alvi, “A Framework for Evaluating Skyline Queries over Incomplete Data,” </w:t>
      </w:r>
      <w:r w:rsidRPr="00523480">
        <w:rPr>
          <w:rFonts w:cs="Times New Roman"/>
          <w:i/>
          <w:iCs/>
          <w:kern w:val="0"/>
          <w:szCs w:val="24"/>
        </w:rPr>
        <w:t>Procedia Computer Science</w:t>
      </w:r>
      <w:r w:rsidRPr="00523480">
        <w:rPr>
          <w:rFonts w:cs="Times New Roman"/>
          <w:kern w:val="0"/>
          <w:szCs w:val="24"/>
        </w:rPr>
        <w:t>, vol. 94, pp. 191–198, 2016.</w:t>
      </w:r>
    </w:p>
    <w:p w14:paraId="1C994DDD" w14:textId="77777777" w:rsidR="00523480" w:rsidRPr="00523480" w:rsidRDefault="00523480" w:rsidP="00523480">
      <w:pPr>
        <w:pStyle w:val="afc"/>
        <w:rPr>
          <w:rFonts w:cs="Times New Roman"/>
          <w:kern w:val="0"/>
          <w:szCs w:val="24"/>
        </w:rPr>
      </w:pPr>
      <w:r w:rsidRPr="00523480">
        <w:rPr>
          <w:rFonts w:cs="Times New Roman"/>
          <w:kern w:val="0"/>
          <w:szCs w:val="24"/>
        </w:rPr>
        <w:t>[5]</w:t>
      </w:r>
      <w:r w:rsidRPr="00523480">
        <w:rPr>
          <w:rFonts w:cs="Times New Roman"/>
          <w:kern w:val="0"/>
          <w:szCs w:val="24"/>
        </w:rPr>
        <w:tab/>
        <w:t xml:space="preserve">Y. Gulzar, A. A. Alwan, and S. Turaev, “Optimizing Skyline Query Processing in Incomplete Data,” </w:t>
      </w:r>
      <w:r w:rsidRPr="00523480">
        <w:rPr>
          <w:rFonts w:cs="Times New Roman"/>
          <w:i/>
          <w:iCs/>
          <w:kern w:val="0"/>
          <w:szCs w:val="24"/>
        </w:rPr>
        <w:t>IEEE Access</w:t>
      </w:r>
      <w:r w:rsidRPr="00523480">
        <w:rPr>
          <w:rFonts w:cs="Times New Roman"/>
          <w:kern w:val="0"/>
          <w:szCs w:val="24"/>
        </w:rPr>
        <w:t>, vol. 7, pp. 178121–178138, 2019.</w:t>
      </w:r>
    </w:p>
    <w:p w14:paraId="404CE104" w14:textId="77777777" w:rsidR="00523480" w:rsidRPr="00523480" w:rsidRDefault="00523480" w:rsidP="00523480">
      <w:pPr>
        <w:pStyle w:val="afc"/>
        <w:rPr>
          <w:rFonts w:cs="Times New Roman"/>
          <w:kern w:val="0"/>
          <w:szCs w:val="24"/>
        </w:rPr>
      </w:pPr>
      <w:r w:rsidRPr="00523480">
        <w:rPr>
          <w:rFonts w:cs="Times New Roman"/>
          <w:kern w:val="0"/>
          <w:szCs w:val="24"/>
        </w:rPr>
        <w:t>[6]</w:t>
      </w:r>
      <w:r w:rsidRPr="00523480">
        <w:rPr>
          <w:rFonts w:cs="Times New Roman"/>
          <w:kern w:val="0"/>
          <w:szCs w:val="24"/>
        </w:rPr>
        <w:tab/>
        <w:t xml:space="preserve">C. Hasler and Y. Tille, “Balanced k-Nearest Neighbor Imputation,” </w:t>
      </w:r>
      <w:r w:rsidRPr="00523480">
        <w:rPr>
          <w:rFonts w:cs="Times New Roman"/>
          <w:i/>
          <w:iCs/>
          <w:kern w:val="0"/>
          <w:szCs w:val="24"/>
        </w:rPr>
        <w:t>Statistics</w:t>
      </w:r>
      <w:r w:rsidRPr="00523480">
        <w:rPr>
          <w:rFonts w:cs="Times New Roman"/>
          <w:kern w:val="0"/>
          <w:szCs w:val="24"/>
        </w:rPr>
        <w:t>, vol. 50, no. 6, pp. 1310–1331, 2016.</w:t>
      </w:r>
    </w:p>
    <w:p w14:paraId="6061261A" w14:textId="77777777" w:rsidR="00523480" w:rsidRPr="00523480" w:rsidRDefault="00523480" w:rsidP="00523480">
      <w:pPr>
        <w:pStyle w:val="afc"/>
        <w:rPr>
          <w:rFonts w:cs="Times New Roman"/>
          <w:kern w:val="0"/>
          <w:szCs w:val="24"/>
        </w:rPr>
      </w:pPr>
      <w:r w:rsidRPr="00523480">
        <w:rPr>
          <w:rFonts w:cs="Times New Roman"/>
          <w:kern w:val="0"/>
          <w:szCs w:val="24"/>
        </w:rPr>
        <w:t>[7]</w:t>
      </w:r>
      <w:r w:rsidRPr="00523480">
        <w:rPr>
          <w:rFonts w:cs="Times New Roman"/>
          <w:kern w:val="0"/>
          <w:szCs w:val="24"/>
        </w:rPr>
        <w:tab/>
        <w:t xml:space="preserve">J. Huang, J. W. Keung, F. Sarro, Y.-F. Li, Y. T. Yu, W. K. Chan, and H. Sun, “Cross-Validation Based k Nearest Neighbor Imputation for Software Quality Datasets: An Empirical Study,” </w:t>
      </w:r>
      <w:r w:rsidRPr="00523480">
        <w:rPr>
          <w:rFonts w:cs="Times New Roman"/>
          <w:i/>
          <w:iCs/>
          <w:kern w:val="0"/>
          <w:szCs w:val="24"/>
        </w:rPr>
        <w:t>Journal of Systems and Software</w:t>
      </w:r>
      <w:r w:rsidRPr="00523480">
        <w:rPr>
          <w:rFonts w:cs="Times New Roman"/>
          <w:kern w:val="0"/>
          <w:szCs w:val="24"/>
        </w:rPr>
        <w:t>, vol. 132, pp. 226–252, 2017.</w:t>
      </w:r>
    </w:p>
    <w:p w14:paraId="09FF9083" w14:textId="77777777" w:rsidR="00523480" w:rsidRPr="00523480" w:rsidRDefault="00523480" w:rsidP="00523480">
      <w:pPr>
        <w:pStyle w:val="afc"/>
        <w:rPr>
          <w:rFonts w:cs="Times New Roman"/>
          <w:kern w:val="0"/>
          <w:szCs w:val="24"/>
        </w:rPr>
      </w:pPr>
      <w:r w:rsidRPr="00523480">
        <w:rPr>
          <w:rFonts w:cs="Times New Roman"/>
          <w:kern w:val="0"/>
          <w:szCs w:val="24"/>
        </w:rPr>
        <w:t>[8]</w:t>
      </w:r>
      <w:r w:rsidRPr="00523480">
        <w:rPr>
          <w:rFonts w:cs="Times New Roman"/>
          <w:kern w:val="0"/>
          <w:szCs w:val="24"/>
        </w:rPr>
        <w:tab/>
        <w:t xml:space="preserve">M. E. Khalefa, M. F. Mokbel, and J. J. Levandoski, “Skyline Query Processing for Incomplete Data,” </w:t>
      </w:r>
      <w:r w:rsidRPr="00523480">
        <w:rPr>
          <w:rFonts w:cs="Times New Roman"/>
          <w:i/>
          <w:iCs/>
          <w:kern w:val="0"/>
          <w:szCs w:val="24"/>
        </w:rPr>
        <w:t>Proceedings of the IEEE 24th International Conference on Data Engineering</w:t>
      </w:r>
      <w:r w:rsidRPr="00523480">
        <w:rPr>
          <w:rFonts w:cs="Times New Roman"/>
          <w:kern w:val="0"/>
          <w:szCs w:val="24"/>
        </w:rPr>
        <w:t>, pp. 556–565, 2008.</w:t>
      </w:r>
    </w:p>
    <w:p w14:paraId="2C5795A2" w14:textId="77777777" w:rsidR="00523480" w:rsidRPr="00523480" w:rsidRDefault="00523480" w:rsidP="00523480">
      <w:pPr>
        <w:pStyle w:val="afc"/>
        <w:rPr>
          <w:rFonts w:cs="Times New Roman"/>
          <w:kern w:val="0"/>
          <w:szCs w:val="24"/>
        </w:rPr>
      </w:pPr>
      <w:r w:rsidRPr="00523480">
        <w:rPr>
          <w:rFonts w:cs="Times New Roman"/>
          <w:kern w:val="0"/>
          <w:szCs w:val="24"/>
        </w:rPr>
        <w:t>[9]</w:t>
      </w:r>
      <w:r w:rsidRPr="00523480">
        <w:rPr>
          <w:rFonts w:cs="Times New Roman"/>
          <w:kern w:val="0"/>
          <w:szCs w:val="24"/>
        </w:rPr>
        <w:tab/>
        <w:t xml:space="preserve">J. Lee, H. Im, and G. You, “Optimizing Skyline Queries over Incomplete Data,” </w:t>
      </w:r>
      <w:r w:rsidRPr="00523480">
        <w:rPr>
          <w:rFonts w:cs="Times New Roman"/>
          <w:i/>
          <w:iCs/>
          <w:kern w:val="0"/>
          <w:szCs w:val="24"/>
        </w:rPr>
        <w:t>Information Sciences</w:t>
      </w:r>
      <w:r w:rsidRPr="00523480">
        <w:rPr>
          <w:rFonts w:cs="Times New Roman"/>
          <w:kern w:val="0"/>
          <w:szCs w:val="24"/>
        </w:rPr>
        <w:t>, vol. 361, pp. 14–28, 2016.</w:t>
      </w:r>
    </w:p>
    <w:p w14:paraId="3714297D" w14:textId="77777777" w:rsidR="00523480" w:rsidRPr="00523480" w:rsidRDefault="00523480" w:rsidP="00523480">
      <w:pPr>
        <w:pStyle w:val="afc"/>
        <w:rPr>
          <w:rFonts w:cs="Times New Roman"/>
          <w:kern w:val="0"/>
          <w:szCs w:val="24"/>
        </w:rPr>
      </w:pPr>
      <w:r w:rsidRPr="00523480">
        <w:rPr>
          <w:rFonts w:cs="Times New Roman"/>
          <w:kern w:val="0"/>
          <w:szCs w:val="24"/>
        </w:rPr>
        <w:t>[10]</w:t>
      </w:r>
      <w:r w:rsidRPr="00523480">
        <w:rPr>
          <w:rFonts w:cs="Times New Roman"/>
          <w:kern w:val="0"/>
          <w:szCs w:val="24"/>
        </w:rPr>
        <w:tab/>
        <w:t xml:space="preserve">J. Lee, G. You, S. Hwang, J. Selke, and W.-T. Balke, “Interactive Skyline Queries,” </w:t>
      </w:r>
      <w:r w:rsidRPr="00523480">
        <w:rPr>
          <w:rFonts w:cs="Times New Roman"/>
          <w:i/>
          <w:iCs/>
          <w:kern w:val="0"/>
          <w:szCs w:val="24"/>
        </w:rPr>
        <w:t>Information Sciences</w:t>
      </w:r>
      <w:r w:rsidRPr="00523480">
        <w:rPr>
          <w:rFonts w:cs="Times New Roman"/>
          <w:kern w:val="0"/>
          <w:szCs w:val="24"/>
        </w:rPr>
        <w:t>, vol. 211, pp. 18–35, 2012.</w:t>
      </w:r>
    </w:p>
    <w:p w14:paraId="1B887EBF" w14:textId="77777777" w:rsidR="00523480" w:rsidRPr="00523480" w:rsidRDefault="00523480" w:rsidP="00523480">
      <w:pPr>
        <w:pStyle w:val="afc"/>
        <w:rPr>
          <w:rFonts w:cs="Times New Roman"/>
          <w:kern w:val="0"/>
          <w:szCs w:val="24"/>
        </w:rPr>
      </w:pPr>
      <w:r w:rsidRPr="00523480">
        <w:rPr>
          <w:rFonts w:cs="Times New Roman"/>
          <w:kern w:val="0"/>
          <w:szCs w:val="24"/>
        </w:rPr>
        <w:t>[11]</w:t>
      </w:r>
      <w:r w:rsidRPr="00523480">
        <w:rPr>
          <w:rFonts w:cs="Times New Roman"/>
          <w:kern w:val="0"/>
          <w:szCs w:val="24"/>
        </w:rPr>
        <w:tab/>
        <w:t xml:space="preserve">R. Malarvizhi and D. A. S. Thanamani, “K-Nearest Neighbor in Missing Data Imputation,” </w:t>
      </w:r>
      <w:r w:rsidRPr="00523480">
        <w:rPr>
          <w:rFonts w:cs="Times New Roman"/>
          <w:i/>
          <w:iCs/>
          <w:kern w:val="0"/>
          <w:szCs w:val="24"/>
        </w:rPr>
        <w:t>International Journal of Engineering Research and Development</w:t>
      </w:r>
      <w:r w:rsidRPr="00523480">
        <w:rPr>
          <w:rFonts w:cs="Times New Roman"/>
          <w:kern w:val="0"/>
          <w:szCs w:val="24"/>
        </w:rPr>
        <w:t>, vol. 5, no. 1, pp. 5–7, 2012.</w:t>
      </w:r>
    </w:p>
    <w:p w14:paraId="5E733329" w14:textId="77777777" w:rsidR="00523480" w:rsidRPr="00523480" w:rsidRDefault="00523480" w:rsidP="00523480">
      <w:pPr>
        <w:pStyle w:val="afc"/>
        <w:rPr>
          <w:rFonts w:cs="Times New Roman"/>
          <w:kern w:val="0"/>
          <w:szCs w:val="24"/>
        </w:rPr>
      </w:pPr>
      <w:r w:rsidRPr="00523480">
        <w:rPr>
          <w:rFonts w:cs="Times New Roman"/>
          <w:kern w:val="0"/>
          <w:szCs w:val="24"/>
        </w:rPr>
        <w:t>[12]</w:t>
      </w:r>
      <w:r w:rsidRPr="00523480">
        <w:rPr>
          <w:rFonts w:cs="Times New Roman"/>
          <w:kern w:val="0"/>
          <w:szCs w:val="24"/>
        </w:rPr>
        <w:tab/>
        <w:t xml:space="preserve">X. Miao, Y. Gao, G. Chen, and T. Zhang, “k -Dominant Skyline Queries on Incomplete Data,” </w:t>
      </w:r>
      <w:r w:rsidRPr="00523480">
        <w:rPr>
          <w:rFonts w:cs="Times New Roman"/>
          <w:i/>
          <w:iCs/>
          <w:kern w:val="0"/>
          <w:szCs w:val="24"/>
        </w:rPr>
        <w:t>Information Sciences</w:t>
      </w:r>
      <w:r w:rsidRPr="00523480">
        <w:rPr>
          <w:rFonts w:cs="Times New Roman"/>
          <w:kern w:val="0"/>
          <w:szCs w:val="24"/>
        </w:rPr>
        <w:t>, vol. 367–368, pp. 990–1011, 2016.</w:t>
      </w:r>
    </w:p>
    <w:p w14:paraId="047E9A91" w14:textId="77777777" w:rsidR="00523480" w:rsidRPr="00523480" w:rsidRDefault="00523480" w:rsidP="00523480">
      <w:pPr>
        <w:pStyle w:val="afc"/>
        <w:rPr>
          <w:rFonts w:cs="Times New Roman"/>
          <w:kern w:val="0"/>
          <w:szCs w:val="24"/>
        </w:rPr>
      </w:pPr>
      <w:r w:rsidRPr="00523480">
        <w:rPr>
          <w:rFonts w:cs="Times New Roman"/>
          <w:kern w:val="0"/>
          <w:szCs w:val="24"/>
        </w:rPr>
        <w:t>[13]</w:t>
      </w:r>
      <w:r w:rsidRPr="00523480">
        <w:rPr>
          <w:rFonts w:cs="Times New Roman"/>
          <w:kern w:val="0"/>
          <w:szCs w:val="24"/>
        </w:rPr>
        <w:tab/>
        <w:t xml:space="preserve">X. Miao, Y. Gao, G. Chen, B. Zheng, and H. Cui, “Processing Incomplete k Nearest Neighbor Search,” </w:t>
      </w:r>
      <w:r w:rsidRPr="00523480">
        <w:rPr>
          <w:rFonts w:cs="Times New Roman"/>
          <w:i/>
          <w:iCs/>
          <w:kern w:val="0"/>
          <w:szCs w:val="24"/>
        </w:rPr>
        <w:t>IEEE Transactions on Fuzzy Systems</w:t>
      </w:r>
      <w:r w:rsidRPr="00523480">
        <w:rPr>
          <w:rFonts w:cs="Times New Roman"/>
          <w:kern w:val="0"/>
          <w:szCs w:val="24"/>
        </w:rPr>
        <w:t xml:space="preserve">, vol. 24, no. 6, pp. </w:t>
      </w:r>
      <w:r w:rsidRPr="00523480">
        <w:rPr>
          <w:rFonts w:cs="Times New Roman"/>
          <w:kern w:val="0"/>
          <w:szCs w:val="24"/>
        </w:rPr>
        <w:lastRenderedPageBreak/>
        <w:t>1349–1363, 2016.</w:t>
      </w:r>
    </w:p>
    <w:p w14:paraId="07FC6B05" w14:textId="77777777" w:rsidR="00523480" w:rsidRPr="00523480" w:rsidRDefault="00523480" w:rsidP="00523480">
      <w:pPr>
        <w:pStyle w:val="afc"/>
        <w:rPr>
          <w:rFonts w:cs="Times New Roman"/>
          <w:kern w:val="0"/>
          <w:szCs w:val="24"/>
        </w:rPr>
      </w:pPr>
      <w:r w:rsidRPr="00523480">
        <w:rPr>
          <w:rFonts w:cs="Times New Roman"/>
          <w:kern w:val="0"/>
          <w:szCs w:val="24"/>
        </w:rPr>
        <w:t>[14]</w:t>
      </w:r>
      <w:r w:rsidRPr="00523480">
        <w:rPr>
          <w:rFonts w:cs="Times New Roman"/>
          <w:kern w:val="0"/>
          <w:szCs w:val="24"/>
        </w:rPr>
        <w:tab/>
        <w:t xml:space="preserve">W. Ren, X. Lian, and K. Ghazinour, “Skyline Queries over Incomplete Data Streams,” </w:t>
      </w:r>
      <w:r w:rsidRPr="00523480">
        <w:rPr>
          <w:rFonts w:cs="Times New Roman"/>
          <w:i/>
          <w:iCs/>
          <w:kern w:val="0"/>
          <w:szCs w:val="24"/>
        </w:rPr>
        <w:t>The VLDB Journal</w:t>
      </w:r>
      <w:r w:rsidRPr="00523480">
        <w:rPr>
          <w:rFonts w:cs="Times New Roman"/>
          <w:kern w:val="0"/>
          <w:szCs w:val="24"/>
        </w:rPr>
        <w:t>, vol. 28, no. 6, pp. 961–985, 2019.</w:t>
      </w:r>
    </w:p>
    <w:p w14:paraId="79A25716" w14:textId="77777777" w:rsidR="00523480" w:rsidRPr="00523480" w:rsidRDefault="00523480" w:rsidP="00523480">
      <w:pPr>
        <w:pStyle w:val="afc"/>
        <w:rPr>
          <w:rFonts w:cs="Times New Roman"/>
          <w:kern w:val="0"/>
          <w:szCs w:val="24"/>
        </w:rPr>
      </w:pPr>
      <w:r w:rsidRPr="00523480">
        <w:rPr>
          <w:rFonts w:cs="Times New Roman"/>
          <w:kern w:val="0"/>
          <w:szCs w:val="24"/>
        </w:rPr>
        <w:t>[15]</w:t>
      </w:r>
      <w:r w:rsidRPr="00523480">
        <w:rPr>
          <w:rFonts w:cs="Times New Roman"/>
          <w:kern w:val="0"/>
          <w:szCs w:val="24"/>
        </w:rPr>
        <w:tab/>
        <w:t xml:space="preserve">G. Tutz and S. Ramzan, “Improved Methods for The Imputation of Missing Data by Nearest Neighbor Methods,” </w:t>
      </w:r>
      <w:r w:rsidRPr="00523480">
        <w:rPr>
          <w:rFonts w:cs="Times New Roman"/>
          <w:i/>
          <w:iCs/>
          <w:kern w:val="0"/>
          <w:szCs w:val="24"/>
        </w:rPr>
        <w:t>Computational Statistics &amp; Data Analysis</w:t>
      </w:r>
      <w:r w:rsidRPr="00523480">
        <w:rPr>
          <w:rFonts w:cs="Times New Roman"/>
          <w:kern w:val="0"/>
          <w:szCs w:val="24"/>
        </w:rPr>
        <w:t>, vol. 90, pp. 84–99, 2015.</w:t>
      </w:r>
    </w:p>
    <w:p w14:paraId="63F3D0A4" w14:textId="77777777" w:rsidR="00523480" w:rsidRPr="00523480" w:rsidRDefault="00523480" w:rsidP="00523480">
      <w:pPr>
        <w:pStyle w:val="afc"/>
        <w:rPr>
          <w:rFonts w:cs="Times New Roman"/>
          <w:kern w:val="0"/>
          <w:szCs w:val="24"/>
        </w:rPr>
      </w:pPr>
      <w:r w:rsidRPr="00523480">
        <w:rPr>
          <w:rFonts w:cs="Times New Roman"/>
          <w:kern w:val="0"/>
          <w:szCs w:val="24"/>
        </w:rPr>
        <w:t>[16]</w:t>
      </w:r>
      <w:r w:rsidRPr="00523480">
        <w:rPr>
          <w:rFonts w:cs="Times New Roman"/>
          <w:kern w:val="0"/>
          <w:szCs w:val="24"/>
        </w:rPr>
        <w:tab/>
        <w:t xml:space="preserve">J. Van Hulse and T. M. Khoshgoftaar, “Incomplete-Case Nearest Neighbor Imputation in Software Measurement Data,” </w:t>
      </w:r>
      <w:r w:rsidRPr="00523480">
        <w:rPr>
          <w:rFonts w:cs="Times New Roman"/>
          <w:i/>
          <w:iCs/>
          <w:kern w:val="0"/>
          <w:szCs w:val="24"/>
        </w:rPr>
        <w:t>Information Sciences</w:t>
      </w:r>
      <w:r w:rsidRPr="00523480">
        <w:rPr>
          <w:rFonts w:cs="Times New Roman"/>
          <w:kern w:val="0"/>
          <w:szCs w:val="24"/>
        </w:rPr>
        <w:t>, vol. 259, pp. 596–610, 2014.</w:t>
      </w:r>
    </w:p>
    <w:p w14:paraId="1B9801EA" w14:textId="77777777" w:rsidR="00523480" w:rsidRPr="00523480" w:rsidRDefault="00523480" w:rsidP="00523480">
      <w:pPr>
        <w:pStyle w:val="afc"/>
        <w:rPr>
          <w:rFonts w:cs="Times New Roman"/>
          <w:kern w:val="0"/>
          <w:szCs w:val="24"/>
        </w:rPr>
      </w:pPr>
      <w:r w:rsidRPr="00523480">
        <w:rPr>
          <w:rFonts w:cs="Times New Roman"/>
          <w:kern w:val="0"/>
          <w:szCs w:val="24"/>
        </w:rPr>
        <w:t>[17]</w:t>
      </w:r>
      <w:r w:rsidRPr="00523480">
        <w:rPr>
          <w:rFonts w:cs="Times New Roman"/>
          <w:kern w:val="0"/>
          <w:szCs w:val="24"/>
        </w:rPr>
        <w:tab/>
        <w:t xml:space="preserve">Y. Wang, Z. Shi, J. Wang, L. Sun, and B. Song, “Skyline Preference Query Based on Massive and Incomplete Dataset,” </w:t>
      </w:r>
      <w:r w:rsidRPr="00523480">
        <w:rPr>
          <w:rFonts w:cs="Times New Roman"/>
          <w:i/>
          <w:iCs/>
          <w:kern w:val="0"/>
          <w:szCs w:val="24"/>
        </w:rPr>
        <w:t>IEEE Access</w:t>
      </w:r>
      <w:r w:rsidRPr="00523480">
        <w:rPr>
          <w:rFonts w:cs="Times New Roman"/>
          <w:kern w:val="0"/>
          <w:szCs w:val="24"/>
        </w:rPr>
        <w:t>, vol. 5, pp. 3183–3192, 2017.</w:t>
      </w:r>
    </w:p>
    <w:p w14:paraId="318E3BC9" w14:textId="77777777" w:rsidR="00523480" w:rsidRPr="00523480" w:rsidRDefault="00523480" w:rsidP="00523480">
      <w:pPr>
        <w:pStyle w:val="afc"/>
        <w:rPr>
          <w:rFonts w:cs="Times New Roman"/>
          <w:kern w:val="0"/>
          <w:szCs w:val="24"/>
        </w:rPr>
      </w:pPr>
      <w:r w:rsidRPr="00523480">
        <w:rPr>
          <w:rFonts w:cs="Times New Roman"/>
          <w:kern w:val="0"/>
          <w:szCs w:val="24"/>
        </w:rPr>
        <w:t>[18]</w:t>
      </w:r>
      <w:r w:rsidRPr="00523480">
        <w:rPr>
          <w:rFonts w:cs="Times New Roman"/>
          <w:kern w:val="0"/>
          <w:szCs w:val="24"/>
        </w:rPr>
        <w:tab/>
        <w:t xml:space="preserve">K. Zhang, H. Gao, X. Han, Z. Cai, and J. Li, “Modeling and Computing Probabilistic Skyline on Incomplete Data,” </w:t>
      </w:r>
      <w:r w:rsidRPr="00523480">
        <w:rPr>
          <w:rFonts w:cs="Times New Roman"/>
          <w:i/>
          <w:iCs/>
          <w:kern w:val="0"/>
          <w:szCs w:val="24"/>
        </w:rPr>
        <w:t>IEEE Transactions on Knowledge and Data Engineering</w:t>
      </w:r>
      <w:r w:rsidRPr="00523480">
        <w:rPr>
          <w:rFonts w:cs="Times New Roman"/>
          <w:kern w:val="0"/>
          <w:szCs w:val="24"/>
        </w:rPr>
        <w:t>, vol. 32, no. 7, pp. 1405–1418, 2019.</w:t>
      </w:r>
    </w:p>
    <w:p w14:paraId="38985653" w14:textId="77777777" w:rsidR="00523480" w:rsidRPr="00523480" w:rsidRDefault="00523480" w:rsidP="00523480">
      <w:pPr>
        <w:pStyle w:val="afc"/>
        <w:rPr>
          <w:rFonts w:cs="Times New Roman"/>
          <w:kern w:val="0"/>
          <w:szCs w:val="24"/>
        </w:rPr>
      </w:pPr>
      <w:r w:rsidRPr="00523480">
        <w:rPr>
          <w:rFonts w:cs="Times New Roman"/>
          <w:kern w:val="0"/>
          <w:szCs w:val="24"/>
        </w:rPr>
        <w:t>[19]</w:t>
      </w:r>
      <w:r w:rsidRPr="00523480">
        <w:rPr>
          <w:rFonts w:cs="Times New Roman"/>
          <w:kern w:val="0"/>
          <w:szCs w:val="24"/>
        </w:rPr>
        <w:tab/>
        <w:t xml:space="preserve">S. Zhang, “Nearest Neighbor Selection for Iteratively kNN Imputation,” </w:t>
      </w:r>
      <w:r w:rsidRPr="00523480">
        <w:rPr>
          <w:rFonts w:cs="Times New Roman"/>
          <w:i/>
          <w:iCs/>
          <w:kern w:val="0"/>
          <w:szCs w:val="24"/>
        </w:rPr>
        <w:t>Journal of Systems and Software</w:t>
      </w:r>
      <w:r w:rsidRPr="00523480">
        <w:rPr>
          <w:rFonts w:cs="Times New Roman"/>
          <w:kern w:val="0"/>
          <w:szCs w:val="24"/>
        </w:rPr>
        <w:t>, vol. 85, no. 11, pp. 2541–2552, 2012.</w:t>
      </w:r>
    </w:p>
    <w:p w14:paraId="473492DB" w14:textId="77777777" w:rsidR="00523480" w:rsidRPr="00523480" w:rsidRDefault="00523480" w:rsidP="00523480">
      <w:pPr>
        <w:pStyle w:val="afc"/>
        <w:rPr>
          <w:rFonts w:cs="Times New Roman"/>
          <w:kern w:val="0"/>
          <w:szCs w:val="24"/>
        </w:rPr>
      </w:pPr>
      <w:r w:rsidRPr="00523480">
        <w:rPr>
          <w:rFonts w:cs="Times New Roman"/>
          <w:kern w:val="0"/>
          <w:szCs w:val="24"/>
        </w:rPr>
        <w:t>[20]</w:t>
      </w:r>
      <w:r w:rsidRPr="00523480">
        <w:rPr>
          <w:rFonts w:cs="Times New Roman"/>
          <w:kern w:val="0"/>
          <w:szCs w:val="24"/>
        </w:rPr>
        <w:tab/>
        <w:t>“UCI Machine Learning Repository,” 2013. [Online]. Available: https://archive.ics.uci.edu/ml/index.php.</w:t>
      </w:r>
    </w:p>
    <w:p w14:paraId="1E836218" w14:textId="46F2BA31" w:rsidR="0054044E" w:rsidRPr="0054044E" w:rsidRDefault="007E237F" w:rsidP="008F1BD8">
      <w:pPr>
        <w:ind w:left="480" w:hangingChars="200" w:hanging="480"/>
      </w:pPr>
      <w:r>
        <w:fldChar w:fldCharType="end"/>
      </w:r>
    </w:p>
    <w:sectPr w:rsidR="0054044E" w:rsidRPr="0054044E" w:rsidSect="00A83E90">
      <w:headerReference w:type="even" r:id="rId20"/>
      <w:headerReference w:type="default" r:id="rId21"/>
      <w:footerReference w:type="default" r:id="rId22"/>
      <w:headerReference w:type="first" r:id="rId23"/>
      <w:pgSz w:w="11906" w:h="16838"/>
      <w:pgMar w:top="1701"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49962" w14:textId="77777777" w:rsidR="00DB701F" w:rsidRDefault="00DB701F" w:rsidP="00A83E90">
      <w:r>
        <w:separator/>
      </w:r>
    </w:p>
  </w:endnote>
  <w:endnote w:type="continuationSeparator" w:id="0">
    <w:p w14:paraId="42132846" w14:textId="77777777" w:rsidR="00DB701F" w:rsidRDefault="00DB701F"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A2526C" w:rsidRDefault="00A2526C">
    <w:pPr>
      <w:pStyle w:val="af2"/>
      <w:jc w:val="center"/>
    </w:pPr>
  </w:p>
  <w:p w14:paraId="73660903" w14:textId="77777777" w:rsidR="00A2526C" w:rsidRDefault="00A2526C">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60029263" w:rsidR="00A2526C" w:rsidRDefault="00A2526C">
        <w:pPr>
          <w:pStyle w:val="af2"/>
          <w:jc w:val="center"/>
        </w:pPr>
        <w:r>
          <w:fldChar w:fldCharType="begin"/>
        </w:r>
        <w:r>
          <w:instrText>PAGE   \* MERGEFORMAT</w:instrText>
        </w:r>
        <w:r>
          <w:fldChar w:fldCharType="separate"/>
        </w:r>
        <w:r w:rsidRPr="005777BD">
          <w:rPr>
            <w:noProof/>
            <w:lang w:val="zh-TW"/>
          </w:rPr>
          <w:t>9</w:t>
        </w:r>
        <w:r>
          <w:fldChar w:fldCharType="end"/>
        </w:r>
      </w:p>
    </w:sdtContent>
  </w:sdt>
  <w:p w14:paraId="3A291779" w14:textId="77777777" w:rsidR="00A2526C" w:rsidRDefault="00A2526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4496E" w14:textId="77777777" w:rsidR="00DB701F" w:rsidRDefault="00DB701F" w:rsidP="00A83E90">
      <w:r>
        <w:separator/>
      </w:r>
    </w:p>
  </w:footnote>
  <w:footnote w:type="continuationSeparator" w:id="0">
    <w:p w14:paraId="103DC67E" w14:textId="77777777" w:rsidR="00DB701F" w:rsidRDefault="00DB701F"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A2526C" w:rsidRDefault="00DB701F">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A2526C" w:rsidRDefault="00DB701F">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A2526C" w:rsidRDefault="00DB701F">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A2526C" w:rsidRDefault="00DB701F">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A2526C" w:rsidRDefault="00DB701F">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A2526C" w:rsidRDefault="00DB701F">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387"/>
    <w:multiLevelType w:val="hybridMultilevel"/>
    <w:tmpl w:val="C1E2794A"/>
    <w:lvl w:ilvl="0" w:tplc="9AAA1B3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E383C90"/>
    <w:multiLevelType w:val="hybridMultilevel"/>
    <w:tmpl w:val="E474C276"/>
    <w:lvl w:ilvl="0" w:tplc="707828D2">
      <w:start w:val="1"/>
      <w:numFmt w:val="decimal"/>
      <w:lvlText w:val="%1."/>
      <w:lvlJc w:val="left"/>
      <w:pPr>
        <w:ind w:left="720" w:hanging="360"/>
      </w:pPr>
      <w:rPr>
        <w:rFonts w:hint="default"/>
      </w:rPr>
    </w:lvl>
    <w:lvl w:ilvl="1" w:tplc="D65E7144">
      <w:start w:val="1"/>
      <w:numFmt w:val="decimal"/>
      <w:lvlText w:val="%2."/>
      <w:lvlJc w:val="left"/>
      <w:pPr>
        <w:ind w:left="1200" w:hanging="360"/>
      </w:pPr>
      <w:rPr>
        <w:rFonts w:hint="default"/>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BCC7497"/>
    <w:multiLevelType w:val="hybridMultilevel"/>
    <w:tmpl w:val="3222A074"/>
    <w:lvl w:ilvl="0" w:tplc="91C4A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6462190"/>
    <w:multiLevelType w:val="hybridMultilevel"/>
    <w:tmpl w:val="A25883AC"/>
    <w:lvl w:ilvl="0" w:tplc="36D25D0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C4243F1"/>
    <w:multiLevelType w:val="hybridMultilevel"/>
    <w:tmpl w:val="CF58DE96"/>
    <w:lvl w:ilvl="0" w:tplc="FE64FD9C">
      <w:start w:val="3"/>
      <w:numFmt w:val="bullet"/>
      <w:lvlText w:val="-"/>
      <w:lvlJc w:val="left"/>
      <w:pPr>
        <w:ind w:left="600" w:hanging="360"/>
      </w:pPr>
      <w:rPr>
        <w:rFonts w:ascii="Times New Roman" w:eastAsia="標楷體" w:hAnsi="Times New Roman" w:cs="Times New Roman" w:hint="default"/>
        <w:b/>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2"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C14BA"/>
    <w:multiLevelType w:val="multilevel"/>
    <w:tmpl w:val="E3C6D704"/>
    <w:lvl w:ilvl="0">
      <w:start w:val="1"/>
      <w:numFmt w:val="decimal"/>
      <w:lvlText w:val="%1."/>
      <w:lvlJc w:val="left"/>
      <w:pPr>
        <w:ind w:left="360" w:hanging="360"/>
      </w:pPr>
      <w:rPr>
        <w:rFonts w:hint="default"/>
      </w:rPr>
    </w:lvl>
    <w:lvl w:ilvl="1">
      <w:start w:val="4"/>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07D71DF"/>
    <w:multiLevelType w:val="multilevel"/>
    <w:tmpl w:val="B598400A"/>
    <w:lvl w:ilvl="0">
      <w:start w:val="1"/>
      <w:numFmt w:val="decimal"/>
      <w:lvlText w:val="第%1章"/>
      <w:lvlJc w:val="left"/>
      <w:pPr>
        <w:ind w:left="480" w:hanging="480"/>
      </w:pPr>
      <w:rPr>
        <w:rFonts w:hint="eastAsia"/>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6F028A8"/>
    <w:multiLevelType w:val="multilevel"/>
    <w:tmpl w:val="04090029"/>
    <w:lvl w:ilvl="0">
      <w:start w:val="1"/>
      <w:numFmt w:val="decimal"/>
      <w:pStyle w:val="1"/>
      <w:suff w:val="space"/>
      <w:lvlText w:val="第 %1 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13"/>
  </w:num>
  <w:num w:numId="2">
    <w:abstractNumId w:val="2"/>
  </w:num>
  <w:num w:numId="3">
    <w:abstractNumId w:val="12"/>
  </w:num>
  <w:num w:numId="4">
    <w:abstractNumId w:val="14"/>
  </w:num>
  <w:num w:numId="5">
    <w:abstractNumId w:val="17"/>
  </w:num>
  <w:num w:numId="6">
    <w:abstractNumId w:val="4"/>
  </w:num>
  <w:num w:numId="7">
    <w:abstractNumId w:val="5"/>
  </w:num>
  <w:num w:numId="8">
    <w:abstractNumId w:val="9"/>
  </w:num>
  <w:num w:numId="9">
    <w:abstractNumId w:val="3"/>
  </w:num>
  <w:num w:numId="10">
    <w:abstractNumId w:val="18"/>
  </w:num>
  <w:num w:numId="11">
    <w:abstractNumId w:val="6"/>
  </w:num>
  <w:num w:numId="12">
    <w:abstractNumId w:val="15"/>
  </w:num>
  <w:num w:numId="13">
    <w:abstractNumId w:val="8"/>
  </w:num>
  <w:num w:numId="14">
    <w:abstractNumId w:val="10"/>
  </w:num>
  <w:num w:numId="15">
    <w:abstractNumId w:val="7"/>
  </w:num>
  <w:num w:numId="16">
    <w:abstractNumId w:val="1"/>
  </w:num>
  <w:num w:numId="17">
    <w:abstractNumId w:val="16"/>
  </w:num>
  <w:num w:numId="18">
    <w:abstractNumId w:val="0"/>
  </w:num>
  <w:num w:numId="19">
    <w:abstractNumId w:val="11"/>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803">
    <w15:presenceInfo w15:providerId="None" w15:userId="803"/>
  </w15:person>
  <w15:person w15:author="DELab-Sam">
    <w15:presenceInfo w15:providerId="Windows Live" w15:userId="7c2ba490c7543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046F"/>
    <w:rsid w:val="00001E68"/>
    <w:rsid w:val="000020DB"/>
    <w:rsid w:val="000025E0"/>
    <w:rsid w:val="00002921"/>
    <w:rsid w:val="00002C71"/>
    <w:rsid w:val="000043B3"/>
    <w:rsid w:val="0000455A"/>
    <w:rsid w:val="00004A7C"/>
    <w:rsid w:val="00005EA2"/>
    <w:rsid w:val="00005F33"/>
    <w:rsid w:val="000062AC"/>
    <w:rsid w:val="00007365"/>
    <w:rsid w:val="000079FA"/>
    <w:rsid w:val="00010113"/>
    <w:rsid w:val="00010118"/>
    <w:rsid w:val="000101C8"/>
    <w:rsid w:val="0001034B"/>
    <w:rsid w:val="000122C1"/>
    <w:rsid w:val="000126B2"/>
    <w:rsid w:val="000127F3"/>
    <w:rsid w:val="00012976"/>
    <w:rsid w:val="000132F8"/>
    <w:rsid w:val="00014F94"/>
    <w:rsid w:val="0001645E"/>
    <w:rsid w:val="00017FAC"/>
    <w:rsid w:val="0002118A"/>
    <w:rsid w:val="0002221A"/>
    <w:rsid w:val="000223A9"/>
    <w:rsid w:val="000226A9"/>
    <w:rsid w:val="000233FA"/>
    <w:rsid w:val="00023439"/>
    <w:rsid w:val="00023C5C"/>
    <w:rsid w:val="0002411B"/>
    <w:rsid w:val="00025787"/>
    <w:rsid w:val="00025EDD"/>
    <w:rsid w:val="00026150"/>
    <w:rsid w:val="00027952"/>
    <w:rsid w:val="00027A40"/>
    <w:rsid w:val="00027AB8"/>
    <w:rsid w:val="000301A1"/>
    <w:rsid w:val="00030909"/>
    <w:rsid w:val="00030989"/>
    <w:rsid w:val="00030ABE"/>
    <w:rsid w:val="00031FBE"/>
    <w:rsid w:val="00032FD3"/>
    <w:rsid w:val="00033465"/>
    <w:rsid w:val="00033893"/>
    <w:rsid w:val="00033F79"/>
    <w:rsid w:val="00034A11"/>
    <w:rsid w:val="00035A8D"/>
    <w:rsid w:val="00035CE6"/>
    <w:rsid w:val="00036526"/>
    <w:rsid w:val="00036977"/>
    <w:rsid w:val="00037CE0"/>
    <w:rsid w:val="00037E55"/>
    <w:rsid w:val="00037EE5"/>
    <w:rsid w:val="00037F10"/>
    <w:rsid w:val="000417FD"/>
    <w:rsid w:val="00041FDB"/>
    <w:rsid w:val="00042984"/>
    <w:rsid w:val="00044449"/>
    <w:rsid w:val="00045320"/>
    <w:rsid w:val="000458ED"/>
    <w:rsid w:val="000459D5"/>
    <w:rsid w:val="000461FB"/>
    <w:rsid w:val="000462B3"/>
    <w:rsid w:val="00046CED"/>
    <w:rsid w:val="00047119"/>
    <w:rsid w:val="00047579"/>
    <w:rsid w:val="0004778C"/>
    <w:rsid w:val="000519AC"/>
    <w:rsid w:val="0005249F"/>
    <w:rsid w:val="0005356D"/>
    <w:rsid w:val="000555C6"/>
    <w:rsid w:val="000579E9"/>
    <w:rsid w:val="00057A71"/>
    <w:rsid w:val="00060662"/>
    <w:rsid w:val="000620F4"/>
    <w:rsid w:val="000625EF"/>
    <w:rsid w:val="000626F4"/>
    <w:rsid w:val="0006278C"/>
    <w:rsid w:val="000634D3"/>
    <w:rsid w:val="00063655"/>
    <w:rsid w:val="00065C9D"/>
    <w:rsid w:val="00066737"/>
    <w:rsid w:val="00066D70"/>
    <w:rsid w:val="00067043"/>
    <w:rsid w:val="000674C6"/>
    <w:rsid w:val="00071668"/>
    <w:rsid w:val="00071723"/>
    <w:rsid w:val="00072179"/>
    <w:rsid w:val="00072966"/>
    <w:rsid w:val="00072A40"/>
    <w:rsid w:val="00073932"/>
    <w:rsid w:val="00073DF6"/>
    <w:rsid w:val="00073FB0"/>
    <w:rsid w:val="00074158"/>
    <w:rsid w:val="00074554"/>
    <w:rsid w:val="00074F31"/>
    <w:rsid w:val="00075459"/>
    <w:rsid w:val="000755BE"/>
    <w:rsid w:val="000757D1"/>
    <w:rsid w:val="00075F71"/>
    <w:rsid w:val="000763FB"/>
    <w:rsid w:val="00076805"/>
    <w:rsid w:val="00076949"/>
    <w:rsid w:val="00076C3C"/>
    <w:rsid w:val="000770C3"/>
    <w:rsid w:val="00077DC4"/>
    <w:rsid w:val="00077E94"/>
    <w:rsid w:val="0008070D"/>
    <w:rsid w:val="00080B74"/>
    <w:rsid w:val="0008110B"/>
    <w:rsid w:val="00081204"/>
    <w:rsid w:val="00081447"/>
    <w:rsid w:val="00081925"/>
    <w:rsid w:val="00081BB3"/>
    <w:rsid w:val="00081C61"/>
    <w:rsid w:val="0008267E"/>
    <w:rsid w:val="00083802"/>
    <w:rsid w:val="0008512C"/>
    <w:rsid w:val="00085468"/>
    <w:rsid w:val="00085A03"/>
    <w:rsid w:val="00091598"/>
    <w:rsid w:val="00091764"/>
    <w:rsid w:val="00092475"/>
    <w:rsid w:val="000929CF"/>
    <w:rsid w:val="000931C2"/>
    <w:rsid w:val="00093291"/>
    <w:rsid w:val="00093578"/>
    <w:rsid w:val="00093B96"/>
    <w:rsid w:val="00093D2D"/>
    <w:rsid w:val="000953D4"/>
    <w:rsid w:val="0009545E"/>
    <w:rsid w:val="000955AC"/>
    <w:rsid w:val="00095AAC"/>
    <w:rsid w:val="00095E55"/>
    <w:rsid w:val="0009676B"/>
    <w:rsid w:val="000970CF"/>
    <w:rsid w:val="0009745B"/>
    <w:rsid w:val="00097962"/>
    <w:rsid w:val="000A12EE"/>
    <w:rsid w:val="000A2509"/>
    <w:rsid w:val="000A275C"/>
    <w:rsid w:val="000A3239"/>
    <w:rsid w:val="000A3984"/>
    <w:rsid w:val="000A39A7"/>
    <w:rsid w:val="000A4B8B"/>
    <w:rsid w:val="000A6083"/>
    <w:rsid w:val="000A6150"/>
    <w:rsid w:val="000A64B5"/>
    <w:rsid w:val="000A697E"/>
    <w:rsid w:val="000A779C"/>
    <w:rsid w:val="000B0795"/>
    <w:rsid w:val="000B0DBF"/>
    <w:rsid w:val="000B0F21"/>
    <w:rsid w:val="000B152E"/>
    <w:rsid w:val="000B1CAE"/>
    <w:rsid w:val="000B24BA"/>
    <w:rsid w:val="000B2DE5"/>
    <w:rsid w:val="000B2FF4"/>
    <w:rsid w:val="000B3B86"/>
    <w:rsid w:val="000B416E"/>
    <w:rsid w:val="000B4324"/>
    <w:rsid w:val="000B4D27"/>
    <w:rsid w:val="000B5D3B"/>
    <w:rsid w:val="000B5E5F"/>
    <w:rsid w:val="000B6B3C"/>
    <w:rsid w:val="000B6C59"/>
    <w:rsid w:val="000B7964"/>
    <w:rsid w:val="000B7E41"/>
    <w:rsid w:val="000C0D08"/>
    <w:rsid w:val="000C0DF4"/>
    <w:rsid w:val="000C2646"/>
    <w:rsid w:val="000C3DF7"/>
    <w:rsid w:val="000C4381"/>
    <w:rsid w:val="000C46E1"/>
    <w:rsid w:val="000C5CAF"/>
    <w:rsid w:val="000C68FE"/>
    <w:rsid w:val="000D0453"/>
    <w:rsid w:val="000D0AA6"/>
    <w:rsid w:val="000D0BD0"/>
    <w:rsid w:val="000D35A3"/>
    <w:rsid w:val="000D36A8"/>
    <w:rsid w:val="000D3DAE"/>
    <w:rsid w:val="000D43D8"/>
    <w:rsid w:val="000D4AA2"/>
    <w:rsid w:val="000D530D"/>
    <w:rsid w:val="000D5F8F"/>
    <w:rsid w:val="000D602E"/>
    <w:rsid w:val="000D6034"/>
    <w:rsid w:val="000D6DB7"/>
    <w:rsid w:val="000D7121"/>
    <w:rsid w:val="000D726D"/>
    <w:rsid w:val="000D7994"/>
    <w:rsid w:val="000D7F27"/>
    <w:rsid w:val="000D7FD5"/>
    <w:rsid w:val="000E26E6"/>
    <w:rsid w:val="000E35CF"/>
    <w:rsid w:val="000E373F"/>
    <w:rsid w:val="000E43FE"/>
    <w:rsid w:val="000E6643"/>
    <w:rsid w:val="000E681E"/>
    <w:rsid w:val="000E6E19"/>
    <w:rsid w:val="000E74E3"/>
    <w:rsid w:val="000F17F5"/>
    <w:rsid w:val="000F19A8"/>
    <w:rsid w:val="000F27C0"/>
    <w:rsid w:val="000F40DD"/>
    <w:rsid w:val="000F421D"/>
    <w:rsid w:val="000F48EA"/>
    <w:rsid w:val="000F4B17"/>
    <w:rsid w:val="000F4E2D"/>
    <w:rsid w:val="000F5D06"/>
    <w:rsid w:val="000F5F32"/>
    <w:rsid w:val="000F68C5"/>
    <w:rsid w:val="000F6E24"/>
    <w:rsid w:val="000F7202"/>
    <w:rsid w:val="000F7942"/>
    <w:rsid w:val="00100E19"/>
    <w:rsid w:val="00103597"/>
    <w:rsid w:val="00103639"/>
    <w:rsid w:val="00103774"/>
    <w:rsid w:val="00104157"/>
    <w:rsid w:val="001043A6"/>
    <w:rsid w:val="001047E4"/>
    <w:rsid w:val="001058AA"/>
    <w:rsid w:val="00105BC9"/>
    <w:rsid w:val="00106EEE"/>
    <w:rsid w:val="001104B7"/>
    <w:rsid w:val="0011132D"/>
    <w:rsid w:val="0011166C"/>
    <w:rsid w:val="001116A6"/>
    <w:rsid w:val="001118B3"/>
    <w:rsid w:val="00111F09"/>
    <w:rsid w:val="00111FFE"/>
    <w:rsid w:val="0011217A"/>
    <w:rsid w:val="001129DB"/>
    <w:rsid w:val="00112AB4"/>
    <w:rsid w:val="00112F5C"/>
    <w:rsid w:val="0011381F"/>
    <w:rsid w:val="00114268"/>
    <w:rsid w:val="00114337"/>
    <w:rsid w:val="00116768"/>
    <w:rsid w:val="001179DE"/>
    <w:rsid w:val="00120238"/>
    <w:rsid w:val="00120DFB"/>
    <w:rsid w:val="00123622"/>
    <w:rsid w:val="00123A0A"/>
    <w:rsid w:val="0012458E"/>
    <w:rsid w:val="00124D33"/>
    <w:rsid w:val="00125900"/>
    <w:rsid w:val="00125999"/>
    <w:rsid w:val="00126B72"/>
    <w:rsid w:val="00127063"/>
    <w:rsid w:val="001311A3"/>
    <w:rsid w:val="0013189A"/>
    <w:rsid w:val="0013698F"/>
    <w:rsid w:val="00136C4E"/>
    <w:rsid w:val="00136DB7"/>
    <w:rsid w:val="001376D7"/>
    <w:rsid w:val="00137737"/>
    <w:rsid w:val="00137A63"/>
    <w:rsid w:val="00137D38"/>
    <w:rsid w:val="001400A0"/>
    <w:rsid w:val="00140D95"/>
    <w:rsid w:val="001410F3"/>
    <w:rsid w:val="0014122B"/>
    <w:rsid w:val="0014125F"/>
    <w:rsid w:val="00141A6B"/>
    <w:rsid w:val="00142071"/>
    <w:rsid w:val="00142F28"/>
    <w:rsid w:val="001433D9"/>
    <w:rsid w:val="001439F7"/>
    <w:rsid w:val="00144B99"/>
    <w:rsid w:val="00145976"/>
    <w:rsid w:val="00145C17"/>
    <w:rsid w:val="00146267"/>
    <w:rsid w:val="00146302"/>
    <w:rsid w:val="00146959"/>
    <w:rsid w:val="00147293"/>
    <w:rsid w:val="00147302"/>
    <w:rsid w:val="00150029"/>
    <w:rsid w:val="00151BCB"/>
    <w:rsid w:val="001524B3"/>
    <w:rsid w:val="00152CCD"/>
    <w:rsid w:val="00153DDB"/>
    <w:rsid w:val="0015481D"/>
    <w:rsid w:val="00154DBA"/>
    <w:rsid w:val="00156010"/>
    <w:rsid w:val="00157B0F"/>
    <w:rsid w:val="00157B9B"/>
    <w:rsid w:val="00160299"/>
    <w:rsid w:val="0016072D"/>
    <w:rsid w:val="0016075C"/>
    <w:rsid w:val="00160E66"/>
    <w:rsid w:val="00160E91"/>
    <w:rsid w:val="00160ED0"/>
    <w:rsid w:val="00161419"/>
    <w:rsid w:val="0016197E"/>
    <w:rsid w:val="00161F87"/>
    <w:rsid w:val="00162A80"/>
    <w:rsid w:val="001630EE"/>
    <w:rsid w:val="00163458"/>
    <w:rsid w:val="001635A0"/>
    <w:rsid w:val="0016362A"/>
    <w:rsid w:val="0016380C"/>
    <w:rsid w:val="0016675B"/>
    <w:rsid w:val="001669FE"/>
    <w:rsid w:val="00167714"/>
    <w:rsid w:val="0017064C"/>
    <w:rsid w:val="00170947"/>
    <w:rsid w:val="0017139C"/>
    <w:rsid w:val="001713AA"/>
    <w:rsid w:val="00171D0C"/>
    <w:rsid w:val="00171E1D"/>
    <w:rsid w:val="001720D8"/>
    <w:rsid w:val="00172665"/>
    <w:rsid w:val="00172E88"/>
    <w:rsid w:val="0017326C"/>
    <w:rsid w:val="00173590"/>
    <w:rsid w:val="00173D75"/>
    <w:rsid w:val="00173DDF"/>
    <w:rsid w:val="001745BC"/>
    <w:rsid w:val="00174EE5"/>
    <w:rsid w:val="001755AE"/>
    <w:rsid w:val="00175F0B"/>
    <w:rsid w:val="00175F93"/>
    <w:rsid w:val="00176037"/>
    <w:rsid w:val="001761E4"/>
    <w:rsid w:val="00176249"/>
    <w:rsid w:val="00176E46"/>
    <w:rsid w:val="00176E8A"/>
    <w:rsid w:val="001776EC"/>
    <w:rsid w:val="00177D62"/>
    <w:rsid w:val="00181392"/>
    <w:rsid w:val="00181802"/>
    <w:rsid w:val="001822E6"/>
    <w:rsid w:val="00182465"/>
    <w:rsid w:val="001827A6"/>
    <w:rsid w:val="00182CDB"/>
    <w:rsid w:val="00183282"/>
    <w:rsid w:val="00183927"/>
    <w:rsid w:val="00184821"/>
    <w:rsid w:val="00186036"/>
    <w:rsid w:val="0018668E"/>
    <w:rsid w:val="001868FE"/>
    <w:rsid w:val="00187002"/>
    <w:rsid w:val="00187B91"/>
    <w:rsid w:val="0019016A"/>
    <w:rsid w:val="00190F3C"/>
    <w:rsid w:val="00191396"/>
    <w:rsid w:val="00191F59"/>
    <w:rsid w:val="001926C3"/>
    <w:rsid w:val="00193979"/>
    <w:rsid w:val="00194E0B"/>
    <w:rsid w:val="00194F02"/>
    <w:rsid w:val="00195A29"/>
    <w:rsid w:val="00195AC5"/>
    <w:rsid w:val="00195C46"/>
    <w:rsid w:val="00195F16"/>
    <w:rsid w:val="001970B5"/>
    <w:rsid w:val="001972FD"/>
    <w:rsid w:val="001978F5"/>
    <w:rsid w:val="00197E8E"/>
    <w:rsid w:val="001A01CC"/>
    <w:rsid w:val="001A0500"/>
    <w:rsid w:val="001A117D"/>
    <w:rsid w:val="001A18DA"/>
    <w:rsid w:val="001A194B"/>
    <w:rsid w:val="001A1C8E"/>
    <w:rsid w:val="001A1C93"/>
    <w:rsid w:val="001A3448"/>
    <w:rsid w:val="001A40E6"/>
    <w:rsid w:val="001A4217"/>
    <w:rsid w:val="001A47AC"/>
    <w:rsid w:val="001A530F"/>
    <w:rsid w:val="001A53BD"/>
    <w:rsid w:val="001A5B9C"/>
    <w:rsid w:val="001A5C5A"/>
    <w:rsid w:val="001A6228"/>
    <w:rsid w:val="001A6952"/>
    <w:rsid w:val="001A7466"/>
    <w:rsid w:val="001A7495"/>
    <w:rsid w:val="001A78A5"/>
    <w:rsid w:val="001A7906"/>
    <w:rsid w:val="001A7A1A"/>
    <w:rsid w:val="001A7FA1"/>
    <w:rsid w:val="001B016F"/>
    <w:rsid w:val="001B0C50"/>
    <w:rsid w:val="001B1D48"/>
    <w:rsid w:val="001B2307"/>
    <w:rsid w:val="001B2595"/>
    <w:rsid w:val="001B2798"/>
    <w:rsid w:val="001B2854"/>
    <w:rsid w:val="001B3BE4"/>
    <w:rsid w:val="001B4561"/>
    <w:rsid w:val="001B4986"/>
    <w:rsid w:val="001B4D34"/>
    <w:rsid w:val="001B5853"/>
    <w:rsid w:val="001B5F4F"/>
    <w:rsid w:val="001B658B"/>
    <w:rsid w:val="001B6AC8"/>
    <w:rsid w:val="001B79EE"/>
    <w:rsid w:val="001B7D68"/>
    <w:rsid w:val="001C0268"/>
    <w:rsid w:val="001C053A"/>
    <w:rsid w:val="001C0EDB"/>
    <w:rsid w:val="001C1116"/>
    <w:rsid w:val="001C153A"/>
    <w:rsid w:val="001C1A97"/>
    <w:rsid w:val="001C1D45"/>
    <w:rsid w:val="001C1ED2"/>
    <w:rsid w:val="001C1EE9"/>
    <w:rsid w:val="001C2336"/>
    <w:rsid w:val="001C2AC9"/>
    <w:rsid w:val="001C2B6D"/>
    <w:rsid w:val="001C4635"/>
    <w:rsid w:val="001C68E5"/>
    <w:rsid w:val="001D0B78"/>
    <w:rsid w:val="001D0BDB"/>
    <w:rsid w:val="001D147A"/>
    <w:rsid w:val="001D188B"/>
    <w:rsid w:val="001D18B8"/>
    <w:rsid w:val="001D3E5F"/>
    <w:rsid w:val="001D4C7B"/>
    <w:rsid w:val="001D54D4"/>
    <w:rsid w:val="001D57E4"/>
    <w:rsid w:val="001D6F31"/>
    <w:rsid w:val="001D71CF"/>
    <w:rsid w:val="001E04D4"/>
    <w:rsid w:val="001E0B40"/>
    <w:rsid w:val="001E0CBE"/>
    <w:rsid w:val="001E1257"/>
    <w:rsid w:val="001E16FC"/>
    <w:rsid w:val="001E1946"/>
    <w:rsid w:val="001E1C10"/>
    <w:rsid w:val="001E2D37"/>
    <w:rsid w:val="001E4417"/>
    <w:rsid w:val="001E44BB"/>
    <w:rsid w:val="001E4A9C"/>
    <w:rsid w:val="001E51CF"/>
    <w:rsid w:val="001E56D3"/>
    <w:rsid w:val="001E58C6"/>
    <w:rsid w:val="001E5F49"/>
    <w:rsid w:val="001E668B"/>
    <w:rsid w:val="001E735B"/>
    <w:rsid w:val="001F0AB9"/>
    <w:rsid w:val="001F18A0"/>
    <w:rsid w:val="001F1FFC"/>
    <w:rsid w:val="001F2FE6"/>
    <w:rsid w:val="001F33AF"/>
    <w:rsid w:val="001F363F"/>
    <w:rsid w:val="001F3681"/>
    <w:rsid w:val="001F442E"/>
    <w:rsid w:val="001F4753"/>
    <w:rsid w:val="001F4A32"/>
    <w:rsid w:val="001F5449"/>
    <w:rsid w:val="001F60D6"/>
    <w:rsid w:val="001F6983"/>
    <w:rsid w:val="001F72ED"/>
    <w:rsid w:val="001F7681"/>
    <w:rsid w:val="00200021"/>
    <w:rsid w:val="002026FB"/>
    <w:rsid w:val="002037DC"/>
    <w:rsid w:val="0020442A"/>
    <w:rsid w:val="0020483D"/>
    <w:rsid w:val="00205A24"/>
    <w:rsid w:val="00205D51"/>
    <w:rsid w:val="002060C0"/>
    <w:rsid w:val="00206253"/>
    <w:rsid w:val="0020732D"/>
    <w:rsid w:val="002079CF"/>
    <w:rsid w:val="00207BF3"/>
    <w:rsid w:val="00210060"/>
    <w:rsid w:val="002104B6"/>
    <w:rsid w:val="00211919"/>
    <w:rsid w:val="00211BEB"/>
    <w:rsid w:val="0021209D"/>
    <w:rsid w:val="0021344F"/>
    <w:rsid w:val="00213BFE"/>
    <w:rsid w:val="00213DA6"/>
    <w:rsid w:val="002151C4"/>
    <w:rsid w:val="0021651E"/>
    <w:rsid w:val="00216B26"/>
    <w:rsid w:val="00220E06"/>
    <w:rsid w:val="00221727"/>
    <w:rsid w:val="00221A32"/>
    <w:rsid w:val="00221DFE"/>
    <w:rsid w:val="002221A2"/>
    <w:rsid w:val="0022251E"/>
    <w:rsid w:val="00222B92"/>
    <w:rsid w:val="00222F2F"/>
    <w:rsid w:val="00223064"/>
    <w:rsid w:val="00223596"/>
    <w:rsid w:val="00225EE8"/>
    <w:rsid w:val="002261BD"/>
    <w:rsid w:val="00226256"/>
    <w:rsid w:val="00226ABD"/>
    <w:rsid w:val="002271C7"/>
    <w:rsid w:val="0022728E"/>
    <w:rsid w:val="002272B6"/>
    <w:rsid w:val="00227E28"/>
    <w:rsid w:val="002307FB"/>
    <w:rsid w:val="00230835"/>
    <w:rsid w:val="002329CA"/>
    <w:rsid w:val="00232BD4"/>
    <w:rsid w:val="00232C5B"/>
    <w:rsid w:val="002351DB"/>
    <w:rsid w:val="00235795"/>
    <w:rsid w:val="0023730C"/>
    <w:rsid w:val="00237362"/>
    <w:rsid w:val="0023780D"/>
    <w:rsid w:val="002403CC"/>
    <w:rsid w:val="0024168D"/>
    <w:rsid w:val="00243F02"/>
    <w:rsid w:val="00243F93"/>
    <w:rsid w:val="00244075"/>
    <w:rsid w:val="00244973"/>
    <w:rsid w:val="00245451"/>
    <w:rsid w:val="00245F95"/>
    <w:rsid w:val="00246377"/>
    <w:rsid w:val="00247AD1"/>
    <w:rsid w:val="002505B8"/>
    <w:rsid w:val="00250A64"/>
    <w:rsid w:val="00250B08"/>
    <w:rsid w:val="0025154C"/>
    <w:rsid w:val="0025162C"/>
    <w:rsid w:val="00252358"/>
    <w:rsid w:val="002523B6"/>
    <w:rsid w:val="00252E17"/>
    <w:rsid w:val="00253604"/>
    <w:rsid w:val="002568B1"/>
    <w:rsid w:val="00256A56"/>
    <w:rsid w:val="00256EA4"/>
    <w:rsid w:val="00257AFE"/>
    <w:rsid w:val="0026126A"/>
    <w:rsid w:val="00261D3B"/>
    <w:rsid w:val="00262360"/>
    <w:rsid w:val="00263333"/>
    <w:rsid w:val="0026349C"/>
    <w:rsid w:val="00264569"/>
    <w:rsid w:val="00264848"/>
    <w:rsid w:val="00264A31"/>
    <w:rsid w:val="0026501C"/>
    <w:rsid w:val="002659A8"/>
    <w:rsid w:val="002667D9"/>
    <w:rsid w:val="00267772"/>
    <w:rsid w:val="00267999"/>
    <w:rsid w:val="00267A7A"/>
    <w:rsid w:val="00267DBF"/>
    <w:rsid w:val="0027059C"/>
    <w:rsid w:val="00270DEA"/>
    <w:rsid w:val="002720D2"/>
    <w:rsid w:val="00274AD1"/>
    <w:rsid w:val="00274B5B"/>
    <w:rsid w:val="00274C8B"/>
    <w:rsid w:val="00274E12"/>
    <w:rsid w:val="00275DEE"/>
    <w:rsid w:val="00275F2C"/>
    <w:rsid w:val="002762C9"/>
    <w:rsid w:val="00276A46"/>
    <w:rsid w:val="00276AFF"/>
    <w:rsid w:val="00276B9D"/>
    <w:rsid w:val="00277511"/>
    <w:rsid w:val="00277FAA"/>
    <w:rsid w:val="00280993"/>
    <w:rsid w:val="00280D83"/>
    <w:rsid w:val="0028234F"/>
    <w:rsid w:val="00283522"/>
    <w:rsid w:val="002836E9"/>
    <w:rsid w:val="0028465E"/>
    <w:rsid w:val="00285322"/>
    <w:rsid w:val="0028599B"/>
    <w:rsid w:val="002865C9"/>
    <w:rsid w:val="00286ED8"/>
    <w:rsid w:val="002876FA"/>
    <w:rsid w:val="0028774F"/>
    <w:rsid w:val="002878E8"/>
    <w:rsid w:val="00287F99"/>
    <w:rsid w:val="002907DC"/>
    <w:rsid w:val="00291E62"/>
    <w:rsid w:val="002921DB"/>
    <w:rsid w:val="0029476F"/>
    <w:rsid w:val="00294BAB"/>
    <w:rsid w:val="00294D3C"/>
    <w:rsid w:val="0029568A"/>
    <w:rsid w:val="002956B9"/>
    <w:rsid w:val="002A02F0"/>
    <w:rsid w:val="002A0C04"/>
    <w:rsid w:val="002A0CFC"/>
    <w:rsid w:val="002A0EB3"/>
    <w:rsid w:val="002A1374"/>
    <w:rsid w:val="002A2667"/>
    <w:rsid w:val="002A313D"/>
    <w:rsid w:val="002A5799"/>
    <w:rsid w:val="002A5817"/>
    <w:rsid w:val="002A5FAD"/>
    <w:rsid w:val="002A6069"/>
    <w:rsid w:val="002A61C6"/>
    <w:rsid w:val="002A6BCB"/>
    <w:rsid w:val="002A710F"/>
    <w:rsid w:val="002A77D7"/>
    <w:rsid w:val="002A7AE7"/>
    <w:rsid w:val="002B00DB"/>
    <w:rsid w:val="002B0AF7"/>
    <w:rsid w:val="002B0ED7"/>
    <w:rsid w:val="002B0F86"/>
    <w:rsid w:val="002B11F3"/>
    <w:rsid w:val="002B128D"/>
    <w:rsid w:val="002B1FA7"/>
    <w:rsid w:val="002B1FFC"/>
    <w:rsid w:val="002B32C6"/>
    <w:rsid w:val="002B330B"/>
    <w:rsid w:val="002B4226"/>
    <w:rsid w:val="002B44B3"/>
    <w:rsid w:val="002B4862"/>
    <w:rsid w:val="002B49E9"/>
    <w:rsid w:val="002B4A3B"/>
    <w:rsid w:val="002B59B2"/>
    <w:rsid w:val="002B5C54"/>
    <w:rsid w:val="002B5D25"/>
    <w:rsid w:val="002B7181"/>
    <w:rsid w:val="002B7288"/>
    <w:rsid w:val="002B7DF3"/>
    <w:rsid w:val="002C0873"/>
    <w:rsid w:val="002C08AE"/>
    <w:rsid w:val="002C270D"/>
    <w:rsid w:val="002C31AF"/>
    <w:rsid w:val="002C3450"/>
    <w:rsid w:val="002C3665"/>
    <w:rsid w:val="002C3D5C"/>
    <w:rsid w:val="002C45C0"/>
    <w:rsid w:val="002C4E52"/>
    <w:rsid w:val="002C5558"/>
    <w:rsid w:val="002C5AA3"/>
    <w:rsid w:val="002C6C5C"/>
    <w:rsid w:val="002C7958"/>
    <w:rsid w:val="002D0859"/>
    <w:rsid w:val="002D1491"/>
    <w:rsid w:val="002D1580"/>
    <w:rsid w:val="002D22FE"/>
    <w:rsid w:val="002D3D46"/>
    <w:rsid w:val="002D4EE9"/>
    <w:rsid w:val="002D50C9"/>
    <w:rsid w:val="002D56B4"/>
    <w:rsid w:val="002D64DD"/>
    <w:rsid w:val="002D6A7A"/>
    <w:rsid w:val="002D7360"/>
    <w:rsid w:val="002D75C5"/>
    <w:rsid w:val="002D77FE"/>
    <w:rsid w:val="002D7A00"/>
    <w:rsid w:val="002D7D63"/>
    <w:rsid w:val="002E1B8D"/>
    <w:rsid w:val="002E4E31"/>
    <w:rsid w:val="002E5CCB"/>
    <w:rsid w:val="002E604C"/>
    <w:rsid w:val="002E6991"/>
    <w:rsid w:val="002E6CD1"/>
    <w:rsid w:val="002F133F"/>
    <w:rsid w:val="002F1A1B"/>
    <w:rsid w:val="002F29DF"/>
    <w:rsid w:val="002F2F13"/>
    <w:rsid w:val="002F38ED"/>
    <w:rsid w:val="002F3E43"/>
    <w:rsid w:val="002F424B"/>
    <w:rsid w:val="002F584F"/>
    <w:rsid w:val="002F67F3"/>
    <w:rsid w:val="002F796E"/>
    <w:rsid w:val="002F7BBE"/>
    <w:rsid w:val="003000B6"/>
    <w:rsid w:val="003000D0"/>
    <w:rsid w:val="00300271"/>
    <w:rsid w:val="00300284"/>
    <w:rsid w:val="00301320"/>
    <w:rsid w:val="003013F3"/>
    <w:rsid w:val="00302D03"/>
    <w:rsid w:val="00303536"/>
    <w:rsid w:val="0030381D"/>
    <w:rsid w:val="00304036"/>
    <w:rsid w:val="00304D5B"/>
    <w:rsid w:val="00305362"/>
    <w:rsid w:val="0030548E"/>
    <w:rsid w:val="003067C6"/>
    <w:rsid w:val="00306E82"/>
    <w:rsid w:val="00307309"/>
    <w:rsid w:val="0030781A"/>
    <w:rsid w:val="00307DD0"/>
    <w:rsid w:val="003102AE"/>
    <w:rsid w:val="003105F2"/>
    <w:rsid w:val="00310A72"/>
    <w:rsid w:val="00310F3F"/>
    <w:rsid w:val="00311C42"/>
    <w:rsid w:val="00314570"/>
    <w:rsid w:val="0031597B"/>
    <w:rsid w:val="00315F09"/>
    <w:rsid w:val="00317B77"/>
    <w:rsid w:val="00320C2C"/>
    <w:rsid w:val="00320EA3"/>
    <w:rsid w:val="00322AB5"/>
    <w:rsid w:val="003240D1"/>
    <w:rsid w:val="00324A4F"/>
    <w:rsid w:val="00324AE8"/>
    <w:rsid w:val="00324C50"/>
    <w:rsid w:val="0032512C"/>
    <w:rsid w:val="0032589C"/>
    <w:rsid w:val="00326696"/>
    <w:rsid w:val="00327284"/>
    <w:rsid w:val="00327856"/>
    <w:rsid w:val="00327911"/>
    <w:rsid w:val="00330089"/>
    <w:rsid w:val="0033115C"/>
    <w:rsid w:val="00331C84"/>
    <w:rsid w:val="003323E9"/>
    <w:rsid w:val="0033309C"/>
    <w:rsid w:val="0033349C"/>
    <w:rsid w:val="00334660"/>
    <w:rsid w:val="00334BDF"/>
    <w:rsid w:val="0033535B"/>
    <w:rsid w:val="00335758"/>
    <w:rsid w:val="00335FE2"/>
    <w:rsid w:val="003362DE"/>
    <w:rsid w:val="00336322"/>
    <w:rsid w:val="00336F7D"/>
    <w:rsid w:val="00337CB2"/>
    <w:rsid w:val="00340042"/>
    <w:rsid w:val="003409AA"/>
    <w:rsid w:val="003415E6"/>
    <w:rsid w:val="00342A08"/>
    <w:rsid w:val="00343A30"/>
    <w:rsid w:val="00343D4C"/>
    <w:rsid w:val="00344350"/>
    <w:rsid w:val="003448BF"/>
    <w:rsid w:val="003449FC"/>
    <w:rsid w:val="00344BCF"/>
    <w:rsid w:val="00345242"/>
    <w:rsid w:val="00346ED0"/>
    <w:rsid w:val="003474D5"/>
    <w:rsid w:val="00347839"/>
    <w:rsid w:val="00347CA7"/>
    <w:rsid w:val="0035060E"/>
    <w:rsid w:val="00350747"/>
    <w:rsid w:val="00350760"/>
    <w:rsid w:val="003508FA"/>
    <w:rsid w:val="00350E2E"/>
    <w:rsid w:val="00351C06"/>
    <w:rsid w:val="00352652"/>
    <w:rsid w:val="00352A3C"/>
    <w:rsid w:val="0035364E"/>
    <w:rsid w:val="003539C6"/>
    <w:rsid w:val="00353A91"/>
    <w:rsid w:val="00353FC1"/>
    <w:rsid w:val="00354565"/>
    <w:rsid w:val="00354A54"/>
    <w:rsid w:val="00354B28"/>
    <w:rsid w:val="00355076"/>
    <w:rsid w:val="0035525C"/>
    <w:rsid w:val="00355763"/>
    <w:rsid w:val="003558BF"/>
    <w:rsid w:val="003559ED"/>
    <w:rsid w:val="00356B00"/>
    <w:rsid w:val="00356D63"/>
    <w:rsid w:val="00356F30"/>
    <w:rsid w:val="003572C0"/>
    <w:rsid w:val="00357F31"/>
    <w:rsid w:val="00360877"/>
    <w:rsid w:val="00361BCF"/>
    <w:rsid w:val="003623B9"/>
    <w:rsid w:val="00362D0A"/>
    <w:rsid w:val="0036368A"/>
    <w:rsid w:val="003636C3"/>
    <w:rsid w:val="00363D70"/>
    <w:rsid w:val="00365844"/>
    <w:rsid w:val="003658B6"/>
    <w:rsid w:val="00365AA8"/>
    <w:rsid w:val="00366AEA"/>
    <w:rsid w:val="00370E02"/>
    <w:rsid w:val="00371C8B"/>
    <w:rsid w:val="00372222"/>
    <w:rsid w:val="0037371C"/>
    <w:rsid w:val="003739B3"/>
    <w:rsid w:val="00373CA2"/>
    <w:rsid w:val="0037447F"/>
    <w:rsid w:val="00375B7D"/>
    <w:rsid w:val="00375F51"/>
    <w:rsid w:val="003769C1"/>
    <w:rsid w:val="00376D85"/>
    <w:rsid w:val="00377987"/>
    <w:rsid w:val="00377F48"/>
    <w:rsid w:val="003805FF"/>
    <w:rsid w:val="003811DC"/>
    <w:rsid w:val="0038146D"/>
    <w:rsid w:val="0038214A"/>
    <w:rsid w:val="00382A3A"/>
    <w:rsid w:val="003838B5"/>
    <w:rsid w:val="00384648"/>
    <w:rsid w:val="00384FE3"/>
    <w:rsid w:val="00385004"/>
    <w:rsid w:val="00385024"/>
    <w:rsid w:val="0038646D"/>
    <w:rsid w:val="003864D7"/>
    <w:rsid w:val="0038697E"/>
    <w:rsid w:val="00387406"/>
    <w:rsid w:val="00391624"/>
    <w:rsid w:val="00391E9B"/>
    <w:rsid w:val="00392891"/>
    <w:rsid w:val="00392C30"/>
    <w:rsid w:val="00393262"/>
    <w:rsid w:val="00393483"/>
    <w:rsid w:val="003934A9"/>
    <w:rsid w:val="0039574B"/>
    <w:rsid w:val="00396354"/>
    <w:rsid w:val="0039667C"/>
    <w:rsid w:val="00397479"/>
    <w:rsid w:val="00397A5B"/>
    <w:rsid w:val="00397DD7"/>
    <w:rsid w:val="003A0014"/>
    <w:rsid w:val="003A07D0"/>
    <w:rsid w:val="003A0C22"/>
    <w:rsid w:val="003A1A98"/>
    <w:rsid w:val="003A1BC6"/>
    <w:rsid w:val="003A2610"/>
    <w:rsid w:val="003A3919"/>
    <w:rsid w:val="003A3DBA"/>
    <w:rsid w:val="003A4542"/>
    <w:rsid w:val="003A49AB"/>
    <w:rsid w:val="003A4E85"/>
    <w:rsid w:val="003A52CC"/>
    <w:rsid w:val="003A6400"/>
    <w:rsid w:val="003A6EA2"/>
    <w:rsid w:val="003B01C6"/>
    <w:rsid w:val="003B11BC"/>
    <w:rsid w:val="003B1E16"/>
    <w:rsid w:val="003B2386"/>
    <w:rsid w:val="003B24C2"/>
    <w:rsid w:val="003B35EA"/>
    <w:rsid w:val="003B3D00"/>
    <w:rsid w:val="003B3FB1"/>
    <w:rsid w:val="003B5685"/>
    <w:rsid w:val="003B60C0"/>
    <w:rsid w:val="003B742B"/>
    <w:rsid w:val="003C0CBB"/>
    <w:rsid w:val="003C0D28"/>
    <w:rsid w:val="003C0F52"/>
    <w:rsid w:val="003C202B"/>
    <w:rsid w:val="003C2B5B"/>
    <w:rsid w:val="003C2C65"/>
    <w:rsid w:val="003C2E7A"/>
    <w:rsid w:val="003C4503"/>
    <w:rsid w:val="003C5240"/>
    <w:rsid w:val="003C5C3D"/>
    <w:rsid w:val="003C5D29"/>
    <w:rsid w:val="003C60DF"/>
    <w:rsid w:val="003C6136"/>
    <w:rsid w:val="003C6336"/>
    <w:rsid w:val="003C64E8"/>
    <w:rsid w:val="003C6594"/>
    <w:rsid w:val="003C6C71"/>
    <w:rsid w:val="003C7672"/>
    <w:rsid w:val="003D0066"/>
    <w:rsid w:val="003D0B9D"/>
    <w:rsid w:val="003D18FC"/>
    <w:rsid w:val="003D22DC"/>
    <w:rsid w:val="003D2A54"/>
    <w:rsid w:val="003D3457"/>
    <w:rsid w:val="003D3D43"/>
    <w:rsid w:val="003D423C"/>
    <w:rsid w:val="003D4996"/>
    <w:rsid w:val="003D6DDE"/>
    <w:rsid w:val="003D7475"/>
    <w:rsid w:val="003D7713"/>
    <w:rsid w:val="003D7F6F"/>
    <w:rsid w:val="003E0880"/>
    <w:rsid w:val="003E1207"/>
    <w:rsid w:val="003E24EF"/>
    <w:rsid w:val="003E2865"/>
    <w:rsid w:val="003E3E83"/>
    <w:rsid w:val="003E4376"/>
    <w:rsid w:val="003E4639"/>
    <w:rsid w:val="003E4703"/>
    <w:rsid w:val="003E576D"/>
    <w:rsid w:val="003E5C8C"/>
    <w:rsid w:val="003E64D0"/>
    <w:rsid w:val="003E6D60"/>
    <w:rsid w:val="003E6D97"/>
    <w:rsid w:val="003E78AF"/>
    <w:rsid w:val="003E78B9"/>
    <w:rsid w:val="003F03F7"/>
    <w:rsid w:val="003F0506"/>
    <w:rsid w:val="003F1B03"/>
    <w:rsid w:val="003F1BAA"/>
    <w:rsid w:val="003F3489"/>
    <w:rsid w:val="003F3B64"/>
    <w:rsid w:val="003F41E3"/>
    <w:rsid w:val="003F487F"/>
    <w:rsid w:val="003F57DC"/>
    <w:rsid w:val="003F6128"/>
    <w:rsid w:val="003F6CF9"/>
    <w:rsid w:val="003F6F67"/>
    <w:rsid w:val="003F7460"/>
    <w:rsid w:val="004000CE"/>
    <w:rsid w:val="00400127"/>
    <w:rsid w:val="00401309"/>
    <w:rsid w:val="00401F94"/>
    <w:rsid w:val="00402411"/>
    <w:rsid w:val="00402661"/>
    <w:rsid w:val="00403F9D"/>
    <w:rsid w:val="00404159"/>
    <w:rsid w:val="00404314"/>
    <w:rsid w:val="00404787"/>
    <w:rsid w:val="0040496F"/>
    <w:rsid w:val="00405374"/>
    <w:rsid w:val="00405469"/>
    <w:rsid w:val="00405D2E"/>
    <w:rsid w:val="00405DDB"/>
    <w:rsid w:val="00405FA5"/>
    <w:rsid w:val="0040623A"/>
    <w:rsid w:val="00406D5A"/>
    <w:rsid w:val="004072C7"/>
    <w:rsid w:val="004106FB"/>
    <w:rsid w:val="00410B56"/>
    <w:rsid w:val="004113AA"/>
    <w:rsid w:val="0041216A"/>
    <w:rsid w:val="004122F1"/>
    <w:rsid w:val="0041230D"/>
    <w:rsid w:val="00412913"/>
    <w:rsid w:val="00412ECB"/>
    <w:rsid w:val="00413A65"/>
    <w:rsid w:val="00413C2D"/>
    <w:rsid w:val="00413D7D"/>
    <w:rsid w:val="00414206"/>
    <w:rsid w:val="00414C39"/>
    <w:rsid w:val="00415109"/>
    <w:rsid w:val="004176FF"/>
    <w:rsid w:val="004201F5"/>
    <w:rsid w:val="004210DE"/>
    <w:rsid w:val="00423142"/>
    <w:rsid w:val="0042411C"/>
    <w:rsid w:val="00424472"/>
    <w:rsid w:val="004248E8"/>
    <w:rsid w:val="004257E9"/>
    <w:rsid w:val="00425DFA"/>
    <w:rsid w:val="0042618E"/>
    <w:rsid w:val="00426A5D"/>
    <w:rsid w:val="0042736C"/>
    <w:rsid w:val="00427FF6"/>
    <w:rsid w:val="00430642"/>
    <w:rsid w:val="00430C45"/>
    <w:rsid w:val="00430D14"/>
    <w:rsid w:val="00430EC0"/>
    <w:rsid w:val="004318DB"/>
    <w:rsid w:val="00432189"/>
    <w:rsid w:val="00432374"/>
    <w:rsid w:val="00432ECC"/>
    <w:rsid w:val="0043357C"/>
    <w:rsid w:val="0043374E"/>
    <w:rsid w:val="00433E02"/>
    <w:rsid w:val="0043501A"/>
    <w:rsid w:val="00435C5E"/>
    <w:rsid w:val="004367A9"/>
    <w:rsid w:val="00440AD5"/>
    <w:rsid w:val="004412A7"/>
    <w:rsid w:val="00441B99"/>
    <w:rsid w:val="00442055"/>
    <w:rsid w:val="00442BCF"/>
    <w:rsid w:val="00444387"/>
    <w:rsid w:val="00444850"/>
    <w:rsid w:val="00444E7C"/>
    <w:rsid w:val="00445503"/>
    <w:rsid w:val="00445DC1"/>
    <w:rsid w:val="00446005"/>
    <w:rsid w:val="004461EC"/>
    <w:rsid w:val="00447151"/>
    <w:rsid w:val="004472CD"/>
    <w:rsid w:val="0044743D"/>
    <w:rsid w:val="00447E9D"/>
    <w:rsid w:val="00450CE4"/>
    <w:rsid w:val="00451032"/>
    <w:rsid w:val="00451351"/>
    <w:rsid w:val="004516F0"/>
    <w:rsid w:val="00451F56"/>
    <w:rsid w:val="004523FC"/>
    <w:rsid w:val="00453538"/>
    <w:rsid w:val="00453E18"/>
    <w:rsid w:val="0045475F"/>
    <w:rsid w:val="0045507F"/>
    <w:rsid w:val="004552C0"/>
    <w:rsid w:val="00455C71"/>
    <w:rsid w:val="00455E3C"/>
    <w:rsid w:val="00456E23"/>
    <w:rsid w:val="0046045B"/>
    <w:rsid w:val="0046127C"/>
    <w:rsid w:val="0046159C"/>
    <w:rsid w:val="0046214C"/>
    <w:rsid w:val="00462F41"/>
    <w:rsid w:val="00463018"/>
    <w:rsid w:val="004635D0"/>
    <w:rsid w:val="00463A8E"/>
    <w:rsid w:val="004649E2"/>
    <w:rsid w:val="00464C9E"/>
    <w:rsid w:val="00464EFF"/>
    <w:rsid w:val="00465434"/>
    <w:rsid w:val="00465514"/>
    <w:rsid w:val="00465851"/>
    <w:rsid w:val="00465CCE"/>
    <w:rsid w:val="004660E4"/>
    <w:rsid w:val="00466559"/>
    <w:rsid w:val="004668F3"/>
    <w:rsid w:val="00467254"/>
    <w:rsid w:val="0046756D"/>
    <w:rsid w:val="0046799E"/>
    <w:rsid w:val="0047000F"/>
    <w:rsid w:val="00470176"/>
    <w:rsid w:val="00470A6D"/>
    <w:rsid w:val="00470D1D"/>
    <w:rsid w:val="00470D6A"/>
    <w:rsid w:val="004711BD"/>
    <w:rsid w:val="00471D14"/>
    <w:rsid w:val="0047293D"/>
    <w:rsid w:val="00472AF8"/>
    <w:rsid w:val="00473F19"/>
    <w:rsid w:val="004740B2"/>
    <w:rsid w:val="00474CCE"/>
    <w:rsid w:val="00474CFB"/>
    <w:rsid w:val="004758AF"/>
    <w:rsid w:val="0047639B"/>
    <w:rsid w:val="00477F18"/>
    <w:rsid w:val="00477FC0"/>
    <w:rsid w:val="00480EC3"/>
    <w:rsid w:val="00481665"/>
    <w:rsid w:val="00481CF1"/>
    <w:rsid w:val="00482346"/>
    <w:rsid w:val="004836D1"/>
    <w:rsid w:val="004845AB"/>
    <w:rsid w:val="00485C4F"/>
    <w:rsid w:val="00486DFA"/>
    <w:rsid w:val="004873F1"/>
    <w:rsid w:val="0048786D"/>
    <w:rsid w:val="0048789C"/>
    <w:rsid w:val="00490191"/>
    <w:rsid w:val="0049037F"/>
    <w:rsid w:val="0049083F"/>
    <w:rsid w:val="0049147B"/>
    <w:rsid w:val="004918E0"/>
    <w:rsid w:val="00492080"/>
    <w:rsid w:val="00492D85"/>
    <w:rsid w:val="00494720"/>
    <w:rsid w:val="00494B57"/>
    <w:rsid w:val="00494E5E"/>
    <w:rsid w:val="00496FE6"/>
    <w:rsid w:val="00497885"/>
    <w:rsid w:val="004A00A7"/>
    <w:rsid w:val="004A05D6"/>
    <w:rsid w:val="004A06C7"/>
    <w:rsid w:val="004A13B5"/>
    <w:rsid w:val="004A2EDF"/>
    <w:rsid w:val="004A35AA"/>
    <w:rsid w:val="004A3C8B"/>
    <w:rsid w:val="004A4568"/>
    <w:rsid w:val="004A4A98"/>
    <w:rsid w:val="004A4DE9"/>
    <w:rsid w:val="004A6FCA"/>
    <w:rsid w:val="004B01AB"/>
    <w:rsid w:val="004B2956"/>
    <w:rsid w:val="004B30E5"/>
    <w:rsid w:val="004B3278"/>
    <w:rsid w:val="004B3352"/>
    <w:rsid w:val="004B454A"/>
    <w:rsid w:val="004B4977"/>
    <w:rsid w:val="004B5DB4"/>
    <w:rsid w:val="004B60A8"/>
    <w:rsid w:val="004B62D0"/>
    <w:rsid w:val="004B699B"/>
    <w:rsid w:val="004B7652"/>
    <w:rsid w:val="004B7793"/>
    <w:rsid w:val="004C043B"/>
    <w:rsid w:val="004C1112"/>
    <w:rsid w:val="004C1BDB"/>
    <w:rsid w:val="004C1FA6"/>
    <w:rsid w:val="004C1FEC"/>
    <w:rsid w:val="004C3313"/>
    <w:rsid w:val="004C373F"/>
    <w:rsid w:val="004C3DB4"/>
    <w:rsid w:val="004C4E1A"/>
    <w:rsid w:val="004C51A0"/>
    <w:rsid w:val="004C52BC"/>
    <w:rsid w:val="004C54E5"/>
    <w:rsid w:val="004C58FE"/>
    <w:rsid w:val="004C641B"/>
    <w:rsid w:val="004C68A6"/>
    <w:rsid w:val="004C6A46"/>
    <w:rsid w:val="004C74F6"/>
    <w:rsid w:val="004C7C83"/>
    <w:rsid w:val="004C7FEB"/>
    <w:rsid w:val="004D07D2"/>
    <w:rsid w:val="004D1844"/>
    <w:rsid w:val="004D1A95"/>
    <w:rsid w:val="004D1B98"/>
    <w:rsid w:val="004D2AF6"/>
    <w:rsid w:val="004D3747"/>
    <w:rsid w:val="004D4B48"/>
    <w:rsid w:val="004D5777"/>
    <w:rsid w:val="004D6F47"/>
    <w:rsid w:val="004D7946"/>
    <w:rsid w:val="004D795C"/>
    <w:rsid w:val="004E065C"/>
    <w:rsid w:val="004E1D1D"/>
    <w:rsid w:val="004E3B63"/>
    <w:rsid w:val="004E4A7F"/>
    <w:rsid w:val="004E5DE7"/>
    <w:rsid w:val="004E5E99"/>
    <w:rsid w:val="004E6132"/>
    <w:rsid w:val="004E6981"/>
    <w:rsid w:val="004E71B6"/>
    <w:rsid w:val="004E72EC"/>
    <w:rsid w:val="004E7446"/>
    <w:rsid w:val="004E765D"/>
    <w:rsid w:val="004F0375"/>
    <w:rsid w:val="004F08F0"/>
    <w:rsid w:val="004F0D22"/>
    <w:rsid w:val="004F0E4E"/>
    <w:rsid w:val="004F1EFF"/>
    <w:rsid w:val="004F21BB"/>
    <w:rsid w:val="004F2BD0"/>
    <w:rsid w:val="004F2E9B"/>
    <w:rsid w:val="004F3C12"/>
    <w:rsid w:val="004F4B87"/>
    <w:rsid w:val="004F666E"/>
    <w:rsid w:val="004F6A89"/>
    <w:rsid w:val="004F7305"/>
    <w:rsid w:val="004F7D3F"/>
    <w:rsid w:val="00502AC4"/>
    <w:rsid w:val="00502B99"/>
    <w:rsid w:val="00502D99"/>
    <w:rsid w:val="00504D66"/>
    <w:rsid w:val="00504F37"/>
    <w:rsid w:val="00505BDF"/>
    <w:rsid w:val="00506A2D"/>
    <w:rsid w:val="00506D1E"/>
    <w:rsid w:val="00507D1C"/>
    <w:rsid w:val="00507DB2"/>
    <w:rsid w:val="00510EE4"/>
    <w:rsid w:val="005111AC"/>
    <w:rsid w:val="0051340F"/>
    <w:rsid w:val="00513E90"/>
    <w:rsid w:val="00513ECF"/>
    <w:rsid w:val="005145A7"/>
    <w:rsid w:val="0051508B"/>
    <w:rsid w:val="005152A3"/>
    <w:rsid w:val="0051624A"/>
    <w:rsid w:val="005164A1"/>
    <w:rsid w:val="005169D2"/>
    <w:rsid w:val="00516E2D"/>
    <w:rsid w:val="00516F1E"/>
    <w:rsid w:val="00517867"/>
    <w:rsid w:val="0051786A"/>
    <w:rsid w:val="00520666"/>
    <w:rsid w:val="00520FE1"/>
    <w:rsid w:val="005211BD"/>
    <w:rsid w:val="005220D5"/>
    <w:rsid w:val="00522233"/>
    <w:rsid w:val="00523480"/>
    <w:rsid w:val="0052499B"/>
    <w:rsid w:val="00525D0E"/>
    <w:rsid w:val="00527319"/>
    <w:rsid w:val="00527612"/>
    <w:rsid w:val="00527699"/>
    <w:rsid w:val="00527AA9"/>
    <w:rsid w:val="0053018A"/>
    <w:rsid w:val="00530DE5"/>
    <w:rsid w:val="00530E9C"/>
    <w:rsid w:val="00531071"/>
    <w:rsid w:val="0053237F"/>
    <w:rsid w:val="00534D4B"/>
    <w:rsid w:val="00535083"/>
    <w:rsid w:val="00536130"/>
    <w:rsid w:val="00536271"/>
    <w:rsid w:val="005368B0"/>
    <w:rsid w:val="005368D3"/>
    <w:rsid w:val="00537008"/>
    <w:rsid w:val="00537377"/>
    <w:rsid w:val="0054044E"/>
    <w:rsid w:val="005406BA"/>
    <w:rsid w:val="00540E5D"/>
    <w:rsid w:val="00541304"/>
    <w:rsid w:val="00541606"/>
    <w:rsid w:val="00541E8E"/>
    <w:rsid w:val="00541F7F"/>
    <w:rsid w:val="00542143"/>
    <w:rsid w:val="00542159"/>
    <w:rsid w:val="00542528"/>
    <w:rsid w:val="00542660"/>
    <w:rsid w:val="005438C5"/>
    <w:rsid w:val="00543D2F"/>
    <w:rsid w:val="005440B6"/>
    <w:rsid w:val="00544482"/>
    <w:rsid w:val="00544D09"/>
    <w:rsid w:val="00545A66"/>
    <w:rsid w:val="0054626C"/>
    <w:rsid w:val="00546B4E"/>
    <w:rsid w:val="00551F2D"/>
    <w:rsid w:val="005523CD"/>
    <w:rsid w:val="00552507"/>
    <w:rsid w:val="00552E79"/>
    <w:rsid w:val="00553869"/>
    <w:rsid w:val="00554022"/>
    <w:rsid w:val="005544B9"/>
    <w:rsid w:val="00554522"/>
    <w:rsid w:val="00555C23"/>
    <w:rsid w:val="00555C38"/>
    <w:rsid w:val="00556362"/>
    <w:rsid w:val="00556474"/>
    <w:rsid w:val="005573F7"/>
    <w:rsid w:val="005577BA"/>
    <w:rsid w:val="005578F8"/>
    <w:rsid w:val="00557F2F"/>
    <w:rsid w:val="00561328"/>
    <w:rsid w:val="00561EAF"/>
    <w:rsid w:val="005623E9"/>
    <w:rsid w:val="005625B1"/>
    <w:rsid w:val="00562759"/>
    <w:rsid w:val="005638B0"/>
    <w:rsid w:val="0056440B"/>
    <w:rsid w:val="0056465D"/>
    <w:rsid w:val="005648FC"/>
    <w:rsid w:val="00565216"/>
    <w:rsid w:val="00567755"/>
    <w:rsid w:val="005713BC"/>
    <w:rsid w:val="005716F4"/>
    <w:rsid w:val="00571C63"/>
    <w:rsid w:val="00571C6D"/>
    <w:rsid w:val="005721A3"/>
    <w:rsid w:val="00572A17"/>
    <w:rsid w:val="00572A42"/>
    <w:rsid w:val="00573B35"/>
    <w:rsid w:val="005744EA"/>
    <w:rsid w:val="005746FC"/>
    <w:rsid w:val="00575174"/>
    <w:rsid w:val="005777BD"/>
    <w:rsid w:val="005779A1"/>
    <w:rsid w:val="00577A31"/>
    <w:rsid w:val="00580B3B"/>
    <w:rsid w:val="005818C6"/>
    <w:rsid w:val="005826AB"/>
    <w:rsid w:val="00582756"/>
    <w:rsid w:val="0058311B"/>
    <w:rsid w:val="00584D1E"/>
    <w:rsid w:val="00584E0E"/>
    <w:rsid w:val="00585DD4"/>
    <w:rsid w:val="00590273"/>
    <w:rsid w:val="0059072C"/>
    <w:rsid w:val="00590ACA"/>
    <w:rsid w:val="00591035"/>
    <w:rsid w:val="00591121"/>
    <w:rsid w:val="00592FBC"/>
    <w:rsid w:val="005937CD"/>
    <w:rsid w:val="00593E4F"/>
    <w:rsid w:val="0059431B"/>
    <w:rsid w:val="005944A5"/>
    <w:rsid w:val="00594A56"/>
    <w:rsid w:val="00594E3F"/>
    <w:rsid w:val="005956C1"/>
    <w:rsid w:val="0059581B"/>
    <w:rsid w:val="00596323"/>
    <w:rsid w:val="005969E3"/>
    <w:rsid w:val="00596E5B"/>
    <w:rsid w:val="005A13FB"/>
    <w:rsid w:val="005A1481"/>
    <w:rsid w:val="005A198A"/>
    <w:rsid w:val="005A1B04"/>
    <w:rsid w:val="005A2915"/>
    <w:rsid w:val="005A2A68"/>
    <w:rsid w:val="005A36D4"/>
    <w:rsid w:val="005A3F7F"/>
    <w:rsid w:val="005A42B2"/>
    <w:rsid w:val="005A5C5B"/>
    <w:rsid w:val="005A65F6"/>
    <w:rsid w:val="005A6DA6"/>
    <w:rsid w:val="005A75C9"/>
    <w:rsid w:val="005A7706"/>
    <w:rsid w:val="005B04AF"/>
    <w:rsid w:val="005B1400"/>
    <w:rsid w:val="005B210B"/>
    <w:rsid w:val="005B279B"/>
    <w:rsid w:val="005B45AE"/>
    <w:rsid w:val="005B4684"/>
    <w:rsid w:val="005B4BD1"/>
    <w:rsid w:val="005B4D10"/>
    <w:rsid w:val="005B598C"/>
    <w:rsid w:val="005B5BC7"/>
    <w:rsid w:val="005B66AF"/>
    <w:rsid w:val="005B6FF5"/>
    <w:rsid w:val="005B766F"/>
    <w:rsid w:val="005C0D12"/>
    <w:rsid w:val="005C0E59"/>
    <w:rsid w:val="005C2B50"/>
    <w:rsid w:val="005C2CA2"/>
    <w:rsid w:val="005C402E"/>
    <w:rsid w:val="005C4274"/>
    <w:rsid w:val="005C4CB9"/>
    <w:rsid w:val="005C512B"/>
    <w:rsid w:val="005C549C"/>
    <w:rsid w:val="005C6637"/>
    <w:rsid w:val="005C67AB"/>
    <w:rsid w:val="005C683D"/>
    <w:rsid w:val="005C6A5C"/>
    <w:rsid w:val="005C6CE3"/>
    <w:rsid w:val="005C7797"/>
    <w:rsid w:val="005C786C"/>
    <w:rsid w:val="005C79A1"/>
    <w:rsid w:val="005C7D92"/>
    <w:rsid w:val="005D06B0"/>
    <w:rsid w:val="005D0B5B"/>
    <w:rsid w:val="005D1C48"/>
    <w:rsid w:val="005D20D1"/>
    <w:rsid w:val="005D414B"/>
    <w:rsid w:val="005D45CB"/>
    <w:rsid w:val="005D4B55"/>
    <w:rsid w:val="005D4EB3"/>
    <w:rsid w:val="005D5EC0"/>
    <w:rsid w:val="005D62C1"/>
    <w:rsid w:val="005D6AA1"/>
    <w:rsid w:val="005D73DC"/>
    <w:rsid w:val="005D749C"/>
    <w:rsid w:val="005D7A2F"/>
    <w:rsid w:val="005D7E52"/>
    <w:rsid w:val="005D7F06"/>
    <w:rsid w:val="005E013D"/>
    <w:rsid w:val="005E0F79"/>
    <w:rsid w:val="005E195E"/>
    <w:rsid w:val="005E1D36"/>
    <w:rsid w:val="005E290F"/>
    <w:rsid w:val="005E498F"/>
    <w:rsid w:val="005E5424"/>
    <w:rsid w:val="005E5922"/>
    <w:rsid w:val="005E6A05"/>
    <w:rsid w:val="005E74EA"/>
    <w:rsid w:val="005F05A8"/>
    <w:rsid w:val="005F06FD"/>
    <w:rsid w:val="005F1B0F"/>
    <w:rsid w:val="005F2041"/>
    <w:rsid w:val="005F2ACB"/>
    <w:rsid w:val="005F3131"/>
    <w:rsid w:val="005F3F84"/>
    <w:rsid w:val="005F3FC4"/>
    <w:rsid w:val="005F4030"/>
    <w:rsid w:val="005F4713"/>
    <w:rsid w:val="005F4DD6"/>
    <w:rsid w:val="005F4FC3"/>
    <w:rsid w:val="005F5420"/>
    <w:rsid w:val="005F5AC5"/>
    <w:rsid w:val="005F6A58"/>
    <w:rsid w:val="005F7B7F"/>
    <w:rsid w:val="005F7BDA"/>
    <w:rsid w:val="0060000D"/>
    <w:rsid w:val="006002C7"/>
    <w:rsid w:val="00600F40"/>
    <w:rsid w:val="006019B7"/>
    <w:rsid w:val="00603BA1"/>
    <w:rsid w:val="00604138"/>
    <w:rsid w:val="006055B4"/>
    <w:rsid w:val="00607195"/>
    <w:rsid w:val="0060780D"/>
    <w:rsid w:val="00610890"/>
    <w:rsid w:val="00610AB6"/>
    <w:rsid w:val="00610CDC"/>
    <w:rsid w:val="00611BA3"/>
    <w:rsid w:val="00611CDD"/>
    <w:rsid w:val="00611F3B"/>
    <w:rsid w:val="00612B17"/>
    <w:rsid w:val="0061302A"/>
    <w:rsid w:val="00613D96"/>
    <w:rsid w:val="00613F69"/>
    <w:rsid w:val="00615067"/>
    <w:rsid w:val="00615C77"/>
    <w:rsid w:val="00616001"/>
    <w:rsid w:val="00616921"/>
    <w:rsid w:val="00617C55"/>
    <w:rsid w:val="00620478"/>
    <w:rsid w:val="00620B61"/>
    <w:rsid w:val="00620E39"/>
    <w:rsid w:val="00622BBF"/>
    <w:rsid w:val="00623435"/>
    <w:rsid w:val="006239FA"/>
    <w:rsid w:val="006240BF"/>
    <w:rsid w:val="00624C1C"/>
    <w:rsid w:val="006310CB"/>
    <w:rsid w:val="0063111F"/>
    <w:rsid w:val="006311DC"/>
    <w:rsid w:val="00632EEE"/>
    <w:rsid w:val="00633CAE"/>
    <w:rsid w:val="00634B31"/>
    <w:rsid w:val="00634E25"/>
    <w:rsid w:val="00636587"/>
    <w:rsid w:val="00636A67"/>
    <w:rsid w:val="00637032"/>
    <w:rsid w:val="006404F9"/>
    <w:rsid w:val="00640AE3"/>
    <w:rsid w:val="00640B2D"/>
    <w:rsid w:val="00640BF9"/>
    <w:rsid w:val="006415C9"/>
    <w:rsid w:val="00641A58"/>
    <w:rsid w:val="00641B9F"/>
    <w:rsid w:val="006421C4"/>
    <w:rsid w:val="0064254B"/>
    <w:rsid w:val="0064601D"/>
    <w:rsid w:val="0064629F"/>
    <w:rsid w:val="006462D8"/>
    <w:rsid w:val="00646436"/>
    <w:rsid w:val="00646C08"/>
    <w:rsid w:val="006472B1"/>
    <w:rsid w:val="0064742C"/>
    <w:rsid w:val="00647F1F"/>
    <w:rsid w:val="006502FE"/>
    <w:rsid w:val="006504E9"/>
    <w:rsid w:val="006515C4"/>
    <w:rsid w:val="0065166A"/>
    <w:rsid w:val="006526B0"/>
    <w:rsid w:val="006526D6"/>
    <w:rsid w:val="00652F71"/>
    <w:rsid w:val="00653A1B"/>
    <w:rsid w:val="00653F95"/>
    <w:rsid w:val="00654346"/>
    <w:rsid w:val="00654507"/>
    <w:rsid w:val="00654EEF"/>
    <w:rsid w:val="00654FE0"/>
    <w:rsid w:val="00655051"/>
    <w:rsid w:val="00655D72"/>
    <w:rsid w:val="00657461"/>
    <w:rsid w:val="00657F7B"/>
    <w:rsid w:val="0066209C"/>
    <w:rsid w:val="00663B07"/>
    <w:rsid w:val="00663CB9"/>
    <w:rsid w:val="00663F39"/>
    <w:rsid w:val="00664104"/>
    <w:rsid w:val="00664E95"/>
    <w:rsid w:val="0066594D"/>
    <w:rsid w:val="00665C26"/>
    <w:rsid w:val="006664F5"/>
    <w:rsid w:val="00666DD9"/>
    <w:rsid w:val="0067057B"/>
    <w:rsid w:val="00670BC0"/>
    <w:rsid w:val="00671385"/>
    <w:rsid w:val="00671896"/>
    <w:rsid w:val="006718EF"/>
    <w:rsid w:val="00671949"/>
    <w:rsid w:val="006720F9"/>
    <w:rsid w:val="00673D7B"/>
    <w:rsid w:val="0067520B"/>
    <w:rsid w:val="00675B27"/>
    <w:rsid w:val="00676B73"/>
    <w:rsid w:val="00676BCC"/>
    <w:rsid w:val="00677AA4"/>
    <w:rsid w:val="00677F1A"/>
    <w:rsid w:val="00681306"/>
    <w:rsid w:val="00681794"/>
    <w:rsid w:val="00683D74"/>
    <w:rsid w:val="006849F6"/>
    <w:rsid w:val="0068569B"/>
    <w:rsid w:val="00686851"/>
    <w:rsid w:val="00686A12"/>
    <w:rsid w:val="00690FF6"/>
    <w:rsid w:val="0069132E"/>
    <w:rsid w:val="006916DA"/>
    <w:rsid w:val="00692591"/>
    <w:rsid w:val="00692F2D"/>
    <w:rsid w:val="00693479"/>
    <w:rsid w:val="00693BD5"/>
    <w:rsid w:val="00693DA8"/>
    <w:rsid w:val="00694550"/>
    <w:rsid w:val="006957F8"/>
    <w:rsid w:val="006961E6"/>
    <w:rsid w:val="00696EFC"/>
    <w:rsid w:val="006A03AA"/>
    <w:rsid w:val="006A0B0F"/>
    <w:rsid w:val="006A0DC7"/>
    <w:rsid w:val="006A14B2"/>
    <w:rsid w:val="006A250A"/>
    <w:rsid w:val="006A3B55"/>
    <w:rsid w:val="006A460E"/>
    <w:rsid w:val="006A52C5"/>
    <w:rsid w:val="006A54A1"/>
    <w:rsid w:val="006A6F0F"/>
    <w:rsid w:val="006A73F3"/>
    <w:rsid w:val="006B0818"/>
    <w:rsid w:val="006B0DA0"/>
    <w:rsid w:val="006B2333"/>
    <w:rsid w:val="006B2380"/>
    <w:rsid w:val="006B4026"/>
    <w:rsid w:val="006B5588"/>
    <w:rsid w:val="006B59A0"/>
    <w:rsid w:val="006B5FD3"/>
    <w:rsid w:val="006B6C08"/>
    <w:rsid w:val="006B6C13"/>
    <w:rsid w:val="006B74BB"/>
    <w:rsid w:val="006B78D1"/>
    <w:rsid w:val="006B79DA"/>
    <w:rsid w:val="006C170A"/>
    <w:rsid w:val="006C1A9C"/>
    <w:rsid w:val="006C28FF"/>
    <w:rsid w:val="006C29D1"/>
    <w:rsid w:val="006C4CE5"/>
    <w:rsid w:val="006C4DE8"/>
    <w:rsid w:val="006C4E6C"/>
    <w:rsid w:val="006C518A"/>
    <w:rsid w:val="006C525E"/>
    <w:rsid w:val="006C6B37"/>
    <w:rsid w:val="006C6EE2"/>
    <w:rsid w:val="006C6FAE"/>
    <w:rsid w:val="006C7BEC"/>
    <w:rsid w:val="006C7EF0"/>
    <w:rsid w:val="006D01CF"/>
    <w:rsid w:val="006D020C"/>
    <w:rsid w:val="006D1551"/>
    <w:rsid w:val="006D1985"/>
    <w:rsid w:val="006D1A3E"/>
    <w:rsid w:val="006D1C5D"/>
    <w:rsid w:val="006D3F06"/>
    <w:rsid w:val="006D48F9"/>
    <w:rsid w:val="006D5EEF"/>
    <w:rsid w:val="006D656F"/>
    <w:rsid w:val="006D689F"/>
    <w:rsid w:val="006D7684"/>
    <w:rsid w:val="006E060C"/>
    <w:rsid w:val="006E0A78"/>
    <w:rsid w:val="006E260D"/>
    <w:rsid w:val="006E3A18"/>
    <w:rsid w:val="006E6AEA"/>
    <w:rsid w:val="006E7510"/>
    <w:rsid w:val="006E7C88"/>
    <w:rsid w:val="006F01AB"/>
    <w:rsid w:val="006F18C7"/>
    <w:rsid w:val="006F2100"/>
    <w:rsid w:val="006F3B78"/>
    <w:rsid w:val="006F3DFC"/>
    <w:rsid w:val="006F46AD"/>
    <w:rsid w:val="006F4A93"/>
    <w:rsid w:val="006F547E"/>
    <w:rsid w:val="006F613F"/>
    <w:rsid w:val="006F6DCB"/>
    <w:rsid w:val="006F7731"/>
    <w:rsid w:val="006F7847"/>
    <w:rsid w:val="006F7AB1"/>
    <w:rsid w:val="006F7B41"/>
    <w:rsid w:val="007003D9"/>
    <w:rsid w:val="007017E3"/>
    <w:rsid w:val="007025E9"/>
    <w:rsid w:val="00702E00"/>
    <w:rsid w:val="007035AE"/>
    <w:rsid w:val="00703B23"/>
    <w:rsid w:val="00703E82"/>
    <w:rsid w:val="00704D00"/>
    <w:rsid w:val="0070508D"/>
    <w:rsid w:val="00705B63"/>
    <w:rsid w:val="00705F8D"/>
    <w:rsid w:val="00706EA2"/>
    <w:rsid w:val="00706FE6"/>
    <w:rsid w:val="00707428"/>
    <w:rsid w:val="007076AD"/>
    <w:rsid w:val="007078D0"/>
    <w:rsid w:val="00707D21"/>
    <w:rsid w:val="00711E05"/>
    <w:rsid w:val="00711E0B"/>
    <w:rsid w:val="00712939"/>
    <w:rsid w:val="007141D0"/>
    <w:rsid w:val="00714E18"/>
    <w:rsid w:val="00714F67"/>
    <w:rsid w:val="00715095"/>
    <w:rsid w:val="0071651F"/>
    <w:rsid w:val="00716A9E"/>
    <w:rsid w:val="00717989"/>
    <w:rsid w:val="00720207"/>
    <w:rsid w:val="00720320"/>
    <w:rsid w:val="007204B1"/>
    <w:rsid w:val="00720C81"/>
    <w:rsid w:val="007214C6"/>
    <w:rsid w:val="00721B23"/>
    <w:rsid w:val="00721CC7"/>
    <w:rsid w:val="0072218A"/>
    <w:rsid w:val="00722CE4"/>
    <w:rsid w:val="007231A9"/>
    <w:rsid w:val="00723CD8"/>
    <w:rsid w:val="007244B7"/>
    <w:rsid w:val="007259E0"/>
    <w:rsid w:val="00726A6E"/>
    <w:rsid w:val="00726AA5"/>
    <w:rsid w:val="00727601"/>
    <w:rsid w:val="007276B9"/>
    <w:rsid w:val="007312CB"/>
    <w:rsid w:val="0073190D"/>
    <w:rsid w:val="007319C7"/>
    <w:rsid w:val="00731D65"/>
    <w:rsid w:val="00731FB5"/>
    <w:rsid w:val="00732ADD"/>
    <w:rsid w:val="007351BF"/>
    <w:rsid w:val="007355AB"/>
    <w:rsid w:val="0073687C"/>
    <w:rsid w:val="00736ADD"/>
    <w:rsid w:val="00736FA1"/>
    <w:rsid w:val="00737463"/>
    <w:rsid w:val="00737ECA"/>
    <w:rsid w:val="007410E8"/>
    <w:rsid w:val="00741AF0"/>
    <w:rsid w:val="00742DEE"/>
    <w:rsid w:val="00743D8D"/>
    <w:rsid w:val="00743FA6"/>
    <w:rsid w:val="007443BA"/>
    <w:rsid w:val="00745098"/>
    <w:rsid w:val="00745117"/>
    <w:rsid w:val="0074596A"/>
    <w:rsid w:val="00746855"/>
    <w:rsid w:val="007469F0"/>
    <w:rsid w:val="007472E6"/>
    <w:rsid w:val="00747359"/>
    <w:rsid w:val="007508AE"/>
    <w:rsid w:val="00751A58"/>
    <w:rsid w:val="00751C6E"/>
    <w:rsid w:val="00751C76"/>
    <w:rsid w:val="00751D4F"/>
    <w:rsid w:val="0075203E"/>
    <w:rsid w:val="00753ADB"/>
    <w:rsid w:val="00753B9C"/>
    <w:rsid w:val="00753EF0"/>
    <w:rsid w:val="00754721"/>
    <w:rsid w:val="00754C4B"/>
    <w:rsid w:val="00756DE7"/>
    <w:rsid w:val="0075744A"/>
    <w:rsid w:val="00760CA7"/>
    <w:rsid w:val="00760FD4"/>
    <w:rsid w:val="0076177D"/>
    <w:rsid w:val="0076236A"/>
    <w:rsid w:val="0076241F"/>
    <w:rsid w:val="007629EE"/>
    <w:rsid w:val="00763732"/>
    <w:rsid w:val="007648F2"/>
    <w:rsid w:val="00766336"/>
    <w:rsid w:val="00766933"/>
    <w:rsid w:val="00766C95"/>
    <w:rsid w:val="00766CA2"/>
    <w:rsid w:val="007670BF"/>
    <w:rsid w:val="00767221"/>
    <w:rsid w:val="0076759C"/>
    <w:rsid w:val="007713F6"/>
    <w:rsid w:val="0077151B"/>
    <w:rsid w:val="007716CE"/>
    <w:rsid w:val="00772A43"/>
    <w:rsid w:val="007738DD"/>
    <w:rsid w:val="00774257"/>
    <w:rsid w:val="00774597"/>
    <w:rsid w:val="007768B1"/>
    <w:rsid w:val="007778ED"/>
    <w:rsid w:val="007800BC"/>
    <w:rsid w:val="007801AC"/>
    <w:rsid w:val="00780B55"/>
    <w:rsid w:val="00781E0E"/>
    <w:rsid w:val="00782A5A"/>
    <w:rsid w:val="0078304C"/>
    <w:rsid w:val="00783694"/>
    <w:rsid w:val="0078545A"/>
    <w:rsid w:val="007854EB"/>
    <w:rsid w:val="0078587A"/>
    <w:rsid w:val="007867D9"/>
    <w:rsid w:val="00787779"/>
    <w:rsid w:val="00787833"/>
    <w:rsid w:val="00787C8F"/>
    <w:rsid w:val="00790169"/>
    <w:rsid w:val="007907E8"/>
    <w:rsid w:val="00790D52"/>
    <w:rsid w:val="00791134"/>
    <w:rsid w:val="00791992"/>
    <w:rsid w:val="007920DC"/>
    <w:rsid w:val="007923A8"/>
    <w:rsid w:val="00792891"/>
    <w:rsid w:val="00793316"/>
    <w:rsid w:val="00793536"/>
    <w:rsid w:val="007936DA"/>
    <w:rsid w:val="0079402C"/>
    <w:rsid w:val="007941E1"/>
    <w:rsid w:val="00794520"/>
    <w:rsid w:val="00794B02"/>
    <w:rsid w:val="00795D24"/>
    <w:rsid w:val="00795ECD"/>
    <w:rsid w:val="00796023"/>
    <w:rsid w:val="0079652D"/>
    <w:rsid w:val="007968FB"/>
    <w:rsid w:val="00796E7B"/>
    <w:rsid w:val="007A00E6"/>
    <w:rsid w:val="007A06D2"/>
    <w:rsid w:val="007A0BF8"/>
    <w:rsid w:val="007A14CA"/>
    <w:rsid w:val="007A15DE"/>
    <w:rsid w:val="007A179D"/>
    <w:rsid w:val="007A23E4"/>
    <w:rsid w:val="007A3BDF"/>
    <w:rsid w:val="007A4582"/>
    <w:rsid w:val="007A4C22"/>
    <w:rsid w:val="007A4FAD"/>
    <w:rsid w:val="007A7515"/>
    <w:rsid w:val="007B0180"/>
    <w:rsid w:val="007B0BBA"/>
    <w:rsid w:val="007B1020"/>
    <w:rsid w:val="007B11D6"/>
    <w:rsid w:val="007B1940"/>
    <w:rsid w:val="007B3D10"/>
    <w:rsid w:val="007B3FF1"/>
    <w:rsid w:val="007B406D"/>
    <w:rsid w:val="007B4631"/>
    <w:rsid w:val="007B4D33"/>
    <w:rsid w:val="007B5199"/>
    <w:rsid w:val="007B55C8"/>
    <w:rsid w:val="007B55D5"/>
    <w:rsid w:val="007B5757"/>
    <w:rsid w:val="007B64F0"/>
    <w:rsid w:val="007B6930"/>
    <w:rsid w:val="007B7A5F"/>
    <w:rsid w:val="007B7BE5"/>
    <w:rsid w:val="007C170E"/>
    <w:rsid w:val="007C24B1"/>
    <w:rsid w:val="007C311C"/>
    <w:rsid w:val="007C3BF9"/>
    <w:rsid w:val="007C4199"/>
    <w:rsid w:val="007C5A2A"/>
    <w:rsid w:val="007C6F9E"/>
    <w:rsid w:val="007C7E70"/>
    <w:rsid w:val="007C7E84"/>
    <w:rsid w:val="007C7F77"/>
    <w:rsid w:val="007D0DD7"/>
    <w:rsid w:val="007D1D9C"/>
    <w:rsid w:val="007D29AF"/>
    <w:rsid w:val="007D3872"/>
    <w:rsid w:val="007D38D3"/>
    <w:rsid w:val="007D3EE2"/>
    <w:rsid w:val="007D4BDA"/>
    <w:rsid w:val="007D5C90"/>
    <w:rsid w:val="007D6579"/>
    <w:rsid w:val="007D67E7"/>
    <w:rsid w:val="007D68BD"/>
    <w:rsid w:val="007D6997"/>
    <w:rsid w:val="007D7493"/>
    <w:rsid w:val="007D7B9B"/>
    <w:rsid w:val="007D7C5B"/>
    <w:rsid w:val="007E046D"/>
    <w:rsid w:val="007E159E"/>
    <w:rsid w:val="007E17C1"/>
    <w:rsid w:val="007E1BE5"/>
    <w:rsid w:val="007E237F"/>
    <w:rsid w:val="007E37F2"/>
    <w:rsid w:val="007E3B8A"/>
    <w:rsid w:val="007E433B"/>
    <w:rsid w:val="007E4BC1"/>
    <w:rsid w:val="007E5151"/>
    <w:rsid w:val="007E56AC"/>
    <w:rsid w:val="007E58B1"/>
    <w:rsid w:val="007E6531"/>
    <w:rsid w:val="007E7433"/>
    <w:rsid w:val="007E79AF"/>
    <w:rsid w:val="007E7D29"/>
    <w:rsid w:val="007E7E91"/>
    <w:rsid w:val="007E7FAF"/>
    <w:rsid w:val="007F0F46"/>
    <w:rsid w:val="007F1040"/>
    <w:rsid w:val="007F157F"/>
    <w:rsid w:val="007F2D5C"/>
    <w:rsid w:val="007F4CFD"/>
    <w:rsid w:val="007F4EDD"/>
    <w:rsid w:val="007F5359"/>
    <w:rsid w:val="007F5851"/>
    <w:rsid w:val="007F5F2F"/>
    <w:rsid w:val="007F6028"/>
    <w:rsid w:val="007F768A"/>
    <w:rsid w:val="00800636"/>
    <w:rsid w:val="008024EA"/>
    <w:rsid w:val="00802E9B"/>
    <w:rsid w:val="00803D3A"/>
    <w:rsid w:val="00803FA7"/>
    <w:rsid w:val="00804171"/>
    <w:rsid w:val="00804981"/>
    <w:rsid w:val="00804A3F"/>
    <w:rsid w:val="00804D61"/>
    <w:rsid w:val="00804E5A"/>
    <w:rsid w:val="008053C5"/>
    <w:rsid w:val="0080589F"/>
    <w:rsid w:val="00805BAF"/>
    <w:rsid w:val="00805F47"/>
    <w:rsid w:val="0080656B"/>
    <w:rsid w:val="0080676A"/>
    <w:rsid w:val="00806FCB"/>
    <w:rsid w:val="00807154"/>
    <w:rsid w:val="00810655"/>
    <w:rsid w:val="008106A8"/>
    <w:rsid w:val="00813230"/>
    <w:rsid w:val="00814CFB"/>
    <w:rsid w:val="0081514F"/>
    <w:rsid w:val="00815E1F"/>
    <w:rsid w:val="008162BD"/>
    <w:rsid w:val="00816661"/>
    <w:rsid w:val="00816C5F"/>
    <w:rsid w:val="00816EDC"/>
    <w:rsid w:val="00816F64"/>
    <w:rsid w:val="0081723B"/>
    <w:rsid w:val="00817BF7"/>
    <w:rsid w:val="00821A3D"/>
    <w:rsid w:val="00821D65"/>
    <w:rsid w:val="008222C4"/>
    <w:rsid w:val="00822549"/>
    <w:rsid w:val="00823D36"/>
    <w:rsid w:val="008250C8"/>
    <w:rsid w:val="00825F21"/>
    <w:rsid w:val="008264F7"/>
    <w:rsid w:val="0082682F"/>
    <w:rsid w:val="0082687A"/>
    <w:rsid w:val="00826F9B"/>
    <w:rsid w:val="0083021E"/>
    <w:rsid w:val="00830BBD"/>
    <w:rsid w:val="00831EB7"/>
    <w:rsid w:val="0083202F"/>
    <w:rsid w:val="00832509"/>
    <w:rsid w:val="00832529"/>
    <w:rsid w:val="00832F40"/>
    <w:rsid w:val="00832F98"/>
    <w:rsid w:val="008335A3"/>
    <w:rsid w:val="00833F18"/>
    <w:rsid w:val="00835491"/>
    <w:rsid w:val="0083670F"/>
    <w:rsid w:val="00836E46"/>
    <w:rsid w:val="00837F1B"/>
    <w:rsid w:val="0084040C"/>
    <w:rsid w:val="008415C7"/>
    <w:rsid w:val="00841E76"/>
    <w:rsid w:val="00842277"/>
    <w:rsid w:val="00842412"/>
    <w:rsid w:val="008426A9"/>
    <w:rsid w:val="00842F1B"/>
    <w:rsid w:val="00844D61"/>
    <w:rsid w:val="0084538B"/>
    <w:rsid w:val="00845DBA"/>
    <w:rsid w:val="00846E10"/>
    <w:rsid w:val="00850636"/>
    <w:rsid w:val="00850B98"/>
    <w:rsid w:val="008512C0"/>
    <w:rsid w:val="00851838"/>
    <w:rsid w:val="00851FC0"/>
    <w:rsid w:val="00852839"/>
    <w:rsid w:val="008539F5"/>
    <w:rsid w:val="00854A45"/>
    <w:rsid w:val="00855212"/>
    <w:rsid w:val="0085668E"/>
    <w:rsid w:val="008566FF"/>
    <w:rsid w:val="00856EAF"/>
    <w:rsid w:val="0085795C"/>
    <w:rsid w:val="00857AB7"/>
    <w:rsid w:val="008602BE"/>
    <w:rsid w:val="008603B8"/>
    <w:rsid w:val="008606A0"/>
    <w:rsid w:val="008611D1"/>
    <w:rsid w:val="008614E0"/>
    <w:rsid w:val="00862A06"/>
    <w:rsid w:val="008633AF"/>
    <w:rsid w:val="00863D15"/>
    <w:rsid w:val="00864E02"/>
    <w:rsid w:val="00864E8E"/>
    <w:rsid w:val="008663AB"/>
    <w:rsid w:val="00866B15"/>
    <w:rsid w:val="00867C35"/>
    <w:rsid w:val="00870D61"/>
    <w:rsid w:val="00871597"/>
    <w:rsid w:val="00871746"/>
    <w:rsid w:val="00871818"/>
    <w:rsid w:val="00872F21"/>
    <w:rsid w:val="008737B4"/>
    <w:rsid w:val="00873DAD"/>
    <w:rsid w:val="00874A58"/>
    <w:rsid w:val="00874B4E"/>
    <w:rsid w:val="008750F7"/>
    <w:rsid w:val="008751C6"/>
    <w:rsid w:val="008768D5"/>
    <w:rsid w:val="00876B76"/>
    <w:rsid w:val="00876E1B"/>
    <w:rsid w:val="008773EE"/>
    <w:rsid w:val="008809CF"/>
    <w:rsid w:val="00880A28"/>
    <w:rsid w:val="008816FC"/>
    <w:rsid w:val="00881C04"/>
    <w:rsid w:val="00881DFD"/>
    <w:rsid w:val="008822D8"/>
    <w:rsid w:val="00882E29"/>
    <w:rsid w:val="008830C0"/>
    <w:rsid w:val="00883534"/>
    <w:rsid w:val="00883E25"/>
    <w:rsid w:val="00884244"/>
    <w:rsid w:val="008845DF"/>
    <w:rsid w:val="00884942"/>
    <w:rsid w:val="008850AE"/>
    <w:rsid w:val="00885291"/>
    <w:rsid w:val="0088551A"/>
    <w:rsid w:val="0088778C"/>
    <w:rsid w:val="00887C8F"/>
    <w:rsid w:val="00887F10"/>
    <w:rsid w:val="00890177"/>
    <w:rsid w:val="008908C8"/>
    <w:rsid w:val="0089093A"/>
    <w:rsid w:val="00890C24"/>
    <w:rsid w:val="00891762"/>
    <w:rsid w:val="00891ADF"/>
    <w:rsid w:val="00892542"/>
    <w:rsid w:val="008933E6"/>
    <w:rsid w:val="00893495"/>
    <w:rsid w:val="00894B19"/>
    <w:rsid w:val="00895736"/>
    <w:rsid w:val="00896046"/>
    <w:rsid w:val="00896808"/>
    <w:rsid w:val="00896F96"/>
    <w:rsid w:val="00897148"/>
    <w:rsid w:val="008A04CE"/>
    <w:rsid w:val="008A1DE4"/>
    <w:rsid w:val="008A2140"/>
    <w:rsid w:val="008A27A8"/>
    <w:rsid w:val="008A29F2"/>
    <w:rsid w:val="008A32A1"/>
    <w:rsid w:val="008A37B7"/>
    <w:rsid w:val="008A3C1F"/>
    <w:rsid w:val="008A3E85"/>
    <w:rsid w:val="008A4F26"/>
    <w:rsid w:val="008A4FDF"/>
    <w:rsid w:val="008A59A7"/>
    <w:rsid w:val="008A59F7"/>
    <w:rsid w:val="008A5F0D"/>
    <w:rsid w:val="008A5F15"/>
    <w:rsid w:val="008A6490"/>
    <w:rsid w:val="008A671B"/>
    <w:rsid w:val="008A70BF"/>
    <w:rsid w:val="008A730C"/>
    <w:rsid w:val="008A7753"/>
    <w:rsid w:val="008A7D37"/>
    <w:rsid w:val="008B0262"/>
    <w:rsid w:val="008B13A7"/>
    <w:rsid w:val="008B24CC"/>
    <w:rsid w:val="008B38A7"/>
    <w:rsid w:val="008B44B2"/>
    <w:rsid w:val="008B4DDE"/>
    <w:rsid w:val="008B5381"/>
    <w:rsid w:val="008B53A6"/>
    <w:rsid w:val="008B576B"/>
    <w:rsid w:val="008B5C3B"/>
    <w:rsid w:val="008B64DC"/>
    <w:rsid w:val="008B712E"/>
    <w:rsid w:val="008B74D9"/>
    <w:rsid w:val="008C0852"/>
    <w:rsid w:val="008C2BAB"/>
    <w:rsid w:val="008C2E75"/>
    <w:rsid w:val="008C3C47"/>
    <w:rsid w:val="008C4E0A"/>
    <w:rsid w:val="008C533F"/>
    <w:rsid w:val="008C568F"/>
    <w:rsid w:val="008C6327"/>
    <w:rsid w:val="008C6DC9"/>
    <w:rsid w:val="008C6E6B"/>
    <w:rsid w:val="008C7419"/>
    <w:rsid w:val="008C75F5"/>
    <w:rsid w:val="008D004A"/>
    <w:rsid w:val="008D03CC"/>
    <w:rsid w:val="008D0B91"/>
    <w:rsid w:val="008D16E1"/>
    <w:rsid w:val="008D1A66"/>
    <w:rsid w:val="008D2AFF"/>
    <w:rsid w:val="008D3481"/>
    <w:rsid w:val="008D3BB5"/>
    <w:rsid w:val="008D3EF0"/>
    <w:rsid w:val="008D4806"/>
    <w:rsid w:val="008D5D13"/>
    <w:rsid w:val="008D5DE8"/>
    <w:rsid w:val="008D601A"/>
    <w:rsid w:val="008D6149"/>
    <w:rsid w:val="008D67D8"/>
    <w:rsid w:val="008D6AEA"/>
    <w:rsid w:val="008D728F"/>
    <w:rsid w:val="008D729F"/>
    <w:rsid w:val="008D72CC"/>
    <w:rsid w:val="008D7540"/>
    <w:rsid w:val="008D765C"/>
    <w:rsid w:val="008E030B"/>
    <w:rsid w:val="008E0D27"/>
    <w:rsid w:val="008E1180"/>
    <w:rsid w:val="008E147B"/>
    <w:rsid w:val="008E15B4"/>
    <w:rsid w:val="008E3171"/>
    <w:rsid w:val="008E348F"/>
    <w:rsid w:val="008E3B84"/>
    <w:rsid w:val="008E40DE"/>
    <w:rsid w:val="008E5720"/>
    <w:rsid w:val="008E5F23"/>
    <w:rsid w:val="008E662B"/>
    <w:rsid w:val="008E7789"/>
    <w:rsid w:val="008F0053"/>
    <w:rsid w:val="008F0982"/>
    <w:rsid w:val="008F161D"/>
    <w:rsid w:val="008F18A4"/>
    <w:rsid w:val="008F1AD2"/>
    <w:rsid w:val="008F1BD8"/>
    <w:rsid w:val="008F1F6C"/>
    <w:rsid w:val="008F21B1"/>
    <w:rsid w:val="008F28CA"/>
    <w:rsid w:val="008F2DC1"/>
    <w:rsid w:val="008F3A33"/>
    <w:rsid w:val="008F48A0"/>
    <w:rsid w:val="008F5A18"/>
    <w:rsid w:val="008F5D95"/>
    <w:rsid w:val="008F6841"/>
    <w:rsid w:val="008F6C4B"/>
    <w:rsid w:val="00901253"/>
    <w:rsid w:val="00901CBD"/>
    <w:rsid w:val="0090214C"/>
    <w:rsid w:val="0090258F"/>
    <w:rsid w:val="00903946"/>
    <w:rsid w:val="00904B8F"/>
    <w:rsid w:val="00904D8F"/>
    <w:rsid w:val="009056F8"/>
    <w:rsid w:val="00906295"/>
    <w:rsid w:val="00906582"/>
    <w:rsid w:val="00907325"/>
    <w:rsid w:val="00907459"/>
    <w:rsid w:val="00907A55"/>
    <w:rsid w:val="00910FF0"/>
    <w:rsid w:val="00911157"/>
    <w:rsid w:val="0091153A"/>
    <w:rsid w:val="00912DCF"/>
    <w:rsid w:val="009138A4"/>
    <w:rsid w:val="00913FB8"/>
    <w:rsid w:val="00914090"/>
    <w:rsid w:val="00914196"/>
    <w:rsid w:val="00914509"/>
    <w:rsid w:val="00914774"/>
    <w:rsid w:val="00914E61"/>
    <w:rsid w:val="009154DA"/>
    <w:rsid w:val="009165F4"/>
    <w:rsid w:val="00916DE5"/>
    <w:rsid w:val="009172A0"/>
    <w:rsid w:val="00917824"/>
    <w:rsid w:val="009200B9"/>
    <w:rsid w:val="0092054B"/>
    <w:rsid w:val="009206C7"/>
    <w:rsid w:val="00922121"/>
    <w:rsid w:val="009231B9"/>
    <w:rsid w:val="00923843"/>
    <w:rsid w:val="00923F0A"/>
    <w:rsid w:val="00924202"/>
    <w:rsid w:val="00925817"/>
    <w:rsid w:val="009308DA"/>
    <w:rsid w:val="0093097D"/>
    <w:rsid w:val="00930C9E"/>
    <w:rsid w:val="009315F0"/>
    <w:rsid w:val="00931628"/>
    <w:rsid w:val="009326ED"/>
    <w:rsid w:val="00932F6E"/>
    <w:rsid w:val="00933D31"/>
    <w:rsid w:val="00934776"/>
    <w:rsid w:val="00935131"/>
    <w:rsid w:val="009355ED"/>
    <w:rsid w:val="00936132"/>
    <w:rsid w:val="00937DCB"/>
    <w:rsid w:val="009402D5"/>
    <w:rsid w:val="00940436"/>
    <w:rsid w:val="009409A7"/>
    <w:rsid w:val="009409BD"/>
    <w:rsid w:val="009409E3"/>
    <w:rsid w:val="00941837"/>
    <w:rsid w:val="009422D7"/>
    <w:rsid w:val="00943BC0"/>
    <w:rsid w:val="00943D40"/>
    <w:rsid w:val="00944354"/>
    <w:rsid w:val="0094517A"/>
    <w:rsid w:val="00945651"/>
    <w:rsid w:val="00946009"/>
    <w:rsid w:val="009461F5"/>
    <w:rsid w:val="0094662E"/>
    <w:rsid w:val="009468BC"/>
    <w:rsid w:val="00947D41"/>
    <w:rsid w:val="00950B56"/>
    <w:rsid w:val="009524BC"/>
    <w:rsid w:val="00952AC8"/>
    <w:rsid w:val="0095640B"/>
    <w:rsid w:val="00957E4F"/>
    <w:rsid w:val="00961C7E"/>
    <w:rsid w:val="009620E1"/>
    <w:rsid w:val="0096215C"/>
    <w:rsid w:val="009638AA"/>
    <w:rsid w:val="00963E88"/>
    <w:rsid w:val="00964A2F"/>
    <w:rsid w:val="0096508E"/>
    <w:rsid w:val="009651B7"/>
    <w:rsid w:val="0096532A"/>
    <w:rsid w:val="009654CC"/>
    <w:rsid w:val="0096587C"/>
    <w:rsid w:val="00967CB6"/>
    <w:rsid w:val="00967DF7"/>
    <w:rsid w:val="00970454"/>
    <w:rsid w:val="009708BD"/>
    <w:rsid w:val="00970ECB"/>
    <w:rsid w:val="00971275"/>
    <w:rsid w:val="00971438"/>
    <w:rsid w:val="00971DE4"/>
    <w:rsid w:val="009725BF"/>
    <w:rsid w:val="00973147"/>
    <w:rsid w:val="0097323A"/>
    <w:rsid w:val="00973255"/>
    <w:rsid w:val="0097361E"/>
    <w:rsid w:val="0097520B"/>
    <w:rsid w:val="00975818"/>
    <w:rsid w:val="009758D7"/>
    <w:rsid w:val="00975C90"/>
    <w:rsid w:val="00980A50"/>
    <w:rsid w:val="00980ABF"/>
    <w:rsid w:val="00980DD7"/>
    <w:rsid w:val="0098202A"/>
    <w:rsid w:val="00982516"/>
    <w:rsid w:val="00983253"/>
    <w:rsid w:val="0098352C"/>
    <w:rsid w:val="0098403D"/>
    <w:rsid w:val="00984761"/>
    <w:rsid w:val="009864AB"/>
    <w:rsid w:val="00986541"/>
    <w:rsid w:val="009865CF"/>
    <w:rsid w:val="0098720D"/>
    <w:rsid w:val="00991A8D"/>
    <w:rsid w:val="00991CF4"/>
    <w:rsid w:val="00992001"/>
    <w:rsid w:val="00992051"/>
    <w:rsid w:val="0099207F"/>
    <w:rsid w:val="009924D2"/>
    <w:rsid w:val="00992B1F"/>
    <w:rsid w:val="00992BBA"/>
    <w:rsid w:val="00992D4F"/>
    <w:rsid w:val="00992DC8"/>
    <w:rsid w:val="00993720"/>
    <w:rsid w:val="00993E9D"/>
    <w:rsid w:val="00994654"/>
    <w:rsid w:val="00994811"/>
    <w:rsid w:val="00996020"/>
    <w:rsid w:val="00996A9C"/>
    <w:rsid w:val="009973B9"/>
    <w:rsid w:val="00997FC3"/>
    <w:rsid w:val="009A0AEA"/>
    <w:rsid w:val="009A0DB8"/>
    <w:rsid w:val="009A12CB"/>
    <w:rsid w:val="009A1746"/>
    <w:rsid w:val="009A1B52"/>
    <w:rsid w:val="009A1EA0"/>
    <w:rsid w:val="009A2479"/>
    <w:rsid w:val="009A3525"/>
    <w:rsid w:val="009A4A84"/>
    <w:rsid w:val="009A5CD9"/>
    <w:rsid w:val="009A768A"/>
    <w:rsid w:val="009A79DA"/>
    <w:rsid w:val="009B0282"/>
    <w:rsid w:val="009B0642"/>
    <w:rsid w:val="009B0F1E"/>
    <w:rsid w:val="009B1737"/>
    <w:rsid w:val="009B2B89"/>
    <w:rsid w:val="009B3579"/>
    <w:rsid w:val="009B37CC"/>
    <w:rsid w:val="009B43B0"/>
    <w:rsid w:val="009B4937"/>
    <w:rsid w:val="009B505F"/>
    <w:rsid w:val="009B55FE"/>
    <w:rsid w:val="009B5B65"/>
    <w:rsid w:val="009B64AA"/>
    <w:rsid w:val="009B6D5A"/>
    <w:rsid w:val="009B6DE9"/>
    <w:rsid w:val="009B6EC7"/>
    <w:rsid w:val="009B7AD8"/>
    <w:rsid w:val="009C1D1C"/>
    <w:rsid w:val="009C1F27"/>
    <w:rsid w:val="009C1F4C"/>
    <w:rsid w:val="009C204B"/>
    <w:rsid w:val="009C2BCA"/>
    <w:rsid w:val="009C2C93"/>
    <w:rsid w:val="009C3A63"/>
    <w:rsid w:val="009C3AC5"/>
    <w:rsid w:val="009C4066"/>
    <w:rsid w:val="009C437E"/>
    <w:rsid w:val="009C466D"/>
    <w:rsid w:val="009C4D85"/>
    <w:rsid w:val="009C6683"/>
    <w:rsid w:val="009C6938"/>
    <w:rsid w:val="009C6AEC"/>
    <w:rsid w:val="009C75EE"/>
    <w:rsid w:val="009C7702"/>
    <w:rsid w:val="009C78B6"/>
    <w:rsid w:val="009D017D"/>
    <w:rsid w:val="009D02F7"/>
    <w:rsid w:val="009D06FF"/>
    <w:rsid w:val="009D071E"/>
    <w:rsid w:val="009D087E"/>
    <w:rsid w:val="009D0E9B"/>
    <w:rsid w:val="009D1199"/>
    <w:rsid w:val="009D126F"/>
    <w:rsid w:val="009D15DA"/>
    <w:rsid w:val="009D1D9B"/>
    <w:rsid w:val="009D2457"/>
    <w:rsid w:val="009D3965"/>
    <w:rsid w:val="009D40A5"/>
    <w:rsid w:val="009D4639"/>
    <w:rsid w:val="009D5A8A"/>
    <w:rsid w:val="009D690C"/>
    <w:rsid w:val="009D7190"/>
    <w:rsid w:val="009E1266"/>
    <w:rsid w:val="009E1FC4"/>
    <w:rsid w:val="009E227D"/>
    <w:rsid w:val="009E2436"/>
    <w:rsid w:val="009E2F7A"/>
    <w:rsid w:val="009E3C99"/>
    <w:rsid w:val="009E3FB4"/>
    <w:rsid w:val="009E48BE"/>
    <w:rsid w:val="009E5239"/>
    <w:rsid w:val="009E5A84"/>
    <w:rsid w:val="009E5E40"/>
    <w:rsid w:val="009E613D"/>
    <w:rsid w:val="009E66F6"/>
    <w:rsid w:val="009F0A02"/>
    <w:rsid w:val="009F0D42"/>
    <w:rsid w:val="009F1F1A"/>
    <w:rsid w:val="009F202F"/>
    <w:rsid w:val="009F2B67"/>
    <w:rsid w:val="009F32D1"/>
    <w:rsid w:val="009F380C"/>
    <w:rsid w:val="009F4A94"/>
    <w:rsid w:val="009F4CBE"/>
    <w:rsid w:val="009F5AE6"/>
    <w:rsid w:val="009F5F81"/>
    <w:rsid w:val="009F65E4"/>
    <w:rsid w:val="009F6AD8"/>
    <w:rsid w:val="009F70EE"/>
    <w:rsid w:val="009F7508"/>
    <w:rsid w:val="009F769E"/>
    <w:rsid w:val="009F7AF2"/>
    <w:rsid w:val="009F7B01"/>
    <w:rsid w:val="009F7C89"/>
    <w:rsid w:val="00A002BB"/>
    <w:rsid w:val="00A00505"/>
    <w:rsid w:val="00A00F3A"/>
    <w:rsid w:val="00A016E8"/>
    <w:rsid w:val="00A02155"/>
    <w:rsid w:val="00A02665"/>
    <w:rsid w:val="00A02B5E"/>
    <w:rsid w:val="00A02E48"/>
    <w:rsid w:val="00A04216"/>
    <w:rsid w:val="00A04788"/>
    <w:rsid w:val="00A04AB7"/>
    <w:rsid w:val="00A04C69"/>
    <w:rsid w:val="00A04E21"/>
    <w:rsid w:val="00A052FE"/>
    <w:rsid w:val="00A065FA"/>
    <w:rsid w:val="00A06DFE"/>
    <w:rsid w:val="00A0713A"/>
    <w:rsid w:val="00A07528"/>
    <w:rsid w:val="00A075C4"/>
    <w:rsid w:val="00A075FB"/>
    <w:rsid w:val="00A078B3"/>
    <w:rsid w:val="00A10328"/>
    <w:rsid w:val="00A1126B"/>
    <w:rsid w:val="00A11516"/>
    <w:rsid w:val="00A1203C"/>
    <w:rsid w:val="00A13016"/>
    <w:rsid w:val="00A136E0"/>
    <w:rsid w:val="00A13893"/>
    <w:rsid w:val="00A13F01"/>
    <w:rsid w:val="00A13FF7"/>
    <w:rsid w:val="00A14264"/>
    <w:rsid w:val="00A14F1C"/>
    <w:rsid w:val="00A155BE"/>
    <w:rsid w:val="00A158C0"/>
    <w:rsid w:val="00A1649D"/>
    <w:rsid w:val="00A164E2"/>
    <w:rsid w:val="00A169DA"/>
    <w:rsid w:val="00A1743B"/>
    <w:rsid w:val="00A17A7C"/>
    <w:rsid w:val="00A17BAE"/>
    <w:rsid w:val="00A17D7C"/>
    <w:rsid w:val="00A22321"/>
    <w:rsid w:val="00A22628"/>
    <w:rsid w:val="00A231AB"/>
    <w:rsid w:val="00A23A75"/>
    <w:rsid w:val="00A248D6"/>
    <w:rsid w:val="00A24C1A"/>
    <w:rsid w:val="00A24C3F"/>
    <w:rsid w:val="00A2526C"/>
    <w:rsid w:val="00A256E1"/>
    <w:rsid w:val="00A2615F"/>
    <w:rsid w:val="00A261B2"/>
    <w:rsid w:val="00A26869"/>
    <w:rsid w:val="00A26F7B"/>
    <w:rsid w:val="00A273BC"/>
    <w:rsid w:val="00A27D91"/>
    <w:rsid w:val="00A3066A"/>
    <w:rsid w:val="00A312DD"/>
    <w:rsid w:val="00A31C44"/>
    <w:rsid w:val="00A32CDC"/>
    <w:rsid w:val="00A330EE"/>
    <w:rsid w:val="00A3435E"/>
    <w:rsid w:val="00A34777"/>
    <w:rsid w:val="00A34BDE"/>
    <w:rsid w:val="00A35C4A"/>
    <w:rsid w:val="00A35E87"/>
    <w:rsid w:val="00A35F3A"/>
    <w:rsid w:val="00A36329"/>
    <w:rsid w:val="00A36994"/>
    <w:rsid w:val="00A409B8"/>
    <w:rsid w:val="00A41239"/>
    <w:rsid w:val="00A41455"/>
    <w:rsid w:val="00A414A7"/>
    <w:rsid w:val="00A41E06"/>
    <w:rsid w:val="00A4204E"/>
    <w:rsid w:val="00A42E9D"/>
    <w:rsid w:val="00A42FED"/>
    <w:rsid w:val="00A4331D"/>
    <w:rsid w:val="00A43917"/>
    <w:rsid w:val="00A439AA"/>
    <w:rsid w:val="00A447AC"/>
    <w:rsid w:val="00A44E5B"/>
    <w:rsid w:val="00A45EF9"/>
    <w:rsid w:val="00A46FC7"/>
    <w:rsid w:val="00A51B1C"/>
    <w:rsid w:val="00A51D40"/>
    <w:rsid w:val="00A52EB7"/>
    <w:rsid w:val="00A5310F"/>
    <w:rsid w:val="00A53E55"/>
    <w:rsid w:val="00A53E78"/>
    <w:rsid w:val="00A540DE"/>
    <w:rsid w:val="00A54650"/>
    <w:rsid w:val="00A56CE4"/>
    <w:rsid w:val="00A60000"/>
    <w:rsid w:val="00A60916"/>
    <w:rsid w:val="00A60AFF"/>
    <w:rsid w:val="00A6117A"/>
    <w:rsid w:val="00A61E0B"/>
    <w:rsid w:val="00A62442"/>
    <w:rsid w:val="00A62C6C"/>
    <w:rsid w:val="00A65EB5"/>
    <w:rsid w:val="00A667C3"/>
    <w:rsid w:val="00A66A3D"/>
    <w:rsid w:val="00A67039"/>
    <w:rsid w:val="00A708BD"/>
    <w:rsid w:val="00A70B92"/>
    <w:rsid w:val="00A713AE"/>
    <w:rsid w:val="00A71D2B"/>
    <w:rsid w:val="00A727AD"/>
    <w:rsid w:val="00A729C0"/>
    <w:rsid w:val="00A7364F"/>
    <w:rsid w:val="00A73A05"/>
    <w:rsid w:val="00A74E6F"/>
    <w:rsid w:val="00A7543A"/>
    <w:rsid w:val="00A76972"/>
    <w:rsid w:val="00A7699A"/>
    <w:rsid w:val="00A8057E"/>
    <w:rsid w:val="00A81C57"/>
    <w:rsid w:val="00A82DB2"/>
    <w:rsid w:val="00A837C5"/>
    <w:rsid w:val="00A83E90"/>
    <w:rsid w:val="00A84430"/>
    <w:rsid w:val="00A85420"/>
    <w:rsid w:val="00A870E9"/>
    <w:rsid w:val="00A875CE"/>
    <w:rsid w:val="00A90B33"/>
    <w:rsid w:val="00A9186D"/>
    <w:rsid w:val="00A92853"/>
    <w:rsid w:val="00A92CA8"/>
    <w:rsid w:val="00A92DBE"/>
    <w:rsid w:val="00A93967"/>
    <w:rsid w:val="00A93BC8"/>
    <w:rsid w:val="00A93E7D"/>
    <w:rsid w:val="00A94D1F"/>
    <w:rsid w:val="00A94E71"/>
    <w:rsid w:val="00A9685D"/>
    <w:rsid w:val="00A971B8"/>
    <w:rsid w:val="00A9728C"/>
    <w:rsid w:val="00A9737F"/>
    <w:rsid w:val="00A9786B"/>
    <w:rsid w:val="00A97D7C"/>
    <w:rsid w:val="00AA043D"/>
    <w:rsid w:val="00AA05F5"/>
    <w:rsid w:val="00AA07F0"/>
    <w:rsid w:val="00AA0942"/>
    <w:rsid w:val="00AA14CD"/>
    <w:rsid w:val="00AA15F7"/>
    <w:rsid w:val="00AA1629"/>
    <w:rsid w:val="00AA1F68"/>
    <w:rsid w:val="00AA3C23"/>
    <w:rsid w:val="00AA4A14"/>
    <w:rsid w:val="00AA552F"/>
    <w:rsid w:val="00AA5582"/>
    <w:rsid w:val="00AA5C4D"/>
    <w:rsid w:val="00AA792C"/>
    <w:rsid w:val="00AA7D18"/>
    <w:rsid w:val="00AB023B"/>
    <w:rsid w:val="00AB048B"/>
    <w:rsid w:val="00AB148B"/>
    <w:rsid w:val="00AB151D"/>
    <w:rsid w:val="00AB2A39"/>
    <w:rsid w:val="00AB2B16"/>
    <w:rsid w:val="00AB35F7"/>
    <w:rsid w:val="00AB3838"/>
    <w:rsid w:val="00AB3B6F"/>
    <w:rsid w:val="00AB4A6F"/>
    <w:rsid w:val="00AB4FB3"/>
    <w:rsid w:val="00AB51AC"/>
    <w:rsid w:val="00AB6D6D"/>
    <w:rsid w:val="00AB6DA5"/>
    <w:rsid w:val="00AC0287"/>
    <w:rsid w:val="00AC0D17"/>
    <w:rsid w:val="00AC0D22"/>
    <w:rsid w:val="00AC12E8"/>
    <w:rsid w:val="00AC1C20"/>
    <w:rsid w:val="00AC26FA"/>
    <w:rsid w:val="00AC2AAF"/>
    <w:rsid w:val="00AC2AEB"/>
    <w:rsid w:val="00AC2D3B"/>
    <w:rsid w:val="00AC3D5A"/>
    <w:rsid w:val="00AC4BAF"/>
    <w:rsid w:val="00AC5395"/>
    <w:rsid w:val="00AC6EB2"/>
    <w:rsid w:val="00AC6F5E"/>
    <w:rsid w:val="00AC6F6C"/>
    <w:rsid w:val="00AC79D2"/>
    <w:rsid w:val="00AC7B2D"/>
    <w:rsid w:val="00AC7D3A"/>
    <w:rsid w:val="00AD03EA"/>
    <w:rsid w:val="00AD069D"/>
    <w:rsid w:val="00AD186F"/>
    <w:rsid w:val="00AD19D6"/>
    <w:rsid w:val="00AD3628"/>
    <w:rsid w:val="00AD46A7"/>
    <w:rsid w:val="00AD4A22"/>
    <w:rsid w:val="00AD4BE4"/>
    <w:rsid w:val="00AD4DDD"/>
    <w:rsid w:val="00AD6274"/>
    <w:rsid w:val="00AD6DF5"/>
    <w:rsid w:val="00AD7059"/>
    <w:rsid w:val="00AD79C8"/>
    <w:rsid w:val="00AE081A"/>
    <w:rsid w:val="00AE1873"/>
    <w:rsid w:val="00AE22A2"/>
    <w:rsid w:val="00AE3EAC"/>
    <w:rsid w:val="00AE507C"/>
    <w:rsid w:val="00AE5449"/>
    <w:rsid w:val="00AE658F"/>
    <w:rsid w:val="00AE710C"/>
    <w:rsid w:val="00AE7144"/>
    <w:rsid w:val="00AE7198"/>
    <w:rsid w:val="00AF00D0"/>
    <w:rsid w:val="00AF0107"/>
    <w:rsid w:val="00AF06FC"/>
    <w:rsid w:val="00AF08EA"/>
    <w:rsid w:val="00AF093C"/>
    <w:rsid w:val="00AF0ACB"/>
    <w:rsid w:val="00AF3109"/>
    <w:rsid w:val="00AF3E6D"/>
    <w:rsid w:val="00AF4B0A"/>
    <w:rsid w:val="00AF4BBA"/>
    <w:rsid w:val="00AF5176"/>
    <w:rsid w:val="00AF55FC"/>
    <w:rsid w:val="00AF5744"/>
    <w:rsid w:val="00AF6492"/>
    <w:rsid w:val="00AF6844"/>
    <w:rsid w:val="00AF7441"/>
    <w:rsid w:val="00AF7DDC"/>
    <w:rsid w:val="00AF7FC7"/>
    <w:rsid w:val="00B00964"/>
    <w:rsid w:val="00B0242F"/>
    <w:rsid w:val="00B04A21"/>
    <w:rsid w:val="00B0600A"/>
    <w:rsid w:val="00B06412"/>
    <w:rsid w:val="00B06E94"/>
    <w:rsid w:val="00B073D9"/>
    <w:rsid w:val="00B0749C"/>
    <w:rsid w:val="00B10367"/>
    <w:rsid w:val="00B11424"/>
    <w:rsid w:val="00B117A0"/>
    <w:rsid w:val="00B12401"/>
    <w:rsid w:val="00B12A73"/>
    <w:rsid w:val="00B12DBB"/>
    <w:rsid w:val="00B12E50"/>
    <w:rsid w:val="00B13A01"/>
    <w:rsid w:val="00B1479D"/>
    <w:rsid w:val="00B1664C"/>
    <w:rsid w:val="00B16CF7"/>
    <w:rsid w:val="00B17155"/>
    <w:rsid w:val="00B17D82"/>
    <w:rsid w:val="00B2052A"/>
    <w:rsid w:val="00B21222"/>
    <w:rsid w:val="00B2144F"/>
    <w:rsid w:val="00B21F58"/>
    <w:rsid w:val="00B230D3"/>
    <w:rsid w:val="00B24639"/>
    <w:rsid w:val="00B24DCA"/>
    <w:rsid w:val="00B25016"/>
    <w:rsid w:val="00B2534D"/>
    <w:rsid w:val="00B26400"/>
    <w:rsid w:val="00B27225"/>
    <w:rsid w:val="00B27338"/>
    <w:rsid w:val="00B30FFB"/>
    <w:rsid w:val="00B32C67"/>
    <w:rsid w:val="00B34186"/>
    <w:rsid w:val="00B343BC"/>
    <w:rsid w:val="00B34499"/>
    <w:rsid w:val="00B34FE7"/>
    <w:rsid w:val="00B35047"/>
    <w:rsid w:val="00B362F7"/>
    <w:rsid w:val="00B3675C"/>
    <w:rsid w:val="00B4040F"/>
    <w:rsid w:val="00B408C6"/>
    <w:rsid w:val="00B40B1B"/>
    <w:rsid w:val="00B40BEA"/>
    <w:rsid w:val="00B4106C"/>
    <w:rsid w:val="00B4120E"/>
    <w:rsid w:val="00B417C7"/>
    <w:rsid w:val="00B445A2"/>
    <w:rsid w:val="00B44969"/>
    <w:rsid w:val="00B45682"/>
    <w:rsid w:val="00B46189"/>
    <w:rsid w:val="00B4627B"/>
    <w:rsid w:val="00B464E7"/>
    <w:rsid w:val="00B46F32"/>
    <w:rsid w:val="00B47488"/>
    <w:rsid w:val="00B47EFC"/>
    <w:rsid w:val="00B50FB3"/>
    <w:rsid w:val="00B51458"/>
    <w:rsid w:val="00B5230D"/>
    <w:rsid w:val="00B52B5D"/>
    <w:rsid w:val="00B53281"/>
    <w:rsid w:val="00B53FC6"/>
    <w:rsid w:val="00B54B90"/>
    <w:rsid w:val="00B55CF4"/>
    <w:rsid w:val="00B561D0"/>
    <w:rsid w:val="00B5624C"/>
    <w:rsid w:val="00B571EE"/>
    <w:rsid w:val="00B57227"/>
    <w:rsid w:val="00B572DB"/>
    <w:rsid w:val="00B5744C"/>
    <w:rsid w:val="00B575CD"/>
    <w:rsid w:val="00B6161D"/>
    <w:rsid w:val="00B6189F"/>
    <w:rsid w:val="00B61A42"/>
    <w:rsid w:val="00B6239D"/>
    <w:rsid w:val="00B630FD"/>
    <w:rsid w:val="00B6329C"/>
    <w:rsid w:val="00B6350D"/>
    <w:rsid w:val="00B64C6E"/>
    <w:rsid w:val="00B656D5"/>
    <w:rsid w:val="00B657B0"/>
    <w:rsid w:val="00B65A99"/>
    <w:rsid w:val="00B66343"/>
    <w:rsid w:val="00B66C93"/>
    <w:rsid w:val="00B66E82"/>
    <w:rsid w:val="00B67263"/>
    <w:rsid w:val="00B70B8E"/>
    <w:rsid w:val="00B70EB0"/>
    <w:rsid w:val="00B70F5D"/>
    <w:rsid w:val="00B71F08"/>
    <w:rsid w:val="00B7206E"/>
    <w:rsid w:val="00B73496"/>
    <w:rsid w:val="00B737C6"/>
    <w:rsid w:val="00B73AC8"/>
    <w:rsid w:val="00B7550A"/>
    <w:rsid w:val="00B75D24"/>
    <w:rsid w:val="00B764E2"/>
    <w:rsid w:val="00B76965"/>
    <w:rsid w:val="00B77631"/>
    <w:rsid w:val="00B80052"/>
    <w:rsid w:val="00B80689"/>
    <w:rsid w:val="00B80780"/>
    <w:rsid w:val="00B814C5"/>
    <w:rsid w:val="00B81BA9"/>
    <w:rsid w:val="00B81E64"/>
    <w:rsid w:val="00B83788"/>
    <w:rsid w:val="00B84254"/>
    <w:rsid w:val="00B844AF"/>
    <w:rsid w:val="00B85302"/>
    <w:rsid w:val="00B85D58"/>
    <w:rsid w:val="00B87046"/>
    <w:rsid w:val="00B8753C"/>
    <w:rsid w:val="00B9092D"/>
    <w:rsid w:val="00B90DAA"/>
    <w:rsid w:val="00B91805"/>
    <w:rsid w:val="00B9184D"/>
    <w:rsid w:val="00B91A3D"/>
    <w:rsid w:val="00B932A9"/>
    <w:rsid w:val="00B935A4"/>
    <w:rsid w:val="00B937B2"/>
    <w:rsid w:val="00B93C42"/>
    <w:rsid w:val="00B93EC5"/>
    <w:rsid w:val="00B94BDA"/>
    <w:rsid w:val="00B95A30"/>
    <w:rsid w:val="00B95E87"/>
    <w:rsid w:val="00B95F4B"/>
    <w:rsid w:val="00B96670"/>
    <w:rsid w:val="00B9694C"/>
    <w:rsid w:val="00BA08A1"/>
    <w:rsid w:val="00BA0C33"/>
    <w:rsid w:val="00BA1FE4"/>
    <w:rsid w:val="00BA3108"/>
    <w:rsid w:val="00BA35F9"/>
    <w:rsid w:val="00BA39E7"/>
    <w:rsid w:val="00BA40BA"/>
    <w:rsid w:val="00BA43EC"/>
    <w:rsid w:val="00BA474D"/>
    <w:rsid w:val="00BA4841"/>
    <w:rsid w:val="00BA50B5"/>
    <w:rsid w:val="00BA52F7"/>
    <w:rsid w:val="00BA535F"/>
    <w:rsid w:val="00BA5D60"/>
    <w:rsid w:val="00BB0CC0"/>
    <w:rsid w:val="00BB1A5D"/>
    <w:rsid w:val="00BB2B86"/>
    <w:rsid w:val="00BB2D6C"/>
    <w:rsid w:val="00BB35F0"/>
    <w:rsid w:val="00BB3AE2"/>
    <w:rsid w:val="00BB3D33"/>
    <w:rsid w:val="00BB4E1B"/>
    <w:rsid w:val="00BB64A3"/>
    <w:rsid w:val="00BB6C87"/>
    <w:rsid w:val="00BB70F4"/>
    <w:rsid w:val="00BB7464"/>
    <w:rsid w:val="00BC045A"/>
    <w:rsid w:val="00BC06C0"/>
    <w:rsid w:val="00BC1E95"/>
    <w:rsid w:val="00BC38C3"/>
    <w:rsid w:val="00BC3AEA"/>
    <w:rsid w:val="00BC3D58"/>
    <w:rsid w:val="00BC4B2D"/>
    <w:rsid w:val="00BC4CCB"/>
    <w:rsid w:val="00BC5596"/>
    <w:rsid w:val="00BC5E6C"/>
    <w:rsid w:val="00BC60E9"/>
    <w:rsid w:val="00BC6CB8"/>
    <w:rsid w:val="00BC7A08"/>
    <w:rsid w:val="00BD080A"/>
    <w:rsid w:val="00BD12D4"/>
    <w:rsid w:val="00BD1437"/>
    <w:rsid w:val="00BD1C8B"/>
    <w:rsid w:val="00BD4462"/>
    <w:rsid w:val="00BD50E7"/>
    <w:rsid w:val="00BD58F1"/>
    <w:rsid w:val="00BD5D9B"/>
    <w:rsid w:val="00BD6600"/>
    <w:rsid w:val="00BD6A08"/>
    <w:rsid w:val="00BD7B36"/>
    <w:rsid w:val="00BD7EAC"/>
    <w:rsid w:val="00BE0909"/>
    <w:rsid w:val="00BE0943"/>
    <w:rsid w:val="00BE0D66"/>
    <w:rsid w:val="00BE1682"/>
    <w:rsid w:val="00BE2A7C"/>
    <w:rsid w:val="00BE3998"/>
    <w:rsid w:val="00BE4851"/>
    <w:rsid w:val="00BE54C3"/>
    <w:rsid w:val="00BE5766"/>
    <w:rsid w:val="00BE57E2"/>
    <w:rsid w:val="00BE5BCD"/>
    <w:rsid w:val="00BE62AC"/>
    <w:rsid w:val="00BF0063"/>
    <w:rsid w:val="00BF0852"/>
    <w:rsid w:val="00BF1ECC"/>
    <w:rsid w:val="00BF20D8"/>
    <w:rsid w:val="00BF2C8B"/>
    <w:rsid w:val="00BF2F94"/>
    <w:rsid w:val="00BF35E2"/>
    <w:rsid w:val="00BF378D"/>
    <w:rsid w:val="00BF3B3E"/>
    <w:rsid w:val="00BF4F42"/>
    <w:rsid w:val="00BF561C"/>
    <w:rsid w:val="00BF5949"/>
    <w:rsid w:val="00BF5B69"/>
    <w:rsid w:val="00BF6079"/>
    <w:rsid w:val="00BF6E60"/>
    <w:rsid w:val="00BF7E56"/>
    <w:rsid w:val="00BF7F59"/>
    <w:rsid w:val="00C003CC"/>
    <w:rsid w:val="00C0094C"/>
    <w:rsid w:val="00C01203"/>
    <w:rsid w:val="00C018DA"/>
    <w:rsid w:val="00C01B26"/>
    <w:rsid w:val="00C02909"/>
    <w:rsid w:val="00C05925"/>
    <w:rsid w:val="00C06E71"/>
    <w:rsid w:val="00C06FB2"/>
    <w:rsid w:val="00C0754B"/>
    <w:rsid w:val="00C078F0"/>
    <w:rsid w:val="00C07DEC"/>
    <w:rsid w:val="00C10505"/>
    <w:rsid w:val="00C10704"/>
    <w:rsid w:val="00C10F1A"/>
    <w:rsid w:val="00C11B75"/>
    <w:rsid w:val="00C12A79"/>
    <w:rsid w:val="00C13A1A"/>
    <w:rsid w:val="00C141C1"/>
    <w:rsid w:val="00C14F4D"/>
    <w:rsid w:val="00C15472"/>
    <w:rsid w:val="00C157BB"/>
    <w:rsid w:val="00C1590B"/>
    <w:rsid w:val="00C15BA8"/>
    <w:rsid w:val="00C15D37"/>
    <w:rsid w:val="00C16104"/>
    <w:rsid w:val="00C172CE"/>
    <w:rsid w:val="00C1768A"/>
    <w:rsid w:val="00C2132A"/>
    <w:rsid w:val="00C21A32"/>
    <w:rsid w:val="00C21B07"/>
    <w:rsid w:val="00C22997"/>
    <w:rsid w:val="00C230B9"/>
    <w:rsid w:val="00C23E1E"/>
    <w:rsid w:val="00C24A7D"/>
    <w:rsid w:val="00C25DC0"/>
    <w:rsid w:val="00C2657A"/>
    <w:rsid w:val="00C26AE9"/>
    <w:rsid w:val="00C3064C"/>
    <w:rsid w:val="00C3125B"/>
    <w:rsid w:val="00C3138E"/>
    <w:rsid w:val="00C31BA2"/>
    <w:rsid w:val="00C31FDE"/>
    <w:rsid w:val="00C32440"/>
    <w:rsid w:val="00C32452"/>
    <w:rsid w:val="00C327F7"/>
    <w:rsid w:val="00C32A2E"/>
    <w:rsid w:val="00C32F18"/>
    <w:rsid w:val="00C334D9"/>
    <w:rsid w:val="00C376C0"/>
    <w:rsid w:val="00C379D7"/>
    <w:rsid w:val="00C37F4A"/>
    <w:rsid w:val="00C37FA9"/>
    <w:rsid w:val="00C40564"/>
    <w:rsid w:val="00C409BD"/>
    <w:rsid w:val="00C40D58"/>
    <w:rsid w:val="00C417F7"/>
    <w:rsid w:val="00C41A81"/>
    <w:rsid w:val="00C4202D"/>
    <w:rsid w:val="00C42050"/>
    <w:rsid w:val="00C429C0"/>
    <w:rsid w:val="00C43E00"/>
    <w:rsid w:val="00C44538"/>
    <w:rsid w:val="00C46377"/>
    <w:rsid w:val="00C479C8"/>
    <w:rsid w:val="00C51660"/>
    <w:rsid w:val="00C52231"/>
    <w:rsid w:val="00C534AE"/>
    <w:rsid w:val="00C54998"/>
    <w:rsid w:val="00C551F0"/>
    <w:rsid w:val="00C5545D"/>
    <w:rsid w:val="00C55662"/>
    <w:rsid w:val="00C55786"/>
    <w:rsid w:val="00C56046"/>
    <w:rsid w:val="00C560FE"/>
    <w:rsid w:val="00C5616A"/>
    <w:rsid w:val="00C562CB"/>
    <w:rsid w:val="00C56819"/>
    <w:rsid w:val="00C56A5A"/>
    <w:rsid w:val="00C56CC7"/>
    <w:rsid w:val="00C56E49"/>
    <w:rsid w:val="00C5709E"/>
    <w:rsid w:val="00C576FC"/>
    <w:rsid w:val="00C57CF1"/>
    <w:rsid w:val="00C605E4"/>
    <w:rsid w:val="00C614EB"/>
    <w:rsid w:val="00C6159A"/>
    <w:rsid w:val="00C61749"/>
    <w:rsid w:val="00C6285B"/>
    <w:rsid w:val="00C644A9"/>
    <w:rsid w:val="00C64CE0"/>
    <w:rsid w:val="00C65C0E"/>
    <w:rsid w:val="00C66689"/>
    <w:rsid w:val="00C6668B"/>
    <w:rsid w:val="00C6669A"/>
    <w:rsid w:val="00C66726"/>
    <w:rsid w:val="00C66862"/>
    <w:rsid w:val="00C67014"/>
    <w:rsid w:val="00C67CEC"/>
    <w:rsid w:val="00C67EF0"/>
    <w:rsid w:val="00C70465"/>
    <w:rsid w:val="00C7086C"/>
    <w:rsid w:val="00C70E96"/>
    <w:rsid w:val="00C710DA"/>
    <w:rsid w:val="00C71747"/>
    <w:rsid w:val="00C71BA7"/>
    <w:rsid w:val="00C72079"/>
    <w:rsid w:val="00C7243A"/>
    <w:rsid w:val="00C72508"/>
    <w:rsid w:val="00C73319"/>
    <w:rsid w:val="00C7440B"/>
    <w:rsid w:val="00C74FD0"/>
    <w:rsid w:val="00C75C6B"/>
    <w:rsid w:val="00C768AF"/>
    <w:rsid w:val="00C77E69"/>
    <w:rsid w:val="00C77F94"/>
    <w:rsid w:val="00C80BC0"/>
    <w:rsid w:val="00C80F2D"/>
    <w:rsid w:val="00C8183C"/>
    <w:rsid w:val="00C8186D"/>
    <w:rsid w:val="00C81CE0"/>
    <w:rsid w:val="00C81DFB"/>
    <w:rsid w:val="00C8227D"/>
    <w:rsid w:val="00C82543"/>
    <w:rsid w:val="00C82A8A"/>
    <w:rsid w:val="00C83393"/>
    <w:rsid w:val="00C835C9"/>
    <w:rsid w:val="00C83BF3"/>
    <w:rsid w:val="00C85D03"/>
    <w:rsid w:val="00C85D53"/>
    <w:rsid w:val="00C85DFC"/>
    <w:rsid w:val="00C86243"/>
    <w:rsid w:val="00C870C2"/>
    <w:rsid w:val="00C9025F"/>
    <w:rsid w:val="00C9051D"/>
    <w:rsid w:val="00C917E4"/>
    <w:rsid w:val="00C92012"/>
    <w:rsid w:val="00C92130"/>
    <w:rsid w:val="00C9354D"/>
    <w:rsid w:val="00C94423"/>
    <w:rsid w:val="00C95B76"/>
    <w:rsid w:val="00C95E77"/>
    <w:rsid w:val="00C96721"/>
    <w:rsid w:val="00C96A4B"/>
    <w:rsid w:val="00C9718C"/>
    <w:rsid w:val="00C97BE8"/>
    <w:rsid w:val="00CA03EE"/>
    <w:rsid w:val="00CA072A"/>
    <w:rsid w:val="00CA0A07"/>
    <w:rsid w:val="00CA1418"/>
    <w:rsid w:val="00CA1456"/>
    <w:rsid w:val="00CA1645"/>
    <w:rsid w:val="00CA219E"/>
    <w:rsid w:val="00CA27B5"/>
    <w:rsid w:val="00CA27C4"/>
    <w:rsid w:val="00CA2F3D"/>
    <w:rsid w:val="00CA32BC"/>
    <w:rsid w:val="00CA3541"/>
    <w:rsid w:val="00CA4544"/>
    <w:rsid w:val="00CA6886"/>
    <w:rsid w:val="00CA7DA2"/>
    <w:rsid w:val="00CB1928"/>
    <w:rsid w:val="00CB1BBD"/>
    <w:rsid w:val="00CB212D"/>
    <w:rsid w:val="00CB298C"/>
    <w:rsid w:val="00CB2DC9"/>
    <w:rsid w:val="00CB31A2"/>
    <w:rsid w:val="00CB35FE"/>
    <w:rsid w:val="00CB37B9"/>
    <w:rsid w:val="00CB4842"/>
    <w:rsid w:val="00CB4855"/>
    <w:rsid w:val="00CB4AC9"/>
    <w:rsid w:val="00CB4FD0"/>
    <w:rsid w:val="00CB6551"/>
    <w:rsid w:val="00CB6569"/>
    <w:rsid w:val="00CB6866"/>
    <w:rsid w:val="00CB73DC"/>
    <w:rsid w:val="00CB7A78"/>
    <w:rsid w:val="00CC06A2"/>
    <w:rsid w:val="00CC0F58"/>
    <w:rsid w:val="00CC142B"/>
    <w:rsid w:val="00CC159A"/>
    <w:rsid w:val="00CC1FB3"/>
    <w:rsid w:val="00CC24CE"/>
    <w:rsid w:val="00CC259B"/>
    <w:rsid w:val="00CC3449"/>
    <w:rsid w:val="00CC3584"/>
    <w:rsid w:val="00CC4304"/>
    <w:rsid w:val="00CC51A3"/>
    <w:rsid w:val="00CC5B65"/>
    <w:rsid w:val="00CC6171"/>
    <w:rsid w:val="00CC62E1"/>
    <w:rsid w:val="00CC644A"/>
    <w:rsid w:val="00CC77D7"/>
    <w:rsid w:val="00CD011B"/>
    <w:rsid w:val="00CD0F7D"/>
    <w:rsid w:val="00CD1217"/>
    <w:rsid w:val="00CD16A4"/>
    <w:rsid w:val="00CD2218"/>
    <w:rsid w:val="00CD24DA"/>
    <w:rsid w:val="00CD26F0"/>
    <w:rsid w:val="00CD2A64"/>
    <w:rsid w:val="00CD2D8A"/>
    <w:rsid w:val="00CD30F5"/>
    <w:rsid w:val="00CD38EB"/>
    <w:rsid w:val="00CD3B90"/>
    <w:rsid w:val="00CD3F2B"/>
    <w:rsid w:val="00CD467D"/>
    <w:rsid w:val="00CD657E"/>
    <w:rsid w:val="00CD65EF"/>
    <w:rsid w:val="00CE0637"/>
    <w:rsid w:val="00CE07FA"/>
    <w:rsid w:val="00CE0F73"/>
    <w:rsid w:val="00CE14DD"/>
    <w:rsid w:val="00CE15E9"/>
    <w:rsid w:val="00CE320E"/>
    <w:rsid w:val="00CE330A"/>
    <w:rsid w:val="00CE3C41"/>
    <w:rsid w:val="00CE3F12"/>
    <w:rsid w:val="00CE3F1F"/>
    <w:rsid w:val="00CE3FA0"/>
    <w:rsid w:val="00CE419E"/>
    <w:rsid w:val="00CE48C9"/>
    <w:rsid w:val="00CE536F"/>
    <w:rsid w:val="00CE6F97"/>
    <w:rsid w:val="00CE722E"/>
    <w:rsid w:val="00CE7765"/>
    <w:rsid w:val="00CF168A"/>
    <w:rsid w:val="00CF230F"/>
    <w:rsid w:val="00CF32AE"/>
    <w:rsid w:val="00CF4C24"/>
    <w:rsid w:val="00CF52E2"/>
    <w:rsid w:val="00CF543D"/>
    <w:rsid w:val="00CF689C"/>
    <w:rsid w:val="00CF6989"/>
    <w:rsid w:val="00CF741B"/>
    <w:rsid w:val="00CF7525"/>
    <w:rsid w:val="00CF7CE7"/>
    <w:rsid w:val="00CF7D07"/>
    <w:rsid w:val="00D00260"/>
    <w:rsid w:val="00D0026B"/>
    <w:rsid w:val="00D00D65"/>
    <w:rsid w:val="00D0298B"/>
    <w:rsid w:val="00D02DC8"/>
    <w:rsid w:val="00D03C14"/>
    <w:rsid w:val="00D03C5A"/>
    <w:rsid w:val="00D041FC"/>
    <w:rsid w:val="00D0472D"/>
    <w:rsid w:val="00D04C1C"/>
    <w:rsid w:val="00D05DC9"/>
    <w:rsid w:val="00D06CC0"/>
    <w:rsid w:val="00D07392"/>
    <w:rsid w:val="00D07E3B"/>
    <w:rsid w:val="00D07EBA"/>
    <w:rsid w:val="00D07ECE"/>
    <w:rsid w:val="00D1005F"/>
    <w:rsid w:val="00D10CE8"/>
    <w:rsid w:val="00D11318"/>
    <w:rsid w:val="00D118E8"/>
    <w:rsid w:val="00D11FE3"/>
    <w:rsid w:val="00D123BE"/>
    <w:rsid w:val="00D1468B"/>
    <w:rsid w:val="00D14E11"/>
    <w:rsid w:val="00D1554E"/>
    <w:rsid w:val="00D16240"/>
    <w:rsid w:val="00D16B77"/>
    <w:rsid w:val="00D17DB8"/>
    <w:rsid w:val="00D17F36"/>
    <w:rsid w:val="00D17FF0"/>
    <w:rsid w:val="00D2007A"/>
    <w:rsid w:val="00D2047D"/>
    <w:rsid w:val="00D20E85"/>
    <w:rsid w:val="00D2118D"/>
    <w:rsid w:val="00D21A7A"/>
    <w:rsid w:val="00D227EC"/>
    <w:rsid w:val="00D23ABA"/>
    <w:rsid w:val="00D241F6"/>
    <w:rsid w:val="00D24520"/>
    <w:rsid w:val="00D2474E"/>
    <w:rsid w:val="00D248A4"/>
    <w:rsid w:val="00D249DC"/>
    <w:rsid w:val="00D25DAF"/>
    <w:rsid w:val="00D266D8"/>
    <w:rsid w:val="00D26DC4"/>
    <w:rsid w:val="00D26FFA"/>
    <w:rsid w:val="00D27699"/>
    <w:rsid w:val="00D2792C"/>
    <w:rsid w:val="00D30512"/>
    <w:rsid w:val="00D30C14"/>
    <w:rsid w:val="00D31992"/>
    <w:rsid w:val="00D34168"/>
    <w:rsid w:val="00D3422E"/>
    <w:rsid w:val="00D34B26"/>
    <w:rsid w:val="00D36940"/>
    <w:rsid w:val="00D40210"/>
    <w:rsid w:val="00D40955"/>
    <w:rsid w:val="00D40F8C"/>
    <w:rsid w:val="00D41056"/>
    <w:rsid w:val="00D4327C"/>
    <w:rsid w:val="00D43F40"/>
    <w:rsid w:val="00D44536"/>
    <w:rsid w:val="00D44700"/>
    <w:rsid w:val="00D44CA8"/>
    <w:rsid w:val="00D44E74"/>
    <w:rsid w:val="00D45A4D"/>
    <w:rsid w:val="00D45B4D"/>
    <w:rsid w:val="00D47233"/>
    <w:rsid w:val="00D47B0C"/>
    <w:rsid w:val="00D50A6A"/>
    <w:rsid w:val="00D51223"/>
    <w:rsid w:val="00D51A8C"/>
    <w:rsid w:val="00D536B1"/>
    <w:rsid w:val="00D541C8"/>
    <w:rsid w:val="00D54F16"/>
    <w:rsid w:val="00D5536B"/>
    <w:rsid w:val="00D55B85"/>
    <w:rsid w:val="00D601B7"/>
    <w:rsid w:val="00D6072C"/>
    <w:rsid w:val="00D61278"/>
    <w:rsid w:val="00D61C58"/>
    <w:rsid w:val="00D6231C"/>
    <w:rsid w:val="00D626F4"/>
    <w:rsid w:val="00D62E99"/>
    <w:rsid w:val="00D62F0F"/>
    <w:rsid w:val="00D632B6"/>
    <w:rsid w:val="00D63608"/>
    <w:rsid w:val="00D63D47"/>
    <w:rsid w:val="00D64168"/>
    <w:rsid w:val="00D6470A"/>
    <w:rsid w:val="00D656B6"/>
    <w:rsid w:val="00D659FE"/>
    <w:rsid w:val="00D65EA6"/>
    <w:rsid w:val="00D66EAC"/>
    <w:rsid w:val="00D67544"/>
    <w:rsid w:val="00D67667"/>
    <w:rsid w:val="00D70B0E"/>
    <w:rsid w:val="00D70B57"/>
    <w:rsid w:val="00D712D9"/>
    <w:rsid w:val="00D71CA5"/>
    <w:rsid w:val="00D71D5E"/>
    <w:rsid w:val="00D71F2E"/>
    <w:rsid w:val="00D72EF2"/>
    <w:rsid w:val="00D74FEA"/>
    <w:rsid w:val="00D758DB"/>
    <w:rsid w:val="00D75C91"/>
    <w:rsid w:val="00D763B7"/>
    <w:rsid w:val="00D764FB"/>
    <w:rsid w:val="00D76FBD"/>
    <w:rsid w:val="00D77829"/>
    <w:rsid w:val="00D805E8"/>
    <w:rsid w:val="00D813C8"/>
    <w:rsid w:val="00D814AE"/>
    <w:rsid w:val="00D8172C"/>
    <w:rsid w:val="00D81C43"/>
    <w:rsid w:val="00D8367E"/>
    <w:rsid w:val="00D84722"/>
    <w:rsid w:val="00D84885"/>
    <w:rsid w:val="00D84BFF"/>
    <w:rsid w:val="00D85D7C"/>
    <w:rsid w:val="00D86005"/>
    <w:rsid w:val="00D86630"/>
    <w:rsid w:val="00D871CD"/>
    <w:rsid w:val="00D90878"/>
    <w:rsid w:val="00D91194"/>
    <w:rsid w:val="00D91776"/>
    <w:rsid w:val="00D91AA2"/>
    <w:rsid w:val="00D92D8E"/>
    <w:rsid w:val="00D93485"/>
    <w:rsid w:val="00D94B2F"/>
    <w:rsid w:val="00D950B2"/>
    <w:rsid w:val="00D95287"/>
    <w:rsid w:val="00D96344"/>
    <w:rsid w:val="00D966A9"/>
    <w:rsid w:val="00D968A5"/>
    <w:rsid w:val="00D97655"/>
    <w:rsid w:val="00D9776B"/>
    <w:rsid w:val="00DA0233"/>
    <w:rsid w:val="00DA0733"/>
    <w:rsid w:val="00DA15A5"/>
    <w:rsid w:val="00DA249A"/>
    <w:rsid w:val="00DA24A7"/>
    <w:rsid w:val="00DA28BC"/>
    <w:rsid w:val="00DA2FA7"/>
    <w:rsid w:val="00DA332C"/>
    <w:rsid w:val="00DA379E"/>
    <w:rsid w:val="00DA3DD0"/>
    <w:rsid w:val="00DA46B9"/>
    <w:rsid w:val="00DA4C73"/>
    <w:rsid w:val="00DA50CD"/>
    <w:rsid w:val="00DA55B8"/>
    <w:rsid w:val="00DA5EC9"/>
    <w:rsid w:val="00DA5FE5"/>
    <w:rsid w:val="00DA6134"/>
    <w:rsid w:val="00DA6EC8"/>
    <w:rsid w:val="00DA70C8"/>
    <w:rsid w:val="00DB0A7B"/>
    <w:rsid w:val="00DB24DA"/>
    <w:rsid w:val="00DB27E1"/>
    <w:rsid w:val="00DB3AB6"/>
    <w:rsid w:val="00DB40F4"/>
    <w:rsid w:val="00DB479A"/>
    <w:rsid w:val="00DB48FF"/>
    <w:rsid w:val="00DB5217"/>
    <w:rsid w:val="00DB54D3"/>
    <w:rsid w:val="00DB57FC"/>
    <w:rsid w:val="00DB6013"/>
    <w:rsid w:val="00DB701F"/>
    <w:rsid w:val="00DB736C"/>
    <w:rsid w:val="00DC02DB"/>
    <w:rsid w:val="00DC0EE2"/>
    <w:rsid w:val="00DC1113"/>
    <w:rsid w:val="00DC14F1"/>
    <w:rsid w:val="00DC16E6"/>
    <w:rsid w:val="00DC1EEA"/>
    <w:rsid w:val="00DC3564"/>
    <w:rsid w:val="00DC5171"/>
    <w:rsid w:val="00DC5894"/>
    <w:rsid w:val="00DC618A"/>
    <w:rsid w:val="00DC68F9"/>
    <w:rsid w:val="00DC70FC"/>
    <w:rsid w:val="00DC7D24"/>
    <w:rsid w:val="00DD0C2B"/>
    <w:rsid w:val="00DD0DC7"/>
    <w:rsid w:val="00DD246F"/>
    <w:rsid w:val="00DD3023"/>
    <w:rsid w:val="00DD3813"/>
    <w:rsid w:val="00DD4AE5"/>
    <w:rsid w:val="00DD5064"/>
    <w:rsid w:val="00DD5745"/>
    <w:rsid w:val="00DD6CD4"/>
    <w:rsid w:val="00DD7D56"/>
    <w:rsid w:val="00DD7EAA"/>
    <w:rsid w:val="00DE0426"/>
    <w:rsid w:val="00DE09DA"/>
    <w:rsid w:val="00DE0DC1"/>
    <w:rsid w:val="00DE360B"/>
    <w:rsid w:val="00DE4135"/>
    <w:rsid w:val="00DE54B4"/>
    <w:rsid w:val="00DE5D59"/>
    <w:rsid w:val="00DE6D43"/>
    <w:rsid w:val="00DE6FAE"/>
    <w:rsid w:val="00DE758F"/>
    <w:rsid w:val="00DF1A3B"/>
    <w:rsid w:val="00DF1CD3"/>
    <w:rsid w:val="00DF2FA9"/>
    <w:rsid w:val="00DF2FD3"/>
    <w:rsid w:val="00DF412D"/>
    <w:rsid w:val="00DF4B21"/>
    <w:rsid w:val="00DF4CAC"/>
    <w:rsid w:val="00DF5C72"/>
    <w:rsid w:val="00DF6A59"/>
    <w:rsid w:val="00DF6D51"/>
    <w:rsid w:val="00DF7169"/>
    <w:rsid w:val="00DF720D"/>
    <w:rsid w:val="00E000FB"/>
    <w:rsid w:val="00E00B36"/>
    <w:rsid w:val="00E00D4E"/>
    <w:rsid w:val="00E00FC1"/>
    <w:rsid w:val="00E01426"/>
    <w:rsid w:val="00E02E9E"/>
    <w:rsid w:val="00E0346F"/>
    <w:rsid w:val="00E03C01"/>
    <w:rsid w:val="00E049C7"/>
    <w:rsid w:val="00E04D93"/>
    <w:rsid w:val="00E052F4"/>
    <w:rsid w:val="00E05924"/>
    <w:rsid w:val="00E05AF9"/>
    <w:rsid w:val="00E05EF3"/>
    <w:rsid w:val="00E06CFA"/>
    <w:rsid w:val="00E06EF1"/>
    <w:rsid w:val="00E06F45"/>
    <w:rsid w:val="00E07A57"/>
    <w:rsid w:val="00E07D7B"/>
    <w:rsid w:val="00E106E6"/>
    <w:rsid w:val="00E10EB8"/>
    <w:rsid w:val="00E1122B"/>
    <w:rsid w:val="00E118F5"/>
    <w:rsid w:val="00E11E29"/>
    <w:rsid w:val="00E134A0"/>
    <w:rsid w:val="00E136DA"/>
    <w:rsid w:val="00E13A76"/>
    <w:rsid w:val="00E1439B"/>
    <w:rsid w:val="00E14632"/>
    <w:rsid w:val="00E14643"/>
    <w:rsid w:val="00E1552E"/>
    <w:rsid w:val="00E16012"/>
    <w:rsid w:val="00E1732D"/>
    <w:rsid w:val="00E17807"/>
    <w:rsid w:val="00E17EE9"/>
    <w:rsid w:val="00E2010E"/>
    <w:rsid w:val="00E21B8D"/>
    <w:rsid w:val="00E22503"/>
    <w:rsid w:val="00E24968"/>
    <w:rsid w:val="00E24D98"/>
    <w:rsid w:val="00E258CC"/>
    <w:rsid w:val="00E2692B"/>
    <w:rsid w:val="00E26B23"/>
    <w:rsid w:val="00E26D2E"/>
    <w:rsid w:val="00E2747D"/>
    <w:rsid w:val="00E2759F"/>
    <w:rsid w:val="00E304E9"/>
    <w:rsid w:val="00E30B13"/>
    <w:rsid w:val="00E3191B"/>
    <w:rsid w:val="00E3264B"/>
    <w:rsid w:val="00E329D7"/>
    <w:rsid w:val="00E32B7E"/>
    <w:rsid w:val="00E336DD"/>
    <w:rsid w:val="00E3425B"/>
    <w:rsid w:val="00E34566"/>
    <w:rsid w:val="00E345D5"/>
    <w:rsid w:val="00E3508B"/>
    <w:rsid w:val="00E354C4"/>
    <w:rsid w:val="00E3586D"/>
    <w:rsid w:val="00E3712A"/>
    <w:rsid w:val="00E37FDD"/>
    <w:rsid w:val="00E40353"/>
    <w:rsid w:val="00E40F06"/>
    <w:rsid w:val="00E413D7"/>
    <w:rsid w:val="00E45374"/>
    <w:rsid w:val="00E457F5"/>
    <w:rsid w:val="00E45CD9"/>
    <w:rsid w:val="00E46B74"/>
    <w:rsid w:val="00E47629"/>
    <w:rsid w:val="00E47641"/>
    <w:rsid w:val="00E5019A"/>
    <w:rsid w:val="00E5099B"/>
    <w:rsid w:val="00E50AC3"/>
    <w:rsid w:val="00E50E2D"/>
    <w:rsid w:val="00E516F3"/>
    <w:rsid w:val="00E51CD2"/>
    <w:rsid w:val="00E51EDA"/>
    <w:rsid w:val="00E52984"/>
    <w:rsid w:val="00E53527"/>
    <w:rsid w:val="00E54147"/>
    <w:rsid w:val="00E54ADB"/>
    <w:rsid w:val="00E54D22"/>
    <w:rsid w:val="00E55E70"/>
    <w:rsid w:val="00E569D5"/>
    <w:rsid w:val="00E57CCC"/>
    <w:rsid w:val="00E607E4"/>
    <w:rsid w:val="00E61579"/>
    <w:rsid w:val="00E62AA9"/>
    <w:rsid w:val="00E63095"/>
    <w:rsid w:val="00E63876"/>
    <w:rsid w:val="00E63932"/>
    <w:rsid w:val="00E63A6F"/>
    <w:rsid w:val="00E6417A"/>
    <w:rsid w:val="00E64535"/>
    <w:rsid w:val="00E64BFD"/>
    <w:rsid w:val="00E6531F"/>
    <w:rsid w:val="00E656C9"/>
    <w:rsid w:val="00E66C97"/>
    <w:rsid w:val="00E672B5"/>
    <w:rsid w:val="00E67669"/>
    <w:rsid w:val="00E67AED"/>
    <w:rsid w:val="00E70B64"/>
    <w:rsid w:val="00E71AB7"/>
    <w:rsid w:val="00E74EC6"/>
    <w:rsid w:val="00E750AA"/>
    <w:rsid w:val="00E75476"/>
    <w:rsid w:val="00E7584B"/>
    <w:rsid w:val="00E76C4D"/>
    <w:rsid w:val="00E7759C"/>
    <w:rsid w:val="00E77601"/>
    <w:rsid w:val="00E77820"/>
    <w:rsid w:val="00E80126"/>
    <w:rsid w:val="00E8042D"/>
    <w:rsid w:val="00E8188B"/>
    <w:rsid w:val="00E8273F"/>
    <w:rsid w:val="00E82E42"/>
    <w:rsid w:val="00E8583D"/>
    <w:rsid w:val="00E86052"/>
    <w:rsid w:val="00E87262"/>
    <w:rsid w:val="00E87A56"/>
    <w:rsid w:val="00E87BAB"/>
    <w:rsid w:val="00E87C70"/>
    <w:rsid w:val="00E90A5D"/>
    <w:rsid w:val="00E90D8E"/>
    <w:rsid w:val="00E92DD7"/>
    <w:rsid w:val="00E938F8"/>
    <w:rsid w:val="00E95928"/>
    <w:rsid w:val="00E95AF4"/>
    <w:rsid w:val="00E9748C"/>
    <w:rsid w:val="00E978E2"/>
    <w:rsid w:val="00E97A5B"/>
    <w:rsid w:val="00EA06CE"/>
    <w:rsid w:val="00EA0C67"/>
    <w:rsid w:val="00EA1937"/>
    <w:rsid w:val="00EA2253"/>
    <w:rsid w:val="00EA2284"/>
    <w:rsid w:val="00EA2539"/>
    <w:rsid w:val="00EA2B4A"/>
    <w:rsid w:val="00EA39D8"/>
    <w:rsid w:val="00EA407D"/>
    <w:rsid w:val="00EA42D1"/>
    <w:rsid w:val="00EA43B0"/>
    <w:rsid w:val="00EA44FB"/>
    <w:rsid w:val="00EA4F6E"/>
    <w:rsid w:val="00EA54B9"/>
    <w:rsid w:val="00EA5BE5"/>
    <w:rsid w:val="00EA61C4"/>
    <w:rsid w:val="00EA66AB"/>
    <w:rsid w:val="00EA67FB"/>
    <w:rsid w:val="00EA68C1"/>
    <w:rsid w:val="00EA6A29"/>
    <w:rsid w:val="00EA719C"/>
    <w:rsid w:val="00EA7BC5"/>
    <w:rsid w:val="00EB0219"/>
    <w:rsid w:val="00EB02E0"/>
    <w:rsid w:val="00EB07E9"/>
    <w:rsid w:val="00EB0A53"/>
    <w:rsid w:val="00EB0AE2"/>
    <w:rsid w:val="00EB1C67"/>
    <w:rsid w:val="00EB1D58"/>
    <w:rsid w:val="00EB219D"/>
    <w:rsid w:val="00EB2B44"/>
    <w:rsid w:val="00EB30CC"/>
    <w:rsid w:val="00EB349D"/>
    <w:rsid w:val="00EB37BE"/>
    <w:rsid w:val="00EB4AF2"/>
    <w:rsid w:val="00EB5A92"/>
    <w:rsid w:val="00EB5CEA"/>
    <w:rsid w:val="00EB67E8"/>
    <w:rsid w:val="00EC0338"/>
    <w:rsid w:val="00EC0E54"/>
    <w:rsid w:val="00EC0F34"/>
    <w:rsid w:val="00EC1A5B"/>
    <w:rsid w:val="00EC202B"/>
    <w:rsid w:val="00EC2CCB"/>
    <w:rsid w:val="00EC32DF"/>
    <w:rsid w:val="00EC33E6"/>
    <w:rsid w:val="00EC3892"/>
    <w:rsid w:val="00EC3906"/>
    <w:rsid w:val="00EC4430"/>
    <w:rsid w:val="00EC4FDF"/>
    <w:rsid w:val="00EC4FE6"/>
    <w:rsid w:val="00EC5073"/>
    <w:rsid w:val="00EC529B"/>
    <w:rsid w:val="00EC5B1D"/>
    <w:rsid w:val="00EC5C4A"/>
    <w:rsid w:val="00EC5D47"/>
    <w:rsid w:val="00EC673E"/>
    <w:rsid w:val="00EC68DC"/>
    <w:rsid w:val="00EC69B5"/>
    <w:rsid w:val="00EC72A8"/>
    <w:rsid w:val="00EC74B8"/>
    <w:rsid w:val="00EC7888"/>
    <w:rsid w:val="00EC7F55"/>
    <w:rsid w:val="00ED0DFE"/>
    <w:rsid w:val="00ED10E7"/>
    <w:rsid w:val="00ED28A7"/>
    <w:rsid w:val="00ED2A91"/>
    <w:rsid w:val="00ED325A"/>
    <w:rsid w:val="00ED48F9"/>
    <w:rsid w:val="00ED569F"/>
    <w:rsid w:val="00ED5D2B"/>
    <w:rsid w:val="00ED741E"/>
    <w:rsid w:val="00ED792B"/>
    <w:rsid w:val="00ED7D44"/>
    <w:rsid w:val="00ED7D76"/>
    <w:rsid w:val="00ED7DD8"/>
    <w:rsid w:val="00EE0790"/>
    <w:rsid w:val="00EE0ED7"/>
    <w:rsid w:val="00EE1015"/>
    <w:rsid w:val="00EE10FB"/>
    <w:rsid w:val="00EE1189"/>
    <w:rsid w:val="00EE2103"/>
    <w:rsid w:val="00EE225E"/>
    <w:rsid w:val="00EE22E7"/>
    <w:rsid w:val="00EE2937"/>
    <w:rsid w:val="00EE326A"/>
    <w:rsid w:val="00EE4891"/>
    <w:rsid w:val="00EE4C73"/>
    <w:rsid w:val="00EE4E66"/>
    <w:rsid w:val="00EE6429"/>
    <w:rsid w:val="00EE70DD"/>
    <w:rsid w:val="00EE74B0"/>
    <w:rsid w:val="00EE7AA0"/>
    <w:rsid w:val="00EE7B15"/>
    <w:rsid w:val="00EF0319"/>
    <w:rsid w:val="00EF19AC"/>
    <w:rsid w:val="00EF245D"/>
    <w:rsid w:val="00EF256A"/>
    <w:rsid w:val="00EF39E2"/>
    <w:rsid w:val="00EF44D7"/>
    <w:rsid w:val="00EF4541"/>
    <w:rsid w:val="00EF51E4"/>
    <w:rsid w:val="00EF56D0"/>
    <w:rsid w:val="00EF584F"/>
    <w:rsid w:val="00EF6AFE"/>
    <w:rsid w:val="00EF6E45"/>
    <w:rsid w:val="00EF73F9"/>
    <w:rsid w:val="00EF7BB8"/>
    <w:rsid w:val="00F00D12"/>
    <w:rsid w:val="00F0131F"/>
    <w:rsid w:val="00F01331"/>
    <w:rsid w:val="00F0164E"/>
    <w:rsid w:val="00F01EFB"/>
    <w:rsid w:val="00F02881"/>
    <w:rsid w:val="00F02C5C"/>
    <w:rsid w:val="00F03761"/>
    <w:rsid w:val="00F03C89"/>
    <w:rsid w:val="00F043AC"/>
    <w:rsid w:val="00F04621"/>
    <w:rsid w:val="00F04E12"/>
    <w:rsid w:val="00F05020"/>
    <w:rsid w:val="00F0576A"/>
    <w:rsid w:val="00F064C0"/>
    <w:rsid w:val="00F06865"/>
    <w:rsid w:val="00F068A4"/>
    <w:rsid w:val="00F073F4"/>
    <w:rsid w:val="00F07631"/>
    <w:rsid w:val="00F07984"/>
    <w:rsid w:val="00F07F58"/>
    <w:rsid w:val="00F10040"/>
    <w:rsid w:val="00F103F2"/>
    <w:rsid w:val="00F103F9"/>
    <w:rsid w:val="00F1095C"/>
    <w:rsid w:val="00F1121B"/>
    <w:rsid w:val="00F11596"/>
    <w:rsid w:val="00F11971"/>
    <w:rsid w:val="00F12A9F"/>
    <w:rsid w:val="00F13411"/>
    <w:rsid w:val="00F1439E"/>
    <w:rsid w:val="00F14E8E"/>
    <w:rsid w:val="00F152E8"/>
    <w:rsid w:val="00F156D3"/>
    <w:rsid w:val="00F15D90"/>
    <w:rsid w:val="00F1657D"/>
    <w:rsid w:val="00F167E3"/>
    <w:rsid w:val="00F211B2"/>
    <w:rsid w:val="00F21433"/>
    <w:rsid w:val="00F2262D"/>
    <w:rsid w:val="00F22669"/>
    <w:rsid w:val="00F22AF2"/>
    <w:rsid w:val="00F22F62"/>
    <w:rsid w:val="00F23069"/>
    <w:rsid w:val="00F236A1"/>
    <w:rsid w:val="00F240DC"/>
    <w:rsid w:val="00F2452E"/>
    <w:rsid w:val="00F256E2"/>
    <w:rsid w:val="00F26040"/>
    <w:rsid w:val="00F2688D"/>
    <w:rsid w:val="00F2689D"/>
    <w:rsid w:val="00F2711F"/>
    <w:rsid w:val="00F27542"/>
    <w:rsid w:val="00F27DB9"/>
    <w:rsid w:val="00F27E04"/>
    <w:rsid w:val="00F30403"/>
    <w:rsid w:val="00F30488"/>
    <w:rsid w:val="00F306C7"/>
    <w:rsid w:val="00F31757"/>
    <w:rsid w:val="00F31AF1"/>
    <w:rsid w:val="00F321C1"/>
    <w:rsid w:val="00F337A7"/>
    <w:rsid w:val="00F341DE"/>
    <w:rsid w:val="00F34226"/>
    <w:rsid w:val="00F344C0"/>
    <w:rsid w:val="00F35C91"/>
    <w:rsid w:val="00F361BD"/>
    <w:rsid w:val="00F36EC8"/>
    <w:rsid w:val="00F37A11"/>
    <w:rsid w:val="00F40696"/>
    <w:rsid w:val="00F407DC"/>
    <w:rsid w:val="00F41139"/>
    <w:rsid w:val="00F41170"/>
    <w:rsid w:val="00F4117B"/>
    <w:rsid w:val="00F417FC"/>
    <w:rsid w:val="00F421CD"/>
    <w:rsid w:val="00F423E3"/>
    <w:rsid w:val="00F42C41"/>
    <w:rsid w:val="00F42E3C"/>
    <w:rsid w:val="00F43877"/>
    <w:rsid w:val="00F44A2D"/>
    <w:rsid w:val="00F4512A"/>
    <w:rsid w:val="00F45206"/>
    <w:rsid w:val="00F474F3"/>
    <w:rsid w:val="00F47D05"/>
    <w:rsid w:val="00F50ED8"/>
    <w:rsid w:val="00F51505"/>
    <w:rsid w:val="00F5214B"/>
    <w:rsid w:val="00F52362"/>
    <w:rsid w:val="00F54008"/>
    <w:rsid w:val="00F557A1"/>
    <w:rsid w:val="00F562CD"/>
    <w:rsid w:val="00F562F5"/>
    <w:rsid w:val="00F56D30"/>
    <w:rsid w:val="00F56F9D"/>
    <w:rsid w:val="00F57444"/>
    <w:rsid w:val="00F622BE"/>
    <w:rsid w:val="00F6394D"/>
    <w:rsid w:val="00F63F78"/>
    <w:rsid w:val="00F6411E"/>
    <w:rsid w:val="00F65860"/>
    <w:rsid w:val="00F65C60"/>
    <w:rsid w:val="00F668E4"/>
    <w:rsid w:val="00F66964"/>
    <w:rsid w:val="00F66B5B"/>
    <w:rsid w:val="00F66D14"/>
    <w:rsid w:val="00F677EA"/>
    <w:rsid w:val="00F678AE"/>
    <w:rsid w:val="00F67B95"/>
    <w:rsid w:val="00F70FB9"/>
    <w:rsid w:val="00F71685"/>
    <w:rsid w:val="00F71AC9"/>
    <w:rsid w:val="00F7309E"/>
    <w:rsid w:val="00F73482"/>
    <w:rsid w:val="00F74579"/>
    <w:rsid w:val="00F747F5"/>
    <w:rsid w:val="00F749BF"/>
    <w:rsid w:val="00F7559B"/>
    <w:rsid w:val="00F75D0C"/>
    <w:rsid w:val="00F77057"/>
    <w:rsid w:val="00F7711E"/>
    <w:rsid w:val="00F77131"/>
    <w:rsid w:val="00F77341"/>
    <w:rsid w:val="00F77577"/>
    <w:rsid w:val="00F77832"/>
    <w:rsid w:val="00F800E7"/>
    <w:rsid w:val="00F8045B"/>
    <w:rsid w:val="00F805B5"/>
    <w:rsid w:val="00F80876"/>
    <w:rsid w:val="00F81752"/>
    <w:rsid w:val="00F81785"/>
    <w:rsid w:val="00F824F6"/>
    <w:rsid w:val="00F837F7"/>
    <w:rsid w:val="00F8541F"/>
    <w:rsid w:val="00F85597"/>
    <w:rsid w:val="00F859C6"/>
    <w:rsid w:val="00F85ECE"/>
    <w:rsid w:val="00F865BB"/>
    <w:rsid w:val="00F87309"/>
    <w:rsid w:val="00F87544"/>
    <w:rsid w:val="00F90EA6"/>
    <w:rsid w:val="00F90F16"/>
    <w:rsid w:val="00F922E8"/>
    <w:rsid w:val="00F9280E"/>
    <w:rsid w:val="00F931A4"/>
    <w:rsid w:val="00F93338"/>
    <w:rsid w:val="00F93CE5"/>
    <w:rsid w:val="00F93E5F"/>
    <w:rsid w:val="00F94644"/>
    <w:rsid w:val="00F94CC7"/>
    <w:rsid w:val="00F95350"/>
    <w:rsid w:val="00F95706"/>
    <w:rsid w:val="00F95BC2"/>
    <w:rsid w:val="00F9694E"/>
    <w:rsid w:val="00F9750E"/>
    <w:rsid w:val="00F97890"/>
    <w:rsid w:val="00F97A53"/>
    <w:rsid w:val="00F97BCC"/>
    <w:rsid w:val="00F97C52"/>
    <w:rsid w:val="00FA048D"/>
    <w:rsid w:val="00FA1173"/>
    <w:rsid w:val="00FA1903"/>
    <w:rsid w:val="00FA1B35"/>
    <w:rsid w:val="00FA20E1"/>
    <w:rsid w:val="00FA222A"/>
    <w:rsid w:val="00FA22C8"/>
    <w:rsid w:val="00FA2782"/>
    <w:rsid w:val="00FA2B52"/>
    <w:rsid w:val="00FA2CDF"/>
    <w:rsid w:val="00FA3FAA"/>
    <w:rsid w:val="00FA47ED"/>
    <w:rsid w:val="00FA4CE0"/>
    <w:rsid w:val="00FA5077"/>
    <w:rsid w:val="00FA51B6"/>
    <w:rsid w:val="00FA6616"/>
    <w:rsid w:val="00FA7E4E"/>
    <w:rsid w:val="00FB001D"/>
    <w:rsid w:val="00FB0438"/>
    <w:rsid w:val="00FB2770"/>
    <w:rsid w:val="00FB2E6E"/>
    <w:rsid w:val="00FB2ECE"/>
    <w:rsid w:val="00FB34DF"/>
    <w:rsid w:val="00FB3CB8"/>
    <w:rsid w:val="00FB3E51"/>
    <w:rsid w:val="00FB41D3"/>
    <w:rsid w:val="00FB4206"/>
    <w:rsid w:val="00FB69DD"/>
    <w:rsid w:val="00FC01AC"/>
    <w:rsid w:val="00FC021A"/>
    <w:rsid w:val="00FC0713"/>
    <w:rsid w:val="00FC0D1B"/>
    <w:rsid w:val="00FC1B6D"/>
    <w:rsid w:val="00FC1E45"/>
    <w:rsid w:val="00FC28B7"/>
    <w:rsid w:val="00FC32D3"/>
    <w:rsid w:val="00FC41B7"/>
    <w:rsid w:val="00FC4D3E"/>
    <w:rsid w:val="00FC630E"/>
    <w:rsid w:val="00FC6675"/>
    <w:rsid w:val="00FC7132"/>
    <w:rsid w:val="00FC740F"/>
    <w:rsid w:val="00FC7EE1"/>
    <w:rsid w:val="00FD0614"/>
    <w:rsid w:val="00FD0924"/>
    <w:rsid w:val="00FD10A6"/>
    <w:rsid w:val="00FD126E"/>
    <w:rsid w:val="00FD3D47"/>
    <w:rsid w:val="00FD44C6"/>
    <w:rsid w:val="00FD4549"/>
    <w:rsid w:val="00FD5251"/>
    <w:rsid w:val="00FD56A3"/>
    <w:rsid w:val="00FD727E"/>
    <w:rsid w:val="00FE01A5"/>
    <w:rsid w:val="00FE0879"/>
    <w:rsid w:val="00FE1863"/>
    <w:rsid w:val="00FE1B42"/>
    <w:rsid w:val="00FE1C69"/>
    <w:rsid w:val="00FE4738"/>
    <w:rsid w:val="00FE4EA1"/>
    <w:rsid w:val="00FE610F"/>
    <w:rsid w:val="00FF0A0A"/>
    <w:rsid w:val="00FF12DB"/>
    <w:rsid w:val="00FF1584"/>
    <w:rsid w:val="00FF1770"/>
    <w:rsid w:val="00FF2510"/>
    <w:rsid w:val="00FF31AB"/>
    <w:rsid w:val="00FF3957"/>
    <w:rsid w:val="00FF3B0E"/>
    <w:rsid w:val="00FF437B"/>
    <w:rsid w:val="00FF442D"/>
    <w:rsid w:val="00FF4A83"/>
    <w:rsid w:val="00FF5353"/>
    <w:rsid w:val="00FF61E7"/>
    <w:rsid w:val="00FF63FD"/>
    <w:rsid w:val="00FF6AFE"/>
    <w:rsid w:val="00FF724C"/>
    <w:rsid w:val="00FF74D0"/>
    <w:rsid w:val="00FF76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BA1FE4"/>
    <w:pPr>
      <w:keepNext/>
      <w:numPr>
        <w:numId w:val="20"/>
      </w:numPr>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numPr>
        <w:ilvl w:val="1"/>
        <w:numId w:val="20"/>
      </w:numPr>
      <w:outlineLvl w:val="1"/>
    </w:pPr>
    <w:rPr>
      <w:rFonts w:cstheme="majorBidi"/>
      <w:b/>
      <w:bCs/>
      <w:sz w:val="32"/>
      <w:szCs w:val="48"/>
    </w:rPr>
  </w:style>
  <w:style w:type="paragraph" w:styleId="3">
    <w:name w:val="heading 3"/>
    <w:basedOn w:val="a"/>
    <w:next w:val="a"/>
    <w:link w:val="30"/>
    <w:uiPriority w:val="9"/>
    <w:unhideWhenUsed/>
    <w:qFormat/>
    <w:rsid w:val="00CB37B9"/>
    <w:pPr>
      <w:keepNext/>
      <w:numPr>
        <w:ilvl w:val="2"/>
        <w:numId w:val="20"/>
      </w:numPr>
      <w:spacing w:line="720" w:lineRule="auto"/>
      <w:outlineLvl w:val="2"/>
    </w:pPr>
    <w:rPr>
      <w:rFonts w:cstheme="majorBidi"/>
      <w:b/>
      <w:bCs/>
      <w:sz w:val="32"/>
      <w:szCs w:val="36"/>
    </w:rPr>
  </w:style>
  <w:style w:type="paragraph" w:styleId="4">
    <w:name w:val="heading 4"/>
    <w:basedOn w:val="a"/>
    <w:next w:val="a"/>
    <w:link w:val="40"/>
    <w:uiPriority w:val="9"/>
    <w:semiHidden/>
    <w:unhideWhenUsed/>
    <w:qFormat/>
    <w:rsid w:val="00537377"/>
    <w:pPr>
      <w:keepNext/>
      <w:numPr>
        <w:ilvl w:val="3"/>
        <w:numId w:val="20"/>
      </w:numPr>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semiHidden/>
    <w:unhideWhenUsed/>
    <w:qFormat/>
    <w:rsid w:val="00537377"/>
    <w:pPr>
      <w:keepNext/>
      <w:numPr>
        <w:ilvl w:val="4"/>
        <w:numId w:val="20"/>
      </w:numPr>
      <w:spacing w:line="720" w:lineRule="auto"/>
      <w:outlineLvl w:val="4"/>
    </w:pPr>
    <w:rPr>
      <w:rFonts w:asciiTheme="majorHAnsi" w:eastAsiaTheme="majorEastAsia" w:hAnsiTheme="majorHAnsi" w:cstheme="majorBidi"/>
      <w:b/>
      <w:bCs/>
      <w:sz w:val="36"/>
      <w:szCs w:val="36"/>
    </w:rPr>
  </w:style>
  <w:style w:type="paragraph" w:styleId="6">
    <w:name w:val="heading 6"/>
    <w:basedOn w:val="a"/>
    <w:next w:val="a"/>
    <w:link w:val="60"/>
    <w:uiPriority w:val="9"/>
    <w:semiHidden/>
    <w:unhideWhenUsed/>
    <w:qFormat/>
    <w:rsid w:val="00537377"/>
    <w:pPr>
      <w:keepNext/>
      <w:numPr>
        <w:ilvl w:val="5"/>
        <w:numId w:val="20"/>
      </w:numPr>
      <w:spacing w:line="720" w:lineRule="auto"/>
      <w:outlineLvl w:val="5"/>
    </w:pPr>
    <w:rPr>
      <w:rFonts w:asciiTheme="majorHAnsi" w:eastAsiaTheme="majorEastAsia" w:hAnsiTheme="majorHAnsi" w:cstheme="majorBidi"/>
      <w:sz w:val="36"/>
      <w:szCs w:val="36"/>
    </w:rPr>
  </w:style>
  <w:style w:type="paragraph" w:styleId="7">
    <w:name w:val="heading 7"/>
    <w:basedOn w:val="a"/>
    <w:next w:val="a"/>
    <w:link w:val="70"/>
    <w:uiPriority w:val="9"/>
    <w:semiHidden/>
    <w:unhideWhenUsed/>
    <w:qFormat/>
    <w:rsid w:val="00537377"/>
    <w:pPr>
      <w:keepNext/>
      <w:numPr>
        <w:ilvl w:val="6"/>
        <w:numId w:val="20"/>
      </w:numPr>
      <w:spacing w:line="720" w:lineRule="auto"/>
      <w:outlineLvl w:val="6"/>
    </w:pPr>
    <w:rPr>
      <w:rFonts w:asciiTheme="majorHAnsi" w:eastAsiaTheme="majorEastAsia" w:hAnsiTheme="majorHAnsi" w:cstheme="majorBidi"/>
      <w:b/>
      <w:bCs/>
      <w:sz w:val="36"/>
      <w:szCs w:val="36"/>
    </w:rPr>
  </w:style>
  <w:style w:type="paragraph" w:styleId="8">
    <w:name w:val="heading 8"/>
    <w:basedOn w:val="a"/>
    <w:next w:val="a"/>
    <w:link w:val="80"/>
    <w:uiPriority w:val="9"/>
    <w:semiHidden/>
    <w:unhideWhenUsed/>
    <w:qFormat/>
    <w:rsid w:val="00537377"/>
    <w:pPr>
      <w:keepNext/>
      <w:numPr>
        <w:ilvl w:val="7"/>
        <w:numId w:val="20"/>
      </w:numPr>
      <w:spacing w:line="720" w:lineRule="auto"/>
      <w:outlineLvl w:val="7"/>
    </w:pPr>
    <w:rPr>
      <w:rFonts w:asciiTheme="majorHAnsi" w:eastAsiaTheme="majorEastAsia" w:hAnsiTheme="majorHAnsi" w:cstheme="majorBidi"/>
      <w:sz w:val="36"/>
      <w:szCs w:val="36"/>
    </w:rPr>
  </w:style>
  <w:style w:type="paragraph" w:styleId="9">
    <w:name w:val="heading 9"/>
    <w:basedOn w:val="a"/>
    <w:next w:val="a"/>
    <w:link w:val="90"/>
    <w:uiPriority w:val="9"/>
    <w:semiHidden/>
    <w:unhideWhenUsed/>
    <w:qFormat/>
    <w:rsid w:val="00537377"/>
    <w:pPr>
      <w:keepNext/>
      <w:numPr>
        <w:ilvl w:val="8"/>
        <w:numId w:val="20"/>
      </w:numPr>
      <w:spacing w:line="720" w:lineRule="auto"/>
      <w:outlineLvl w:val="8"/>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BA1FE4"/>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 w:type="paragraph" w:styleId="af7">
    <w:name w:val="caption"/>
    <w:basedOn w:val="a"/>
    <w:next w:val="a"/>
    <w:uiPriority w:val="35"/>
    <w:unhideWhenUsed/>
    <w:qFormat/>
    <w:rsid w:val="00537377"/>
    <w:rPr>
      <w:sz w:val="20"/>
      <w:szCs w:val="20"/>
    </w:rPr>
  </w:style>
  <w:style w:type="character" w:customStyle="1" w:styleId="40">
    <w:name w:val="標題 4 字元"/>
    <w:basedOn w:val="a0"/>
    <w:link w:val="4"/>
    <w:uiPriority w:val="9"/>
    <w:semiHidden/>
    <w:rsid w:val="00537377"/>
    <w:rPr>
      <w:rFonts w:asciiTheme="majorHAnsi" w:eastAsiaTheme="majorEastAsia" w:hAnsiTheme="majorHAnsi" w:cstheme="majorBidi"/>
      <w:sz w:val="36"/>
      <w:szCs w:val="36"/>
    </w:rPr>
  </w:style>
  <w:style w:type="character" w:customStyle="1" w:styleId="50">
    <w:name w:val="標題 5 字元"/>
    <w:basedOn w:val="a0"/>
    <w:link w:val="5"/>
    <w:uiPriority w:val="9"/>
    <w:semiHidden/>
    <w:rsid w:val="00537377"/>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sid w:val="00537377"/>
    <w:rPr>
      <w:rFonts w:asciiTheme="majorHAnsi" w:eastAsiaTheme="majorEastAsia" w:hAnsiTheme="majorHAnsi" w:cstheme="majorBidi"/>
      <w:sz w:val="36"/>
      <w:szCs w:val="36"/>
    </w:rPr>
  </w:style>
  <w:style w:type="character" w:customStyle="1" w:styleId="70">
    <w:name w:val="標題 7 字元"/>
    <w:basedOn w:val="a0"/>
    <w:link w:val="7"/>
    <w:uiPriority w:val="9"/>
    <w:semiHidden/>
    <w:rsid w:val="00537377"/>
    <w:rPr>
      <w:rFonts w:asciiTheme="majorHAnsi" w:eastAsiaTheme="majorEastAsia" w:hAnsiTheme="majorHAnsi" w:cstheme="majorBidi"/>
      <w:b/>
      <w:bCs/>
      <w:sz w:val="36"/>
      <w:szCs w:val="36"/>
    </w:rPr>
  </w:style>
  <w:style w:type="character" w:customStyle="1" w:styleId="80">
    <w:name w:val="標題 8 字元"/>
    <w:basedOn w:val="a0"/>
    <w:link w:val="8"/>
    <w:uiPriority w:val="9"/>
    <w:semiHidden/>
    <w:rsid w:val="00537377"/>
    <w:rPr>
      <w:rFonts w:asciiTheme="majorHAnsi" w:eastAsiaTheme="majorEastAsia" w:hAnsiTheme="majorHAnsi" w:cstheme="majorBidi"/>
      <w:sz w:val="36"/>
      <w:szCs w:val="36"/>
    </w:rPr>
  </w:style>
  <w:style w:type="character" w:customStyle="1" w:styleId="90">
    <w:name w:val="標題 9 字元"/>
    <w:basedOn w:val="a0"/>
    <w:link w:val="9"/>
    <w:uiPriority w:val="9"/>
    <w:semiHidden/>
    <w:rsid w:val="00537377"/>
    <w:rPr>
      <w:rFonts w:asciiTheme="majorHAnsi" w:eastAsiaTheme="majorEastAsia" w:hAnsiTheme="majorHAnsi" w:cstheme="majorBidi"/>
      <w:sz w:val="36"/>
      <w:szCs w:val="36"/>
    </w:rPr>
  </w:style>
  <w:style w:type="paragraph" w:styleId="af8">
    <w:name w:val="table of figures"/>
    <w:basedOn w:val="a"/>
    <w:next w:val="a"/>
    <w:uiPriority w:val="99"/>
    <w:unhideWhenUsed/>
    <w:rsid w:val="00572A17"/>
    <w:pPr>
      <w:ind w:leftChars="400" w:left="400" w:hangingChars="200" w:hanging="200"/>
    </w:pPr>
  </w:style>
  <w:style w:type="paragraph" w:styleId="af9">
    <w:name w:val="footnote text"/>
    <w:basedOn w:val="a"/>
    <w:link w:val="afa"/>
    <w:uiPriority w:val="99"/>
    <w:semiHidden/>
    <w:unhideWhenUsed/>
    <w:rsid w:val="00262360"/>
    <w:pPr>
      <w:snapToGrid w:val="0"/>
    </w:pPr>
    <w:rPr>
      <w:sz w:val="20"/>
      <w:szCs w:val="20"/>
    </w:rPr>
  </w:style>
  <w:style w:type="character" w:customStyle="1" w:styleId="afa">
    <w:name w:val="註腳文字 字元"/>
    <w:basedOn w:val="a0"/>
    <w:link w:val="af9"/>
    <w:uiPriority w:val="99"/>
    <w:semiHidden/>
    <w:rsid w:val="00262360"/>
    <w:rPr>
      <w:rFonts w:ascii="Times New Roman" w:eastAsia="標楷體" w:hAnsi="Times New Roman"/>
      <w:sz w:val="20"/>
      <w:szCs w:val="20"/>
    </w:rPr>
  </w:style>
  <w:style w:type="character" w:styleId="afb">
    <w:name w:val="footnote reference"/>
    <w:basedOn w:val="a0"/>
    <w:uiPriority w:val="99"/>
    <w:semiHidden/>
    <w:unhideWhenUsed/>
    <w:rsid w:val="00262360"/>
    <w:rPr>
      <w:vertAlign w:val="superscript"/>
    </w:rPr>
  </w:style>
  <w:style w:type="paragraph" w:styleId="afc">
    <w:name w:val="Bibliography"/>
    <w:basedOn w:val="a"/>
    <w:next w:val="a"/>
    <w:uiPriority w:val="37"/>
    <w:unhideWhenUsed/>
    <w:rsid w:val="00EE7AA0"/>
  </w:style>
  <w:style w:type="table" w:styleId="71">
    <w:name w:val="List Table 7 Colorful"/>
    <w:basedOn w:val="a1"/>
    <w:uiPriority w:val="52"/>
    <w:rsid w:val="000519A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9842">
      <w:bodyDiv w:val="1"/>
      <w:marLeft w:val="0"/>
      <w:marRight w:val="0"/>
      <w:marTop w:val="0"/>
      <w:marBottom w:val="0"/>
      <w:divBdr>
        <w:top w:val="none" w:sz="0" w:space="0" w:color="auto"/>
        <w:left w:val="none" w:sz="0" w:space="0" w:color="auto"/>
        <w:bottom w:val="none" w:sz="0" w:space="0" w:color="auto"/>
        <w:right w:val="none" w:sz="0" w:space="0" w:color="auto"/>
      </w:divBdr>
      <w:divsChild>
        <w:div w:id="1453747601">
          <w:marLeft w:val="480"/>
          <w:marRight w:val="0"/>
          <w:marTop w:val="0"/>
          <w:marBottom w:val="0"/>
          <w:divBdr>
            <w:top w:val="none" w:sz="0" w:space="0" w:color="auto"/>
            <w:left w:val="none" w:sz="0" w:space="0" w:color="auto"/>
            <w:bottom w:val="none" w:sz="0" w:space="0" w:color="auto"/>
            <w:right w:val="none" w:sz="0" w:space="0" w:color="auto"/>
          </w:divBdr>
          <w:divsChild>
            <w:div w:id="1493644900">
              <w:marLeft w:val="0"/>
              <w:marRight w:val="0"/>
              <w:marTop w:val="0"/>
              <w:marBottom w:val="0"/>
              <w:divBdr>
                <w:top w:val="none" w:sz="0" w:space="0" w:color="auto"/>
                <w:left w:val="none" w:sz="0" w:space="0" w:color="auto"/>
                <w:bottom w:val="none" w:sz="0" w:space="0" w:color="auto"/>
                <w:right w:val="none" w:sz="0" w:space="0" w:color="auto"/>
              </w:divBdr>
            </w:div>
            <w:div w:id="976684451">
              <w:marLeft w:val="0"/>
              <w:marRight w:val="0"/>
              <w:marTop w:val="0"/>
              <w:marBottom w:val="0"/>
              <w:divBdr>
                <w:top w:val="none" w:sz="0" w:space="0" w:color="auto"/>
                <w:left w:val="none" w:sz="0" w:space="0" w:color="auto"/>
                <w:bottom w:val="none" w:sz="0" w:space="0" w:color="auto"/>
                <w:right w:val="none" w:sz="0" w:space="0" w:color="auto"/>
              </w:divBdr>
            </w:div>
            <w:div w:id="1422752607">
              <w:marLeft w:val="0"/>
              <w:marRight w:val="0"/>
              <w:marTop w:val="0"/>
              <w:marBottom w:val="0"/>
              <w:divBdr>
                <w:top w:val="none" w:sz="0" w:space="0" w:color="auto"/>
                <w:left w:val="none" w:sz="0" w:space="0" w:color="auto"/>
                <w:bottom w:val="none" w:sz="0" w:space="0" w:color="auto"/>
                <w:right w:val="none" w:sz="0" w:space="0" w:color="auto"/>
              </w:divBdr>
            </w:div>
            <w:div w:id="633095881">
              <w:marLeft w:val="0"/>
              <w:marRight w:val="0"/>
              <w:marTop w:val="0"/>
              <w:marBottom w:val="0"/>
              <w:divBdr>
                <w:top w:val="none" w:sz="0" w:space="0" w:color="auto"/>
                <w:left w:val="none" w:sz="0" w:space="0" w:color="auto"/>
                <w:bottom w:val="none" w:sz="0" w:space="0" w:color="auto"/>
                <w:right w:val="none" w:sz="0" w:space="0" w:color="auto"/>
              </w:divBdr>
            </w:div>
            <w:div w:id="8466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738287998">
      <w:bodyDiv w:val="1"/>
      <w:marLeft w:val="0"/>
      <w:marRight w:val="0"/>
      <w:marTop w:val="0"/>
      <w:marBottom w:val="0"/>
      <w:divBdr>
        <w:top w:val="none" w:sz="0" w:space="0" w:color="auto"/>
        <w:left w:val="none" w:sz="0" w:space="0" w:color="auto"/>
        <w:bottom w:val="none" w:sz="0" w:space="0" w:color="auto"/>
        <w:right w:val="none" w:sz="0" w:space="0" w:color="auto"/>
      </w:divBdr>
      <w:divsChild>
        <w:div w:id="921646702">
          <w:marLeft w:val="0"/>
          <w:marRight w:val="0"/>
          <w:marTop w:val="0"/>
          <w:marBottom w:val="0"/>
          <w:divBdr>
            <w:top w:val="none" w:sz="0" w:space="0" w:color="auto"/>
            <w:left w:val="none" w:sz="0" w:space="0" w:color="auto"/>
            <w:bottom w:val="none" w:sz="0" w:space="0" w:color="auto"/>
            <w:right w:val="none" w:sz="0" w:space="0" w:color="auto"/>
          </w:divBdr>
          <w:divsChild>
            <w:div w:id="157887652">
              <w:marLeft w:val="0"/>
              <w:marRight w:val="0"/>
              <w:marTop w:val="0"/>
              <w:marBottom w:val="0"/>
              <w:divBdr>
                <w:top w:val="none" w:sz="0" w:space="0" w:color="auto"/>
                <w:left w:val="none" w:sz="0" w:space="0" w:color="auto"/>
                <w:bottom w:val="none" w:sz="0" w:space="0" w:color="auto"/>
                <w:right w:val="none" w:sz="0" w:space="0" w:color="auto"/>
              </w:divBdr>
              <w:divsChild>
                <w:div w:id="303434556">
                  <w:marLeft w:val="360"/>
                  <w:marRight w:val="96"/>
                  <w:marTop w:val="0"/>
                  <w:marBottom w:val="0"/>
                  <w:divBdr>
                    <w:top w:val="none" w:sz="0" w:space="0" w:color="auto"/>
                    <w:left w:val="none" w:sz="0" w:space="0" w:color="auto"/>
                    <w:bottom w:val="none" w:sz="0" w:space="0" w:color="auto"/>
                    <w:right w:val="none" w:sz="0" w:space="0" w:color="auto"/>
                  </w:divBdr>
                </w:div>
              </w:divsChild>
            </w:div>
            <w:div w:id="730422734">
              <w:marLeft w:val="0"/>
              <w:marRight w:val="0"/>
              <w:marTop w:val="0"/>
              <w:marBottom w:val="0"/>
              <w:divBdr>
                <w:top w:val="none" w:sz="0" w:space="0" w:color="auto"/>
                <w:left w:val="none" w:sz="0" w:space="0" w:color="auto"/>
                <w:bottom w:val="none" w:sz="0" w:space="0" w:color="auto"/>
                <w:right w:val="none" w:sz="0" w:space="0" w:color="auto"/>
              </w:divBdr>
              <w:divsChild>
                <w:div w:id="571500205">
                  <w:marLeft w:val="360"/>
                  <w:marRight w:val="96"/>
                  <w:marTop w:val="0"/>
                  <w:marBottom w:val="0"/>
                  <w:divBdr>
                    <w:top w:val="none" w:sz="0" w:space="0" w:color="auto"/>
                    <w:left w:val="none" w:sz="0" w:space="0" w:color="auto"/>
                    <w:bottom w:val="none" w:sz="0" w:space="0" w:color="auto"/>
                    <w:right w:val="none" w:sz="0" w:space="0" w:color="auto"/>
                  </w:divBdr>
                </w:div>
              </w:divsChild>
            </w:div>
            <w:div w:id="342560695">
              <w:marLeft w:val="0"/>
              <w:marRight w:val="0"/>
              <w:marTop w:val="0"/>
              <w:marBottom w:val="0"/>
              <w:divBdr>
                <w:top w:val="none" w:sz="0" w:space="0" w:color="auto"/>
                <w:left w:val="none" w:sz="0" w:space="0" w:color="auto"/>
                <w:bottom w:val="none" w:sz="0" w:space="0" w:color="auto"/>
                <w:right w:val="none" w:sz="0" w:space="0" w:color="auto"/>
              </w:divBdr>
              <w:divsChild>
                <w:div w:id="1244879679">
                  <w:marLeft w:val="360"/>
                  <w:marRight w:val="96"/>
                  <w:marTop w:val="0"/>
                  <w:marBottom w:val="0"/>
                  <w:divBdr>
                    <w:top w:val="none" w:sz="0" w:space="0" w:color="auto"/>
                    <w:left w:val="none" w:sz="0" w:space="0" w:color="auto"/>
                    <w:bottom w:val="none" w:sz="0" w:space="0" w:color="auto"/>
                    <w:right w:val="none" w:sz="0" w:space="0" w:color="auto"/>
                  </w:divBdr>
                </w:div>
              </w:divsChild>
            </w:div>
            <w:div w:id="956987757">
              <w:marLeft w:val="0"/>
              <w:marRight w:val="0"/>
              <w:marTop w:val="0"/>
              <w:marBottom w:val="0"/>
              <w:divBdr>
                <w:top w:val="none" w:sz="0" w:space="0" w:color="auto"/>
                <w:left w:val="none" w:sz="0" w:space="0" w:color="auto"/>
                <w:bottom w:val="none" w:sz="0" w:space="0" w:color="auto"/>
                <w:right w:val="none" w:sz="0" w:space="0" w:color="auto"/>
              </w:divBdr>
              <w:divsChild>
                <w:div w:id="1498228196">
                  <w:marLeft w:val="360"/>
                  <w:marRight w:val="96"/>
                  <w:marTop w:val="0"/>
                  <w:marBottom w:val="0"/>
                  <w:divBdr>
                    <w:top w:val="none" w:sz="0" w:space="0" w:color="auto"/>
                    <w:left w:val="none" w:sz="0" w:space="0" w:color="auto"/>
                    <w:bottom w:val="none" w:sz="0" w:space="0" w:color="auto"/>
                    <w:right w:val="none" w:sz="0" w:space="0" w:color="auto"/>
                  </w:divBdr>
                </w:div>
              </w:divsChild>
            </w:div>
            <w:div w:id="2100440035">
              <w:marLeft w:val="0"/>
              <w:marRight w:val="0"/>
              <w:marTop w:val="0"/>
              <w:marBottom w:val="0"/>
              <w:divBdr>
                <w:top w:val="none" w:sz="0" w:space="0" w:color="auto"/>
                <w:left w:val="none" w:sz="0" w:space="0" w:color="auto"/>
                <w:bottom w:val="none" w:sz="0" w:space="0" w:color="auto"/>
                <w:right w:val="none" w:sz="0" w:space="0" w:color="auto"/>
              </w:divBdr>
              <w:divsChild>
                <w:div w:id="1952737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18877">
      <w:bodyDiv w:val="1"/>
      <w:marLeft w:val="0"/>
      <w:marRight w:val="0"/>
      <w:marTop w:val="0"/>
      <w:marBottom w:val="0"/>
      <w:divBdr>
        <w:top w:val="none" w:sz="0" w:space="0" w:color="auto"/>
        <w:left w:val="none" w:sz="0" w:space="0" w:color="auto"/>
        <w:bottom w:val="none" w:sz="0" w:space="0" w:color="auto"/>
        <w:right w:val="none" w:sz="0" w:space="0" w:color="auto"/>
      </w:divBdr>
    </w:div>
    <w:div w:id="827481252">
      <w:bodyDiv w:val="1"/>
      <w:marLeft w:val="0"/>
      <w:marRight w:val="0"/>
      <w:marTop w:val="0"/>
      <w:marBottom w:val="0"/>
      <w:divBdr>
        <w:top w:val="none" w:sz="0" w:space="0" w:color="auto"/>
        <w:left w:val="none" w:sz="0" w:space="0" w:color="auto"/>
        <w:bottom w:val="none" w:sz="0" w:space="0" w:color="auto"/>
        <w:right w:val="none" w:sz="0" w:space="0" w:color="auto"/>
      </w:divBdr>
      <w:divsChild>
        <w:div w:id="1693604114">
          <w:marLeft w:val="480"/>
          <w:marRight w:val="0"/>
          <w:marTop w:val="0"/>
          <w:marBottom w:val="0"/>
          <w:divBdr>
            <w:top w:val="none" w:sz="0" w:space="0" w:color="auto"/>
            <w:left w:val="none" w:sz="0" w:space="0" w:color="auto"/>
            <w:bottom w:val="none" w:sz="0" w:space="0" w:color="auto"/>
            <w:right w:val="none" w:sz="0" w:space="0" w:color="auto"/>
          </w:divBdr>
          <w:divsChild>
            <w:div w:id="865487475">
              <w:marLeft w:val="0"/>
              <w:marRight w:val="0"/>
              <w:marTop w:val="0"/>
              <w:marBottom w:val="0"/>
              <w:divBdr>
                <w:top w:val="none" w:sz="0" w:space="0" w:color="auto"/>
                <w:left w:val="none" w:sz="0" w:space="0" w:color="auto"/>
                <w:bottom w:val="none" w:sz="0" w:space="0" w:color="auto"/>
                <w:right w:val="none" w:sz="0" w:space="0" w:color="auto"/>
              </w:divBdr>
            </w:div>
            <w:div w:id="740372692">
              <w:marLeft w:val="0"/>
              <w:marRight w:val="0"/>
              <w:marTop w:val="0"/>
              <w:marBottom w:val="0"/>
              <w:divBdr>
                <w:top w:val="none" w:sz="0" w:space="0" w:color="auto"/>
                <w:left w:val="none" w:sz="0" w:space="0" w:color="auto"/>
                <w:bottom w:val="none" w:sz="0" w:space="0" w:color="auto"/>
                <w:right w:val="none" w:sz="0" w:space="0" w:color="auto"/>
              </w:divBdr>
            </w:div>
            <w:div w:id="962617053">
              <w:marLeft w:val="0"/>
              <w:marRight w:val="0"/>
              <w:marTop w:val="0"/>
              <w:marBottom w:val="0"/>
              <w:divBdr>
                <w:top w:val="none" w:sz="0" w:space="0" w:color="auto"/>
                <w:left w:val="none" w:sz="0" w:space="0" w:color="auto"/>
                <w:bottom w:val="none" w:sz="0" w:space="0" w:color="auto"/>
                <w:right w:val="none" w:sz="0" w:space="0" w:color="auto"/>
              </w:divBdr>
            </w:div>
            <w:div w:id="1643080710">
              <w:marLeft w:val="0"/>
              <w:marRight w:val="0"/>
              <w:marTop w:val="0"/>
              <w:marBottom w:val="0"/>
              <w:divBdr>
                <w:top w:val="none" w:sz="0" w:space="0" w:color="auto"/>
                <w:left w:val="none" w:sz="0" w:space="0" w:color="auto"/>
                <w:bottom w:val="none" w:sz="0" w:space="0" w:color="auto"/>
                <w:right w:val="none" w:sz="0" w:space="0" w:color="auto"/>
              </w:divBdr>
            </w:div>
            <w:div w:id="14647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8504146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993802114">
      <w:bodyDiv w:val="1"/>
      <w:marLeft w:val="0"/>
      <w:marRight w:val="0"/>
      <w:marTop w:val="0"/>
      <w:marBottom w:val="0"/>
      <w:divBdr>
        <w:top w:val="none" w:sz="0" w:space="0" w:color="auto"/>
        <w:left w:val="none" w:sz="0" w:space="0" w:color="auto"/>
        <w:bottom w:val="none" w:sz="0" w:space="0" w:color="auto"/>
        <w:right w:val="none" w:sz="0" w:space="0" w:color="auto"/>
      </w:divBdr>
      <w:divsChild>
        <w:div w:id="145365762">
          <w:marLeft w:val="0"/>
          <w:marRight w:val="0"/>
          <w:marTop w:val="0"/>
          <w:marBottom w:val="0"/>
          <w:divBdr>
            <w:top w:val="none" w:sz="0" w:space="0" w:color="auto"/>
            <w:left w:val="none" w:sz="0" w:space="0" w:color="auto"/>
            <w:bottom w:val="none" w:sz="0" w:space="0" w:color="auto"/>
            <w:right w:val="none" w:sz="0" w:space="0" w:color="auto"/>
          </w:divBdr>
          <w:divsChild>
            <w:div w:id="250746534">
              <w:marLeft w:val="0"/>
              <w:marRight w:val="0"/>
              <w:marTop w:val="0"/>
              <w:marBottom w:val="0"/>
              <w:divBdr>
                <w:top w:val="none" w:sz="0" w:space="0" w:color="auto"/>
                <w:left w:val="none" w:sz="0" w:space="0" w:color="auto"/>
                <w:bottom w:val="none" w:sz="0" w:space="0" w:color="auto"/>
                <w:right w:val="none" w:sz="0" w:space="0" w:color="auto"/>
              </w:divBdr>
              <w:divsChild>
                <w:div w:id="794758529">
                  <w:marLeft w:val="600"/>
                  <w:marRight w:val="96"/>
                  <w:marTop w:val="0"/>
                  <w:marBottom w:val="0"/>
                  <w:divBdr>
                    <w:top w:val="none" w:sz="0" w:space="0" w:color="auto"/>
                    <w:left w:val="none" w:sz="0" w:space="0" w:color="auto"/>
                    <w:bottom w:val="none" w:sz="0" w:space="0" w:color="auto"/>
                    <w:right w:val="none" w:sz="0" w:space="0" w:color="auto"/>
                  </w:divBdr>
                </w:div>
              </w:divsChild>
            </w:div>
            <w:div w:id="598222974">
              <w:marLeft w:val="0"/>
              <w:marRight w:val="0"/>
              <w:marTop w:val="0"/>
              <w:marBottom w:val="0"/>
              <w:divBdr>
                <w:top w:val="none" w:sz="0" w:space="0" w:color="auto"/>
                <w:left w:val="none" w:sz="0" w:space="0" w:color="auto"/>
                <w:bottom w:val="none" w:sz="0" w:space="0" w:color="auto"/>
                <w:right w:val="none" w:sz="0" w:space="0" w:color="auto"/>
              </w:divBdr>
              <w:divsChild>
                <w:div w:id="1884250253">
                  <w:marLeft w:val="600"/>
                  <w:marRight w:val="96"/>
                  <w:marTop w:val="0"/>
                  <w:marBottom w:val="0"/>
                  <w:divBdr>
                    <w:top w:val="none" w:sz="0" w:space="0" w:color="auto"/>
                    <w:left w:val="none" w:sz="0" w:space="0" w:color="auto"/>
                    <w:bottom w:val="none" w:sz="0" w:space="0" w:color="auto"/>
                    <w:right w:val="none" w:sz="0" w:space="0" w:color="auto"/>
                  </w:divBdr>
                </w:div>
              </w:divsChild>
            </w:div>
            <w:div w:id="2069374572">
              <w:marLeft w:val="0"/>
              <w:marRight w:val="0"/>
              <w:marTop w:val="0"/>
              <w:marBottom w:val="0"/>
              <w:divBdr>
                <w:top w:val="none" w:sz="0" w:space="0" w:color="auto"/>
                <w:left w:val="none" w:sz="0" w:space="0" w:color="auto"/>
                <w:bottom w:val="none" w:sz="0" w:space="0" w:color="auto"/>
                <w:right w:val="none" w:sz="0" w:space="0" w:color="auto"/>
              </w:divBdr>
              <w:divsChild>
                <w:div w:id="157306055">
                  <w:marLeft w:val="600"/>
                  <w:marRight w:val="96"/>
                  <w:marTop w:val="0"/>
                  <w:marBottom w:val="0"/>
                  <w:divBdr>
                    <w:top w:val="none" w:sz="0" w:space="0" w:color="auto"/>
                    <w:left w:val="none" w:sz="0" w:space="0" w:color="auto"/>
                    <w:bottom w:val="none" w:sz="0" w:space="0" w:color="auto"/>
                    <w:right w:val="none" w:sz="0" w:space="0" w:color="auto"/>
                  </w:divBdr>
                </w:div>
              </w:divsChild>
            </w:div>
            <w:div w:id="2006474236">
              <w:marLeft w:val="0"/>
              <w:marRight w:val="0"/>
              <w:marTop w:val="0"/>
              <w:marBottom w:val="0"/>
              <w:divBdr>
                <w:top w:val="none" w:sz="0" w:space="0" w:color="auto"/>
                <w:left w:val="none" w:sz="0" w:space="0" w:color="auto"/>
                <w:bottom w:val="none" w:sz="0" w:space="0" w:color="auto"/>
                <w:right w:val="none" w:sz="0" w:space="0" w:color="auto"/>
              </w:divBdr>
              <w:divsChild>
                <w:div w:id="138693026">
                  <w:marLeft w:val="600"/>
                  <w:marRight w:val="96"/>
                  <w:marTop w:val="0"/>
                  <w:marBottom w:val="0"/>
                  <w:divBdr>
                    <w:top w:val="none" w:sz="0" w:space="0" w:color="auto"/>
                    <w:left w:val="none" w:sz="0" w:space="0" w:color="auto"/>
                    <w:bottom w:val="none" w:sz="0" w:space="0" w:color="auto"/>
                    <w:right w:val="none" w:sz="0" w:space="0" w:color="auto"/>
                  </w:divBdr>
                </w:div>
              </w:divsChild>
            </w:div>
            <w:div w:id="1054887030">
              <w:marLeft w:val="0"/>
              <w:marRight w:val="0"/>
              <w:marTop w:val="0"/>
              <w:marBottom w:val="0"/>
              <w:divBdr>
                <w:top w:val="none" w:sz="0" w:space="0" w:color="auto"/>
                <w:left w:val="none" w:sz="0" w:space="0" w:color="auto"/>
                <w:bottom w:val="none" w:sz="0" w:space="0" w:color="auto"/>
                <w:right w:val="none" w:sz="0" w:space="0" w:color="auto"/>
              </w:divBdr>
              <w:divsChild>
                <w:div w:id="518466314">
                  <w:marLeft w:val="600"/>
                  <w:marRight w:val="96"/>
                  <w:marTop w:val="0"/>
                  <w:marBottom w:val="0"/>
                  <w:divBdr>
                    <w:top w:val="none" w:sz="0" w:space="0" w:color="auto"/>
                    <w:left w:val="none" w:sz="0" w:space="0" w:color="auto"/>
                    <w:bottom w:val="none" w:sz="0" w:space="0" w:color="auto"/>
                    <w:right w:val="none" w:sz="0" w:space="0" w:color="auto"/>
                  </w:divBdr>
                </w:div>
              </w:divsChild>
            </w:div>
            <w:div w:id="1081834153">
              <w:marLeft w:val="0"/>
              <w:marRight w:val="0"/>
              <w:marTop w:val="0"/>
              <w:marBottom w:val="0"/>
              <w:divBdr>
                <w:top w:val="none" w:sz="0" w:space="0" w:color="auto"/>
                <w:left w:val="none" w:sz="0" w:space="0" w:color="auto"/>
                <w:bottom w:val="none" w:sz="0" w:space="0" w:color="auto"/>
                <w:right w:val="none" w:sz="0" w:space="0" w:color="auto"/>
              </w:divBdr>
              <w:divsChild>
                <w:div w:id="1931042788">
                  <w:marLeft w:val="600"/>
                  <w:marRight w:val="96"/>
                  <w:marTop w:val="0"/>
                  <w:marBottom w:val="0"/>
                  <w:divBdr>
                    <w:top w:val="none" w:sz="0" w:space="0" w:color="auto"/>
                    <w:left w:val="none" w:sz="0" w:space="0" w:color="auto"/>
                    <w:bottom w:val="none" w:sz="0" w:space="0" w:color="auto"/>
                    <w:right w:val="none" w:sz="0" w:space="0" w:color="auto"/>
                  </w:divBdr>
                </w:div>
              </w:divsChild>
            </w:div>
            <w:div w:id="721438979">
              <w:marLeft w:val="0"/>
              <w:marRight w:val="0"/>
              <w:marTop w:val="0"/>
              <w:marBottom w:val="0"/>
              <w:divBdr>
                <w:top w:val="none" w:sz="0" w:space="0" w:color="auto"/>
                <w:left w:val="none" w:sz="0" w:space="0" w:color="auto"/>
                <w:bottom w:val="none" w:sz="0" w:space="0" w:color="auto"/>
                <w:right w:val="none" w:sz="0" w:space="0" w:color="auto"/>
              </w:divBdr>
              <w:divsChild>
                <w:div w:id="1275281961">
                  <w:marLeft w:val="600"/>
                  <w:marRight w:val="96"/>
                  <w:marTop w:val="0"/>
                  <w:marBottom w:val="0"/>
                  <w:divBdr>
                    <w:top w:val="none" w:sz="0" w:space="0" w:color="auto"/>
                    <w:left w:val="none" w:sz="0" w:space="0" w:color="auto"/>
                    <w:bottom w:val="none" w:sz="0" w:space="0" w:color="auto"/>
                    <w:right w:val="none" w:sz="0" w:space="0" w:color="auto"/>
                  </w:divBdr>
                </w:div>
              </w:divsChild>
            </w:div>
            <w:div w:id="530806674">
              <w:marLeft w:val="0"/>
              <w:marRight w:val="0"/>
              <w:marTop w:val="0"/>
              <w:marBottom w:val="0"/>
              <w:divBdr>
                <w:top w:val="none" w:sz="0" w:space="0" w:color="auto"/>
                <w:left w:val="none" w:sz="0" w:space="0" w:color="auto"/>
                <w:bottom w:val="none" w:sz="0" w:space="0" w:color="auto"/>
                <w:right w:val="none" w:sz="0" w:space="0" w:color="auto"/>
              </w:divBdr>
              <w:divsChild>
                <w:div w:id="625359066">
                  <w:marLeft w:val="600"/>
                  <w:marRight w:val="96"/>
                  <w:marTop w:val="0"/>
                  <w:marBottom w:val="0"/>
                  <w:divBdr>
                    <w:top w:val="none" w:sz="0" w:space="0" w:color="auto"/>
                    <w:left w:val="none" w:sz="0" w:space="0" w:color="auto"/>
                    <w:bottom w:val="none" w:sz="0" w:space="0" w:color="auto"/>
                    <w:right w:val="none" w:sz="0" w:space="0" w:color="auto"/>
                  </w:divBdr>
                </w:div>
              </w:divsChild>
            </w:div>
            <w:div w:id="630328846">
              <w:marLeft w:val="0"/>
              <w:marRight w:val="0"/>
              <w:marTop w:val="0"/>
              <w:marBottom w:val="0"/>
              <w:divBdr>
                <w:top w:val="none" w:sz="0" w:space="0" w:color="auto"/>
                <w:left w:val="none" w:sz="0" w:space="0" w:color="auto"/>
                <w:bottom w:val="none" w:sz="0" w:space="0" w:color="auto"/>
                <w:right w:val="none" w:sz="0" w:space="0" w:color="auto"/>
              </w:divBdr>
              <w:divsChild>
                <w:div w:id="1271858017">
                  <w:marLeft w:val="600"/>
                  <w:marRight w:val="96"/>
                  <w:marTop w:val="0"/>
                  <w:marBottom w:val="0"/>
                  <w:divBdr>
                    <w:top w:val="none" w:sz="0" w:space="0" w:color="auto"/>
                    <w:left w:val="none" w:sz="0" w:space="0" w:color="auto"/>
                    <w:bottom w:val="none" w:sz="0" w:space="0" w:color="auto"/>
                    <w:right w:val="none" w:sz="0" w:space="0" w:color="auto"/>
                  </w:divBdr>
                </w:div>
              </w:divsChild>
            </w:div>
            <w:div w:id="2044597492">
              <w:marLeft w:val="0"/>
              <w:marRight w:val="0"/>
              <w:marTop w:val="0"/>
              <w:marBottom w:val="0"/>
              <w:divBdr>
                <w:top w:val="none" w:sz="0" w:space="0" w:color="auto"/>
                <w:left w:val="none" w:sz="0" w:space="0" w:color="auto"/>
                <w:bottom w:val="none" w:sz="0" w:space="0" w:color="auto"/>
                <w:right w:val="none" w:sz="0" w:space="0" w:color="auto"/>
              </w:divBdr>
              <w:divsChild>
                <w:div w:id="786046818">
                  <w:marLeft w:val="600"/>
                  <w:marRight w:val="96"/>
                  <w:marTop w:val="0"/>
                  <w:marBottom w:val="0"/>
                  <w:divBdr>
                    <w:top w:val="none" w:sz="0" w:space="0" w:color="auto"/>
                    <w:left w:val="none" w:sz="0" w:space="0" w:color="auto"/>
                    <w:bottom w:val="none" w:sz="0" w:space="0" w:color="auto"/>
                    <w:right w:val="none" w:sz="0" w:space="0" w:color="auto"/>
                  </w:divBdr>
                </w:div>
              </w:divsChild>
            </w:div>
            <w:div w:id="1216745599">
              <w:marLeft w:val="0"/>
              <w:marRight w:val="0"/>
              <w:marTop w:val="0"/>
              <w:marBottom w:val="0"/>
              <w:divBdr>
                <w:top w:val="none" w:sz="0" w:space="0" w:color="auto"/>
                <w:left w:val="none" w:sz="0" w:space="0" w:color="auto"/>
                <w:bottom w:val="none" w:sz="0" w:space="0" w:color="auto"/>
                <w:right w:val="none" w:sz="0" w:space="0" w:color="auto"/>
              </w:divBdr>
              <w:divsChild>
                <w:div w:id="1882395588">
                  <w:marLeft w:val="600"/>
                  <w:marRight w:val="96"/>
                  <w:marTop w:val="0"/>
                  <w:marBottom w:val="0"/>
                  <w:divBdr>
                    <w:top w:val="none" w:sz="0" w:space="0" w:color="auto"/>
                    <w:left w:val="none" w:sz="0" w:space="0" w:color="auto"/>
                    <w:bottom w:val="none" w:sz="0" w:space="0" w:color="auto"/>
                    <w:right w:val="none" w:sz="0" w:space="0" w:color="auto"/>
                  </w:divBdr>
                </w:div>
              </w:divsChild>
            </w:div>
            <w:div w:id="1013799046">
              <w:marLeft w:val="0"/>
              <w:marRight w:val="0"/>
              <w:marTop w:val="0"/>
              <w:marBottom w:val="0"/>
              <w:divBdr>
                <w:top w:val="none" w:sz="0" w:space="0" w:color="auto"/>
                <w:left w:val="none" w:sz="0" w:space="0" w:color="auto"/>
                <w:bottom w:val="none" w:sz="0" w:space="0" w:color="auto"/>
                <w:right w:val="none" w:sz="0" w:space="0" w:color="auto"/>
              </w:divBdr>
              <w:divsChild>
                <w:div w:id="1826503839">
                  <w:marLeft w:val="600"/>
                  <w:marRight w:val="96"/>
                  <w:marTop w:val="0"/>
                  <w:marBottom w:val="0"/>
                  <w:divBdr>
                    <w:top w:val="none" w:sz="0" w:space="0" w:color="auto"/>
                    <w:left w:val="none" w:sz="0" w:space="0" w:color="auto"/>
                    <w:bottom w:val="none" w:sz="0" w:space="0" w:color="auto"/>
                    <w:right w:val="none" w:sz="0" w:space="0" w:color="auto"/>
                  </w:divBdr>
                </w:div>
              </w:divsChild>
            </w:div>
            <w:div w:id="1039863875">
              <w:marLeft w:val="0"/>
              <w:marRight w:val="0"/>
              <w:marTop w:val="0"/>
              <w:marBottom w:val="0"/>
              <w:divBdr>
                <w:top w:val="none" w:sz="0" w:space="0" w:color="auto"/>
                <w:left w:val="none" w:sz="0" w:space="0" w:color="auto"/>
                <w:bottom w:val="none" w:sz="0" w:space="0" w:color="auto"/>
                <w:right w:val="none" w:sz="0" w:space="0" w:color="auto"/>
              </w:divBdr>
              <w:divsChild>
                <w:div w:id="1002927267">
                  <w:marLeft w:val="600"/>
                  <w:marRight w:val="96"/>
                  <w:marTop w:val="0"/>
                  <w:marBottom w:val="0"/>
                  <w:divBdr>
                    <w:top w:val="none" w:sz="0" w:space="0" w:color="auto"/>
                    <w:left w:val="none" w:sz="0" w:space="0" w:color="auto"/>
                    <w:bottom w:val="none" w:sz="0" w:space="0" w:color="auto"/>
                    <w:right w:val="none" w:sz="0" w:space="0" w:color="auto"/>
                  </w:divBdr>
                </w:div>
              </w:divsChild>
            </w:div>
            <w:div w:id="2120177622">
              <w:marLeft w:val="0"/>
              <w:marRight w:val="0"/>
              <w:marTop w:val="0"/>
              <w:marBottom w:val="0"/>
              <w:divBdr>
                <w:top w:val="none" w:sz="0" w:space="0" w:color="auto"/>
                <w:left w:val="none" w:sz="0" w:space="0" w:color="auto"/>
                <w:bottom w:val="none" w:sz="0" w:space="0" w:color="auto"/>
                <w:right w:val="none" w:sz="0" w:space="0" w:color="auto"/>
              </w:divBdr>
              <w:divsChild>
                <w:div w:id="1717580663">
                  <w:marLeft w:val="600"/>
                  <w:marRight w:val="96"/>
                  <w:marTop w:val="0"/>
                  <w:marBottom w:val="0"/>
                  <w:divBdr>
                    <w:top w:val="none" w:sz="0" w:space="0" w:color="auto"/>
                    <w:left w:val="none" w:sz="0" w:space="0" w:color="auto"/>
                    <w:bottom w:val="none" w:sz="0" w:space="0" w:color="auto"/>
                    <w:right w:val="none" w:sz="0" w:space="0" w:color="auto"/>
                  </w:divBdr>
                </w:div>
              </w:divsChild>
            </w:div>
            <w:div w:id="1186556758">
              <w:marLeft w:val="0"/>
              <w:marRight w:val="0"/>
              <w:marTop w:val="0"/>
              <w:marBottom w:val="0"/>
              <w:divBdr>
                <w:top w:val="none" w:sz="0" w:space="0" w:color="auto"/>
                <w:left w:val="none" w:sz="0" w:space="0" w:color="auto"/>
                <w:bottom w:val="none" w:sz="0" w:space="0" w:color="auto"/>
                <w:right w:val="none" w:sz="0" w:space="0" w:color="auto"/>
              </w:divBdr>
              <w:divsChild>
                <w:div w:id="1644969023">
                  <w:marLeft w:val="600"/>
                  <w:marRight w:val="96"/>
                  <w:marTop w:val="0"/>
                  <w:marBottom w:val="0"/>
                  <w:divBdr>
                    <w:top w:val="none" w:sz="0" w:space="0" w:color="auto"/>
                    <w:left w:val="none" w:sz="0" w:space="0" w:color="auto"/>
                    <w:bottom w:val="none" w:sz="0" w:space="0" w:color="auto"/>
                    <w:right w:val="none" w:sz="0" w:space="0" w:color="auto"/>
                  </w:divBdr>
                </w:div>
              </w:divsChild>
            </w:div>
            <w:div w:id="1088695351">
              <w:marLeft w:val="0"/>
              <w:marRight w:val="0"/>
              <w:marTop w:val="0"/>
              <w:marBottom w:val="0"/>
              <w:divBdr>
                <w:top w:val="none" w:sz="0" w:space="0" w:color="auto"/>
                <w:left w:val="none" w:sz="0" w:space="0" w:color="auto"/>
                <w:bottom w:val="none" w:sz="0" w:space="0" w:color="auto"/>
                <w:right w:val="none" w:sz="0" w:space="0" w:color="auto"/>
              </w:divBdr>
              <w:divsChild>
                <w:div w:id="1549761449">
                  <w:marLeft w:val="600"/>
                  <w:marRight w:val="96"/>
                  <w:marTop w:val="0"/>
                  <w:marBottom w:val="0"/>
                  <w:divBdr>
                    <w:top w:val="none" w:sz="0" w:space="0" w:color="auto"/>
                    <w:left w:val="none" w:sz="0" w:space="0" w:color="auto"/>
                    <w:bottom w:val="none" w:sz="0" w:space="0" w:color="auto"/>
                    <w:right w:val="none" w:sz="0" w:space="0" w:color="auto"/>
                  </w:divBdr>
                </w:div>
              </w:divsChild>
            </w:div>
            <w:div w:id="895356299">
              <w:marLeft w:val="0"/>
              <w:marRight w:val="0"/>
              <w:marTop w:val="0"/>
              <w:marBottom w:val="0"/>
              <w:divBdr>
                <w:top w:val="none" w:sz="0" w:space="0" w:color="auto"/>
                <w:left w:val="none" w:sz="0" w:space="0" w:color="auto"/>
                <w:bottom w:val="none" w:sz="0" w:space="0" w:color="auto"/>
                <w:right w:val="none" w:sz="0" w:space="0" w:color="auto"/>
              </w:divBdr>
              <w:divsChild>
                <w:div w:id="1318537946">
                  <w:marLeft w:val="600"/>
                  <w:marRight w:val="96"/>
                  <w:marTop w:val="0"/>
                  <w:marBottom w:val="0"/>
                  <w:divBdr>
                    <w:top w:val="none" w:sz="0" w:space="0" w:color="auto"/>
                    <w:left w:val="none" w:sz="0" w:space="0" w:color="auto"/>
                    <w:bottom w:val="none" w:sz="0" w:space="0" w:color="auto"/>
                    <w:right w:val="none" w:sz="0" w:space="0" w:color="auto"/>
                  </w:divBdr>
                </w:div>
              </w:divsChild>
            </w:div>
            <w:div w:id="1264654232">
              <w:marLeft w:val="0"/>
              <w:marRight w:val="0"/>
              <w:marTop w:val="0"/>
              <w:marBottom w:val="0"/>
              <w:divBdr>
                <w:top w:val="none" w:sz="0" w:space="0" w:color="auto"/>
                <w:left w:val="none" w:sz="0" w:space="0" w:color="auto"/>
                <w:bottom w:val="none" w:sz="0" w:space="0" w:color="auto"/>
                <w:right w:val="none" w:sz="0" w:space="0" w:color="auto"/>
              </w:divBdr>
              <w:divsChild>
                <w:div w:id="448201680">
                  <w:marLeft w:val="600"/>
                  <w:marRight w:val="96"/>
                  <w:marTop w:val="0"/>
                  <w:marBottom w:val="0"/>
                  <w:divBdr>
                    <w:top w:val="none" w:sz="0" w:space="0" w:color="auto"/>
                    <w:left w:val="none" w:sz="0" w:space="0" w:color="auto"/>
                    <w:bottom w:val="none" w:sz="0" w:space="0" w:color="auto"/>
                    <w:right w:val="none" w:sz="0" w:space="0" w:color="auto"/>
                  </w:divBdr>
                </w:div>
              </w:divsChild>
            </w:div>
            <w:div w:id="1556938832">
              <w:marLeft w:val="0"/>
              <w:marRight w:val="0"/>
              <w:marTop w:val="0"/>
              <w:marBottom w:val="0"/>
              <w:divBdr>
                <w:top w:val="none" w:sz="0" w:space="0" w:color="auto"/>
                <w:left w:val="none" w:sz="0" w:space="0" w:color="auto"/>
                <w:bottom w:val="none" w:sz="0" w:space="0" w:color="auto"/>
                <w:right w:val="none" w:sz="0" w:space="0" w:color="auto"/>
              </w:divBdr>
              <w:divsChild>
                <w:div w:id="758137499">
                  <w:marLeft w:val="600"/>
                  <w:marRight w:val="96"/>
                  <w:marTop w:val="0"/>
                  <w:marBottom w:val="0"/>
                  <w:divBdr>
                    <w:top w:val="none" w:sz="0" w:space="0" w:color="auto"/>
                    <w:left w:val="none" w:sz="0" w:space="0" w:color="auto"/>
                    <w:bottom w:val="none" w:sz="0" w:space="0" w:color="auto"/>
                    <w:right w:val="none" w:sz="0" w:space="0" w:color="auto"/>
                  </w:divBdr>
                </w:div>
              </w:divsChild>
            </w:div>
            <w:div w:id="431241333">
              <w:marLeft w:val="0"/>
              <w:marRight w:val="0"/>
              <w:marTop w:val="0"/>
              <w:marBottom w:val="0"/>
              <w:divBdr>
                <w:top w:val="none" w:sz="0" w:space="0" w:color="auto"/>
                <w:left w:val="none" w:sz="0" w:space="0" w:color="auto"/>
                <w:bottom w:val="none" w:sz="0" w:space="0" w:color="auto"/>
                <w:right w:val="none" w:sz="0" w:space="0" w:color="auto"/>
              </w:divBdr>
              <w:divsChild>
                <w:div w:id="33310002">
                  <w:marLeft w:val="600"/>
                  <w:marRight w:val="96"/>
                  <w:marTop w:val="0"/>
                  <w:marBottom w:val="0"/>
                  <w:divBdr>
                    <w:top w:val="none" w:sz="0" w:space="0" w:color="auto"/>
                    <w:left w:val="none" w:sz="0" w:space="0" w:color="auto"/>
                    <w:bottom w:val="none" w:sz="0" w:space="0" w:color="auto"/>
                    <w:right w:val="none" w:sz="0" w:space="0" w:color="auto"/>
                  </w:divBdr>
                </w:div>
              </w:divsChild>
            </w:div>
            <w:div w:id="998729282">
              <w:marLeft w:val="0"/>
              <w:marRight w:val="0"/>
              <w:marTop w:val="0"/>
              <w:marBottom w:val="0"/>
              <w:divBdr>
                <w:top w:val="none" w:sz="0" w:space="0" w:color="auto"/>
                <w:left w:val="none" w:sz="0" w:space="0" w:color="auto"/>
                <w:bottom w:val="none" w:sz="0" w:space="0" w:color="auto"/>
                <w:right w:val="none" w:sz="0" w:space="0" w:color="auto"/>
              </w:divBdr>
              <w:divsChild>
                <w:div w:id="1844540195">
                  <w:marLeft w:val="600"/>
                  <w:marRight w:val="96"/>
                  <w:marTop w:val="0"/>
                  <w:marBottom w:val="0"/>
                  <w:divBdr>
                    <w:top w:val="none" w:sz="0" w:space="0" w:color="auto"/>
                    <w:left w:val="none" w:sz="0" w:space="0" w:color="auto"/>
                    <w:bottom w:val="none" w:sz="0" w:space="0" w:color="auto"/>
                    <w:right w:val="none" w:sz="0" w:space="0" w:color="auto"/>
                  </w:divBdr>
                </w:div>
              </w:divsChild>
            </w:div>
            <w:div w:id="135412301">
              <w:marLeft w:val="0"/>
              <w:marRight w:val="0"/>
              <w:marTop w:val="0"/>
              <w:marBottom w:val="0"/>
              <w:divBdr>
                <w:top w:val="none" w:sz="0" w:space="0" w:color="auto"/>
                <w:left w:val="none" w:sz="0" w:space="0" w:color="auto"/>
                <w:bottom w:val="none" w:sz="0" w:space="0" w:color="auto"/>
                <w:right w:val="none" w:sz="0" w:space="0" w:color="auto"/>
              </w:divBdr>
              <w:divsChild>
                <w:div w:id="429086716">
                  <w:marLeft w:val="600"/>
                  <w:marRight w:val="96"/>
                  <w:marTop w:val="0"/>
                  <w:marBottom w:val="0"/>
                  <w:divBdr>
                    <w:top w:val="none" w:sz="0" w:space="0" w:color="auto"/>
                    <w:left w:val="none" w:sz="0" w:space="0" w:color="auto"/>
                    <w:bottom w:val="none" w:sz="0" w:space="0" w:color="auto"/>
                    <w:right w:val="none" w:sz="0" w:space="0" w:color="auto"/>
                  </w:divBdr>
                </w:div>
              </w:divsChild>
            </w:div>
            <w:div w:id="2115204088">
              <w:marLeft w:val="0"/>
              <w:marRight w:val="0"/>
              <w:marTop w:val="0"/>
              <w:marBottom w:val="0"/>
              <w:divBdr>
                <w:top w:val="none" w:sz="0" w:space="0" w:color="auto"/>
                <w:left w:val="none" w:sz="0" w:space="0" w:color="auto"/>
                <w:bottom w:val="none" w:sz="0" w:space="0" w:color="auto"/>
                <w:right w:val="none" w:sz="0" w:space="0" w:color="auto"/>
              </w:divBdr>
              <w:divsChild>
                <w:div w:id="577715534">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439449130">
      <w:bodyDiv w:val="1"/>
      <w:marLeft w:val="0"/>
      <w:marRight w:val="0"/>
      <w:marTop w:val="0"/>
      <w:marBottom w:val="0"/>
      <w:divBdr>
        <w:top w:val="none" w:sz="0" w:space="0" w:color="auto"/>
        <w:left w:val="none" w:sz="0" w:space="0" w:color="auto"/>
        <w:bottom w:val="none" w:sz="0" w:space="0" w:color="auto"/>
        <w:right w:val="none" w:sz="0" w:space="0" w:color="auto"/>
      </w:divBdr>
      <w:divsChild>
        <w:div w:id="1031222264">
          <w:marLeft w:val="0"/>
          <w:marRight w:val="0"/>
          <w:marTop w:val="0"/>
          <w:marBottom w:val="0"/>
          <w:divBdr>
            <w:top w:val="none" w:sz="0" w:space="0" w:color="auto"/>
            <w:left w:val="none" w:sz="0" w:space="0" w:color="auto"/>
            <w:bottom w:val="none" w:sz="0" w:space="0" w:color="auto"/>
            <w:right w:val="none" w:sz="0" w:space="0" w:color="auto"/>
          </w:divBdr>
          <w:divsChild>
            <w:div w:id="1327635099">
              <w:marLeft w:val="0"/>
              <w:marRight w:val="0"/>
              <w:marTop w:val="0"/>
              <w:marBottom w:val="0"/>
              <w:divBdr>
                <w:top w:val="none" w:sz="0" w:space="0" w:color="auto"/>
                <w:left w:val="none" w:sz="0" w:space="0" w:color="auto"/>
                <w:bottom w:val="none" w:sz="0" w:space="0" w:color="auto"/>
                <w:right w:val="none" w:sz="0" w:space="0" w:color="auto"/>
              </w:divBdr>
              <w:divsChild>
                <w:div w:id="1518732937">
                  <w:marLeft w:val="600"/>
                  <w:marRight w:val="96"/>
                  <w:marTop w:val="0"/>
                  <w:marBottom w:val="0"/>
                  <w:divBdr>
                    <w:top w:val="none" w:sz="0" w:space="0" w:color="auto"/>
                    <w:left w:val="none" w:sz="0" w:space="0" w:color="auto"/>
                    <w:bottom w:val="none" w:sz="0" w:space="0" w:color="auto"/>
                    <w:right w:val="none" w:sz="0" w:space="0" w:color="auto"/>
                  </w:divBdr>
                </w:div>
              </w:divsChild>
            </w:div>
            <w:div w:id="1863205407">
              <w:marLeft w:val="0"/>
              <w:marRight w:val="0"/>
              <w:marTop w:val="0"/>
              <w:marBottom w:val="0"/>
              <w:divBdr>
                <w:top w:val="none" w:sz="0" w:space="0" w:color="auto"/>
                <w:left w:val="none" w:sz="0" w:space="0" w:color="auto"/>
                <w:bottom w:val="none" w:sz="0" w:space="0" w:color="auto"/>
                <w:right w:val="none" w:sz="0" w:space="0" w:color="auto"/>
              </w:divBdr>
              <w:divsChild>
                <w:div w:id="887764502">
                  <w:marLeft w:val="600"/>
                  <w:marRight w:val="96"/>
                  <w:marTop w:val="0"/>
                  <w:marBottom w:val="0"/>
                  <w:divBdr>
                    <w:top w:val="none" w:sz="0" w:space="0" w:color="auto"/>
                    <w:left w:val="none" w:sz="0" w:space="0" w:color="auto"/>
                    <w:bottom w:val="none" w:sz="0" w:space="0" w:color="auto"/>
                    <w:right w:val="none" w:sz="0" w:space="0" w:color="auto"/>
                  </w:divBdr>
                </w:div>
              </w:divsChild>
            </w:div>
            <w:div w:id="1780104998">
              <w:marLeft w:val="0"/>
              <w:marRight w:val="0"/>
              <w:marTop w:val="0"/>
              <w:marBottom w:val="0"/>
              <w:divBdr>
                <w:top w:val="none" w:sz="0" w:space="0" w:color="auto"/>
                <w:left w:val="none" w:sz="0" w:space="0" w:color="auto"/>
                <w:bottom w:val="none" w:sz="0" w:space="0" w:color="auto"/>
                <w:right w:val="none" w:sz="0" w:space="0" w:color="auto"/>
              </w:divBdr>
              <w:divsChild>
                <w:div w:id="792791951">
                  <w:marLeft w:val="600"/>
                  <w:marRight w:val="96"/>
                  <w:marTop w:val="0"/>
                  <w:marBottom w:val="0"/>
                  <w:divBdr>
                    <w:top w:val="none" w:sz="0" w:space="0" w:color="auto"/>
                    <w:left w:val="none" w:sz="0" w:space="0" w:color="auto"/>
                    <w:bottom w:val="none" w:sz="0" w:space="0" w:color="auto"/>
                    <w:right w:val="none" w:sz="0" w:space="0" w:color="auto"/>
                  </w:divBdr>
                </w:div>
              </w:divsChild>
            </w:div>
            <w:div w:id="1292244181">
              <w:marLeft w:val="0"/>
              <w:marRight w:val="0"/>
              <w:marTop w:val="0"/>
              <w:marBottom w:val="0"/>
              <w:divBdr>
                <w:top w:val="none" w:sz="0" w:space="0" w:color="auto"/>
                <w:left w:val="none" w:sz="0" w:space="0" w:color="auto"/>
                <w:bottom w:val="none" w:sz="0" w:space="0" w:color="auto"/>
                <w:right w:val="none" w:sz="0" w:space="0" w:color="auto"/>
              </w:divBdr>
              <w:divsChild>
                <w:div w:id="900794020">
                  <w:marLeft w:val="600"/>
                  <w:marRight w:val="96"/>
                  <w:marTop w:val="0"/>
                  <w:marBottom w:val="0"/>
                  <w:divBdr>
                    <w:top w:val="none" w:sz="0" w:space="0" w:color="auto"/>
                    <w:left w:val="none" w:sz="0" w:space="0" w:color="auto"/>
                    <w:bottom w:val="none" w:sz="0" w:space="0" w:color="auto"/>
                    <w:right w:val="none" w:sz="0" w:space="0" w:color="auto"/>
                  </w:divBdr>
                </w:div>
              </w:divsChild>
            </w:div>
            <w:div w:id="650671139">
              <w:marLeft w:val="0"/>
              <w:marRight w:val="0"/>
              <w:marTop w:val="0"/>
              <w:marBottom w:val="0"/>
              <w:divBdr>
                <w:top w:val="none" w:sz="0" w:space="0" w:color="auto"/>
                <w:left w:val="none" w:sz="0" w:space="0" w:color="auto"/>
                <w:bottom w:val="none" w:sz="0" w:space="0" w:color="auto"/>
                <w:right w:val="none" w:sz="0" w:space="0" w:color="auto"/>
              </w:divBdr>
              <w:divsChild>
                <w:div w:id="1098982493">
                  <w:marLeft w:val="600"/>
                  <w:marRight w:val="96"/>
                  <w:marTop w:val="0"/>
                  <w:marBottom w:val="0"/>
                  <w:divBdr>
                    <w:top w:val="none" w:sz="0" w:space="0" w:color="auto"/>
                    <w:left w:val="none" w:sz="0" w:space="0" w:color="auto"/>
                    <w:bottom w:val="none" w:sz="0" w:space="0" w:color="auto"/>
                    <w:right w:val="none" w:sz="0" w:space="0" w:color="auto"/>
                  </w:divBdr>
                </w:div>
              </w:divsChild>
            </w:div>
            <w:div w:id="67269698">
              <w:marLeft w:val="0"/>
              <w:marRight w:val="0"/>
              <w:marTop w:val="0"/>
              <w:marBottom w:val="0"/>
              <w:divBdr>
                <w:top w:val="none" w:sz="0" w:space="0" w:color="auto"/>
                <w:left w:val="none" w:sz="0" w:space="0" w:color="auto"/>
                <w:bottom w:val="none" w:sz="0" w:space="0" w:color="auto"/>
                <w:right w:val="none" w:sz="0" w:space="0" w:color="auto"/>
              </w:divBdr>
              <w:divsChild>
                <w:div w:id="354575694">
                  <w:marLeft w:val="600"/>
                  <w:marRight w:val="96"/>
                  <w:marTop w:val="0"/>
                  <w:marBottom w:val="0"/>
                  <w:divBdr>
                    <w:top w:val="none" w:sz="0" w:space="0" w:color="auto"/>
                    <w:left w:val="none" w:sz="0" w:space="0" w:color="auto"/>
                    <w:bottom w:val="none" w:sz="0" w:space="0" w:color="auto"/>
                    <w:right w:val="none" w:sz="0" w:space="0" w:color="auto"/>
                  </w:divBdr>
                </w:div>
              </w:divsChild>
            </w:div>
            <w:div w:id="1067264963">
              <w:marLeft w:val="0"/>
              <w:marRight w:val="0"/>
              <w:marTop w:val="0"/>
              <w:marBottom w:val="0"/>
              <w:divBdr>
                <w:top w:val="none" w:sz="0" w:space="0" w:color="auto"/>
                <w:left w:val="none" w:sz="0" w:space="0" w:color="auto"/>
                <w:bottom w:val="none" w:sz="0" w:space="0" w:color="auto"/>
                <w:right w:val="none" w:sz="0" w:space="0" w:color="auto"/>
              </w:divBdr>
              <w:divsChild>
                <w:div w:id="889876089">
                  <w:marLeft w:val="600"/>
                  <w:marRight w:val="96"/>
                  <w:marTop w:val="0"/>
                  <w:marBottom w:val="0"/>
                  <w:divBdr>
                    <w:top w:val="none" w:sz="0" w:space="0" w:color="auto"/>
                    <w:left w:val="none" w:sz="0" w:space="0" w:color="auto"/>
                    <w:bottom w:val="none" w:sz="0" w:space="0" w:color="auto"/>
                    <w:right w:val="none" w:sz="0" w:space="0" w:color="auto"/>
                  </w:divBdr>
                </w:div>
              </w:divsChild>
            </w:div>
            <w:div w:id="1051343432">
              <w:marLeft w:val="0"/>
              <w:marRight w:val="0"/>
              <w:marTop w:val="0"/>
              <w:marBottom w:val="0"/>
              <w:divBdr>
                <w:top w:val="none" w:sz="0" w:space="0" w:color="auto"/>
                <w:left w:val="none" w:sz="0" w:space="0" w:color="auto"/>
                <w:bottom w:val="none" w:sz="0" w:space="0" w:color="auto"/>
                <w:right w:val="none" w:sz="0" w:space="0" w:color="auto"/>
              </w:divBdr>
              <w:divsChild>
                <w:div w:id="1741830420">
                  <w:marLeft w:val="600"/>
                  <w:marRight w:val="96"/>
                  <w:marTop w:val="0"/>
                  <w:marBottom w:val="0"/>
                  <w:divBdr>
                    <w:top w:val="none" w:sz="0" w:space="0" w:color="auto"/>
                    <w:left w:val="none" w:sz="0" w:space="0" w:color="auto"/>
                    <w:bottom w:val="none" w:sz="0" w:space="0" w:color="auto"/>
                    <w:right w:val="none" w:sz="0" w:space="0" w:color="auto"/>
                  </w:divBdr>
                </w:div>
              </w:divsChild>
            </w:div>
            <w:div w:id="359862978">
              <w:marLeft w:val="0"/>
              <w:marRight w:val="0"/>
              <w:marTop w:val="0"/>
              <w:marBottom w:val="0"/>
              <w:divBdr>
                <w:top w:val="none" w:sz="0" w:space="0" w:color="auto"/>
                <w:left w:val="none" w:sz="0" w:space="0" w:color="auto"/>
                <w:bottom w:val="none" w:sz="0" w:space="0" w:color="auto"/>
                <w:right w:val="none" w:sz="0" w:space="0" w:color="auto"/>
              </w:divBdr>
              <w:divsChild>
                <w:div w:id="1993440335">
                  <w:marLeft w:val="600"/>
                  <w:marRight w:val="96"/>
                  <w:marTop w:val="0"/>
                  <w:marBottom w:val="0"/>
                  <w:divBdr>
                    <w:top w:val="none" w:sz="0" w:space="0" w:color="auto"/>
                    <w:left w:val="none" w:sz="0" w:space="0" w:color="auto"/>
                    <w:bottom w:val="none" w:sz="0" w:space="0" w:color="auto"/>
                    <w:right w:val="none" w:sz="0" w:space="0" w:color="auto"/>
                  </w:divBdr>
                </w:div>
              </w:divsChild>
            </w:div>
            <w:div w:id="1947420315">
              <w:marLeft w:val="0"/>
              <w:marRight w:val="0"/>
              <w:marTop w:val="0"/>
              <w:marBottom w:val="0"/>
              <w:divBdr>
                <w:top w:val="none" w:sz="0" w:space="0" w:color="auto"/>
                <w:left w:val="none" w:sz="0" w:space="0" w:color="auto"/>
                <w:bottom w:val="none" w:sz="0" w:space="0" w:color="auto"/>
                <w:right w:val="none" w:sz="0" w:space="0" w:color="auto"/>
              </w:divBdr>
              <w:divsChild>
                <w:div w:id="955990414">
                  <w:marLeft w:val="600"/>
                  <w:marRight w:val="96"/>
                  <w:marTop w:val="0"/>
                  <w:marBottom w:val="0"/>
                  <w:divBdr>
                    <w:top w:val="none" w:sz="0" w:space="0" w:color="auto"/>
                    <w:left w:val="none" w:sz="0" w:space="0" w:color="auto"/>
                    <w:bottom w:val="none" w:sz="0" w:space="0" w:color="auto"/>
                    <w:right w:val="none" w:sz="0" w:space="0" w:color="auto"/>
                  </w:divBdr>
                </w:div>
              </w:divsChild>
            </w:div>
            <w:div w:id="432482039">
              <w:marLeft w:val="0"/>
              <w:marRight w:val="0"/>
              <w:marTop w:val="0"/>
              <w:marBottom w:val="0"/>
              <w:divBdr>
                <w:top w:val="none" w:sz="0" w:space="0" w:color="auto"/>
                <w:left w:val="none" w:sz="0" w:space="0" w:color="auto"/>
                <w:bottom w:val="none" w:sz="0" w:space="0" w:color="auto"/>
                <w:right w:val="none" w:sz="0" w:space="0" w:color="auto"/>
              </w:divBdr>
              <w:divsChild>
                <w:div w:id="863057951">
                  <w:marLeft w:val="600"/>
                  <w:marRight w:val="96"/>
                  <w:marTop w:val="0"/>
                  <w:marBottom w:val="0"/>
                  <w:divBdr>
                    <w:top w:val="none" w:sz="0" w:space="0" w:color="auto"/>
                    <w:left w:val="none" w:sz="0" w:space="0" w:color="auto"/>
                    <w:bottom w:val="none" w:sz="0" w:space="0" w:color="auto"/>
                    <w:right w:val="none" w:sz="0" w:space="0" w:color="auto"/>
                  </w:divBdr>
                </w:div>
              </w:divsChild>
            </w:div>
            <w:div w:id="836919514">
              <w:marLeft w:val="0"/>
              <w:marRight w:val="0"/>
              <w:marTop w:val="0"/>
              <w:marBottom w:val="0"/>
              <w:divBdr>
                <w:top w:val="none" w:sz="0" w:space="0" w:color="auto"/>
                <w:left w:val="none" w:sz="0" w:space="0" w:color="auto"/>
                <w:bottom w:val="none" w:sz="0" w:space="0" w:color="auto"/>
                <w:right w:val="none" w:sz="0" w:space="0" w:color="auto"/>
              </w:divBdr>
              <w:divsChild>
                <w:div w:id="1964649957">
                  <w:marLeft w:val="600"/>
                  <w:marRight w:val="96"/>
                  <w:marTop w:val="0"/>
                  <w:marBottom w:val="0"/>
                  <w:divBdr>
                    <w:top w:val="none" w:sz="0" w:space="0" w:color="auto"/>
                    <w:left w:val="none" w:sz="0" w:space="0" w:color="auto"/>
                    <w:bottom w:val="none" w:sz="0" w:space="0" w:color="auto"/>
                    <w:right w:val="none" w:sz="0" w:space="0" w:color="auto"/>
                  </w:divBdr>
                </w:div>
              </w:divsChild>
            </w:div>
            <w:div w:id="973099548">
              <w:marLeft w:val="0"/>
              <w:marRight w:val="0"/>
              <w:marTop w:val="0"/>
              <w:marBottom w:val="0"/>
              <w:divBdr>
                <w:top w:val="none" w:sz="0" w:space="0" w:color="auto"/>
                <w:left w:val="none" w:sz="0" w:space="0" w:color="auto"/>
                <w:bottom w:val="none" w:sz="0" w:space="0" w:color="auto"/>
                <w:right w:val="none" w:sz="0" w:space="0" w:color="auto"/>
              </w:divBdr>
              <w:divsChild>
                <w:div w:id="927620744">
                  <w:marLeft w:val="600"/>
                  <w:marRight w:val="96"/>
                  <w:marTop w:val="0"/>
                  <w:marBottom w:val="0"/>
                  <w:divBdr>
                    <w:top w:val="none" w:sz="0" w:space="0" w:color="auto"/>
                    <w:left w:val="none" w:sz="0" w:space="0" w:color="auto"/>
                    <w:bottom w:val="none" w:sz="0" w:space="0" w:color="auto"/>
                    <w:right w:val="none" w:sz="0" w:space="0" w:color="auto"/>
                  </w:divBdr>
                </w:div>
              </w:divsChild>
            </w:div>
            <w:div w:id="505823301">
              <w:marLeft w:val="0"/>
              <w:marRight w:val="0"/>
              <w:marTop w:val="0"/>
              <w:marBottom w:val="0"/>
              <w:divBdr>
                <w:top w:val="none" w:sz="0" w:space="0" w:color="auto"/>
                <w:left w:val="none" w:sz="0" w:space="0" w:color="auto"/>
                <w:bottom w:val="none" w:sz="0" w:space="0" w:color="auto"/>
                <w:right w:val="none" w:sz="0" w:space="0" w:color="auto"/>
              </w:divBdr>
              <w:divsChild>
                <w:div w:id="307127891">
                  <w:marLeft w:val="600"/>
                  <w:marRight w:val="96"/>
                  <w:marTop w:val="0"/>
                  <w:marBottom w:val="0"/>
                  <w:divBdr>
                    <w:top w:val="none" w:sz="0" w:space="0" w:color="auto"/>
                    <w:left w:val="none" w:sz="0" w:space="0" w:color="auto"/>
                    <w:bottom w:val="none" w:sz="0" w:space="0" w:color="auto"/>
                    <w:right w:val="none" w:sz="0" w:space="0" w:color="auto"/>
                  </w:divBdr>
                </w:div>
              </w:divsChild>
            </w:div>
            <w:div w:id="214197747">
              <w:marLeft w:val="0"/>
              <w:marRight w:val="0"/>
              <w:marTop w:val="0"/>
              <w:marBottom w:val="0"/>
              <w:divBdr>
                <w:top w:val="none" w:sz="0" w:space="0" w:color="auto"/>
                <w:left w:val="none" w:sz="0" w:space="0" w:color="auto"/>
                <w:bottom w:val="none" w:sz="0" w:space="0" w:color="auto"/>
                <w:right w:val="none" w:sz="0" w:space="0" w:color="auto"/>
              </w:divBdr>
              <w:divsChild>
                <w:div w:id="775953370">
                  <w:marLeft w:val="600"/>
                  <w:marRight w:val="96"/>
                  <w:marTop w:val="0"/>
                  <w:marBottom w:val="0"/>
                  <w:divBdr>
                    <w:top w:val="none" w:sz="0" w:space="0" w:color="auto"/>
                    <w:left w:val="none" w:sz="0" w:space="0" w:color="auto"/>
                    <w:bottom w:val="none" w:sz="0" w:space="0" w:color="auto"/>
                    <w:right w:val="none" w:sz="0" w:space="0" w:color="auto"/>
                  </w:divBdr>
                </w:div>
              </w:divsChild>
            </w:div>
            <w:div w:id="62415622">
              <w:marLeft w:val="0"/>
              <w:marRight w:val="0"/>
              <w:marTop w:val="0"/>
              <w:marBottom w:val="0"/>
              <w:divBdr>
                <w:top w:val="none" w:sz="0" w:space="0" w:color="auto"/>
                <w:left w:val="none" w:sz="0" w:space="0" w:color="auto"/>
                <w:bottom w:val="none" w:sz="0" w:space="0" w:color="auto"/>
                <w:right w:val="none" w:sz="0" w:space="0" w:color="auto"/>
              </w:divBdr>
              <w:divsChild>
                <w:div w:id="1260598689">
                  <w:marLeft w:val="600"/>
                  <w:marRight w:val="96"/>
                  <w:marTop w:val="0"/>
                  <w:marBottom w:val="0"/>
                  <w:divBdr>
                    <w:top w:val="none" w:sz="0" w:space="0" w:color="auto"/>
                    <w:left w:val="none" w:sz="0" w:space="0" w:color="auto"/>
                    <w:bottom w:val="none" w:sz="0" w:space="0" w:color="auto"/>
                    <w:right w:val="none" w:sz="0" w:space="0" w:color="auto"/>
                  </w:divBdr>
                </w:div>
              </w:divsChild>
            </w:div>
            <w:div w:id="1748306673">
              <w:marLeft w:val="0"/>
              <w:marRight w:val="0"/>
              <w:marTop w:val="0"/>
              <w:marBottom w:val="0"/>
              <w:divBdr>
                <w:top w:val="none" w:sz="0" w:space="0" w:color="auto"/>
                <w:left w:val="none" w:sz="0" w:space="0" w:color="auto"/>
                <w:bottom w:val="none" w:sz="0" w:space="0" w:color="auto"/>
                <w:right w:val="none" w:sz="0" w:space="0" w:color="auto"/>
              </w:divBdr>
              <w:divsChild>
                <w:div w:id="1938521443">
                  <w:marLeft w:val="600"/>
                  <w:marRight w:val="96"/>
                  <w:marTop w:val="0"/>
                  <w:marBottom w:val="0"/>
                  <w:divBdr>
                    <w:top w:val="none" w:sz="0" w:space="0" w:color="auto"/>
                    <w:left w:val="none" w:sz="0" w:space="0" w:color="auto"/>
                    <w:bottom w:val="none" w:sz="0" w:space="0" w:color="auto"/>
                    <w:right w:val="none" w:sz="0" w:space="0" w:color="auto"/>
                  </w:divBdr>
                </w:div>
              </w:divsChild>
            </w:div>
            <w:div w:id="634339552">
              <w:marLeft w:val="0"/>
              <w:marRight w:val="0"/>
              <w:marTop w:val="0"/>
              <w:marBottom w:val="0"/>
              <w:divBdr>
                <w:top w:val="none" w:sz="0" w:space="0" w:color="auto"/>
                <w:left w:val="none" w:sz="0" w:space="0" w:color="auto"/>
                <w:bottom w:val="none" w:sz="0" w:space="0" w:color="auto"/>
                <w:right w:val="none" w:sz="0" w:space="0" w:color="auto"/>
              </w:divBdr>
              <w:divsChild>
                <w:div w:id="949893428">
                  <w:marLeft w:val="600"/>
                  <w:marRight w:val="96"/>
                  <w:marTop w:val="0"/>
                  <w:marBottom w:val="0"/>
                  <w:divBdr>
                    <w:top w:val="none" w:sz="0" w:space="0" w:color="auto"/>
                    <w:left w:val="none" w:sz="0" w:space="0" w:color="auto"/>
                    <w:bottom w:val="none" w:sz="0" w:space="0" w:color="auto"/>
                    <w:right w:val="none" w:sz="0" w:space="0" w:color="auto"/>
                  </w:divBdr>
                </w:div>
              </w:divsChild>
            </w:div>
            <w:div w:id="1705448523">
              <w:marLeft w:val="0"/>
              <w:marRight w:val="0"/>
              <w:marTop w:val="0"/>
              <w:marBottom w:val="0"/>
              <w:divBdr>
                <w:top w:val="none" w:sz="0" w:space="0" w:color="auto"/>
                <w:left w:val="none" w:sz="0" w:space="0" w:color="auto"/>
                <w:bottom w:val="none" w:sz="0" w:space="0" w:color="auto"/>
                <w:right w:val="none" w:sz="0" w:space="0" w:color="auto"/>
              </w:divBdr>
              <w:divsChild>
                <w:div w:id="1900244542">
                  <w:marLeft w:val="600"/>
                  <w:marRight w:val="96"/>
                  <w:marTop w:val="0"/>
                  <w:marBottom w:val="0"/>
                  <w:divBdr>
                    <w:top w:val="none" w:sz="0" w:space="0" w:color="auto"/>
                    <w:left w:val="none" w:sz="0" w:space="0" w:color="auto"/>
                    <w:bottom w:val="none" w:sz="0" w:space="0" w:color="auto"/>
                    <w:right w:val="none" w:sz="0" w:space="0" w:color="auto"/>
                  </w:divBdr>
                </w:div>
              </w:divsChild>
            </w:div>
            <w:div w:id="2005821388">
              <w:marLeft w:val="0"/>
              <w:marRight w:val="0"/>
              <w:marTop w:val="0"/>
              <w:marBottom w:val="0"/>
              <w:divBdr>
                <w:top w:val="none" w:sz="0" w:space="0" w:color="auto"/>
                <w:left w:val="none" w:sz="0" w:space="0" w:color="auto"/>
                <w:bottom w:val="none" w:sz="0" w:space="0" w:color="auto"/>
                <w:right w:val="none" w:sz="0" w:space="0" w:color="auto"/>
              </w:divBdr>
              <w:divsChild>
                <w:div w:id="53241156">
                  <w:marLeft w:val="600"/>
                  <w:marRight w:val="96"/>
                  <w:marTop w:val="0"/>
                  <w:marBottom w:val="0"/>
                  <w:divBdr>
                    <w:top w:val="none" w:sz="0" w:space="0" w:color="auto"/>
                    <w:left w:val="none" w:sz="0" w:space="0" w:color="auto"/>
                    <w:bottom w:val="none" w:sz="0" w:space="0" w:color="auto"/>
                    <w:right w:val="none" w:sz="0" w:space="0" w:color="auto"/>
                  </w:divBdr>
                </w:div>
              </w:divsChild>
            </w:div>
            <w:div w:id="1933783170">
              <w:marLeft w:val="0"/>
              <w:marRight w:val="0"/>
              <w:marTop w:val="0"/>
              <w:marBottom w:val="0"/>
              <w:divBdr>
                <w:top w:val="none" w:sz="0" w:space="0" w:color="auto"/>
                <w:left w:val="none" w:sz="0" w:space="0" w:color="auto"/>
                <w:bottom w:val="none" w:sz="0" w:space="0" w:color="auto"/>
                <w:right w:val="none" w:sz="0" w:space="0" w:color="auto"/>
              </w:divBdr>
              <w:divsChild>
                <w:div w:id="592588202">
                  <w:marLeft w:val="600"/>
                  <w:marRight w:val="96"/>
                  <w:marTop w:val="0"/>
                  <w:marBottom w:val="0"/>
                  <w:divBdr>
                    <w:top w:val="none" w:sz="0" w:space="0" w:color="auto"/>
                    <w:left w:val="none" w:sz="0" w:space="0" w:color="auto"/>
                    <w:bottom w:val="none" w:sz="0" w:space="0" w:color="auto"/>
                    <w:right w:val="none" w:sz="0" w:space="0" w:color="auto"/>
                  </w:divBdr>
                </w:div>
              </w:divsChild>
            </w:div>
            <w:div w:id="665937474">
              <w:marLeft w:val="0"/>
              <w:marRight w:val="0"/>
              <w:marTop w:val="0"/>
              <w:marBottom w:val="0"/>
              <w:divBdr>
                <w:top w:val="none" w:sz="0" w:space="0" w:color="auto"/>
                <w:left w:val="none" w:sz="0" w:space="0" w:color="auto"/>
                <w:bottom w:val="none" w:sz="0" w:space="0" w:color="auto"/>
                <w:right w:val="none" w:sz="0" w:space="0" w:color="auto"/>
              </w:divBdr>
              <w:divsChild>
                <w:div w:id="303975470">
                  <w:marLeft w:val="600"/>
                  <w:marRight w:val="96"/>
                  <w:marTop w:val="0"/>
                  <w:marBottom w:val="0"/>
                  <w:divBdr>
                    <w:top w:val="none" w:sz="0" w:space="0" w:color="auto"/>
                    <w:left w:val="none" w:sz="0" w:space="0" w:color="auto"/>
                    <w:bottom w:val="none" w:sz="0" w:space="0" w:color="auto"/>
                    <w:right w:val="none" w:sz="0" w:space="0" w:color="auto"/>
                  </w:divBdr>
                </w:div>
              </w:divsChild>
            </w:div>
            <w:div w:id="299501782">
              <w:marLeft w:val="0"/>
              <w:marRight w:val="0"/>
              <w:marTop w:val="0"/>
              <w:marBottom w:val="0"/>
              <w:divBdr>
                <w:top w:val="none" w:sz="0" w:space="0" w:color="auto"/>
                <w:left w:val="none" w:sz="0" w:space="0" w:color="auto"/>
                <w:bottom w:val="none" w:sz="0" w:space="0" w:color="auto"/>
                <w:right w:val="none" w:sz="0" w:space="0" w:color="auto"/>
              </w:divBdr>
              <w:divsChild>
                <w:div w:id="223487106">
                  <w:marLeft w:val="600"/>
                  <w:marRight w:val="96"/>
                  <w:marTop w:val="0"/>
                  <w:marBottom w:val="0"/>
                  <w:divBdr>
                    <w:top w:val="none" w:sz="0" w:space="0" w:color="auto"/>
                    <w:left w:val="none" w:sz="0" w:space="0" w:color="auto"/>
                    <w:bottom w:val="none" w:sz="0" w:space="0" w:color="auto"/>
                    <w:right w:val="none" w:sz="0" w:space="0" w:color="auto"/>
                  </w:divBdr>
                </w:div>
              </w:divsChild>
            </w:div>
            <w:div w:id="722296127">
              <w:marLeft w:val="0"/>
              <w:marRight w:val="0"/>
              <w:marTop w:val="0"/>
              <w:marBottom w:val="0"/>
              <w:divBdr>
                <w:top w:val="none" w:sz="0" w:space="0" w:color="auto"/>
                <w:left w:val="none" w:sz="0" w:space="0" w:color="auto"/>
                <w:bottom w:val="none" w:sz="0" w:space="0" w:color="auto"/>
                <w:right w:val="none" w:sz="0" w:space="0" w:color="auto"/>
              </w:divBdr>
              <w:divsChild>
                <w:div w:id="52972450">
                  <w:marLeft w:val="600"/>
                  <w:marRight w:val="96"/>
                  <w:marTop w:val="0"/>
                  <w:marBottom w:val="0"/>
                  <w:divBdr>
                    <w:top w:val="none" w:sz="0" w:space="0" w:color="auto"/>
                    <w:left w:val="none" w:sz="0" w:space="0" w:color="auto"/>
                    <w:bottom w:val="none" w:sz="0" w:space="0" w:color="auto"/>
                    <w:right w:val="none" w:sz="0" w:space="0" w:color="auto"/>
                  </w:divBdr>
                </w:div>
              </w:divsChild>
            </w:div>
            <w:div w:id="812910781">
              <w:marLeft w:val="0"/>
              <w:marRight w:val="0"/>
              <w:marTop w:val="0"/>
              <w:marBottom w:val="0"/>
              <w:divBdr>
                <w:top w:val="none" w:sz="0" w:space="0" w:color="auto"/>
                <w:left w:val="none" w:sz="0" w:space="0" w:color="auto"/>
                <w:bottom w:val="none" w:sz="0" w:space="0" w:color="auto"/>
                <w:right w:val="none" w:sz="0" w:space="0" w:color="auto"/>
              </w:divBdr>
              <w:divsChild>
                <w:div w:id="1512529624">
                  <w:marLeft w:val="600"/>
                  <w:marRight w:val="96"/>
                  <w:marTop w:val="0"/>
                  <w:marBottom w:val="0"/>
                  <w:divBdr>
                    <w:top w:val="none" w:sz="0" w:space="0" w:color="auto"/>
                    <w:left w:val="none" w:sz="0" w:space="0" w:color="auto"/>
                    <w:bottom w:val="none" w:sz="0" w:space="0" w:color="auto"/>
                    <w:right w:val="none" w:sz="0" w:space="0" w:color="auto"/>
                  </w:divBdr>
                </w:div>
              </w:divsChild>
            </w:div>
            <w:div w:id="1971131752">
              <w:marLeft w:val="0"/>
              <w:marRight w:val="0"/>
              <w:marTop w:val="0"/>
              <w:marBottom w:val="0"/>
              <w:divBdr>
                <w:top w:val="none" w:sz="0" w:space="0" w:color="auto"/>
                <w:left w:val="none" w:sz="0" w:space="0" w:color="auto"/>
                <w:bottom w:val="none" w:sz="0" w:space="0" w:color="auto"/>
                <w:right w:val="none" w:sz="0" w:space="0" w:color="auto"/>
              </w:divBdr>
              <w:divsChild>
                <w:div w:id="115403018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602377089">
      <w:bodyDiv w:val="1"/>
      <w:marLeft w:val="0"/>
      <w:marRight w:val="0"/>
      <w:marTop w:val="0"/>
      <w:marBottom w:val="0"/>
      <w:divBdr>
        <w:top w:val="none" w:sz="0" w:space="0" w:color="auto"/>
        <w:left w:val="none" w:sz="0" w:space="0" w:color="auto"/>
        <w:bottom w:val="none" w:sz="0" w:space="0" w:color="auto"/>
        <w:right w:val="none" w:sz="0" w:space="0" w:color="auto"/>
      </w:divBdr>
    </w:div>
    <w:div w:id="1613902066">
      <w:bodyDiv w:val="1"/>
      <w:marLeft w:val="0"/>
      <w:marRight w:val="0"/>
      <w:marTop w:val="0"/>
      <w:marBottom w:val="0"/>
      <w:divBdr>
        <w:top w:val="none" w:sz="0" w:space="0" w:color="auto"/>
        <w:left w:val="none" w:sz="0" w:space="0" w:color="auto"/>
        <w:bottom w:val="none" w:sz="0" w:space="0" w:color="auto"/>
        <w:right w:val="none" w:sz="0" w:space="0" w:color="auto"/>
      </w:divBdr>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 w:id="2053924311">
      <w:bodyDiv w:val="1"/>
      <w:marLeft w:val="0"/>
      <w:marRight w:val="0"/>
      <w:marTop w:val="0"/>
      <w:marBottom w:val="0"/>
      <w:divBdr>
        <w:top w:val="none" w:sz="0" w:space="0" w:color="auto"/>
        <w:left w:val="none" w:sz="0" w:space="0" w:color="auto"/>
        <w:bottom w:val="none" w:sz="0" w:space="0" w:color="auto"/>
        <w:right w:val="none" w:sz="0" w:space="0" w:color="auto"/>
      </w:divBdr>
      <w:divsChild>
        <w:div w:id="1445922029">
          <w:marLeft w:val="480"/>
          <w:marRight w:val="0"/>
          <w:marTop w:val="0"/>
          <w:marBottom w:val="0"/>
          <w:divBdr>
            <w:top w:val="none" w:sz="0" w:space="0" w:color="auto"/>
            <w:left w:val="none" w:sz="0" w:space="0" w:color="auto"/>
            <w:bottom w:val="none" w:sz="0" w:space="0" w:color="auto"/>
            <w:right w:val="none" w:sz="0" w:space="0" w:color="auto"/>
          </w:divBdr>
          <w:divsChild>
            <w:div w:id="1051658283">
              <w:marLeft w:val="0"/>
              <w:marRight w:val="0"/>
              <w:marTop w:val="0"/>
              <w:marBottom w:val="0"/>
              <w:divBdr>
                <w:top w:val="none" w:sz="0" w:space="0" w:color="auto"/>
                <w:left w:val="none" w:sz="0" w:space="0" w:color="auto"/>
                <w:bottom w:val="none" w:sz="0" w:space="0" w:color="auto"/>
                <w:right w:val="none" w:sz="0" w:space="0" w:color="auto"/>
              </w:divBdr>
            </w:div>
            <w:div w:id="1437672449">
              <w:marLeft w:val="0"/>
              <w:marRight w:val="0"/>
              <w:marTop w:val="0"/>
              <w:marBottom w:val="0"/>
              <w:divBdr>
                <w:top w:val="none" w:sz="0" w:space="0" w:color="auto"/>
                <w:left w:val="none" w:sz="0" w:space="0" w:color="auto"/>
                <w:bottom w:val="none" w:sz="0" w:space="0" w:color="auto"/>
                <w:right w:val="none" w:sz="0" w:space="0" w:color="auto"/>
              </w:divBdr>
            </w:div>
            <w:div w:id="1331718135">
              <w:marLeft w:val="0"/>
              <w:marRight w:val="0"/>
              <w:marTop w:val="0"/>
              <w:marBottom w:val="0"/>
              <w:divBdr>
                <w:top w:val="none" w:sz="0" w:space="0" w:color="auto"/>
                <w:left w:val="none" w:sz="0" w:space="0" w:color="auto"/>
                <w:bottom w:val="none" w:sz="0" w:space="0" w:color="auto"/>
                <w:right w:val="none" w:sz="0" w:space="0" w:color="auto"/>
              </w:divBdr>
            </w:div>
            <w:div w:id="260843706">
              <w:marLeft w:val="0"/>
              <w:marRight w:val="0"/>
              <w:marTop w:val="0"/>
              <w:marBottom w:val="0"/>
              <w:divBdr>
                <w:top w:val="none" w:sz="0" w:space="0" w:color="auto"/>
                <w:left w:val="none" w:sz="0" w:space="0" w:color="auto"/>
                <w:bottom w:val="none" w:sz="0" w:space="0" w:color="auto"/>
                <w:right w:val="none" w:sz="0" w:space="0" w:color="auto"/>
              </w:divBdr>
            </w:div>
            <w:div w:id="35786762">
              <w:marLeft w:val="0"/>
              <w:marRight w:val="0"/>
              <w:marTop w:val="0"/>
              <w:marBottom w:val="0"/>
              <w:divBdr>
                <w:top w:val="none" w:sz="0" w:space="0" w:color="auto"/>
                <w:left w:val="none" w:sz="0" w:space="0" w:color="auto"/>
                <w:bottom w:val="none" w:sz="0" w:space="0" w:color="auto"/>
                <w:right w:val="none" w:sz="0" w:space="0" w:color="auto"/>
              </w:divBdr>
            </w:div>
            <w:div w:id="1744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chart" Target="charts/chart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DE-git\&#23526;&#39511;&#20108;&#22294;&#34920;PPT-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7AFB-4C3A-8EC2-51249F476630}"/>
            </c:ext>
          </c:extLst>
        </c:ser>
        <c:ser>
          <c:idx val="1"/>
          <c:order val="1"/>
          <c:tx>
            <c:strRef>
              <c:f>工作表1!$A$3</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7AFB-4C3A-8EC2-51249F476630}"/>
            </c:ext>
          </c:extLst>
        </c:ser>
        <c:ser>
          <c:idx val="2"/>
          <c:order val="2"/>
          <c:tx>
            <c:strRef>
              <c:f>工作表1!$A$4</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7AFB-4C3A-8EC2-51249F476630}"/>
            </c:ext>
          </c:extLst>
        </c:ser>
        <c:dLbls>
          <c:showLegendKey val="0"/>
          <c:showVal val="0"/>
          <c:showCatName val="0"/>
          <c:showSerName val="0"/>
          <c:showPercent val="0"/>
          <c:showBubbleSize val="0"/>
        </c:dLbls>
        <c:marker val="1"/>
        <c:smooth val="0"/>
        <c:axId val="344836656"/>
        <c:axId val="344837216"/>
      </c:lineChart>
      <c:catAx>
        <c:axId val="34483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4837216"/>
        <c:crosses val="autoZero"/>
        <c:auto val="1"/>
        <c:lblAlgn val="ctr"/>
        <c:lblOffset val="100"/>
        <c:noMultiLvlLbl val="0"/>
      </c:catAx>
      <c:valAx>
        <c:axId val="34483721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4836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k=5</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9309-4B20-A3AD-7ACBD12699D8}"/>
            </c:ext>
          </c:extLst>
        </c:ser>
        <c:ser>
          <c:idx val="1"/>
          <c:order val="1"/>
          <c:tx>
            <c:strRef>
              <c:f>工作表1!$A$9</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9309-4B20-A3AD-7ACBD12699D8}"/>
            </c:ext>
          </c:extLst>
        </c:ser>
        <c:ser>
          <c:idx val="2"/>
          <c:order val="2"/>
          <c:tx>
            <c:strRef>
              <c:f>工作表1!$A$10</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9309-4B20-A3AD-7ACBD12699D8}"/>
            </c:ext>
          </c:extLst>
        </c:ser>
        <c:dLbls>
          <c:showLegendKey val="0"/>
          <c:showVal val="0"/>
          <c:showCatName val="0"/>
          <c:showSerName val="0"/>
          <c:showPercent val="0"/>
          <c:showBubbleSize val="0"/>
        </c:dLbls>
        <c:marker val="1"/>
        <c:smooth val="0"/>
        <c:axId val="333993296"/>
        <c:axId val="333993856"/>
      </c:lineChart>
      <c:catAx>
        <c:axId val="3339932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33993856"/>
        <c:crosses val="autoZero"/>
        <c:auto val="1"/>
        <c:lblAlgn val="ctr"/>
        <c:lblOffset val="100"/>
        <c:noMultiLvlLbl val="0"/>
      </c:catAx>
      <c:valAx>
        <c:axId val="33399385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33993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ltLang="zh-TW"/>
              <a:t>k=13</a:t>
            </a:r>
            <a:endParaRPr lang="zh-TW"/>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F285-48B6-A4A2-6D9C6D9CA024}"/>
            </c:ext>
          </c:extLst>
        </c:ser>
        <c:ser>
          <c:idx val="1"/>
          <c:order val="1"/>
          <c:tx>
            <c:strRef>
              <c:f>工作表1!$A$15</c:f>
              <c:strCache>
                <c:ptCount val="1"/>
                <c:pt idx="0">
                  <c:v>weighted-kNN</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F285-48B6-A4A2-6D9C6D9CA024}"/>
            </c:ext>
          </c:extLst>
        </c:ser>
        <c:ser>
          <c:idx val="2"/>
          <c:order val="2"/>
          <c:tx>
            <c:strRef>
              <c:f>工作表1!$A$16</c:f>
              <c:strCache>
                <c:ptCount val="1"/>
                <c:pt idx="0">
                  <c:v>skNN</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F285-48B6-A4A2-6D9C6D9CA024}"/>
            </c:ext>
          </c:extLst>
        </c:ser>
        <c:dLbls>
          <c:showLegendKey val="0"/>
          <c:showVal val="0"/>
          <c:showCatName val="0"/>
          <c:showSerName val="0"/>
          <c:showPercent val="0"/>
          <c:showBubbleSize val="0"/>
        </c:dLbls>
        <c:marker val="1"/>
        <c:smooth val="0"/>
        <c:axId val="346404000"/>
        <c:axId val="346404560"/>
      </c:lineChart>
      <c:catAx>
        <c:axId val="346404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TW"/>
          </a:p>
        </c:txPr>
        <c:crossAx val="346404560"/>
        <c:crosses val="autoZero"/>
        <c:auto val="1"/>
        <c:lblAlgn val="ctr"/>
        <c:lblOffset val="100"/>
        <c:noMultiLvlLbl val="0"/>
      </c:catAx>
      <c:valAx>
        <c:axId val="346404560"/>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464040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70FDF-468F-489A-AC14-593FA50E4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1</Pages>
  <Words>14663</Words>
  <Characters>83580</Characters>
  <Application>Microsoft Office Word</Application>
  <DocSecurity>0</DocSecurity>
  <Lines>696</Lines>
  <Paragraphs>196</Paragraphs>
  <ScaleCrop>false</ScaleCrop>
  <Company/>
  <LinksUpToDate>false</LinksUpToDate>
  <CharactersWithSpaces>98047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1111</cp:revision>
  <cp:lastPrinted>2020-07-16T03:02:00Z</cp:lastPrinted>
  <dcterms:created xsi:type="dcterms:W3CDTF">2020-07-21T15:22:00Z</dcterms:created>
  <dcterms:modified xsi:type="dcterms:W3CDTF">2020-08-14T03:38:00Z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id="QcdeWP06"/&gt;&lt;style id="http://www.zotero.org/styles/ieee-alpha-sorted"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