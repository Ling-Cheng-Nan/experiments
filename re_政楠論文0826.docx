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302217"/>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302218"/>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30221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21066283" w14:textId="585629E1" w:rsidR="0018463D"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302217" w:history="1">
            <w:r w:rsidR="0018463D" w:rsidRPr="000013C4">
              <w:rPr>
                <w:rStyle w:val="ab"/>
                <w:rFonts w:cs="Times New Roman" w:hint="eastAsia"/>
              </w:rPr>
              <w:t>摘要</w:t>
            </w:r>
            <w:r w:rsidR="0018463D">
              <w:rPr>
                <w:webHidden/>
              </w:rPr>
              <w:tab/>
            </w:r>
            <w:r w:rsidR="0018463D">
              <w:rPr>
                <w:webHidden/>
              </w:rPr>
              <w:fldChar w:fldCharType="begin"/>
            </w:r>
            <w:r w:rsidR="0018463D">
              <w:rPr>
                <w:webHidden/>
              </w:rPr>
              <w:instrText xml:space="preserve"> PAGEREF _Toc49302217 \h </w:instrText>
            </w:r>
            <w:r w:rsidR="0018463D">
              <w:rPr>
                <w:webHidden/>
              </w:rPr>
            </w:r>
            <w:r w:rsidR="0018463D">
              <w:rPr>
                <w:webHidden/>
              </w:rPr>
              <w:fldChar w:fldCharType="separate"/>
            </w:r>
            <w:r w:rsidR="0018463D">
              <w:rPr>
                <w:webHidden/>
              </w:rPr>
              <w:t>1</w:t>
            </w:r>
            <w:r w:rsidR="0018463D">
              <w:rPr>
                <w:webHidden/>
              </w:rPr>
              <w:fldChar w:fldCharType="end"/>
            </w:r>
          </w:hyperlink>
        </w:p>
        <w:p w14:paraId="0CFE0C4B" w14:textId="673F74B5" w:rsidR="0018463D" w:rsidRDefault="002F592E">
          <w:pPr>
            <w:pStyle w:val="11"/>
            <w:rPr>
              <w:rFonts w:asciiTheme="minorHAnsi" w:eastAsiaTheme="minorEastAsia" w:hAnsiTheme="minorHAnsi"/>
            </w:rPr>
          </w:pPr>
          <w:hyperlink w:anchor="_Toc49302218" w:history="1">
            <w:r w:rsidR="0018463D" w:rsidRPr="000013C4">
              <w:rPr>
                <w:rStyle w:val="ab"/>
                <w:rFonts w:cs="Times New Roman"/>
              </w:rPr>
              <w:t>Abstract</w:t>
            </w:r>
            <w:r w:rsidR="0018463D">
              <w:rPr>
                <w:webHidden/>
              </w:rPr>
              <w:tab/>
            </w:r>
            <w:r w:rsidR="0018463D">
              <w:rPr>
                <w:webHidden/>
              </w:rPr>
              <w:fldChar w:fldCharType="begin"/>
            </w:r>
            <w:r w:rsidR="0018463D">
              <w:rPr>
                <w:webHidden/>
              </w:rPr>
              <w:instrText xml:space="preserve"> PAGEREF _Toc49302218 \h </w:instrText>
            </w:r>
            <w:r w:rsidR="0018463D">
              <w:rPr>
                <w:webHidden/>
              </w:rPr>
            </w:r>
            <w:r w:rsidR="0018463D">
              <w:rPr>
                <w:webHidden/>
              </w:rPr>
              <w:fldChar w:fldCharType="separate"/>
            </w:r>
            <w:r w:rsidR="0018463D">
              <w:rPr>
                <w:webHidden/>
              </w:rPr>
              <w:t>2</w:t>
            </w:r>
            <w:r w:rsidR="0018463D">
              <w:rPr>
                <w:webHidden/>
              </w:rPr>
              <w:fldChar w:fldCharType="end"/>
            </w:r>
          </w:hyperlink>
        </w:p>
        <w:p w14:paraId="092A3E6A" w14:textId="2B48C669" w:rsidR="0018463D" w:rsidRDefault="002F592E">
          <w:pPr>
            <w:pStyle w:val="11"/>
            <w:rPr>
              <w:rFonts w:asciiTheme="minorHAnsi" w:eastAsiaTheme="minorEastAsia" w:hAnsiTheme="minorHAnsi"/>
            </w:rPr>
          </w:pPr>
          <w:hyperlink w:anchor="_Toc49302219" w:history="1">
            <w:r w:rsidR="0018463D" w:rsidRPr="000013C4">
              <w:rPr>
                <w:rStyle w:val="ab"/>
                <w:rFonts w:cs="Times New Roman" w:hint="eastAsia"/>
              </w:rPr>
              <w:t>目次</w:t>
            </w:r>
            <w:r w:rsidR="0018463D">
              <w:rPr>
                <w:webHidden/>
              </w:rPr>
              <w:tab/>
            </w:r>
            <w:r w:rsidR="0018463D">
              <w:rPr>
                <w:webHidden/>
              </w:rPr>
              <w:fldChar w:fldCharType="begin"/>
            </w:r>
            <w:r w:rsidR="0018463D">
              <w:rPr>
                <w:webHidden/>
              </w:rPr>
              <w:instrText xml:space="preserve"> PAGEREF _Toc49302219 \h </w:instrText>
            </w:r>
            <w:r w:rsidR="0018463D">
              <w:rPr>
                <w:webHidden/>
              </w:rPr>
            </w:r>
            <w:r w:rsidR="0018463D">
              <w:rPr>
                <w:webHidden/>
              </w:rPr>
              <w:fldChar w:fldCharType="separate"/>
            </w:r>
            <w:r w:rsidR="0018463D">
              <w:rPr>
                <w:webHidden/>
              </w:rPr>
              <w:t>3</w:t>
            </w:r>
            <w:r w:rsidR="0018463D">
              <w:rPr>
                <w:webHidden/>
              </w:rPr>
              <w:fldChar w:fldCharType="end"/>
            </w:r>
          </w:hyperlink>
        </w:p>
        <w:p w14:paraId="34A91F95" w14:textId="094FCF6E" w:rsidR="0018463D" w:rsidRDefault="002F592E">
          <w:pPr>
            <w:pStyle w:val="11"/>
            <w:rPr>
              <w:rFonts w:asciiTheme="minorHAnsi" w:eastAsiaTheme="minorEastAsia" w:hAnsiTheme="minorHAnsi"/>
            </w:rPr>
          </w:pPr>
          <w:hyperlink w:anchor="_Toc49302220" w:history="1">
            <w:r w:rsidR="0018463D" w:rsidRPr="000013C4">
              <w:rPr>
                <w:rStyle w:val="ab"/>
                <w:rFonts w:cs="Times New Roman" w:hint="eastAsia"/>
              </w:rPr>
              <w:t>表目次</w:t>
            </w:r>
            <w:r w:rsidR="0018463D">
              <w:rPr>
                <w:webHidden/>
              </w:rPr>
              <w:tab/>
            </w:r>
            <w:r w:rsidR="0018463D">
              <w:rPr>
                <w:webHidden/>
              </w:rPr>
              <w:fldChar w:fldCharType="begin"/>
            </w:r>
            <w:r w:rsidR="0018463D">
              <w:rPr>
                <w:webHidden/>
              </w:rPr>
              <w:instrText xml:space="preserve"> PAGEREF _Toc49302220 \h </w:instrText>
            </w:r>
            <w:r w:rsidR="0018463D">
              <w:rPr>
                <w:webHidden/>
              </w:rPr>
            </w:r>
            <w:r w:rsidR="0018463D">
              <w:rPr>
                <w:webHidden/>
              </w:rPr>
              <w:fldChar w:fldCharType="separate"/>
            </w:r>
            <w:r w:rsidR="0018463D">
              <w:rPr>
                <w:webHidden/>
              </w:rPr>
              <w:t>5</w:t>
            </w:r>
            <w:r w:rsidR="0018463D">
              <w:rPr>
                <w:webHidden/>
              </w:rPr>
              <w:fldChar w:fldCharType="end"/>
            </w:r>
          </w:hyperlink>
        </w:p>
        <w:p w14:paraId="572D5E03" w14:textId="70A96CA8" w:rsidR="0018463D" w:rsidRDefault="002F592E">
          <w:pPr>
            <w:pStyle w:val="11"/>
            <w:rPr>
              <w:rFonts w:asciiTheme="minorHAnsi" w:eastAsiaTheme="minorEastAsia" w:hAnsiTheme="minorHAnsi"/>
            </w:rPr>
          </w:pPr>
          <w:hyperlink w:anchor="_Toc49302221" w:history="1">
            <w:r w:rsidR="0018463D" w:rsidRPr="000013C4">
              <w:rPr>
                <w:rStyle w:val="ab"/>
                <w:rFonts w:cs="Times New Roman" w:hint="eastAsia"/>
              </w:rPr>
              <w:t>圖目次</w:t>
            </w:r>
            <w:r w:rsidR="0018463D">
              <w:rPr>
                <w:webHidden/>
              </w:rPr>
              <w:tab/>
            </w:r>
            <w:r w:rsidR="0018463D">
              <w:rPr>
                <w:webHidden/>
              </w:rPr>
              <w:fldChar w:fldCharType="begin"/>
            </w:r>
            <w:r w:rsidR="0018463D">
              <w:rPr>
                <w:webHidden/>
              </w:rPr>
              <w:instrText xml:space="preserve"> PAGEREF _Toc49302221 \h </w:instrText>
            </w:r>
            <w:r w:rsidR="0018463D">
              <w:rPr>
                <w:webHidden/>
              </w:rPr>
            </w:r>
            <w:r w:rsidR="0018463D">
              <w:rPr>
                <w:webHidden/>
              </w:rPr>
              <w:fldChar w:fldCharType="separate"/>
            </w:r>
            <w:r w:rsidR="0018463D">
              <w:rPr>
                <w:webHidden/>
              </w:rPr>
              <w:t>6</w:t>
            </w:r>
            <w:r w:rsidR="0018463D">
              <w:rPr>
                <w:webHidden/>
              </w:rPr>
              <w:fldChar w:fldCharType="end"/>
            </w:r>
          </w:hyperlink>
        </w:p>
        <w:p w14:paraId="027C6C7D" w14:textId="608E5FDB" w:rsidR="0018463D" w:rsidRDefault="002F592E">
          <w:pPr>
            <w:pStyle w:val="11"/>
            <w:rPr>
              <w:rFonts w:asciiTheme="minorHAnsi" w:eastAsiaTheme="minorEastAsia" w:hAnsiTheme="minorHAnsi"/>
            </w:rPr>
          </w:pPr>
          <w:hyperlink w:anchor="_Toc49302222" w:history="1">
            <w:r w:rsidR="0018463D" w:rsidRPr="000013C4">
              <w:rPr>
                <w:rStyle w:val="ab"/>
                <w:rFonts w:hint="eastAsia"/>
              </w:rPr>
              <w:t>第</w:t>
            </w:r>
            <w:r w:rsidR="0018463D" w:rsidRPr="000013C4">
              <w:rPr>
                <w:rStyle w:val="ab"/>
                <w:rFonts w:hint="eastAsia"/>
              </w:rPr>
              <w:t xml:space="preserve"> 1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簡介</w:t>
            </w:r>
            <w:r w:rsidR="0018463D">
              <w:rPr>
                <w:webHidden/>
              </w:rPr>
              <w:tab/>
            </w:r>
            <w:r w:rsidR="0018463D">
              <w:rPr>
                <w:webHidden/>
              </w:rPr>
              <w:fldChar w:fldCharType="begin"/>
            </w:r>
            <w:r w:rsidR="0018463D">
              <w:rPr>
                <w:webHidden/>
              </w:rPr>
              <w:instrText xml:space="preserve"> PAGEREF _Toc49302222 \h </w:instrText>
            </w:r>
            <w:r w:rsidR="0018463D">
              <w:rPr>
                <w:webHidden/>
              </w:rPr>
            </w:r>
            <w:r w:rsidR="0018463D">
              <w:rPr>
                <w:webHidden/>
              </w:rPr>
              <w:fldChar w:fldCharType="separate"/>
            </w:r>
            <w:r w:rsidR="0018463D">
              <w:rPr>
                <w:webHidden/>
              </w:rPr>
              <w:t>7</w:t>
            </w:r>
            <w:r w:rsidR="0018463D">
              <w:rPr>
                <w:webHidden/>
              </w:rPr>
              <w:fldChar w:fldCharType="end"/>
            </w:r>
          </w:hyperlink>
        </w:p>
        <w:p w14:paraId="7A5AB140" w14:textId="1350A961" w:rsidR="0018463D" w:rsidRDefault="002F592E">
          <w:pPr>
            <w:pStyle w:val="11"/>
            <w:rPr>
              <w:rFonts w:asciiTheme="minorHAnsi" w:eastAsiaTheme="minorEastAsia" w:hAnsiTheme="minorHAnsi"/>
            </w:rPr>
          </w:pPr>
          <w:hyperlink w:anchor="_Toc49302223" w:history="1">
            <w:r w:rsidR="0018463D" w:rsidRPr="000013C4">
              <w:rPr>
                <w:rStyle w:val="ab"/>
                <w:rFonts w:hint="eastAsia"/>
              </w:rPr>
              <w:t>第</w:t>
            </w:r>
            <w:r w:rsidR="0018463D" w:rsidRPr="000013C4">
              <w:rPr>
                <w:rStyle w:val="ab"/>
                <w:rFonts w:hint="eastAsia"/>
              </w:rPr>
              <w:t xml:space="preserve"> 2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相關研究</w:t>
            </w:r>
            <w:r w:rsidR="0018463D">
              <w:rPr>
                <w:webHidden/>
              </w:rPr>
              <w:tab/>
            </w:r>
            <w:r w:rsidR="0018463D">
              <w:rPr>
                <w:webHidden/>
              </w:rPr>
              <w:fldChar w:fldCharType="begin"/>
            </w:r>
            <w:r w:rsidR="0018463D">
              <w:rPr>
                <w:webHidden/>
              </w:rPr>
              <w:instrText xml:space="preserve"> PAGEREF _Toc49302223 \h </w:instrText>
            </w:r>
            <w:r w:rsidR="0018463D">
              <w:rPr>
                <w:webHidden/>
              </w:rPr>
            </w:r>
            <w:r w:rsidR="0018463D">
              <w:rPr>
                <w:webHidden/>
              </w:rPr>
              <w:fldChar w:fldCharType="separate"/>
            </w:r>
            <w:r w:rsidR="0018463D">
              <w:rPr>
                <w:webHidden/>
              </w:rPr>
              <w:t>9</w:t>
            </w:r>
            <w:r w:rsidR="0018463D">
              <w:rPr>
                <w:webHidden/>
              </w:rPr>
              <w:fldChar w:fldCharType="end"/>
            </w:r>
          </w:hyperlink>
        </w:p>
        <w:p w14:paraId="044EED26" w14:textId="5A8C99DB" w:rsidR="0018463D" w:rsidRDefault="002F592E">
          <w:pPr>
            <w:pStyle w:val="21"/>
            <w:rPr>
              <w:rFonts w:asciiTheme="minorHAnsi" w:eastAsiaTheme="minorEastAsia" w:hAnsiTheme="minorHAnsi" w:cstheme="minorBidi"/>
              <w:noProof/>
              <w:kern w:val="2"/>
            </w:rPr>
          </w:pPr>
          <w:hyperlink w:anchor="_Toc49302224" w:history="1">
            <w:r w:rsidR="0018463D" w:rsidRPr="000013C4">
              <w:rPr>
                <w:rStyle w:val="ab"/>
                <w:noProof/>
              </w:rPr>
              <w:t>2.1</w:t>
            </w:r>
            <w:r w:rsidR="0018463D" w:rsidRPr="000013C4">
              <w:rPr>
                <w:rStyle w:val="ab"/>
                <w:rFonts w:hint="eastAsia"/>
                <w:noProof/>
              </w:rPr>
              <w:t>資料缺失類型</w:t>
            </w:r>
            <w:r w:rsidR="0018463D">
              <w:rPr>
                <w:noProof/>
                <w:webHidden/>
              </w:rPr>
              <w:tab/>
            </w:r>
            <w:r w:rsidR="0018463D">
              <w:rPr>
                <w:noProof/>
                <w:webHidden/>
              </w:rPr>
              <w:fldChar w:fldCharType="begin"/>
            </w:r>
            <w:r w:rsidR="0018463D">
              <w:rPr>
                <w:noProof/>
                <w:webHidden/>
              </w:rPr>
              <w:instrText xml:space="preserve"> PAGEREF _Toc49302224 \h </w:instrText>
            </w:r>
            <w:r w:rsidR="0018463D">
              <w:rPr>
                <w:noProof/>
                <w:webHidden/>
              </w:rPr>
            </w:r>
            <w:r w:rsidR="0018463D">
              <w:rPr>
                <w:noProof/>
                <w:webHidden/>
              </w:rPr>
              <w:fldChar w:fldCharType="separate"/>
            </w:r>
            <w:r w:rsidR="0018463D">
              <w:rPr>
                <w:noProof/>
                <w:webHidden/>
              </w:rPr>
              <w:t>9</w:t>
            </w:r>
            <w:r w:rsidR="0018463D">
              <w:rPr>
                <w:noProof/>
                <w:webHidden/>
              </w:rPr>
              <w:fldChar w:fldCharType="end"/>
            </w:r>
          </w:hyperlink>
        </w:p>
        <w:p w14:paraId="62EC8FD0" w14:textId="5F1A5AE2" w:rsidR="0018463D" w:rsidRDefault="002F592E">
          <w:pPr>
            <w:pStyle w:val="21"/>
            <w:rPr>
              <w:rFonts w:asciiTheme="minorHAnsi" w:eastAsiaTheme="minorEastAsia" w:hAnsiTheme="minorHAnsi" w:cstheme="minorBidi"/>
              <w:noProof/>
              <w:kern w:val="2"/>
            </w:rPr>
          </w:pPr>
          <w:hyperlink w:anchor="_Toc49302225" w:history="1">
            <w:r w:rsidR="0018463D" w:rsidRPr="000013C4">
              <w:rPr>
                <w:rStyle w:val="ab"/>
                <w:noProof/>
              </w:rPr>
              <w:t>2.2</w:t>
            </w:r>
            <w:r w:rsidR="0018463D" w:rsidRPr="000013C4">
              <w:rPr>
                <w:rStyle w:val="ab"/>
                <w:rFonts w:hint="eastAsia"/>
                <w:noProof/>
              </w:rPr>
              <w:t>缺失值處理方法</w:t>
            </w:r>
            <w:r w:rsidR="0018463D">
              <w:rPr>
                <w:noProof/>
                <w:webHidden/>
              </w:rPr>
              <w:tab/>
            </w:r>
            <w:r w:rsidR="0018463D">
              <w:rPr>
                <w:noProof/>
                <w:webHidden/>
              </w:rPr>
              <w:fldChar w:fldCharType="begin"/>
            </w:r>
            <w:r w:rsidR="0018463D">
              <w:rPr>
                <w:noProof/>
                <w:webHidden/>
              </w:rPr>
              <w:instrText xml:space="preserve"> PAGEREF _Toc49302225 \h </w:instrText>
            </w:r>
            <w:r w:rsidR="0018463D">
              <w:rPr>
                <w:noProof/>
                <w:webHidden/>
              </w:rPr>
            </w:r>
            <w:r w:rsidR="0018463D">
              <w:rPr>
                <w:noProof/>
                <w:webHidden/>
              </w:rPr>
              <w:fldChar w:fldCharType="separate"/>
            </w:r>
            <w:r w:rsidR="0018463D">
              <w:rPr>
                <w:noProof/>
                <w:webHidden/>
              </w:rPr>
              <w:t>9</w:t>
            </w:r>
            <w:r w:rsidR="0018463D">
              <w:rPr>
                <w:noProof/>
                <w:webHidden/>
              </w:rPr>
              <w:fldChar w:fldCharType="end"/>
            </w:r>
          </w:hyperlink>
        </w:p>
        <w:p w14:paraId="28560391" w14:textId="7EB1BFF4" w:rsidR="0018463D" w:rsidRDefault="002F592E">
          <w:pPr>
            <w:pStyle w:val="31"/>
            <w:tabs>
              <w:tab w:val="right" w:leader="dot" w:pos="8494"/>
            </w:tabs>
            <w:rPr>
              <w:rFonts w:asciiTheme="minorHAnsi" w:eastAsiaTheme="minorEastAsia" w:hAnsiTheme="minorHAnsi" w:cstheme="minorBidi"/>
              <w:noProof/>
              <w:kern w:val="2"/>
              <w:sz w:val="24"/>
            </w:rPr>
          </w:pPr>
          <w:hyperlink w:anchor="_Toc49302226" w:history="1">
            <w:r w:rsidR="0018463D" w:rsidRPr="000013C4">
              <w:rPr>
                <w:rStyle w:val="ab"/>
                <w:noProof/>
              </w:rPr>
              <w:t>2.2.1</w:t>
            </w:r>
            <w:r w:rsidR="0018463D" w:rsidRPr="000013C4">
              <w:rPr>
                <w:rStyle w:val="ab"/>
                <w:rFonts w:hint="eastAsia"/>
                <w:noProof/>
              </w:rPr>
              <w:t>丟棄法</w:t>
            </w:r>
            <w:r w:rsidR="0018463D">
              <w:rPr>
                <w:noProof/>
                <w:webHidden/>
              </w:rPr>
              <w:tab/>
            </w:r>
            <w:r w:rsidR="0018463D">
              <w:rPr>
                <w:noProof/>
                <w:webHidden/>
              </w:rPr>
              <w:fldChar w:fldCharType="begin"/>
            </w:r>
            <w:r w:rsidR="0018463D">
              <w:rPr>
                <w:noProof/>
                <w:webHidden/>
              </w:rPr>
              <w:instrText xml:space="preserve"> PAGEREF _Toc49302226 \h </w:instrText>
            </w:r>
            <w:r w:rsidR="0018463D">
              <w:rPr>
                <w:noProof/>
                <w:webHidden/>
              </w:rPr>
            </w:r>
            <w:r w:rsidR="0018463D">
              <w:rPr>
                <w:noProof/>
                <w:webHidden/>
              </w:rPr>
              <w:fldChar w:fldCharType="separate"/>
            </w:r>
            <w:r w:rsidR="0018463D">
              <w:rPr>
                <w:noProof/>
                <w:webHidden/>
              </w:rPr>
              <w:t>10</w:t>
            </w:r>
            <w:r w:rsidR="0018463D">
              <w:rPr>
                <w:noProof/>
                <w:webHidden/>
              </w:rPr>
              <w:fldChar w:fldCharType="end"/>
            </w:r>
          </w:hyperlink>
        </w:p>
        <w:p w14:paraId="06D3A5D3" w14:textId="7E48487C" w:rsidR="0018463D" w:rsidRDefault="002F592E">
          <w:pPr>
            <w:pStyle w:val="31"/>
            <w:tabs>
              <w:tab w:val="right" w:leader="dot" w:pos="8494"/>
            </w:tabs>
            <w:rPr>
              <w:rFonts w:asciiTheme="minorHAnsi" w:eastAsiaTheme="minorEastAsia" w:hAnsiTheme="minorHAnsi" w:cstheme="minorBidi"/>
              <w:noProof/>
              <w:kern w:val="2"/>
              <w:sz w:val="24"/>
            </w:rPr>
          </w:pPr>
          <w:hyperlink w:anchor="_Toc49302227" w:history="1">
            <w:r w:rsidR="0018463D" w:rsidRPr="000013C4">
              <w:rPr>
                <w:rStyle w:val="ab"/>
                <w:noProof/>
              </w:rPr>
              <w:t>2.2.2</w:t>
            </w:r>
            <w:r w:rsidR="0018463D" w:rsidRPr="000013C4">
              <w:rPr>
                <w:rStyle w:val="ab"/>
                <w:rFonts w:hint="eastAsia"/>
                <w:noProof/>
              </w:rPr>
              <w:t>填補法</w:t>
            </w:r>
            <w:r w:rsidR="0018463D">
              <w:rPr>
                <w:noProof/>
                <w:webHidden/>
              </w:rPr>
              <w:tab/>
            </w:r>
            <w:r w:rsidR="0018463D">
              <w:rPr>
                <w:noProof/>
                <w:webHidden/>
              </w:rPr>
              <w:fldChar w:fldCharType="begin"/>
            </w:r>
            <w:r w:rsidR="0018463D">
              <w:rPr>
                <w:noProof/>
                <w:webHidden/>
              </w:rPr>
              <w:instrText xml:space="preserve"> PAGEREF _Toc49302227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008D4275" w14:textId="2B00D032" w:rsidR="0018463D" w:rsidRDefault="002F592E">
          <w:pPr>
            <w:pStyle w:val="31"/>
            <w:tabs>
              <w:tab w:val="right" w:leader="dot" w:pos="8494"/>
            </w:tabs>
            <w:rPr>
              <w:rFonts w:asciiTheme="minorHAnsi" w:eastAsiaTheme="minorEastAsia" w:hAnsiTheme="minorHAnsi" w:cstheme="minorBidi"/>
              <w:noProof/>
              <w:kern w:val="2"/>
              <w:sz w:val="24"/>
            </w:rPr>
          </w:pPr>
          <w:hyperlink w:anchor="_Toc49302228" w:history="1">
            <w:r w:rsidR="0018463D" w:rsidRPr="000013C4">
              <w:rPr>
                <w:rStyle w:val="ab"/>
                <w:noProof/>
              </w:rPr>
              <w:t>2.2.3 k</w:t>
            </w:r>
            <w:r w:rsidR="0018463D" w:rsidRPr="000013C4">
              <w:rPr>
                <w:rStyle w:val="ab"/>
                <w:rFonts w:hint="eastAsia"/>
                <w:noProof/>
              </w:rPr>
              <w:t>鄰近點填補法</w:t>
            </w:r>
            <w:r w:rsidR="0018463D">
              <w:rPr>
                <w:noProof/>
                <w:webHidden/>
              </w:rPr>
              <w:tab/>
            </w:r>
            <w:r w:rsidR="0018463D">
              <w:rPr>
                <w:noProof/>
                <w:webHidden/>
              </w:rPr>
              <w:fldChar w:fldCharType="begin"/>
            </w:r>
            <w:r w:rsidR="0018463D">
              <w:rPr>
                <w:noProof/>
                <w:webHidden/>
              </w:rPr>
              <w:instrText xml:space="preserve"> PAGEREF _Toc49302228 \h </w:instrText>
            </w:r>
            <w:r w:rsidR="0018463D">
              <w:rPr>
                <w:noProof/>
                <w:webHidden/>
              </w:rPr>
            </w:r>
            <w:r w:rsidR="0018463D">
              <w:rPr>
                <w:noProof/>
                <w:webHidden/>
              </w:rPr>
              <w:fldChar w:fldCharType="separate"/>
            </w:r>
            <w:r w:rsidR="0018463D">
              <w:rPr>
                <w:noProof/>
                <w:webHidden/>
              </w:rPr>
              <w:t>14</w:t>
            </w:r>
            <w:r w:rsidR="0018463D">
              <w:rPr>
                <w:noProof/>
                <w:webHidden/>
              </w:rPr>
              <w:fldChar w:fldCharType="end"/>
            </w:r>
          </w:hyperlink>
        </w:p>
        <w:p w14:paraId="463B3BD3" w14:textId="2C836DDC" w:rsidR="0018463D" w:rsidRDefault="002F592E">
          <w:pPr>
            <w:pStyle w:val="11"/>
            <w:rPr>
              <w:rFonts w:asciiTheme="minorHAnsi" w:eastAsiaTheme="minorEastAsia" w:hAnsiTheme="minorHAnsi"/>
            </w:rPr>
          </w:pPr>
          <w:hyperlink w:anchor="_Toc49302229" w:history="1">
            <w:r w:rsidR="0018463D" w:rsidRPr="000013C4">
              <w:rPr>
                <w:rStyle w:val="ab"/>
                <w:rFonts w:hint="eastAsia"/>
              </w:rPr>
              <w:t>第</w:t>
            </w:r>
            <w:r w:rsidR="0018463D" w:rsidRPr="000013C4">
              <w:rPr>
                <w:rStyle w:val="ab"/>
                <w:rFonts w:hint="eastAsia"/>
              </w:rPr>
              <w:t xml:space="preserve"> 3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問題與方法</w:t>
            </w:r>
            <w:r w:rsidR="0018463D">
              <w:rPr>
                <w:webHidden/>
              </w:rPr>
              <w:tab/>
            </w:r>
            <w:r w:rsidR="0018463D">
              <w:rPr>
                <w:webHidden/>
              </w:rPr>
              <w:fldChar w:fldCharType="begin"/>
            </w:r>
            <w:r w:rsidR="0018463D">
              <w:rPr>
                <w:webHidden/>
              </w:rPr>
              <w:instrText xml:space="preserve"> PAGEREF _Toc49302229 \h </w:instrText>
            </w:r>
            <w:r w:rsidR="0018463D">
              <w:rPr>
                <w:webHidden/>
              </w:rPr>
            </w:r>
            <w:r w:rsidR="0018463D">
              <w:rPr>
                <w:webHidden/>
              </w:rPr>
              <w:fldChar w:fldCharType="separate"/>
            </w:r>
            <w:r w:rsidR="0018463D">
              <w:rPr>
                <w:webHidden/>
              </w:rPr>
              <w:t>16</w:t>
            </w:r>
            <w:r w:rsidR="0018463D">
              <w:rPr>
                <w:webHidden/>
              </w:rPr>
              <w:fldChar w:fldCharType="end"/>
            </w:r>
          </w:hyperlink>
        </w:p>
        <w:p w14:paraId="6972E5C4" w14:textId="298E4DA0" w:rsidR="0018463D" w:rsidRDefault="002F592E">
          <w:pPr>
            <w:pStyle w:val="21"/>
            <w:rPr>
              <w:rFonts w:asciiTheme="minorHAnsi" w:eastAsiaTheme="minorEastAsia" w:hAnsiTheme="minorHAnsi" w:cstheme="minorBidi"/>
              <w:noProof/>
              <w:kern w:val="2"/>
            </w:rPr>
          </w:pPr>
          <w:hyperlink w:anchor="_Toc49302230" w:history="1">
            <w:r w:rsidR="0018463D" w:rsidRPr="000013C4">
              <w:rPr>
                <w:rStyle w:val="ab"/>
                <w:noProof/>
              </w:rPr>
              <w:t>3.1</w:t>
            </w:r>
            <w:r w:rsidR="0018463D" w:rsidRPr="000013C4">
              <w:rPr>
                <w:rStyle w:val="ab"/>
                <w:rFonts w:hint="eastAsia"/>
                <w:noProof/>
              </w:rPr>
              <w:t>研究動機</w:t>
            </w:r>
            <w:r w:rsidR="0018463D">
              <w:rPr>
                <w:noProof/>
                <w:webHidden/>
              </w:rPr>
              <w:tab/>
            </w:r>
            <w:r w:rsidR="0018463D">
              <w:rPr>
                <w:noProof/>
                <w:webHidden/>
              </w:rPr>
              <w:fldChar w:fldCharType="begin"/>
            </w:r>
            <w:r w:rsidR="0018463D">
              <w:rPr>
                <w:noProof/>
                <w:webHidden/>
              </w:rPr>
              <w:instrText xml:space="preserve"> PAGEREF _Toc49302230 \h </w:instrText>
            </w:r>
            <w:r w:rsidR="0018463D">
              <w:rPr>
                <w:noProof/>
                <w:webHidden/>
              </w:rPr>
            </w:r>
            <w:r w:rsidR="0018463D">
              <w:rPr>
                <w:noProof/>
                <w:webHidden/>
              </w:rPr>
              <w:fldChar w:fldCharType="separate"/>
            </w:r>
            <w:r w:rsidR="0018463D">
              <w:rPr>
                <w:noProof/>
                <w:webHidden/>
              </w:rPr>
              <w:t>16</w:t>
            </w:r>
            <w:r w:rsidR="0018463D">
              <w:rPr>
                <w:noProof/>
                <w:webHidden/>
              </w:rPr>
              <w:fldChar w:fldCharType="end"/>
            </w:r>
          </w:hyperlink>
        </w:p>
        <w:p w14:paraId="77E58CE1" w14:textId="0FE24CE9" w:rsidR="0018463D" w:rsidRDefault="002F592E">
          <w:pPr>
            <w:pStyle w:val="21"/>
            <w:rPr>
              <w:rFonts w:asciiTheme="minorHAnsi" w:eastAsiaTheme="minorEastAsia" w:hAnsiTheme="minorHAnsi" w:cstheme="minorBidi"/>
              <w:noProof/>
              <w:kern w:val="2"/>
            </w:rPr>
          </w:pPr>
          <w:hyperlink w:anchor="_Toc49302231" w:history="1">
            <w:r w:rsidR="0018463D" w:rsidRPr="000013C4">
              <w:rPr>
                <w:rStyle w:val="ab"/>
                <w:noProof/>
              </w:rPr>
              <w:t>3.2</w:t>
            </w:r>
            <w:r w:rsidR="0018463D" w:rsidRPr="000013C4">
              <w:rPr>
                <w:rStyle w:val="ab"/>
                <w:rFonts w:hint="eastAsia"/>
                <w:noProof/>
              </w:rPr>
              <w:t>問題定義</w:t>
            </w:r>
            <w:r w:rsidR="0018463D">
              <w:rPr>
                <w:noProof/>
                <w:webHidden/>
              </w:rPr>
              <w:tab/>
            </w:r>
            <w:r w:rsidR="0018463D">
              <w:rPr>
                <w:noProof/>
                <w:webHidden/>
              </w:rPr>
              <w:fldChar w:fldCharType="begin"/>
            </w:r>
            <w:r w:rsidR="0018463D">
              <w:rPr>
                <w:noProof/>
                <w:webHidden/>
              </w:rPr>
              <w:instrText xml:space="preserve"> PAGEREF _Toc49302231 \h </w:instrText>
            </w:r>
            <w:r w:rsidR="0018463D">
              <w:rPr>
                <w:noProof/>
                <w:webHidden/>
              </w:rPr>
            </w:r>
            <w:r w:rsidR="0018463D">
              <w:rPr>
                <w:noProof/>
                <w:webHidden/>
              </w:rPr>
              <w:fldChar w:fldCharType="separate"/>
            </w:r>
            <w:r w:rsidR="0018463D">
              <w:rPr>
                <w:noProof/>
                <w:webHidden/>
              </w:rPr>
              <w:t>17</w:t>
            </w:r>
            <w:r w:rsidR="0018463D">
              <w:rPr>
                <w:noProof/>
                <w:webHidden/>
              </w:rPr>
              <w:fldChar w:fldCharType="end"/>
            </w:r>
          </w:hyperlink>
        </w:p>
        <w:p w14:paraId="3C5A9D88" w14:textId="5F562CE1" w:rsidR="0018463D" w:rsidRDefault="002F592E">
          <w:pPr>
            <w:pStyle w:val="21"/>
            <w:rPr>
              <w:rFonts w:asciiTheme="minorHAnsi" w:eastAsiaTheme="minorEastAsia" w:hAnsiTheme="minorHAnsi" w:cstheme="minorBidi"/>
              <w:noProof/>
              <w:kern w:val="2"/>
            </w:rPr>
          </w:pPr>
          <w:hyperlink w:anchor="_Toc49302232" w:history="1">
            <w:r w:rsidR="0018463D" w:rsidRPr="000013C4">
              <w:rPr>
                <w:rStyle w:val="ab"/>
                <w:noProof/>
              </w:rPr>
              <w:t>3.3</w:t>
            </w:r>
            <w:r w:rsidR="0018463D" w:rsidRPr="000013C4">
              <w:rPr>
                <w:rStyle w:val="ab"/>
                <w:rFonts w:hint="eastAsia"/>
                <w:noProof/>
              </w:rPr>
              <w:t>問題分析</w:t>
            </w:r>
            <w:r w:rsidR="0018463D">
              <w:rPr>
                <w:noProof/>
                <w:webHidden/>
              </w:rPr>
              <w:tab/>
            </w:r>
            <w:r w:rsidR="0018463D">
              <w:rPr>
                <w:noProof/>
                <w:webHidden/>
              </w:rPr>
              <w:fldChar w:fldCharType="begin"/>
            </w:r>
            <w:r w:rsidR="0018463D">
              <w:rPr>
                <w:noProof/>
                <w:webHidden/>
              </w:rPr>
              <w:instrText xml:space="preserve"> PAGEREF _Toc49302232 \h </w:instrText>
            </w:r>
            <w:r w:rsidR="0018463D">
              <w:rPr>
                <w:noProof/>
                <w:webHidden/>
              </w:rPr>
            </w:r>
            <w:r w:rsidR="0018463D">
              <w:rPr>
                <w:noProof/>
                <w:webHidden/>
              </w:rPr>
              <w:fldChar w:fldCharType="separate"/>
            </w:r>
            <w:r w:rsidR="0018463D">
              <w:rPr>
                <w:noProof/>
                <w:webHidden/>
              </w:rPr>
              <w:t>17</w:t>
            </w:r>
            <w:r w:rsidR="0018463D">
              <w:rPr>
                <w:noProof/>
                <w:webHidden/>
              </w:rPr>
              <w:fldChar w:fldCharType="end"/>
            </w:r>
          </w:hyperlink>
        </w:p>
        <w:p w14:paraId="7B5A45BE" w14:textId="04190F8F" w:rsidR="0018463D" w:rsidRDefault="002F592E">
          <w:pPr>
            <w:pStyle w:val="21"/>
            <w:rPr>
              <w:rFonts w:asciiTheme="minorHAnsi" w:eastAsiaTheme="minorEastAsia" w:hAnsiTheme="minorHAnsi" w:cstheme="minorBidi"/>
              <w:noProof/>
              <w:kern w:val="2"/>
            </w:rPr>
          </w:pPr>
          <w:hyperlink w:anchor="_Toc49302233" w:history="1">
            <w:r w:rsidR="0018463D" w:rsidRPr="000013C4">
              <w:rPr>
                <w:rStyle w:val="ab"/>
                <w:noProof/>
              </w:rPr>
              <w:t>3.4 sk-NN imputation</w:t>
            </w:r>
            <w:r w:rsidR="0018463D" w:rsidRPr="000013C4">
              <w:rPr>
                <w:rStyle w:val="ab"/>
                <w:rFonts w:hint="eastAsia"/>
                <w:noProof/>
              </w:rPr>
              <w:t>演算法</w:t>
            </w:r>
            <w:r w:rsidR="0018463D">
              <w:rPr>
                <w:noProof/>
                <w:webHidden/>
              </w:rPr>
              <w:tab/>
            </w:r>
            <w:r w:rsidR="0018463D">
              <w:rPr>
                <w:noProof/>
                <w:webHidden/>
              </w:rPr>
              <w:fldChar w:fldCharType="begin"/>
            </w:r>
            <w:r w:rsidR="0018463D">
              <w:rPr>
                <w:noProof/>
                <w:webHidden/>
              </w:rPr>
              <w:instrText xml:space="preserve"> PAGEREF _Toc49302233 \h </w:instrText>
            </w:r>
            <w:r w:rsidR="0018463D">
              <w:rPr>
                <w:noProof/>
                <w:webHidden/>
              </w:rPr>
            </w:r>
            <w:r w:rsidR="0018463D">
              <w:rPr>
                <w:noProof/>
                <w:webHidden/>
              </w:rPr>
              <w:fldChar w:fldCharType="separate"/>
            </w:r>
            <w:r w:rsidR="0018463D">
              <w:rPr>
                <w:noProof/>
                <w:webHidden/>
              </w:rPr>
              <w:t>18</w:t>
            </w:r>
            <w:r w:rsidR="0018463D">
              <w:rPr>
                <w:noProof/>
                <w:webHidden/>
              </w:rPr>
              <w:fldChar w:fldCharType="end"/>
            </w:r>
          </w:hyperlink>
        </w:p>
        <w:p w14:paraId="513273F9" w14:textId="44D5D4D8" w:rsidR="0018463D" w:rsidRDefault="002F592E">
          <w:pPr>
            <w:pStyle w:val="21"/>
            <w:rPr>
              <w:rFonts w:asciiTheme="minorHAnsi" w:eastAsiaTheme="minorEastAsia" w:hAnsiTheme="minorHAnsi" w:cstheme="minorBidi"/>
              <w:noProof/>
              <w:kern w:val="2"/>
            </w:rPr>
          </w:pPr>
          <w:hyperlink w:anchor="_Toc49302234" w:history="1">
            <w:r w:rsidR="0018463D" w:rsidRPr="000013C4">
              <w:rPr>
                <w:rStyle w:val="ab"/>
                <w:noProof/>
              </w:rPr>
              <w:t>3.5</w:t>
            </w:r>
            <w:r w:rsidR="0018463D" w:rsidRPr="000013C4">
              <w:rPr>
                <w:rStyle w:val="ab"/>
                <w:rFonts w:hint="eastAsia"/>
                <w:noProof/>
              </w:rPr>
              <w:t>以原天際線評斷填補法的表現優劣</w:t>
            </w:r>
            <w:r w:rsidR="0018463D">
              <w:rPr>
                <w:noProof/>
                <w:webHidden/>
              </w:rPr>
              <w:tab/>
            </w:r>
            <w:r w:rsidR="0018463D">
              <w:rPr>
                <w:noProof/>
                <w:webHidden/>
              </w:rPr>
              <w:fldChar w:fldCharType="begin"/>
            </w:r>
            <w:r w:rsidR="0018463D">
              <w:rPr>
                <w:noProof/>
                <w:webHidden/>
              </w:rPr>
              <w:instrText xml:space="preserve"> PAGEREF _Toc49302234 \h </w:instrText>
            </w:r>
            <w:r w:rsidR="0018463D">
              <w:rPr>
                <w:noProof/>
                <w:webHidden/>
              </w:rPr>
            </w:r>
            <w:r w:rsidR="0018463D">
              <w:rPr>
                <w:noProof/>
                <w:webHidden/>
              </w:rPr>
              <w:fldChar w:fldCharType="separate"/>
            </w:r>
            <w:r w:rsidR="0018463D">
              <w:rPr>
                <w:noProof/>
                <w:webHidden/>
              </w:rPr>
              <w:t>22</w:t>
            </w:r>
            <w:r w:rsidR="0018463D">
              <w:rPr>
                <w:noProof/>
                <w:webHidden/>
              </w:rPr>
              <w:fldChar w:fldCharType="end"/>
            </w:r>
          </w:hyperlink>
        </w:p>
        <w:p w14:paraId="1797EB4E" w14:textId="1972EF3C" w:rsidR="0018463D" w:rsidRDefault="002F592E">
          <w:pPr>
            <w:pStyle w:val="11"/>
            <w:rPr>
              <w:rFonts w:asciiTheme="minorHAnsi" w:eastAsiaTheme="minorEastAsia" w:hAnsiTheme="minorHAnsi"/>
            </w:rPr>
          </w:pPr>
          <w:hyperlink w:anchor="_Toc49302235" w:history="1">
            <w:r w:rsidR="0018463D" w:rsidRPr="000013C4">
              <w:rPr>
                <w:rStyle w:val="ab"/>
                <w:rFonts w:hint="eastAsia"/>
              </w:rPr>
              <w:t>第</w:t>
            </w:r>
            <w:r w:rsidR="0018463D" w:rsidRPr="000013C4">
              <w:rPr>
                <w:rStyle w:val="ab"/>
                <w:rFonts w:hint="eastAsia"/>
              </w:rPr>
              <w:t xml:space="preserve"> 4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實驗結果與分析</w:t>
            </w:r>
            <w:r w:rsidR="0018463D">
              <w:rPr>
                <w:webHidden/>
              </w:rPr>
              <w:tab/>
            </w:r>
            <w:r w:rsidR="0018463D">
              <w:rPr>
                <w:webHidden/>
              </w:rPr>
              <w:fldChar w:fldCharType="begin"/>
            </w:r>
            <w:r w:rsidR="0018463D">
              <w:rPr>
                <w:webHidden/>
              </w:rPr>
              <w:instrText xml:space="preserve"> PAGEREF _Toc49302235 \h </w:instrText>
            </w:r>
            <w:r w:rsidR="0018463D">
              <w:rPr>
                <w:webHidden/>
              </w:rPr>
            </w:r>
            <w:r w:rsidR="0018463D">
              <w:rPr>
                <w:webHidden/>
              </w:rPr>
              <w:fldChar w:fldCharType="separate"/>
            </w:r>
            <w:r w:rsidR="0018463D">
              <w:rPr>
                <w:webHidden/>
              </w:rPr>
              <w:t>24</w:t>
            </w:r>
            <w:r w:rsidR="0018463D">
              <w:rPr>
                <w:webHidden/>
              </w:rPr>
              <w:fldChar w:fldCharType="end"/>
            </w:r>
          </w:hyperlink>
        </w:p>
        <w:p w14:paraId="3A2ACCA1" w14:textId="07967B52" w:rsidR="0018463D" w:rsidRDefault="002F592E">
          <w:pPr>
            <w:pStyle w:val="21"/>
            <w:rPr>
              <w:rFonts w:asciiTheme="minorHAnsi" w:eastAsiaTheme="minorEastAsia" w:hAnsiTheme="minorHAnsi" w:cstheme="minorBidi"/>
              <w:noProof/>
              <w:kern w:val="2"/>
            </w:rPr>
          </w:pPr>
          <w:hyperlink w:anchor="_Toc49302236" w:history="1">
            <w:r w:rsidR="0018463D" w:rsidRPr="000013C4">
              <w:rPr>
                <w:rStyle w:val="ab"/>
                <w:noProof/>
              </w:rPr>
              <w:t>4.1</w:t>
            </w:r>
            <w:r w:rsidR="0018463D" w:rsidRPr="000013C4">
              <w:rPr>
                <w:rStyle w:val="ab"/>
                <w:rFonts w:hint="eastAsia"/>
                <w:noProof/>
              </w:rPr>
              <w:t>實驗環境</w:t>
            </w:r>
            <w:r w:rsidR="0018463D">
              <w:rPr>
                <w:noProof/>
                <w:webHidden/>
              </w:rPr>
              <w:tab/>
            </w:r>
            <w:r w:rsidR="0018463D">
              <w:rPr>
                <w:noProof/>
                <w:webHidden/>
              </w:rPr>
              <w:fldChar w:fldCharType="begin"/>
            </w:r>
            <w:r w:rsidR="0018463D">
              <w:rPr>
                <w:noProof/>
                <w:webHidden/>
              </w:rPr>
              <w:instrText xml:space="preserve"> PAGEREF _Toc49302236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16F9064C" w14:textId="2BB9197A" w:rsidR="0018463D" w:rsidRDefault="002F592E">
          <w:pPr>
            <w:pStyle w:val="31"/>
            <w:tabs>
              <w:tab w:val="right" w:leader="dot" w:pos="8494"/>
            </w:tabs>
            <w:rPr>
              <w:rFonts w:asciiTheme="minorHAnsi" w:eastAsiaTheme="minorEastAsia" w:hAnsiTheme="minorHAnsi" w:cstheme="minorBidi"/>
              <w:noProof/>
              <w:kern w:val="2"/>
              <w:sz w:val="24"/>
            </w:rPr>
          </w:pPr>
          <w:hyperlink w:anchor="_Toc49302237" w:history="1">
            <w:r w:rsidR="0018463D" w:rsidRPr="000013C4">
              <w:rPr>
                <w:rStyle w:val="ab"/>
                <w:noProof/>
              </w:rPr>
              <w:t>4.1.1</w:t>
            </w:r>
            <w:r w:rsidR="0018463D" w:rsidRPr="000013C4">
              <w:rPr>
                <w:rStyle w:val="ab"/>
                <w:rFonts w:hint="eastAsia"/>
                <w:noProof/>
              </w:rPr>
              <w:t>實驗平台</w:t>
            </w:r>
            <w:r w:rsidR="0018463D">
              <w:rPr>
                <w:noProof/>
                <w:webHidden/>
              </w:rPr>
              <w:tab/>
            </w:r>
            <w:r w:rsidR="0018463D">
              <w:rPr>
                <w:noProof/>
                <w:webHidden/>
              </w:rPr>
              <w:fldChar w:fldCharType="begin"/>
            </w:r>
            <w:r w:rsidR="0018463D">
              <w:rPr>
                <w:noProof/>
                <w:webHidden/>
              </w:rPr>
              <w:instrText xml:space="preserve"> PAGEREF _Toc49302237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6A7341DC" w14:textId="3B242A24" w:rsidR="0018463D" w:rsidRDefault="002F592E">
          <w:pPr>
            <w:pStyle w:val="31"/>
            <w:tabs>
              <w:tab w:val="right" w:leader="dot" w:pos="8494"/>
            </w:tabs>
            <w:rPr>
              <w:rFonts w:asciiTheme="minorHAnsi" w:eastAsiaTheme="minorEastAsia" w:hAnsiTheme="minorHAnsi" w:cstheme="minorBidi"/>
              <w:noProof/>
              <w:kern w:val="2"/>
              <w:sz w:val="24"/>
            </w:rPr>
          </w:pPr>
          <w:hyperlink w:anchor="_Toc49302238" w:history="1">
            <w:r w:rsidR="0018463D" w:rsidRPr="000013C4">
              <w:rPr>
                <w:rStyle w:val="ab"/>
                <w:noProof/>
              </w:rPr>
              <w:t>4.1.2</w:t>
            </w:r>
            <w:r w:rsidR="0018463D" w:rsidRPr="000013C4">
              <w:rPr>
                <w:rStyle w:val="ab"/>
                <w:rFonts w:hint="eastAsia"/>
                <w:noProof/>
              </w:rPr>
              <w:t>實驗資料來源</w:t>
            </w:r>
            <w:r w:rsidR="0018463D">
              <w:rPr>
                <w:noProof/>
                <w:webHidden/>
              </w:rPr>
              <w:tab/>
            </w:r>
            <w:r w:rsidR="0018463D">
              <w:rPr>
                <w:noProof/>
                <w:webHidden/>
              </w:rPr>
              <w:fldChar w:fldCharType="begin"/>
            </w:r>
            <w:r w:rsidR="0018463D">
              <w:rPr>
                <w:noProof/>
                <w:webHidden/>
              </w:rPr>
              <w:instrText xml:space="preserve"> PAGEREF _Toc49302238 \h </w:instrText>
            </w:r>
            <w:r w:rsidR="0018463D">
              <w:rPr>
                <w:noProof/>
                <w:webHidden/>
              </w:rPr>
            </w:r>
            <w:r w:rsidR="0018463D">
              <w:rPr>
                <w:noProof/>
                <w:webHidden/>
              </w:rPr>
              <w:fldChar w:fldCharType="separate"/>
            </w:r>
            <w:r w:rsidR="0018463D">
              <w:rPr>
                <w:noProof/>
                <w:webHidden/>
              </w:rPr>
              <w:t>24</w:t>
            </w:r>
            <w:r w:rsidR="0018463D">
              <w:rPr>
                <w:noProof/>
                <w:webHidden/>
              </w:rPr>
              <w:fldChar w:fldCharType="end"/>
            </w:r>
          </w:hyperlink>
        </w:p>
        <w:p w14:paraId="62B29439" w14:textId="08F00412" w:rsidR="0018463D" w:rsidRDefault="002F592E">
          <w:pPr>
            <w:pStyle w:val="21"/>
            <w:rPr>
              <w:rFonts w:asciiTheme="minorHAnsi" w:eastAsiaTheme="minorEastAsia" w:hAnsiTheme="minorHAnsi" w:cstheme="minorBidi"/>
              <w:noProof/>
              <w:kern w:val="2"/>
            </w:rPr>
          </w:pPr>
          <w:hyperlink w:anchor="_Toc49302239" w:history="1">
            <w:r w:rsidR="0018463D" w:rsidRPr="000013C4">
              <w:rPr>
                <w:rStyle w:val="ab"/>
                <w:noProof/>
              </w:rPr>
              <w:t>4.2</w:t>
            </w:r>
            <w:r w:rsidR="0018463D" w:rsidRPr="000013C4">
              <w:rPr>
                <w:rStyle w:val="ab"/>
                <w:rFonts w:hint="eastAsia"/>
                <w:noProof/>
              </w:rPr>
              <w:t>實驗一</w:t>
            </w:r>
            <w:r w:rsidR="0018463D" w:rsidRPr="000013C4">
              <w:rPr>
                <w:rStyle w:val="ab"/>
                <w:noProof/>
              </w:rPr>
              <w:t>: k</w:t>
            </w:r>
            <w:r w:rsidR="0018463D" w:rsidRPr="000013C4">
              <w:rPr>
                <w:rStyle w:val="ab"/>
                <w:rFonts w:hint="eastAsia"/>
                <w:noProof/>
              </w:rPr>
              <w:t>值與缺失值比例對天際線的差異</w:t>
            </w:r>
            <w:r w:rsidR="0018463D">
              <w:rPr>
                <w:noProof/>
                <w:webHidden/>
              </w:rPr>
              <w:tab/>
            </w:r>
            <w:r w:rsidR="0018463D">
              <w:rPr>
                <w:noProof/>
                <w:webHidden/>
              </w:rPr>
              <w:fldChar w:fldCharType="begin"/>
            </w:r>
            <w:r w:rsidR="0018463D">
              <w:rPr>
                <w:noProof/>
                <w:webHidden/>
              </w:rPr>
              <w:instrText xml:space="preserve"> PAGEREF _Toc49302239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77ED3FD8" w14:textId="162A2981" w:rsidR="0018463D" w:rsidRDefault="002F592E">
          <w:pPr>
            <w:pStyle w:val="31"/>
            <w:tabs>
              <w:tab w:val="right" w:leader="dot" w:pos="8494"/>
            </w:tabs>
            <w:rPr>
              <w:rFonts w:asciiTheme="minorHAnsi" w:eastAsiaTheme="minorEastAsia" w:hAnsiTheme="minorHAnsi" w:cstheme="minorBidi"/>
              <w:noProof/>
              <w:kern w:val="2"/>
              <w:sz w:val="24"/>
            </w:rPr>
          </w:pPr>
          <w:hyperlink w:anchor="_Toc49302240" w:history="1">
            <w:r w:rsidR="0018463D" w:rsidRPr="000013C4">
              <w:rPr>
                <w:rStyle w:val="ab"/>
                <w:noProof/>
              </w:rPr>
              <w:t>4.2.1</w:t>
            </w:r>
            <w:r w:rsidR="0018463D" w:rsidRPr="000013C4">
              <w:rPr>
                <w:rStyle w:val="ab"/>
                <w:rFonts w:hint="eastAsia"/>
                <w:noProof/>
              </w:rPr>
              <w:t>實驗目的</w:t>
            </w:r>
            <w:r w:rsidR="0018463D">
              <w:rPr>
                <w:noProof/>
                <w:webHidden/>
              </w:rPr>
              <w:tab/>
            </w:r>
            <w:r w:rsidR="0018463D">
              <w:rPr>
                <w:noProof/>
                <w:webHidden/>
              </w:rPr>
              <w:fldChar w:fldCharType="begin"/>
            </w:r>
            <w:r w:rsidR="0018463D">
              <w:rPr>
                <w:noProof/>
                <w:webHidden/>
              </w:rPr>
              <w:instrText xml:space="preserve"> PAGEREF _Toc49302240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63B74C4F" w14:textId="764C9DD1" w:rsidR="0018463D" w:rsidRDefault="002F592E">
          <w:pPr>
            <w:pStyle w:val="31"/>
            <w:tabs>
              <w:tab w:val="right" w:leader="dot" w:pos="8494"/>
            </w:tabs>
            <w:rPr>
              <w:rFonts w:asciiTheme="minorHAnsi" w:eastAsiaTheme="minorEastAsia" w:hAnsiTheme="minorHAnsi" w:cstheme="minorBidi"/>
              <w:noProof/>
              <w:kern w:val="2"/>
              <w:sz w:val="24"/>
            </w:rPr>
          </w:pPr>
          <w:hyperlink w:anchor="_Toc49302241" w:history="1">
            <w:r w:rsidR="0018463D" w:rsidRPr="000013C4">
              <w:rPr>
                <w:rStyle w:val="ab"/>
                <w:noProof/>
              </w:rPr>
              <w:t>4.2.2</w:t>
            </w:r>
            <w:r w:rsidR="0018463D" w:rsidRPr="000013C4">
              <w:rPr>
                <w:rStyle w:val="ab"/>
                <w:rFonts w:hint="eastAsia"/>
                <w:noProof/>
              </w:rPr>
              <w:t>實驗方法</w:t>
            </w:r>
            <w:r w:rsidR="0018463D">
              <w:rPr>
                <w:noProof/>
                <w:webHidden/>
              </w:rPr>
              <w:tab/>
            </w:r>
            <w:r w:rsidR="0018463D">
              <w:rPr>
                <w:noProof/>
                <w:webHidden/>
              </w:rPr>
              <w:fldChar w:fldCharType="begin"/>
            </w:r>
            <w:r w:rsidR="0018463D">
              <w:rPr>
                <w:noProof/>
                <w:webHidden/>
              </w:rPr>
              <w:instrText xml:space="preserve"> PAGEREF _Toc49302241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09F762DF" w14:textId="190B22D9" w:rsidR="0018463D" w:rsidRDefault="002F592E">
          <w:pPr>
            <w:pStyle w:val="31"/>
            <w:tabs>
              <w:tab w:val="right" w:leader="dot" w:pos="8494"/>
            </w:tabs>
            <w:rPr>
              <w:rFonts w:asciiTheme="minorHAnsi" w:eastAsiaTheme="minorEastAsia" w:hAnsiTheme="minorHAnsi" w:cstheme="minorBidi"/>
              <w:noProof/>
              <w:kern w:val="2"/>
              <w:sz w:val="24"/>
            </w:rPr>
          </w:pPr>
          <w:hyperlink w:anchor="_Toc49302242" w:history="1">
            <w:r w:rsidR="0018463D" w:rsidRPr="000013C4">
              <w:rPr>
                <w:rStyle w:val="ab"/>
                <w:noProof/>
              </w:rPr>
              <w:t>4.2.3</w:t>
            </w:r>
            <w:r w:rsidR="0018463D" w:rsidRPr="000013C4">
              <w:rPr>
                <w:rStyle w:val="ab"/>
                <w:rFonts w:hint="eastAsia"/>
                <w:noProof/>
              </w:rPr>
              <w:t>實驗結果與分析</w:t>
            </w:r>
            <w:r w:rsidR="0018463D">
              <w:rPr>
                <w:noProof/>
                <w:webHidden/>
              </w:rPr>
              <w:tab/>
            </w:r>
            <w:r w:rsidR="0018463D">
              <w:rPr>
                <w:noProof/>
                <w:webHidden/>
              </w:rPr>
              <w:fldChar w:fldCharType="begin"/>
            </w:r>
            <w:r w:rsidR="0018463D">
              <w:rPr>
                <w:noProof/>
                <w:webHidden/>
              </w:rPr>
              <w:instrText xml:space="preserve"> PAGEREF _Toc49302242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7298B543" w14:textId="5A1FB09F" w:rsidR="0018463D" w:rsidRDefault="002F592E">
          <w:pPr>
            <w:pStyle w:val="21"/>
            <w:rPr>
              <w:rFonts w:asciiTheme="minorHAnsi" w:eastAsiaTheme="minorEastAsia" w:hAnsiTheme="minorHAnsi" w:cstheme="minorBidi"/>
              <w:noProof/>
              <w:kern w:val="2"/>
            </w:rPr>
          </w:pPr>
          <w:hyperlink w:anchor="_Toc49302243" w:history="1">
            <w:r w:rsidR="0018463D" w:rsidRPr="000013C4">
              <w:rPr>
                <w:rStyle w:val="ab"/>
                <w:noProof/>
              </w:rPr>
              <w:t>4.3</w:t>
            </w:r>
            <w:r w:rsidR="0018463D" w:rsidRPr="000013C4">
              <w:rPr>
                <w:rStyle w:val="ab"/>
                <w:rFonts w:hint="eastAsia"/>
                <w:noProof/>
              </w:rPr>
              <w:t>實驗二</w:t>
            </w:r>
            <w:r w:rsidR="0018463D" w:rsidRPr="000013C4">
              <w:rPr>
                <w:rStyle w:val="ab"/>
                <w:noProof/>
              </w:rPr>
              <w:t xml:space="preserve">: </w:t>
            </w:r>
            <w:r w:rsidR="0018463D" w:rsidRPr="000013C4">
              <w:rPr>
                <w:rStyle w:val="ab"/>
                <w:rFonts w:hint="eastAsia"/>
                <w:noProof/>
              </w:rPr>
              <w:t>各填補法產生的天際線與原天際線之相似度</w:t>
            </w:r>
            <w:r w:rsidR="0018463D">
              <w:rPr>
                <w:noProof/>
                <w:webHidden/>
              </w:rPr>
              <w:tab/>
            </w:r>
            <w:r w:rsidR="0018463D">
              <w:rPr>
                <w:noProof/>
                <w:webHidden/>
              </w:rPr>
              <w:fldChar w:fldCharType="begin"/>
            </w:r>
            <w:r w:rsidR="0018463D">
              <w:rPr>
                <w:noProof/>
                <w:webHidden/>
              </w:rPr>
              <w:instrText xml:space="preserve"> PAGEREF _Toc49302243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676ECAA4" w14:textId="638A9F26" w:rsidR="0018463D" w:rsidRDefault="002F592E">
          <w:pPr>
            <w:pStyle w:val="31"/>
            <w:tabs>
              <w:tab w:val="right" w:leader="dot" w:pos="8494"/>
            </w:tabs>
            <w:rPr>
              <w:rFonts w:asciiTheme="minorHAnsi" w:eastAsiaTheme="minorEastAsia" w:hAnsiTheme="minorHAnsi" w:cstheme="minorBidi"/>
              <w:noProof/>
              <w:kern w:val="2"/>
              <w:sz w:val="24"/>
            </w:rPr>
          </w:pPr>
          <w:hyperlink w:anchor="_Toc49302244" w:history="1">
            <w:r w:rsidR="0018463D" w:rsidRPr="000013C4">
              <w:rPr>
                <w:rStyle w:val="ab"/>
                <w:noProof/>
              </w:rPr>
              <w:t>4.3.1</w:t>
            </w:r>
            <w:r w:rsidR="0018463D" w:rsidRPr="000013C4">
              <w:rPr>
                <w:rStyle w:val="ab"/>
                <w:rFonts w:hint="eastAsia"/>
                <w:noProof/>
              </w:rPr>
              <w:t>實驗目的</w:t>
            </w:r>
            <w:r w:rsidR="0018463D">
              <w:rPr>
                <w:noProof/>
                <w:webHidden/>
              </w:rPr>
              <w:tab/>
            </w:r>
            <w:r w:rsidR="0018463D">
              <w:rPr>
                <w:noProof/>
                <w:webHidden/>
              </w:rPr>
              <w:fldChar w:fldCharType="begin"/>
            </w:r>
            <w:r w:rsidR="0018463D">
              <w:rPr>
                <w:noProof/>
                <w:webHidden/>
              </w:rPr>
              <w:instrText xml:space="preserve"> PAGEREF _Toc49302244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2060E6CC" w14:textId="4EFD70FE" w:rsidR="0018463D" w:rsidRDefault="002F592E">
          <w:pPr>
            <w:pStyle w:val="31"/>
            <w:tabs>
              <w:tab w:val="right" w:leader="dot" w:pos="8494"/>
            </w:tabs>
            <w:rPr>
              <w:rFonts w:asciiTheme="minorHAnsi" w:eastAsiaTheme="minorEastAsia" w:hAnsiTheme="minorHAnsi" w:cstheme="minorBidi"/>
              <w:noProof/>
              <w:kern w:val="2"/>
              <w:sz w:val="24"/>
            </w:rPr>
          </w:pPr>
          <w:hyperlink w:anchor="_Toc49302245" w:history="1">
            <w:r w:rsidR="0018463D" w:rsidRPr="000013C4">
              <w:rPr>
                <w:rStyle w:val="ab"/>
                <w:noProof/>
              </w:rPr>
              <w:t>4.3.2</w:t>
            </w:r>
            <w:r w:rsidR="0018463D" w:rsidRPr="000013C4">
              <w:rPr>
                <w:rStyle w:val="ab"/>
                <w:rFonts w:hint="eastAsia"/>
                <w:noProof/>
              </w:rPr>
              <w:t>實驗方法</w:t>
            </w:r>
            <w:r w:rsidR="0018463D">
              <w:rPr>
                <w:noProof/>
                <w:webHidden/>
              </w:rPr>
              <w:tab/>
            </w:r>
            <w:r w:rsidR="0018463D">
              <w:rPr>
                <w:noProof/>
                <w:webHidden/>
              </w:rPr>
              <w:fldChar w:fldCharType="begin"/>
            </w:r>
            <w:r w:rsidR="0018463D">
              <w:rPr>
                <w:noProof/>
                <w:webHidden/>
              </w:rPr>
              <w:instrText xml:space="preserve"> PAGEREF _Toc49302245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4082E532" w14:textId="096DF96F" w:rsidR="0018463D" w:rsidRDefault="002F592E">
          <w:pPr>
            <w:pStyle w:val="31"/>
            <w:tabs>
              <w:tab w:val="right" w:leader="dot" w:pos="8494"/>
            </w:tabs>
            <w:rPr>
              <w:rFonts w:asciiTheme="minorHAnsi" w:eastAsiaTheme="minorEastAsia" w:hAnsiTheme="minorHAnsi" w:cstheme="minorBidi"/>
              <w:noProof/>
              <w:kern w:val="2"/>
              <w:sz w:val="24"/>
            </w:rPr>
          </w:pPr>
          <w:hyperlink w:anchor="_Toc49302246" w:history="1">
            <w:r w:rsidR="0018463D" w:rsidRPr="000013C4">
              <w:rPr>
                <w:rStyle w:val="ab"/>
                <w:noProof/>
              </w:rPr>
              <w:t>4.3.3</w:t>
            </w:r>
            <w:r w:rsidR="0018463D" w:rsidRPr="000013C4">
              <w:rPr>
                <w:rStyle w:val="ab"/>
                <w:rFonts w:hint="eastAsia"/>
                <w:noProof/>
              </w:rPr>
              <w:t>實驗結果與分析</w:t>
            </w:r>
            <w:r w:rsidR="0018463D">
              <w:rPr>
                <w:noProof/>
                <w:webHidden/>
              </w:rPr>
              <w:tab/>
            </w:r>
            <w:r w:rsidR="0018463D">
              <w:rPr>
                <w:noProof/>
                <w:webHidden/>
              </w:rPr>
              <w:fldChar w:fldCharType="begin"/>
            </w:r>
            <w:r w:rsidR="0018463D">
              <w:rPr>
                <w:noProof/>
                <w:webHidden/>
              </w:rPr>
              <w:instrText xml:space="preserve"> PAGEREF _Toc49302246 \h </w:instrText>
            </w:r>
            <w:r w:rsidR="0018463D">
              <w:rPr>
                <w:noProof/>
                <w:webHidden/>
              </w:rPr>
            </w:r>
            <w:r w:rsidR="0018463D">
              <w:rPr>
                <w:noProof/>
                <w:webHidden/>
              </w:rPr>
              <w:fldChar w:fldCharType="separate"/>
            </w:r>
            <w:r w:rsidR="0018463D">
              <w:rPr>
                <w:noProof/>
                <w:webHidden/>
              </w:rPr>
              <w:t>28</w:t>
            </w:r>
            <w:r w:rsidR="0018463D">
              <w:rPr>
                <w:noProof/>
                <w:webHidden/>
              </w:rPr>
              <w:fldChar w:fldCharType="end"/>
            </w:r>
          </w:hyperlink>
        </w:p>
        <w:p w14:paraId="789F74C5" w14:textId="79001D3F" w:rsidR="0018463D" w:rsidRDefault="002F592E">
          <w:pPr>
            <w:pStyle w:val="21"/>
            <w:rPr>
              <w:rFonts w:asciiTheme="minorHAnsi" w:eastAsiaTheme="minorEastAsia" w:hAnsiTheme="minorHAnsi" w:cstheme="minorBidi"/>
              <w:noProof/>
              <w:kern w:val="2"/>
            </w:rPr>
          </w:pPr>
          <w:hyperlink w:anchor="_Toc49302247" w:history="1">
            <w:r w:rsidR="0018463D" w:rsidRPr="000013C4">
              <w:rPr>
                <w:rStyle w:val="ab"/>
                <w:noProof/>
              </w:rPr>
              <w:t>4.4</w:t>
            </w:r>
            <w:r w:rsidR="0018463D" w:rsidRPr="000013C4">
              <w:rPr>
                <w:rStyle w:val="ab"/>
                <w:rFonts w:hint="eastAsia"/>
                <w:noProof/>
              </w:rPr>
              <w:t>實驗結論</w:t>
            </w:r>
            <w:r w:rsidR="0018463D">
              <w:rPr>
                <w:noProof/>
                <w:webHidden/>
              </w:rPr>
              <w:tab/>
            </w:r>
            <w:r w:rsidR="0018463D">
              <w:rPr>
                <w:noProof/>
                <w:webHidden/>
              </w:rPr>
              <w:fldChar w:fldCharType="begin"/>
            </w:r>
            <w:r w:rsidR="0018463D">
              <w:rPr>
                <w:noProof/>
                <w:webHidden/>
              </w:rPr>
              <w:instrText xml:space="preserve"> PAGEREF _Toc49302247 \h </w:instrText>
            </w:r>
            <w:r w:rsidR="0018463D">
              <w:rPr>
                <w:noProof/>
                <w:webHidden/>
              </w:rPr>
            </w:r>
            <w:r w:rsidR="0018463D">
              <w:rPr>
                <w:noProof/>
                <w:webHidden/>
              </w:rPr>
              <w:fldChar w:fldCharType="separate"/>
            </w:r>
            <w:r w:rsidR="0018463D">
              <w:rPr>
                <w:noProof/>
                <w:webHidden/>
              </w:rPr>
              <w:t>32</w:t>
            </w:r>
            <w:r w:rsidR="0018463D">
              <w:rPr>
                <w:noProof/>
                <w:webHidden/>
              </w:rPr>
              <w:fldChar w:fldCharType="end"/>
            </w:r>
          </w:hyperlink>
        </w:p>
        <w:p w14:paraId="184F9FF5" w14:textId="74AC8DDD" w:rsidR="0018463D" w:rsidRDefault="002F592E">
          <w:pPr>
            <w:pStyle w:val="11"/>
            <w:rPr>
              <w:rFonts w:asciiTheme="minorHAnsi" w:eastAsiaTheme="minorEastAsia" w:hAnsiTheme="minorHAnsi"/>
            </w:rPr>
          </w:pPr>
          <w:hyperlink w:anchor="_Toc49302248" w:history="1">
            <w:r w:rsidR="0018463D" w:rsidRPr="000013C4">
              <w:rPr>
                <w:rStyle w:val="ab"/>
                <w:rFonts w:hint="eastAsia"/>
              </w:rPr>
              <w:t>第</w:t>
            </w:r>
            <w:r w:rsidR="0018463D" w:rsidRPr="000013C4">
              <w:rPr>
                <w:rStyle w:val="ab"/>
                <w:rFonts w:hint="eastAsia"/>
              </w:rPr>
              <w:t xml:space="preserve"> 5 </w:t>
            </w:r>
            <w:r w:rsidR="0018463D" w:rsidRPr="000013C4">
              <w:rPr>
                <w:rStyle w:val="ab"/>
                <w:rFonts w:hint="eastAsia"/>
              </w:rPr>
              <w:t>章</w:t>
            </w:r>
            <w:r w:rsidR="0018463D" w:rsidRPr="000013C4">
              <w:rPr>
                <w:rStyle w:val="ab"/>
                <w:rFonts w:hint="eastAsia"/>
              </w:rPr>
              <w:t xml:space="preserve"> </w:t>
            </w:r>
            <w:r w:rsidR="0018463D" w:rsidRPr="000013C4">
              <w:rPr>
                <w:rStyle w:val="ab"/>
                <w:rFonts w:hint="eastAsia"/>
              </w:rPr>
              <w:t>結論與未來方向</w:t>
            </w:r>
            <w:r w:rsidR="0018463D">
              <w:rPr>
                <w:webHidden/>
              </w:rPr>
              <w:tab/>
            </w:r>
            <w:r w:rsidR="0018463D">
              <w:rPr>
                <w:webHidden/>
              </w:rPr>
              <w:fldChar w:fldCharType="begin"/>
            </w:r>
            <w:r w:rsidR="0018463D">
              <w:rPr>
                <w:webHidden/>
              </w:rPr>
              <w:instrText xml:space="preserve"> PAGEREF _Toc49302248 \h </w:instrText>
            </w:r>
            <w:r w:rsidR="0018463D">
              <w:rPr>
                <w:webHidden/>
              </w:rPr>
            </w:r>
            <w:r w:rsidR="0018463D">
              <w:rPr>
                <w:webHidden/>
              </w:rPr>
              <w:fldChar w:fldCharType="separate"/>
            </w:r>
            <w:r w:rsidR="0018463D">
              <w:rPr>
                <w:webHidden/>
              </w:rPr>
              <w:t>33</w:t>
            </w:r>
            <w:r w:rsidR="0018463D">
              <w:rPr>
                <w:webHidden/>
              </w:rPr>
              <w:fldChar w:fldCharType="end"/>
            </w:r>
          </w:hyperlink>
        </w:p>
        <w:p w14:paraId="41B82D2E" w14:textId="7A65940B" w:rsidR="0018463D" w:rsidRDefault="002F592E">
          <w:pPr>
            <w:pStyle w:val="21"/>
            <w:rPr>
              <w:rFonts w:asciiTheme="minorHAnsi" w:eastAsiaTheme="minorEastAsia" w:hAnsiTheme="minorHAnsi" w:cstheme="minorBidi"/>
              <w:noProof/>
              <w:kern w:val="2"/>
            </w:rPr>
          </w:pPr>
          <w:hyperlink w:anchor="_Toc49302249" w:history="1">
            <w:r w:rsidR="0018463D" w:rsidRPr="000013C4">
              <w:rPr>
                <w:rStyle w:val="ab"/>
                <w:noProof/>
              </w:rPr>
              <w:t>5.1</w:t>
            </w:r>
            <w:r w:rsidR="0018463D" w:rsidRPr="000013C4">
              <w:rPr>
                <w:rStyle w:val="ab"/>
                <w:rFonts w:hint="eastAsia"/>
                <w:noProof/>
              </w:rPr>
              <w:t>結論</w:t>
            </w:r>
            <w:r w:rsidR="0018463D">
              <w:rPr>
                <w:noProof/>
                <w:webHidden/>
              </w:rPr>
              <w:tab/>
            </w:r>
            <w:r w:rsidR="0018463D">
              <w:rPr>
                <w:noProof/>
                <w:webHidden/>
              </w:rPr>
              <w:fldChar w:fldCharType="begin"/>
            </w:r>
            <w:r w:rsidR="0018463D">
              <w:rPr>
                <w:noProof/>
                <w:webHidden/>
              </w:rPr>
              <w:instrText xml:space="preserve"> PAGEREF _Toc49302249 \h </w:instrText>
            </w:r>
            <w:r w:rsidR="0018463D">
              <w:rPr>
                <w:noProof/>
                <w:webHidden/>
              </w:rPr>
            </w:r>
            <w:r w:rsidR="0018463D">
              <w:rPr>
                <w:noProof/>
                <w:webHidden/>
              </w:rPr>
              <w:fldChar w:fldCharType="separate"/>
            </w:r>
            <w:r w:rsidR="0018463D">
              <w:rPr>
                <w:noProof/>
                <w:webHidden/>
              </w:rPr>
              <w:t>33</w:t>
            </w:r>
            <w:r w:rsidR="0018463D">
              <w:rPr>
                <w:noProof/>
                <w:webHidden/>
              </w:rPr>
              <w:fldChar w:fldCharType="end"/>
            </w:r>
          </w:hyperlink>
        </w:p>
        <w:p w14:paraId="51AA19DF" w14:textId="6FBDCDD5" w:rsidR="0018463D" w:rsidRDefault="002F592E">
          <w:pPr>
            <w:pStyle w:val="21"/>
            <w:rPr>
              <w:rFonts w:asciiTheme="minorHAnsi" w:eastAsiaTheme="minorEastAsia" w:hAnsiTheme="minorHAnsi" w:cstheme="minorBidi"/>
              <w:noProof/>
              <w:kern w:val="2"/>
            </w:rPr>
          </w:pPr>
          <w:hyperlink w:anchor="_Toc49302250" w:history="1">
            <w:r w:rsidR="0018463D" w:rsidRPr="000013C4">
              <w:rPr>
                <w:rStyle w:val="ab"/>
                <w:noProof/>
              </w:rPr>
              <w:t>5.2</w:t>
            </w:r>
            <w:r w:rsidR="0018463D" w:rsidRPr="000013C4">
              <w:rPr>
                <w:rStyle w:val="ab"/>
                <w:rFonts w:hint="eastAsia"/>
                <w:noProof/>
              </w:rPr>
              <w:t>未來研究方向</w:t>
            </w:r>
            <w:r w:rsidR="0018463D">
              <w:rPr>
                <w:noProof/>
                <w:webHidden/>
              </w:rPr>
              <w:tab/>
            </w:r>
            <w:r w:rsidR="0018463D">
              <w:rPr>
                <w:noProof/>
                <w:webHidden/>
              </w:rPr>
              <w:fldChar w:fldCharType="begin"/>
            </w:r>
            <w:r w:rsidR="0018463D">
              <w:rPr>
                <w:noProof/>
                <w:webHidden/>
              </w:rPr>
              <w:instrText xml:space="preserve"> PAGEREF _Toc49302250 \h </w:instrText>
            </w:r>
            <w:r w:rsidR="0018463D">
              <w:rPr>
                <w:noProof/>
                <w:webHidden/>
              </w:rPr>
            </w:r>
            <w:r w:rsidR="0018463D">
              <w:rPr>
                <w:noProof/>
                <w:webHidden/>
              </w:rPr>
              <w:fldChar w:fldCharType="separate"/>
            </w:r>
            <w:r w:rsidR="0018463D">
              <w:rPr>
                <w:noProof/>
                <w:webHidden/>
              </w:rPr>
              <w:t>33</w:t>
            </w:r>
            <w:r w:rsidR="0018463D">
              <w:rPr>
                <w:noProof/>
                <w:webHidden/>
              </w:rPr>
              <w:fldChar w:fldCharType="end"/>
            </w:r>
          </w:hyperlink>
        </w:p>
        <w:p w14:paraId="05AF69E4" w14:textId="5FA9AAD0" w:rsidR="0018463D" w:rsidRDefault="002F592E">
          <w:pPr>
            <w:pStyle w:val="11"/>
            <w:rPr>
              <w:rFonts w:asciiTheme="minorHAnsi" w:eastAsiaTheme="minorEastAsia" w:hAnsiTheme="minorHAnsi"/>
            </w:rPr>
          </w:pPr>
          <w:hyperlink w:anchor="_Toc49302251" w:history="1">
            <w:r w:rsidR="0018463D" w:rsidRPr="000013C4">
              <w:rPr>
                <w:rStyle w:val="ab"/>
                <w:rFonts w:hint="eastAsia"/>
              </w:rPr>
              <w:t>參考文獻</w:t>
            </w:r>
            <w:r w:rsidR="0018463D">
              <w:rPr>
                <w:webHidden/>
              </w:rPr>
              <w:tab/>
            </w:r>
            <w:r w:rsidR="0018463D">
              <w:rPr>
                <w:webHidden/>
              </w:rPr>
              <w:fldChar w:fldCharType="begin"/>
            </w:r>
            <w:r w:rsidR="0018463D">
              <w:rPr>
                <w:webHidden/>
              </w:rPr>
              <w:instrText xml:space="preserve"> PAGEREF _Toc49302251 \h </w:instrText>
            </w:r>
            <w:r w:rsidR="0018463D">
              <w:rPr>
                <w:webHidden/>
              </w:rPr>
            </w:r>
            <w:r w:rsidR="0018463D">
              <w:rPr>
                <w:webHidden/>
              </w:rPr>
              <w:fldChar w:fldCharType="separate"/>
            </w:r>
            <w:r w:rsidR="0018463D">
              <w:rPr>
                <w:webHidden/>
              </w:rPr>
              <w:t>34</w:t>
            </w:r>
            <w:r w:rsidR="0018463D">
              <w:rPr>
                <w:webHidden/>
              </w:rPr>
              <w:fldChar w:fldCharType="end"/>
            </w:r>
          </w:hyperlink>
        </w:p>
        <w:p w14:paraId="30B92013" w14:textId="3CD70C79"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7F033C" w14:textId="77777777" w:rsidR="0018463D" w:rsidRDefault="002E604C" w:rsidP="00A56CE4">
      <w:pPr>
        <w:pStyle w:val="1"/>
        <w:numPr>
          <w:ilvl w:val="0"/>
          <w:numId w:val="0"/>
        </w:numPr>
        <w:rPr>
          <w:noProof/>
        </w:rPr>
      </w:pPr>
      <w:bookmarkStart w:id="5" w:name="_Toc49302220"/>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3ABD190" w14:textId="1899CFF7" w:rsidR="0018463D" w:rsidRDefault="002F592E">
      <w:pPr>
        <w:pStyle w:val="af8"/>
        <w:tabs>
          <w:tab w:val="right" w:leader="dot" w:pos="8494"/>
        </w:tabs>
        <w:ind w:left="1440" w:hanging="480"/>
        <w:rPr>
          <w:rFonts w:asciiTheme="minorHAnsi" w:eastAsiaTheme="minorEastAsia" w:hAnsiTheme="minorHAnsi"/>
          <w:noProof/>
        </w:rPr>
      </w:pPr>
      <w:hyperlink w:anchor="_Toc49302207" w:history="1">
        <w:r w:rsidR="0018463D" w:rsidRPr="00C679A1">
          <w:rPr>
            <w:rStyle w:val="ab"/>
            <w:rFonts w:hint="eastAsia"/>
            <w:noProof/>
          </w:rPr>
          <w:t>表</w:t>
        </w:r>
        <w:r w:rsidR="0018463D" w:rsidRPr="00C679A1">
          <w:rPr>
            <w:rStyle w:val="ab"/>
            <w:noProof/>
          </w:rPr>
          <w:t xml:space="preserve"> 2.1 </w:t>
        </w:r>
        <w:r w:rsidR="0018463D" w:rsidRPr="00C679A1">
          <w:rPr>
            <w:rStyle w:val="ab"/>
            <w:rFonts w:hint="eastAsia"/>
            <w:noProof/>
          </w:rPr>
          <w:t>含缺失值資料集</w:t>
        </w:r>
        <w:r w:rsidR="0018463D" w:rsidRPr="00C679A1">
          <w:rPr>
            <w:rStyle w:val="ab"/>
            <w:noProof/>
          </w:rPr>
          <w:t>M</w:t>
        </w:r>
        <w:r w:rsidR="0018463D">
          <w:rPr>
            <w:noProof/>
            <w:webHidden/>
          </w:rPr>
          <w:tab/>
        </w:r>
        <w:r w:rsidR="0018463D">
          <w:rPr>
            <w:noProof/>
            <w:webHidden/>
          </w:rPr>
          <w:fldChar w:fldCharType="begin"/>
        </w:r>
        <w:r w:rsidR="0018463D">
          <w:rPr>
            <w:noProof/>
            <w:webHidden/>
          </w:rPr>
          <w:instrText xml:space="preserve"> PAGEREF _Toc49302207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21936711" w14:textId="5670620D" w:rsidR="0018463D" w:rsidRDefault="002F592E">
      <w:pPr>
        <w:pStyle w:val="af8"/>
        <w:tabs>
          <w:tab w:val="right" w:leader="dot" w:pos="8494"/>
        </w:tabs>
        <w:ind w:left="1440" w:hanging="480"/>
        <w:rPr>
          <w:rFonts w:asciiTheme="minorHAnsi" w:eastAsiaTheme="minorEastAsia" w:hAnsiTheme="minorHAnsi"/>
          <w:noProof/>
        </w:rPr>
      </w:pPr>
      <w:hyperlink w:anchor="_Toc49302208" w:history="1">
        <w:r w:rsidR="0018463D" w:rsidRPr="00C679A1">
          <w:rPr>
            <w:rStyle w:val="ab"/>
            <w:rFonts w:hint="eastAsia"/>
            <w:noProof/>
          </w:rPr>
          <w:t>表</w:t>
        </w:r>
        <w:r w:rsidR="0018463D" w:rsidRPr="00C679A1">
          <w:rPr>
            <w:rStyle w:val="ab"/>
            <w:noProof/>
          </w:rPr>
          <w:t xml:space="preserve"> 2.2 </w:t>
        </w:r>
        <w:r w:rsidR="0018463D" w:rsidRPr="00C679A1">
          <w:rPr>
            <w:rStyle w:val="ab"/>
            <w:rFonts w:hint="eastAsia"/>
            <w:noProof/>
          </w:rPr>
          <w:t>刪除資料列</w:t>
        </w:r>
        <w:r w:rsidR="0018463D">
          <w:rPr>
            <w:noProof/>
            <w:webHidden/>
          </w:rPr>
          <w:tab/>
        </w:r>
        <w:r w:rsidR="0018463D">
          <w:rPr>
            <w:noProof/>
            <w:webHidden/>
          </w:rPr>
          <w:fldChar w:fldCharType="begin"/>
        </w:r>
        <w:r w:rsidR="0018463D">
          <w:rPr>
            <w:noProof/>
            <w:webHidden/>
          </w:rPr>
          <w:instrText xml:space="preserve"> PAGEREF _Toc49302208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2EE5C46E" w14:textId="1B66A8D4" w:rsidR="0018463D" w:rsidRDefault="002F592E">
      <w:pPr>
        <w:pStyle w:val="af8"/>
        <w:tabs>
          <w:tab w:val="right" w:leader="dot" w:pos="8494"/>
        </w:tabs>
        <w:ind w:left="1440" w:hanging="480"/>
        <w:rPr>
          <w:rFonts w:asciiTheme="minorHAnsi" w:eastAsiaTheme="minorEastAsia" w:hAnsiTheme="minorHAnsi"/>
          <w:noProof/>
        </w:rPr>
      </w:pPr>
      <w:hyperlink w:anchor="_Toc49302209" w:history="1">
        <w:r w:rsidR="0018463D" w:rsidRPr="00C679A1">
          <w:rPr>
            <w:rStyle w:val="ab"/>
            <w:rFonts w:hint="eastAsia"/>
            <w:noProof/>
          </w:rPr>
          <w:t>表</w:t>
        </w:r>
        <w:r w:rsidR="0018463D" w:rsidRPr="00C679A1">
          <w:rPr>
            <w:rStyle w:val="ab"/>
            <w:noProof/>
          </w:rPr>
          <w:t xml:space="preserve"> 2.3 </w:t>
        </w:r>
        <w:r w:rsidR="0018463D" w:rsidRPr="00C679A1">
          <w:rPr>
            <w:rStyle w:val="ab"/>
            <w:rFonts w:hint="eastAsia"/>
            <w:noProof/>
          </w:rPr>
          <w:t>刪除維度</w:t>
        </w:r>
        <w:r w:rsidR="0018463D">
          <w:rPr>
            <w:noProof/>
            <w:webHidden/>
          </w:rPr>
          <w:tab/>
        </w:r>
        <w:r w:rsidR="0018463D">
          <w:rPr>
            <w:noProof/>
            <w:webHidden/>
          </w:rPr>
          <w:fldChar w:fldCharType="begin"/>
        </w:r>
        <w:r w:rsidR="0018463D">
          <w:rPr>
            <w:noProof/>
            <w:webHidden/>
          </w:rPr>
          <w:instrText xml:space="preserve"> PAGEREF _Toc49302209 \h </w:instrText>
        </w:r>
        <w:r w:rsidR="0018463D">
          <w:rPr>
            <w:noProof/>
            <w:webHidden/>
          </w:rPr>
        </w:r>
        <w:r w:rsidR="0018463D">
          <w:rPr>
            <w:noProof/>
            <w:webHidden/>
          </w:rPr>
          <w:fldChar w:fldCharType="separate"/>
        </w:r>
        <w:r w:rsidR="0018463D">
          <w:rPr>
            <w:noProof/>
            <w:webHidden/>
          </w:rPr>
          <w:t>11</w:t>
        </w:r>
        <w:r w:rsidR="0018463D">
          <w:rPr>
            <w:noProof/>
            <w:webHidden/>
          </w:rPr>
          <w:fldChar w:fldCharType="end"/>
        </w:r>
      </w:hyperlink>
    </w:p>
    <w:p w14:paraId="3FAD6DDA" w14:textId="022272E6" w:rsidR="0018463D" w:rsidRDefault="002F592E">
      <w:pPr>
        <w:pStyle w:val="af8"/>
        <w:tabs>
          <w:tab w:val="right" w:leader="dot" w:pos="8494"/>
        </w:tabs>
        <w:ind w:left="1440" w:hanging="480"/>
        <w:rPr>
          <w:rFonts w:asciiTheme="minorHAnsi" w:eastAsiaTheme="minorEastAsia" w:hAnsiTheme="minorHAnsi"/>
          <w:noProof/>
        </w:rPr>
      </w:pPr>
      <w:hyperlink w:anchor="_Toc49302210" w:history="1">
        <w:r w:rsidR="0018463D" w:rsidRPr="00C679A1">
          <w:rPr>
            <w:rStyle w:val="ab"/>
            <w:rFonts w:hint="eastAsia"/>
            <w:noProof/>
          </w:rPr>
          <w:t>表</w:t>
        </w:r>
        <w:r w:rsidR="0018463D" w:rsidRPr="00C679A1">
          <w:rPr>
            <w:rStyle w:val="ab"/>
            <w:noProof/>
          </w:rPr>
          <w:t xml:space="preserve"> 2.4 </w:t>
        </w:r>
        <w:r w:rsidR="0018463D" w:rsidRPr="00C679A1">
          <w:rPr>
            <w:rStyle w:val="ab"/>
            <w:rFonts w:hint="eastAsia"/>
            <w:noProof/>
          </w:rPr>
          <w:t>過度刪除資料列</w:t>
        </w:r>
        <w:r w:rsidR="0018463D">
          <w:rPr>
            <w:noProof/>
            <w:webHidden/>
          </w:rPr>
          <w:tab/>
        </w:r>
        <w:r w:rsidR="0018463D">
          <w:rPr>
            <w:noProof/>
            <w:webHidden/>
          </w:rPr>
          <w:fldChar w:fldCharType="begin"/>
        </w:r>
        <w:r w:rsidR="0018463D">
          <w:rPr>
            <w:noProof/>
            <w:webHidden/>
          </w:rPr>
          <w:instrText xml:space="preserve"> PAGEREF _Toc49302210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7B5C1F61" w14:textId="714C1AAB" w:rsidR="0018463D" w:rsidRDefault="002F592E">
      <w:pPr>
        <w:pStyle w:val="af8"/>
        <w:tabs>
          <w:tab w:val="right" w:leader="dot" w:pos="8494"/>
        </w:tabs>
        <w:ind w:left="1440" w:hanging="480"/>
        <w:rPr>
          <w:rFonts w:asciiTheme="minorHAnsi" w:eastAsiaTheme="minorEastAsia" w:hAnsiTheme="minorHAnsi"/>
          <w:noProof/>
        </w:rPr>
      </w:pPr>
      <w:hyperlink w:anchor="_Toc49302211" w:history="1">
        <w:r w:rsidR="0018463D" w:rsidRPr="00C679A1">
          <w:rPr>
            <w:rStyle w:val="ab"/>
            <w:rFonts w:hint="eastAsia"/>
            <w:noProof/>
          </w:rPr>
          <w:t>表</w:t>
        </w:r>
        <w:r w:rsidR="0018463D" w:rsidRPr="00C679A1">
          <w:rPr>
            <w:rStyle w:val="ab"/>
            <w:noProof/>
          </w:rPr>
          <w:t xml:space="preserve"> 2.5 </w:t>
        </w:r>
        <w:r w:rsidR="0018463D" w:rsidRPr="00C679A1">
          <w:rPr>
            <w:rStyle w:val="ab"/>
            <w:rFonts w:hint="eastAsia"/>
            <w:noProof/>
          </w:rPr>
          <w:t>過度刪除維度</w:t>
        </w:r>
        <w:r w:rsidR="0018463D">
          <w:rPr>
            <w:noProof/>
            <w:webHidden/>
          </w:rPr>
          <w:tab/>
        </w:r>
        <w:r w:rsidR="0018463D">
          <w:rPr>
            <w:noProof/>
            <w:webHidden/>
          </w:rPr>
          <w:fldChar w:fldCharType="begin"/>
        </w:r>
        <w:r w:rsidR="0018463D">
          <w:rPr>
            <w:noProof/>
            <w:webHidden/>
          </w:rPr>
          <w:instrText xml:space="preserve"> PAGEREF _Toc49302211 \h </w:instrText>
        </w:r>
        <w:r w:rsidR="0018463D">
          <w:rPr>
            <w:noProof/>
            <w:webHidden/>
          </w:rPr>
        </w:r>
        <w:r w:rsidR="0018463D">
          <w:rPr>
            <w:noProof/>
            <w:webHidden/>
          </w:rPr>
          <w:fldChar w:fldCharType="separate"/>
        </w:r>
        <w:r w:rsidR="0018463D">
          <w:rPr>
            <w:noProof/>
            <w:webHidden/>
          </w:rPr>
          <w:t>12</w:t>
        </w:r>
        <w:r w:rsidR="0018463D">
          <w:rPr>
            <w:noProof/>
            <w:webHidden/>
          </w:rPr>
          <w:fldChar w:fldCharType="end"/>
        </w:r>
      </w:hyperlink>
    </w:p>
    <w:p w14:paraId="182CCE9E" w14:textId="0321785C" w:rsidR="0018463D" w:rsidRDefault="002F592E">
      <w:pPr>
        <w:pStyle w:val="af8"/>
        <w:tabs>
          <w:tab w:val="right" w:leader="dot" w:pos="8494"/>
        </w:tabs>
        <w:ind w:left="1440" w:hanging="480"/>
        <w:rPr>
          <w:rFonts w:asciiTheme="minorHAnsi" w:eastAsiaTheme="minorEastAsia" w:hAnsiTheme="minorHAnsi"/>
          <w:noProof/>
        </w:rPr>
      </w:pPr>
      <w:hyperlink w:anchor="_Toc49302212" w:history="1">
        <w:r w:rsidR="0018463D" w:rsidRPr="00C679A1">
          <w:rPr>
            <w:rStyle w:val="ab"/>
            <w:rFonts w:hint="eastAsia"/>
            <w:noProof/>
          </w:rPr>
          <w:t>表</w:t>
        </w:r>
        <w:r w:rsidR="0018463D" w:rsidRPr="00C679A1">
          <w:rPr>
            <w:rStyle w:val="ab"/>
            <w:noProof/>
          </w:rPr>
          <w:t xml:space="preserve"> 3.1 sk-NN imputation</w:t>
        </w:r>
        <w:r w:rsidR="0018463D" w:rsidRPr="00C679A1">
          <w:rPr>
            <w:rStyle w:val="ab"/>
            <w:rFonts w:hint="eastAsia"/>
            <w:noProof/>
          </w:rPr>
          <w:t>演算法符號定義表</w:t>
        </w:r>
        <w:r w:rsidR="0018463D">
          <w:rPr>
            <w:noProof/>
            <w:webHidden/>
          </w:rPr>
          <w:tab/>
        </w:r>
        <w:r w:rsidR="0018463D">
          <w:rPr>
            <w:noProof/>
            <w:webHidden/>
          </w:rPr>
          <w:fldChar w:fldCharType="begin"/>
        </w:r>
        <w:r w:rsidR="0018463D">
          <w:rPr>
            <w:noProof/>
            <w:webHidden/>
          </w:rPr>
          <w:instrText xml:space="preserve"> PAGEREF _Toc49302212 \h </w:instrText>
        </w:r>
        <w:r w:rsidR="0018463D">
          <w:rPr>
            <w:noProof/>
            <w:webHidden/>
          </w:rPr>
        </w:r>
        <w:r w:rsidR="0018463D">
          <w:rPr>
            <w:noProof/>
            <w:webHidden/>
          </w:rPr>
          <w:fldChar w:fldCharType="separate"/>
        </w:r>
        <w:r w:rsidR="0018463D">
          <w:rPr>
            <w:noProof/>
            <w:webHidden/>
          </w:rPr>
          <w:t>19</w:t>
        </w:r>
        <w:r w:rsidR="0018463D">
          <w:rPr>
            <w:noProof/>
            <w:webHidden/>
          </w:rPr>
          <w:fldChar w:fldCharType="end"/>
        </w:r>
      </w:hyperlink>
    </w:p>
    <w:p w14:paraId="09FF38FA" w14:textId="2FA00E5A" w:rsidR="0018463D" w:rsidRDefault="002F592E">
      <w:pPr>
        <w:pStyle w:val="af8"/>
        <w:tabs>
          <w:tab w:val="right" w:leader="dot" w:pos="8494"/>
        </w:tabs>
        <w:ind w:left="1440" w:hanging="480"/>
        <w:rPr>
          <w:rFonts w:asciiTheme="minorHAnsi" w:eastAsiaTheme="minorEastAsia" w:hAnsiTheme="minorHAnsi"/>
          <w:noProof/>
        </w:rPr>
      </w:pPr>
      <w:hyperlink w:anchor="_Toc49302213" w:history="1">
        <w:r w:rsidR="0018463D" w:rsidRPr="00C679A1">
          <w:rPr>
            <w:rStyle w:val="ab"/>
            <w:rFonts w:hint="eastAsia"/>
            <w:noProof/>
          </w:rPr>
          <w:t>表</w:t>
        </w:r>
        <w:r w:rsidR="0018463D" w:rsidRPr="00C679A1">
          <w:rPr>
            <w:rStyle w:val="ab"/>
            <w:noProof/>
          </w:rPr>
          <w:t xml:space="preserve"> 4.1 UCI Machine Learning Repository</w:t>
        </w:r>
        <w:r w:rsidR="0018463D" w:rsidRPr="00C679A1">
          <w:rPr>
            <w:rStyle w:val="ab"/>
            <w:rFonts w:hint="eastAsia"/>
            <w:noProof/>
          </w:rPr>
          <w:t>輸入資料集資訊</w:t>
        </w:r>
        <w:r w:rsidR="0018463D">
          <w:rPr>
            <w:noProof/>
            <w:webHidden/>
          </w:rPr>
          <w:tab/>
        </w:r>
        <w:r w:rsidR="0018463D">
          <w:rPr>
            <w:noProof/>
            <w:webHidden/>
          </w:rPr>
          <w:fldChar w:fldCharType="begin"/>
        </w:r>
        <w:r w:rsidR="0018463D">
          <w:rPr>
            <w:noProof/>
            <w:webHidden/>
          </w:rPr>
          <w:instrText xml:space="preserve"> PAGEREF _Toc49302213 \h </w:instrText>
        </w:r>
        <w:r w:rsidR="0018463D">
          <w:rPr>
            <w:noProof/>
            <w:webHidden/>
          </w:rPr>
        </w:r>
        <w:r w:rsidR="0018463D">
          <w:rPr>
            <w:noProof/>
            <w:webHidden/>
          </w:rPr>
          <w:fldChar w:fldCharType="separate"/>
        </w:r>
        <w:r w:rsidR="0018463D">
          <w:rPr>
            <w:noProof/>
            <w:webHidden/>
          </w:rPr>
          <w:t>25</w:t>
        </w:r>
        <w:r w:rsidR="0018463D">
          <w:rPr>
            <w:noProof/>
            <w:webHidden/>
          </w:rPr>
          <w:fldChar w:fldCharType="end"/>
        </w:r>
      </w:hyperlink>
    </w:p>
    <w:p w14:paraId="1F397D6E" w14:textId="53D6E4BB" w:rsidR="0018463D" w:rsidRDefault="002F592E">
      <w:pPr>
        <w:pStyle w:val="af8"/>
        <w:tabs>
          <w:tab w:val="right" w:leader="dot" w:pos="8494"/>
        </w:tabs>
        <w:ind w:left="1440" w:hanging="480"/>
        <w:rPr>
          <w:rFonts w:asciiTheme="minorHAnsi" w:eastAsiaTheme="minorEastAsia" w:hAnsiTheme="minorHAnsi"/>
          <w:noProof/>
        </w:rPr>
      </w:pPr>
      <w:hyperlink w:anchor="_Toc49302214" w:history="1">
        <w:r w:rsidR="0018463D" w:rsidRPr="00C679A1">
          <w:rPr>
            <w:rStyle w:val="ab"/>
            <w:rFonts w:hint="eastAsia"/>
            <w:noProof/>
          </w:rPr>
          <w:t>表</w:t>
        </w:r>
        <w:r w:rsidR="0018463D" w:rsidRPr="00C679A1">
          <w:rPr>
            <w:rStyle w:val="ab"/>
            <w:noProof/>
          </w:rPr>
          <w:t xml:space="preserve"> 4.2 </w:t>
        </w:r>
        <w:r w:rsidR="0018463D" w:rsidRPr="00C679A1">
          <w:rPr>
            <w:rStyle w:val="ab"/>
            <w:rFonts w:hint="eastAsia"/>
            <w:noProof/>
          </w:rPr>
          <w:t>各填補法相似度比較表</w:t>
        </w:r>
        <w:r w:rsidR="0018463D" w:rsidRPr="00C679A1">
          <w:rPr>
            <w:rStyle w:val="ab"/>
            <w:noProof/>
          </w:rPr>
          <w:t xml:space="preserve"> (k=1)</w:t>
        </w:r>
        <w:r w:rsidR="0018463D">
          <w:rPr>
            <w:noProof/>
            <w:webHidden/>
          </w:rPr>
          <w:tab/>
        </w:r>
        <w:r w:rsidR="0018463D">
          <w:rPr>
            <w:noProof/>
            <w:webHidden/>
          </w:rPr>
          <w:fldChar w:fldCharType="begin"/>
        </w:r>
        <w:r w:rsidR="0018463D">
          <w:rPr>
            <w:noProof/>
            <w:webHidden/>
          </w:rPr>
          <w:instrText xml:space="preserve"> PAGEREF _Toc49302214 \h </w:instrText>
        </w:r>
        <w:r w:rsidR="0018463D">
          <w:rPr>
            <w:noProof/>
            <w:webHidden/>
          </w:rPr>
        </w:r>
        <w:r w:rsidR="0018463D">
          <w:rPr>
            <w:noProof/>
            <w:webHidden/>
          </w:rPr>
          <w:fldChar w:fldCharType="separate"/>
        </w:r>
        <w:r w:rsidR="0018463D">
          <w:rPr>
            <w:noProof/>
            <w:webHidden/>
          </w:rPr>
          <w:t>29</w:t>
        </w:r>
        <w:r w:rsidR="0018463D">
          <w:rPr>
            <w:noProof/>
            <w:webHidden/>
          </w:rPr>
          <w:fldChar w:fldCharType="end"/>
        </w:r>
      </w:hyperlink>
    </w:p>
    <w:p w14:paraId="7B8D97AF" w14:textId="510FA5DC" w:rsidR="0018463D" w:rsidRDefault="002F592E">
      <w:pPr>
        <w:pStyle w:val="af8"/>
        <w:tabs>
          <w:tab w:val="right" w:leader="dot" w:pos="8494"/>
        </w:tabs>
        <w:ind w:left="1440" w:hanging="480"/>
        <w:rPr>
          <w:rFonts w:asciiTheme="minorHAnsi" w:eastAsiaTheme="minorEastAsia" w:hAnsiTheme="minorHAnsi"/>
          <w:noProof/>
        </w:rPr>
      </w:pPr>
      <w:hyperlink w:anchor="_Toc49302215" w:history="1">
        <w:r w:rsidR="0018463D" w:rsidRPr="00C679A1">
          <w:rPr>
            <w:rStyle w:val="ab"/>
            <w:rFonts w:hint="eastAsia"/>
            <w:noProof/>
          </w:rPr>
          <w:t>表</w:t>
        </w:r>
        <w:r w:rsidR="0018463D" w:rsidRPr="00C679A1">
          <w:rPr>
            <w:rStyle w:val="ab"/>
            <w:noProof/>
          </w:rPr>
          <w:t xml:space="preserve"> 4.3 </w:t>
        </w:r>
        <w:r w:rsidR="0018463D" w:rsidRPr="00C679A1">
          <w:rPr>
            <w:rStyle w:val="ab"/>
            <w:rFonts w:hint="eastAsia"/>
            <w:noProof/>
          </w:rPr>
          <w:t>各填補法相似度比較表</w:t>
        </w:r>
        <w:r w:rsidR="0018463D" w:rsidRPr="00C679A1">
          <w:rPr>
            <w:rStyle w:val="ab"/>
            <w:noProof/>
          </w:rPr>
          <w:t xml:space="preserve"> (k=5)</w:t>
        </w:r>
        <w:r w:rsidR="0018463D">
          <w:rPr>
            <w:noProof/>
            <w:webHidden/>
          </w:rPr>
          <w:tab/>
        </w:r>
        <w:r w:rsidR="0018463D">
          <w:rPr>
            <w:noProof/>
            <w:webHidden/>
          </w:rPr>
          <w:fldChar w:fldCharType="begin"/>
        </w:r>
        <w:r w:rsidR="0018463D">
          <w:rPr>
            <w:noProof/>
            <w:webHidden/>
          </w:rPr>
          <w:instrText xml:space="preserve"> PAGEREF _Toc49302215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020113A8" w14:textId="2AF4BCAC" w:rsidR="0018463D" w:rsidRDefault="002F592E">
      <w:pPr>
        <w:pStyle w:val="af8"/>
        <w:tabs>
          <w:tab w:val="right" w:leader="dot" w:pos="8494"/>
        </w:tabs>
        <w:ind w:left="1440" w:hanging="480"/>
        <w:rPr>
          <w:rFonts w:asciiTheme="minorHAnsi" w:eastAsiaTheme="minorEastAsia" w:hAnsiTheme="minorHAnsi"/>
          <w:noProof/>
        </w:rPr>
      </w:pPr>
      <w:hyperlink w:anchor="_Toc49302216" w:history="1">
        <w:r w:rsidR="0018463D" w:rsidRPr="00C679A1">
          <w:rPr>
            <w:rStyle w:val="ab"/>
            <w:rFonts w:hint="eastAsia"/>
            <w:noProof/>
          </w:rPr>
          <w:t>表</w:t>
        </w:r>
        <w:r w:rsidR="0018463D" w:rsidRPr="00C679A1">
          <w:rPr>
            <w:rStyle w:val="ab"/>
            <w:noProof/>
          </w:rPr>
          <w:t xml:space="preserve"> 4.4 </w:t>
        </w:r>
        <w:r w:rsidR="0018463D" w:rsidRPr="00C679A1">
          <w:rPr>
            <w:rStyle w:val="ab"/>
            <w:rFonts w:hint="eastAsia"/>
            <w:noProof/>
          </w:rPr>
          <w:t>各填補法相似度比較表</w:t>
        </w:r>
        <w:r w:rsidR="0018463D" w:rsidRPr="00C679A1">
          <w:rPr>
            <w:rStyle w:val="ab"/>
            <w:noProof/>
          </w:rPr>
          <w:t xml:space="preserve"> (k=13)</w:t>
        </w:r>
        <w:r w:rsidR="0018463D">
          <w:rPr>
            <w:noProof/>
            <w:webHidden/>
          </w:rPr>
          <w:tab/>
        </w:r>
        <w:r w:rsidR="0018463D">
          <w:rPr>
            <w:noProof/>
            <w:webHidden/>
          </w:rPr>
          <w:fldChar w:fldCharType="begin"/>
        </w:r>
        <w:r w:rsidR="0018463D">
          <w:rPr>
            <w:noProof/>
            <w:webHidden/>
          </w:rPr>
          <w:instrText xml:space="preserve"> PAGEREF _Toc49302216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71E8E2F1" w14:textId="77777777" w:rsidR="0018463D" w:rsidRDefault="00551F2D" w:rsidP="00537377">
      <w:pPr>
        <w:pStyle w:val="1"/>
        <w:numPr>
          <w:ilvl w:val="0"/>
          <w:numId w:val="0"/>
        </w:numPr>
        <w:rPr>
          <w:noProof/>
        </w:rPr>
      </w:pPr>
      <w:bookmarkStart w:id="6" w:name="_Toc49302221"/>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E572ACB" w14:textId="16FAE34D" w:rsidR="0018463D" w:rsidRDefault="002F592E">
      <w:pPr>
        <w:pStyle w:val="af8"/>
        <w:tabs>
          <w:tab w:val="right" w:leader="dot" w:pos="8494"/>
        </w:tabs>
        <w:ind w:left="1440" w:hanging="480"/>
        <w:rPr>
          <w:rFonts w:asciiTheme="minorHAnsi" w:eastAsiaTheme="minorEastAsia" w:hAnsiTheme="minorHAnsi"/>
          <w:noProof/>
        </w:rPr>
      </w:pPr>
      <w:hyperlink w:anchor="_Toc49302197" w:history="1">
        <w:r w:rsidR="0018463D" w:rsidRPr="005179F6">
          <w:rPr>
            <w:rStyle w:val="ab"/>
            <w:rFonts w:hint="eastAsia"/>
            <w:noProof/>
          </w:rPr>
          <w:t>圖</w:t>
        </w:r>
        <w:r w:rsidR="0018463D" w:rsidRPr="005179F6">
          <w:rPr>
            <w:rStyle w:val="ab"/>
            <w:noProof/>
          </w:rPr>
          <w:t xml:space="preserve"> 3.1 NaN-Euclidean distance</w:t>
        </w:r>
        <w:r w:rsidR="0018463D">
          <w:rPr>
            <w:noProof/>
            <w:webHidden/>
          </w:rPr>
          <w:tab/>
        </w:r>
        <w:r w:rsidR="0018463D">
          <w:rPr>
            <w:noProof/>
            <w:webHidden/>
          </w:rPr>
          <w:fldChar w:fldCharType="begin"/>
        </w:r>
        <w:r w:rsidR="0018463D">
          <w:rPr>
            <w:noProof/>
            <w:webHidden/>
          </w:rPr>
          <w:instrText xml:space="preserve"> PAGEREF _Toc49302197 \h </w:instrText>
        </w:r>
        <w:r w:rsidR="0018463D">
          <w:rPr>
            <w:noProof/>
            <w:webHidden/>
          </w:rPr>
        </w:r>
        <w:r w:rsidR="0018463D">
          <w:rPr>
            <w:noProof/>
            <w:webHidden/>
          </w:rPr>
          <w:fldChar w:fldCharType="separate"/>
        </w:r>
        <w:r w:rsidR="0018463D">
          <w:rPr>
            <w:noProof/>
            <w:webHidden/>
          </w:rPr>
          <w:t>18</w:t>
        </w:r>
        <w:r w:rsidR="0018463D">
          <w:rPr>
            <w:noProof/>
            <w:webHidden/>
          </w:rPr>
          <w:fldChar w:fldCharType="end"/>
        </w:r>
      </w:hyperlink>
    </w:p>
    <w:p w14:paraId="41116F4F" w14:textId="11D4C9E9" w:rsidR="0018463D" w:rsidRDefault="002F592E">
      <w:pPr>
        <w:pStyle w:val="af8"/>
        <w:tabs>
          <w:tab w:val="right" w:leader="dot" w:pos="8494"/>
        </w:tabs>
        <w:ind w:left="1440" w:hanging="480"/>
        <w:rPr>
          <w:rFonts w:asciiTheme="minorHAnsi" w:eastAsiaTheme="minorEastAsia" w:hAnsiTheme="minorHAnsi"/>
          <w:noProof/>
        </w:rPr>
      </w:pPr>
      <w:hyperlink w:anchor="_Toc49302198" w:history="1">
        <w:r w:rsidR="0018463D" w:rsidRPr="005179F6">
          <w:rPr>
            <w:rStyle w:val="ab"/>
            <w:rFonts w:hint="eastAsia"/>
            <w:noProof/>
          </w:rPr>
          <w:t>圖</w:t>
        </w:r>
        <w:r w:rsidR="0018463D" w:rsidRPr="005179F6">
          <w:rPr>
            <w:rStyle w:val="ab"/>
            <w:noProof/>
          </w:rPr>
          <w:t xml:space="preserve"> 3.2 sk-NN imputation</w:t>
        </w:r>
        <w:r w:rsidR="0018463D" w:rsidRPr="005179F6">
          <w:rPr>
            <w:rStyle w:val="ab"/>
            <w:rFonts w:hint="eastAsia"/>
            <w:noProof/>
          </w:rPr>
          <w:t>演算法</w:t>
        </w:r>
        <w:r w:rsidR="0018463D">
          <w:rPr>
            <w:noProof/>
            <w:webHidden/>
          </w:rPr>
          <w:tab/>
        </w:r>
        <w:r w:rsidR="0018463D">
          <w:rPr>
            <w:noProof/>
            <w:webHidden/>
          </w:rPr>
          <w:fldChar w:fldCharType="begin"/>
        </w:r>
        <w:r w:rsidR="0018463D">
          <w:rPr>
            <w:noProof/>
            <w:webHidden/>
          </w:rPr>
          <w:instrText xml:space="preserve"> PAGEREF _Toc49302198 \h </w:instrText>
        </w:r>
        <w:r w:rsidR="0018463D">
          <w:rPr>
            <w:noProof/>
            <w:webHidden/>
          </w:rPr>
        </w:r>
        <w:r w:rsidR="0018463D">
          <w:rPr>
            <w:noProof/>
            <w:webHidden/>
          </w:rPr>
          <w:fldChar w:fldCharType="separate"/>
        </w:r>
        <w:r w:rsidR="0018463D">
          <w:rPr>
            <w:noProof/>
            <w:webHidden/>
          </w:rPr>
          <w:t>21</w:t>
        </w:r>
        <w:r w:rsidR="0018463D">
          <w:rPr>
            <w:noProof/>
            <w:webHidden/>
          </w:rPr>
          <w:fldChar w:fldCharType="end"/>
        </w:r>
      </w:hyperlink>
    </w:p>
    <w:p w14:paraId="54E80111" w14:textId="77EB1D60" w:rsidR="0018463D" w:rsidRDefault="002F592E">
      <w:pPr>
        <w:pStyle w:val="af8"/>
        <w:tabs>
          <w:tab w:val="right" w:leader="dot" w:pos="8494"/>
        </w:tabs>
        <w:ind w:left="1440" w:hanging="480"/>
        <w:rPr>
          <w:rFonts w:asciiTheme="minorHAnsi" w:eastAsiaTheme="minorEastAsia" w:hAnsiTheme="minorHAnsi"/>
          <w:noProof/>
        </w:rPr>
      </w:pPr>
      <w:hyperlink w:anchor="_Toc49302199" w:history="1">
        <w:r w:rsidR="0018463D" w:rsidRPr="005179F6">
          <w:rPr>
            <w:rStyle w:val="ab"/>
            <w:rFonts w:hint="eastAsia"/>
            <w:noProof/>
          </w:rPr>
          <w:t>圖</w:t>
        </w:r>
        <w:r w:rsidR="0018463D" w:rsidRPr="005179F6">
          <w:rPr>
            <w:rStyle w:val="ab"/>
            <w:noProof/>
          </w:rPr>
          <w:t xml:space="preserve"> 3.3 Procedure Impute_Process()</w:t>
        </w:r>
        <w:r w:rsidR="0018463D">
          <w:rPr>
            <w:noProof/>
            <w:webHidden/>
          </w:rPr>
          <w:tab/>
        </w:r>
        <w:r w:rsidR="0018463D">
          <w:rPr>
            <w:noProof/>
            <w:webHidden/>
          </w:rPr>
          <w:fldChar w:fldCharType="begin"/>
        </w:r>
        <w:r w:rsidR="0018463D">
          <w:rPr>
            <w:noProof/>
            <w:webHidden/>
          </w:rPr>
          <w:instrText xml:space="preserve"> PAGEREF _Toc49302199 \h </w:instrText>
        </w:r>
        <w:r w:rsidR="0018463D">
          <w:rPr>
            <w:noProof/>
            <w:webHidden/>
          </w:rPr>
        </w:r>
        <w:r w:rsidR="0018463D">
          <w:rPr>
            <w:noProof/>
            <w:webHidden/>
          </w:rPr>
          <w:fldChar w:fldCharType="separate"/>
        </w:r>
        <w:r w:rsidR="0018463D">
          <w:rPr>
            <w:noProof/>
            <w:webHidden/>
          </w:rPr>
          <w:t>22</w:t>
        </w:r>
        <w:r w:rsidR="0018463D">
          <w:rPr>
            <w:noProof/>
            <w:webHidden/>
          </w:rPr>
          <w:fldChar w:fldCharType="end"/>
        </w:r>
      </w:hyperlink>
    </w:p>
    <w:p w14:paraId="637DBB12" w14:textId="02EA2C99" w:rsidR="0018463D" w:rsidRDefault="002F592E">
      <w:pPr>
        <w:pStyle w:val="af8"/>
        <w:tabs>
          <w:tab w:val="right" w:leader="dot" w:pos="8494"/>
        </w:tabs>
        <w:ind w:left="1440" w:hanging="480"/>
        <w:rPr>
          <w:rFonts w:asciiTheme="minorHAnsi" w:eastAsiaTheme="minorEastAsia" w:hAnsiTheme="minorHAnsi"/>
          <w:noProof/>
        </w:rPr>
      </w:pPr>
      <w:hyperlink w:anchor="_Toc49302200" w:history="1">
        <w:r w:rsidR="0018463D" w:rsidRPr="005179F6">
          <w:rPr>
            <w:rStyle w:val="ab"/>
            <w:rFonts w:hint="eastAsia"/>
            <w:noProof/>
          </w:rPr>
          <w:t>圖</w:t>
        </w:r>
        <w:r w:rsidR="0018463D" w:rsidRPr="005179F6">
          <w:rPr>
            <w:rStyle w:val="ab"/>
            <w:noProof/>
          </w:rPr>
          <w:t xml:space="preserve"> 4.1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k=1</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_Toc49302200 \h </w:instrText>
        </w:r>
        <w:r w:rsidR="0018463D">
          <w:rPr>
            <w:noProof/>
            <w:webHidden/>
          </w:rPr>
        </w:r>
        <w:r w:rsidR="0018463D">
          <w:rPr>
            <w:noProof/>
            <w:webHidden/>
          </w:rPr>
          <w:fldChar w:fldCharType="separate"/>
        </w:r>
        <w:r w:rsidR="0018463D">
          <w:rPr>
            <w:noProof/>
            <w:webHidden/>
          </w:rPr>
          <w:t>26</w:t>
        </w:r>
        <w:r w:rsidR="0018463D">
          <w:rPr>
            <w:noProof/>
            <w:webHidden/>
          </w:rPr>
          <w:fldChar w:fldCharType="end"/>
        </w:r>
      </w:hyperlink>
    </w:p>
    <w:p w14:paraId="697E8FD5" w14:textId="680B7E1D" w:rsidR="0018463D" w:rsidRDefault="002F592E">
      <w:pPr>
        <w:pStyle w:val="af8"/>
        <w:tabs>
          <w:tab w:val="right" w:leader="dot" w:pos="8494"/>
        </w:tabs>
        <w:ind w:left="1440" w:hanging="480"/>
        <w:rPr>
          <w:rFonts w:asciiTheme="minorHAnsi" w:eastAsiaTheme="minorEastAsia" w:hAnsiTheme="minorHAnsi"/>
          <w:noProof/>
        </w:rPr>
      </w:pPr>
      <w:hyperlink w:anchor="_Toc49302201" w:history="1">
        <w:r w:rsidR="0018463D" w:rsidRPr="005179F6">
          <w:rPr>
            <w:rStyle w:val="ab"/>
            <w:rFonts w:hint="eastAsia"/>
            <w:noProof/>
          </w:rPr>
          <w:t>圖</w:t>
        </w:r>
        <w:r w:rsidR="0018463D" w:rsidRPr="005179F6">
          <w:rPr>
            <w:rStyle w:val="ab"/>
            <w:noProof/>
          </w:rPr>
          <w:t xml:space="preserve"> 4.2</w:t>
        </w:r>
        <w:r w:rsidR="0018463D" w:rsidRPr="005179F6">
          <w:rPr>
            <w:rStyle w:val="ab"/>
            <w:rFonts w:cs="Times New Roman"/>
            <w:noProof/>
          </w:rPr>
          <w:t xml:space="preserve">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k=2</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_Toc49302201 \h </w:instrText>
        </w:r>
        <w:r w:rsidR="0018463D">
          <w:rPr>
            <w:noProof/>
            <w:webHidden/>
          </w:rPr>
        </w:r>
        <w:r w:rsidR="0018463D">
          <w:rPr>
            <w:noProof/>
            <w:webHidden/>
          </w:rPr>
          <w:fldChar w:fldCharType="separate"/>
        </w:r>
        <w:r w:rsidR="0018463D">
          <w:rPr>
            <w:noProof/>
            <w:webHidden/>
          </w:rPr>
          <w:t>26</w:t>
        </w:r>
        <w:r w:rsidR="0018463D">
          <w:rPr>
            <w:noProof/>
            <w:webHidden/>
          </w:rPr>
          <w:fldChar w:fldCharType="end"/>
        </w:r>
      </w:hyperlink>
    </w:p>
    <w:p w14:paraId="3760C69B" w14:textId="718F5498" w:rsidR="0018463D" w:rsidRDefault="002F592E">
      <w:pPr>
        <w:pStyle w:val="af8"/>
        <w:tabs>
          <w:tab w:val="right" w:leader="dot" w:pos="8494"/>
        </w:tabs>
        <w:ind w:left="1440" w:hanging="480"/>
        <w:rPr>
          <w:rFonts w:asciiTheme="minorHAnsi" w:eastAsiaTheme="minorEastAsia" w:hAnsiTheme="minorHAnsi"/>
          <w:noProof/>
        </w:rPr>
      </w:pPr>
      <w:hyperlink w:anchor="_Toc49302202" w:history="1">
        <w:r w:rsidR="0018463D" w:rsidRPr="005179F6">
          <w:rPr>
            <w:rStyle w:val="ab"/>
            <w:rFonts w:hint="eastAsia"/>
            <w:noProof/>
          </w:rPr>
          <w:t>圖</w:t>
        </w:r>
        <w:r w:rsidR="0018463D" w:rsidRPr="005179F6">
          <w:rPr>
            <w:rStyle w:val="ab"/>
            <w:noProof/>
          </w:rPr>
          <w:t xml:space="preserve"> 4.3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k=3</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_Toc49302202 \h </w:instrText>
        </w:r>
        <w:r w:rsidR="0018463D">
          <w:rPr>
            <w:noProof/>
            <w:webHidden/>
          </w:rPr>
        </w:r>
        <w:r w:rsidR="0018463D">
          <w:rPr>
            <w:noProof/>
            <w:webHidden/>
          </w:rPr>
          <w:fldChar w:fldCharType="separate"/>
        </w:r>
        <w:r w:rsidR="0018463D">
          <w:rPr>
            <w:noProof/>
            <w:webHidden/>
          </w:rPr>
          <w:t>27</w:t>
        </w:r>
        <w:r w:rsidR="0018463D">
          <w:rPr>
            <w:noProof/>
            <w:webHidden/>
          </w:rPr>
          <w:fldChar w:fldCharType="end"/>
        </w:r>
      </w:hyperlink>
    </w:p>
    <w:p w14:paraId="16AFF530" w14:textId="3C682EB0" w:rsidR="0018463D" w:rsidRDefault="002F592E">
      <w:pPr>
        <w:pStyle w:val="af8"/>
        <w:tabs>
          <w:tab w:val="right" w:leader="dot" w:pos="8494"/>
        </w:tabs>
        <w:ind w:left="1440" w:hanging="480"/>
        <w:rPr>
          <w:rFonts w:asciiTheme="minorHAnsi" w:eastAsiaTheme="minorEastAsia" w:hAnsiTheme="minorHAnsi"/>
          <w:noProof/>
        </w:rPr>
      </w:pPr>
      <w:hyperlink w:anchor="_Toc49302203" w:history="1">
        <w:r w:rsidR="0018463D" w:rsidRPr="005179F6">
          <w:rPr>
            <w:rStyle w:val="ab"/>
            <w:rFonts w:hint="eastAsia"/>
            <w:noProof/>
          </w:rPr>
          <w:t>圖</w:t>
        </w:r>
        <w:r w:rsidR="0018463D" w:rsidRPr="005179F6">
          <w:rPr>
            <w:rStyle w:val="ab"/>
            <w:noProof/>
          </w:rPr>
          <w:t xml:space="preserve"> 4.4 </w:t>
        </w:r>
        <w:r w:rsidR="0018463D" w:rsidRPr="005179F6">
          <w:rPr>
            <w:rStyle w:val="ab"/>
            <w:rFonts w:hint="eastAsia"/>
            <w:noProof/>
          </w:rPr>
          <w:t>不同缺失值比例下之</w:t>
        </w:r>
        <w:r w:rsidR="0018463D" w:rsidRPr="005179F6">
          <w:rPr>
            <w:rStyle w:val="ab"/>
            <w:rFonts w:cs="Times New Roman"/>
            <w:noProof/>
          </w:rPr>
          <w:t>hit ratio (</w:t>
        </w:r>
        <w:r w:rsidR="0018463D" w:rsidRPr="005179F6">
          <w:rPr>
            <w:rStyle w:val="ab"/>
            <w:noProof/>
          </w:rPr>
          <w:t>k=4</w:t>
        </w:r>
        <w:r w:rsidR="0018463D" w:rsidRPr="005179F6">
          <w:rPr>
            <w:rStyle w:val="ab"/>
            <w:rFonts w:cs="Times New Roman"/>
            <w:noProof/>
          </w:rPr>
          <w:t>)</w:t>
        </w:r>
        <w:r w:rsidR="0018463D">
          <w:rPr>
            <w:noProof/>
            <w:webHidden/>
          </w:rPr>
          <w:tab/>
        </w:r>
        <w:r w:rsidR="0018463D">
          <w:rPr>
            <w:noProof/>
            <w:webHidden/>
          </w:rPr>
          <w:fldChar w:fldCharType="begin"/>
        </w:r>
        <w:r w:rsidR="0018463D">
          <w:rPr>
            <w:noProof/>
            <w:webHidden/>
          </w:rPr>
          <w:instrText xml:space="preserve"> PAGEREF _Toc49302203 \h </w:instrText>
        </w:r>
        <w:r w:rsidR="0018463D">
          <w:rPr>
            <w:noProof/>
            <w:webHidden/>
          </w:rPr>
        </w:r>
        <w:r w:rsidR="0018463D">
          <w:rPr>
            <w:noProof/>
            <w:webHidden/>
          </w:rPr>
          <w:fldChar w:fldCharType="separate"/>
        </w:r>
        <w:r w:rsidR="0018463D">
          <w:rPr>
            <w:noProof/>
            <w:webHidden/>
          </w:rPr>
          <w:t>27</w:t>
        </w:r>
        <w:r w:rsidR="0018463D">
          <w:rPr>
            <w:noProof/>
            <w:webHidden/>
          </w:rPr>
          <w:fldChar w:fldCharType="end"/>
        </w:r>
      </w:hyperlink>
    </w:p>
    <w:p w14:paraId="775DF3D9" w14:textId="51810994" w:rsidR="0018463D" w:rsidRDefault="002F592E">
      <w:pPr>
        <w:pStyle w:val="af8"/>
        <w:tabs>
          <w:tab w:val="right" w:leader="dot" w:pos="8494"/>
        </w:tabs>
        <w:ind w:left="1440" w:hanging="480"/>
        <w:rPr>
          <w:rFonts w:asciiTheme="minorHAnsi" w:eastAsiaTheme="minorEastAsia" w:hAnsiTheme="minorHAnsi"/>
          <w:noProof/>
        </w:rPr>
      </w:pPr>
      <w:hyperlink w:anchor="_Toc49302204" w:history="1">
        <w:r w:rsidR="0018463D" w:rsidRPr="005179F6">
          <w:rPr>
            <w:rStyle w:val="ab"/>
            <w:rFonts w:hint="eastAsia"/>
            <w:noProof/>
          </w:rPr>
          <w:t>圖</w:t>
        </w:r>
        <w:r w:rsidR="0018463D" w:rsidRPr="005179F6">
          <w:rPr>
            <w:rStyle w:val="ab"/>
            <w:noProof/>
          </w:rPr>
          <w:t xml:space="preserve"> 4.5 </w:t>
        </w:r>
        <w:r w:rsidR="0018463D" w:rsidRPr="005179F6">
          <w:rPr>
            <w:rStyle w:val="ab"/>
            <w:rFonts w:hint="eastAsia"/>
            <w:noProof/>
          </w:rPr>
          <w:t>各填補法相似度比較圖</w:t>
        </w:r>
        <w:r w:rsidR="0018463D" w:rsidRPr="005179F6">
          <w:rPr>
            <w:rStyle w:val="ab"/>
            <w:noProof/>
          </w:rPr>
          <w:t xml:space="preserve"> (k=1)</w:t>
        </w:r>
        <w:r w:rsidR="0018463D">
          <w:rPr>
            <w:noProof/>
            <w:webHidden/>
          </w:rPr>
          <w:tab/>
        </w:r>
        <w:r w:rsidR="0018463D">
          <w:rPr>
            <w:noProof/>
            <w:webHidden/>
          </w:rPr>
          <w:fldChar w:fldCharType="begin"/>
        </w:r>
        <w:r w:rsidR="0018463D">
          <w:rPr>
            <w:noProof/>
            <w:webHidden/>
          </w:rPr>
          <w:instrText xml:space="preserve"> PAGEREF _Toc49302204 \h </w:instrText>
        </w:r>
        <w:r w:rsidR="0018463D">
          <w:rPr>
            <w:noProof/>
            <w:webHidden/>
          </w:rPr>
        </w:r>
        <w:r w:rsidR="0018463D">
          <w:rPr>
            <w:noProof/>
            <w:webHidden/>
          </w:rPr>
          <w:fldChar w:fldCharType="separate"/>
        </w:r>
        <w:r w:rsidR="0018463D">
          <w:rPr>
            <w:noProof/>
            <w:webHidden/>
          </w:rPr>
          <w:t>29</w:t>
        </w:r>
        <w:r w:rsidR="0018463D">
          <w:rPr>
            <w:noProof/>
            <w:webHidden/>
          </w:rPr>
          <w:fldChar w:fldCharType="end"/>
        </w:r>
      </w:hyperlink>
    </w:p>
    <w:p w14:paraId="6A60BB9F" w14:textId="6BCEDDBD" w:rsidR="0018463D" w:rsidRDefault="002F592E">
      <w:pPr>
        <w:pStyle w:val="af8"/>
        <w:tabs>
          <w:tab w:val="right" w:leader="dot" w:pos="8494"/>
        </w:tabs>
        <w:ind w:left="1440" w:hanging="480"/>
        <w:rPr>
          <w:rFonts w:asciiTheme="minorHAnsi" w:eastAsiaTheme="minorEastAsia" w:hAnsiTheme="minorHAnsi"/>
          <w:noProof/>
        </w:rPr>
      </w:pPr>
      <w:hyperlink w:anchor="_Toc49302205" w:history="1">
        <w:r w:rsidR="0018463D" w:rsidRPr="005179F6">
          <w:rPr>
            <w:rStyle w:val="ab"/>
            <w:rFonts w:hint="eastAsia"/>
            <w:noProof/>
          </w:rPr>
          <w:t>圖</w:t>
        </w:r>
        <w:r w:rsidR="0018463D" w:rsidRPr="005179F6">
          <w:rPr>
            <w:rStyle w:val="ab"/>
            <w:noProof/>
          </w:rPr>
          <w:t xml:space="preserve"> 4.6 </w:t>
        </w:r>
        <w:r w:rsidR="0018463D" w:rsidRPr="005179F6">
          <w:rPr>
            <w:rStyle w:val="ab"/>
            <w:rFonts w:hint="eastAsia"/>
            <w:noProof/>
          </w:rPr>
          <w:t>各填補法相似度比較圖</w:t>
        </w:r>
        <w:r w:rsidR="0018463D" w:rsidRPr="005179F6">
          <w:rPr>
            <w:rStyle w:val="ab"/>
            <w:noProof/>
          </w:rPr>
          <w:t xml:space="preserve"> (k=5)</w:t>
        </w:r>
        <w:r w:rsidR="0018463D">
          <w:rPr>
            <w:noProof/>
            <w:webHidden/>
          </w:rPr>
          <w:tab/>
        </w:r>
        <w:r w:rsidR="0018463D">
          <w:rPr>
            <w:noProof/>
            <w:webHidden/>
          </w:rPr>
          <w:fldChar w:fldCharType="begin"/>
        </w:r>
        <w:r w:rsidR="0018463D">
          <w:rPr>
            <w:noProof/>
            <w:webHidden/>
          </w:rPr>
          <w:instrText xml:space="preserve"> PAGEREF _Toc49302205 \h </w:instrText>
        </w:r>
        <w:r w:rsidR="0018463D">
          <w:rPr>
            <w:noProof/>
            <w:webHidden/>
          </w:rPr>
        </w:r>
        <w:r w:rsidR="0018463D">
          <w:rPr>
            <w:noProof/>
            <w:webHidden/>
          </w:rPr>
          <w:fldChar w:fldCharType="separate"/>
        </w:r>
        <w:r w:rsidR="0018463D">
          <w:rPr>
            <w:noProof/>
            <w:webHidden/>
          </w:rPr>
          <w:t>30</w:t>
        </w:r>
        <w:r w:rsidR="0018463D">
          <w:rPr>
            <w:noProof/>
            <w:webHidden/>
          </w:rPr>
          <w:fldChar w:fldCharType="end"/>
        </w:r>
      </w:hyperlink>
    </w:p>
    <w:p w14:paraId="1C0AC344" w14:textId="0C4E677A" w:rsidR="0018463D" w:rsidRDefault="002F592E">
      <w:pPr>
        <w:pStyle w:val="af8"/>
        <w:tabs>
          <w:tab w:val="right" w:leader="dot" w:pos="8494"/>
        </w:tabs>
        <w:ind w:left="1440" w:hanging="480"/>
        <w:rPr>
          <w:rFonts w:asciiTheme="minorHAnsi" w:eastAsiaTheme="minorEastAsia" w:hAnsiTheme="minorHAnsi"/>
          <w:noProof/>
        </w:rPr>
      </w:pPr>
      <w:hyperlink w:anchor="_Toc49302206" w:history="1">
        <w:r w:rsidR="0018463D" w:rsidRPr="005179F6">
          <w:rPr>
            <w:rStyle w:val="ab"/>
            <w:rFonts w:hint="eastAsia"/>
            <w:noProof/>
          </w:rPr>
          <w:t>圖</w:t>
        </w:r>
        <w:r w:rsidR="0018463D" w:rsidRPr="005179F6">
          <w:rPr>
            <w:rStyle w:val="ab"/>
            <w:noProof/>
          </w:rPr>
          <w:t xml:space="preserve"> 4.7 </w:t>
        </w:r>
        <w:r w:rsidR="0018463D" w:rsidRPr="005179F6">
          <w:rPr>
            <w:rStyle w:val="ab"/>
            <w:rFonts w:hint="eastAsia"/>
            <w:noProof/>
          </w:rPr>
          <w:t>各填補法相似度比較圖</w:t>
        </w:r>
        <w:r w:rsidR="0018463D" w:rsidRPr="005179F6">
          <w:rPr>
            <w:rStyle w:val="ab"/>
            <w:noProof/>
          </w:rPr>
          <w:t xml:space="preserve"> (k=13)</w:t>
        </w:r>
        <w:r w:rsidR="0018463D">
          <w:rPr>
            <w:noProof/>
            <w:webHidden/>
          </w:rPr>
          <w:tab/>
        </w:r>
        <w:r w:rsidR="0018463D">
          <w:rPr>
            <w:noProof/>
            <w:webHidden/>
          </w:rPr>
          <w:fldChar w:fldCharType="begin"/>
        </w:r>
        <w:r w:rsidR="0018463D">
          <w:rPr>
            <w:noProof/>
            <w:webHidden/>
          </w:rPr>
          <w:instrText xml:space="preserve"> PAGEREF _Toc49302206 \h </w:instrText>
        </w:r>
        <w:r w:rsidR="0018463D">
          <w:rPr>
            <w:noProof/>
            <w:webHidden/>
          </w:rPr>
        </w:r>
        <w:r w:rsidR="0018463D">
          <w:rPr>
            <w:noProof/>
            <w:webHidden/>
          </w:rPr>
          <w:fldChar w:fldCharType="separate"/>
        </w:r>
        <w:r w:rsidR="0018463D">
          <w:rPr>
            <w:noProof/>
            <w:webHidden/>
          </w:rPr>
          <w:t>31</w:t>
        </w:r>
        <w:r w:rsidR="0018463D">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302222"/>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238C55C2"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ins w:id="9" w:author="DELab" w:date="2020-08-26T11:01:00Z">
        <w:r w:rsidR="004B61D6" w:rsidRPr="00077E04">
          <w:rPr>
            <w:szCs w:val="24"/>
          </w:rPr>
          <w:t>sk</w:t>
        </w:r>
        <w:proofErr w:type="spellEnd"/>
        <w:r w:rsidR="004B61D6" w:rsidRPr="00077E04">
          <w:rPr>
            <w:szCs w:val="24"/>
          </w:rPr>
          <w:t>-NN imputation</w:t>
        </w:r>
        <w:r w:rsidR="004B61D6" w:rsidRPr="00077E04">
          <w:rPr>
            <w:rFonts w:hint="eastAsia"/>
            <w:szCs w:val="24"/>
          </w:rPr>
          <w:t>演算法</w:t>
        </w:r>
      </w:ins>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ins w:id="10" w:author="DELab" w:date="2020-08-26T11:02:00Z">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ins>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ins w:id="11" w:author="DELab" w:date="2020-08-26T11:03:00Z">
        <w:r w:rsidR="004B61D6">
          <w:rPr>
            <w:rFonts w:hint="eastAsia"/>
            <w:color w:val="000000" w:themeColor="text1"/>
          </w:rPr>
          <w:t>採樣</w:t>
        </w:r>
        <w:r w:rsidR="004B61D6" w:rsidRPr="00077E04">
          <w:rPr>
            <w:rFonts w:hint="eastAsia"/>
            <w:color w:val="000000" w:themeColor="text1"/>
          </w:rPr>
          <w:t>機制</w:t>
        </w:r>
      </w:ins>
      <w:del w:id="12" w:author="DELab" w:date="2020-08-26T11:04:00Z">
        <w:r w:rsidR="0048765C" w:rsidRPr="00077E04" w:rsidDel="004B61D6">
          <w:rPr>
            <w:rFonts w:hint="eastAsia"/>
            <w:color w:val="000000" w:themeColor="text1"/>
          </w:rPr>
          <w:delText>挑選鄰近點</w:delText>
        </w:r>
        <w:r w:rsidR="00282DB6" w:rsidRPr="00077E04" w:rsidDel="004B61D6">
          <w:rPr>
            <w:rFonts w:hint="eastAsia"/>
            <w:color w:val="000000" w:themeColor="text1"/>
          </w:rPr>
          <w:delText>機制，</w:delText>
        </w:r>
      </w:del>
      <w:bookmarkStart w:id="13" w:name="_GoBack"/>
      <w:bookmarkEnd w:id="13"/>
      <w:r w:rsidR="00E7131B" w:rsidRPr="00077E04">
        <w:rPr>
          <w:rFonts w:hint="eastAsia"/>
          <w:color w:val="000000" w:themeColor="text1"/>
        </w:rPr>
        <w:t>儘</w:t>
      </w:r>
      <w:r w:rsidR="00282DB6" w:rsidRPr="00077E04">
        <w:rPr>
          <w:rFonts w:hint="eastAsia"/>
          <w:color w:val="000000" w:themeColor="text1"/>
        </w:rPr>
        <w:t>可能地</w:t>
      </w:r>
      <w:del w:id="14" w:author="DELab" w:date="2020-08-26T11:04:00Z">
        <w:r w:rsidR="00282DB6" w:rsidRPr="00077E04" w:rsidDel="004B61D6">
          <w:rPr>
            <w:rFonts w:hint="eastAsia"/>
            <w:color w:val="000000" w:themeColor="text1"/>
          </w:rPr>
          <w:delText>尋找</w:delText>
        </w:r>
      </w:del>
      <w:ins w:id="15" w:author="DELab" w:date="2020-08-26T11:04:00Z">
        <w:r w:rsidR="004B61D6">
          <w:rPr>
            <w:rFonts w:hint="eastAsia"/>
            <w:color w:val="000000" w:themeColor="text1"/>
          </w:rPr>
          <w:t>挑選</w:t>
        </w:r>
      </w:ins>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426F5D23" w:rsidR="001E1E2B" w:rsidRPr="002F592E" w:rsidRDefault="00BB1719" w:rsidP="003755D2">
      <w:pPr>
        <w:ind w:firstLine="425"/>
      </w:pPr>
      <w:del w:id="16" w:author="DELab" w:date="2020-08-26T10:29:00Z">
        <w:r w:rsidRPr="002F592E" w:rsidDel="002F592E">
          <w:rPr>
            <w:rFonts w:hint="eastAsia"/>
          </w:rPr>
          <w:delText>為了驗證</w:delText>
        </w:r>
        <w:r w:rsidR="00D667FD" w:rsidRPr="002F592E" w:rsidDel="002F592E">
          <w:rPr>
            <w:rFonts w:hint="eastAsia"/>
          </w:rPr>
          <w:delText>本</w:delText>
        </w:r>
        <w:r w:rsidRPr="002F592E" w:rsidDel="002F592E">
          <w:rPr>
            <w:rFonts w:hint="eastAsia"/>
          </w:rPr>
          <w:delText>方法的有效性，</w:delText>
        </w:r>
      </w:del>
      <w:r w:rsidRPr="002F592E">
        <w:rPr>
          <w:rFonts w:hint="eastAsia"/>
        </w:rPr>
        <w:t>本研究進行兩個模擬實驗</w:t>
      </w:r>
      <w:r w:rsidR="002F4EA5" w:rsidRPr="002F592E">
        <w:rPr>
          <w:rFonts w:hint="eastAsia"/>
        </w:rPr>
        <w:t>。</w:t>
      </w:r>
      <w:del w:id="17" w:author="DELab" w:date="2020-08-26T10:30:00Z">
        <w:r w:rsidR="008E521F" w:rsidRPr="002F592E" w:rsidDel="002F592E">
          <w:rPr>
            <w:rFonts w:hint="eastAsia"/>
          </w:rPr>
          <w:delText>分別</w:delText>
        </w:r>
      </w:del>
      <w:ins w:id="18" w:author="DELab" w:date="2020-08-26T10:30:00Z">
        <w:r w:rsidR="002F592E">
          <w:rPr>
            <w:rFonts w:hint="eastAsia"/>
          </w:rPr>
          <w:t>首先</w:t>
        </w:r>
      </w:ins>
      <w:r w:rsidR="008E521F" w:rsidRPr="002F592E">
        <w:rPr>
          <w:rFonts w:hint="eastAsia"/>
        </w:rPr>
        <w:t>觀察</w:t>
      </w:r>
      <w:ins w:id="19" w:author="DELab" w:date="2020-08-26T10:30:00Z">
        <w:r w:rsidR="002F592E">
          <w:rPr>
            <w:rFonts w:hint="eastAsia"/>
          </w:rPr>
          <w:t>傳統</w:t>
        </w:r>
        <w:r w:rsidR="002F592E" w:rsidRPr="00077E04">
          <w:rPr>
            <w:rFonts w:hint="eastAsia"/>
            <w:color w:val="000000" w:themeColor="text1"/>
          </w:rPr>
          <w:t>k</w:t>
        </w:r>
        <w:r w:rsidR="002F592E" w:rsidRPr="00077E04">
          <w:rPr>
            <w:rFonts w:hint="eastAsia"/>
            <w:color w:val="000000" w:themeColor="text1"/>
          </w:rPr>
          <w:t>鄰近點填補法</w:t>
        </w:r>
      </w:ins>
      <w:ins w:id="20" w:author="DELab" w:date="2020-08-26T10:31:00Z">
        <w:r w:rsidR="002F592E">
          <w:rPr>
            <w:rFonts w:hint="eastAsia"/>
            <w:color w:val="000000" w:themeColor="text1"/>
          </w:rPr>
          <w:t>在不同</w:t>
        </w:r>
      </w:ins>
      <w:r w:rsidR="008E521F" w:rsidRPr="002F592E">
        <w:rPr>
          <w:rFonts w:hint="eastAsia"/>
        </w:rPr>
        <w:t>k</w:t>
      </w:r>
      <w:r w:rsidR="008E521F" w:rsidRPr="002F592E">
        <w:rPr>
          <w:rFonts w:hint="eastAsia"/>
        </w:rPr>
        <w:t>值與缺失值比例</w:t>
      </w:r>
      <w:ins w:id="21" w:author="DELab" w:date="2020-08-26T10:32:00Z">
        <w:r w:rsidR="002F592E">
          <w:rPr>
            <w:rFonts w:hint="eastAsia"/>
          </w:rPr>
          <w:t>下</w:t>
        </w:r>
      </w:ins>
      <w:r w:rsidR="002F4EA5" w:rsidRPr="002F592E">
        <w:rPr>
          <w:rFonts w:hint="eastAsia"/>
        </w:rPr>
        <w:t>對天際線</w:t>
      </w:r>
      <w:ins w:id="22" w:author="DELab" w:date="2020-08-26T10:33:00Z">
        <w:r w:rsidR="002F592E">
          <w:rPr>
            <w:rFonts w:hint="eastAsia"/>
          </w:rPr>
          <w:t>所造成</w:t>
        </w:r>
      </w:ins>
      <w:r w:rsidR="002F4EA5" w:rsidRPr="002F592E">
        <w:rPr>
          <w:rFonts w:hint="eastAsia"/>
        </w:rPr>
        <w:t>的</w:t>
      </w:r>
      <w:del w:id="23" w:author="DELab" w:date="2020-08-26T10:33:00Z">
        <w:r w:rsidR="006A5E1A" w:rsidRPr="002F592E" w:rsidDel="002F592E">
          <w:rPr>
            <w:rFonts w:hint="eastAsia"/>
          </w:rPr>
          <w:delText>差異</w:delText>
        </w:r>
      </w:del>
      <w:ins w:id="24" w:author="DELab" w:date="2020-08-26T10:33:00Z">
        <w:r w:rsidR="002F592E">
          <w:rPr>
            <w:rFonts w:hint="eastAsia"/>
          </w:rPr>
          <w:t>乖離</w:t>
        </w:r>
      </w:ins>
      <w:ins w:id="25" w:author="DELab" w:date="2020-08-26T10:35:00Z">
        <w:r w:rsidR="002F592E">
          <w:rPr>
            <w:rFonts w:hint="eastAsia"/>
          </w:rPr>
          <w:t>狀況</w:t>
        </w:r>
      </w:ins>
      <w:r w:rsidR="002F4EA5" w:rsidRPr="002F592E">
        <w:rPr>
          <w:rFonts w:hint="eastAsia"/>
        </w:rPr>
        <w:t>，</w:t>
      </w:r>
      <w:del w:id="26" w:author="DELab" w:date="2020-08-26T10:35:00Z">
        <w:r w:rsidR="001E4B7D" w:rsidRPr="002F592E" w:rsidDel="002F592E">
          <w:rPr>
            <w:rFonts w:hint="eastAsia"/>
          </w:rPr>
          <w:delText>以及</w:delText>
        </w:r>
      </w:del>
      <w:ins w:id="27" w:author="DELab" w:date="2020-08-26T10:35:00Z">
        <w:r w:rsidR="002F592E">
          <w:rPr>
            <w:rFonts w:hint="eastAsia"/>
          </w:rPr>
          <w:t>然後</w:t>
        </w:r>
      </w:ins>
      <w:r w:rsidR="001E4B7D" w:rsidRPr="002F592E">
        <w:rPr>
          <w:rFonts w:hint="eastAsia"/>
        </w:rPr>
        <w:t>比較</w:t>
      </w:r>
      <w:ins w:id="28" w:author="DELab" w:date="2020-08-26T10:36:00Z">
        <w:r w:rsidR="002F592E">
          <w:rPr>
            <w:rFonts w:hint="eastAsia"/>
          </w:rPr>
          <w:t>本方法與</w:t>
        </w:r>
      </w:ins>
      <w:r w:rsidR="001E4B7D" w:rsidRPr="002F592E">
        <w:rPr>
          <w:rFonts w:hint="eastAsia"/>
        </w:rPr>
        <w:t>各填補法</w:t>
      </w:r>
      <w:ins w:id="29" w:author="DELab" w:date="2020-08-26T10:37:00Z">
        <w:r w:rsidR="002F592E">
          <w:rPr>
            <w:rFonts w:hint="eastAsia"/>
          </w:rPr>
          <w:t>在</w:t>
        </w:r>
      </w:ins>
      <w:r w:rsidR="001E4B7D" w:rsidRPr="002F592E">
        <w:rPr>
          <w:rFonts w:hint="eastAsia"/>
        </w:rPr>
        <w:t>填補</w:t>
      </w:r>
      <w:ins w:id="30" w:author="DELab" w:date="2020-08-26T10:37:00Z">
        <w:r w:rsidR="002F592E">
          <w:rPr>
            <w:rFonts w:hint="eastAsia"/>
          </w:rPr>
          <w:t>缺失資料</w:t>
        </w:r>
      </w:ins>
      <w:r w:rsidR="001E4B7D" w:rsidRPr="002F592E">
        <w:rPr>
          <w:rFonts w:hint="eastAsia"/>
        </w:rPr>
        <w:t>後所產生的天際線與原天際線的相似</w:t>
      </w:r>
      <w:del w:id="31" w:author="DELab" w:date="2020-08-26T10:37:00Z">
        <w:r w:rsidR="001E4B7D" w:rsidRPr="002F592E" w:rsidDel="002F592E">
          <w:rPr>
            <w:rFonts w:hint="eastAsia"/>
          </w:rPr>
          <w:delText>程</w:delText>
        </w:r>
      </w:del>
      <w:r w:rsidR="001E4B7D" w:rsidRPr="002F592E">
        <w:rPr>
          <w:rFonts w:hint="eastAsia"/>
        </w:rPr>
        <w:t>度。</w:t>
      </w:r>
      <w:del w:id="32" w:author="DELab" w:date="2020-08-26T10:40:00Z">
        <w:r w:rsidR="009F45DE" w:rsidRPr="002F592E" w:rsidDel="002E04DC">
          <w:rPr>
            <w:rFonts w:hint="eastAsia"/>
          </w:rPr>
          <w:delText>本研究方法在缺失值比例</w:delText>
        </w:r>
        <w:r w:rsidR="00097A9C" w:rsidRPr="002F592E" w:rsidDel="002E04DC">
          <w:rPr>
            <w:rFonts w:hint="eastAsia"/>
          </w:rPr>
          <w:delText>較低時，透過更合理的差別權重分配，使得較接近的鄰近點對缺失值有更大的影響力，計算出比原始</w:delText>
        </w:r>
        <w:r w:rsidR="00097A9C" w:rsidRPr="002F592E" w:rsidDel="002E04DC">
          <w:rPr>
            <w:rFonts w:hint="eastAsia"/>
          </w:rPr>
          <w:delText>k</w:delText>
        </w:r>
        <w:r w:rsidR="00097A9C" w:rsidRPr="002F592E" w:rsidDel="002E04DC">
          <w:rPr>
            <w:rFonts w:hint="eastAsia"/>
          </w:rPr>
          <w:delText>鄰近填補法更適合的填補值。而在缺失值比例較高</w:delText>
        </w:r>
        <w:r w:rsidR="00E507CD" w:rsidRPr="002F592E" w:rsidDel="002E04DC">
          <w:rPr>
            <w:rFonts w:hint="eastAsia"/>
          </w:rPr>
          <w:delText>的情況下，比原始</w:delText>
        </w:r>
        <w:r w:rsidR="00E507CD" w:rsidRPr="002F592E" w:rsidDel="002E04DC">
          <w:rPr>
            <w:rFonts w:hint="eastAsia"/>
          </w:rPr>
          <w:delText>k</w:delText>
        </w:r>
        <w:r w:rsidR="00E507CD" w:rsidRPr="002F592E" w:rsidDel="002E04DC">
          <w:rPr>
            <w:rFonts w:hint="eastAsia"/>
          </w:rPr>
          <w:delText>鄰近填補法</w:delText>
        </w:r>
        <w:r w:rsidR="00B53384" w:rsidRPr="002F592E" w:rsidDel="002E04DC">
          <w:rPr>
            <w:rFonts w:hint="eastAsia"/>
          </w:rPr>
          <w:delText>更積極地找其他可參考的點作為鄰近點後計算填補值。</w:delText>
        </w:r>
      </w:del>
      <w:r w:rsidR="00533B70" w:rsidRPr="002F592E">
        <w:rPr>
          <w:rFonts w:hint="eastAsia"/>
        </w:rPr>
        <w:t>實驗結果顯示，</w:t>
      </w:r>
      <w:del w:id="33" w:author="DELab" w:date="2020-08-26T10:45:00Z">
        <w:r w:rsidR="00533B70" w:rsidRPr="002F592E" w:rsidDel="002E04DC">
          <w:rPr>
            <w:rFonts w:hint="eastAsia"/>
          </w:rPr>
          <w:delText>尤其</w:delText>
        </w:r>
      </w:del>
      <w:r w:rsidR="00533B70" w:rsidRPr="002F592E">
        <w:rPr>
          <w:rFonts w:hint="eastAsia"/>
        </w:rPr>
        <w:t>在</w:t>
      </w:r>
      <w:r w:rsidR="00533B70" w:rsidRPr="002F592E">
        <w:rPr>
          <w:rFonts w:hint="eastAsia"/>
        </w:rPr>
        <w:t>k</w:t>
      </w:r>
      <w:r w:rsidR="00533B70" w:rsidRPr="002F592E">
        <w:rPr>
          <w:rFonts w:hint="eastAsia"/>
        </w:rPr>
        <w:t>值足夠大時</w:t>
      </w:r>
      <w:del w:id="34" w:author="DELab" w:date="2020-08-26T10:42:00Z">
        <w:r w:rsidR="00533B70" w:rsidRPr="002F592E" w:rsidDel="002E04DC">
          <w:rPr>
            <w:rFonts w:hint="eastAsia"/>
          </w:rPr>
          <w:delText>(</w:delText>
        </w:r>
        <w:r w:rsidR="00533B70" w:rsidRPr="002F592E" w:rsidDel="002E04DC">
          <w:delText>k</w:delText>
        </w:r>
        <w:r w:rsidR="00533B70" w:rsidRPr="002F592E" w:rsidDel="002E04DC">
          <w:rPr>
            <w:rFonts w:hint="eastAsia"/>
          </w:rPr>
          <w:delText>值越接近維度個數為越大</w:delText>
        </w:r>
        <w:r w:rsidR="00533B70" w:rsidRPr="002F592E" w:rsidDel="002E04DC">
          <w:rPr>
            <w:rFonts w:hint="eastAsia"/>
          </w:rPr>
          <w:delText>)</w:delText>
        </w:r>
      </w:del>
      <w:r w:rsidR="00533B70" w:rsidRPr="002F592E">
        <w:rPr>
          <w:rFonts w:hint="eastAsia"/>
        </w:rPr>
        <w:t>，本研究方法在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del w:id="35" w:author="DELab" w:date="2020-08-26T10:46:00Z">
        <w:r w:rsidR="002216DA" w:rsidRPr="002F592E" w:rsidDel="002E04DC">
          <w:rPr>
            <w:rFonts w:hint="eastAsia"/>
          </w:rPr>
          <w:delText>。</w:delText>
        </w:r>
      </w:del>
      <w:ins w:id="36" w:author="DELab" w:date="2020-08-26T10:46:00Z">
        <w:r w:rsidR="002E04DC">
          <w:rPr>
            <w:rFonts w:hint="eastAsia"/>
          </w:rPr>
          <w:t>；</w:t>
        </w:r>
      </w:ins>
      <w:r w:rsidR="009E7FE5" w:rsidRPr="002F592E">
        <w:rPr>
          <w:rFonts w:hint="eastAsia"/>
        </w:rPr>
        <w:t>在缺失值比例</w:t>
      </w:r>
      <w:r w:rsidR="00894FA3" w:rsidRPr="002F592E">
        <w:rPr>
          <w:rFonts w:hint="eastAsia"/>
        </w:rPr>
        <w:t>較</w:t>
      </w:r>
      <w:r w:rsidR="009E7FE5" w:rsidRPr="002F592E">
        <w:rPr>
          <w:rFonts w:hint="eastAsia"/>
        </w:rPr>
        <w:t>高時，</w:t>
      </w:r>
      <w:ins w:id="37" w:author="DELab" w:date="2020-08-26T10:44:00Z">
        <w:r w:rsidR="002E04DC" w:rsidRPr="002F592E">
          <w:rPr>
            <w:rFonts w:hint="eastAsia"/>
          </w:rPr>
          <w:t>本研究方法</w:t>
        </w:r>
        <w:r w:rsidR="002E04DC">
          <w:rPr>
            <w:rFonts w:hint="eastAsia"/>
          </w:rPr>
          <w:t>所得到天際線</w:t>
        </w:r>
      </w:ins>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3718D719"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ins w:id="38" w:author="DELab" w:date="2020-08-26T10:50:00Z">
        <w:r w:rsidR="00307729">
          <w:rPr>
            <w:rFonts w:hint="eastAsia"/>
          </w:rPr>
          <w:t>對鄰近點</w:t>
        </w:r>
      </w:ins>
      <w:r w:rsidR="00426A24" w:rsidRPr="00A87123">
        <w:rPr>
          <w:rFonts w:hint="eastAsia"/>
        </w:rPr>
        <w:t>不合理的</w:t>
      </w:r>
      <w:r w:rsidR="00843FE1" w:rsidRPr="00A87123">
        <w:rPr>
          <w:rFonts w:hint="eastAsia"/>
        </w:rPr>
        <w:t>權重分配</w:t>
      </w:r>
      <w:r w:rsidR="00426A24" w:rsidRPr="00A87123">
        <w:rPr>
          <w:rFonts w:hint="eastAsia"/>
        </w:rPr>
        <w:t>，</w:t>
      </w:r>
      <w:del w:id="39" w:author="DELab" w:date="2020-08-26T10:48:00Z">
        <w:r w:rsidR="00DB664F" w:rsidRPr="00A87123" w:rsidDel="00A87123">
          <w:rPr>
            <w:rFonts w:hint="eastAsia"/>
          </w:rPr>
          <w:delText>以</w:delText>
        </w:r>
        <w:r w:rsidR="00426A24" w:rsidRPr="00A87123" w:rsidDel="00A87123">
          <w:rPr>
            <w:rFonts w:hint="eastAsia"/>
          </w:rPr>
          <w:delText>提升</w:delText>
        </w:r>
        <w:r w:rsidR="00DB664F" w:rsidRPr="00A87123" w:rsidDel="00A87123">
          <w:rPr>
            <w:rFonts w:hint="eastAsia"/>
          </w:rPr>
          <w:delText>鄰近點的影響力。</w:delText>
        </w:r>
        <w:r w:rsidR="00426A24" w:rsidRPr="00A87123" w:rsidDel="00A87123">
          <w:rPr>
            <w:rFonts w:hint="eastAsia"/>
          </w:rPr>
          <w:delText>以及</w:delText>
        </w:r>
      </w:del>
      <w:ins w:id="40" w:author="DELab" w:date="2020-08-26T10:48:00Z">
        <w:r w:rsidR="00A87123">
          <w:rPr>
            <w:rFonts w:hint="eastAsia"/>
          </w:rPr>
          <w:t>並且</w:t>
        </w:r>
      </w:ins>
      <w:del w:id="41" w:author="DELab" w:date="2020-08-26T10:53:00Z">
        <w:r w:rsidR="00040701" w:rsidRPr="00A87123" w:rsidDel="00307729">
          <w:rPr>
            <w:rFonts w:hint="eastAsia"/>
          </w:rPr>
          <w:delText>在</w:delText>
        </w:r>
      </w:del>
      <w:del w:id="42" w:author="DELab" w:date="2020-08-26T10:48:00Z">
        <w:r w:rsidR="00F43E8D" w:rsidRPr="00A87123" w:rsidDel="00A87123">
          <w:rPr>
            <w:rFonts w:hint="eastAsia"/>
          </w:rPr>
          <w:delText>當</w:delText>
        </w:r>
      </w:del>
      <w:del w:id="43" w:author="DELab" w:date="2020-08-26T10:53:00Z">
        <w:r w:rsidR="00F43E8D" w:rsidRPr="00A87123" w:rsidDel="00307729">
          <w:rPr>
            <w:rFonts w:hint="eastAsia"/>
          </w:rPr>
          <w:delText>鄰近點不足</w:delText>
        </w:r>
        <w:r w:rsidR="00F43E8D" w:rsidRPr="00A87123" w:rsidDel="00307729">
          <w:rPr>
            <w:rFonts w:hint="eastAsia"/>
          </w:rPr>
          <w:delText>k</w:delText>
        </w:r>
        <w:r w:rsidR="00F43E8D" w:rsidRPr="00A87123" w:rsidDel="00307729">
          <w:rPr>
            <w:rFonts w:hint="eastAsia"/>
          </w:rPr>
          <w:delText>個時</w:delText>
        </w:r>
        <w:r w:rsidR="003F35B8" w:rsidRPr="00A87123" w:rsidDel="00307729">
          <w:rPr>
            <w:rFonts w:hint="eastAsia"/>
          </w:rPr>
          <w:delText>，</w:delText>
        </w:r>
      </w:del>
      <w:r w:rsidR="003F35B8" w:rsidRPr="00A87123">
        <w:rPr>
          <w:rFonts w:hint="eastAsia"/>
        </w:rPr>
        <w:t>提</w:t>
      </w:r>
      <w:del w:id="44" w:author="DELab" w:date="2020-08-26T10:53:00Z">
        <w:r w:rsidR="003F35B8" w:rsidRPr="00A87123" w:rsidDel="00307729">
          <w:rPr>
            <w:rFonts w:hint="eastAsia"/>
          </w:rPr>
          <w:delText>供</w:delText>
        </w:r>
      </w:del>
      <w:ins w:id="45" w:author="DELab" w:date="2020-08-26T10:53:00Z">
        <w:r w:rsidR="00307729">
          <w:rPr>
            <w:rFonts w:hint="eastAsia"/>
          </w:rPr>
          <w:t>出</w:t>
        </w:r>
      </w:ins>
      <w:r w:rsidR="003F35B8" w:rsidRPr="00A87123">
        <w:rPr>
          <w:rFonts w:hint="eastAsia"/>
        </w:rPr>
        <w:t>鄰近點的</w:t>
      </w:r>
      <w:del w:id="46" w:author="DELab" w:date="2020-08-26T10:54:00Z">
        <w:r w:rsidR="003F35B8" w:rsidRPr="00A87123" w:rsidDel="00307729">
          <w:rPr>
            <w:rFonts w:hint="eastAsia"/>
          </w:rPr>
          <w:delText>選擇</w:delText>
        </w:r>
      </w:del>
      <w:proofErr w:type="gramStart"/>
      <w:ins w:id="47" w:author="DELab" w:date="2020-08-26T10:54:00Z">
        <w:r w:rsidR="00307729">
          <w:rPr>
            <w:rFonts w:hint="eastAsia"/>
          </w:rPr>
          <w:t>採</w:t>
        </w:r>
        <w:proofErr w:type="gramEnd"/>
        <w:r w:rsidR="00307729">
          <w:rPr>
            <w:rFonts w:hint="eastAsia"/>
          </w:rPr>
          <w:t>樣</w:t>
        </w:r>
      </w:ins>
      <w:r w:rsidR="003F35B8" w:rsidRPr="00A87123">
        <w:rPr>
          <w:rFonts w:hint="eastAsia"/>
        </w:rPr>
        <w:t>方</w:t>
      </w:r>
      <w:del w:id="48" w:author="DELab" w:date="2020-08-26T10:54:00Z">
        <w:r w:rsidR="003F35B8" w:rsidRPr="00A87123" w:rsidDel="00307729">
          <w:rPr>
            <w:rFonts w:hint="eastAsia"/>
          </w:rPr>
          <w:delText>式</w:delText>
        </w:r>
      </w:del>
      <w:ins w:id="49" w:author="DELab" w:date="2020-08-26T10:55:00Z">
        <w:r w:rsidR="00307729">
          <w:rPr>
            <w:rFonts w:hint="eastAsia"/>
          </w:rPr>
          <w:t>法</w:t>
        </w:r>
      </w:ins>
      <w:del w:id="50" w:author="DELab" w:date="2020-08-26T10:55:00Z">
        <w:r w:rsidR="00F43E8D" w:rsidRPr="00A87123" w:rsidDel="00307729">
          <w:rPr>
            <w:rFonts w:hint="eastAsia"/>
          </w:rPr>
          <w:delText>，</w:delText>
        </w:r>
      </w:del>
      <w:r w:rsidR="00573A48" w:rsidRPr="00A87123">
        <w:rPr>
          <w:rFonts w:hint="eastAsia"/>
        </w:rPr>
        <w:t>以</w:t>
      </w:r>
      <w:ins w:id="51" w:author="DELab" w:date="2020-08-26T10:55:00Z">
        <w:r w:rsidR="00307729">
          <w:rPr>
            <w:rFonts w:hint="eastAsia"/>
          </w:rPr>
          <w:t>解決無法</w:t>
        </w:r>
      </w:ins>
      <w:r w:rsidR="00426A24" w:rsidRPr="00A87123">
        <w:rPr>
          <w:rFonts w:hint="eastAsia"/>
        </w:rPr>
        <w:t>找到足夠</w:t>
      </w:r>
      <w:del w:id="52" w:author="DELab" w:date="2020-08-26T10:56:00Z">
        <w:r w:rsidR="00426A24" w:rsidRPr="00A87123" w:rsidDel="00307729">
          <w:rPr>
            <w:rFonts w:hint="eastAsia"/>
          </w:rPr>
          <w:delText>的</w:delText>
        </w:r>
      </w:del>
      <w:r w:rsidR="00426A24" w:rsidRPr="00A87123">
        <w:rPr>
          <w:rFonts w:hint="eastAsia"/>
        </w:rPr>
        <w:t>可參考的鄰近點</w:t>
      </w:r>
      <w:r w:rsidR="00040701" w:rsidRPr="00A87123">
        <w:rPr>
          <w:rFonts w:hint="eastAsia"/>
        </w:rPr>
        <w:t>進行填補</w:t>
      </w:r>
      <w:ins w:id="53" w:author="DELab" w:date="2020-08-26T10:56:00Z">
        <w:r w:rsidR="00307729">
          <w:rPr>
            <w:rFonts w:hint="eastAsia"/>
          </w:rPr>
          <w:t>的問題</w:t>
        </w:r>
      </w:ins>
      <w:del w:id="54" w:author="DELab" w:date="2020-08-26T10:56:00Z">
        <w:r w:rsidR="00040701" w:rsidRPr="00A87123" w:rsidDel="00307729">
          <w:rPr>
            <w:rFonts w:hint="eastAsia"/>
          </w:rPr>
          <w:delText>，避免退化為填補固定數值</w:delText>
        </w:r>
      </w:del>
      <w:r w:rsidRPr="00A87123">
        <w:rPr>
          <w:rFonts w:hint="eastAsia"/>
        </w:rPr>
        <w:t>。</w:t>
      </w:r>
      <w:r w:rsidR="00573A48" w:rsidRPr="00A87123">
        <w:rPr>
          <w:rFonts w:hint="eastAsia"/>
        </w:rPr>
        <w:t>這</w:t>
      </w:r>
      <w:ins w:id="55" w:author="DELab" w:date="2020-08-26T10:57:00Z">
        <w:r w:rsidR="00307729">
          <w:rPr>
            <w:rFonts w:hint="eastAsia"/>
          </w:rPr>
          <w:t>兩點改進</w:t>
        </w:r>
      </w:ins>
      <w:r w:rsidR="00B26717" w:rsidRPr="00A87123">
        <w:rPr>
          <w:rFonts w:hint="eastAsia"/>
        </w:rPr>
        <w:t>使得</w:t>
      </w:r>
      <w:del w:id="56" w:author="DELab" w:date="2020-08-26T10:58:00Z">
        <w:r w:rsidR="00B26717" w:rsidRPr="00A87123" w:rsidDel="00307729">
          <w:rPr>
            <w:rFonts w:hint="eastAsia"/>
          </w:rPr>
          <w:delText>在</w:delText>
        </w:r>
      </w:del>
      <w:ins w:id="57" w:author="DELab" w:date="2020-08-26T10:58:00Z">
        <w:r w:rsidR="00307729">
          <w:rPr>
            <w:rFonts w:hint="eastAsia"/>
          </w:rPr>
          <w:t>針對</w:t>
        </w:r>
      </w:ins>
      <w:r w:rsidR="00B26717" w:rsidRPr="00A87123">
        <w:rPr>
          <w:rFonts w:hint="eastAsia"/>
        </w:rPr>
        <w:t>高缺失值比例</w:t>
      </w:r>
      <w:del w:id="58" w:author="DELab" w:date="2020-08-26T10:58:00Z">
        <w:r w:rsidR="00B26717" w:rsidRPr="00A87123" w:rsidDel="00307729">
          <w:rPr>
            <w:rFonts w:hint="eastAsia"/>
          </w:rPr>
          <w:delText>情況下</w:delText>
        </w:r>
      </w:del>
      <w:ins w:id="59" w:author="DELab" w:date="2020-08-26T10:58:00Z">
        <w:r w:rsidR="00307729">
          <w:rPr>
            <w:rFonts w:hint="eastAsia"/>
          </w:rPr>
          <w:t>的資料集</w:t>
        </w:r>
      </w:ins>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60" w:name="_Toc49302223"/>
      <w:r w:rsidRPr="00077E04">
        <w:rPr>
          <w:rFonts w:hint="eastAsia"/>
        </w:rPr>
        <w:lastRenderedPageBreak/>
        <w:t>相關研究</w:t>
      </w:r>
      <w:bookmarkEnd w:id="60"/>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61" w:name="_Toc49302224"/>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61"/>
    </w:p>
    <w:p w14:paraId="154436D2" w14:textId="25B2B02E"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62" w:name="_Toc49302225"/>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62"/>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63" w:name="_Toc49302226"/>
      <w:r w:rsidRPr="007467A6">
        <w:rPr>
          <w:rFonts w:hint="eastAsia"/>
        </w:rPr>
        <w:t>2.2</w:t>
      </w:r>
      <w:r w:rsidRPr="007467A6">
        <w:t>.1</w:t>
      </w:r>
      <w:r w:rsidRPr="007467A6">
        <w:rPr>
          <w:rFonts w:hint="eastAsia"/>
        </w:rPr>
        <w:t>丟棄法</w:t>
      </w:r>
      <w:bookmarkEnd w:id="63"/>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r w:rsidR="00BF4210" w:rsidRPr="005402CF">
        <w:rPr>
          <w:rFonts w:hint="eastAsia"/>
          <w:color w:val="0070C0"/>
        </w:rPr>
        <w:t>維</w:t>
      </w:r>
      <w:proofErr w:type="gramEnd"/>
      <w:r w:rsidR="00BF4210" w:rsidRPr="005402CF">
        <w:rPr>
          <w:rFonts w:hint="eastAsia"/>
          <w:color w:val="0070C0"/>
        </w:rPr>
        <w:t>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1CEC1810" w14:textId="2863D0C4" w:rsidR="003156B1" w:rsidRDefault="003156B1">
      <w:pPr>
        <w:widowControl/>
        <w:rPr>
          <w:color w:val="0070C0"/>
        </w:rPr>
      </w:pPr>
    </w:p>
    <w:p w14:paraId="184CB676" w14:textId="52009CBD" w:rsidR="003156B1" w:rsidRDefault="003156B1">
      <w:pPr>
        <w:widowControl/>
        <w:rPr>
          <w:szCs w:val="24"/>
        </w:rPr>
      </w:pPr>
    </w:p>
    <w:p w14:paraId="7C89F09F" w14:textId="0D7F5765" w:rsidR="003156B1" w:rsidRDefault="003156B1">
      <w:pPr>
        <w:widowControl/>
        <w:rPr>
          <w:szCs w:val="24"/>
        </w:rPr>
      </w:pPr>
    </w:p>
    <w:p w14:paraId="69487403" w14:textId="44C5F125" w:rsidR="003156B1" w:rsidRDefault="003156B1">
      <w:pPr>
        <w:widowControl/>
        <w:rPr>
          <w:szCs w:val="24"/>
        </w:rPr>
      </w:pPr>
    </w:p>
    <w:p w14:paraId="78C0F7D2" w14:textId="77777777" w:rsidR="003156B1" w:rsidRDefault="003156B1">
      <w:pPr>
        <w:widowControl/>
        <w:rPr>
          <w:szCs w:val="24"/>
        </w:rPr>
      </w:pPr>
    </w:p>
    <w:p w14:paraId="1A0D4A9D" w14:textId="1F096B23" w:rsidR="00ED7338" w:rsidRPr="009C4C21" w:rsidRDefault="00CD3436" w:rsidP="00CD3436">
      <w:pPr>
        <w:pStyle w:val="af7"/>
        <w:jc w:val="center"/>
        <w:rPr>
          <w:color w:val="0070C0"/>
          <w:sz w:val="24"/>
          <w:szCs w:val="24"/>
        </w:rPr>
      </w:pPr>
      <w:bookmarkStart w:id="64" w:name="_Toc49302207"/>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64"/>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65" w:name="_Toc4930220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65"/>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66" w:name="_Toc4930220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66"/>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58E20BFC" w14:textId="77777777" w:rsidR="004E5F9A" w:rsidRDefault="004E5F9A" w:rsidP="004E5F9A">
      <w:r w:rsidRPr="00DB036B">
        <w:rPr>
          <w:rFonts w:hint="eastAsia"/>
          <w:color w:val="00B050"/>
        </w:rPr>
        <w:t>[</w:t>
      </w:r>
      <w:r>
        <w:rPr>
          <w:rFonts w:hint="eastAsia"/>
          <w:color w:val="00B050"/>
        </w:rPr>
        <w:t>過度刪除維度缺點</w:t>
      </w:r>
      <w:r w:rsidRPr="00DB036B">
        <w:rPr>
          <w:rFonts w:hint="eastAsia"/>
          <w:color w:val="00B050"/>
        </w:rPr>
        <w:t>]</w:t>
      </w:r>
    </w:p>
    <w:p w14:paraId="432EACCB" w14:textId="64E41FE8" w:rsidR="009509A2" w:rsidRDefault="004E5F9A" w:rsidP="004E5F9A">
      <w:pPr>
        <w:rPr>
          <w:color w:val="0070C0"/>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1EA8E206" w14:textId="77777777" w:rsidR="004E5F9A" w:rsidRDefault="004E5F9A" w:rsidP="004E5F9A">
      <w:pPr>
        <w:rPr>
          <w:color w:val="0070C0"/>
        </w:rPr>
      </w:pPr>
    </w:p>
    <w:p w14:paraId="201D12CC" w14:textId="743EFA3A" w:rsidR="009C4C21" w:rsidRDefault="009C4C21" w:rsidP="009C4C21">
      <w:pPr>
        <w:pStyle w:val="af7"/>
        <w:jc w:val="center"/>
        <w:rPr>
          <w:sz w:val="24"/>
          <w:szCs w:val="24"/>
        </w:rPr>
      </w:pPr>
      <w:bookmarkStart w:id="67" w:name="_Toc49302210"/>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67"/>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68" w:name="_Toc49302211"/>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68"/>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5</w:t>
            </w:r>
            <w:r w:rsidRPr="00E76D29">
              <w:rPr>
                <w:rFonts w:cs="Times New Roman"/>
                <w:b w:val="0"/>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7</w:t>
            </w:r>
            <w:r w:rsidRPr="00E76D29">
              <w:rPr>
                <w:rFonts w:cs="Times New Roman"/>
                <w:b w:val="0"/>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6</w:t>
            </w:r>
            <w:r w:rsidRPr="00E76D29">
              <w:rPr>
                <w:rFonts w:cs="Times New Roman"/>
                <w:b w:val="0"/>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4</w:t>
            </w:r>
            <w:r w:rsidRPr="00E76D29">
              <w:rPr>
                <w:rFonts w:cs="Times New Roman"/>
                <w:b w:val="0"/>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69" w:name="_Toc49302227"/>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69"/>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0BE8CB1D"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24B8071D" w:rsidR="00A03F19" w:rsidRDefault="00A03F19" w:rsidP="00A03F19">
      <w:pPr>
        <w:ind w:firstLine="480"/>
        <w:rPr>
          <w:color w:val="C45911" w:themeColor="accent2" w:themeShade="BF"/>
        </w:rPr>
      </w:pPr>
      <w:r w:rsidRPr="008C688B">
        <w:rPr>
          <w:rFonts w:hint="eastAsia"/>
          <w:color w:val="0070C0"/>
        </w:rPr>
        <w:t>單一填補法</w:t>
      </w:r>
      <w:r w:rsidRPr="006D2B51">
        <w:rPr>
          <w:color w:val="000000" w:themeColor="text1"/>
        </w:rPr>
        <w:fldChar w:fldCharType="begin"/>
      </w:r>
      <w:r w:rsidRPr="006D2B51">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Pr="008C688B">
        <w:rPr>
          <w:rFonts w:hint="eastAsia"/>
          <w:color w:val="0070C0"/>
        </w:rPr>
        <w:t>主要</w:t>
      </w:r>
      <w:r w:rsidR="007E501C" w:rsidRPr="008C688B">
        <w:rPr>
          <w:rFonts w:hint="eastAsia"/>
          <w:color w:val="0070C0"/>
        </w:rPr>
        <w:t>的</w:t>
      </w:r>
      <w:r w:rsidRPr="008C688B">
        <w:rPr>
          <w:rFonts w:hint="eastAsia"/>
          <w:color w:val="0070C0"/>
        </w:rPr>
        <w:t>原理</w:t>
      </w:r>
      <w:r w:rsidR="007E501C" w:rsidRPr="008C688B">
        <w:rPr>
          <w:rFonts w:hint="eastAsia"/>
          <w:color w:val="0070C0"/>
        </w:rPr>
        <w:t>根據某一套</w:t>
      </w:r>
      <w:r w:rsidR="007C7531" w:rsidRPr="008C688B">
        <w:rPr>
          <w:rFonts w:hint="eastAsia"/>
          <w:color w:val="0070C0"/>
        </w:rPr>
        <w:t>尋找參考</w:t>
      </w:r>
      <w:r w:rsidR="005A4D1A" w:rsidRPr="008C688B">
        <w:rPr>
          <w:rFonts w:hint="eastAsia"/>
          <w:color w:val="0070C0"/>
        </w:rPr>
        <w:t>資料</w:t>
      </w:r>
      <w:r w:rsidR="007C7531" w:rsidRPr="008C688B">
        <w:rPr>
          <w:rFonts w:hint="eastAsia"/>
          <w:color w:val="0070C0"/>
        </w:rPr>
        <w:t>點</w:t>
      </w:r>
      <w:r w:rsidR="007E501C" w:rsidRPr="008C688B">
        <w:rPr>
          <w:rFonts w:hint="eastAsia"/>
          <w:color w:val="0070C0"/>
        </w:rPr>
        <w:t>的規則</w:t>
      </w:r>
      <w:r w:rsidR="00E51B35" w:rsidRPr="008C688B">
        <w:rPr>
          <w:rFonts w:hint="eastAsia"/>
          <w:color w:val="0070C0"/>
        </w:rPr>
        <w:t>，根據該規則去計算或找到合理的數值</w:t>
      </w:r>
      <w:r w:rsidR="007E501C" w:rsidRPr="008C688B">
        <w:rPr>
          <w:rFonts w:hint="eastAsia"/>
          <w:color w:val="0070C0"/>
        </w:rPr>
        <w:t>，</w:t>
      </w:r>
      <w:r w:rsidR="00E51B35" w:rsidRPr="008C688B">
        <w:rPr>
          <w:rFonts w:hint="eastAsia"/>
          <w:color w:val="0070C0"/>
        </w:rPr>
        <w:t>再以找到的合理值</w:t>
      </w:r>
      <w:r w:rsidRPr="008C688B">
        <w:rPr>
          <w:rFonts w:hint="eastAsia"/>
          <w:color w:val="0070C0"/>
        </w:rPr>
        <w:t>填補某筆資料</w:t>
      </w:r>
      <w:r w:rsidR="00E51B35" w:rsidRPr="008C688B">
        <w:rPr>
          <w:rFonts w:hint="eastAsia"/>
          <w:color w:val="0070C0"/>
        </w:rPr>
        <w:t>點</w:t>
      </w:r>
      <w:r w:rsidRPr="008C688B">
        <w:rPr>
          <w:rFonts w:hint="eastAsia"/>
          <w:color w:val="0070C0"/>
        </w:rPr>
        <w:t>的缺失值。</w:t>
      </w:r>
      <w:r w:rsidR="008C688B" w:rsidRPr="008C688B">
        <w:rPr>
          <w:rFonts w:hint="eastAsia"/>
          <w:color w:val="0070C0"/>
        </w:rPr>
        <w:t>假設</w:t>
      </w:r>
      <w:r w:rsidRPr="008C688B">
        <w:rPr>
          <w:rFonts w:hint="eastAsia"/>
          <w:color w:val="0070C0"/>
        </w:rPr>
        <w:lastRenderedPageBreak/>
        <w:t>計算過程中產生多個</w:t>
      </w:r>
      <w:r w:rsidR="008C688B" w:rsidRPr="008C688B">
        <w:rPr>
          <w:rFonts w:hint="eastAsia"/>
          <w:color w:val="0070C0"/>
        </w:rPr>
        <w:t>候選</w:t>
      </w:r>
      <w:r w:rsidRPr="008C688B">
        <w:rPr>
          <w:rFonts w:hint="eastAsia"/>
          <w:color w:val="0070C0"/>
        </w:rPr>
        <w:t>值，</w:t>
      </w:r>
      <w:r w:rsidR="008C688B" w:rsidRPr="008C688B">
        <w:rPr>
          <w:rFonts w:hint="eastAsia"/>
          <w:color w:val="0070C0"/>
        </w:rPr>
        <w:t>單一填補法</w:t>
      </w:r>
      <w:r w:rsidRPr="008C688B">
        <w:rPr>
          <w:rFonts w:hint="eastAsia"/>
          <w:color w:val="0070C0"/>
        </w:rPr>
        <w:t>也會根據不同演算法的機制挑選其中一個填補該缺失值。</w:t>
      </w:r>
    </w:p>
    <w:p w14:paraId="7A788278" w14:textId="0B2F4660" w:rsidR="00496FE2" w:rsidRPr="005402CF" w:rsidRDefault="000473F2" w:rsidP="00496FE2">
      <w:pPr>
        <w:ind w:firstLine="480"/>
        <w:rPr>
          <w:color w:val="C45911" w:themeColor="accent2" w:themeShade="BF"/>
        </w:rPr>
      </w:pPr>
      <w:r>
        <w:rPr>
          <w:rFonts w:hint="eastAsia"/>
          <w:color w:val="0070C0"/>
        </w:rPr>
        <w:t>根據單一填補法的定義</w:t>
      </w:r>
      <w:r w:rsidR="00D41F08">
        <w:rPr>
          <w:rFonts w:hint="eastAsia"/>
          <w:color w:val="0070C0"/>
        </w:rPr>
        <w:t>，</w:t>
      </w:r>
      <w:r w:rsidR="006C5E00">
        <w:rPr>
          <w:rFonts w:hint="eastAsia"/>
          <w:color w:val="0070C0"/>
        </w:rPr>
        <w:t>下列</w:t>
      </w:r>
      <w:r w:rsidR="005A1334">
        <w:rPr>
          <w:rFonts w:hint="eastAsia"/>
          <w:color w:val="0070C0"/>
        </w:rPr>
        <w:t>每種</w:t>
      </w:r>
      <w:r w:rsidR="006C5E00">
        <w:rPr>
          <w:rFonts w:hint="eastAsia"/>
          <w:color w:val="0070C0"/>
        </w:rPr>
        <w:t>填補法</w:t>
      </w:r>
      <w:r w:rsidR="005A1334">
        <w:rPr>
          <w:rFonts w:hint="eastAsia"/>
          <w:color w:val="0070C0"/>
        </w:rPr>
        <w:t>都有各自的一套尋找參考資料點或參考值的規則</w:t>
      </w:r>
      <w:r>
        <w:rPr>
          <w:rFonts w:hint="eastAsia"/>
          <w:color w:val="0070C0"/>
        </w:rPr>
        <w:t>，</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C34F3F">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sidR="00D45A19">
        <w:rPr>
          <w:rFonts w:hint="eastAsia"/>
          <w:color w:val="0070C0"/>
        </w:rPr>
        <w:t>，</w:t>
      </w:r>
      <w:r w:rsidR="00372523">
        <w:rPr>
          <w:rFonts w:hint="eastAsia"/>
          <w:color w:val="0070C0"/>
        </w:rPr>
        <w:t>分別</w:t>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393AF95A" w:rsidR="00A03F19" w:rsidRDefault="00A040F8" w:rsidP="00A03F19">
      <w:pPr>
        <w:ind w:firstLine="480"/>
        <w:rPr>
          <w:rFonts w:cs="Times New Roman"/>
          <w:color w:val="C45911" w:themeColor="accent2" w:themeShade="BF"/>
        </w:rPr>
      </w:pPr>
      <w:r w:rsidRPr="00092BF4">
        <w:rPr>
          <w:rFonts w:cs="Times New Roman" w:hint="eastAsia"/>
          <w:color w:val="0070C0"/>
        </w:rPr>
        <w:t>首先最簡單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是對相同維度的缺失值賦予同一固定數</w:t>
      </w:r>
      <w:r w:rsidR="00A03F19" w:rsidRPr="00092BF4">
        <w:rPr>
          <w:rFonts w:cs="Times New Roman"/>
          <w:color w:val="0070C0"/>
        </w:rPr>
        <w:t>值</w:t>
      </w:r>
      <w:r w:rsidR="00A03F19" w:rsidRPr="00092BF4">
        <w:rPr>
          <w:rFonts w:cs="Times New Roman" w:hint="eastAsia"/>
          <w:color w:val="0070C0"/>
        </w:rPr>
        <w:t>，例如以缺失值相同維度下的</w:t>
      </w:r>
      <w:r w:rsidR="00A03F19" w:rsidRPr="00092BF4">
        <w:rPr>
          <w:rFonts w:cs="Times New Roman"/>
          <w:color w:val="0070C0"/>
        </w:rPr>
        <w:t>眾數、平均值、中位數</w:t>
      </w:r>
      <w:r w:rsidR="00A03F19" w:rsidRPr="00092BF4">
        <w:rPr>
          <w:rFonts w:cs="Times New Roman" w:hint="eastAsia"/>
          <w:color w:val="0070C0"/>
        </w:rPr>
        <w:t>、極大值、極小值</w:t>
      </w:r>
      <w:r w:rsidR="00A03F19" w:rsidRPr="00092BF4">
        <w:rPr>
          <w:rFonts w:cs="Times New Roman"/>
          <w:color w:val="0070C0"/>
        </w:rPr>
        <w:t>等等</w:t>
      </w:r>
      <w:r w:rsidR="00A03F19" w:rsidRPr="00092BF4">
        <w:rPr>
          <w:rFonts w:cs="Times New Roman"/>
          <w:color w:val="0070C0"/>
        </w:rPr>
        <w:fldChar w:fldCharType="begin"/>
      </w:r>
      <w:r w:rsidR="00A03F19" w:rsidRPr="00092BF4">
        <w:rPr>
          <w:rFonts w:cs="Times New Roman"/>
          <w:color w:val="0070C0"/>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92BF4">
        <w:rPr>
          <w:rFonts w:cs="Times New Roman"/>
          <w:color w:val="0070C0"/>
        </w:rPr>
        <w:fldChar w:fldCharType="separate"/>
      </w:r>
      <w:r w:rsidR="00A03F19" w:rsidRPr="00092BF4">
        <w:rPr>
          <w:rFonts w:cs="Times New Roman"/>
          <w:color w:val="0070C0"/>
        </w:rPr>
        <w:t>[14]</w:t>
      </w:r>
      <w:r w:rsidR="00A03F19" w:rsidRPr="00092BF4">
        <w:rPr>
          <w:rFonts w:cs="Times New Roman"/>
          <w:color w:val="0070C0"/>
        </w:rPr>
        <w:fldChar w:fldCharType="end"/>
      </w:r>
      <w:r w:rsidR="00A03F19" w:rsidRPr="00092BF4">
        <w:rPr>
          <w:rFonts w:cs="Times New Roman" w:hint="eastAsia"/>
          <w:color w:val="0070C0"/>
        </w:rPr>
        <w:t>。此方法最明顯的優點就是計算量即少，填補過程最簡單且不受任何缺失種類與資料集分布。但填補固定數</w:t>
      </w:r>
      <w:r w:rsidR="00A03F19" w:rsidRPr="00092BF4">
        <w:rPr>
          <w:rFonts w:cs="Times New Roman"/>
          <w:color w:val="0070C0"/>
        </w:rPr>
        <w:t>值</w:t>
      </w:r>
      <w:r w:rsidR="00A03F19" w:rsidRPr="00092BF4">
        <w:rPr>
          <w:rFonts w:cs="Times New Roman" w:hint="eastAsia"/>
          <w:color w:val="0070C0"/>
        </w:rPr>
        <w:t>的問題在於，當缺失值數量更多的時候，由於在相同維度下的缺失值也都填補了相同的值，使得降低了相異資料點之間的差異性，造成填補的效果很差。除非缺失值數量極少，注重差異性的</w:t>
      </w:r>
      <w:proofErr w:type="gramStart"/>
      <w:r w:rsidR="00A03F19" w:rsidRPr="00092BF4">
        <w:rPr>
          <w:rFonts w:cs="Times New Roman" w:hint="eastAsia"/>
          <w:color w:val="0070C0"/>
        </w:rPr>
        <w:t>資料集不建議</w:t>
      </w:r>
      <w:proofErr w:type="gramEnd"/>
      <w:r w:rsidR="00A03F19" w:rsidRPr="00092BF4">
        <w:rPr>
          <w:rFonts w:cs="Times New Roman" w:hint="eastAsia"/>
          <w:color w:val="0070C0"/>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445D6975" w:rsidR="00A03F19" w:rsidRPr="005402CF" w:rsidRDefault="0018463D" w:rsidP="00A03F19">
      <w:pPr>
        <w:ind w:firstLine="480"/>
        <w:rPr>
          <w:color w:val="C45911" w:themeColor="accent2" w:themeShade="BF"/>
        </w:rPr>
      </w:pPr>
      <w:r w:rsidRPr="00500D07">
        <w:rPr>
          <w:rFonts w:hint="eastAsia"/>
          <w:color w:val="0070C0"/>
        </w:rPr>
        <w:t>第二種與第三種單一填補法參考的規則大致相同，所以一起介紹。</w:t>
      </w:r>
      <w:r w:rsidR="00A03F19" w:rsidRPr="00500D07">
        <w:rPr>
          <w:rFonts w:hint="eastAsia"/>
          <w:color w:val="0070C0"/>
        </w:rPr>
        <w:t>熱卡填補法</w:t>
      </w:r>
      <w:r w:rsidR="00A7717D" w:rsidRPr="00500D07">
        <w:rPr>
          <w:rFonts w:hint="eastAsia"/>
          <w:color w:val="0070C0"/>
        </w:rPr>
        <w:t>(</w:t>
      </w:r>
      <w:r w:rsidR="00A7717D" w:rsidRPr="00500D07">
        <w:rPr>
          <w:color w:val="0070C0"/>
        </w:rPr>
        <w:t>hot deck imputation</w:t>
      </w:r>
      <w:r w:rsidR="00A7717D" w:rsidRPr="00500D07">
        <w:rPr>
          <w:rFonts w:hint="eastAsia"/>
          <w:color w:val="0070C0"/>
        </w:rPr>
        <w:t>)</w:t>
      </w:r>
      <w:r w:rsidR="00A03F19" w:rsidRPr="00500D07">
        <w:rPr>
          <w:rFonts w:hint="eastAsia"/>
          <w:color w:val="0070C0"/>
        </w:rPr>
        <w:t>也稱為</w:t>
      </w:r>
      <w:r w:rsidR="00A03F19" w:rsidRPr="00500D07">
        <w:rPr>
          <w:rFonts w:hint="eastAsia"/>
          <w:color w:val="0070C0"/>
        </w:rPr>
        <w:t>l</w:t>
      </w:r>
      <w:r w:rsidR="00A03F19" w:rsidRPr="00500D07">
        <w:rPr>
          <w:color w:val="0070C0"/>
        </w:rPr>
        <w:t>ast observation carried forward</w:t>
      </w:r>
      <w:r w:rsidR="00A03F19" w:rsidRPr="00500D07">
        <w:rPr>
          <w:rFonts w:hint="eastAsia"/>
          <w:color w:val="0070C0"/>
        </w:rPr>
        <w:t xml:space="preserve"> (LOCF)</w:t>
      </w:r>
      <w:r w:rsidR="00A03F19" w:rsidRPr="00500D07">
        <w:rPr>
          <w:rFonts w:hint="eastAsia"/>
          <w:color w:val="0070C0"/>
        </w:rPr>
        <w:t>，會依照每</w:t>
      </w:r>
      <w:proofErr w:type="gramStart"/>
      <w:r w:rsidR="00A03F19" w:rsidRPr="00500D07">
        <w:rPr>
          <w:rFonts w:hint="eastAsia"/>
          <w:color w:val="0070C0"/>
        </w:rPr>
        <w:t>個</w:t>
      </w:r>
      <w:proofErr w:type="gramEnd"/>
      <w:r w:rsidR="00A03F19" w:rsidRPr="00500D07">
        <w:rPr>
          <w:rFonts w:hint="eastAsia"/>
          <w:color w:val="0070C0"/>
        </w:rPr>
        <w:t>維度</w:t>
      </w:r>
      <w:r w:rsidR="00D63E5C" w:rsidRPr="00500D07">
        <w:rPr>
          <w:rFonts w:hint="eastAsia"/>
          <w:color w:val="0070C0"/>
        </w:rPr>
        <w:t>的特徵屬性</w:t>
      </w:r>
      <w:r w:rsidR="00A03F19" w:rsidRPr="00500D07">
        <w:rPr>
          <w:rFonts w:hint="eastAsia"/>
          <w:color w:val="0070C0"/>
        </w:rPr>
        <w:t>條件</w:t>
      </w:r>
      <w:r w:rsidR="00D63E5C" w:rsidRPr="00500D07">
        <w:rPr>
          <w:rFonts w:hint="eastAsia"/>
          <w:color w:val="0070C0"/>
        </w:rPr>
        <w:t>不同</w:t>
      </w:r>
      <w:r w:rsidR="00A03F19" w:rsidRPr="00500D07">
        <w:rPr>
          <w:rFonts w:hint="eastAsia"/>
          <w:color w:val="0070C0"/>
        </w:rPr>
        <w:t>，資料集中的變數根據所設定的條件做排序</w:t>
      </w:r>
      <w:r w:rsidR="00D63E5C" w:rsidRPr="00500D07">
        <w:rPr>
          <w:rFonts w:hint="eastAsia"/>
          <w:color w:val="0070C0"/>
        </w:rPr>
        <w:t>或觀測頻率</w:t>
      </w:r>
      <w:r w:rsidR="00A03F19" w:rsidRPr="00500D07">
        <w:rPr>
          <w:rFonts w:hint="eastAsia"/>
          <w:color w:val="0070C0"/>
        </w:rPr>
        <w:t>，以最常或者最近被觀測到</w:t>
      </w:r>
      <w:r w:rsidR="00D63E5C" w:rsidRPr="00500D07">
        <w:rPr>
          <w:rFonts w:hint="eastAsia"/>
          <w:color w:val="0070C0"/>
        </w:rPr>
        <w:t>資料點</w:t>
      </w:r>
      <w:r w:rsidR="00A03F19" w:rsidRPr="00500D07">
        <w:rPr>
          <w:rFonts w:hint="eastAsia"/>
          <w:color w:val="0070C0"/>
        </w:rPr>
        <w:t>的數值</w:t>
      </w:r>
      <w:r w:rsidR="00D63E5C" w:rsidRPr="00500D07">
        <w:rPr>
          <w:rFonts w:hint="eastAsia"/>
          <w:color w:val="0070C0"/>
        </w:rPr>
        <w:t>填補缺失值</w:t>
      </w:r>
      <w:r w:rsidR="00A03F19" w:rsidRPr="00500D07">
        <w:rPr>
          <w:rFonts w:hint="eastAsia"/>
          <w:color w:val="0070C0"/>
        </w:rPr>
        <w:t>。</w:t>
      </w:r>
      <w:proofErr w:type="gramStart"/>
      <w:r w:rsidR="00A03F19" w:rsidRPr="00500D07">
        <w:rPr>
          <w:rFonts w:hint="eastAsia"/>
          <w:color w:val="0070C0"/>
        </w:rPr>
        <w:t>而冷卡填補</w:t>
      </w:r>
      <w:proofErr w:type="gramEnd"/>
      <w:r w:rsidR="00A03F19" w:rsidRPr="00500D07">
        <w:rPr>
          <w:rFonts w:hint="eastAsia"/>
          <w:color w:val="0070C0"/>
        </w:rPr>
        <w:t>法</w:t>
      </w:r>
      <w:r w:rsidR="00A7717D" w:rsidRPr="00500D07">
        <w:rPr>
          <w:rFonts w:hint="eastAsia"/>
          <w:color w:val="0070C0"/>
        </w:rPr>
        <w:t>(</w:t>
      </w:r>
      <w:r w:rsidR="00A7717D" w:rsidRPr="00500D07">
        <w:rPr>
          <w:color w:val="0070C0"/>
        </w:rPr>
        <w:t>cold deck imputation</w:t>
      </w:r>
      <w:r w:rsidR="00A7717D" w:rsidRPr="00500D07">
        <w:rPr>
          <w:rFonts w:hint="eastAsia"/>
          <w:color w:val="0070C0"/>
        </w:rPr>
        <w:t>)</w:t>
      </w:r>
      <w:r w:rsidR="00A03F19" w:rsidRPr="00500D07">
        <w:rPr>
          <w:rFonts w:hint="eastAsia"/>
          <w:color w:val="0070C0"/>
        </w:rPr>
        <w:t>與熱卡填補法</w:t>
      </w:r>
      <w:r w:rsidR="0072225D" w:rsidRPr="00500D07">
        <w:rPr>
          <w:rFonts w:hint="eastAsia"/>
          <w:color w:val="0070C0"/>
        </w:rPr>
        <w:t>作法完全相反</w:t>
      </w:r>
      <w:r w:rsidR="00A03F19" w:rsidRPr="00500D07">
        <w:rPr>
          <w:rFonts w:hint="eastAsia"/>
          <w:color w:val="0070C0"/>
        </w:rPr>
        <w:t>，以最不常或者最少被觀測到</w:t>
      </w:r>
      <w:r w:rsidR="0072225D" w:rsidRPr="00500D07">
        <w:rPr>
          <w:rFonts w:hint="eastAsia"/>
          <w:color w:val="0070C0"/>
        </w:rPr>
        <w:t>資料點</w:t>
      </w:r>
      <w:r w:rsidR="00A03F19" w:rsidRPr="00500D07">
        <w:rPr>
          <w:rFonts w:hint="eastAsia"/>
          <w:color w:val="0070C0"/>
        </w:rPr>
        <w:t>的</w:t>
      </w:r>
      <w:r w:rsidR="0072225D" w:rsidRPr="00500D07">
        <w:rPr>
          <w:rFonts w:hint="eastAsia"/>
          <w:color w:val="0070C0"/>
        </w:rPr>
        <w:t>數</w:t>
      </w:r>
      <w:r w:rsidR="00A03F19" w:rsidRPr="00500D07">
        <w:rPr>
          <w:rFonts w:hint="eastAsia"/>
          <w:color w:val="0070C0"/>
        </w:rPr>
        <w:t>值來填補缺失值。</w:t>
      </w:r>
      <w:r w:rsidR="00840E4E" w:rsidRPr="00500D07">
        <w:rPr>
          <w:rFonts w:hint="eastAsia"/>
          <w:color w:val="0070C0"/>
        </w:rPr>
        <w:t>至於觀測頻率與排序方式須是應用層面而定</w:t>
      </w:r>
      <w:r w:rsidR="00332BEE" w:rsidRPr="00500D07">
        <w:rPr>
          <w:rFonts w:hint="eastAsia"/>
          <w:color w:val="0070C0"/>
        </w:rPr>
        <w:t>義</w:t>
      </w:r>
      <w:r w:rsidR="00840E4E" w:rsidRPr="00500D07">
        <w:rPr>
          <w:rFonts w:hint="eastAsia"/>
          <w:color w:val="0070C0"/>
        </w:rPr>
        <w:t>。</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5EB26958" w:rsidR="00A03F19" w:rsidRPr="00032902" w:rsidRDefault="00E25941" w:rsidP="00A03F19">
      <w:pPr>
        <w:ind w:firstLine="480"/>
        <w:rPr>
          <w:color w:val="0070C0"/>
        </w:rPr>
      </w:pPr>
      <w:r w:rsidRPr="00032902">
        <w:rPr>
          <w:rFonts w:hint="eastAsia"/>
          <w:color w:val="0070C0"/>
        </w:rPr>
        <w:t>先前</w:t>
      </w:r>
      <w:r w:rsidR="00717B58" w:rsidRPr="00032902">
        <w:rPr>
          <w:rFonts w:hint="eastAsia"/>
          <w:color w:val="0070C0"/>
        </w:rPr>
        <w:t>提到</w:t>
      </w:r>
      <w:r w:rsidRPr="00032902">
        <w:rPr>
          <w:rFonts w:hint="eastAsia"/>
          <w:color w:val="0070C0"/>
        </w:rPr>
        <w:t>的</w:t>
      </w:r>
      <w:r w:rsidR="00717B58" w:rsidRPr="00032902">
        <w:rPr>
          <w:rFonts w:hint="eastAsia"/>
          <w:color w:val="0070C0"/>
        </w:rPr>
        <w:t>填補固定數值中的填補平均數一例，</w:t>
      </w:r>
      <w:r w:rsidRPr="00032902">
        <w:rPr>
          <w:rFonts w:hint="eastAsia"/>
          <w:color w:val="0070C0"/>
        </w:rPr>
        <w:t>就是平均值填補法</w:t>
      </w:r>
      <w:r w:rsidRPr="00032902">
        <w:rPr>
          <w:rFonts w:hint="eastAsia"/>
          <w:color w:val="0070C0"/>
        </w:rPr>
        <w:t>(</w:t>
      </w:r>
      <w:r w:rsidRPr="00032902">
        <w:rPr>
          <w:color w:val="0070C0"/>
        </w:rPr>
        <w:t>mean imputation or mean substitution</w:t>
      </w:r>
      <w:r w:rsidRPr="00032902">
        <w:rPr>
          <w:rFonts w:hint="eastAsia"/>
          <w:color w:val="0070C0"/>
        </w:rPr>
        <w:t>)</w:t>
      </w:r>
      <w:r w:rsidR="00A03F19" w:rsidRPr="00032902">
        <w:rPr>
          <w:rFonts w:hint="eastAsia"/>
          <w:color w:val="0070C0"/>
        </w:rPr>
        <w:t>，</w:t>
      </w:r>
      <w:r w:rsidR="00DB3E86" w:rsidRPr="00032902">
        <w:rPr>
          <w:rFonts w:hint="eastAsia"/>
          <w:color w:val="0070C0"/>
        </w:rPr>
        <w:t>分別</w:t>
      </w:r>
      <w:r w:rsidR="00A03F19" w:rsidRPr="00032902">
        <w:rPr>
          <w:rFonts w:hint="eastAsia"/>
          <w:color w:val="0070C0"/>
        </w:rPr>
        <w:t>以各別維度中所有已知的數值</w:t>
      </w:r>
      <w:r w:rsidR="00257708" w:rsidRPr="00032902">
        <w:rPr>
          <w:rFonts w:hint="eastAsia"/>
          <w:color w:val="0070C0"/>
        </w:rPr>
        <w:t>去</w:t>
      </w:r>
      <w:r w:rsidR="00A03F19" w:rsidRPr="00032902">
        <w:rPr>
          <w:rFonts w:hint="eastAsia"/>
          <w:color w:val="0070C0"/>
        </w:rPr>
        <w:t>計算其平均值，</w:t>
      </w:r>
      <w:r w:rsidR="00257708" w:rsidRPr="00032902">
        <w:rPr>
          <w:rFonts w:hint="eastAsia"/>
          <w:color w:val="0070C0"/>
        </w:rPr>
        <w:t>將所計算出來的平均值作為填補</w:t>
      </w:r>
      <w:r w:rsidR="00A03F19" w:rsidRPr="00032902">
        <w:rPr>
          <w:rFonts w:hint="eastAsia"/>
          <w:color w:val="0070C0"/>
        </w:rPr>
        <w:t>缺失值的</w:t>
      </w:r>
      <w:r w:rsidR="00257708" w:rsidRPr="00032902">
        <w:rPr>
          <w:rFonts w:hint="eastAsia"/>
          <w:color w:val="0070C0"/>
        </w:rPr>
        <w:t>參考</w:t>
      </w:r>
      <w:r w:rsidR="00A03F19" w:rsidRPr="00032902">
        <w:rPr>
          <w:rFonts w:hint="eastAsia"/>
          <w:color w:val="0070C0"/>
        </w:rPr>
        <w:t>值。當缺失值比例變高時，此方法雖然不會改變整體資料集中的平均值，但經過填補後的維度會因為填補的值均相同，使得變異數會變小，</w:t>
      </w:r>
      <w:r w:rsidR="00257708" w:rsidRPr="00032902">
        <w:rPr>
          <w:rFonts w:hint="eastAsia"/>
          <w:color w:val="0070C0"/>
        </w:rPr>
        <w:t>因此平均值填補法</w:t>
      </w:r>
      <w:r w:rsidR="00A03F19" w:rsidRPr="00032902">
        <w:rPr>
          <w:rFonts w:hint="eastAsia"/>
          <w:color w:val="0070C0"/>
        </w:rPr>
        <w:t>也</w:t>
      </w:r>
      <w:r w:rsidR="00032902" w:rsidRPr="00032902">
        <w:rPr>
          <w:rFonts w:hint="eastAsia"/>
          <w:color w:val="0070C0"/>
        </w:rPr>
        <w:t>會</w:t>
      </w:r>
      <w:r w:rsidR="00A03F19" w:rsidRPr="00032902">
        <w:rPr>
          <w:rFonts w:hint="eastAsia"/>
          <w:color w:val="0070C0"/>
        </w:rPr>
        <w:t>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387603D0" w:rsidR="00A03F19" w:rsidRPr="005402CF" w:rsidRDefault="00EE329E" w:rsidP="00A03F19">
      <w:pPr>
        <w:ind w:firstLine="480"/>
        <w:rPr>
          <w:color w:val="C45911" w:themeColor="accent2" w:themeShade="BF"/>
        </w:rPr>
      </w:pPr>
      <w:r>
        <w:rPr>
          <w:rFonts w:hint="eastAsia"/>
          <w:color w:val="0070C0"/>
        </w:rPr>
        <w:t>接著談到連續型資料上具有缺失值的填補方法。</w:t>
      </w:r>
      <w:r w:rsidR="00A03F19" w:rsidRPr="00EE329E">
        <w:rPr>
          <w:rFonts w:hint="eastAsia"/>
          <w:color w:val="0070C0"/>
        </w:rPr>
        <w:t>假設</w:t>
      </w:r>
      <w:r w:rsidR="006B0DE1" w:rsidRPr="00EE329E">
        <w:rPr>
          <w:rFonts w:hint="eastAsia"/>
          <w:color w:val="0070C0"/>
        </w:rPr>
        <w:t>資料點的類型為連續型資料，此連續型資料中</w:t>
      </w:r>
      <w:r w:rsidR="00A03F19" w:rsidRPr="00EE329E">
        <w:rPr>
          <w:rFonts w:hint="eastAsia"/>
          <w:color w:val="0070C0"/>
        </w:rPr>
        <w:t>含有缺失值</w:t>
      </w:r>
      <w:r w:rsidR="006B0DE1" w:rsidRPr="00EE329E">
        <w:rPr>
          <w:rFonts w:hint="eastAsia"/>
          <w:color w:val="0070C0"/>
        </w:rPr>
        <w:t>並且</w:t>
      </w:r>
      <w:r w:rsidR="00A03F19" w:rsidRPr="00EE329E">
        <w:rPr>
          <w:rFonts w:hint="eastAsia"/>
          <w:color w:val="0070C0"/>
        </w:rPr>
        <w:t>與資料集</w:t>
      </w:r>
      <w:r w:rsidR="006B0DE1" w:rsidRPr="00EE329E">
        <w:rPr>
          <w:rFonts w:hint="eastAsia"/>
          <w:color w:val="0070C0"/>
        </w:rPr>
        <w:t>內</w:t>
      </w:r>
      <w:r w:rsidR="00A03F19" w:rsidRPr="00EE329E">
        <w:rPr>
          <w:rFonts w:hint="eastAsia"/>
          <w:color w:val="0070C0"/>
        </w:rPr>
        <w:t>其他</w:t>
      </w:r>
      <w:r w:rsidR="006B0DE1" w:rsidRPr="00EE329E">
        <w:rPr>
          <w:rFonts w:hint="eastAsia"/>
          <w:color w:val="0070C0"/>
        </w:rPr>
        <w:t>的</w:t>
      </w:r>
      <w:r w:rsidR="00A03F19" w:rsidRPr="00EE329E">
        <w:rPr>
          <w:rFonts w:hint="eastAsia"/>
          <w:color w:val="0070C0"/>
        </w:rPr>
        <w:t>維度具有一定的相關性。</w:t>
      </w:r>
      <w:r w:rsidR="002446F6" w:rsidRPr="00EE329E">
        <w:rPr>
          <w:rFonts w:hint="eastAsia"/>
          <w:color w:val="0070C0"/>
        </w:rPr>
        <w:t>與其他維度有相關性的</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，缺失值可以經</w:t>
      </w:r>
      <w:r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歸計算後得出預測</w:t>
      </w:r>
      <w:r w:rsidRPr="00EE329E">
        <w:rPr>
          <w:rFonts w:hint="eastAsia"/>
          <w:color w:val="0070C0"/>
        </w:rPr>
        <w:t>的</w:t>
      </w:r>
      <w:r w:rsidR="00A03F19" w:rsidRPr="00EE329E">
        <w:rPr>
          <w:rFonts w:hint="eastAsia"/>
          <w:color w:val="0070C0"/>
        </w:rPr>
        <w:t>結果並取代該缺失值</w:t>
      </w:r>
      <w:r w:rsidR="00E22173">
        <w:rPr>
          <w:rFonts w:hint="eastAsia"/>
          <w:color w:val="0070C0"/>
        </w:rPr>
        <w:t>，這</w:t>
      </w:r>
      <w:r>
        <w:rPr>
          <w:rFonts w:hint="eastAsia"/>
          <w:color w:val="0070C0"/>
        </w:rPr>
        <w:t>種方法稱為</w:t>
      </w:r>
      <w:proofErr w:type="gramStart"/>
      <w:r w:rsidRPr="00EE329E">
        <w:rPr>
          <w:rFonts w:hint="eastAsia"/>
          <w:color w:val="0070C0"/>
        </w:rPr>
        <w:t>迴</w:t>
      </w:r>
      <w:proofErr w:type="gramEnd"/>
      <w:r w:rsidRPr="00EE329E">
        <w:rPr>
          <w:rFonts w:hint="eastAsia"/>
          <w:color w:val="0070C0"/>
        </w:rPr>
        <w:t>歸填補法</w:t>
      </w:r>
      <w:r w:rsidRPr="00EE329E">
        <w:rPr>
          <w:rFonts w:hint="eastAsia"/>
          <w:color w:val="0070C0"/>
        </w:rPr>
        <w:t>(</w:t>
      </w:r>
      <w:r w:rsidRPr="00EE329E">
        <w:rPr>
          <w:color w:val="0070C0"/>
        </w:rPr>
        <w:t>regression imputation</w:t>
      </w:r>
      <w:r w:rsidRPr="00EE329E">
        <w:rPr>
          <w:rFonts w:hint="eastAsia"/>
          <w:color w:val="0070C0"/>
        </w:rPr>
        <w:t>)</w:t>
      </w:r>
      <w:r w:rsidR="00E22173">
        <w:rPr>
          <w:rFonts w:hint="eastAsia"/>
          <w:color w:val="0070C0"/>
        </w:rPr>
        <w:t>。此種</w:t>
      </w:r>
      <w:r w:rsidRPr="00EE329E">
        <w:rPr>
          <w:rFonts w:hint="eastAsia"/>
          <w:color w:val="0070C0"/>
        </w:rPr>
        <w:t>填補法</w:t>
      </w:r>
      <w:r w:rsidR="00A03F19" w:rsidRPr="00EE329E">
        <w:rPr>
          <w:rFonts w:hint="eastAsia"/>
          <w:color w:val="0070C0"/>
        </w:rPr>
        <w:t>會</w:t>
      </w:r>
      <w:r w:rsidRPr="00EE329E">
        <w:rPr>
          <w:rFonts w:hint="eastAsia"/>
          <w:color w:val="0070C0"/>
        </w:rPr>
        <w:t>讓</w:t>
      </w:r>
      <w:r w:rsidR="00A03F19" w:rsidRPr="00EE329E">
        <w:rPr>
          <w:rFonts w:hint="eastAsia"/>
          <w:color w:val="0070C0"/>
        </w:rPr>
        <w:t>填補值</w:t>
      </w:r>
      <w:r w:rsidRPr="00EE329E">
        <w:rPr>
          <w:rFonts w:hint="eastAsia"/>
          <w:color w:val="0070C0"/>
        </w:rPr>
        <w:t>之間</w:t>
      </w:r>
      <w:r w:rsidR="00A03F19" w:rsidRPr="00EE329E">
        <w:rPr>
          <w:rFonts w:hint="eastAsia"/>
          <w:color w:val="0070C0"/>
        </w:rPr>
        <w:t>的變異數降低，</w:t>
      </w:r>
      <w:r w:rsidRPr="00EE329E">
        <w:rPr>
          <w:rFonts w:hint="eastAsia"/>
          <w:color w:val="0070C0"/>
        </w:rPr>
        <w:t>因此還</w:t>
      </w:r>
      <w:r w:rsidR="00A03F19" w:rsidRPr="00EE329E">
        <w:rPr>
          <w:rFonts w:hint="eastAsia"/>
          <w:color w:val="0070C0"/>
        </w:rPr>
        <w:t>需要再加上</w:t>
      </w:r>
      <w:r w:rsidRPr="00EE329E">
        <w:rPr>
          <w:rFonts w:hint="eastAsia"/>
          <w:color w:val="0070C0"/>
        </w:rPr>
        <w:t>一個</w:t>
      </w:r>
      <w:r w:rsidR="00A03F19" w:rsidRPr="00EE329E">
        <w:rPr>
          <w:rFonts w:hint="eastAsia"/>
          <w:color w:val="0070C0"/>
        </w:rPr>
        <w:t>隨機誤差作為最終缺失值的填補值。</w:t>
      </w:r>
      <w:proofErr w:type="gramStart"/>
      <w:r w:rsidRPr="00EE329E">
        <w:rPr>
          <w:rFonts w:hint="eastAsia"/>
          <w:color w:val="0070C0"/>
        </w:rPr>
        <w:t>迴</w:t>
      </w:r>
      <w:proofErr w:type="gramEnd"/>
      <w:r w:rsidRPr="00EE329E">
        <w:rPr>
          <w:rFonts w:hint="eastAsia"/>
          <w:color w:val="0070C0"/>
        </w:rPr>
        <w:t>歸填補法</w:t>
      </w:r>
      <w:r w:rsidR="00A03F19" w:rsidRPr="00EE329E">
        <w:rPr>
          <w:rFonts w:hint="eastAsia"/>
          <w:color w:val="0070C0"/>
        </w:rPr>
        <w:t>與平均填補法相同</w:t>
      </w:r>
      <w:r w:rsidRPr="00EE329E">
        <w:rPr>
          <w:rFonts w:hint="eastAsia"/>
          <w:color w:val="0070C0"/>
        </w:rPr>
        <w:t>地方在於</w:t>
      </w:r>
      <w:r w:rsidR="00A03F19" w:rsidRPr="00EE329E">
        <w:rPr>
          <w:rFonts w:hint="eastAsia"/>
          <w:color w:val="0070C0"/>
        </w:rPr>
        <w:t>，當缺失值比例很高時</w:t>
      </w:r>
      <w:r w:rsidRPr="00EE329E">
        <w:rPr>
          <w:rFonts w:hint="eastAsia"/>
          <w:color w:val="0070C0"/>
        </w:rPr>
        <w:t>容易</w:t>
      </w:r>
      <w:r w:rsidR="00A03F19" w:rsidRPr="00EE329E">
        <w:rPr>
          <w:rFonts w:hint="eastAsia"/>
          <w:color w:val="0070C0"/>
        </w:rPr>
        <w:t>影響資料</w:t>
      </w:r>
      <w:r w:rsidRPr="00EE329E">
        <w:rPr>
          <w:rFonts w:hint="eastAsia"/>
          <w:color w:val="0070C0"/>
        </w:rPr>
        <w:t>集</w:t>
      </w:r>
      <w:r w:rsidR="00A03F19" w:rsidRPr="00EE329E">
        <w:rPr>
          <w:rFonts w:hint="eastAsia"/>
          <w:color w:val="0070C0"/>
        </w:rPr>
        <w:t>的分布，因此</w:t>
      </w:r>
      <w:r w:rsidRPr="00EE329E">
        <w:rPr>
          <w:rFonts w:hint="eastAsia"/>
          <w:color w:val="0070C0"/>
        </w:rPr>
        <w:t>這</w:t>
      </w:r>
      <w:r w:rsidR="00A03F19" w:rsidRPr="00EE329E">
        <w:rPr>
          <w:rFonts w:hint="eastAsia"/>
          <w:color w:val="0070C0"/>
        </w:rPr>
        <w:t>兩</w:t>
      </w:r>
      <w:r w:rsidRPr="00EE329E">
        <w:rPr>
          <w:rFonts w:hint="eastAsia"/>
          <w:color w:val="0070C0"/>
        </w:rPr>
        <w:t>種填補法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lastRenderedPageBreak/>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30A44C4A" w:rsidR="00A03F19" w:rsidRPr="005678B5"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86A72" w:rsidRPr="005678B5">
        <w:rPr>
          <w:rFonts w:hint="eastAsia"/>
          <w:color w:val="0070C0"/>
        </w:rPr>
        <w:t>(</w:t>
      </w:r>
      <w:r w:rsidR="00386A72" w:rsidRPr="005678B5">
        <w:rPr>
          <w:color w:val="0070C0"/>
        </w:rPr>
        <w:t>nearest neighbor method</w:t>
      </w:r>
      <w:r w:rsidR="00386A72" w:rsidRPr="005678B5">
        <w:rPr>
          <w:rFonts w:hint="eastAsia"/>
          <w:color w:val="0070C0"/>
        </w:rPr>
        <w:t>)</w:t>
      </w:r>
      <w:r w:rsidR="008F05E5" w:rsidRPr="005678B5">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C34F3F" w:rsidRPr="005678B5">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A03F19" w:rsidRPr="005678B5">
        <w:rPr>
          <w:rFonts w:hint="eastAsia"/>
          <w:color w:val="0070C0"/>
        </w:rPr>
        <w:t>資料集</w:t>
      </w:r>
      <w:r w:rsidR="008F05E5" w:rsidRPr="005678B5">
        <w:rPr>
          <w:rFonts w:hint="eastAsia"/>
          <w:color w:val="0070C0"/>
        </w:rPr>
        <w:t>有</w:t>
      </w:r>
      <w:r w:rsidR="00A03F19" w:rsidRPr="005678B5">
        <w:rPr>
          <w:rFonts w:hint="eastAsia"/>
          <w:color w:val="0070C0"/>
        </w:rPr>
        <w:t>n</w:t>
      </w:r>
      <w:r w:rsidR="008F05E5" w:rsidRPr="005678B5">
        <w:rPr>
          <w:rFonts w:hint="eastAsia"/>
          <w:color w:val="0070C0"/>
        </w:rPr>
        <w:t>筆</w:t>
      </w:r>
      <w:r w:rsidR="00A03F19" w:rsidRPr="005678B5">
        <w:rPr>
          <w:rFonts w:hint="eastAsia"/>
          <w:color w:val="0070C0"/>
        </w:rPr>
        <w:t>資料</w:t>
      </w:r>
      <w:r w:rsidR="008F05E5" w:rsidRPr="005678B5">
        <w:rPr>
          <w:rFonts w:hint="eastAsia"/>
          <w:color w:val="0070C0"/>
        </w:rPr>
        <w:t>點</w:t>
      </w:r>
      <w:r w:rsidR="00A03F19" w:rsidRPr="005678B5">
        <w:rPr>
          <w:rFonts w:hint="eastAsia"/>
          <w:color w:val="0070C0"/>
        </w:rPr>
        <w:t>，其中某一個</w:t>
      </w:r>
      <w:r w:rsidR="00A03F19" w:rsidRPr="005678B5">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A03F19" w:rsidRPr="005678B5">
        <w:rPr>
          <w:rFonts w:hint="eastAsia"/>
          <w:color w:val="0070C0"/>
        </w:rPr>
        <w:t xml:space="preserve"> </w:t>
      </w:r>
      <w:r w:rsidR="00A03F19" w:rsidRPr="005678B5">
        <w:rPr>
          <w:rFonts w:hint="eastAsia"/>
          <w:color w:val="0070C0"/>
        </w:rPr>
        <w:t>為資料集中第</w:t>
      </w:r>
      <w:r w:rsidR="00A03F19" w:rsidRPr="005678B5">
        <w:rPr>
          <w:rFonts w:hint="eastAsia"/>
          <w:color w:val="0070C0"/>
        </w:rPr>
        <w:t xml:space="preserve"> </w:t>
      </w:r>
      <m:oMath>
        <m:r>
          <m:rPr>
            <m:sty m:val="p"/>
          </m:rPr>
          <w:rPr>
            <w:rFonts w:ascii="Cambria Math" w:hAnsi="Cambria Math"/>
            <w:color w:val="0070C0"/>
          </w:rPr>
          <m:t>i</m:t>
        </m:r>
      </m:oMath>
      <w:r w:rsidR="00A03F19" w:rsidRPr="005678B5">
        <w:rPr>
          <w:rFonts w:hint="eastAsia"/>
          <w:color w:val="0070C0"/>
        </w:rPr>
        <w:t xml:space="preserve"> </w:t>
      </w:r>
      <w:r w:rsidR="00A03F19" w:rsidRPr="005678B5">
        <w:rPr>
          <w:rFonts w:hint="eastAsia"/>
          <w:color w:val="0070C0"/>
        </w:rPr>
        <w:t>筆資料，</w:t>
      </w:r>
      <w:r w:rsidR="008F05E5" w:rsidRPr="005678B5">
        <w:rPr>
          <w:rFonts w:hint="eastAsia"/>
          <w:color w:val="0070C0"/>
        </w:rPr>
        <w:t>如果有</w:t>
      </w:r>
      <w:r w:rsidR="00A03F19" w:rsidRPr="005678B5">
        <w:rPr>
          <w:rFonts w:hint="eastAsia"/>
          <w:color w:val="0070C0"/>
        </w:rPr>
        <w:t>一筆資料為</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，則可以運用那</w:t>
      </w:r>
      <w:r w:rsidR="00A03F19" w:rsidRPr="005678B5">
        <w:rPr>
          <w:rFonts w:hint="eastAsia"/>
          <w:color w:val="0070C0"/>
        </w:rPr>
        <w:t>n</w:t>
      </w:r>
      <w:r w:rsidR="00A03F19" w:rsidRPr="005678B5">
        <w:rPr>
          <w:rFonts w:hint="eastAsia"/>
          <w:color w:val="0070C0"/>
        </w:rPr>
        <w:t>筆資料中的已知訊息將</w:t>
      </w:r>
      <w:r w:rsidR="008F05E5" w:rsidRPr="005678B5">
        <w:rPr>
          <w:rFonts w:hint="eastAsia"/>
          <w:color w:val="0070C0"/>
        </w:rPr>
        <w:t>該筆資料點</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 xml:space="preserve"> </w:t>
      </w:r>
      <w:r w:rsidR="008F05E5" w:rsidRPr="005678B5">
        <w:rPr>
          <w:rFonts w:hint="eastAsia"/>
          <w:color w:val="0070C0"/>
        </w:rPr>
        <w:t>進行</w:t>
      </w:r>
      <w:r w:rsidR="00A03F19" w:rsidRPr="005678B5">
        <w:rPr>
          <w:rFonts w:hint="eastAsia"/>
          <w:color w:val="0070C0"/>
        </w:rPr>
        <w:t>歸類。在資料歸類的過程中，會牽涉到任意兩筆資料距離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proofErr w:type="gramStart"/>
      <w:r w:rsidR="008F05E5" w:rsidRPr="005678B5">
        <w:rPr>
          <w:rFonts w:hint="eastAsia"/>
          <w:color w:val="0070C0"/>
        </w:rPr>
        <w:t>採</w:t>
      </w:r>
      <w:proofErr w:type="gramEnd"/>
      <w:r w:rsidR="00A03F19" w:rsidRPr="005678B5">
        <w:rPr>
          <w:rFonts w:hint="eastAsia"/>
          <w:color w:val="0070C0"/>
        </w:rPr>
        <w:t>該資料集</w:t>
      </w:r>
      <w:r w:rsidR="008F05E5" w:rsidRPr="005678B5">
        <w:rPr>
          <w:rFonts w:hint="eastAsia"/>
          <w:color w:val="0070C0"/>
        </w:rPr>
        <w:t>適合計算</w:t>
      </w:r>
      <w:r w:rsidR="00A03F19" w:rsidRPr="005678B5">
        <w:rPr>
          <w:rFonts w:hint="eastAsia"/>
          <w:color w:val="0070C0"/>
        </w:rPr>
        <w:t>的距離方式</w:t>
      </w:r>
      <w:r w:rsidR="008F05E5" w:rsidRPr="005678B5">
        <w:rPr>
          <w:rFonts w:hint="eastAsia"/>
          <w:color w:val="0070C0"/>
        </w:rPr>
        <w:t>，來</w:t>
      </w:r>
      <w:r w:rsidR="00A03F19" w:rsidRPr="005678B5">
        <w:rPr>
          <w:rFonts w:hint="eastAsia"/>
          <w:color w:val="0070C0"/>
        </w:rPr>
        <w:t>測量出兩筆資料之間的距離，若距離越小則可以推測兩者的值越相近</w:t>
      </w:r>
      <w:r w:rsidR="008F05E5" w:rsidRPr="005678B5">
        <w:rPr>
          <w:rFonts w:hint="eastAsia"/>
          <w:color w:val="0070C0"/>
        </w:rPr>
        <w:t>，因此兩資料點的值也會愈接近。</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698C4BDC" w:rsidR="00E83743" w:rsidRPr="005C49C0" w:rsidRDefault="00F26D09" w:rsidP="00A03F19">
      <w:pPr>
        <w:ind w:firstLine="480"/>
        <w:rPr>
          <w:color w:val="0070C0"/>
        </w:rPr>
      </w:pPr>
      <w:r w:rsidRPr="005C49C0">
        <w:rPr>
          <w:rFonts w:hint="eastAsia"/>
          <w:color w:val="0070C0"/>
        </w:rPr>
        <w:t>上述介紹完</w:t>
      </w:r>
      <w:r w:rsidR="00FA34EE" w:rsidRPr="005C49C0">
        <w:rPr>
          <w:rFonts w:hint="eastAsia"/>
          <w:color w:val="0070C0"/>
        </w:rPr>
        <w:t>各種</w:t>
      </w:r>
      <w:r w:rsidR="00E26456" w:rsidRPr="005C49C0">
        <w:rPr>
          <w:rFonts w:hint="eastAsia"/>
          <w:color w:val="0070C0"/>
        </w:rPr>
        <w:t>規則下的</w:t>
      </w:r>
      <w:r w:rsidRPr="005C49C0">
        <w:rPr>
          <w:rFonts w:hint="eastAsia"/>
          <w:color w:val="0070C0"/>
        </w:rPr>
        <w:t>單一填補法</w:t>
      </w:r>
      <w:r w:rsidR="00E26456" w:rsidRPr="005C49C0">
        <w:rPr>
          <w:rFonts w:hint="eastAsia"/>
          <w:color w:val="0070C0"/>
        </w:rPr>
        <w:t>後</w:t>
      </w:r>
      <w:r w:rsidRPr="005C49C0">
        <w:rPr>
          <w:rFonts w:hint="eastAsia"/>
          <w:color w:val="0070C0"/>
        </w:rPr>
        <w:t>，接下來說明</w:t>
      </w:r>
      <w:r w:rsidR="00E26456" w:rsidRPr="005C49C0">
        <w:rPr>
          <w:rFonts w:hint="eastAsia"/>
          <w:color w:val="0070C0"/>
        </w:rPr>
        <w:t>可以</w:t>
      </w:r>
      <w:r w:rsidRPr="005C49C0">
        <w:rPr>
          <w:rFonts w:hint="eastAsia"/>
          <w:color w:val="0070C0"/>
        </w:rPr>
        <w:t>經多次填補後，產生多組完整資料集的多重填補法。</w:t>
      </w:r>
      <w:r w:rsidR="00A03F19" w:rsidRPr="005C49C0">
        <w:rPr>
          <w:rFonts w:hint="eastAsia"/>
          <w:color w:val="0070C0"/>
        </w:rPr>
        <w:t>多重填補法首次在</w:t>
      </w:r>
      <w:r w:rsidR="00A03F19" w:rsidRPr="005C49C0">
        <w:rPr>
          <w:rFonts w:hint="eastAsia"/>
          <w:color w:val="0070C0"/>
        </w:rPr>
        <w:t>1978</w:t>
      </w:r>
      <w:r w:rsidR="00A03F19" w:rsidRPr="005C49C0">
        <w:rPr>
          <w:rFonts w:hint="eastAsia"/>
          <w:color w:val="0070C0"/>
        </w:rPr>
        <w:t>年被</w:t>
      </w:r>
      <w:r w:rsidR="00A03F19" w:rsidRPr="005C49C0">
        <w:rPr>
          <w:rFonts w:hint="eastAsia"/>
          <w:color w:val="0070C0"/>
        </w:rPr>
        <w:t>R</w:t>
      </w:r>
      <w:r w:rsidR="00A03F19" w:rsidRPr="005C49C0">
        <w:rPr>
          <w:color w:val="0070C0"/>
        </w:rPr>
        <w:t>ubin</w:t>
      </w:r>
      <w:r w:rsidR="00A03F19" w:rsidRPr="005C49C0">
        <w:rPr>
          <w:rFonts w:hint="eastAsia"/>
          <w:color w:val="0070C0"/>
        </w:rPr>
        <w:t>提出來</w:t>
      </w:r>
      <w:r w:rsidR="00A03F19" w:rsidRPr="005402CF">
        <w:rPr>
          <w:color w:val="C45911" w:themeColor="accent2" w:themeShade="BF"/>
        </w:rPr>
        <w:fldChar w:fldCharType="begin"/>
      </w:r>
      <w:r w:rsidR="00C34F3F">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A03F19" w:rsidRPr="005402CF">
        <w:rPr>
          <w:color w:val="C45911" w:themeColor="accent2" w:themeShade="BF"/>
        </w:rPr>
        <w:fldChar w:fldCharType="separate"/>
      </w:r>
      <w:r w:rsidR="00C34F3F" w:rsidRPr="00C34F3F">
        <w:rPr>
          <w:rFonts w:cs="Times New Roman"/>
        </w:rPr>
        <w:t>[20]</w:t>
      </w:r>
      <w:r w:rsidR="00A03F19" w:rsidRPr="005402CF">
        <w:rPr>
          <w:color w:val="C45911" w:themeColor="accent2" w:themeShade="BF"/>
        </w:rPr>
        <w:fldChar w:fldCharType="end"/>
      </w:r>
      <w:r w:rsidR="00A03F19" w:rsidRPr="005C49C0">
        <w:rPr>
          <w:rFonts w:hint="eastAsia"/>
          <w:color w:val="0070C0"/>
        </w:rPr>
        <w:t>，</w:t>
      </w:r>
      <w:r w:rsidR="00DC0714" w:rsidRPr="005C49C0">
        <w:rPr>
          <w:rFonts w:hint="eastAsia"/>
          <w:color w:val="0070C0"/>
        </w:rPr>
        <w:t>比起單一填補法，更</w:t>
      </w:r>
      <w:r w:rsidR="00A03F19" w:rsidRPr="005C49C0">
        <w:rPr>
          <w:rFonts w:hint="eastAsia"/>
          <w:color w:val="0070C0"/>
        </w:rPr>
        <w:t>著重於分析與解決問題上。多重填補法利用蒙地卡羅法</w:t>
      </w:r>
      <w:r w:rsidR="00A03F19" w:rsidRPr="005C49C0">
        <w:rPr>
          <w:rFonts w:hint="eastAsia"/>
          <w:color w:val="0070C0"/>
        </w:rPr>
        <w:t>(M</w:t>
      </w:r>
      <w:r w:rsidR="00A03F19" w:rsidRPr="005C49C0">
        <w:rPr>
          <w:color w:val="0070C0"/>
        </w:rPr>
        <w:t>onte Carlo method</w:t>
      </w:r>
      <w:r w:rsidR="00A03F19" w:rsidRPr="005C49C0">
        <w:rPr>
          <w:rFonts w:hint="eastAsia"/>
          <w:color w:val="0070C0"/>
        </w:rPr>
        <w:t>)</w:t>
      </w:r>
      <w:r w:rsidR="00A03F19" w:rsidRPr="005C49C0">
        <w:rPr>
          <w:rFonts w:hint="eastAsia"/>
          <w:color w:val="0070C0"/>
        </w:rPr>
        <w:t>的概念，將缺失資料填補</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可能的數值，產生</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可能的資料集並進行分析。多重填補法主要有三個過程：第一</w:t>
      </w:r>
      <w:r w:rsidR="00F040AE" w:rsidRPr="005C49C0">
        <w:rPr>
          <w:rFonts w:hint="eastAsia"/>
          <w:color w:val="0070C0"/>
        </w:rPr>
        <w:t>步，</w:t>
      </w:r>
      <w:r w:rsidR="00A03F19" w:rsidRPr="005C49C0">
        <w:rPr>
          <w:rFonts w:hint="eastAsia"/>
          <w:color w:val="0070C0"/>
        </w:rPr>
        <w:t>對</w:t>
      </w:r>
      <w:r w:rsidR="000434AA" w:rsidRPr="005C49C0">
        <w:rPr>
          <w:rFonts w:hint="eastAsia"/>
          <w:color w:val="0070C0"/>
        </w:rPr>
        <w:t>每一個</w:t>
      </w:r>
      <w:proofErr w:type="gramStart"/>
      <w:r w:rsidR="00A03F19" w:rsidRPr="005C49C0">
        <w:rPr>
          <w:rFonts w:hint="eastAsia"/>
          <w:color w:val="0070C0"/>
        </w:rPr>
        <w:t>缺失值被重複</w:t>
      </w:r>
      <w:proofErr w:type="gramEnd"/>
      <w:r w:rsidR="00A03F19" w:rsidRPr="005C49C0">
        <w:rPr>
          <w:rFonts w:hint="eastAsia"/>
          <w:color w:val="0070C0"/>
        </w:rPr>
        <w:t>填補</w:t>
      </w:r>
      <w:r w:rsidR="00A03F19" w:rsidRPr="005C49C0">
        <w:rPr>
          <w:rFonts w:hint="eastAsia"/>
          <w:color w:val="0070C0"/>
        </w:rPr>
        <w:t>m</w:t>
      </w:r>
      <w:r w:rsidR="00A03F19" w:rsidRPr="005C49C0">
        <w:rPr>
          <w:rFonts w:hint="eastAsia"/>
          <w:color w:val="0070C0"/>
        </w:rPr>
        <w:t>次以產生</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完整資料集。第二</w:t>
      </w:r>
      <w:r w:rsidR="000434AA" w:rsidRPr="005C49C0">
        <w:rPr>
          <w:rFonts w:hint="eastAsia"/>
          <w:color w:val="0070C0"/>
        </w:rPr>
        <w:t>步</w:t>
      </w:r>
      <w:r w:rsidR="00A03F19" w:rsidRPr="005C49C0">
        <w:rPr>
          <w:rFonts w:hint="eastAsia"/>
          <w:color w:val="0070C0"/>
        </w:rPr>
        <w:t>，將</w:t>
      </w:r>
      <w:r w:rsidR="00A03F19" w:rsidRPr="005C49C0">
        <w:rPr>
          <w:color w:val="0070C0"/>
        </w:rPr>
        <w:t>m</w:t>
      </w:r>
      <w:proofErr w:type="gramStart"/>
      <w:r w:rsidR="00A03F19" w:rsidRPr="005C49C0">
        <w:rPr>
          <w:rFonts w:hint="eastAsia"/>
          <w:color w:val="0070C0"/>
        </w:rPr>
        <w:t>個</w:t>
      </w:r>
      <w:proofErr w:type="gramEnd"/>
      <w:r w:rsidR="00A03F19" w:rsidRPr="005C49C0">
        <w:rPr>
          <w:rFonts w:hint="eastAsia"/>
          <w:color w:val="0070C0"/>
        </w:rPr>
        <w:t>完整資料集</w:t>
      </w:r>
      <w:r w:rsidR="000434AA" w:rsidRPr="005C49C0">
        <w:rPr>
          <w:rFonts w:hint="eastAsia"/>
          <w:color w:val="0070C0"/>
        </w:rPr>
        <w:t>都</w:t>
      </w:r>
      <w:r w:rsidR="00A03F19" w:rsidRPr="005C49C0">
        <w:rPr>
          <w:rFonts w:hint="eastAsia"/>
          <w:color w:val="0070C0"/>
        </w:rPr>
        <w:t>使用</w:t>
      </w:r>
      <w:r w:rsidR="000434AA" w:rsidRPr="005C49C0">
        <w:rPr>
          <w:rFonts w:hint="eastAsia"/>
          <w:color w:val="0070C0"/>
        </w:rPr>
        <w:t>針對完整資料集</w:t>
      </w:r>
      <w:r w:rsidR="00A03F19" w:rsidRPr="005C49C0">
        <w:rPr>
          <w:rFonts w:hint="eastAsia"/>
          <w:color w:val="0070C0"/>
        </w:rPr>
        <w:t>進行</w:t>
      </w:r>
      <w:r w:rsidR="000434AA" w:rsidRPr="005C49C0">
        <w:rPr>
          <w:rFonts w:hint="eastAsia"/>
          <w:color w:val="0070C0"/>
        </w:rPr>
        <w:t>統計</w:t>
      </w:r>
      <w:r w:rsidR="00A03F19" w:rsidRPr="005C49C0">
        <w:rPr>
          <w:rFonts w:hint="eastAsia"/>
          <w:color w:val="0070C0"/>
        </w:rPr>
        <w:t>分析。第三</w:t>
      </w:r>
      <w:r w:rsidR="00AA7A54" w:rsidRPr="005C49C0">
        <w:rPr>
          <w:rFonts w:hint="eastAsia"/>
          <w:color w:val="0070C0"/>
        </w:rPr>
        <w:t>步</w:t>
      </w:r>
      <w:r w:rsidR="00A03F19" w:rsidRPr="005C49C0">
        <w:rPr>
          <w:rFonts w:hint="eastAsia"/>
          <w:color w:val="0070C0"/>
        </w:rPr>
        <w:t>，將</w:t>
      </w:r>
      <w:r w:rsidR="00A03F19" w:rsidRPr="005C49C0">
        <w:rPr>
          <w:rFonts w:hint="eastAsia"/>
          <w:color w:val="0070C0"/>
        </w:rPr>
        <w:t>m</w:t>
      </w:r>
      <w:proofErr w:type="gramStart"/>
      <w:r w:rsidR="00A03F19" w:rsidRPr="005C49C0">
        <w:rPr>
          <w:rFonts w:hint="eastAsia"/>
          <w:color w:val="0070C0"/>
        </w:rPr>
        <w:t>個</w:t>
      </w:r>
      <w:proofErr w:type="gramEnd"/>
      <w:r w:rsidR="00AA7A54" w:rsidRPr="005C49C0">
        <w:rPr>
          <w:rFonts w:hint="eastAsia"/>
          <w:color w:val="0070C0"/>
        </w:rPr>
        <w:t>來自各完整資料集的</w:t>
      </w:r>
      <w:r w:rsidR="00A03F19" w:rsidRPr="005C49C0">
        <w:rPr>
          <w:rFonts w:hint="eastAsia"/>
          <w:color w:val="0070C0"/>
        </w:rPr>
        <w:t>結果</w:t>
      </w:r>
      <w:r w:rsidR="00AA7A54" w:rsidRPr="005C49C0">
        <w:rPr>
          <w:rFonts w:hint="eastAsia"/>
          <w:color w:val="0070C0"/>
        </w:rPr>
        <w:t>，以評分函數選擇一個最合理的值或</w:t>
      </w:r>
      <w:r w:rsidR="00A03F19"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00A03F19" w:rsidRPr="005C49C0">
        <w:rPr>
          <w:rFonts w:hint="eastAsia"/>
          <w:color w:val="0070C0"/>
        </w:rPr>
        <w:t>。根據</w:t>
      </w:r>
      <w:r w:rsidR="00A03F19" w:rsidRPr="005C49C0">
        <w:rPr>
          <w:rFonts w:hint="eastAsia"/>
          <w:color w:val="0070C0"/>
        </w:rPr>
        <w:t>R</w:t>
      </w:r>
      <w:r w:rsidR="00A03F19" w:rsidRPr="005C49C0">
        <w:rPr>
          <w:color w:val="0070C0"/>
        </w:rPr>
        <w:t>ubin</w:t>
      </w:r>
      <w:r w:rsidR="00A03F19" w:rsidRPr="005C49C0">
        <w:rPr>
          <w:rFonts w:hint="eastAsia"/>
          <w:color w:val="0070C0"/>
        </w:rPr>
        <w:t>的建議是，當</w:t>
      </w:r>
      <w:r w:rsidR="00A03F19" w:rsidRPr="005C49C0">
        <w:rPr>
          <w:rFonts w:hint="eastAsia"/>
          <w:color w:val="0070C0"/>
        </w:rPr>
        <w:t>m</w:t>
      </w:r>
      <w:r w:rsidR="00A03F19" w:rsidRPr="005C49C0">
        <w:rPr>
          <w:rFonts w:hint="eastAsia"/>
          <w:color w:val="0070C0"/>
        </w:rPr>
        <w:t>過大時並不會有更好的填補效果，因此建議</w:t>
      </w:r>
      <w:r w:rsidR="00A03F19" w:rsidRPr="005C49C0">
        <w:rPr>
          <w:rFonts w:hint="eastAsia"/>
          <w:color w:val="0070C0"/>
        </w:rPr>
        <w:t>m</w:t>
      </w:r>
      <w:r w:rsidR="00A03F19" w:rsidRPr="005C49C0">
        <w:rPr>
          <w:rFonts w:hint="eastAsia"/>
          <w:color w:val="0070C0"/>
        </w:rPr>
        <w:t>的範圍落在</w:t>
      </w:r>
      <w:r w:rsidR="00A03F19" w:rsidRPr="005C49C0">
        <w:rPr>
          <w:rFonts w:hint="eastAsia"/>
          <w:color w:val="0070C0"/>
        </w:rPr>
        <w:t>3</w:t>
      </w:r>
      <w:r w:rsidR="00A03F19" w:rsidRPr="005C49C0">
        <w:rPr>
          <w:rFonts w:hint="eastAsia"/>
          <w:color w:val="0070C0"/>
        </w:rPr>
        <w:t>到</w:t>
      </w:r>
      <w:r w:rsidR="00A03F19" w:rsidRPr="005C49C0">
        <w:rPr>
          <w:rFonts w:hint="eastAsia"/>
          <w:color w:val="0070C0"/>
        </w:rPr>
        <w:t>10</w:t>
      </w:r>
      <w:r w:rsidR="00A03F19"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8EA7E17" w:rsidR="00E83743" w:rsidRDefault="00E83743" w:rsidP="00A03F19">
      <w:pPr>
        <w:ind w:firstLine="480"/>
        <w:rPr>
          <w:color w:val="C45911" w:themeColor="accent2" w:themeShade="BF"/>
        </w:rPr>
      </w:pPr>
      <w:r w:rsidRPr="006F4E2C">
        <w:rPr>
          <w:rFonts w:cs="Times New Roman" w:hint="eastAsia"/>
          <w:color w:val="0070C0"/>
        </w:rPr>
        <w:t>相</w:t>
      </w:r>
      <w:r w:rsidR="001F0768" w:rsidRPr="006F4E2C">
        <w:rPr>
          <w:rFonts w:cs="Times New Roman" w:hint="eastAsia"/>
          <w:color w:val="0070C0"/>
        </w:rPr>
        <w:t>較</w:t>
      </w:r>
      <w:r w:rsidRPr="006F4E2C">
        <w:rPr>
          <w:rFonts w:cs="Times New Roman" w:hint="eastAsia"/>
          <w:color w:val="0070C0"/>
        </w:rPr>
        <w:t>於單一填補法，多重填補法</w:t>
      </w:r>
      <w:r w:rsidR="001B4BA5" w:rsidRPr="006F4E2C">
        <w:rPr>
          <w:rFonts w:cs="Times New Roman" w:hint="eastAsia"/>
          <w:color w:val="0070C0"/>
        </w:rPr>
        <w:t>也</w:t>
      </w:r>
      <w:r w:rsidRPr="006F4E2C">
        <w:rPr>
          <w:rFonts w:cs="Times New Roman" w:hint="eastAsia"/>
          <w:color w:val="0070C0"/>
        </w:rPr>
        <w:t>有</w:t>
      </w:r>
      <w:r w:rsidR="009B2676" w:rsidRPr="006F4E2C">
        <w:rPr>
          <w:rFonts w:cs="Times New Roman" w:hint="eastAsia"/>
          <w:color w:val="0070C0"/>
        </w:rPr>
        <w:t>些</w:t>
      </w:r>
      <w:r w:rsidR="001B4BA5" w:rsidRPr="006F4E2C">
        <w:rPr>
          <w:rFonts w:cs="Times New Roman" w:hint="eastAsia"/>
          <w:color w:val="0070C0"/>
        </w:rPr>
        <w:t>好處</w:t>
      </w:r>
      <w:r w:rsidR="009C4AB3" w:rsidRPr="006F4E2C">
        <w:rPr>
          <w:rFonts w:cs="Times New Roman" w:hint="eastAsia"/>
          <w:color w:val="0070C0"/>
        </w:rPr>
        <w:t>。</w:t>
      </w:r>
      <w:r w:rsidR="001B4BA5" w:rsidRPr="006F4E2C">
        <w:rPr>
          <w:rFonts w:cs="Times New Roman" w:hint="eastAsia"/>
          <w:color w:val="0070C0"/>
        </w:rPr>
        <w:t>其中</w:t>
      </w:r>
      <w:r w:rsidR="009C4AB3" w:rsidRPr="006F4E2C">
        <w:rPr>
          <w:rFonts w:cs="Times New Roman" w:hint="eastAsia"/>
          <w:color w:val="0070C0"/>
        </w:rPr>
        <w:t>因為填補的次數很多，因此對於</w:t>
      </w:r>
      <w:r w:rsidR="00972D4B" w:rsidRPr="006F4E2C">
        <w:rPr>
          <w:rFonts w:cs="Times New Roman" w:hint="eastAsia"/>
          <w:color w:val="0070C0"/>
        </w:rPr>
        <w:t>相</w:t>
      </w:r>
      <w:r w:rsidR="009C4AB3" w:rsidRPr="006F4E2C">
        <w:rPr>
          <w:rFonts w:cs="Times New Roman" w:hint="eastAsia"/>
          <w:color w:val="0070C0"/>
        </w:rPr>
        <w:t>同缺</w:t>
      </w:r>
      <w:r w:rsidR="00972D4B" w:rsidRPr="006F4E2C">
        <w:rPr>
          <w:rFonts w:cs="Times New Roman" w:hint="eastAsia"/>
          <w:color w:val="0070C0"/>
        </w:rPr>
        <w:t>失</w:t>
      </w:r>
      <w:r w:rsidR="009C4AB3" w:rsidRPr="006F4E2C">
        <w:rPr>
          <w:rFonts w:cs="Times New Roman" w:hint="eastAsia"/>
          <w:color w:val="0070C0"/>
        </w:rPr>
        <w:t>值</w:t>
      </w:r>
      <w:r w:rsidR="00972D4B" w:rsidRPr="006F4E2C">
        <w:rPr>
          <w:rFonts w:cs="Times New Roman" w:hint="eastAsia"/>
          <w:color w:val="0070C0"/>
        </w:rPr>
        <w:t>，每次填補都是從</w:t>
      </w:r>
      <w:r w:rsidR="009C4AB3" w:rsidRPr="006F4E2C">
        <w:rPr>
          <w:rFonts w:cs="Times New Roman" w:hint="eastAsia"/>
          <w:color w:val="0070C0"/>
        </w:rPr>
        <w:t>候選填補值</w:t>
      </w:r>
      <w:r w:rsidR="00972D4B" w:rsidRPr="006F4E2C">
        <w:rPr>
          <w:rFonts w:cs="Times New Roman" w:hint="eastAsia"/>
          <w:color w:val="0070C0"/>
        </w:rPr>
        <w:t>的集合中挑選出來，也</w:t>
      </w:r>
      <w:r w:rsidR="0096163C" w:rsidRPr="006F4E2C">
        <w:rPr>
          <w:rFonts w:cs="Times New Roman" w:hint="eastAsia"/>
          <w:color w:val="0070C0"/>
        </w:rPr>
        <w:t>會有比較多種的選擇</w:t>
      </w:r>
      <w:r w:rsidR="009C4AB3" w:rsidRPr="006F4E2C">
        <w:rPr>
          <w:rFonts w:cs="Times New Roman" w:hint="eastAsia"/>
          <w:color w:val="0070C0"/>
        </w:rPr>
        <w:t>，因此</w:t>
      </w:r>
      <w:proofErr w:type="gramStart"/>
      <w:r w:rsidR="009C4AB3" w:rsidRPr="006F4E2C">
        <w:rPr>
          <w:rFonts w:cs="Times New Roman" w:hint="eastAsia"/>
          <w:color w:val="0070C0"/>
        </w:rPr>
        <w:t>採</w:t>
      </w:r>
      <w:proofErr w:type="gramEnd"/>
      <w:r w:rsidR="001B4BA5" w:rsidRPr="006F4E2C">
        <w:rPr>
          <w:rFonts w:cs="Times New Roman" w:hint="eastAsia"/>
          <w:color w:val="0070C0"/>
        </w:rPr>
        <w:t>隨機抽取</w:t>
      </w:r>
      <w:r w:rsidR="009C4AB3" w:rsidRPr="006F4E2C">
        <w:rPr>
          <w:rFonts w:cs="Times New Roman" w:hint="eastAsia"/>
          <w:color w:val="0070C0"/>
        </w:rPr>
        <w:t>其中一種作為填補值會比單一填補法更有多樣性，避免落入填補的值總是可以預測的。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56FC97FE" w14:textId="32BB7D40" w:rsidR="00594D54" w:rsidRPr="000313B8" w:rsidRDefault="00A03F19" w:rsidP="005B763C">
      <w:pPr>
        <w:ind w:firstLine="480"/>
        <w:rPr>
          <w:rFonts w:cs="Times New Roman"/>
          <w:color w:val="0070C0"/>
        </w:rPr>
      </w:pPr>
      <w:r w:rsidRPr="000313B8">
        <w:rPr>
          <w:rFonts w:hint="eastAsia"/>
          <w:color w:val="0070C0"/>
        </w:rPr>
        <w:t>多重填補法仰賴於資料集上模擬分布模型</w:t>
      </w:r>
      <w:r w:rsidRPr="000313B8">
        <w:rPr>
          <w:color w:val="0070C0"/>
        </w:rPr>
        <w:fldChar w:fldCharType="begin"/>
      </w:r>
      <w:r w:rsidR="00C34F3F" w:rsidRPr="000313B8">
        <w:rPr>
          <w:color w:val="0070C0"/>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313B8">
        <w:rPr>
          <w:color w:val="0070C0"/>
        </w:rPr>
        <w:fldChar w:fldCharType="separate"/>
      </w:r>
      <w:r w:rsidR="00C34F3F" w:rsidRPr="000313B8">
        <w:rPr>
          <w:rFonts w:cs="Times New Roman"/>
          <w:color w:val="0070C0"/>
        </w:rPr>
        <w:t>[19]</w:t>
      </w:r>
      <w:r w:rsidRPr="000313B8">
        <w:rPr>
          <w:color w:val="0070C0"/>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4B8BB38F" w14:textId="5AAE70A0" w:rsidR="0097496A" w:rsidRPr="0097496A" w:rsidRDefault="00163CFB" w:rsidP="00A86656">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sidR="00A86656">
        <w:rPr>
          <w:rFonts w:cs="Times New Roman" w:hint="eastAsia"/>
          <w:color w:val="00B050"/>
        </w:rPr>
        <w:t>]</w:t>
      </w:r>
    </w:p>
    <w:p w14:paraId="36E35D9D" w14:textId="5A066A5D" w:rsidR="009F4512" w:rsidRDefault="006764E5" w:rsidP="00A23A33">
      <w:pPr>
        <w:ind w:firstLine="480"/>
        <w:rPr>
          <w:color w:val="0070C0"/>
        </w:rPr>
      </w:pPr>
      <w:r>
        <w:rPr>
          <w:rFonts w:cs="Times New Roman" w:hint="eastAsia"/>
          <w:color w:val="0070C0"/>
        </w:rPr>
        <w:t>填補法的優點在於，</w:t>
      </w:r>
      <w:r w:rsidR="001511D9"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001511D9" w:rsidRPr="007A4F52">
        <w:rPr>
          <w:rFonts w:hint="eastAsia"/>
          <w:color w:val="0070C0"/>
        </w:rPr>
        <w:t>資料集分布以及避免</w:t>
      </w:r>
      <w:r w:rsidR="001511D9">
        <w:rPr>
          <w:rFonts w:hint="eastAsia"/>
          <w:color w:val="0070C0"/>
        </w:rPr>
        <w:t>喪失</w:t>
      </w:r>
      <w:r w:rsidR="001511D9" w:rsidRPr="007A4F52">
        <w:rPr>
          <w:rFonts w:hint="eastAsia"/>
          <w:color w:val="0070C0"/>
        </w:rPr>
        <w:t>資料</w:t>
      </w:r>
      <w:r w:rsidR="001511D9">
        <w:rPr>
          <w:rFonts w:hint="eastAsia"/>
          <w:color w:val="0070C0"/>
        </w:rPr>
        <w:t>集的</w:t>
      </w:r>
      <w:r w:rsidR="001511D9" w:rsidRPr="007A4F52">
        <w:rPr>
          <w:rFonts w:hint="eastAsia"/>
          <w:color w:val="0070C0"/>
        </w:rPr>
        <w:t>表現特性，參考</w:t>
      </w:r>
      <w:r w:rsidR="001511D9">
        <w:rPr>
          <w:rFonts w:hint="eastAsia"/>
          <w:color w:val="0070C0"/>
        </w:rPr>
        <w:t>無缺失值的資料點以填補</w:t>
      </w:r>
      <w:r w:rsidR="001511D9" w:rsidRPr="007A4F52">
        <w:rPr>
          <w:rFonts w:hint="eastAsia"/>
          <w:color w:val="0070C0"/>
        </w:rPr>
        <w:t>缺失值較有可</w:t>
      </w:r>
      <w:r w:rsidR="001A11DC">
        <w:rPr>
          <w:rFonts w:hint="eastAsia"/>
          <w:color w:val="0070C0"/>
        </w:rPr>
        <w:t>參考</w:t>
      </w:r>
      <w:r w:rsidR="001511D9" w:rsidRPr="007A4F52">
        <w:rPr>
          <w:rFonts w:hint="eastAsia"/>
          <w:color w:val="0070C0"/>
        </w:rPr>
        <w:t>性且預期會有比較好的效果</w:t>
      </w:r>
      <w:r w:rsidR="001511D9">
        <w:rPr>
          <w:rFonts w:hint="eastAsia"/>
          <w:color w:val="0070C0"/>
        </w:rPr>
        <w:t>，</w:t>
      </w:r>
      <w:r w:rsidR="001A11DC">
        <w:rPr>
          <w:rFonts w:hint="eastAsia"/>
          <w:color w:val="0070C0"/>
        </w:rPr>
        <w:t>也比較</w:t>
      </w:r>
      <w:r w:rsidR="001511D9" w:rsidRPr="007A4F52">
        <w:rPr>
          <w:rFonts w:hint="eastAsia"/>
          <w:color w:val="0070C0"/>
        </w:rPr>
        <w:t>接近完整資料集的特徵</w:t>
      </w:r>
      <w:r w:rsidR="001511D9" w:rsidRPr="007A4F52">
        <w:rPr>
          <w:rFonts w:cs="Times New Roman" w:hint="eastAsia"/>
          <w:color w:val="0070C0"/>
        </w:rPr>
        <w:t>。</w:t>
      </w:r>
      <w:r w:rsidR="002E64E7">
        <w:rPr>
          <w:rFonts w:cs="Times New Roman" w:hint="eastAsia"/>
          <w:color w:val="0070C0"/>
        </w:rPr>
        <w:t>然而，</w:t>
      </w:r>
      <w:r w:rsidR="00A06DFC">
        <w:rPr>
          <w:rFonts w:hint="eastAsia"/>
          <w:color w:val="0070C0"/>
        </w:rPr>
        <w:t>填補法</w:t>
      </w:r>
      <w:r w:rsidR="00F677B7">
        <w:rPr>
          <w:rFonts w:hint="eastAsia"/>
          <w:color w:val="0070C0"/>
        </w:rPr>
        <w:t>也其</w:t>
      </w:r>
      <w:r w:rsidR="00A06DFC">
        <w:rPr>
          <w:rFonts w:hint="eastAsia"/>
          <w:color w:val="0070C0"/>
        </w:rPr>
        <w:t>缺點，</w:t>
      </w:r>
      <w:r w:rsidR="00F677B7">
        <w:rPr>
          <w:rFonts w:hint="eastAsia"/>
          <w:color w:val="0070C0"/>
        </w:rPr>
        <w:t>就是</w:t>
      </w:r>
      <w:r w:rsidR="00F52C85">
        <w:rPr>
          <w:rFonts w:hint="eastAsia"/>
          <w:color w:val="0070C0"/>
        </w:rPr>
        <w:t>無法保證或是確定填補缺失的值是否正確</w:t>
      </w:r>
      <w:r w:rsidR="00271A29">
        <w:rPr>
          <w:rFonts w:hint="eastAsia"/>
          <w:color w:val="0070C0"/>
        </w:rPr>
        <w:t>，</w:t>
      </w:r>
      <w:r w:rsidR="00006FCE">
        <w:rPr>
          <w:rFonts w:hint="eastAsia"/>
          <w:color w:val="0070C0"/>
        </w:rPr>
        <w:t>且</w:t>
      </w:r>
      <w:r w:rsidR="00271A29">
        <w:rPr>
          <w:rFonts w:hint="eastAsia"/>
          <w:color w:val="0070C0"/>
        </w:rPr>
        <w:t>填補</w:t>
      </w:r>
      <w:proofErr w:type="gramStart"/>
      <w:r w:rsidR="00271A29">
        <w:rPr>
          <w:rFonts w:hint="eastAsia"/>
          <w:color w:val="0070C0"/>
        </w:rPr>
        <w:t>缺失值後</w:t>
      </w:r>
      <w:r w:rsidR="0012398F">
        <w:rPr>
          <w:rFonts w:hint="eastAsia"/>
          <w:color w:val="0070C0"/>
        </w:rPr>
        <w:t>一定</w:t>
      </w:r>
      <w:proofErr w:type="gramEnd"/>
      <w:r w:rsidR="00271A29">
        <w:rPr>
          <w:rFonts w:hint="eastAsia"/>
          <w:color w:val="0070C0"/>
        </w:rPr>
        <w:t>會影響原本資料集的內容</w:t>
      </w:r>
      <w:r w:rsidR="00006FCE">
        <w:rPr>
          <w:rFonts w:hint="eastAsia"/>
          <w:color w:val="0070C0"/>
        </w:rPr>
        <w:t>，造成資料的失真。</w:t>
      </w:r>
      <w:r w:rsidR="00271A29">
        <w:rPr>
          <w:rFonts w:hint="eastAsia"/>
          <w:color w:val="0070C0"/>
        </w:rPr>
        <w:t>因此</w:t>
      </w:r>
      <w:r w:rsidR="00A06DFC">
        <w:rPr>
          <w:rFonts w:hint="eastAsia"/>
          <w:color w:val="0070C0"/>
        </w:rPr>
        <w:t>沒有最好的填補法，只有最適合的填補法。</w:t>
      </w:r>
    </w:p>
    <w:p w14:paraId="62E02934" w14:textId="29616FDB" w:rsidR="00B75212" w:rsidRPr="00B75212" w:rsidRDefault="00B75212" w:rsidP="0018463D">
      <w:pPr>
        <w:pStyle w:val="af7"/>
        <w:rPr>
          <w:color w:val="0070C0"/>
          <w:sz w:val="24"/>
          <w:szCs w:val="24"/>
        </w:rPr>
      </w:pPr>
    </w:p>
    <w:p w14:paraId="6B75F293" w14:textId="251B20C6" w:rsidR="00AB148B" w:rsidRPr="004D10AA" w:rsidRDefault="00157C27" w:rsidP="00577AF0">
      <w:pPr>
        <w:pStyle w:val="3"/>
      </w:pPr>
      <w:bookmarkStart w:id="70" w:name="_Toc49302228"/>
      <w:r>
        <w:rPr>
          <w:rFonts w:hint="eastAsia"/>
        </w:rPr>
        <w:lastRenderedPageBreak/>
        <w:t>2.</w:t>
      </w:r>
      <w:r w:rsidR="001511D9" w:rsidRPr="004D10AA">
        <w:t>2.3</w:t>
      </w:r>
      <w:r w:rsidR="004D10AA" w:rsidRPr="00B75212">
        <w:rPr>
          <w:rFonts w:hint="eastAsia"/>
          <w:shd w:val="clear" w:color="auto" w:fill="auto"/>
        </w:rPr>
        <w:t xml:space="preserve"> </w:t>
      </w:r>
      <w:r w:rsidR="00AB148B" w:rsidRPr="00B75212">
        <w:rPr>
          <w:rFonts w:hint="eastAsia"/>
          <w:shd w:val="clear" w:color="auto" w:fill="auto"/>
        </w:rPr>
        <w:t>k</w:t>
      </w:r>
      <w:r w:rsidR="00AB148B" w:rsidRPr="00B75212">
        <w:rPr>
          <w:rFonts w:hint="eastAsia"/>
          <w:shd w:val="clear" w:color="auto" w:fill="auto"/>
        </w:rPr>
        <w:t>鄰近</w:t>
      </w:r>
      <w:r w:rsidR="007E56AC" w:rsidRPr="00B75212">
        <w:rPr>
          <w:rFonts w:hint="eastAsia"/>
          <w:shd w:val="clear" w:color="auto" w:fill="auto"/>
        </w:rPr>
        <w:t>點</w:t>
      </w:r>
      <w:r w:rsidR="00835491" w:rsidRPr="00B75212">
        <w:rPr>
          <w:rFonts w:hint="eastAsia"/>
          <w:shd w:val="clear" w:color="auto" w:fill="auto"/>
        </w:rPr>
        <w:t>填補</w:t>
      </w:r>
      <w:r w:rsidR="00AB148B" w:rsidRPr="00B75212">
        <w:rPr>
          <w:rFonts w:hint="eastAsia"/>
          <w:shd w:val="clear" w:color="auto" w:fill="auto"/>
        </w:rPr>
        <w:t>法</w:t>
      </w:r>
      <w:bookmarkEnd w:id="70"/>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372AD211" w:rsidR="006331FB" w:rsidRDefault="00B80052" w:rsidP="00E52CF8">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44B9B" w:rsidRPr="00F1415A">
        <w:rPr>
          <w:rFonts w:cs="Times New Roman"/>
          <w:color w:val="0070C0"/>
        </w:rPr>
        <w:t>k</w:t>
      </w:r>
      <w:r w:rsidR="00444B9B" w:rsidRPr="00F1415A">
        <w:rPr>
          <w:rFonts w:cs="Times New Roman" w:hint="eastAsia"/>
          <w:color w:val="0070C0"/>
        </w:rPr>
        <w:t>鄰近點填補法</w:t>
      </w:r>
      <w:r w:rsidR="00444B9B">
        <w:rPr>
          <w:rFonts w:cs="Times New Roman" w:hint="eastAsia"/>
          <w:color w:val="0070C0"/>
        </w:rPr>
        <w:t>核心概念為</w:t>
      </w:r>
      <w:r w:rsidR="00DB267F">
        <w:rPr>
          <w:rFonts w:cs="Times New Roman" w:hint="eastAsia"/>
          <w:color w:val="0070C0"/>
        </w:rPr>
        <w:t>：</w:t>
      </w:r>
      <w:r w:rsidR="00444B9B">
        <w:rPr>
          <w:rFonts w:cs="Times New Roman" w:hint="eastAsia"/>
          <w:color w:val="0070C0"/>
        </w:rPr>
        <w:t>假設鄰近的資料應該很相近，因此</w:t>
      </w:r>
      <w:r w:rsidR="00DB267F">
        <w:rPr>
          <w:rFonts w:cs="Times New Roman" w:hint="eastAsia"/>
          <w:color w:val="0070C0"/>
        </w:rPr>
        <w:t>在相同維度上，</w:t>
      </w:r>
      <w:r w:rsidR="00444B9B">
        <w:rPr>
          <w:rFonts w:cs="Times New Roman" w:hint="eastAsia"/>
          <w:color w:val="0070C0"/>
        </w:rPr>
        <w:t>鄰近資料</w:t>
      </w:r>
      <w:r w:rsidR="00DB267F">
        <w:rPr>
          <w:rFonts w:cs="Times New Roman" w:hint="eastAsia"/>
          <w:color w:val="0070C0"/>
        </w:rPr>
        <w:t>的</w:t>
      </w:r>
      <w:r w:rsidR="00444B9B">
        <w:rPr>
          <w:rFonts w:cs="Times New Roman" w:hint="eastAsia"/>
          <w:color w:val="0070C0"/>
        </w:rPr>
        <w:t>值也會很接近。</w:t>
      </w:r>
      <w:r w:rsidR="000F4156">
        <w:rPr>
          <w:rFonts w:cs="Times New Roman" w:hint="eastAsia"/>
          <w:color w:val="0070C0"/>
        </w:rPr>
        <w:t>今</w:t>
      </w:r>
      <w:r w:rsidR="00444B9B">
        <w:rPr>
          <w:rFonts w:cs="Times New Roman" w:hint="eastAsia"/>
          <w:color w:val="0070C0"/>
        </w:rPr>
        <w:t>已知存在</w:t>
      </w:r>
      <w:r w:rsidR="000F4156">
        <w:rPr>
          <w:rFonts w:cs="Times New Roman" w:hint="eastAsia"/>
          <w:color w:val="0070C0"/>
        </w:rPr>
        <w:t>一個</w:t>
      </w:r>
      <w:r w:rsidR="00444B9B">
        <w:rPr>
          <w:rFonts w:cs="Times New Roman" w:hint="eastAsia"/>
          <w:color w:val="0070C0"/>
        </w:rPr>
        <w:t>缺失值，找尋與含有該缺失值資料點最接近的資料點，</w:t>
      </w:r>
      <w:r w:rsidR="000F4156">
        <w:rPr>
          <w:rFonts w:cs="Times New Roman" w:hint="eastAsia"/>
          <w:color w:val="0070C0"/>
        </w:rPr>
        <w:t>作為鄰近點</w:t>
      </w:r>
      <w:r w:rsidR="00402588">
        <w:rPr>
          <w:rFonts w:cs="Times New Roman" w:hint="eastAsia"/>
          <w:color w:val="0070C0"/>
        </w:rPr>
        <w:t>。蒐集這些鄰近點</w:t>
      </w:r>
      <w:proofErr w:type="gramStart"/>
      <w:r w:rsidR="00402588">
        <w:rPr>
          <w:rFonts w:cs="Times New Roman" w:hint="eastAsia"/>
          <w:color w:val="0070C0"/>
        </w:rPr>
        <w:t>的值後</w:t>
      </w:r>
      <w:proofErr w:type="gramEnd"/>
      <w:r w:rsidR="00402588">
        <w:rPr>
          <w:rFonts w:cs="Times New Roman" w:hint="eastAsia"/>
          <w:color w:val="0070C0"/>
        </w:rPr>
        <w:t>，並且加這些值合併後為一個新值，最後將此新值填補該缺失值。</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proofErr w:type="gramStart"/>
      <w:r w:rsidR="00402329" w:rsidRPr="00F1415A">
        <w:rPr>
          <w:rFonts w:cs="Times New Roman" w:hint="eastAsia"/>
          <w:color w:val="0070C0"/>
        </w:rPr>
        <w:t>個</w:t>
      </w:r>
      <w:proofErr w:type="gramEnd"/>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proofErr w:type="gramStart"/>
      <w:r w:rsidR="00B90BE7" w:rsidRPr="00F1415A">
        <w:rPr>
          <w:rFonts w:cs="Times New Roman" w:hint="eastAsia"/>
          <w:color w:val="0070C0"/>
        </w:rPr>
        <w:t>個</w:t>
      </w:r>
      <w:proofErr w:type="gramEnd"/>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proofErr w:type="gramStart"/>
      <w:r w:rsidR="00874C76" w:rsidRPr="00F1415A">
        <w:rPr>
          <w:rFonts w:cs="Times New Roman" w:hint="eastAsia"/>
          <w:color w:val="0070C0"/>
        </w:rPr>
        <w:t>個</w:t>
      </w:r>
      <w:proofErr w:type="gramEnd"/>
      <w:r w:rsidR="00874C76" w:rsidRPr="00F1415A">
        <w:rPr>
          <w:rFonts w:cs="Times New Roman" w:hint="eastAsia"/>
          <w:color w:val="0070C0"/>
        </w:rPr>
        <w:t>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FC125BD" w:rsidR="00192CDE" w:rsidRPr="00B53BD0"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其中一個是，</w:t>
      </w:r>
      <w:r w:rsidR="006B6875" w:rsidRPr="00B53BD0">
        <w:rPr>
          <w:rFonts w:cs="Times New Roman" w:hint="eastAsia"/>
          <w:color w:val="0070C0"/>
        </w:rPr>
        <w:t>由於</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AF7C0D" w:rsidRPr="00B53BD0">
        <w:rPr>
          <w:rFonts w:cs="Times New Roman" w:hint="eastAsia"/>
          <w:color w:val="0070C0"/>
        </w:rPr>
        <w:t>不好</w:t>
      </w:r>
      <w:r w:rsidR="006B6875" w:rsidRPr="00B53BD0">
        <w:rPr>
          <w:rFonts w:cs="Times New Roman" w:hint="eastAsia"/>
          <w:color w:val="0070C0"/>
        </w:rPr>
        <w:t>的鄰近點</w:t>
      </w:r>
      <w:r w:rsidR="00E862E2" w:rsidRPr="00B53BD0">
        <w:rPr>
          <w:rFonts w:cs="Times New Roman" w:hint="eastAsia"/>
          <w:color w:val="0070C0"/>
        </w:rPr>
        <w:t>或者</w:t>
      </w:r>
      <w:r w:rsidR="00167DF7" w:rsidRPr="00B53BD0">
        <w:rPr>
          <w:rFonts w:cs="Times New Roman" w:hint="eastAsia"/>
          <w:color w:val="0070C0"/>
        </w:rPr>
        <w:t>鄰近點含有偏差值</w:t>
      </w:r>
      <w:r w:rsidR="006B6875" w:rsidRPr="00B53BD0">
        <w:rPr>
          <w:rFonts w:cs="Times New Roman" w:hint="eastAsia"/>
          <w:color w:val="0070C0"/>
        </w:rPr>
        <w:t>，</w:t>
      </w:r>
      <w:r w:rsidR="00D81CA6" w:rsidRPr="00B53BD0">
        <w:rPr>
          <w:rFonts w:cs="Times New Roman" w:hint="eastAsia"/>
          <w:color w:val="0070C0"/>
        </w:rPr>
        <w:t>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197C87" w:rsidRPr="00B53BD0">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9E50B8" w:rsidRPr="00B53BD0">
        <w:rPr>
          <w:rFonts w:cs="Times New Roman" w:hint="eastAsia"/>
          <w:color w:val="0070C0"/>
        </w:rPr>
        <w:t>任意兩</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計算距離的</w:t>
      </w:r>
      <w:r w:rsidR="0094458A" w:rsidRPr="00B53BD0">
        <w:rPr>
          <w:rFonts w:cs="Times New Roman" w:hint="eastAsia"/>
          <w:color w:val="0070C0"/>
        </w:rPr>
        <w:t>過程</w:t>
      </w:r>
      <w:r w:rsidR="00E51CD0" w:rsidRPr="00B53BD0">
        <w:rPr>
          <w:rFonts w:cs="Times New Roman" w:hint="eastAsia"/>
          <w:color w:val="0070C0"/>
        </w:rPr>
        <w:t>會</w:t>
      </w:r>
      <w:r w:rsidR="0003190F" w:rsidRPr="00B53BD0">
        <w:rPr>
          <w:rFonts w:cs="Times New Roman" w:hint="eastAsia"/>
          <w:color w:val="0070C0"/>
        </w:rPr>
        <w:t>被維度大小與資料點的個數影響，而</w:t>
      </w:r>
      <w:r w:rsidR="00FC450F" w:rsidRPr="00B53BD0">
        <w:rPr>
          <w:rFonts w:cs="Times New Roman" w:hint="eastAsia"/>
          <w:color w:val="0070C0"/>
        </w:rPr>
        <w:t>需要</w:t>
      </w:r>
      <w:r w:rsidR="00F15024" w:rsidRPr="00B53BD0">
        <w:rPr>
          <w:rFonts w:cs="Times New Roman" w:hint="eastAsia"/>
          <w:color w:val="0070C0"/>
        </w:rPr>
        <w:t>大量</w:t>
      </w:r>
      <w:r w:rsidR="00E21BE0" w:rsidRPr="00B53BD0">
        <w:rPr>
          <w:rFonts w:cs="Times New Roman" w:hint="eastAsia"/>
          <w:color w:val="0070C0"/>
        </w:rPr>
        <w:t>的</w:t>
      </w:r>
      <w:r w:rsidR="00F15024" w:rsidRPr="00B53BD0">
        <w:rPr>
          <w:rFonts w:cs="Times New Roman" w:hint="eastAsia"/>
          <w:color w:val="0070C0"/>
        </w:rPr>
        <w:t>計算</w:t>
      </w:r>
      <w:r w:rsidR="00316C41" w:rsidRPr="00B53BD0">
        <w:rPr>
          <w:rFonts w:cs="Times New Roman" w:hint="eastAsia"/>
          <w:color w:val="0070C0"/>
        </w:rPr>
        <w:t>量</w:t>
      </w:r>
      <w:r w:rsidR="00687014" w:rsidRPr="00B53BD0">
        <w:rPr>
          <w:rFonts w:cs="Times New Roman" w:hint="eastAsia"/>
          <w:color w:val="0070C0"/>
        </w:rPr>
        <w:t>。</w:t>
      </w:r>
      <w:r w:rsidR="00055799" w:rsidRPr="00B53BD0">
        <w:rPr>
          <w:rFonts w:cs="Times New Roman" w:hint="eastAsia"/>
          <w:color w:val="0070C0"/>
        </w:rPr>
        <w:t>尤其</w:t>
      </w:r>
      <w:r w:rsidR="0003190F" w:rsidRPr="00B53BD0">
        <w:rPr>
          <w:rFonts w:cs="Times New Roman" w:hint="eastAsia"/>
          <w:color w:val="0070C0"/>
        </w:rPr>
        <w:t>在多維度資料集當中含有大量的資料點時，此計算量更是可觀。今以</w:t>
      </w:r>
      <w:r w:rsidR="00C5160C" w:rsidRPr="00B53BD0">
        <w:rPr>
          <w:rFonts w:cs="Times New Roman" w:hint="eastAsia"/>
          <w:color w:val="0070C0"/>
        </w:rPr>
        <w:t>n</w:t>
      </w:r>
      <w:r w:rsidR="00C5160C" w:rsidRPr="00B53BD0">
        <w:rPr>
          <w:rFonts w:cs="Times New Roman" w:hint="eastAsia"/>
          <w:color w:val="0070C0"/>
        </w:rPr>
        <w:t>筆資料為例</w:t>
      </w:r>
      <w:r w:rsidR="00687014" w:rsidRPr="00B53BD0">
        <w:rPr>
          <w:rFonts w:cs="Times New Roman" w:hint="eastAsia"/>
          <w:color w:val="0070C0"/>
        </w:rPr>
        <w:t>，</w:t>
      </w:r>
      <w:r w:rsidR="00C5160C" w:rsidRPr="00B53BD0">
        <w:rPr>
          <w:rFonts w:cs="Times New Roman" w:hint="eastAsia"/>
          <w:color w:val="0070C0"/>
        </w:rPr>
        <w:t>新增一筆資料點</w:t>
      </w:r>
      <w:r w:rsidR="001A76D7" w:rsidRPr="00B53BD0">
        <w:rPr>
          <w:rFonts w:cs="Times New Roman" w:hint="eastAsia"/>
          <w:color w:val="0070C0"/>
        </w:rPr>
        <w:t>時</w:t>
      </w:r>
      <w:r w:rsidR="00376C70" w:rsidRPr="00B53BD0">
        <w:rPr>
          <w:rFonts w:cs="Times New Roman" w:hint="eastAsia"/>
          <w:color w:val="0070C0"/>
        </w:rPr>
        <w:t>就</w:t>
      </w:r>
      <w:r w:rsidR="004F3C13" w:rsidRPr="00B53BD0">
        <w:rPr>
          <w:rFonts w:cs="Times New Roman" w:hint="eastAsia"/>
          <w:color w:val="0070C0"/>
        </w:rPr>
        <w:t>必須多</w:t>
      </w:r>
      <w:r w:rsidR="00376C70" w:rsidRPr="00B53BD0">
        <w:rPr>
          <w:rFonts w:cs="Times New Roman" w:hint="eastAsia"/>
          <w:color w:val="0070C0"/>
        </w:rPr>
        <w:t>n</w:t>
      </w:r>
      <w:r w:rsidR="00376C70" w:rsidRPr="00B53BD0">
        <w:rPr>
          <w:rFonts w:cs="Times New Roman" w:hint="eastAsia"/>
          <w:color w:val="0070C0"/>
        </w:rPr>
        <w:t>次的距離計算</w:t>
      </w:r>
      <w:r w:rsidR="004F3C13" w:rsidRPr="00B53BD0">
        <w:rPr>
          <w:rFonts w:cs="Times New Roman" w:hint="eastAsia"/>
          <w:color w:val="0070C0"/>
        </w:rPr>
        <w:t>。此時若</w:t>
      </w:r>
      <w:r w:rsidR="001A76D7" w:rsidRPr="00B53BD0">
        <w:rPr>
          <w:rFonts w:cs="Times New Roman" w:hint="eastAsia"/>
          <w:color w:val="0070C0"/>
        </w:rPr>
        <w:t>再新增一筆資料點時</w:t>
      </w:r>
      <w:r w:rsidR="004F3C13" w:rsidRPr="00B53BD0">
        <w:rPr>
          <w:rFonts w:cs="Times New Roman" w:hint="eastAsia"/>
          <w:color w:val="0070C0"/>
        </w:rPr>
        <w:t>，必須再</w:t>
      </w:r>
      <w:r w:rsidR="001A76D7" w:rsidRPr="00B53BD0">
        <w:rPr>
          <w:rFonts w:cs="Times New Roman" w:hint="eastAsia"/>
          <w:color w:val="0070C0"/>
        </w:rPr>
        <w:t>增加</w:t>
      </w:r>
      <w:r w:rsidR="001A76D7" w:rsidRPr="00B53BD0">
        <w:rPr>
          <w:rFonts w:cs="Times New Roman" w:hint="eastAsia"/>
          <w:color w:val="0070C0"/>
        </w:rPr>
        <w:t>n+1</w:t>
      </w:r>
      <w:r w:rsidR="001A76D7" w:rsidRPr="00B53BD0">
        <w:rPr>
          <w:rFonts w:cs="Times New Roman" w:hint="eastAsia"/>
          <w:color w:val="0070C0"/>
        </w:rPr>
        <w:t>次的距離計算</w:t>
      </w:r>
      <w:r w:rsidR="005E69C2" w:rsidRPr="00B53BD0">
        <w:rPr>
          <w:rFonts w:cs="Times New Roman" w:hint="eastAsia"/>
          <w:color w:val="0070C0"/>
        </w:rPr>
        <w:t>(</w:t>
      </w:r>
      <w:r w:rsidR="00693D49" w:rsidRPr="00B53BD0">
        <w:rPr>
          <w:rFonts w:cs="Times New Roman" w:hint="eastAsia"/>
          <w:color w:val="0070C0"/>
        </w:rPr>
        <w:t>目前</w:t>
      </w:r>
      <w:r w:rsidR="005E69C2" w:rsidRPr="00B53BD0">
        <w:rPr>
          <w:rFonts w:cs="Times New Roman" w:hint="eastAsia"/>
          <w:color w:val="0070C0"/>
        </w:rPr>
        <w:t>總共有</w:t>
      </w:r>
      <w:r w:rsidR="00231F2C" w:rsidRPr="00B53BD0">
        <w:rPr>
          <w:rFonts w:cs="Times New Roman" w:hint="eastAsia"/>
          <w:color w:val="0070C0"/>
        </w:rPr>
        <w:t>n</w:t>
      </w:r>
      <w:r w:rsidR="00231F2C" w:rsidRPr="00B53BD0">
        <w:rPr>
          <w:rFonts w:cs="Times New Roman"/>
          <w:color w:val="0070C0"/>
        </w:rPr>
        <w:t>+1</w:t>
      </w:r>
      <w:r w:rsidR="00231F2C" w:rsidRPr="00B53BD0">
        <w:rPr>
          <w:rFonts w:cs="Times New Roman" w:hint="eastAsia"/>
          <w:color w:val="0070C0"/>
        </w:rPr>
        <w:t>筆資料</w:t>
      </w:r>
      <w:r w:rsidR="005E69C2" w:rsidRPr="00B53BD0">
        <w:rPr>
          <w:rFonts w:cs="Times New Roman" w:hint="eastAsia"/>
          <w:color w:val="0070C0"/>
        </w:rPr>
        <w:t>)</w:t>
      </w:r>
      <w:r w:rsidR="00F32AD1" w:rsidRPr="00B53BD0">
        <w:rPr>
          <w:rFonts w:cs="Times New Roman" w:hint="eastAsia"/>
          <w:color w:val="0070C0"/>
        </w:rPr>
        <w:t>，</w:t>
      </w:r>
      <w:r w:rsidR="00E570F0" w:rsidRPr="00B53BD0">
        <w:rPr>
          <w:rFonts w:cs="Times New Roman" w:hint="eastAsia"/>
          <w:color w:val="0070C0"/>
        </w:rPr>
        <w:t>以此類推。</w:t>
      </w:r>
      <w:r w:rsidR="00CA0A07" w:rsidRPr="00B53BD0">
        <w:rPr>
          <w:rFonts w:cs="Times New Roman" w:hint="eastAsia"/>
          <w:color w:val="0070C0"/>
        </w:rPr>
        <w:t>使得</w:t>
      </w:r>
      <w:r w:rsidR="00D30AED" w:rsidRPr="00B53BD0">
        <w:rPr>
          <w:rFonts w:cs="Times New Roman" w:hint="eastAsia"/>
          <w:color w:val="0070C0"/>
        </w:rPr>
        <w:t>資料點</w:t>
      </w:r>
      <w:r w:rsidR="00F7347C">
        <w:rPr>
          <w:rFonts w:cs="Times New Roman" w:hint="eastAsia"/>
          <w:color w:val="0070C0"/>
        </w:rPr>
        <w:t>之</w:t>
      </w:r>
      <w:r w:rsidR="00E01C18" w:rsidRPr="00B53BD0">
        <w:rPr>
          <w:rFonts w:cs="Times New Roman" w:hint="eastAsia"/>
          <w:color w:val="0070C0"/>
        </w:rPr>
        <w:t>間的</w:t>
      </w:r>
      <w:r w:rsidR="009C2665" w:rsidRPr="00B53BD0">
        <w:rPr>
          <w:rFonts w:cs="Times New Roman" w:hint="eastAsia"/>
          <w:color w:val="0070C0"/>
        </w:rPr>
        <w:t>距離</w:t>
      </w:r>
      <w:r w:rsidR="00CA0A07" w:rsidRPr="00B53BD0">
        <w:rPr>
          <w:rFonts w:cs="Times New Roman" w:hint="eastAsia"/>
          <w:color w:val="0070C0"/>
        </w:rPr>
        <w:t>計算</w:t>
      </w:r>
      <w:r w:rsidR="00136C4E" w:rsidRPr="00B53BD0">
        <w:rPr>
          <w:rFonts w:cs="Times New Roman" w:hint="eastAsia"/>
          <w:color w:val="0070C0"/>
        </w:rPr>
        <w:t>量</w:t>
      </w:r>
      <w:r w:rsidR="009C2665" w:rsidRPr="00B53BD0">
        <w:rPr>
          <w:rFonts w:cs="Times New Roman" w:hint="eastAsia"/>
          <w:color w:val="0070C0"/>
        </w:rPr>
        <w:t>會</w:t>
      </w:r>
      <w:r w:rsidR="00CA0A07" w:rsidRPr="00B53BD0">
        <w:rPr>
          <w:rFonts w:cs="Times New Roman" w:hint="eastAsia"/>
          <w:color w:val="0070C0"/>
        </w:rPr>
        <w:t>隨著資料點的增加</w:t>
      </w:r>
      <w:r w:rsidR="009C2665" w:rsidRPr="00B53BD0">
        <w:rPr>
          <w:rFonts w:cs="Times New Roman" w:hint="eastAsia"/>
          <w:color w:val="0070C0"/>
        </w:rPr>
        <w:t>而</w:t>
      </w:r>
      <w:r w:rsidR="00AA7DB5" w:rsidRPr="00B53BD0">
        <w:rPr>
          <w:rFonts w:cs="Times New Roman" w:hint="eastAsia"/>
          <w:color w:val="0070C0"/>
        </w:rPr>
        <w:t>呈現</w:t>
      </w:r>
      <w:r w:rsidR="00C66C4E" w:rsidRPr="00B53BD0">
        <w:rPr>
          <w:rFonts w:cs="Times New Roman" w:hint="eastAsia"/>
          <w:color w:val="0070C0"/>
        </w:rPr>
        <w:t>指數</w:t>
      </w:r>
      <w:r w:rsidR="00CA0A07" w:rsidRPr="00B53BD0">
        <w:rPr>
          <w:rFonts w:cs="Times New Roman" w:hint="eastAsia"/>
          <w:color w:val="0070C0"/>
        </w:rPr>
        <w:t>成長</w:t>
      </w:r>
      <w:r w:rsidR="00136C4E" w:rsidRPr="00B53BD0">
        <w:rPr>
          <w:rFonts w:cs="Times New Roman" w:hint="eastAsia"/>
          <w:color w:val="0070C0"/>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71" w:name="_Ref44814096"/>
      <w:bookmarkStart w:id="72" w:name="_Toc49302229"/>
      <w:r w:rsidRPr="00077E04">
        <w:rPr>
          <w:rFonts w:hint="eastAsia"/>
        </w:rPr>
        <w:lastRenderedPageBreak/>
        <w:t>問題與方法</w:t>
      </w:r>
      <w:bookmarkEnd w:id="71"/>
      <w:bookmarkEnd w:id="72"/>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73" w:name="_Toc49302230"/>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73"/>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74" w:name="_Toc49302231"/>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74"/>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75" w:name="_Toc49302232"/>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75"/>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76" w:name="_Ref44811388"/>
      <w:bookmarkStart w:id="77" w:name="_Toc49302197"/>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76"/>
      <w:bookmarkEnd w:id="77"/>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同一維</w:t>
      </w:r>
      <w:proofErr w:type="gramEnd"/>
      <w:r w:rsidR="001900C0">
        <w:rPr>
          <w:rFonts w:hint="eastAsia"/>
        </w:rPr>
        <w:t>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維度</w:t>
      </w:r>
      <w:proofErr w:type="gramEnd"/>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proofErr w:type="gramStart"/>
      <w:r>
        <w:rPr>
          <w:rFonts w:hint="eastAsia"/>
        </w:rPr>
        <w:t>個</w:t>
      </w:r>
      <w:proofErr w:type="gramEnd"/>
      <w:r>
        <w:rPr>
          <w:rFonts w:hint="eastAsia"/>
        </w:rPr>
        <w:t>點，計算它們</w:t>
      </w:r>
      <w:proofErr w:type="gramStart"/>
      <w:r>
        <w:rPr>
          <w:rFonts w:hint="eastAsia"/>
        </w:rPr>
        <w:t>在該維度</w:t>
      </w:r>
      <w:proofErr w:type="gramEnd"/>
      <w:r>
        <w:rPr>
          <w:rFonts w:hint="eastAsia"/>
        </w:rPr>
        <w:t>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78" w:name="_Toc49302233"/>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78"/>
    </w:p>
    <w:p w14:paraId="7C0E783F" w14:textId="77777777" w:rsidR="003777CC" w:rsidRPr="00077E04" w:rsidRDefault="003777CC" w:rsidP="003777CC">
      <w:pPr>
        <w:ind w:firstLine="480"/>
      </w:pPr>
      <w:bookmarkStart w:id="79"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5BF20543" w14:textId="77777777" w:rsidR="003777CC" w:rsidRDefault="003777CC" w:rsidP="003777CC">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6FBB2CC8" w14:textId="21DB7B1B" w:rsidR="00562795" w:rsidRPr="003777CC" w:rsidRDefault="00562795" w:rsidP="003B5FC1">
      <w:pPr>
        <w:ind w:firstLine="480"/>
        <w:rPr>
          <w:color w:val="000000" w:themeColor="text1"/>
        </w:rPr>
      </w:pP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80" w:name="_Toc4930221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79"/>
      <w:bookmarkEnd w:id="80"/>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proofErr w:type="gramStart"/>
            <w:r>
              <w:rPr>
                <w:rFonts w:hint="eastAsia"/>
                <w:color w:val="0070C0"/>
              </w:rPr>
              <w:t>個</w:t>
            </w:r>
            <w:proofErr w:type="gramEnd"/>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81" w:name="_Hlk46773980"/>
      <w:tr w:rsidR="00197B76" w:rsidRPr="00077E04" w14:paraId="427ED54A" w14:textId="77777777" w:rsidTr="00197B76">
        <w:tc>
          <w:tcPr>
            <w:tcW w:w="4247" w:type="dxa"/>
            <w:vAlign w:val="center"/>
          </w:tcPr>
          <w:p w14:paraId="1958FC64" w14:textId="17E41A46" w:rsidR="00197B76" w:rsidRPr="00077E04" w:rsidRDefault="002F592E"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81"/>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資料點維度</w:t>
            </w:r>
            <w:proofErr w:type="gramEnd"/>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2F592E"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2F592E"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2F592E"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2F592E"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2F592E"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2F592E"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82"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lastRenderedPageBreak/>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Pr="00E553C5">
              <w:rPr>
                <w:color w:val="0070C0"/>
              </w:rPr>
              <w:t xml:space="preserve">in ascending order, record index 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82"/>
          </w:p>
        </w:tc>
      </w:tr>
    </w:tbl>
    <w:p w14:paraId="5DC350C0" w14:textId="19691CAC" w:rsidR="00572A17" w:rsidRPr="00077E04" w:rsidRDefault="00AC4BAF" w:rsidP="00A1203C">
      <w:pPr>
        <w:pStyle w:val="af7"/>
        <w:jc w:val="center"/>
        <w:rPr>
          <w:sz w:val="24"/>
          <w:szCs w:val="24"/>
        </w:rPr>
      </w:pPr>
      <w:bookmarkStart w:id="83" w:name="_Toc44592097"/>
      <w:bookmarkStart w:id="84" w:name="_Toc49302198"/>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83"/>
      <w:bookmarkEnd w:id="84"/>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缺失</w:t>
      </w:r>
      <w:proofErr w:type="gramEnd"/>
      <w:r w:rsidRPr="00245BFC">
        <w:rPr>
          <w:rFonts w:hint="eastAsia"/>
        </w:rPr>
        <w:t>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lastRenderedPageBreak/>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54181B46" w:rsidR="00BB29EA" w:rsidRPr="00077E04" w:rsidRDefault="00BB29EA" w:rsidP="00BB29EA">
            <w:pPr>
              <w:rPr>
                <w:rFonts w:cs="Times New Roman"/>
              </w:rPr>
            </w:pPr>
            <w:r w:rsidRPr="00077E04">
              <w:rPr>
                <w:rFonts w:cs="Times New Roman" w:hint="eastAsia"/>
              </w:rPr>
              <w:t>I</w:t>
            </w:r>
            <w:r w:rsidRPr="00077E04">
              <w:rPr>
                <w:rFonts w:cs="Times New Roman"/>
              </w:rPr>
              <w:t xml:space="preserve">nput : </w:t>
            </w:r>
            <w:r w:rsidR="00162DB3">
              <w:rPr>
                <w:rFonts w:cs="Times New Roman" w:hint="eastAsia"/>
              </w:rPr>
              <w:t>i</w:t>
            </w:r>
            <w:r w:rsidR="00162DB3">
              <w:rPr>
                <w:rFonts w:cs="Times New Roman"/>
              </w:rPr>
              <w:t xml:space="preserve">ndices of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r w:rsidRPr="00077E04">
              <w:rPr>
                <w:rFonts w:cs="Times New Roman" w:hint="eastAsia"/>
              </w:rPr>
              <w:t>O</w:t>
            </w:r>
            <w:r w:rsidRPr="00077E04">
              <w:rPr>
                <w:rFonts w:cs="Times New Roman"/>
              </w:rPr>
              <w:t xml:space="preserve">utput :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proofErr w:type="gramStart"/>
            <w:r w:rsidRPr="00A8183B">
              <w:rPr>
                <w:rFonts w:hint="eastAsia"/>
              </w:rPr>
              <w:t>M</w:t>
            </w:r>
            <w:r w:rsidRPr="00A8183B">
              <w:t>ethod</w:t>
            </w:r>
            <w:r w:rsidR="00620DD6">
              <w:t xml:space="preserve"> </w:t>
            </w:r>
            <w:r w:rsidRPr="00A8183B">
              <w:t>:</w:t>
            </w:r>
            <w:proofErr w:type="gramEnd"/>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Default="00BB29EA" w:rsidP="00B13EA3">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p>
          <w:p w14:paraId="1B109B83" w14:textId="0BF62DAA" w:rsidR="00BB29EA" w:rsidRPr="00402CEA" w:rsidRDefault="00AE2557" w:rsidP="00B13EA3">
            <w:pPr>
              <w:ind w:firstLineChars="300" w:firstLine="720"/>
              <w:rPr>
                <w:rFonts w:cs="Times New Roman"/>
                <w:i/>
                <w:color w:val="0070C0"/>
              </w:rPr>
            </w:pPr>
            <w:r>
              <w:rPr>
                <w:rFonts w:cs="Times New Roman"/>
                <w:i/>
                <w:color w:val="0070C0"/>
              </w:rPr>
              <w:t xml:space="preserve">// </w:t>
            </w:r>
            <w:r w:rsidR="00BB29EA"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BB29EA"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85" w:name="_Toc4930219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85"/>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86" w:name="_Toc49302234"/>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86"/>
    </w:p>
    <w:p w14:paraId="33B1137B" w14:textId="1984B1DC"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的漢明距離</w:t>
      </w:r>
      <w:proofErr w:type="gramEnd"/>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不同字符的</w:t>
      </w:r>
      <w:proofErr w:type="gramEnd"/>
      <w:r w:rsidRPr="00077E04">
        <w:rPr>
          <w:rFonts w:hint="eastAsia"/>
        </w:rPr>
        <w:t>個數，換句話說，將一個字串變換成另外一個字串所需要替換</w:t>
      </w:r>
      <w:r>
        <w:rPr>
          <w:rFonts w:hint="eastAsia"/>
        </w:rPr>
        <w:t>多少</w:t>
      </w:r>
      <w:proofErr w:type="gramStart"/>
      <w:r>
        <w:rPr>
          <w:rFonts w:hint="eastAsia"/>
        </w:rPr>
        <w:t>個</w:t>
      </w:r>
      <w:r w:rsidRPr="00077E04">
        <w:rPr>
          <w:rFonts w:hint="eastAsia"/>
        </w:rPr>
        <w:lastRenderedPageBreak/>
        <w:t>字符的</w:t>
      </w:r>
      <w:proofErr w:type="gramEnd"/>
      <w:r w:rsidRPr="00077E04">
        <w:rPr>
          <w:rFonts w:hint="eastAsia"/>
        </w:rPr>
        <w:t>總數即</w:t>
      </w:r>
      <w:proofErr w:type="gramStart"/>
      <w:r w:rsidRPr="00077E04">
        <w:rPr>
          <w:rFonts w:hint="eastAsia"/>
        </w:rPr>
        <w:t>為漢明距離</w:t>
      </w:r>
      <w:proofErr w:type="gramEnd"/>
      <w:r w:rsidRPr="00077E04">
        <w:rPr>
          <w:rFonts w:hint="eastAsia"/>
        </w:rPr>
        <w:t>。例如</w:t>
      </w:r>
      <w:r>
        <w:rPr>
          <w:rFonts w:hint="eastAsia"/>
        </w:rPr>
        <w:t>：</w:t>
      </w:r>
      <w:r w:rsidRPr="00F64A94">
        <w:rPr>
          <w:rFonts w:hint="eastAsia"/>
          <w:color w:val="0070C0"/>
        </w:rPr>
        <w:t>兩等長</w:t>
      </w:r>
      <w:r w:rsidRPr="00F64A94">
        <w:rPr>
          <w:rFonts w:hint="eastAsia"/>
          <w:color w:val="C45911" w:themeColor="accent2" w:themeShade="BF"/>
        </w:rPr>
        <w:t>(</w:t>
      </w:r>
      <w:r w:rsidRPr="00F64A94">
        <w:rPr>
          <w:rFonts w:hint="eastAsia"/>
          <w:color w:val="C45911" w:themeColor="accent2" w:themeShade="BF"/>
        </w:rPr>
        <w:t>老師我這裡的例子擺錯位置，應該在</w:t>
      </w:r>
      <w:proofErr w:type="gramStart"/>
      <w:r w:rsidRPr="00F64A94">
        <w:rPr>
          <w:rFonts w:hint="eastAsia"/>
          <w:color w:val="C45911" w:themeColor="accent2" w:themeShade="BF"/>
        </w:rPr>
        <w:t>原漢明距離</w:t>
      </w:r>
      <w:proofErr w:type="gramEnd"/>
      <w:r w:rsidRPr="00F64A94">
        <w:rPr>
          <w:rFonts w:hint="eastAsia"/>
          <w:color w:val="C45911" w:themeColor="accent2" w:themeShade="BF"/>
        </w:rPr>
        <w:t>的後面，因此還是舉等長的例子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標準漢明距離</w:t>
      </w:r>
      <w:proofErr w:type="gramEnd"/>
      <w:r w:rsidRPr="00077E04">
        <w:rPr>
          <w:rFonts w:hint="eastAsia"/>
        </w:rPr>
        <w:t>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置換字符次數</w:t>
      </w:r>
      <w:proofErr w:type="gramEnd"/>
      <w:r w:rsidRPr="00077E04">
        <w:rPr>
          <w:rFonts w:hint="eastAsia"/>
        </w:rPr>
        <w:t>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的漢明距離</w:t>
      </w:r>
      <w:proofErr w:type="gramEnd"/>
      <w:r>
        <w:rPr>
          <w:rFonts w:hint="eastAsia"/>
          <w:color w:val="0070C0"/>
        </w:rPr>
        <w:t>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的漢明距離</w:t>
      </w:r>
      <w:proofErr w:type="gramEnd"/>
      <w:r>
        <w:rPr>
          <w:rFonts w:hint="eastAsia"/>
          <w:color w:val="0070C0"/>
        </w:rPr>
        <w:t>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77777777"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87" w:name="_Toc49302235"/>
      <w:r w:rsidRPr="00077E04">
        <w:rPr>
          <w:rFonts w:hint="eastAsia"/>
        </w:rPr>
        <w:lastRenderedPageBreak/>
        <w:t>實驗結果與分析</w:t>
      </w:r>
      <w:bookmarkEnd w:id="87"/>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54F78">
        <w:rPr>
          <w:rFonts w:hint="eastAsia"/>
          <w:color w:val="0070C0"/>
        </w:rPr>
        <w:t>原始</w:t>
      </w:r>
      <w:r w:rsidRPr="00854F78">
        <w:rPr>
          <w:rFonts w:hint="eastAsia"/>
          <w:color w:val="0070C0"/>
        </w:rPr>
        <w:t>k</w:t>
      </w:r>
      <w:r w:rsidRPr="00854F78">
        <w:rPr>
          <w:rFonts w:hint="eastAsia"/>
          <w:color w:val="0070C0"/>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88" w:name="_Toc49302236"/>
      <w:r w:rsidRPr="00077E04">
        <w:rPr>
          <w:rFonts w:hint="eastAsia"/>
          <w:shd w:val="clear" w:color="auto" w:fill="auto"/>
        </w:rPr>
        <w:t>4.1</w:t>
      </w:r>
      <w:r w:rsidRPr="00077E04">
        <w:rPr>
          <w:rFonts w:hint="eastAsia"/>
          <w:shd w:val="clear" w:color="auto" w:fill="auto"/>
        </w:rPr>
        <w:t>實驗環境</w:t>
      </w:r>
      <w:bookmarkEnd w:id="88"/>
    </w:p>
    <w:p w14:paraId="54EBCBC5" w14:textId="7B145EA5" w:rsidR="00EE4F2A" w:rsidRPr="00077E04" w:rsidRDefault="007A2662" w:rsidP="00312A4E">
      <w:pPr>
        <w:pStyle w:val="3"/>
        <w:rPr>
          <w:shd w:val="clear" w:color="auto" w:fill="auto"/>
        </w:rPr>
      </w:pPr>
      <w:bookmarkStart w:id="89" w:name="_Toc49302237"/>
      <w:r w:rsidRPr="00077E04">
        <w:rPr>
          <w:rFonts w:hint="eastAsia"/>
          <w:shd w:val="clear" w:color="auto" w:fill="auto"/>
        </w:rPr>
        <w:t>4.1.1</w:t>
      </w:r>
      <w:r w:rsidR="00E60A38" w:rsidRPr="00077E04">
        <w:rPr>
          <w:rFonts w:hint="eastAsia"/>
          <w:shd w:val="clear" w:color="auto" w:fill="auto"/>
        </w:rPr>
        <w:t>實驗平台</w:t>
      </w:r>
      <w:bookmarkEnd w:id="89"/>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90" w:name="_Toc49302238"/>
      <w:r w:rsidRPr="00077E04">
        <w:rPr>
          <w:rFonts w:hint="eastAsia"/>
          <w:shd w:val="clear" w:color="auto" w:fill="auto"/>
        </w:rPr>
        <w:t>4.1.2</w:t>
      </w:r>
      <w:r w:rsidR="00026498" w:rsidRPr="00077E04">
        <w:rPr>
          <w:rFonts w:hint="eastAsia"/>
          <w:shd w:val="clear" w:color="auto" w:fill="auto"/>
        </w:rPr>
        <w:t>實驗資料來源</w:t>
      </w:r>
      <w:bookmarkEnd w:id="90"/>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A00933">
        <w:rPr>
          <w:rFonts w:cs="Times New Roman"/>
          <w:color w:val="0070C0"/>
          <w:szCs w:val="24"/>
        </w:rPr>
        <w:t>Real Estate Valuation dataset</w:t>
      </w:r>
      <w:r w:rsidRPr="008D282B">
        <w:rPr>
          <w:rFonts w:cs="Times New Roman"/>
          <w:szCs w:val="24"/>
        </w:rPr>
        <w:t>、</w:t>
      </w:r>
      <w:r w:rsidRPr="008D282B">
        <w:rPr>
          <w:rFonts w:cs="Times New Roman"/>
          <w:szCs w:val="24"/>
        </w:rPr>
        <w:t>Real-time Election Results Portugal 2019 dataset</w:t>
      </w:r>
      <w:r w:rsidRPr="008D282B">
        <w:rPr>
          <w:rFonts w:cs="Times New Roman" w:hint="eastAsia"/>
          <w:szCs w:val="24"/>
        </w:rPr>
        <w:t>三個資料集</w:t>
      </w:r>
      <w:r>
        <w:rPr>
          <w:rFonts w:cs="Times New Roman" w:hint="eastAsia"/>
          <w:szCs w:val="24"/>
        </w:rPr>
        <w:t>。</w:t>
      </w:r>
      <w:r w:rsidRPr="008D282B">
        <w:rPr>
          <w:rFonts w:cs="Times New Roman" w:hint="eastAsia"/>
          <w:szCs w:val="24"/>
        </w:rPr>
        <w:t>資料集資訊、來源與內容特徵</w:t>
      </w:r>
      <w:proofErr w:type="gramStart"/>
      <w:r w:rsidRPr="008D282B">
        <w:rPr>
          <w:rFonts w:cs="Times New Roman" w:hint="eastAsia"/>
          <w:szCs w:val="24"/>
        </w:rPr>
        <w:t>呈現於表</w:t>
      </w:r>
      <w:proofErr w:type="gramEnd"/>
      <w:r w:rsidRPr="008D282B">
        <w:rPr>
          <w:rFonts w:cs="Times New Roman" w:hint="eastAsia"/>
          <w:szCs w:val="24"/>
        </w:rPr>
        <w:t>4.1</w:t>
      </w:r>
      <w:r w:rsidRPr="008D282B">
        <w:rPr>
          <w:rFonts w:cs="Times New Roman"/>
          <w:szCs w:val="24"/>
        </w:rPr>
        <w:fldChar w:fldCharType="begin"/>
      </w:r>
      <w:r w:rsidR="00664CC1">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Pr>
          <w:rFonts w:cs="Times New Roman" w:hint="eastAsia"/>
          <w:szCs w:val="24"/>
        </w:rPr>
        <w:t>之</w:t>
      </w:r>
      <w:r w:rsidRPr="00A00933">
        <w:rPr>
          <w:rFonts w:cs="Times New Roman"/>
          <w:color w:val="0070C0"/>
          <w:szCs w:val="24"/>
        </w:rPr>
        <w:t>資料性質</w:t>
      </w:r>
      <w:r w:rsidRPr="006943A0">
        <w:rPr>
          <w:rFonts w:cs="Times New Roman"/>
          <w:color w:val="000000" w:themeColor="text1"/>
          <w:szCs w:val="24"/>
        </w:rPr>
        <w:t>屬</w:t>
      </w:r>
      <w:r w:rsidRPr="008D282B">
        <w:rPr>
          <w:rFonts w:cs="Times New Roman"/>
          <w:szCs w:val="24"/>
        </w:rPr>
        <w:t>於</w:t>
      </w:r>
      <w:proofErr w:type="gramStart"/>
      <w:r w:rsidRPr="008D282B">
        <w:rPr>
          <w:rFonts w:cs="Times New Roman"/>
          <w:szCs w:val="24"/>
        </w:rPr>
        <w:t>單變量</w:t>
      </w:r>
      <w:proofErr w:type="gramEnd"/>
      <w:r w:rsidRPr="008D282B">
        <w:rPr>
          <w:rFonts w:cs="Times New Roman"/>
          <w:szCs w:val="24"/>
        </w:rPr>
        <w:t>(univariate)</w:t>
      </w:r>
      <w:r w:rsidRPr="008D282B">
        <w:rPr>
          <w:rFonts w:cs="Times New Roman"/>
          <w:szCs w:val="24"/>
        </w:rPr>
        <w:t>，共有</w:t>
      </w:r>
      <w:r w:rsidRPr="008D282B">
        <w:rPr>
          <w:rFonts w:cs="Times New Roman"/>
          <w:szCs w:val="24"/>
        </w:rPr>
        <w:t>17389</w:t>
      </w:r>
      <w:r w:rsidRPr="006943A0">
        <w:rPr>
          <w:rFonts w:cs="Times New Roman"/>
          <w:color w:val="0070C0"/>
          <w:szCs w:val="24"/>
        </w:rPr>
        <w:t>筆資料</w:t>
      </w:r>
      <w:r w:rsidRPr="008D282B">
        <w:rPr>
          <w:rFonts w:cs="Times New Roman"/>
          <w:szCs w:val="24"/>
        </w:rPr>
        <w:t>，</w:t>
      </w:r>
      <w:r w:rsidRPr="006943A0">
        <w:rPr>
          <w:rFonts w:cs="Times New Roman" w:hint="eastAsia"/>
          <w:color w:val="0070C0"/>
          <w:szCs w:val="24"/>
        </w:rPr>
        <w:t>屬性</w:t>
      </w:r>
      <w:r w:rsidRPr="006943A0">
        <w:rPr>
          <w:rFonts w:cs="Times New Roman"/>
          <w:color w:val="0070C0"/>
          <w:szCs w:val="24"/>
        </w:rPr>
        <w:t>特徵</w:t>
      </w:r>
      <w:r w:rsidRPr="008D282B">
        <w:rPr>
          <w:rFonts w:cs="Times New Roman" w:hint="eastAsia"/>
          <w:szCs w:val="24"/>
        </w:rPr>
        <w:t>(</w:t>
      </w:r>
      <w:r w:rsidRPr="008D282B">
        <w:t>attribute characteristics</w:t>
      </w:r>
      <w:r w:rsidRPr="008D282B">
        <w:rPr>
          <w:rFonts w:cs="Times New Roman" w:hint="eastAsia"/>
          <w:szCs w:val="24"/>
        </w:rPr>
        <w:t>)</w:t>
      </w:r>
      <w:proofErr w:type="gramStart"/>
      <w:r w:rsidRPr="008D282B">
        <w:rPr>
          <w:rFonts w:cs="Times New Roman"/>
          <w:szCs w:val="24"/>
        </w:rPr>
        <w:t>均為整數</w:t>
      </w:r>
      <w:proofErr w:type="gramEnd"/>
      <w:r w:rsidRPr="008D282B">
        <w:rPr>
          <w:rFonts w:cs="Times New Roman" w:hint="eastAsia"/>
          <w:szCs w:val="24"/>
        </w:rPr>
        <w:t>(</w:t>
      </w:r>
      <w:r w:rsidRPr="008D282B">
        <w:rPr>
          <w:rFonts w:cs="Times New Roman"/>
          <w:szCs w:val="24"/>
        </w:rPr>
        <w:t>integer)</w:t>
      </w:r>
      <w:r w:rsidRPr="008D282B">
        <w:rPr>
          <w:rFonts w:cs="Times New Roman"/>
          <w:szCs w:val="24"/>
        </w:rPr>
        <w:t>與實數</w:t>
      </w:r>
      <w:r w:rsidRPr="008D282B">
        <w:rPr>
          <w:rFonts w:cs="Times New Roman" w:hint="eastAsia"/>
          <w:szCs w:val="24"/>
        </w:rPr>
        <w:t>(</w:t>
      </w:r>
      <w:r w:rsidRPr="008D282B">
        <w:rPr>
          <w:rFonts w:cs="Times New Roman"/>
          <w:szCs w:val="24"/>
        </w:rPr>
        <w:t>real)</w:t>
      </w:r>
      <w:r w:rsidRPr="008D282B">
        <w:rPr>
          <w:rFonts w:cs="Times New Roman"/>
          <w:szCs w:val="24"/>
        </w:rPr>
        <w:t>，特徵欄位</w:t>
      </w:r>
      <w:r w:rsidRPr="008D282B">
        <w:rPr>
          <w:rFonts w:cs="Times New Roman"/>
          <w:szCs w:val="24"/>
        </w:rPr>
        <w:t>(attributes)</w:t>
      </w:r>
      <w:r w:rsidRPr="008D282B">
        <w:rPr>
          <w:rFonts w:cs="Times New Roman"/>
          <w:szCs w:val="24"/>
        </w:rPr>
        <w:t>總共有</w:t>
      </w:r>
      <w:r w:rsidRPr="008D282B">
        <w:rPr>
          <w:rFonts w:cs="Times New Roman"/>
          <w:szCs w:val="24"/>
        </w:rPr>
        <w:t>16</w:t>
      </w:r>
      <w:r w:rsidRPr="008D282B">
        <w:rPr>
          <w:rFonts w:cs="Times New Roman"/>
          <w:szCs w:val="24"/>
        </w:rPr>
        <w:t>個特徵。</w:t>
      </w:r>
      <w:r w:rsidRPr="008D282B">
        <w:rPr>
          <w:rFonts w:cs="Times New Roman"/>
          <w:szCs w:val="24"/>
        </w:rPr>
        <w:t xml:space="preserve">Real </w:t>
      </w:r>
      <w:r>
        <w:rPr>
          <w:rFonts w:cs="Times New Roman"/>
          <w:szCs w:val="24"/>
        </w:rPr>
        <w:t>E</w:t>
      </w:r>
      <w:r w:rsidRPr="008D282B">
        <w:rPr>
          <w:rFonts w:cs="Times New Roman"/>
          <w:szCs w:val="24"/>
        </w:rPr>
        <w:t xml:space="preserve">state </w:t>
      </w:r>
      <w:r>
        <w:rPr>
          <w:rFonts w:cs="Times New Roman"/>
          <w:szCs w:val="24"/>
        </w:rPr>
        <w:t>V</w:t>
      </w:r>
      <w:r w:rsidRPr="008D282B">
        <w:rPr>
          <w:rFonts w:cs="Times New Roman"/>
          <w:szCs w:val="24"/>
        </w:rPr>
        <w:t>aluation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(multivariate)</w:t>
      </w:r>
      <w:r w:rsidRPr="008D282B">
        <w:rPr>
          <w:rFonts w:cs="Times New Roman"/>
          <w:szCs w:val="24"/>
        </w:rPr>
        <w:t>，共有</w:t>
      </w:r>
      <w:r w:rsidRPr="008D282B">
        <w:rPr>
          <w:rFonts w:cs="Times New Roman"/>
          <w:szCs w:val="24"/>
        </w:rPr>
        <w:t>414</w:t>
      </w:r>
      <w:r w:rsidRPr="008D282B">
        <w:rPr>
          <w:rFonts w:cs="Times New Roman"/>
          <w:szCs w:val="24"/>
        </w:rPr>
        <w:t>筆資料，</w:t>
      </w:r>
      <w:r w:rsidRPr="007E4F8F">
        <w:rPr>
          <w:rFonts w:cs="Times New Roman" w:hint="eastAsia"/>
          <w:color w:val="0070C0"/>
          <w:szCs w:val="24"/>
        </w:rPr>
        <w:t>屬性</w:t>
      </w:r>
      <w:proofErr w:type="gramStart"/>
      <w:r w:rsidRPr="007E4F8F">
        <w:rPr>
          <w:rFonts w:cs="Times New Roman"/>
          <w:color w:val="0070C0"/>
          <w:szCs w:val="24"/>
        </w:rPr>
        <w:t>特徵</w:t>
      </w:r>
      <w:r w:rsidRPr="008D282B">
        <w:rPr>
          <w:rFonts w:cs="Times New Roman"/>
          <w:szCs w:val="24"/>
        </w:rPr>
        <w:t>均為整數</w:t>
      </w:r>
      <w:proofErr w:type="gramEnd"/>
      <w:r w:rsidRPr="008D282B">
        <w:rPr>
          <w:rFonts w:cs="Times New Roman"/>
          <w:szCs w:val="24"/>
        </w:rPr>
        <w:t>與實數，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特徵均為整數</w:t>
      </w:r>
      <w:proofErr w:type="gramEnd"/>
      <w:r w:rsidRPr="008D282B">
        <w:rPr>
          <w:rFonts w:cs="Times New Roman"/>
          <w:szCs w:val="24"/>
        </w:rPr>
        <w:t>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91" w:name="_Toc49302213"/>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9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1753586" w:rsidR="00A56CE4" w:rsidRPr="00077E04" w:rsidRDefault="00A56CE4" w:rsidP="00077E04">
      <w:pPr>
        <w:pStyle w:val="2"/>
        <w:rPr>
          <w:shd w:val="clear" w:color="auto" w:fill="auto"/>
        </w:rPr>
      </w:pPr>
      <w:bookmarkStart w:id="92" w:name="_Toc49302239"/>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00105BB1" w:rsidRPr="006943A0">
        <w:rPr>
          <w:color w:val="0070C0"/>
          <w:shd w:val="clear" w:color="auto" w:fill="auto"/>
        </w:rPr>
        <w:t>k</w:t>
      </w:r>
      <w:r w:rsidR="00105BB1" w:rsidRPr="006943A0">
        <w:rPr>
          <w:rFonts w:hint="eastAsia"/>
          <w:color w:val="0070C0"/>
          <w:shd w:val="clear" w:color="auto" w:fill="auto"/>
        </w:rPr>
        <w:t>值與缺失值比例對天際線的差異</w:t>
      </w:r>
      <w:bookmarkEnd w:id="92"/>
    </w:p>
    <w:p w14:paraId="393DBEAC" w14:textId="0767E8F2" w:rsidR="00A56CE4" w:rsidRPr="00077E04" w:rsidRDefault="00A56CE4" w:rsidP="00312A4E">
      <w:pPr>
        <w:pStyle w:val="3"/>
        <w:rPr>
          <w:shd w:val="clear" w:color="auto" w:fill="auto"/>
        </w:rPr>
      </w:pPr>
      <w:bookmarkStart w:id="93" w:name="_Toc49302240"/>
      <w:r w:rsidRPr="00077E04">
        <w:rPr>
          <w:rFonts w:hint="eastAsia"/>
          <w:shd w:val="clear" w:color="auto" w:fill="auto"/>
        </w:rPr>
        <w:t>4.2.1</w:t>
      </w:r>
      <w:r w:rsidRPr="00077E04">
        <w:rPr>
          <w:rFonts w:hint="eastAsia"/>
          <w:shd w:val="clear" w:color="auto" w:fill="auto"/>
        </w:rPr>
        <w:t>實驗目的</w:t>
      </w:r>
      <w:bookmarkEnd w:id="93"/>
    </w:p>
    <w:p w14:paraId="23318FED" w14:textId="3F3CE455" w:rsidR="00A56CE4" w:rsidRDefault="00105BB1" w:rsidP="00A11089">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854F78">
        <w:rPr>
          <w:rFonts w:hint="eastAsia"/>
          <w:color w:val="0070C0"/>
        </w:rPr>
        <w:t>原始</w:t>
      </w:r>
      <w:r w:rsidRPr="00854F78">
        <w:rPr>
          <w:rFonts w:hint="eastAsia"/>
          <w:color w:val="0070C0"/>
        </w:rPr>
        <w:t>k</w:t>
      </w:r>
      <w:r w:rsidRPr="00854F78">
        <w:rPr>
          <w:rFonts w:hint="eastAsia"/>
          <w:color w:val="0070C0"/>
        </w:rPr>
        <w:t>鄰近點填補法</w:t>
      </w:r>
      <w:r w:rsidRPr="00077E04">
        <w:rPr>
          <w:rFonts w:hint="eastAsia"/>
        </w:rPr>
        <w:t>對填補</w:t>
      </w:r>
      <w:r>
        <w:rPr>
          <w:rFonts w:hint="eastAsia"/>
        </w:rPr>
        <w:t>缺失資料</w:t>
      </w:r>
      <w:r w:rsidRPr="00077E04">
        <w:rPr>
          <w:rFonts w:hint="eastAsia"/>
        </w:rPr>
        <w:t>後的天際線</w:t>
      </w:r>
      <w:r>
        <w:rPr>
          <w:rFonts w:hint="eastAsia"/>
        </w:rPr>
        <w:t>之差異</w:t>
      </w:r>
      <w:r w:rsidRPr="00077E04">
        <w:rPr>
          <w:rFonts w:hint="eastAsia"/>
        </w:rPr>
        <w:t>。</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94" w:name="_Toc49302241"/>
      <w:r w:rsidRPr="00077E04">
        <w:rPr>
          <w:rFonts w:hint="eastAsia"/>
          <w:shd w:val="clear" w:color="auto" w:fill="auto"/>
        </w:rPr>
        <w:t>4.2.2</w:t>
      </w:r>
      <w:r w:rsidRPr="00077E04">
        <w:rPr>
          <w:rFonts w:hint="eastAsia"/>
          <w:shd w:val="clear" w:color="auto" w:fill="auto"/>
        </w:rPr>
        <w:t>實驗方法</w:t>
      </w:r>
      <w:bookmarkEnd w:id="94"/>
    </w:p>
    <w:p w14:paraId="2A4C5C60" w14:textId="4120C094" w:rsidR="00C5616A" w:rsidRPr="00077E04" w:rsidRDefault="00105BB1" w:rsidP="004852F9">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6A6915">
        <w:rPr>
          <w:rFonts w:hint="eastAsia"/>
          <w:color w:val="0070C0"/>
        </w:rPr>
        <w:t>特徵數量</w:t>
      </w:r>
      <w:r w:rsidRPr="0006279A">
        <w:rPr>
          <w:rFonts w:hint="eastAsia"/>
        </w:rPr>
        <w:t>只有</w:t>
      </w:r>
      <w:r w:rsidRPr="0006279A">
        <w:rPr>
          <w:rFonts w:hint="eastAsia"/>
        </w:rPr>
        <w:t>7</w:t>
      </w:r>
      <w:r w:rsidRPr="0006279A">
        <w:rPr>
          <w:rFonts w:hint="eastAsia"/>
        </w:rPr>
        <w:t>個，因此取</w:t>
      </w:r>
      <w:r w:rsidRPr="0006279A">
        <w:rPr>
          <w:rFonts w:hint="eastAsia"/>
        </w:rPr>
        <w:t>k</w:t>
      </w:r>
      <w:r w:rsidRPr="0006279A">
        <w:rPr>
          <w:rFonts w:hint="eastAsia"/>
        </w:rPr>
        <w:t>值時只</w:t>
      </w:r>
      <w:proofErr w:type="gramStart"/>
      <w:r w:rsidRPr="0006279A">
        <w:rPr>
          <w:rFonts w:hint="eastAsia"/>
        </w:rPr>
        <w:t>採</w:t>
      </w:r>
      <w:proofErr w:type="gramEnd"/>
      <w:r w:rsidRPr="0006279A">
        <w:rPr>
          <w:rFonts w:hint="eastAsia"/>
        </w:rPr>
        <w:t>1</w:t>
      </w:r>
      <w:r w:rsidRPr="0006279A">
        <w:rPr>
          <w:rFonts w:hint="eastAsia"/>
        </w:rPr>
        <w:t>到</w:t>
      </w:r>
      <w:r w:rsidRPr="0006279A">
        <w:rPr>
          <w:rFonts w:hint="eastAsia"/>
        </w:rPr>
        <w:t>4</w:t>
      </w:r>
      <w:r w:rsidRPr="0006279A">
        <w:rPr>
          <w:rFonts w:hint="eastAsia"/>
        </w:rPr>
        <w:t>作為觀察對象。本實驗將同一缺失資料集分別從</w:t>
      </w:r>
      <w:r w:rsidRPr="0006279A">
        <w:rPr>
          <w:rFonts w:hint="eastAsia"/>
        </w:rPr>
        <w:t>k</w:t>
      </w:r>
      <w:r w:rsidRPr="0006279A">
        <w:t>=1</w:t>
      </w:r>
      <w:r w:rsidRPr="0006279A">
        <w:rPr>
          <w:rFonts w:hint="eastAsia"/>
        </w:rPr>
        <w:t>測試，觀察於不同缺失值比例下，隨著</w:t>
      </w:r>
      <w:r w:rsidRPr="0006279A">
        <w:rPr>
          <w:rFonts w:hint="eastAsia"/>
        </w:rPr>
        <w:t>k</w:t>
      </w:r>
      <w:r w:rsidRPr="0006279A">
        <w:rPr>
          <w:rFonts w:hint="eastAsia"/>
        </w:rPr>
        <w:t>值增加</w:t>
      </w:r>
      <w:r>
        <w:rPr>
          <w:rFonts w:hint="eastAsia"/>
        </w:rPr>
        <w:t>，</w:t>
      </w:r>
      <w:r w:rsidRPr="00854F78">
        <w:rPr>
          <w:rFonts w:hint="eastAsia"/>
          <w:color w:val="0070C0"/>
        </w:rPr>
        <w:t>原始</w:t>
      </w:r>
      <w:r w:rsidRPr="00854F78">
        <w:rPr>
          <w:rFonts w:hint="eastAsia"/>
          <w:color w:val="0070C0"/>
        </w:rPr>
        <w:t>k</w:t>
      </w:r>
      <w:r w:rsidRPr="00854F78">
        <w:rPr>
          <w:rFonts w:hint="eastAsia"/>
          <w:color w:val="0070C0"/>
        </w:rPr>
        <w:t>鄰近點填補法</w:t>
      </w:r>
      <w:r w:rsidRPr="0006279A">
        <w:rPr>
          <w:rFonts w:hint="eastAsia"/>
        </w:rPr>
        <w:t>是否可以得到更</w:t>
      </w:r>
      <w:r>
        <w:rPr>
          <w:rFonts w:hint="eastAsia"/>
        </w:rPr>
        <w:t>高</w:t>
      </w:r>
      <w:r w:rsidRPr="0006279A">
        <w:rPr>
          <w:rFonts w:hint="eastAsia"/>
        </w:rPr>
        <w:t>的準確</w:t>
      </w:r>
      <w:r>
        <w:rPr>
          <w:rFonts w:hint="eastAsia"/>
        </w:rPr>
        <w:t>率</w:t>
      </w:r>
      <w:r w:rsidRPr="0006279A">
        <w:rPr>
          <w:rFonts w:hint="eastAsia"/>
        </w:rPr>
        <w:t>。</w:t>
      </w:r>
      <w:r w:rsidRPr="0006279A">
        <w:t>本</w:t>
      </w:r>
      <w:r w:rsidRPr="0006279A">
        <w:rPr>
          <w:rFonts w:hint="eastAsia"/>
        </w:rPr>
        <w:t>實驗</w:t>
      </w:r>
      <w:r w:rsidRPr="0006279A">
        <w:t>採用原完整資料集中所得出</w:t>
      </w:r>
      <w:r w:rsidRPr="0006279A">
        <w:rPr>
          <w:rFonts w:hint="eastAsia"/>
        </w:rPr>
        <w:t>天際線</w:t>
      </w:r>
      <w:r w:rsidRPr="0006279A">
        <w:t>作為</w:t>
      </w:r>
      <w:r>
        <w:rPr>
          <w:rFonts w:hint="eastAsia"/>
        </w:rPr>
        <w:t>比較</w:t>
      </w:r>
      <w:r w:rsidRPr="0006279A">
        <w:rPr>
          <w:rFonts w:hint="eastAsia"/>
        </w:rPr>
        <w:t>基準，</w:t>
      </w:r>
      <w:r w:rsidRPr="00691E06">
        <w:rPr>
          <w:rFonts w:hint="eastAsia"/>
          <w:color w:val="0070C0"/>
        </w:rPr>
        <w:t>h</w:t>
      </w:r>
      <w:r w:rsidRPr="00691E06">
        <w:rPr>
          <w:color w:val="0070C0"/>
        </w:rPr>
        <w:t>it ratio</w:t>
      </w:r>
      <w:r w:rsidRPr="00691E06">
        <w:rPr>
          <w:rFonts w:hint="eastAsia"/>
          <w:color w:val="0070C0"/>
        </w:rPr>
        <w:t>愈高則</w:t>
      </w:r>
      <w:r w:rsidR="004852F9" w:rsidRPr="00691E06">
        <w:rPr>
          <w:rFonts w:hint="eastAsia"/>
          <w:color w:val="0070C0"/>
        </w:rPr>
        <w:t>相似度愈高，</w:t>
      </w:r>
      <w:r w:rsidRPr="00691E06">
        <w:rPr>
          <w:rFonts w:hint="eastAsia"/>
          <w:color w:val="0070C0"/>
        </w:rPr>
        <w:t>表示填補結果愈準確</w:t>
      </w:r>
      <w:r w:rsidRPr="00691E06">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95" w:name="_Toc49302242"/>
      <w:r w:rsidRPr="00077E04">
        <w:rPr>
          <w:rFonts w:hint="eastAsia"/>
          <w:shd w:val="clear" w:color="auto" w:fill="auto"/>
        </w:rPr>
        <w:t>4.2.3</w:t>
      </w:r>
      <w:r w:rsidRPr="00077E04">
        <w:rPr>
          <w:rFonts w:hint="eastAsia"/>
          <w:shd w:val="clear" w:color="auto" w:fill="auto"/>
        </w:rPr>
        <w:t>實驗結果與分析</w:t>
      </w:r>
      <w:bookmarkEnd w:id="95"/>
    </w:p>
    <w:p w14:paraId="524710C8" w14:textId="0129D269" w:rsidR="00105BB1" w:rsidRDefault="00105BB1" w:rsidP="00105BB1">
      <w:pPr>
        <w:rPr>
          <w:color w:val="FF0000"/>
        </w:rPr>
      </w:pPr>
      <w:r w:rsidRPr="00240FCE">
        <w:rPr>
          <w:rFonts w:hint="eastAsia"/>
          <w:color w:val="0070C0"/>
        </w:rPr>
        <w:t>實驗結果如圖</w:t>
      </w:r>
      <w:r w:rsidRPr="00240FCE">
        <w:rPr>
          <w:rFonts w:hint="eastAsia"/>
          <w:color w:val="0070C0"/>
        </w:rPr>
        <w:t>4.1</w:t>
      </w:r>
      <w:r w:rsidRPr="00240FCE">
        <w:rPr>
          <w:rFonts w:hint="eastAsia"/>
          <w:color w:val="0070C0"/>
        </w:rPr>
        <w:t>、</w:t>
      </w:r>
      <w:r w:rsidRPr="00240FCE">
        <w:rPr>
          <w:rFonts w:hint="eastAsia"/>
          <w:color w:val="0070C0"/>
        </w:rPr>
        <w:t>4.2</w:t>
      </w:r>
      <w:r w:rsidRPr="00240FCE">
        <w:rPr>
          <w:rFonts w:hint="eastAsia"/>
          <w:color w:val="0070C0"/>
        </w:rPr>
        <w:t>、</w:t>
      </w:r>
      <w:r w:rsidRPr="00240FCE">
        <w:rPr>
          <w:rFonts w:hint="eastAsia"/>
          <w:color w:val="0070C0"/>
        </w:rPr>
        <w:t>4.3</w:t>
      </w:r>
      <w:r w:rsidRPr="00240FCE">
        <w:rPr>
          <w:rFonts w:hint="eastAsia"/>
          <w:color w:val="0070C0"/>
        </w:rPr>
        <w:t>、</w:t>
      </w:r>
      <w:r w:rsidRPr="00240FCE">
        <w:rPr>
          <w:rFonts w:hint="eastAsia"/>
          <w:color w:val="0070C0"/>
        </w:rPr>
        <w:t>4.4</w:t>
      </w:r>
      <w:r w:rsidRPr="00240FCE">
        <w:rPr>
          <w:rFonts w:hint="eastAsia"/>
          <w:color w:val="0070C0"/>
        </w:rPr>
        <w:t>所示</w:t>
      </w:r>
      <w:r>
        <w:rPr>
          <w:rFonts w:hint="eastAsia"/>
        </w:rPr>
        <w:t>。</w:t>
      </w:r>
      <w:r w:rsidRPr="00D95F20">
        <w:rPr>
          <w:rFonts w:hint="eastAsia"/>
        </w:rPr>
        <w:t>圖</w:t>
      </w:r>
      <w:r w:rsidRPr="00D95F20">
        <w:rPr>
          <w:rFonts w:hint="eastAsia"/>
        </w:rPr>
        <w:t>4.1</w:t>
      </w:r>
      <w:r w:rsidRPr="00D95F20">
        <w:rPr>
          <w:rFonts w:hint="eastAsia"/>
        </w:rPr>
        <w:t>顯示</w:t>
      </w:r>
      <w:r>
        <w:rPr>
          <w:rFonts w:hint="eastAsia"/>
        </w:rPr>
        <w:t>，</w:t>
      </w:r>
      <w:r w:rsidRPr="00D95F20">
        <w:rPr>
          <w:rFonts w:hint="eastAsia"/>
        </w:rPr>
        <w:t>當</w:t>
      </w:r>
      <w:r w:rsidRPr="00D95F20">
        <w:rPr>
          <w:rFonts w:hint="eastAsia"/>
        </w:rPr>
        <w:t>k</w:t>
      </w:r>
      <w:r w:rsidRPr="00D95F20">
        <w:t>=1</w:t>
      </w:r>
      <w:r w:rsidRPr="00D95F20">
        <w:rPr>
          <w:rFonts w:hint="eastAsia"/>
        </w:rPr>
        <w:t>且缺失值比例尚未達到</w:t>
      </w:r>
      <w:r w:rsidRPr="00D95F20">
        <w:rPr>
          <w:rFonts w:hint="eastAsia"/>
        </w:rPr>
        <w:t>20%</w:t>
      </w:r>
      <w:r w:rsidRPr="00D95F20">
        <w:rPr>
          <w:rFonts w:hint="eastAsia"/>
        </w:rPr>
        <w:t>時，</w:t>
      </w:r>
      <w:r w:rsidRPr="00D95F20">
        <w:rPr>
          <w:rFonts w:hint="eastAsia"/>
        </w:rPr>
        <w:t>h</w:t>
      </w:r>
      <w:r w:rsidRPr="00D95F20">
        <w:t>it ratio</w:t>
      </w:r>
      <w:r w:rsidRPr="00D95F20">
        <w:rPr>
          <w:rFonts w:hint="eastAsia"/>
        </w:rPr>
        <w:t>已經降至約</w:t>
      </w:r>
      <w:r w:rsidRPr="00D95F20">
        <w:rPr>
          <w:rFonts w:hint="eastAsia"/>
        </w:rPr>
        <w:t>50%</w:t>
      </w:r>
      <w:r w:rsidRPr="00D95F20">
        <w:rPr>
          <w:rFonts w:hint="eastAsia"/>
        </w:rPr>
        <w:t>左右，且缺失值比例</w:t>
      </w:r>
      <w:r>
        <w:rPr>
          <w:rFonts w:hint="eastAsia"/>
        </w:rPr>
        <w:t>提高至</w:t>
      </w:r>
      <w:r w:rsidRPr="00D95F20">
        <w:rPr>
          <w:rFonts w:hint="eastAsia"/>
        </w:rPr>
        <w:t>40%</w:t>
      </w:r>
      <w:r w:rsidRPr="00D95F20">
        <w:rPr>
          <w:rFonts w:hint="eastAsia"/>
        </w:rPr>
        <w:t>時，</w:t>
      </w:r>
      <w:r w:rsidRPr="00D95F20">
        <w:rPr>
          <w:rFonts w:hint="eastAsia"/>
        </w:rPr>
        <w:t>h</w:t>
      </w:r>
      <w:r w:rsidRPr="00D95F20">
        <w:t>it ratio</w:t>
      </w:r>
      <w:r>
        <w:rPr>
          <w:rFonts w:hint="eastAsia"/>
        </w:rPr>
        <w:lastRenderedPageBreak/>
        <w:t>只</w:t>
      </w:r>
      <w:r w:rsidRPr="00D95F20">
        <w:rPr>
          <w:rFonts w:hint="eastAsia"/>
        </w:rPr>
        <w:t>剩下</w:t>
      </w:r>
      <w:r w:rsidRPr="00D95F20">
        <w:rPr>
          <w:rFonts w:hint="eastAsia"/>
        </w:rPr>
        <w:t>40%</w:t>
      </w:r>
      <w:r w:rsidRPr="00D95F20">
        <w:rPr>
          <w:rFonts w:hint="eastAsia"/>
        </w:rPr>
        <w:t>左右。</w:t>
      </w:r>
      <w:r w:rsidRPr="00987C74">
        <w:rPr>
          <w:rFonts w:hint="eastAsia"/>
        </w:rPr>
        <w:t>圖</w:t>
      </w:r>
      <w:r w:rsidRPr="00987C74">
        <w:rPr>
          <w:rFonts w:hint="eastAsia"/>
        </w:rPr>
        <w:t>4.2</w:t>
      </w:r>
      <w:r w:rsidRPr="00987C74">
        <w:rPr>
          <w:rFonts w:hint="eastAsia"/>
        </w:rPr>
        <w:t>顯示，</w:t>
      </w:r>
      <w:r w:rsidRPr="00987C74">
        <w:rPr>
          <w:rFonts w:hint="eastAsia"/>
        </w:rPr>
        <w:t>k</w:t>
      </w:r>
      <w:r w:rsidRPr="00987C74">
        <w:t>=2</w:t>
      </w:r>
      <w:r w:rsidR="00E53378">
        <w:rPr>
          <w:rFonts w:hint="eastAsia"/>
        </w:rPr>
        <w:t>且</w:t>
      </w:r>
      <w:r w:rsidRPr="00987C74">
        <w:rPr>
          <w:rFonts w:hint="eastAsia"/>
        </w:rPr>
        <w:t>缺失值比例為</w:t>
      </w:r>
      <w:r w:rsidRPr="00987C74">
        <w:rPr>
          <w:rFonts w:hint="eastAsia"/>
        </w:rPr>
        <w:t>20%</w:t>
      </w:r>
      <w:r w:rsidRPr="00987C74">
        <w:rPr>
          <w:rFonts w:hint="eastAsia"/>
        </w:rPr>
        <w:t>時，</w:t>
      </w:r>
      <w:r w:rsidRPr="00143CCD">
        <w:rPr>
          <w:rFonts w:hint="eastAsia"/>
          <w:color w:val="0070C0"/>
        </w:rPr>
        <w:t>h</w:t>
      </w:r>
      <w:r w:rsidRPr="00143CCD">
        <w:rPr>
          <w:color w:val="0070C0"/>
        </w:rPr>
        <w:t>it ratio</w:t>
      </w:r>
      <w:r w:rsidR="00096B0C" w:rsidRPr="00143CCD">
        <w:rPr>
          <w:rFonts w:hint="eastAsia"/>
          <w:color w:val="0070C0"/>
        </w:rPr>
        <w:t>比起</w:t>
      </w:r>
      <w:r w:rsidR="00096B0C" w:rsidRPr="00143CCD">
        <w:rPr>
          <w:rFonts w:hint="eastAsia"/>
          <w:color w:val="0070C0"/>
        </w:rPr>
        <w:t>k</w:t>
      </w:r>
      <w:r w:rsidR="00096B0C" w:rsidRPr="00143CCD">
        <w:rPr>
          <w:color w:val="0070C0"/>
        </w:rPr>
        <w:t>=1</w:t>
      </w:r>
      <w:r w:rsidR="00096B0C" w:rsidRPr="00143CCD">
        <w:rPr>
          <w:rFonts w:hint="eastAsia"/>
          <w:color w:val="0070C0"/>
        </w:rPr>
        <w:t>的時候，</w:t>
      </w:r>
      <w:r w:rsidR="002A32A5" w:rsidRPr="00143CCD">
        <w:rPr>
          <w:rFonts w:hint="eastAsia"/>
          <w:color w:val="0070C0"/>
        </w:rPr>
        <w:t>有</w:t>
      </w:r>
      <w:r w:rsidRPr="00143CCD">
        <w:rPr>
          <w:rFonts w:hint="eastAsia"/>
          <w:color w:val="0070C0"/>
        </w:rPr>
        <w:t>稍微上升約</w:t>
      </w:r>
      <w:r w:rsidRPr="00143CCD">
        <w:rPr>
          <w:rFonts w:hint="eastAsia"/>
          <w:color w:val="0070C0"/>
        </w:rPr>
        <w:t>10%</w:t>
      </w:r>
      <w:r w:rsidRPr="00143CCD">
        <w:rPr>
          <w:rFonts w:hint="eastAsia"/>
          <w:color w:val="0070C0"/>
        </w:rPr>
        <w:t>，</w:t>
      </w:r>
      <w:r w:rsidR="00143CCD" w:rsidRPr="00143CCD">
        <w:rPr>
          <w:rFonts w:hint="eastAsia"/>
          <w:color w:val="0070C0"/>
        </w:rPr>
        <w:t>不過</w:t>
      </w:r>
      <w:r w:rsidRPr="00143CCD">
        <w:rPr>
          <w:rFonts w:hint="eastAsia"/>
          <w:color w:val="0070C0"/>
        </w:rPr>
        <w:t>缺失值比例為</w:t>
      </w:r>
      <w:r w:rsidRPr="00143CCD">
        <w:rPr>
          <w:rFonts w:hint="eastAsia"/>
          <w:color w:val="0070C0"/>
        </w:rPr>
        <w:t>40%</w:t>
      </w:r>
      <w:r w:rsidRPr="00143CCD">
        <w:rPr>
          <w:rFonts w:hint="eastAsia"/>
          <w:color w:val="0070C0"/>
        </w:rPr>
        <w:t>時，</w:t>
      </w:r>
      <w:r w:rsidRPr="00143CCD">
        <w:rPr>
          <w:rFonts w:hint="eastAsia"/>
          <w:color w:val="0070C0"/>
        </w:rPr>
        <w:t>h</w:t>
      </w:r>
      <w:r w:rsidRPr="00143CCD">
        <w:rPr>
          <w:color w:val="0070C0"/>
        </w:rPr>
        <w:t>it ratio</w:t>
      </w:r>
      <w:r w:rsidR="002A32A5" w:rsidRPr="00143CCD">
        <w:rPr>
          <w:rFonts w:hint="eastAsia"/>
          <w:color w:val="0070C0"/>
        </w:rPr>
        <w:t>與</w:t>
      </w:r>
      <w:r w:rsidR="002A32A5" w:rsidRPr="00143CCD">
        <w:rPr>
          <w:rFonts w:hint="eastAsia"/>
          <w:color w:val="0070C0"/>
        </w:rPr>
        <w:t>k</w:t>
      </w:r>
      <w:r w:rsidR="002A32A5" w:rsidRPr="00143CCD">
        <w:rPr>
          <w:color w:val="0070C0"/>
        </w:rPr>
        <w:t>=1</w:t>
      </w:r>
      <w:r w:rsidR="00143CCD" w:rsidRPr="00143CCD">
        <w:rPr>
          <w:rFonts w:hint="eastAsia"/>
          <w:color w:val="0070C0"/>
        </w:rPr>
        <w:t>的時候一致，此推測可能是因為</w:t>
      </w:r>
      <w:proofErr w:type="gramStart"/>
      <w:r w:rsidR="00143CCD" w:rsidRPr="00143CCD">
        <w:rPr>
          <w:rFonts w:hint="eastAsia"/>
          <w:color w:val="0070C0"/>
        </w:rPr>
        <w:t>鄰近點變多</w:t>
      </w:r>
      <w:proofErr w:type="gramEnd"/>
      <w:r w:rsidR="00143CCD" w:rsidRPr="00143CCD">
        <w:rPr>
          <w:rFonts w:hint="eastAsia"/>
          <w:color w:val="0070C0"/>
        </w:rPr>
        <w:t>，</w:t>
      </w:r>
      <w:r w:rsidR="00D4517C">
        <w:rPr>
          <w:rFonts w:hint="eastAsia"/>
          <w:color w:val="0070C0"/>
        </w:rPr>
        <w:t>使得</w:t>
      </w:r>
      <w:r w:rsidR="00143CCD" w:rsidRPr="00143CCD">
        <w:rPr>
          <w:rFonts w:hint="eastAsia"/>
          <w:color w:val="0070C0"/>
        </w:rPr>
        <w:t>h</w:t>
      </w:r>
      <w:r w:rsidR="00143CCD" w:rsidRPr="00143CCD">
        <w:rPr>
          <w:color w:val="0070C0"/>
        </w:rPr>
        <w:t>it ratio</w:t>
      </w:r>
      <w:r w:rsidR="00143CCD" w:rsidRPr="00143CCD">
        <w:rPr>
          <w:rFonts w:hint="eastAsia"/>
          <w:color w:val="0070C0"/>
        </w:rPr>
        <w:t>些微高一些</w:t>
      </w:r>
      <w:r w:rsidRPr="00143CCD">
        <w:rPr>
          <w:rFonts w:hint="eastAsia"/>
          <w:color w:val="0070C0"/>
        </w:rPr>
        <w:t>。</w:t>
      </w:r>
    </w:p>
    <w:p w14:paraId="53FD24C0" w14:textId="77777777" w:rsidR="00105BB1" w:rsidRDefault="00105BB1" w:rsidP="00105BB1">
      <w:pPr>
        <w:rPr>
          <w:rFonts w:cs="Times New Roman"/>
        </w:rPr>
      </w:pPr>
    </w:p>
    <w:p w14:paraId="28AB386A" w14:textId="0B5B98AF" w:rsidR="00414C39" w:rsidRPr="00077E04" w:rsidRDefault="00B6239D" w:rsidP="00105BB1">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206ABED" w:rsidR="00C55786" w:rsidRPr="00077E04" w:rsidRDefault="00AC4BAF" w:rsidP="00A1203C">
      <w:pPr>
        <w:pStyle w:val="af7"/>
        <w:jc w:val="center"/>
        <w:rPr>
          <w:rFonts w:cs="Times New Roman"/>
          <w:sz w:val="24"/>
          <w:szCs w:val="24"/>
        </w:rPr>
      </w:pPr>
      <w:bookmarkStart w:id="96" w:name="_Toc44592099"/>
      <w:bookmarkStart w:id="97" w:name="_Toc4930220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00A1203C" w:rsidRPr="00077E04">
        <w:rPr>
          <w:sz w:val="24"/>
          <w:szCs w:val="24"/>
        </w:rPr>
        <w:t xml:space="preserve"> </w:t>
      </w:r>
      <w:bookmarkEnd w:id="96"/>
      <w:r w:rsidR="00105BB1" w:rsidRPr="00400F42">
        <w:rPr>
          <w:rFonts w:hint="eastAsia"/>
          <w:color w:val="0070C0"/>
          <w:sz w:val="24"/>
          <w:szCs w:val="24"/>
        </w:rPr>
        <w:t>不同缺失值比例下之</w:t>
      </w:r>
      <w:r w:rsidR="00105BB1" w:rsidRPr="00400F42">
        <w:rPr>
          <w:rFonts w:cs="Times New Roman"/>
          <w:color w:val="0070C0"/>
          <w:sz w:val="24"/>
          <w:szCs w:val="24"/>
        </w:rPr>
        <w:t xml:space="preserve">hit ratio </w:t>
      </w:r>
      <w:r w:rsidR="00105BB1" w:rsidRPr="00400F42">
        <w:rPr>
          <w:rFonts w:cs="Times New Roman" w:hint="eastAsia"/>
          <w:color w:val="0070C0"/>
          <w:sz w:val="24"/>
          <w:szCs w:val="24"/>
        </w:rPr>
        <w:t>(</w:t>
      </w:r>
      <w:r w:rsidR="00105BB1" w:rsidRPr="00400F42">
        <w:rPr>
          <w:rFonts w:hint="eastAsia"/>
          <w:color w:val="0070C0"/>
          <w:sz w:val="24"/>
          <w:szCs w:val="24"/>
        </w:rPr>
        <w:t>k=1</w:t>
      </w:r>
      <w:r w:rsidR="00105BB1" w:rsidRPr="00400F42">
        <w:rPr>
          <w:rFonts w:cs="Times New Roman" w:hint="eastAsia"/>
          <w:color w:val="0070C0"/>
          <w:sz w:val="24"/>
          <w:szCs w:val="24"/>
        </w:rPr>
        <w:t>)</w:t>
      </w:r>
      <w:bookmarkEnd w:id="97"/>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5374FF1F" w:rsidR="00F4117B" w:rsidRDefault="00C65C0E" w:rsidP="00C65C0E">
      <w:pPr>
        <w:pStyle w:val="af7"/>
        <w:jc w:val="center"/>
        <w:rPr>
          <w:rFonts w:cs="Times New Roman"/>
          <w:sz w:val="24"/>
          <w:szCs w:val="24"/>
        </w:rPr>
      </w:pPr>
      <w:bookmarkStart w:id="98" w:name="_Toc4930220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105BB1">
        <w:rPr>
          <w:rFonts w:hint="eastAsia"/>
          <w:color w:val="0070C0"/>
          <w:sz w:val="24"/>
          <w:szCs w:val="24"/>
        </w:rPr>
        <w:t>不同缺失值比例下之</w:t>
      </w:r>
      <w:r w:rsidR="00105BB1" w:rsidRPr="00105BB1">
        <w:rPr>
          <w:rFonts w:cs="Times New Roman"/>
          <w:color w:val="0070C0"/>
          <w:sz w:val="24"/>
          <w:szCs w:val="24"/>
        </w:rPr>
        <w:t xml:space="preserve">hit ratio </w:t>
      </w:r>
      <w:r w:rsidR="00105BB1" w:rsidRPr="00105BB1">
        <w:rPr>
          <w:rFonts w:cs="Times New Roman" w:hint="eastAsia"/>
          <w:color w:val="0070C0"/>
          <w:sz w:val="24"/>
          <w:szCs w:val="24"/>
        </w:rPr>
        <w:t>(</w:t>
      </w:r>
      <w:r w:rsidR="00105BB1" w:rsidRPr="00105BB1">
        <w:rPr>
          <w:rFonts w:hint="eastAsia"/>
          <w:color w:val="0070C0"/>
          <w:sz w:val="24"/>
          <w:szCs w:val="24"/>
        </w:rPr>
        <w:t>k=2</w:t>
      </w:r>
      <w:r w:rsidR="00105BB1" w:rsidRPr="00105BB1">
        <w:rPr>
          <w:rFonts w:cs="Times New Roman" w:hint="eastAsia"/>
          <w:color w:val="0070C0"/>
          <w:sz w:val="24"/>
          <w:szCs w:val="24"/>
        </w:rPr>
        <w:t>)</w:t>
      </w:r>
      <w:bookmarkEnd w:id="98"/>
    </w:p>
    <w:p w14:paraId="7AD74D62" w14:textId="77777777" w:rsidR="0079208A" w:rsidRDefault="0079208A" w:rsidP="00A11089">
      <w:pPr>
        <w:rPr>
          <w:color w:val="0070C0"/>
        </w:rPr>
      </w:pPr>
    </w:p>
    <w:p w14:paraId="2B4A8FDC" w14:textId="44800C2B" w:rsidR="00DE484F" w:rsidRPr="00DF0A5B" w:rsidRDefault="00105BB1"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lastRenderedPageBreak/>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40%h</w:t>
      </w:r>
      <w:r w:rsidRPr="00987C74">
        <w:t>it ratio</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時效果更好。</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4F5389EE" w14:textId="2F2CAA93" w:rsidR="00C178F0" w:rsidRPr="00105BB1" w:rsidRDefault="003E4639" w:rsidP="00105BB1">
      <w:pPr>
        <w:pStyle w:val="af7"/>
        <w:jc w:val="center"/>
        <w:rPr>
          <w:rFonts w:cs="Times New Roman"/>
          <w:sz w:val="24"/>
          <w:szCs w:val="24"/>
        </w:rPr>
      </w:pPr>
      <w:bookmarkStart w:id="99" w:name="_Toc4930220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105BB1">
        <w:rPr>
          <w:rFonts w:hint="eastAsia"/>
          <w:color w:val="0070C0"/>
          <w:sz w:val="24"/>
          <w:szCs w:val="24"/>
        </w:rPr>
        <w:t>不同缺失值比例下之</w:t>
      </w:r>
      <w:r w:rsidR="00105BB1" w:rsidRPr="00105BB1">
        <w:rPr>
          <w:rFonts w:cs="Times New Roman"/>
          <w:color w:val="0070C0"/>
          <w:sz w:val="24"/>
          <w:szCs w:val="24"/>
        </w:rPr>
        <w:t xml:space="preserve">hit ratio </w:t>
      </w:r>
      <w:r w:rsidR="00105BB1" w:rsidRPr="00105BB1">
        <w:rPr>
          <w:rFonts w:cs="Times New Roman" w:hint="eastAsia"/>
          <w:color w:val="0070C0"/>
          <w:sz w:val="24"/>
          <w:szCs w:val="24"/>
        </w:rPr>
        <w:t>(</w:t>
      </w:r>
      <w:r w:rsidR="00105BB1" w:rsidRPr="00105BB1">
        <w:rPr>
          <w:rFonts w:hint="eastAsia"/>
          <w:color w:val="0070C0"/>
          <w:sz w:val="24"/>
          <w:szCs w:val="24"/>
        </w:rPr>
        <w:t>k=</w:t>
      </w:r>
      <w:r w:rsidR="00105BB1" w:rsidRPr="00105BB1">
        <w:rPr>
          <w:color w:val="0070C0"/>
          <w:sz w:val="24"/>
          <w:szCs w:val="24"/>
        </w:rPr>
        <w:t>3</w:t>
      </w:r>
      <w:r w:rsidR="00105BB1" w:rsidRPr="00105BB1">
        <w:rPr>
          <w:rFonts w:cs="Times New Roman" w:hint="eastAsia"/>
          <w:color w:val="0070C0"/>
          <w:sz w:val="24"/>
          <w:szCs w:val="24"/>
        </w:rPr>
        <w:t>)</w:t>
      </w:r>
      <w:bookmarkEnd w:id="99"/>
    </w:p>
    <w:p w14:paraId="680D901E" w14:textId="77777777" w:rsidR="0079208A" w:rsidRDefault="0079208A" w:rsidP="00A11089"/>
    <w:p w14:paraId="74530F87" w14:textId="68426D2E" w:rsidR="00C55786" w:rsidRPr="00077E04" w:rsidRDefault="00C55786" w:rsidP="00C55786">
      <w:pPr>
        <w:jc w:val="center"/>
      </w:pPr>
      <w:r w:rsidRPr="00077E04">
        <w:rPr>
          <w:noProof/>
        </w:rPr>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FB08441" w:rsidR="00414C39" w:rsidRDefault="00AC4BAF" w:rsidP="00A1203C">
      <w:pPr>
        <w:pStyle w:val="af7"/>
        <w:jc w:val="center"/>
        <w:rPr>
          <w:rFonts w:cs="Times New Roman"/>
          <w:sz w:val="24"/>
          <w:szCs w:val="24"/>
        </w:rPr>
      </w:pPr>
      <w:bookmarkStart w:id="100" w:name="_Toc4930220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400F42">
        <w:rPr>
          <w:rFonts w:hint="eastAsia"/>
          <w:color w:val="0070C0"/>
          <w:sz w:val="24"/>
          <w:szCs w:val="24"/>
        </w:rPr>
        <w:t>不同缺失值比例下之</w:t>
      </w:r>
      <w:r w:rsidR="00105BB1" w:rsidRPr="00400F42">
        <w:rPr>
          <w:rFonts w:cs="Times New Roman"/>
          <w:color w:val="0070C0"/>
          <w:sz w:val="24"/>
          <w:szCs w:val="24"/>
        </w:rPr>
        <w:t xml:space="preserve">hit ratio </w:t>
      </w:r>
      <w:r w:rsidR="00105BB1" w:rsidRPr="00400F42">
        <w:rPr>
          <w:rFonts w:cs="Times New Roman" w:hint="eastAsia"/>
          <w:color w:val="0070C0"/>
          <w:sz w:val="24"/>
          <w:szCs w:val="24"/>
        </w:rPr>
        <w:t>(</w:t>
      </w:r>
      <w:r w:rsidR="00105BB1" w:rsidRPr="00400F42">
        <w:rPr>
          <w:rFonts w:hint="eastAsia"/>
          <w:color w:val="0070C0"/>
          <w:sz w:val="24"/>
          <w:szCs w:val="24"/>
        </w:rPr>
        <w:t>k=</w:t>
      </w:r>
      <w:r w:rsidR="00105BB1" w:rsidRPr="00400F42">
        <w:rPr>
          <w:color w:val="0070C0"/>
          <w:sz w:val="24"/>
          <w:szCs w:val="24"/>
        </w:rPr>
        <w:t>4</w:t>
      </w:r>
      <w:r w:rsidR="00105BB1" w:rsidRPr="00400F42">
        <w:rPr>
          <w:rFonts w:cs="Times New Roman" w:hint="eastAsia"/>
          <w:color w:val="0070C0"/>
          <w:sz w:val="24"/>
          <w:szCs w:val="24"/>
        </w:rPr>
        <w:t>)</w:t>
      </w:r>
      <w:bookmarkEnd w:id="100"/>
    </w:p>
    <w:p w14:paraId="6A7A1158" w14:textId="77777777" w:rsidR="00617733" w:rsidRDefault="00617733" w:rsidP="00651117"/>
    <w:p w14:paraId="764C1F3D" w14:textId="1EFAE83F" w:rsidR="00CC778B" w:rsidRPr="006F7F64" w:rsidRDefault="00105BB1" w:rsidP="006F7F64">
      <w:pPr>
        <w:ind w:firstLine="480"/>
      </w:pPr>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2E2637">
        <w:rPr>
          <w:rFonts w:hint="eastAsia"/>
          <w:color w:val="0070C0"/>
        </w:rPr>
        <w:t>原始</w:t>
      </w:r>
      <w:r w:rsidRPr="002E2637">
        <w:rPr>
          <w:rFonts w:hint="eastAsia"/>
          <w:color w:val="0070C0"/>
        </w:rPr>
        <w:t>k</w:t>
      </w:r>
      <w:r w:rsidRPr="002E2637">
        <w:rPr>
          <w:rFonts w:hint="eastAsia"/>
          <w:color w:val="0070C0"/>
        </w:rPr>
        <w:t>鄰近點填補法</w:t>
      </w:r>
      <w:r w:rsidRPr="0059536F">
        <w:rPr>
          <w:rFonts w:hint="eastAsia"/>
        </w:rPr>
        <w:t>的準確率並沒有因為參考更多的鄰近點</w:t>
      </w:r>
      <w:r w:rsidR="006F7F64">
        <w:rPr>
          <w:rFonts w:hint="eastAsia"/>
        </w:rPr>
        <w:t>有</w:t>
      </w:r>
      <w:r w:rsidRPr="0059536F">
        <w:rPr>
          <w:rFonts w:hint="eastAsia"/>
        </w:rPr>
        <w:t>明顯</w:t>
      </w:r>
      <w:r w:rsidR="006F7F64">
        <w:rPr>
          <w:rFonts w:hint="eastAsia"/>
        </w:rPr>
        <w:t>地</w:t>
      </w:r>
      <w:r w:rsidRPr="0059536F">
        <w:rPr>
          <w:rFonts w:hint="eastAsia"/>
        </w:rPr>
        <w:t>改善填補效果。原始</w:t>
      </w:r>
      <w:r w:rsidRPr="0059536F">
        <w:rPr>
          <w:rFonts w:hint="eastAsia"/>
        </w:rPr>
        <w:t>k</w:t>
      </w:r>
      <w:r w:rsidRPr="0059536F">
        <w:rPr>
          <w:rFonts w:hint="eastAsia"/>
        </w:rPr>
        <w:t>鄰近點填補法</w:t>
      </w:r>
      <w:r w:rsidR="00F20357">
        <w:rPr>
          <w:rFonts w:hint="eastAsia"/>
        </w:rPr>
        <w:t>期待透過</w:t>
      </w:r>
      <w:r w:rsidRPr="0059536F">
        <w:rPr>
          <w:rFonts w:hint="eastAsia"/>
        </w:rPr>
        <w:t>增加鄰近點的數量</w:t>
      </w:r>
      <w:r w:rsidR="00F20357">
        <w:rPr>
          <w:rFonts w:hint="eastAsia"/>
        </w:rPr>
        <w:t>，</w:t>
      </w:r>
      <w:r w:rsidR="00686EC8">
        <w:rPr>
          <w:rFonts w:hint="eastAsia"/>
        </w:rPr>
        <w:t>以提升填補值的品質</w:t>
      </w:r>
      <w:r w:rsidR="00F20357">
        <w:rPr>
          <w:rFonts w:hint="eastAsia"/>
        </w:rPr>
        <w:t>。</w:t>
      </w:r>
      <w:r w:rsidR="00686EC8">
        <w:rPr>
          <w:rFonts w:hint="eastAsia"/>
        </w:rPr>
        <w:t>這</w:t>
      </w:r>
      <w:r w:rsidR="00F20357">
        <w:rPr>
          <w:rFonts w:hint="eastAsia"/>
        </w:rPr>
        <w:t>將</w:t>
      </w:r>
      <w:r w:rsidR="00686EC8">
        <w:rPr>
          <w:rFonts w:hint="eastAsia"/>
        </w:rPr>
        <w:t>使得</w:t>
      </w:r>
      <w:r w:rsidRPr="0059536F">
        <w:rPr>
          <w:rFonts w:hint="eastAsia"/>
        </w:rPr>
        <w:t>計算錯誤</w:t>
      </w:r>
      <w:r w:rsidR="006F7F64">
        <w:rPr>
          <w:rFonts w:hint="eastAsia"/>
        </w:rPr>
        <w:t>的</w:t>
      </w:r>
      <w:r w:rsidR="006F7F64" w:rsidRPr="0059536F">
        <w:rPr>
          <w:rFonts w:hint="eastAsia"/>
        </w:rPr>
        <w:t>填補值</w:t>
      </w:r>
      <w:r w:rsidR="00E9762D">
        <w:rPr>
          <w:rFonts w:hint="eastAsia"/>
        </w:rPr>
        <w:t>因為</w:t>
      </w:r>
      <w:r w:rsidR="00915A25">
        <w:rPr>
          <w:rFonts w:hint="eastAsia"/>
        </w:rPr>
        <w:t>參考</w:t>
      </w:r>
      <w:r w:rsidR="005816DE">
        <w:rPr>
          <w:rFonts w:hint="eastAsia"/>
        </w:rPr>
        <w:t>更</w:t>
      </w:r>
      <w:r w:rsidR="005816DE" w:rsidRPr="0059536F">
        <w:rPr>
          <w:rFonts w:hint="eastAsia"/>
        </w:rPr>
        <w:t>多</w:t>
      </w:r>
      <w:r w:rsidR="005816DE">
        <w:rPr>
          <w:rFonts w:hint="eastAsia"/>
        </w:rPr>
        <w:t>無效</w:t>
      </w:r>
      <w:r w:rsidR="005816DE" w:rsidRPr="0059536F">
        <w:rPr>
          <w:rFonts w:hint="eastAsia"/>
        </w:rPr>
        <w:t>的鄰近點</w:t>
      </w:r>
      <w:r w:rsidR="00F20357">
        <w:rPr>
          <w:rFonts w:hint="eastAsia"/>
        </w:rPr>
        <w:t>反而</w:t>
      </w:r>
      <w:r w:rsidRPr="0059536F">
        <w:rPr>
          <w:rFonts w:hint="eastAsia"/>
        </w:rPr>
        <w:t>更</w:t>
      </w:r>
      <w:r w:rsidR="00F20357">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sidR="008042F4">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鄰近點值的</w:t>
      </w:r>
      <w:proofErr w:type="gramEnd"/>
      <w:r w:rsidRPr="0059536F">
        <w:rPr>
          <w:rFonts w:hint="eastAsia"/>
        </w:rPr>
        <w:t>平均</w:t>
      </w:r>
      <w:r>
        <w:rPr>
          <w:rFonts w:hint="eastAsia"/>
        </w:rPr>
        <w:t>值</w:t>
      </w:r>
      <w:r w:rsidRPr="0059536F">
        <w:rPr>
          <w:rFonts w:hint="eastAsia"/>
        </w:rPr>
        <w:t>也會逐漸失效，這同時也</w:t>
      </w:r>
      <w:r w:rsidR="00A71485">
        <w:rPr>
          <w:rFonts w:hint="eastAsia"/>
        </w:rPr>
        <w:t>代表</w:t>
      </w:r>
      <w:r w:rsidRPr="0059536F">
        <w:rPr>
          <w:rFonts w:hint="eastAsia"/>
        </w:rPr>
        <w:t>參考</w:t>
      </w:r>
      <w:proofErr w:type="gramStart"/>
      <w:r w:rsidR="00A71485">
        <w:rPr>
          <w:rFonts w:hint="eastAsia"/>
        </w:rPr>
        <w:t>鄰近點</w:t>
      </w:r>
      <w:r w:rsidRPr="0059536F">
        <w:rPr>
          <w:rFonts w:hint="eastAsia"/>
        </w:rPr>
        <w:t>值之</w:t>
      </w:r>
      <w:proofErr w:type="gramEnd"/>
      <w:r w:rsidRPr="0059536F">
        <w:rPr>
          <w:rFonts w:hint="eastAsia"/>
        </w:rPr>
        <w:t>可靠</w:t>
      </w:r>
      <w:r w:rsidR="00A71485">
        <w:rPr>
          <w:rFonts w:hint="eastAsia"/>
        </w:rPr>
        <w:t>度</w:t>
      </w:r>
      <w:r w:rsidRPr="0059536F">
        <w:rPr>
          <w:rFonts w:hint="eastAsia"/>
        </w:rPr>
        <w:t>會</w:t>
      </w:r>
      <w:r w:rsidR="00FF5F12">
        <w:rPr>
          <w:rFonts w:hint="eastAsia"/>
        </w:rPr>
        <w:t>因高</w:t>
      </w:r>
      <w:r w:rsidRPr="0059536F">
        <w:rPr>
          <w:rFonts w:hint="eastAsia"/>
        </w:rPr>
        <w:t>缺失值比例而</w:t>
      </w:r>
      <w:r w:rsidR="00A71485">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101" w:name="_Toc49302243"/>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101"/>
    </w:p>
    <w:p w14:paraId="61CEAF07" w14:textId="2A3D6E5A" w:rsidR="00A56CE4" w:rsidRPr="00077E04" w:rsidRDefault="00A56CE4" w:rsidP="00312A4E">
      <w:pPr>
        <w:pStyle w:val="3"/>
        <w:rPr>
          <w:shd w:val="clear" w:color="auto" w:fill="auto"/>
        </w:rPr>
      </w:pPr>
      <w:bookmarkStart w:id="102" w:name="_Toc49302244"/>
      <w:r w:rsidRPr="00077E04">
        <w:rPr>
          <w:rFonts w:hint="eastAsia"/>
          <w:shd w:val="clear" w:color="auto" w:fill="auto"/>
        </w:rPr>
        <w:t>4.3.1</w:t>
      </w:r>
      <w:r w:rsidRPr="00077E04">
        <w:rPr>
          <w:rFonts w:hint="eastAsia"/>
          <w:shd w:val="clear" w:color="auto" w:fill="auto"/>
        </w:rPr>
        <w:t>實驗目的</w:t>
      </w:r>
      <w:bookmarkEnd w:id="102"/>
    </w:p>
    <w:p w14:paraId="67B17705" w14:textId="2ED99FD7" w:rsidR="00291E62" w:rsidRDefault="00A4543A" w:rsidP="003B2B59">
      <w:pPr>
        <w:ind w:firstLine="480"/>
      </w:pPr>
      <w:r w:rsidRPr="00A4543A">
        <w:rPr>
          <w:rFonts w:hint="eastAsia"/>
          <w:color w:val="0070C0"/>
        </w:rPr>
        <w:t>本實驗的目的</w:t>
      </w:r>
      <w:r>
        <w:rPr>
          <w:rFonts w:hint="eastAsia"/>
          <w:color w:val="0070C0"/>
        </w:rPr>
        <w:t>是針對</w:t>
      </w:r>
      <w:r w:rsidR="00105BB1" w:rsidRPr="00077E04">
        <w:rPr>
          <w:rFonts w:hint="eastAsia"/>
        </w:rPr>
        <w:t>在</w:t>
      </w:r>
      <w:r w:rsidR="0056448A">
        <w:rPr>
          <w:rFonts w:hint="eastAsia"/>
        </w:rPr>
        <w:t>固定</w:t>
      </w:r>
      <w:r w:rsidR="00AC2A7E">
        <w:rPr>
          <w:rFonts w:hint="eastAsia"/>
        </w:rPr>
        <w:t>鄰近點</w:t>
      </w:r>
      <w:r w:rsidR="00105BB1" w:rsidRPr="00077E04">
        <w:rPr>
          <w:rFonts w:hint="eastAsia"/>
        </w:rPr>
        <w:t>k</w:t>
      </w:r>
      <w:r w:rsidR="00105BB1" w:rsidRPr="00077E04">
        <w:rPr>
          <w:rFonts w:hint="eastAsia"/>
        </w:rPr>
        <w:t>值</w:t>
      </w:r>
      <w:r w:rsidR="00AC2A7E">
        <w:rPr>
          <w:rFonts w:hint="eastAsia"/>
        </w:rPr>
        <w:t>且</w:t>
      </w:r>
      <w:r w:rsidR="00127BE6">
        <w:rPr>
          <w:rFonts w:hint="eastAsia"/>
        </w:rPr>
        <w:t>隨著缺失值比例</w:t>
      </w:r>
      <w:r w:rsidR="00677CF5">
        <w:rPr>
          <w:rFonts w:hint="eastAsia"/>
        </w:rPr>
        <w:t>上升</w:t>
      </w:r>
      <w:r w:rsidR="00105BB1" w:rsidRPr="00077E04">
        <w:rPr>
          <w:rFonts w:hint="eastAsia"/>
        </w:rPr>
        <w:t>，</w:t>
      </w:r>
      <w:r w:rsidR="00AC2A7E" w:rsidRPr="00996EFD">
        <w:rPr>
          <w:rFonts w:hint="eastAsia"/>
        </w:rPr>
        <w:t>各填補法</w:t>
      </w:r>
      <w:r w:rsidR="00AC2A7E">
        <w:rPr>
          <w:rFonts w:hint="eastAsia"/>
        </w:rPr>
        <w:t>(</w:t>
      </w:r>
      <w:r w:rsidR="00AC2A7E">
        <w:rPr>
          <w:rFonts w:hint="eastAsia"/>
        </w:rPr>
        <w:t>包含</w:t>
      </w:r>
      <w:r w:rsidR="00AC2A7E" w:rsidRPr="00996EFD">
        <w:rPr>
          <w:rFonts w:hint="eastAsia"/>
        </w:rPr>
        <w:t>原始</w:t>
      </w:r>
      <w:r w:rsidR="00AC2A7E" w:rsidRPr="00996EFD">
        <w:rPr>
          <w:rFonts w:hint="eastAsia"/>
        </w:rPr>
        <w:t>k</w:t>
      </w:r>
      <w:r w:rsidR="00AC2A7E" w:rsidRPr="00996EFD">
        <w:rPr>
          <w:rFonts w:hint="eastAsia"/>
        </w:rPr>
        <w:t>鄰近點填補法、權重型</w:t>
      </w:r>
      <w:r w:rsidR="00AC2A7E" w:rsidRPr="00996EFD">
        <w:rPr>
          <w:rFonts w:hint="eastAsia"/>
        </w:rPr>
        <w:t>k</w:t>
      </w:r>
      <w:r w:rsidR="00AC2A7E" w:rsidRPr="00996EFD">
        <w:rPr>
          <w:rFonts w:hint="eastAsia"/>
        </w:rPr>
        <w:t>鄰近點填補法與本論文所提出的</w:t>
      </w:r>
      <w:proofErr w:type="spellStart"/>
      <w:r w:rsidR="00AC2A7E" w:rsidRPr="00996EFD">
        <w:rPr>
          <w:rFonts w:hint="eastAsia"/>
        </w:rPr>
        <w:t>s</w:t>
      </w:r>
      <w:r w:rsidR="00AC2A7E" w:rsidRPr="00996EFD">
        <w:t>k</w:t>
      </w:r>
      <w:proofErr w:type="spellEnd"/>
      <w:r w:rsidR="00AC2A7E" w:rsidRPr="00996EFD">
        <w:t>-NN</w:t>
      </w:r>
      <w:r w:rsidR="00AC2A7E" w:rsidRPr="00996EFD">
        <w:rPr>
          <w:rFonts w:hint="eastAsia"/>
        </w:rPr>
        <w:t xml:space="preserve"> </w:t>
      </w:r>
      <w:r w:rsidR="00AC2A7E" w:rsidRPr="00996EFD">
        <w:t>imputation</w:t>
      </w:r>
      <w:r w:rsidR="00AC2A7E" w:rsidRPr="00996EFD">
        <w:rPr>
          <w:rFonts w:hint="eastAsia"/>
        </w:rPr>
        <w:t>填補</w:t>
      </w:r>
      <w:r w:rsidR="0058381B">
        <w:rPr>
          <w:rFonts w:hint="eastAsia"/>
        </w:rPr>
        <w:t>法</w:t>
      </w:r>
      <w:r w:rsidR="00AC2A7E">
        <w:rPr>
          <w:rFonts w:hint="eastAsia"/>
        </w:rPr>
        <w:t>)</w:t>
      </w:r>
      <w:r w:rsidR="00824044">
        <w:rPr>
          <w:rFonts w:hint="eastAsia"/>
        </w:rPr>
        <w:t>填補後所產生的天際線與原天際線的相似度</w:t>
      </w:r>
      <w:r w:rsidR="00105BB1" w:rsidRPr="00077E04">
        <w:rPr>
          <w:rFonts w:hint="eastAsia"/>
        </w:rPr>
        <w:t>。</w:t>
      </w:r>
    </w:p>
    <w:p w14:paraId="25A96DBF" w14:textId="77777777" w:rsidR="003B2B59" w:rsidRPr="00F87610" w:rsidRDefault="003B2B59" w:rsidP="003B2B59"/>
    <w:p w14:paraId="10F878D7" w14:textId="1E18C1DC" w:rsidR="00A56CE4" w:rsidRPr="00077E04" w:rsidRDefault="00A56CE4" w:rsidP="00312A4E">
      <w:pPr>
        <w:pStyle w:val="3"/>
        <w:rPr>
          <w:shd w:val="clear" w:color="auto" w:fill="auto"/>
        </w:rPr>
      </w:pPr>
      <w:bookmarkStart w:id="103" w:name="_Toc49302245"/>
      <w:r w:rsidRPr="00077E04">
        <w:rPr>
          <w:rFonts w:hint="eastAsia"/>
          <w:shd w:val="clear" w:color="auto" w:fill="auto"/>
        </w:rPr>
        <w:t>4.3.2</w:t>
      </w:r>
      <w:r w:rsidRPr="00077E04">
        <w:rPr>
          <w:rFonts w:hint="eastAsia"/>
          <w:shd w:val="clear" w:color="auto" w:fill="auto"/>
        </w:rPr>
        <w:t>實驗方法</w:t>
      </w:r>
      <w:bookmarkEnd w:id="103"/>
    </w:p>
    <w:p w14:paraId="4132545C" w14:textId="77777777" w:rsidR="00AE6F50" w:rsidRDefault="00B46189" w:rsidP="003824CD">
      <w:pPr>
        <w:ind w:firstLine="480"/>
        <w:rPr>
          <w:color w:val="0070C0"/>
        </w:rPr>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w:t>
      </w:r>
      <w:r w:rsidR="00080EBF">
        <w:rPr>
          <w:rFonts w:hint="eastAsia"/>
          <w:color w:val="0070C0"/>
        </w:rPr>
        <w:t>特徵欄位</w:t>
      </w:r>
      <w:r w:rsidR="006D51F1">
        <w:rPr>
          <w:rFonts w:hint="eastAsia"/>
          <w:color w:val="0070C0"/>
        </w:rPr>
        <w:t>共有</w:t>
      </w:r>
      <w:r w:rsidR="006D51F1">
        <w:rPr>
          <w:rFonts w:hint="eastAsia"/>
          <w:color w:val="0070C0"/>
        </w:rPr>
        <w:t>16</w:t>
      </w:r>
      <w:r w:rsidR="006D51F1">
        <w:rPr>
          <w:rFonts w:hint="eastAsia"/>
          <w:color w:val="0070C0"/>
        </w:rPr>
        <w:t>個特徵，</w:t>
      </w:r>
      <w:r w:rsidR="00896E1B">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896E1B">
        <w:rPr>
          <w:rFonts w:hint="eastAsia"/>
          <w:color w:val="0070C0"/>
        </w:rPr>
        <w:t>5</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w:t>
      </w:r>
      <w:r w:rsidR="000C49C4">
        <w:rPr>
          <w:rFonts w:hint="eastAsia"/>
          <w:color w:val="0070C0"/>
        </w:rPr>
        <w:t>研究提出的</w:t>
      </w:r>
      <w:r w:rsidR="004072C7" w:rsidRPr="00B701A3">
        <w:rPr>
          <w:rFonts w:hint="eastAsia"/>
          <w:color w:val="0070C0"/>
        </w:rPr>
        <w:t>方法填補後的值所能夠找回原</w:t>
      </w:r>
      <w:r w:rsidR="008B2165">
        <w:rPr>
          <w:rFonts w:hint="eastAsia"/>
          <w:color w:val="0070C0"/>
        </w:rPr>
        <w:t>天際線</w:t>
      </w:r>
      <w:r w:rsidR="004072C7" w:rsidRPr="00B701A3">
        <w:rPr>
          <w:rFonts w:hint="eastAsia"/>
          <w:color w:val="0070C0"/>
        </w:rPr>
        <w:t>的程度。</w:t>
      </w:r>
    </w:p>
    <w:p w14:paraId="208F15D5" w14:textId="382F42DA" w:rsidR="002907DC" w:rsidRPr="003824CD" w:rsidRDefault="002907DC" w:rsidP="003824CD">
      <w:pPr>
        <w:ind w:firstLine="480"/>
        <w:rPr>
          <w:color w:val="0070C0"/>
        </w:rPr>
      </w:pPr>
      <w:r w:rsidRPr="00B701A3">
        <w:rPr>
          <w:rFonts w:hint="eastAsia"/>
          <w:color w:val="0070C0"/>
        </w:rPr>
        <w:t>x</w:t>
      </w:r>
      <w:r w:rsidRPr="00B701A3">
        <w:rPr>
          <w:rFonts w:hint="eastAsia"/>
          <w:color w:val="0070C0"/>
        </w:rPr>
        <w:t>軸為缺失值</w:t>
      </w:r>
      <w:r w:rsidR="00210E09">
        <w:rPr>
          <w:rFonts w:hint="eastAsia"/>
          <w:color w:val="0070C0"/>
        </w:rPr>
        <w:t>占</w:t>
      </w:r>
      <w:r w:rsidRPr="00B701A3">
        <w:rPr>
          <w:rFonts w:hint="eastAsia"/>
          <w:color w:val="0070C0"/>
        </w:rPr>
        <w:t>整體資料集中的比例</w:t>
      </w:r>
      <w:r w:rsidR="00210E09">
        <w:rPr>
          <w:rFonts w:hint="eastAsia"/>
          <w:color w:val="0070C0"/>
        </w:rPr>
        <w:t>(</w:t>
      </w:r>
      <w:r w:rsidR="00210E09">
        <w:rPr>
          <w:rFonts w:hint="eastAsia"/>
          <w:color w:val="0070C0"/>
        </w:rPr>
        <w:t>缺失值比例</w:t>
      </w:r>
      <w:r w:rsidR="00210E09">
        <w:rPr>
          <w:rFonts w:hint="eastAsia"/>
          <w:color w:val="0070C0"/>
        </w:rPr>
        <w:t>)</w:t>
      </w:r>
      <w:r w:rsidRPr="00B701A3">
        <w:rPr>
          <w:rFonts w:hint="eastAsia"/>
          <w:color w:val="0070C0"/>
        </w:rPr>
        <w:t>，</w:t>
      </w:r>
      <w:r w:rsidRPr="00B701A3">
        <w:rPr>
          <w:rFonts w:hint="eastAsia"/>
          <w:color w:val="0070C0"/>
        </w:rPr>
        <w:t>y</w:t>
      </w:r>
      <w:r w:rsidRPr="00B701A3">
        <w:rPr>
          <w:rFonts w:hint="eastAsia"/>
          <w:color w:val="0070C0"/>
        </w:rPr>
        <w:t>軸為</w:t>
      </w:r>
      <w:r w:rsidR="00636589">
        <w:rPr>
          <w:rFonts w:hint="eastAsia"/>
          <w:color w:val="0070C0"/>
        </w:rPr>
        <w:t>各填補法</w:t>
      </w:r>
      <w:r w:rsidRPr="00B701A3">
        <w:rPr>
          <w:rFonts w:hint="eastAsia"/>
          <w:color w:val="0070C0"/>
        </w:rPr>
        <w:t>填補所有缺失值，再分別跑同一支</w:t>
      </w:r>
      <w:r w:rsidR="00B701A3">
        <w:rPr>
          <w:rFonts w:hint="eastAsia"/>
          <w:color w:val="0070C0"/>
        </w:rPr>
        <w:t>天際線查詢演算法的</w:t>
      </w:r>
      <w:r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AA7184">
        <w:rPr>
          <w:rFonts w:hint="eastAsia"/>
          <w:color w:val="0070C0"/>
        </w:rPr>
        <w:t>，</w:t>
      </w:r>
      <w:r w:rsidR="00DB09E3">
        <w:rPr>
          <w:rFonts w:hint="eastAsia"/>
          <w:color w:val="0070C0"/>
        </w:rPr>
        <w:t>比較</w:t>
      </w:r>
      <w:r w:rsidR="00D215C9">
        <w:rPr>
          <w:rFonts w:hint="eastAsia"/>
          <w:color w:val="0070C0"/>
        </w:rPr>
        <w:t>各填補法</w:t>
      </w:r>
      <w:r w:rsidR="00D95B04">
        <w:rPr>
          <w:rFonts w:hint="eastAsia"/>
          <w:color w:val="0070C0"/>
        </w:rPr>
        <w:t>填補後</w:t>
      </w:r>
      <w:r w:rsidR="00E5686C">
        <w:rPr>
          <w:rFonts w:hint="eastAsia"/>
          <w:color w:val="0070C0"/>
        </w:rPr>
        <w:t>所產生出的天際線與無</w:t>
      </w:r>
      <w:r w:rsidRPr="00B701A3">
        <w:rPr>
          <w:rFonts w:hint="eastAsia"/>
          <w:color w:val="0070C0"/>
        </w:rPr>
        <w:t>缺失</w:t>
      </w:r>
      <w:r w:rsidR="00E5686C">
        <w:rPr>
          <w:rFonts w:hint="eastAsia"/>
          <w:color w:val="0070C0"/>
        </w:rPr>
        <w:t>值</w:t>
      </w:r>
      <w:r w:rsidRPr="00B701A3">
        <w:rPr>
          <w:rFonts w:hint="eastAsia"/>
          <w:color w:val="0070C0"/>
        </w:rPr>
        <w:t>的原</w:t>
      </w:r>
      <w:r w:rsidR="00C8172D">
        <w:rPr>
          <w:rFonts w:hint="eastAsia"/>
          <w:color w:val="0070C0"/>
        </w:rPr>
        <w:t>天際線</w:t>
      </w:r>
      <w:r w:rsidR="002D1279">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Pr="00B701A3">
        <w:rPr>
          <w:rFonts w:hint="eastAsia"/>
          <w:color w:val="0070C0"/>
        </w:rPr>
        <w:t>計算</w:t>
      </w:r>
      <w:r w:rsidR="00CE41B8">
        <w:rPr>
          <w:rFonts w:hint="eastAsia"/>
          <w:color w:val="0070C0"/>
        </w:rPr>
        <w:t>填補</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Pr="00B701A3">
        <w:rPr>
          <w:rFonts w:hint="eastAsia"/>
          <w:color w:val="0070C0"/>
        </w:rPr>
        <w:t>相似程度</w:t>
      </w:r>
      <w:r w:rsidR="007A67B3">
        <w:rPr>
          <w:rFonts w:hint="eastAsia"/>
          <w:color w:val="0070C0"/>
        </w:rPr>
        <w:t>。</w:t>
      </w:r>
      <w:r w:rsidR="00B9406D">
        <w:rPr>
          <w:rFonts w:hint="eastAsia"/>
          <w:color w:val="0070C0"/>
        </w:rPr>
        <w:t>產生的天際線與</w:t>
      </w:r>
      <w:r w:rsidR="001C4969">
        <w:rPr>
          <w:rFonts w:hint="eastAsia"/>
          <w:color w:val="0070C0"/>
        </w:rPr>
        <w:t>原天際線</w:t>
      </w:r>
      <w:r w:rsidR="00B9406D">
        <w:rPr>
          <w:rFonts w:hint="eastAsia"/>
          <w:color w:val="0070C0"/>
        </w:rPr>
        <w:t>若相似度越高，</w:t>
      </w:r>
      <w:r w:rsidRPr="00B701A3">
        <w:rPr>
          <w:rFonts w:hint="eastAsia"/>
          <w:color w:val="0070C0"/>
        </w:rPr>
        <w:t>則</w:t>
      </w:r>
      <w:r w:rsidRPr="00B701A3">
        <w:rPr>
          <w:rFonts w:hint="eastAsia"/>
          <w:color w:val="0070C0"/>
        </w:rPr>
        <w:t>y</w:t>
      </w:r>
      <w:r w:rsidRPr="00B701A3">
        <w:rPr>
          <w:rFonts w:hint="eastAsia"/>
          <w:color w:val="0070C0"/>
        </w:rPr>
        <w:t>軸</w:t>
      </w:r>
      <w:r w:rsidR="006239FA" w:rsidRPr="00B701A3">
        <w:rPr>
          <w:rFonts w:hint="eastAsia"/>
          <w:color w:val="0070C0"/>
        </w:rPr>
        <w:t>的值</w:t>
      </w:r>
      <w:r w:rsidRPr="00B701A3">
        <w:rPr>
          <w:rFonts w:hint="eastAsia"/>
          <w:color w:val="0070C0"/>
        </w:rPr>
        <w:t>越接近</w:t>
      </w:r>
      <w:r w:rsidRPr="00B701A3">
        <w:rPr>
          <w:rFonts w:hint="eastAsia"/>
          <w:color w:val="0070C0"/>
        </w:rPr>
        <w:t>1.0</w:t>
      </w:r>
      <w:r w:rsidR="00924D44">
        <w:rPr>
          <w:rFonts w:hint="eastAsia"/>
          <w:color w:val="0070C0"/>
        </w:rPr>
        <w:t>，</w:t>
      </w:r>
      <w:r w:rsidR="00E67527">
        <w:rPr>
          <w:rFonts w:hint="eastAsia"/>
          <w:color w:val="0070C0"/>
        </w:rPr>
        <w:t>也</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104" w:name="_Toc49302246"/>
      <w:r w:rsidRPr="00077E04">
        <w:rPr>
          <w:rFonts w:hint="eastAsia"/>
          <w:shd w:val="clear" w:color="auto" w:fill="auto"/>
        </w:rPr>
        <w:t>4.3.3</w:t>
      </w:r>
      <w:r w:rsidRPr="00077E04">
        <w:rPr>
          <w:rFonts w:hint="eastAsia"/>
          <w:shd w:val="clear" w:color="auto" w:fill="auto"/>
        </w:rPr>
        <w:t>實驗結果與分析</w:t>
      </w:r>
      <w:bookmarkEnd w:id="104"/>
    </w:p>
    <w:p w14:paraId="1438FA25" w14:textId="4DA80367" w:rsidR="0049583D" w:rsidRPr="007C7AF5" w:rsidRDefault="00FA67D1" w:rsidP="00AC1867">
      <w:pPr>
        <w:pStyle w:val="af7"/>
        <w:ind w:firstLine="480"/>
        <w:rPr>
          <w:sz w:val="24"/>
          <w:szCs w:val="24"/>
        </w:rPr>
      </w:pPr>
      <w:r w:rsidRPr="00AC1867">
        <w:rPr>
          <w:rFonts w:hint="eastAsia"/>
          <w:color w:val="0070C0"/>
          <w:sz w:val="24"/>
          <w:szCs w:val="24"/>
        </w:rPr>
        <w:t>實驗二結果，</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293A5E">
        <w:rPr>
          <w:rFonts w:hint="eastAsia"/>
          <w:color w:val="0070C0"/>
          <w:sz w:val="24"/>
          <w:szCs w:val="24"/>
        </w:rPr>
        <w:t>。</w:t>
      </w:r>
      <w:r w:rsidR="00615E38">
        <w:rPr>
          <w:rFonts w:hint="eastAsia"/>
          <w:color w:val="0070C0"/>
          <w:sz w:val="24"/>
          <w:szCs w:val="24"/>
        </w:rPr>
        <w:t>當</w:t>
      </w:r>
      <w:r w:rsidR="007B5AAC" w:rsidRPr="00AC1867">
        <w:rPr>
          <w:rFonts w:hint="eastAsia"/>
          <w:color w:val="0070C0"/>
          <w:sz w:val="24"/>
          <w:szCs w:val="24"/>
        </w:rPr>
        <w:t>k</w:t>
      </w:r>
      <w:r w:rsidR="007B5AAC" w:rsidRPr="00AC1867">
        <w:rPr>
          <w:color w:val="0070C0"/>
          <w:sz w:val="24"/>
          <w:szCs w:val="24"/>
        </w:rPr>
        <w:t>=1</w:t>
      </w:r>
      <w:r w:rsidR="004924EC">
        <w:rPr>
          <w:rFonts w:hint="eastAsia"/>
          <w:color w:val="0070C0"/>
          <w:sz w:val="24"/>
          <w:szCs w:val="24"/>
        </w:rPr>
        <w:t>時</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24EC">
        <w:rPr>
          <w:rFonts w:hint="eastAsia"/>
          <w:color w:val="0070C0"/>
          <w:sz w:val="24"/>
          <w:szCs w:val="24"/>
        </w:rPr>
        <w:t>提高</w:t>
      </w:r>
      <w:r w:rsidR="006A4F4A">
        <w:rPr>
          <w:rFonts w:hint="eastAsia"/>
          <w:color w:val="0070C0"/>
          <w:sz w:val="24"/>
          <w:szCs w:val="24"/>
        </w:rPr>
        <w:t>至</w:t>
      </w:r>
      <w:r w:rsidR="0049583D" w:rsidRPr="00AC1867">
        <w:rPr>
          <w:rFonts w:hint="eastAsia"/>
          <w:color w:val="0070C0"/>
          <w:sz w:val="24"/>
          <w:szCs w:val="24"/>
        </w:rPr>
        <w:t>30%</w:t>
      </w:r>
      <w:r w:rsidR="00DF5876">
        <w:rPr>
          <w:rFonts w:hint="eastAsia"/>
          <w:color w:val="0070C0"/>
          <w:sz w:val="24"/>
          <w:szCs w:val="24"/>
        </w:rPr>
        <w:t>間</w:t>
      </w:r>
      <w:r w:rsidR="0049583D" w:rsidRPr="00AC1867">
        <w:rPr>
          <w:rFonts w:hint="eastAsia"/>
          <w:color w:val="0070C0"/>
          <w:sz w:val="24"/>
          <w:szCs w:val="24"/>
        </w:rPr>
        <w:t>，</w:t>
      </w:r>
      <w:r w:rsidR="001A5D02">
        <w:rPr>
          <w:rFonts w:hint="eastAsia"/>
          <w:color w:val="0070C0"/>
          <w:sz w:val="24"/>
          <w:szCs w:val="24"/>
        </w:rPr>
        <w:t>原始</w:t>
      </w:r>
      <w:r w:rsidR="001A5D02" w:rsidRPr="00AC1867">
        <w:rPr>
          <w:color w:val="0070C0"/>
          <w:sz w:val="24"/>
          <w:szCs w:val="24"/>
        </w:rPr>
        <w:t>k</w:t>
      </w:r>
      <w:r w:rsidR="001A5D02" w:rsidRPr="00AC1867">
        <w:rPr>
          <w:rFonts w:hint="eastAsia"/>
          <w:color w:val="0070C0"/>
          <w:sz w:val="24"/>
          <w:szCs w:val="24"/>
        </w:rPr>
        <w:t>鄰近點填補法與</w:t>
      </w:r>
      <w:r w:rsidR="001A5D02" w:rsidRPr="00397810">
        <w:rPr>
          <w:rFonts w:hint="eastAsia"/>
          <w:color w:val="0070C0"/>
          <w:sz w:val="24"/>
          <w:szCs w:val="24"/>
        </w:rPr>
        <w:t>權重型</w:t>
      </w:r>
      <w:r w:rsidR="001A5D02" w:rsidRPr="00397810">
        <w:rPr>
          <w:rFonts w:hint="eastAsia"/>
          <w:color w:val="0070C0"/>
          <w:sz w:val="24"/>
          <w:szCs w:val="24"/>
        </w:rPr>
        <w:t>k</w:t>
      </w:r>
      <w:r w:rsidR="001A5D02" w:rsidRPr="00397810">
        <w:rPr>
          <w:rFonts w:hint="eastAsia"/>
          <w:color w:val="0070C0"/>
          <w:sz w:val="24"/>
          <w:szCs w:val="24"/>
        </w:rPr>
        <w:t>鄰近點填補法</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317002" w:rsidRPr="00317002">
        <w:rPr>
          <w:rFonts w:hint="eastAsia"/>
          <w:color w:val="0070C0"/>
          <w:sz w:val="24"/>
          <w:szCs w:val="24"/>
        </w:rPr>
        <w:t>s</w:t>
      </w:r>
      <w:r w:rsidR="00317002" w:rsidRPr="00317002">
        <w:rPr>
          <w:color w:val="0070C0"/>
          <w:sz w:val="24"/>
          <w:szCs w:val="24"/>
        </w:rPr>
        <w:t>k</w:t>
      </w:r>
      <w:proofErr w:type="spellEnd"/>
      <w:r w:rsidR="00317002" w:rsidRPr="00317002">
        <w:rPr>
          <w:color w:val="0070C0"/>
          <w:sz w:val="24"/>
          <w:szCs w:val="24"/>
        </w:rPr>
        <w:t>-NN</w:t>
      </w:r>
      <w:r w:rsidR="00317002" w:rsidRPr="00317002">
        <w:rPr>
          <w:rFonts w:hint="eastAsia"/>
          <w:color w:val="0070C0"/>
          <w:sz w:val="24"/>
          <w:szCs w:val="24"/>
        </w:rPr>
        <w:t xml:space="preserve"> </w:t>
      </w:r>
      <w:r w:rsidR="00317002" w:rsidRPr="00317002">
        <w:rPr>
          <w:color w:val="0070C0"/>
          <w:sz w:val="24"/>
          <w:szCs w:val="24"/>
        </w:rPr>
        <w:lastRenderedPageBreak/>
        <w:t>imputation</w:t>
      </w:r>
      <w:r w:rsidR="00317002" w:rsidRPr="00317002">
        <w:rPr>
          <w:rFonts w:hint="eastAsia"/>
          <w:color w:val="0070C0"/>
          <w:sz w:val="24"/>
          <w:szCs w:val="24"/>
        </w:rPr>
        <w:t>填補法</w:t>
      </w:r>
      <w:r w:rsidR="00E104A9" w:rsidRPr="00317002">
        <w:rPr>
          <w:rFonts w:hint="eastAsia"/>
          <w:color w:val="0070C0"/>
          <w:sz w:val="24"/>
          <w:szCs w:val="24"/>
        </w:rPr>
        <w:t>仍然</w:t>
      </w:r>
      <w:r w:rsidR="00317002">
        <w:rPr>
          <w:rFonts w:hint="eastAsia"/>
          <w:color w:val="0070C0"/>
          <w:sz w:val="24"/>
          <w:szCs w:val="24"/>
        </w:rPr>
        <w:t>可以</w:t>
      </w:r>
      <w:r w:rsidR="00E104A9" w:rsidRPr="00AC1867">
        <w:rPr>
          <w:rFonts w:hint="eastAsia"/>
          <w:color w:val="0070C0"/>
          <w:sz w:val="24"/>
          <w:szCs w:val="24"/>
        </w:rPr>
        <w:t>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58381B" w:rsidRPr="00317002">
        <w:rPr>
          <w:rFonts w:hint="eastAsia"/>
          <w:color w:val="0070C0"/>
          <w:sz w:val="24"/>
          <w:szCs w:val="24"/>
        </w:rPr>
        <w:t>s</w:t>
      </w:r>
      <w:r w:rsidR="0058381B" w:rsidRPr="00317002">
        <w:rPr>
          <w:color w:val="0070C0"/>
          <w:sz w:val="24"/>
          <w:szCs w:val="24"/>
        </w:rPr>
        <w:t>k</w:t>
      </w:r>
      <w:proofErr w:type="spellEnd"/>
      <w:r w:rsidR="0058381B" w:rsidRPr="00317002">
        <w:rPr>
          <w:color w:val="0070C0"/>
          <w:sz w:val="24"/>
          <w:szCs w:val="24"/>
        </w:rPr>
        <w:t>-NN</w:t>
      </w:r>
      <w:r w:rsidR="0058381B" w:rsidRPr="00317002">
        <w:rPr>
          <w:rFonts w:hint="eastAsia"/>
          <w:color w:val="0070C0"/>
          <w:sz w:val="24"/>
          <w:szCs w:val="24"/>
        </w:rPr>
        <w:t xml:space="preserve"> </w:t>
      </w:r>
      <w:r w:rsidR="0058381B" w:rsidRPr="00317002">
        <w:rPr>
          <w:color w:val="0070C0"/>
          <w:sz w:val="24"/>
          <w:szCs w:val="24"/>
        </w:rPr>
        <w:t>imputation</w:t>
      </w:r>
      <w:r w:rsidR="0058381B" w:rsidRPr="00317002">
        <w:rPr>
          <w:rFonts w:hint="eastAsia"/>
          <w:color w:val="0070C0"/>
          <w:sz w:val="24"/>
          <w:szCs w:val="24"/>
        </w:rPr>
        <w:t>填補法</w:t>
      </w:r>
      <w:r w:rsidR="00FA69F4" w:rsidRPr="00AC1867">
        <w:rPr>
          <w:rFonts w:hint="eastAsia"/>
          <w:color w:val="0070C0"/>
          <w:sz w:val="24"/>
          <w:szCs w:val="24"/>
        </w:rPr>
        <w:t>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69E9B7E7" w:rsidR="00255222" w:rsidRDefault="006074C5" w:rsidP="006074C5">
      <w:pPr>
        <w:ind w:firstLine="480"/>
        <w:rPr>
          <w:color w:val="0070C0"/>
          <w:szCs w:val="24"/>
        </w:rPr>
      </w:pP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Pr="00AC1867">
        <w:rPr>
          <w:rFonts w:hint="eastAsia"/>
          <w:color w:val="0070C0"/>
          <w:szCs w:val="24"/>
        </w:rPr>
        <w:t>的已經與其他兩者有明顯的差距。由此可知，當鄰近點參考數</w:t>
      </w:r>
      <w:r>
        <w:rPr>
          <w:rFonts w:hint="eastAsia"/>
          <w:color w:val="0070C0"/>
          <w:szCs w:val="24"/>
        </w:rPr>
        <w:t>量</w:t>
      </w:r>
      <w:r w:rsidR="00AE36CD">
        <w:rPr>
          <w:rFonts w:hint="eastAsia"/>
          <w:color w:val="0070C0"/>
          <w:szCs w:val="24"/>
        </w:rPr>
        <w:t>稀</w:t>
      </w:r>
      <w:r>
        <w:rPr>
          <w:rFonts w:hint="eastAsia"/>
          <w:color w:val="0070C0"/>
          <w:szCs w:val="24"/>
        </w:rPr>
        <w:t>少</w:t>
      </w:r>
      <w:r w:rsidRPr="00AC1867">
        <w:rPr>
          <w:rFonts w:hint="eastAsia"/>
          <w:color w:val="0070C0"/>
          <w:szCs w:val="24"/>
        </w:rPr>
        <w:t>且</w:t>
      </w:r>
      <w:r>
        <w:rPr>
          <w:rFonts w:hint="eastAsia"/>
          <w:color w:val="0070C0"/>
          <w:szCs w:val="24"/>
        </w:rPr>
        <w:t>較</w:t>
      </w:r>
      <w:r w:rsidRPr="00AC1867">
        <w:rPr>
          <w:rFonts w:hint="eastAsia"/>
          <w:color w:val="0070C0"/>
          <w:szCs w:val="24"/>
        </w:rPr>
        <w:t>高缺失</w:t>
      </w:r>
      <w:r>
        <w:rPr>
          <w:rFonts w:hint="eastAsia"/>
          <w:color w:val="0070C0"/>
          <w:szCs w:val="24"/>
        </w:rPr>
        <w:t>值</w:t>
      </w:r>
      <w:r w:rsidRPr="00AC1867">
        <w:rPr>
          <w:rFonts w:hint="eastAsia"/>
          <w:color w:val="0070C0"/>
          <w:szCs w:val="24"/>
        </w:rPr>
        <w:t>比例時，本論文提出的方法</w:t>
      </w:r>
      <w:r>
        <w:rPr>
          <w:rFonts w:hint="eastAsia"/>
          <w:color w:val="0070C0"/>
          <w:szCs w:val="24"/>
        </w:rPr>
        <w:t>所產生的天際線</w:t>
      </w:r>
      <w:r w:rsidRPr="00AC1867">
        <w:rPr>
          <w:rFonts w:hint="eastAsia"/>
          <w:color w:val="0070C0"/>
          <w:szCs w:val="24"/>
        </w:rPr>
        <w:t>比較接近原天際線。</w:t>
      </w:r>
    </w:p>
    <w:p w14:paraId="0C6D982B" w14:textId="77777777" w:rsidR="00296807" w:rsidRPr="00781079" w:rsidRDefault="00296807" w:rsidP="00296807">
      <w:pPr>
        <w:rPr>
          <w:szCs w:val="24"/>
        </w:rPr>
      </w:pPr>
    </w:p>
    <w:p w14:paraId="767E10FF" w14:textId="148E34CC" w:rsidR="001E58C6" w:rsidRPr="00077E04" w:rsidRDefault="0097520B" w:rsidP="00A1203C">
      <w:pPr>
        <w:pStyle w:val="af7"/>
        <w:jc w:val="center"/>
        <w:rPr>
          <w:sz w:val="24"/>
          <w:szCs w:val="24"/>
        </w:rPr>
      </w:pPr>
      <w:bookmarkStart w:id="105" w:name="_Toc4930221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34520E">
        <w:rPr>
          <w:rFonts w:hint="eastAsia"/>
          <w:color w:val="0070C0"/>
          <w:sz w:val="24"/>
          <w:szCs w:val="24"/>
        </w:rPr>
        <w:t>各填補法</w:t>
      </w:r>
      <w:r w:rsidR="0034520E" w:rsidRPr="0034520E">
        <w:rPr>
          <w:rFonts w:hint="eastAsia"/>
          <w:color w:val="0070C0"/>
          <w:sz w:val="24"/>
          <w:szCs w:val="24"/>
        </w:rPr>
        <w:t>相似度</w:t>
      </w:r>
      <w:r w:rsidR="001E58C6" w:rsidRPr="0034520E">
        <w:rPr>
          <w:rFonts w:hint="eastAsia"/>
          <w:color w:val="0070C0"/>
          <w:sz w:val="24"/>
          <w:szCs w:val="24"/>
        </w:rPr>
        <w:t>比較表</w:t>
      </w:r>
      <w:r w:rsidR="00317002" w:rsidRPr="0034520E">
        <w:rPr>
          <w:rFonts w:hint="eastAsia"/>
          <w:color w:val="0070C0"/>
          <w:sz w:val="24"/>
          <w:szCs w:val="24"/>
        </w:rPr>
        <w:t xml:space="preserve"> (</w:t>
      </w:r>
      <w:r w:rsidR="00317002" w:rsidRPr="0034520E">
        <w:rPr>
          <w:color w:val="0070C0"/>
          <w:sz w:val="24"/>
          <w:szCs w:val="24"/>
        </w:rPr>
        <w:t>k=1</w:t>
      </w:r>
      <w:r w:rsidR="00317002" w:rsidRPr="0034520E">
        <w:rPr>
          <w:rFonts w:hint="eastAsia"/>
          <w:color w:val="0070C0"/>
          <w:sz w:val="24"/>
          <w:szCs w:val="24"/>
        </w:rPr>
        <w:t>)</w:t>
      </w:r>
      <w:bookmarkEnd w:id="10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3468A296" w:rsidR="004C6CE6" w:rsidRDefault="00AC4BAF" w:rsidP="00A11089">
      <w:pPr>
        <w:pStyle w:val="af7"/>
        <w:jc w:val="center"/>
        <w:rPr>
          <w:sz w:val="24"/>
          <w:szCs w:val="24"/>
        </w:rPr>
      </w:pPr>
      <w:bookmarkStart w:id="106" w:name="_Toc4930220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sidRPr="0034520E">
        <w:rPr>
          <w:rFonts w:hint="eastAsia"/>
          <w:color w:val="0070C0"/>
          <w:sz w:val="24"/>
          <w:szCs w:val="24"/>
        </w:rPr>
        <w:t>)</w:t>
      </w:r>
      <w:bookmarkEnd w:id="106"/>
    </w:p>
    <w:p w14:paraId="74AD2470" w14:textId="77777777" w:rsidR="00A11089" w:rsidRPr="00A11089" w:rsidRDefault="00A11089" w:rsidP="00A11089"/>
    <w:p w14:paraId="7AEAC849" w14:textId="299A46A7" w:rsidR="00B46898" w:rsidRDefault="00B362ED" w:rsidP="00B362ED">
      <w:pPr>
        <w:rPr>
          <w:color w:val="0070C0"/>
          <w:szCs w:val="24"/>
        </w:rPr>
      </w:pPr>
      <w:r>
        <w:tab/>
      </w:r>
      <w:r w:rsidR="000266FD" w:rsidRPr="00AC1867">
        <w:rPr>
          <w:rFonts w:hint="eastAsia"/>
          <w:color w:val="0070C0"/>
          <w:szCs w:val="24"/>
        </w:rPr>
        <w:t>如表</w:t>
      </w:r>
      <w:r w:rsidR="000266FD" w:rsidRPr="00AC1867">
        <w:rPr>
          <w:rFonts w:hint="eastAsia"/>
          <w:color w:val="0070C0"/>
          <w:szCs w:val="24"/>
        </w:rPr>
        <w:t>4.</w:t>
      </w:r>
      <w:r w:rsidR="000266FD">
        <w:rPr>
          <w:rFonts w:hint="eastAsia"/>
          <w:color w:val="0070C0"/>
          <w:szCs w:val="24"/>
        </w:rPr>
        <w:t>3</w:t>
      </w:r>
      <w:r w:rsidR="000266FD" w:rsidRPr="00AC1867">
        <w:rPr>
          <w:rFonts w:hint="eastAsia"/>
          <w:color w:val="0070C0"/>
          <w:szCs w:val="24"/>
        </w:rPr>
        <w:t>所示</w:t>
      </w:r>
      <w:r w:rsidR="000266FD">
        <w:rPr>
          <w:rFonts w:hint="eastAsia"/>
          <w:color w:val="0070C0"/>
          <w:szCs w:val="24"/>
        </w:rPr>
        <w:t>，</w:t>
      </w:r>
      <w:r w:rsidR="00DD3AF0" w:rsidRPr="00166421">
        <w:rPr>
          <w:rFonts w:hint="eastAsia"/>
          <w:color w:val="0070C0"/>
        </w:rPr>
        <w:t>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p>
    <w:p w14:paraId="2D7FDFF0" w14:textId="098CD597" w:rsidR="00B362ED" w:rsidRDefault="00B46898" w:rsidP="00B46898">
      <w:pPr>
        <w:ind w:firstLine="480"/>
      </w:pPr>
      <w:r w:rsidRPr="00A002E3">
        <w:rPr>
          <w:rFonts w:hint="eastAsia"/>
          <w:color w:val="0070C0"/>
        </w:rPr>
        <w:lastRenderedPageBreak/>
        <w:t>圖</w:t>
      </w:r>
      <w:r w:rsidRPr="00A002E3">
        <w:rPr>
          <w:rFonts w:hint="eastAsia"/>
          <w:color w:val="0070C0"/>
        </w:rPr>
        <w:t>4.6</w:t>
      </w:r>
      <w:r w:rsidRPr="00A002E3">
        <w:rPr>
          <w:rFonts w:hint="eastAsia"/>
          <w:color w:val="0070C0"/>
        </w:rPr>
        <w:t>顯示，當</w:t>
      </w:r>
      <w:r w:rsidRPr="00A002E3">
        <w:rPr>
          <w:rFonts w:hint="eastAsia"/>
          <w:color w:val="0070C0"/>
        </w:rPr>
        <w:t>k</w:t>
      </w:r>
      <w:r w:rsidRPr="00A002E3">
        <w:rPr>
          <w:color w:val="0070C0"/>
        </w:rPr>
        <w:t>=5</w:t>
      </w:r>
      <w:r w:rsidRPr="00A002E3">
        <w:rPr>
          <w:rFonts w:hint="eastAsia"/>
          <w:color w:val="0070C0"/>
        </w:rPr>
        <w:t>時</w:t>
      </w:r>
      <w:r>
        <w:rPr>
          <w:rFonts w:hint="eastAsia"/>
          <w:color w:val="0070C0"/>
        </w:rPr>
        <w:t>，</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填補法除了在缺失值比例為</w:t>
      </w:r>
      <w:r>
        <w:rPr>
          <w:rFonts w:hint="eastAsia"/>
          <w:color w:val="0070C0"/>
          <w:szCs w:val="24"/>
        </w:rPr>
        <w:t>40%</w:t>
      </w:r>
      <w:r>
        <w:rPr>
          <w:rFonts w:hint="eastAsia"/>
          <w:color w:val="0070C0"/>
          <w:szCs w:val="24"/>
        </w:rPr>
        <w:t>與</w:t>
      </w:r>
      <w:r>
        <w:rPr>
          <w:rFonts w:hint="eastAsia"/>
          <w:color w:val="0070C0"/>
          <w:szCs w:val="24"/>
        </w:rPr>
        <w:t>50%</w:t>
      </w:r>
      <w:r>
        <w:rPr>
          <w:rFonts w:hint="eastAsia"/>
          <w:color w:val="0070C0"/>
          <w:szCs w:val="24"/>
        </w:rPr>
        <w:t>時，相似度略低於其他兩者。在超過</w:t>
      </w:r>
      <w:r>
        <w:rPr>
          <w:rFonts w:hint="eastAsia"/>
          <w:color w:val="0070C0"/>
          <w:szCs w:val="24"/>
        </w:rPr>
        <w:t>80%</w:t>
      </w:r>
      <w:r>
        <w:rPr>
          <w:rFonts w:hint="eastAsia"/>
          <w:color w:val="0070C0"/>
          <w:szCs w:val="24"/>
        </w:rPr>
        <w:t>的缺失情形下，</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填補法所產生天際線的相似度至少與其他兩種填補法相同，甚至高於其他兩種填補法。甚至在缺失值比例</w:t>
      </w:r>
      <w:r>
        <w:rPr>
          <w:rFonts w:hint="eastAsia"/>
          <w:color w:val="0070C0"/>
          <w:szCs w:val="24"/>
        </w:rPr>
        <w:t>90%</w:t>
      </w:r>
      <w:r>
        <w:rPr>
          <w:rFonts w:hint="eastAsia"/>
          <w:color w:val="0070C0"/>
          <w:szCs w:val="24"/>
        </w:rPr>
        <w:t>時候，</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填補法所產生天際線的相似度為</w:t>
      </w:r>
      <w:r>
        <w:rPr>
          <w:rFonts w:hint="eastAsia"/>
          <w:color w:val="0070C0"/>
          <w:szCs w:val="24"/>
        </w:rPr>
        <w:t>k</w:t>
      </w:r>
      <w:r>
        <w:rPr>
          <w:rFonts w:hint="eastAsia"/>
          <w:color w:val="0070C0"/>
          <w:szCs w:val="24"/>
        </w:rPr>
        <w:t>鄰近點填補法的</w:t>
      </w:r>
      <w:r>
        <w:rPr>
          <w:rFonts w:hint="eastAsia"/>
          <w:color w:val="0070C0"/>
          <w:szCs w:val="24"/>
        </w:rPr>
        <w:t>2</w:t>
      </w:r>
      <w:r>
        <w:rPr>
          <w:rFonts w:hint="eastAsia"/>
          <w:color w:val="0070C0"/>
          <w:szCs w:val="24"/>
        </w:rPr>
        <w:t>倍。</w:t>
      </w:r>
    </w:p>
    <w:p w14:paraId="7643EA0A" w14:textId="77777777" w:rsidR="00DD3AF0" w:rsidRPr="00B362ED" w:rsidRDefault="00DD3AF0" w:rsidP="00B362ED"/>
    <w:p w14:paraId="5706130D" w14:textId="46801978" w:rsidR="00982516" w:rsidRPr="00077E04" w:rsidRDefault="0097520B" w:rsidP="00A1203C">
      <w:pPr>
        <w:pStyle w:val="af7"/>
        <w:jc w:val="center"/>
        <w:rPr>
          <w:sz w:val="24"/>
          <w:szCs w:val="24"/>
        </w:rPr>
      </w:pPr>
      <w:bookmarkStart w:id="107" w:name="_Toc4930221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w:t>
      </w:r>
      <w:r w:rsidR="0034520E">
        <w:rPr>
          <w:rFonts w:hint="eastAsia"/>
          <w:color w:val="0070C0"/>
          <w:sz w:val="24"/>
          <w:szCs w:val="24"/>
        </w:rPr>
        <w:t>5</w:t>
      </w:r>
      <w:r w:rsidR="0034520E" w:rsidRPr="0034520E">
        <w:rPr>
          <w:rFonts w:hint="eastAsia"/>
          <w:color w:val="0070C0"/>
          <w:sz w:val="24"/>
          <w:szCs w:val="24"/>
        </w:rPr>
        <w:t>)</w:t>
      </w:r>
      <w:bookmarkEnd w:id="10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1D94CFB0" w:rsidR="00556474" w:rsidRPr="00A11089" w:rsidRDefault="00AC4BAF" w:rsidP="00A11089">
      <w:pPr>
        <w:pStyle w:val="af7"/>
        <w:jc w:val="center"/>
        <w:rPr>
          <w:sz w:val="24"/>
          <w:szCs w:val="24"/>
        </w:rPr>
      </w:pPr>
      <w:bookmarkStart w:id="108" w:name="_Toc4930220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w:t>
      </w:r>
      <w:r w:rsidR="00921111">
        <w:rPr>
          <w:rFonts w:hint="eastAsia"/>
          <w:color w:val="0070C0"/>
          <w:sz w:val="24"/>
          <w:szCs w:val="24"/>
        </w:rPr>
        <w:t>5</w:t>
      </w:r>
      <w:r w:rsidR="00921111" w:rsidRPr="0034520E">
        <w:rPr>
          <w:rFonts w:hint="eastAsia"/>
          <w:color w:val="0070C0"/>
          <w:sz w:val="24"/>
          <w:szCs w:val="24"/>
        </w:rPr>
        <w:t>)</w:t>
      </w:r>
      <w:bookmarkEnd w:id="108"/>
    </w:p>
    <w:p w14:paraId="4BD8C15C" w14:textId="3519B3D8" w:rsidR="0059045E" w:rsidRDefault="0059045E" w:rsidP="00A11089">
      <w:pPr>
        <w:pStyle w:val="af7"/>
        <w:rPr>
          <w:sz w:val="24"/>
          <w:szCs w:val="24"/>
        </w:rPr>
      </w:pPr>
    </w:p>
    <w:p w14:paraId="4E40B086" w14:textId="028333A0" w:rsidR="00077564" w:rsidRPr="00F820EA" w:rsidRDefault="000B2DD3" w:rsidP="000B2DD3">
      <w:pPr>
        <w:rPr>
          <w:rFonts w:cs="Times New Roman"/>
        </w:rPr>
      </w:pPr>
      <w:r>
        <w:tab/>
      </w:r>
      <w:r w:rsidR="00374E1C" w:rsidRPr="00AC1867">
        <w:rPr>
          <w:rFonts w:hint="eastAsia"/>
          <w:color w:val="0070C0"/>
          <w:szCs w:val="24"/>
        </w:rPr>
        <w:t>如表</w:t>
      </w:r>
      <w:r w:rsidR="00374E1C" w:rsidRPr="00AC1867">
        <w:rPr>
          <w:rFonts w:hint="eastAsia"/>
          <w:color w:val="0070C0"/>
          <w:szCs w:val="24"/>
        </w:rPr>
        <w:t>4.</w:t>
      </w:r>
      <w:r w:rsidR="00374E1C">
        <w:rPr>
          <w:rFonts w:hint="eastAsia"/>
          <w:color w:val="0070C0"/>
          <w:szCs w:val="24"/>
        </w:rPr>
        <w:t>4</w:t>
      </w:r>
      <w:r w:rsidR="00374E1C" w:rsidRPr="00AC1867">
        <w:rPr>
          <w:rFonts w:hint="eastAsia"/>
          <w:color w:val="0070C0"/>
          <w:szCs w:val="24"/>
        </w:rPr>
        <w:t>所示</w:t>
      </w:r>
      <w:r w:rsidR="00374E1C">
        <w:rPr>
          <w:rFonts w:hint="eastAsia"/>
          <w:color w:val="0070C0"/>
          <w:szCs w:val="24"/>
        </w:rPr>
        <w:t>，</w:t>
      </w:r>
      <w:r w:rsidR="00A14E9D" w:rsidRPr="00D15DC4">
        <w:rPr>
          <w:rFonts w:cs="Times New Roman"/>
          <w:color w:val="0070C0"/>
        </w:rPr>
        <w:t>當</w:t>
      </w:r>
      <w:r w:rsidR="00A14E9D" w:rsidRPr="00D15DC4">
        <w:rPr>
          <w:rFonts w:cs="Times New Roman"/>
          <w:color w:val="0070C0"/>
        </w:rPr>
        <w:t>k=13</w:t>
      </w:r>
      <w:r w:rsidR="00A14E9D" w:rsidRPr="00D15DC4">
        <w:rPr>
          <w:rFonts w:cs="Times New Roman"/>
          <w:color w:val="0070C0"/>
        </w:rPr>
        <w:t>時，各填補法所產生的天際線與原天際線的相似度</w:t>
      </w:r>
      <w:r w:rsidR="00A173BF" w:rsidRPr="00D15DC4">
        <w:rPr>
          <w:rFonts w:cs="Times New Roman"/>
          <w:color w:val="0070C0"/>
        </w:rPr>
        <w:t>。</w:t>
      </w:r>
      <w:r w:rsidR="005E4501" w:rsidRPr="00D15DC4">
        <w:rPr>
          <w:rFonts w:cs="Times New Roman"/>
          <w:color w:val="0070C0"/>
        </w:rPr>
        <w:t>原始</w:t>
      </w:r>
      <w:r w:rsidR="005E4501" w:rsidRPr="00D15DC4">
        <w:rPr>
          <w:rFonts w:cs="Times New Roman"/>
          <w:color w:val="0070C0"/>
        </w:rPr>
        <w:t>k</w:t>
      </w:r>
      <w:r w:rsidR="005E4501" w:rsidRPr="00D15DC4">
        <w:rPr>
          <w:rFonts w:cs="Times New Roman"/>
          <w:color w:val="0070C0"/>
        </w:rPr>
        <w:t>鄰近點填補法</w:t>
      </w:r>
      <w:r w:rsidR="00D839A2" w:rsidRPr="00D15DC4">
        <w:rPr>
          <w:rFonts w:cs="Times New Roman"/>
          <w:color w:val="0070C0"/>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121812">
        <w:rPr>
          <w:rFonts w:hint="eastAsia"/>
          <w:color w:val="0070C0"/>
          <w:szCs w:val="24"/>
        </w:rPr>
        <w:t>s</w:t>
      </w:r>
      <w:r w:rsidR="00121812">
        <w:rPr>
          <w:color w:val="0070C0"/>
          <w:szCs w:val="24"/>
        </w:rPr>
        <w:t>k</w:t>
      </w:r>
      <w:proofErr w:type="spellEnd"/>
      <w:r w:rsidR="00121812">
        <w:rPr>
          <w:color w:val="0070C0"/>
          <w:szCs w:val="24"/>
        </w:rPr>
        <w:t>-NN imputation</w:t>
      </w:r>
      <w:r w:rsidR="00121812">
        <w:rPr>
          <w:rFonts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1513C42A" w:rsidR="003739B3" w:rsidRPr="00077E04" w:rsidRDefault="00823D36" w:rsidP="0064629F">
      <w:pPr>
        <w:pStyle w:val="af7"/>
        <w:jc w:val="center"/>
        <w:rPr>
          <w:sz w:val="24"/>
          <w:szCs w:val="24"/>
        </w:rPr>
      </w:pPr>
      <w:bookmarkStart w:id="109" w:name="_Toc4930221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k=1</w:t>
      </w:r>
      <w:r w:rsidR="0034520E">
        <w:rPr>
          <w:rFonts w:hint="eastAsia"/>
          <w:color w:val="0070C0"/>
          <w:sz w:val="24"/>
          <w:szCs w:val="24"/>
        </w:rPr>
        <w:t>3</w:t>
      </w:r>
      <w:r w:rsidR="0034520E" w:rsidRPr="0034520E">
        <w:rPr>
          <w:rFonts w:hint="eastAsia"/>
          <w:color w:val="0070C0"/>
          <w:sz w:val="24"/>
          <w:szCs w:val="24"/>
        </w:rPr>
        <w:t>)</w:t>
      </w:r>
      <w:bookmarkEnd w:id="10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7011E93A" w:rsidR="00147971" w:rsidRDefault="003B69A5" w:rsidP="008B28FF">
      <w:r>
        <w:tab/>
      </w:r>
      <w:r w:rsidRPr="00F4656C">
        <w:rPr>
          <w:rFonts w:hint="eastAsia"/>
          <w:color w:val="0070C0"/>
        </w:rPr>
        <w:t>圖</w:t>
      </w:r>
      <w:r w:rsidRPr="00F4656C">
        <w:rPr>
          <w:rFonts w:hint="eastAsia"/>
          <w:color w:val="0070C0"/>
        </w:rPr>
        <w:t>4.7</w:t>
      </w:r>
      <w:r w:rsidR="00605A41">
        <w:rPr>
          <w:rFonts w:hint="eastAsia"/>
          <w:color w:val="0070C0"/>
        </w:rPr>
        <w:t>顯示</w:t>
      </w:r>
      <w:r w:rsidRPr="00F4656C">
        <w:rPr>
          <w:rFonts w:hint="eastAsia"/>
          <w:color w:val="0070C0"/>
        </w:rPr>
        <w:t>，</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623DFA" w:rsidRPr="00F4656C">
        <w:rPr>
          <w:rFonts w:hint="eastAsia"/>
          <w:color w:val="0070C0"/>
        </w:rPr>
        <w:t>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C701F1" w:rsidRPr="00F4656C">
        <w:rPr>
          <w:rFonts w:hint="eastAsia"/>
          <w:color w:val="0070C0"/>
        </w:rPr>
        <w:t>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A25D6D" w:rsidRPr="00F4656C">
        <w:rPr>
          <w:rFonts w:hint="eastAsia"/>
          <w:color w:val="0070C0"/>
          <w:szCs w:val="24"/>
        </w:rPr>
        <w:t>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110"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21FE047E" w:rsidR="001C1116" w:rsidRPr="00077E04" w:rsidRDefault="00BC4B2D" w:rsidP="00A1203C">
      <w:pPr>
        <w:pStyle w:val="af7"/>
        <w:jc w:val="center"/>
        <w:rPr>
          <w:sz w:val="24"/>
          <w:szCs w:val="24"/>
        </w:rPr>
      </w:pPr>
      <w:bookmarkStart w:id="111" w:name="_Toc49302206"/>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110"/>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Pr>
          <w:rFonts w:hint="eastAsia"/>
          <w:color w:val="0070C0"/>
          <w:sz w:val="24"/>
          <w:szCs w:val="24"/>
        </w:rPr>
        <w:t>3</w:t>
      </w:r>
      <w:r w:rsidR="00921111" w:rsidRPr="0034520E">
        <w:rPr>
          <w:rFonts w:hint="eastAsia"/>
          <w:color w:val="0070C0"/>
          <w:sz w:val="24"/>
          <w:szCs w:val="24"/>
        </w:rPr>
        <w:t>)</w:t>
      </w:r>
      <w:bookmarkEnd w:id="111"/>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w:t>
      </w:r>
      <w:r w:rsidRPr="008565FA">
        <w:rPr>
          <w:rFonts w:hint="eastAsia"/>
          <w:color w:val="0070C0"/>
        </w:rPr>
        <w:lastRenderedPageBreak/>
        <w:t>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112" w:name="_Toc49302247"/>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112"/>
    </w:p>
    <w:p w14:paraId="1B4C2F76" w14:textId="4424552B" w:rsidR="00B03859" w:rsidRDefault="00B03859" w:rsidP="001E58C6">
      <w:pPr>
        <w:ind w:firstLine="360"/>
        <w:rPr>
          <w:color w:val="C45911" w:themeColor="accent2" w:themeShade="BF"/>
        </w:rPr>
      </w:pPr>
      <w:r w:rsidRPr="0027775A">
        <w:rPr>
          <w:rFonts w:hint="eastAsia"/>
          <w:color w:val="00B050"/>
        </w:rPr>
        <w:t>[</w:t>
      </w:r>
      <w:r w:rsidRPr="0027775A">
        <w:rPr>
          <w:rFonts w:hint="eastAsia"/>
          <w:color w:val="00B050"/>
        </w:rPr>
        <w:t>已重寫</w:t>
      </w:r>
      <w:r w:rsidR="00BB43CB" w:rsidRPr="0027775A">
        <w:rPr>
          <w:rFonts w:hint="eastAsia"/>
          <w:color w:val="00B050"/>
        </w:rPr>
        <w:t>4.4</w:t>
      </w:r>
      <w:r w:rsidR="00E5316F" w:rsidRPr="0027775A">
        <w:rPr>
          <w:rFonts w:hint="eastAsia"/>
          <w:color w:val="00B050"/>
        </w:rPr>
        <w:t>全部段落</w:t>
      </w:r>
      <w:r w:rsidRPr="0027775A">
        <w:rPr>
          <w:rFonts w:hint="eastAsia"/>
          <w:color w:val="00B050"/>
        </w:rPr>
        <w:t>]</w:t>
      </w:r>
      <w:r>
        <w:rPr>
          <w:rFonts w:hint="eastAsia"/>
          <w:color w:val="C45911" w:themeColor="accent2" w:themeShade="BF"/>
        </w:rPr>
        <w:t xml:space="preserve"> </w:t>
      </w:r>
    </w:p>
    <w:p w14:paraId="703C2B2E" w14:textId="5EDE9021" w:rsidR="007C7E70" w:rsidRPr="00B03859" w:rsidRDefault="00124D33" w:rsidP="001E58C6">
      <w:pPr>
        <w:ind w:firstLine="360"/>
        <w:rPr>
          <w:color w:val="C45911" w:themeColor="accent2" w:themeShade="BF"/>
        </w:rPr>
      </w:pPr>
      <w:r w:rsidRPr="00B03859">
        <w:rPr>
          <w:rFonts w:hint="eastAsia"/>
          <w:color w:val="C45911" w:themeColor="accent2" w:themeShade="BF"/>
        </w:rPr>
        <w:t>實驗</w:t>
      </w:r>
      <w:r w:rsidR="00962A96" w:rsidRPr="00B03859">
        <w:rPr>
          <w:rFonts w:hint="eastAsia"/>
          <w:color w:val="C45911" w:themeColor="accent2" w:themeShade="BF"/>
        </w:rPr>
        <w:t>結果如</w:t>
      </w:r>
      <w:r w:rsidRPr="00B03859">
        <w:rPr>
          <w:rFonts w:hint="eastAsia"/>
          <w:color w:val="C45911" w:themeColor="accent2" w:themeShade="BF"/>
        </w:rPr>
        <w:t>圖</w:t>
      </w:r>
      <w:r w:rsidR="006A0DD7" w:rsidRPr="00B03859">
        <w:rPr>
          <w:rFonts w:hint="eastAsia"/>
          <w:color w:val="C45911" w:themeColor="accent2" w:themeShade="BF"/>
        </w:rPr>
        <w:t>4.5</w:t>
      </w:r>
      <w:r w:rsidR="006A0DD7" w:rsidRPr="00B03859">
        <w:rPr>
          <w:rFonts w:hint="eastAsia"/>
          <w:color w:val="C45911" w:themeColor="accent2" w:themeShade="BF"/>
        </w:rPr>
        <w:t>、</w:t>
      </w:r>
      <w:r w:rsidR="006A0DD7" w:rsidRPr="00B03859">
        <w:rPr>
          <w:rFonts w:hint="eastAsia"/>
          <w:color w:val="C45911" w:themeColor="accent2" w:themeShade="BF"/>
        </w:rPr>
        <w:t>4.6</w:t>
      </w:r>
      <w:r w:rsidR="006A0DD7" w:rsidRPr="00B03859">
        <w:rPr>
          <w:rFonts w:hint="eastAsia"/>
          <w:color w:val="C45911" w:themeColor="accent2" w:themeShade="BF"/>
        </w:rPr>
        <w:t>、</w:t>
      </w:r>
      <w:r w:rsidR="006A0DD7" w:rsidRPr="00B03859">
        <w:rPr>
          <w:rFonts w:hint="eastAsia"/>
          <w:color w:val="C45911" w:themeColor="accent2" w:themeShade="BF"/>
        </w:rPr>
        <w:t>4.7</w:t>
      </w:r>
      <w:r w:rsidR="00B32F7F" w:rsidRPr="00B03859">
        <w:rPr>
          <w:rFonts w:hint="eastAsia"/>
          <w:color w:val="C45911" w:themeColor="accent2" w:themeShade="BF"/>
        </w:rPr>
        <w:t>所示。</w:t>
      </w:r>
      <w:r w:rsidR="00513ECF" w:rsidRPr="00B03859">
        <w:rPr>
          <w:rFonts w:hint="eastAsia"/>
          <w:color w:val="C45911" w:themeColor="accent2" w:themeShade="BF"/>
        </w:rPr>
        <w:t>可以知道無論是</w:t>
      </w:r>
      <w:r w:rsidR="006A54A1" w:rsidRPr="00B03859">
        <w:rPr>
          <w:rFonts w:hint="eastAsia"/>
          <w:color w:val="C45911" w:themeColor="accent2" w:themeShade="BF"/>
        </w:rPr>
        <w:t>原始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填補法或是權重型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填補法，在</w:t>
      </w:r>
      <w:r w:rsidR="00513ECF" w:rsidRPr="00B03859">
        <w:rPr>
          <w:rFonts w:hint="eastAsia"/>
          <w:color w:val="C45911" w:themeColor="accent2" w:themeShade="BF"/>
        </w:rPr>
        <w:t>k</w:t>
      </w:r>
      <w:r w:rsidR="00513ECF" w:rsidRPr="00B03859">
        <w:rPr>
          <w:rFonts w:hint="eastAsia"/>
          <w:color w:val="C45911" w:themeColor="accent2" w:themeShade="BF"/>
        </w:rPr>
        <w:t>值</w:t>
      </w:r>
      <w:r w:rsidR="00FF3E94" w:rsidRPr="00B03859">
        <w:rPr>
          <w:rFonts w:hint="eastAsia"/>
          <w:color w:val="C45911" w:themeColor="accent2" w:themeShade="BF"/>
        </w:rPr>
        <w:t>無論</w:t>
      </w:r>
      <w:r w:rsidR="00513ECF" w:rsidRPr="00B03859">
        <w:rPr>
          <w:rFonts w:hint="eastAsia"/>
          <w:color w:val="C45911" w:themeColor="accent2" w:themeShade="BF"/>
        </w:rPr>
        <w:t>為</w:t>
      </w:r>
      <w:r w:rsidR="00513ECF" w:rsidRPr="00B03859">
        <w:rPr>
          <w:rFonts w:hint="eastAsia"/>
          <w:color w:val="C45911" w:themeColor="accent2" w:themeShade="BF"/>
        </w:rPr>
        <w:t>1</w:t>
      </w:r>
      <w:r w:rsidR="00513ECF" w:rsidRPr="00B03859">
        <w:rPr>
          <w:rFonts w:hint="eastAsia"/>
          <w:color w:val="C45911" w:themeColor="accent2" w:themeShade="BF"/>
        </w:rPr>
        <w:t>、</w:t>
      </w:r>
      <w:r w:rsidR="00513ECF" w:rsidRPr="00B03859">
        <w:rPr>
          <w:rFonts w:hint="eastAsia"/>
          <w:color w:val="C45911" w:themeColor="accent2" w:themeShade="BF"/>
        </w:rPr>
        <w:t>5</w:t>
      </w:r>
      <w:r w:rsidR="00FF3E94" w:rsidRPr="00B03859">
        <w:rPr>
          <w:rFonts w:hint="eastAsia"/>
          <w:color w:val="C45911" w:themeColor="accent2" w:themeShade="BF"/>
        </w:rPr>
        <w:t>或是</w:t>
      </w:r>
      <w:r w:rsidR="00513ECF" w:rsidRPr="00B03859">
        <w:rPr>
          <w:rFonts w:hint="eastAsia"/>
          <w:color w:val="C45911" w:themeColor="accent2" w:themeShade="BF"/>
        </w:rPr>
        <w:t>13</w:t>
      </w:r>
      <w:r w:rsidR="00562736" w:rsidRPr="00B03859">
        <w:rPr>
          <w:rFonts w:hint="eastAsia"/>
          <w:color w:val="C45911" w:themeColor="accent2" w:themeShade="BF"/>
        </w:rPr>
        <w:t>時</w:t>
      </w:r>
      <w:r w:rsidR="00513ECF" w:rsidRPr="00B03859">
        <w:rPr>
          <w:rFonts w:hint="eastAsia"/>
          <w:color w:val="C45911" w:themeColor="accent2" w:themeShade="BF"/>
        </w:rPr>
        <w:t>，</w:t>
      </w:r>
      <w:r w:rsidR="00562736" w:rsidRPr="00B03859">
        <w:rPr>
          <w:rFonts w:hint="eastAsia"/>
          <w:color w:val="C45911" w:themeColor="accent2" w:themeShade="BF"/>
        </w:rPr>
        <w:t>當</w:t>
      </w:r>
      <w:r w:rsidR="00A67169" w:rsidRPr="00B03859">
        <w:rPr>
          <w:rFonts w:hint="eastAsia"/>
          <w:color w:val="C45911" w:themeColor="accent2" w:themeShade="BF"/>
        </w:rPr>
        <w:t>缺失值比例上升</w:t>
      </w:r>
      <w:r w:rsidR="00513ECF" w:rsidRPr="00B03859">
        <w:rPr>
          <w:rFonts w:hint="eastAsia"/>
          <w:color w:val="C45911" w:themeColor="accent2" w:themeShade="BF"/>
        </w:rPr>
        <w:t>，</w:t>
      </w:r>
      <w:r w:rsidR="00F97778" w:rsidRPr="00B03859">
        <w:rPr>
          <w:rFonts w:hint="eastAsia"/>
          <w:color w:val="C45911" w:themeColor="accent2" w:themeShade="BF"/>
        </w:rPr>
        <w:t>原始</w:t>
      </w:r>
      <w:r w:rsidR="00F97778" w:rsidRPr="00B03859">
        <w:rPr>
          <w:rFonts w:hint="eastAsia"/>
          <w:color w:val="C45911" w:themeColor="accent2" w:themeShade="BF"/>
        </w:rPr>
        <w:t>k</w:t>
      </w:r>
      <w:r w:rsidR="00F97778" w:rsidRPr="00B03859">
        <w:rPr>
          <w:rFonts w:hint="eastAsia"/>
          <w:color w:val="C45911" w:themeColor="accent2" w:themeShade="BF"/>
        </w:rPr>
        <w:t>鄰近點填補法</w:t>
      </w:r>
      <w:r w:rsidR="00AF5744" w:rsidRPr="00B03859">
        <w:rPr>
          <w:rFonts w:hint="eastAsia"/>
          <w:color w:val="C45911" w:themeColor="accent2" w:themeShade="BF"/>
        </w:rPr>
        <w:t>的填補效果</w:t>
      </w:r>
      <w:r w:rsidR="003862B6" w:rsidRPr="00B03859">
        <w:rPr>
          <w:rFonts w:hint="eastAsia"/>
          <w:color w:val="C45911" w:themeColor="accent2" w:themeShade="BF"/>
        </w:rPr>
        <w:t>都不好</w:t>
      </w:r>
      <w:r w:rsidR="00AF5744" w:rsidRPr="00B03859">
        <w:rPr>
          <w:rFonts w:hint="eastAsia"/>
          <w:color w:val="C45911" w:themeColor="accent2" w:themeShade="BF"/>
        </w:rPr>
        <w:t>，分析其原因有二</w:t>
      </w:r>
      <w:r w:rsidR="006D3F06" w:rsidRPr="00B03859">
        <w:rPr>
          <w:rFonts w:hint="eastAsia"/>
          <w:color w:val="C45911" w:themeColor="accent2" w:themeShade="BF"/>
        </w:rPr>
        <w:t>。</w:t>
      </w:r>
    </w:p>
    <w:p w14:paraId="0CE3A302" w14:textId="119B9CF0" w:rsidR="0072274D" w:rsidRPr="0072274D" w:rsidRDefault="0072274D" w:rsidP="0072274D">
      <w:pPr>
        <w:ind w:firstLine="360"/>
      </w:pPr>
      <w:r w:rsidRPr="00B03859">
        <w:rPr>
          <w:rFonts w:hint="eastAsia"/>
          <w:color w:val="C45911" w:themeColor="accent2" w:themeShade="BF"/>
        </w:rPr>
        <w:t>原因之一是</w:t>
      </w:r>
      <w:r w:rsidR="009D37E7" w:rsidRPr="00B03859">
        <w:rPr>
          <w:rFonts w:hint="eastAsia"/>
          <w:color w:val="C45911" w:themeColor="accent2" w:themeShade="BF"/>
        </w:rPr>
        <w:t>以</w:t>
      </w:r>
      <w:r w:rsidR="001379BC" w:rsidRPr="00B03859">
        <w:rPr>
          <w:rFonts w:hint="eastAsia"/>
          <w:color w:val="C45911" w:themeColor="accent2" w:themeShade="BF"/>
        </w:rPr>
        <w:t>目前</w:t>
      </w:r>
      <w:r w:rsidR="00536360" w:rsidRPr="00B03859">
        <w:rPr>
          <w:rFonts w:hint="eastAsia"/>
          <w:color w:val="C45911" w:themeColor="accent2" w:themeShade="BF"/>
        </w:rPr>
        <w:t>主流</w:t>
      </w:r>
      <w:r w:rsidR="001379BC" w:rsidRPr="00B03859">
        <w:rPr>
          <w:rFonts w:hint="eastAsia"/>
          <w:color w:val="C45911" w:themeColor="accent2" w:themeShade="BF"/>
        </w:rPr>
        <w:t>計算含有</w:t>
      </w:r>
      <w:r w:rsidRPr="00B03859">
        <w:rPr>
          <w:rFonts w:hint="eastAsia"/>
          <w:color w:val="C45911" w:themeColor="accent2" w:themeShade="BF"/>
        </w:rPr>
        <w:t>缺失值</w:t>
      </w:r>
      <w:r w:rsidR="001379BC" w:rsidRPr="00B03859">
        <w:rPr>
          <w:rFonts w:hint="eastAsia"/>
          <w:color w:val="C45911" w:themeColor="accent2" w:themeShade="BF"/>
        </w:rPr>
        <w:t>的</w:t>
      </w:r>
      <w:r w:rsidRPr="00B03859">
        <w:rPr>
          <w:rFonts w:hint="eastAsia"/>
          <w:color w:val="C45911" w:themeColor="accent2" w:themeShade="BF"/>
        </w:rPr>
        <w:t>距離</w:t>
      </w:r>
      <w:r w:rsidR="001379BC" w:rsidRPr="00B03859">
        <w:rPr>
          <w:rFonts w:hint="eastAsia"/>
          <w:color w:val="C45911" w:themeColor="accent2" w:themeShade="BF"/>
        </w:rPr>
        <w:t>公式</w:t>
      </w:r>
      <w:r w:rsidR="009D37E7" w:rsidRPr="00B03859">
        <w:rPr>
          <w:rFonts w:hint="eastAsia"/>
          <w:color w:val="C45911" w:themeColor="accent2" w:themeShade="BF"/>
        </w:rPr>
        <w:t>，明確地定義出，對應相同的維度上兩資料點都必須有值才能做計算。</w:t>
      </w:r>
      <w:r w:rsidRPr="00B03859">
        <w:rPr>
          <w:rFonts w:hint="eastAsia"/>
          <w:color w:val="C45911" w:themeColor="accent2" w:themeShade="BF"/>
        </w:rPr>
        <w:t>若兩資料點在相對應維度</w:t>
      </w:r>
      <w:r w:rsidR="009D37E7" w:rsidRPr="00B03859">
        <w:rPr>
          <w:rFonts w:hint="eastAsia"/>
          <w:color w:val="C45911" w:themeColor="accent2" w:themeShade="BF"/>
        </w:rPr>
        <w:t>(</w:t>
      </w:r>
      <w:r w:rsidR="00674546" w:rsidRPr="00B03859">
        <w:rPr>
          <w:rFonts w:hint="eastAsia"/>
          <w:color w:val="C45911" w:themeColor="accent2" w:themeShade="BF"/>
        </w:rPr>
        <w:t>假設維度</w:t>
      </w:r>
      <w:r w:rsidR="00674546" w:rsidRPr="00B03859">
        <w:rPr>
          <w:rFonts w:hint="eastAsia"/>
          <w:color w:val="C45911" w:themeColor="accent2" w:themeShade="BF"/>
        </w:rPr>
        <w:t>d</w:t>
      </w:r>
      <w:r w:rsidR="009D37E7" w:rsidRPr="00B03859">
        <w:rPr>
          <w:rFonts w:hint="eastAsia"/>
          <w:color w:val="C45911" w:themeColor="accent2" w:themeShade="BF"/>
        </w:rPr>
        <w:t>)</w:t>
      </w:r>
      <w:r w:rsidRPr="00B03859">
        <w:rPr>
          <w:rFonts w:hint="eastAsia"/>
          <w:color w:val="C45911" w:themeColor="accent2" w:themeShade="BF"/>
        </w:rPr>
        <w:t>上至少有一</w:t>
      </w:r>
      <w:r w:rsidR="00674546" w:rsidRPr="00B03859">
        <w:rPr>
          <w:rFonts w:hint="eastAsia"/>
          <w:color w:val="C45911" w:themeColor="accent2" w:themeShade="BF"/>
        </w:rPr>
        <w:t>者的</w:t>
      </w:r>
      <w:r w:rsidRPr="00B03859">
        <w:rPr>
          <w:rFonts w:hint="eastAsia"/>
          <w:color w:val="C45911" w:themeColor="accent2" w:themeShade="BF"/>
        </w:rPr>
        <w:t>數值為缺失值，</w:t>
      </w:r>
      <w:proofErr w:type="gramStart"/>
      <w:r w:rsidR="00674546" w:rsidRPr="00B03859">
        <w:rPr>
          <w:rFonts w:hint="eastAsia"/>
          <w:color w:val="C45911" w:themeColor="accent2" w:themeShade="BF"/>
        </w:rPr>
        <w:t>則維度</w:t>
      </w:r>
      <w:proofErr w:type="gramEnd"/>
      <w:r w:rsidR="00674546" w:rsidRPr="00B03859">
        <w:rPr>
          <w:rFonts w:hint="eastAsia"/>
          <w:color w:val="C45911" w:themeColor="accent2" w:themeShade="BF"/>
        </w:rPr>
        <w:t>d</w:t>
      </w:r>
      <w:r w:rsidR="00674546" w:rsidRPr="00B03859">
        <w:rPr>
          <w:rFonts w:hint="eastAsia"/>
          <w:color w:val="C45911" w:themeColor="accent2" w:themeShade="BF"/>
        </w:rPr>
        <w:t>那一項就不會被納入歐氏距離公式當中計算。這樣的結果使得</w:t>
      </w:r>
      <w:r w:rsidRPr="00B03859">
        <w:rPr>
          <w:rFonts w:hint="eastAsia"/>
          <w:color w:val="C45911" w:themeColor="accent2" w:themeShade="BF"/>
        </w:rPr>
        <w:t>維度</w:t>
      </w:r>
      <w:r w:rsidR="00674546" w:rsidRPr="00B03859">
        <w:rPr>
          <w:rFonts w:hint="eastAsia"/>
          <w:color w:val="C45911" w:themeColor="accent2" w:themeShade="BF"/>
        </w:rPr>
        <w:t>d</w:t>
      </w:r>
      <w:r w:rsidR="00674546" w:rsidRPr="00B03859">
        <w:rPr>
          <w:rFonts w:hint="eastAsia"/>
          <w:color w:val="C45911" w:themeColor="accent2" w:themeShade="BF"/>
        </w:rPr>
        <w:t>在兩資料點</w:t>
      </w:r>
      <w:r w:rsidRPr="00B03859">
        <w:rPr>
          <w:rFonts w:hint="eastAsia"/>
          <w:color w:val="C45911" w:themeColor="accent2" w:themeShade="BF"/>
        </w:rPr>
        <w:t>距離</w:t>
      </w:r>
      <w:r w:rsidR="00674546" w:rsidRPr="00B03859">
        <w:rPr>
          <w:rFonts w:hint="eastAsia"/>
          <w:color w:val="C45911" w:themeColor="accent2" w:themeShade="BF"/>
        </w:rPr>
        <w:t>計算</w:t>
      </w:r>
      <w:r w:rsidRPr="00B03859">
        <w:rPr>
          <w:rFonts w:hint="eastAsia"/>
          <w:color w:val="C45911" w:themeColor="accent2" w:themeShade="BF"/>
        </w:rPr>
        <w:t>上的影響力</w:t>
      </w:r>
      <w:r w:rsidR="00674546" w:rsidRPr="00B03859">
        <w:rPr>
          <w:rFonts w:hint="eastAsia"/>
          <w:color w:val="C45911" w:themeColor="accent2" w:themeShade="BF"/>
        </w:rPr>
        <w:t>會直接</w:t>
      </w:r>
      <w:r w:rsidRPr="00B03859">
        <w:rPr>
          <w:rFonts w:hint="eastAsia"/>
          <w:color w:val="C45911" w:themeColor="accent2" w:themeShade="BF"/>
        </w:rPr>
        <w:t>被無視，也是原始</w:t>
      </w:r>
      <w:r w:rsidRPr="00B03859">
        <w:rPr>
          <w:rFonts w:hint="eastAsia"/>
          <w:color w:val="C45911" w:themeColor="accent2" w:themeShade="BF"/>
        </w:rPr>
        <w:t>k</w:t>
      </w:r>
      <w:r w:rsidRPr="00B03859">
        <w:rPr>
          <w:rFonts w:hint="eastAsia"/>
          <w:color w:val="C45911" w:themeColor="accent2" w:themeShade="BF"/>
        </w:rPr>
        <w:t>鄰近點填補法在找尋最接近鄰近點時會被誤判鄰近關係的主要原因之</w:t>
      </w:r>
      <w:proofErr w:type="gramStart"/>
      <w:r w:rsidRPr="00B03859">
        <w:rPr>
          <w:rFonts w:hint="eastAsia"/>
          <w:color w:val="C45911" w:themeColor="accent2" w:themeShade="BF"/>
        </w:rPr>
        <w:t>一</w:t>
      </w:r>
      <w:proofErr w:type="gramEnd"/>
      <w:r w:rsidRPr="00B03859">
        <w:rPr>
          <w:rFonts w:hint="eastAsia"/>
          <w:color w:val="C45911" w:themeColor="accent2" w:themeShade="BF"/>
        </w:rPr>
        <w:t>。</w:t>
      </w:r>
    </w:p>
    <w:p w14:paraId="503B067E" w14:textId="2442C69A" w:rsidR="00674546" w:rsidRPr="0027775A" w:rsidRDefault="005306F8" w:rsidP="00B03859">
      <w:pPr>
        <w:ind w:firstLine="360"/>
        <w:rPr>
          <w:color w:val="C45911" w:themeColor="accent2" w:themeShade="BF"/>
        </w:rPr>
      </w:pPr>
      <w:r w:rsidRPr="00BA4E01">
        <w:rPr>
          <w:rFonts w:hint="eastAsia"/>
          <w:color w:val="C45911" w:themeColor="accent2" w:themeShade="BF"/>
        </w:rPr>
        <w:t>另一個原因則</w:t>
      </w:r>
      <w:r w:rsidR="0079208A" w:rsidRPr="00BA4E01">
        <w:rPr>
          <w:rFonts w:hint="eastAsia"/>
          <w:color w:val="C45911" w:themeColor="accent2" w:themeShade="BF"/>
        </w:rPr>
        <w:t>是</w:t>
      </w:r>
      <w:r w:rsidR="00644818" w:rsidRPr="00BA4E01">
        <w:rPr>
          <w:rFonts w:hint="eastAsia"/>
          <w:color w:val="C45911" w:themeColor="accent2" w:themeShade="BF"/>
        </w:rPr>
        <w:t>，</w:t>
      </w:r>
      <w:r w:rsidR="009F24CB" w:rsidRPr="00BA4E01">
        <w:rPr>
          <w:rFonts w:hint="eastAsia"/>
          <w:color w:val="C45911" w:themeColor="accent2" w:themeShade="BF"/>
        </w:rPr>
        <w:t>在尋找</w:t>
      </w:r>
      <w:r w:rsidR="009F24CB" w:rsidRPr="00BA4E01">
        <w:rPr>
          <w:rFonts w:hint="eastAsia"/>
          <w:color w:val="C45911" w:themeColor="accent2" w:themeShade="BF"/>
        </w:rPr>
        <w:t>k</w:t>
      </w:r>
      <w:proofErr w:type="gramStart"/>
      <w:r w:rsidR="009F24CB" w:rsidRPr="00BA4E01">
        <w:rPr>
          <w:rFonts w:hint="eastAsia"/>
          <w:color w:val="C45911" w:themeColor="accent2" w:themeShade="BF"/>
        </w:rPr>
        <w:t>個</w:t>
      </w:r>
      <w:proofErr w:type="gramEnd"/>
      <w:r w:rsidR="009F24CB" w:rsidRPr="00BA4E01">
        <w:rPr>
          <w:rFonts w:hint="eastAsia"/>
          <w:color w:val="C45911" w:themeColor="accent2" w:themeShade="BF"/>
        </w:rPr>
        <w:t>鄰近點</w:t>
      </w:r>
      <w:r w:rsidR="005E6031" w:rsidRPr="00BA4E01">
        <w:rPr>
          <w:rFonts w:hint="eastAsia"/>
          <w:color w:val="C45911" w:themeColor="accent2" w:themeShade="BF"/>
        </w:rPr>
        <w:t>的過程中，可能</w:t>
      </w:r>
      <w:r w:rsidR="00CC71D0" w:rsidRPr="00BA4E01">
        <w:rPr>
          <w:rFonts w:hint="eastAsia"/>
          <w:color w:val="C45911" w:themeColor="accent2" w:themeShade="BF"/>
        </w:rPr>
        <w:t>無法</w:t>
      </w:r>
      <w:r w:rsidR="005E6031" w:rsidRPr="00BA4E01">
        <w:rPr>
          <w:rFonts w:hint="eastAsia"/>
          <w:color w:val="C45911" w:themeColor="accent2" w:themeShade="BF"/>
        </w:rPr>
        <w:t>滿足</w:t>
      </w:r>
      <w:r w:rsidR="005E6031" w:rsidRPr="00BA4E01">
        <w:rPr>
          <w:rFonts w:hint="eastAsia"/>
          <w:color w:val="C45911" w:themeColor="accent2" w:themeShade="BF"/>
        </w:rPr>
        <w:t>k</w:t>
      </w:r>
      <w:proofErr w:type="gramStart"/>
      <w:r w:rsidR="005E6031" w:rsidRPr="00BA4E01">
        <w:rPr>
          <w:rFonts w:hint="eastAsia"/>
          <w:color w:val="C45911" w:themeColor="accent2" w:themeShade="BF"/>
        </w:rPr>
        <w:t>個</w:t>
      </w:r>
      <w:proofErr w:type="gramEnd"/>
      <w:r w:rsidR="005E6031" w:rsidRPr="00BA4E01">
        <w:rPr>
          <w:rFonts w:hint="eastAsia"/>
          <w:color w:val="C45911" w:themeColor="accent2" w:themeShade="BF"/>
        </w:rPr>
        <w:t>鄰近點在維度</w:t>
      </w:r>
      <w:r w:rsidR="005E6031" w:rsidRPr="00BA4E01">
        <w:rPr>
          <w:rFonts w:hint="eastAsia"/>
          <w:color w:val="C45911" w:themeColor="accent2" w:themeShade="BF"/>
        </w:rPr>
        <w:t>d</w:t>
      </w:r>
      <w:r w:rsidR="005E6031" w:rsidRPr="00BA4E01">
        <w:rPr>
          <w:rFonts w:hint="eastAsia"/>
          <w:color w:val="C45911" w:themeColor="accent2" w:themeShade="BF"/>
        </w:rPr>
        <w:t>上都沒有缺失值</w:t>
      </w:r>
      <w:r w:rsidR="007B6084" w:rsidRPr="00BA4E01">
        <w:rPr>
          <w:rFonts w:hint="eastAsia"/>
          <w:color w:val="C45911" w:themeColor="accent2" w:themeShade="BF"/>
        </w:rPr>
        <w:t>。</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填補法在遇到此種情況時，會選擇從缺不補</w:t>
      </w:r>
      <w:r w:rsidR="00E10C5C" w:rsidRPr="00BA4E01">
        <w:rPr>
          <w:rFonts w:hint="eastAsia"/>
          <w:color w:val="C45911" w:themeColor="accent2" w:themeShade="BF"/>
        </w:rPr>
        <w:t>。</w:t>
      </w:r>
      <w:r w:rsidR="007B6084" w:rsidRPr="00BA4E01">
        <w:rPr>
          <w:rFonts w:hint="eastAsia"/>
          <w:color w:val="C45911" w:themeColor="accent2" w:themeShade="BF"/>
        </w:rPr>
        <w:t>如此看似正常的步驟，探討</w:t>
      </w:r>
      <w:r w:rsidR="00E10C5C" w:rsidRPr="00BA4E01">
        <w:rPr>
          <w:rFonts w:hint="eastAsia"/>
          <w:color w:val="C45911" w:themeColor="accent2" w:themeShade="BF"/>
        </w:rPr>
        <w:t>在計算填補值的過程</w:t>
      </w:r>
      <w:r w:rsidR="007B6084" w:rsidRPr="00BA4E01">
        <w:rPr>
          <w:rFonts w:hint="eastAsia"/>
          <w:color w:val="C45911" w:themeColor="accent2" w:themeShade="BF"/>
        </w:rPr>
        <w:t>就會發現到</w:t>
      </w:r>
      <w:r w:rsidR="00E10C5C" w:rsidRPr="00BA4E01">
        <w:rPr>
          <w:rFonts w:hint="eastAsia"/>
          <w:color w:val="C45911" w:themeColor="accent2" w:themeShade="BF"/>
        </w:rPr>
        <w:t>，</w:t>
      </w:r>
      <w:r w:rsidR="001E0B40" w:rsidRPr="00BA4E01">
        <w:rPr>
          <w:rFonts w:hint="eastAsia"/>
          <w:color w:val="C45911" w:themeColor="accent2" w:themeShade="BF"/>
        </w:rPr>
        <w:t>剩下不足</w:t>
      </w:r>
      <w:r w:rsidR="001E0B40" w:rsidRPr="00BA4E01">
        <w:rPr>
          <w:rFonts w:hint="eastAsia"/>
          <w:color w:val="C45911" w:themeColor="accent2" w:themeShade="BF"/>
        </w:rPr>
        <w:t>k</w:t>
      </w:r>
      <w:proofErr w:type="gramStart"/>
      <w:r w:rsidR="001E0B40" w:rsidRPr="00BA4E01">
        <w:rPr>
          <w:rFonts w:hint="eastAsia"/>
          <w:color w:val="C45911" w:themeColor="accent2" w:themeShade="BF"/>
        </w:rPr>
        <w:t>個</w:t>
      </w:r>
      <w:proofErr w:type="gramEnd"/>
      <w:r w:rsidR="00E10C5C" w:rsidRPr="00BA4E01">
        <w:rPr>
          <w:rFonts w:hint="eastAsia"/>
          <w:color w:val="C45911" w:themeColor="accent2" w:themeShade="BF"/>
        </w:rPr>
        <w:t>的</w:t>
      </w:r>
      <w:r w:rsidR="001E0B40" w:rsidRPr="00BA4E01">
        <w:rPr>
          <w:rFonts w:hint="eastAsia"/>
          <w:color w:val="C45911" w:themeColor="accent2" w:themeShade="BF"/>
        </w:rPr>
        <w:t>鄰近點</w:t>
      </w:r>
      <w:r w:rsidR="00F06339" w:rsidRPr="00BA4E01">
        <w:rPr>
          <w:rFonts w:hint="eastAsia"/>
          <w:color w:val="C45911" w:themeColor="accent2" w:themeShade="BF"/>
        </w:rPr>
        <w:t>，這些點在</w:t>
      </w:r>
      <w:r w:rsidR="00114268" w:rsidRPr="00BA4E01">
        <w:rPr>
          <w:rFonts w:hint="eastAsia"/>
          <w:color w:val="C45911" w:themeColor="accent2" w:themeShade="BF"/>
        </w:rPr>
        <w:t>維度</w:t>
      </w:r>
      <w:r w:rsidR="00F06339" w:rsidRPr="00BA4E01">
        <w:rPr>
          <w:rFonts w:hint="eastAsia"/>
          <w:color w:val="C45911" w:themeColor="accent2" w:themeShade="BF"/>
        </w:rPr>
        <w:t>d</w:t>
      </w:r>
      <w:r w:rsidR="001E0B40" w:rsidRPr="00BA4E01">
        <w:rPr>
          <w:rFonts w:hint="eastAsia"/>
          <w:color w:val="C45911" w:themeColor="accent2" w:themeShade="BF"/>
        </w:rPr>
        <w:t>值</w:t>
      </w:r>
      <w:r w:rsidR="004C373F" w:rsidRPr="00BA4E01">
        <w:rPr>
          <w:rFonts w:hint="eastAsia"/>
          <w:color w:val="C45911" w:themeColor="accent2" w:themeShade="BF"/>
        </w:rPr>
        <w:t>之</w:t>
      </w:r>
      <w:r w:rsidR="001E0B40" w:rsidRPr="00BA4E01">
        <w:rPr>
          <w:rFonts w:hint="eastAsia"/>
          <w:color w:val="C45911" w:themeColor="accent2" w:themeShade="BF"/>
        </w:rPr>
        <w:t>權重</w:t>
      </w:r>
      <w:r w:rsidR="00F06339" w:rsidRPr="00BA4E01">
        <w:rPr>
          <w:rFonts w:hint="eastAsia"/>
          <w:color w:val="C45911" w:themeColor="accent2" w:themeShade="BF"/>
        </w:rPr>
        <w:t>其實正在</w:t>
      </w:r>
      <w:r w:rsidR="000127F3" w:rsidRPr="00BA4E01">
        <w:rPr>
          <w:rFonts w:hint="eastAsia"/>
          <w:color w:val="C45911" w:themeColor="accent2" w:themeShade="BF"/>
        </w:rPr>
        <w:t>無形</w:t>
      </w:r>
      <w:r w:rsidR="00F06339" w:rsidRPr="00BA4E01">
        <w:rPr>
          <w:rFonts w:hint="eastAsia"/>
          <w:color w:val="C45911" w:themeColor="accent2" w:themeShade="BF"/>
        </w:rPr>
        <w:t>地</w:t>
      </w:r>
      <w:r w:rsidR="001E0B40" w:rsidRPr="00BA4E01">
        <w:rPr>
          <w:rFonts w:hint="eastAsia"/>
          <w:color w:val="C45911" w:themeColor="accent2" w:themeShade="BF"/>
        </w:rPr>
        <w:t>上升</w:t>
      </w:r>
      <w:r w:rsidR="002079CF" w:rsidRPr="00BA4E01">
        <w:rPr>
          <w:rFonts w:hint="eastAsia"/>
          <w:color w:val="C45911" w:themeColor="accent2" w:themeShade="BF"/>
        </w:rPr>
        <w:t>。</w:t>
      </w:r>
      <w:r w:rsidR="00441916" w:rsidRPr="00BA4E01">
        <w:rPr>
          <w:rFonts w:hint="eastAsia"/>
          <w:color w:val="C45911" w:themeColor="accent2" w:themeShade="BF"/>
        </w:rPr>
        <w:t>說明如下，</w:t>
      </w:r>
      <w:r w:rsidR="005E4DF0" w:rsidRPr="00BA4E01">
        <w:rPr>
          <w:rFonts w:hint="eastAsia"/>
          <w:color w:val="C45911" w:themeColor="accent2" w:themeShade="BF"/>
        </w:rPr>
        <w:t>原始</w:t>
      </w:r>
      <w:r w:rsidR="005E4DF0" w:rsidRPr="00BA4E01">
        <w:rPr>
          <w:rFonts w:hint="eastAsia"/>
          <w:color w:val="C45911" w:themeColor="accent2" w:themeShade="BF"/>
        </w:rPr>
        <w:t>k</w:t>
      </w:r>
      <w:r w:rsidR="005E4DF0" w:rsidRPr="00BA4E01">
        <w:rPr>
          <w:rFonts w:hint="eastAsia"/>
          <w:color w:val="C45911" w:themeColor="accent2" w:themeShade="BF"/>
        </w:rPr>
        <w:t>鄰近點填補法</w:t>
      </w:r>
      <w:r w:rsidR="0045427E" w:rsidRPr="00BA4E01">
        <w:rPr>
          <w:rFonts w:hint="eastAsia"/>
          <w:color w:val="C45911" w:themeColor="accent2" w:themeShade="BF"/>
        </w:rPr>
        <w:t>如果找得到滿足</w:t>
      </w:r>
      <w:r w:rsidR="0045427E" w:rsidRPr="00BA4E01">
        <w:rPr>
          <w:rFonts w:hint="eastAsia"/>
          <w:color w:val="C45911" w:themeColor="accent2" w:themeShade="BF"/>
        </w:rPr>
        <w:t>k</w:t>
      </w:r>
      <w:proofErr w:type="gramStart"/>
      <w:r w:rsidR="0045427E" w:rsidRPr="00BA4E01">
        <w:rPr>
          <w:rFonts w:hint="eastAsia"/>
          <w:color w:val="C45911" w:themeColor="accent2" w:themeShade="BF"/>
        </w:rPr>
        <w:t>個</w:t>
      </w:r>
      <w:proofErr w:type="gramEnd"/>
      <w:r w:rsidR="0045427E" w:rsidRPr="00BA4E01">
        <w:rPr>
          <w:rFonts w:hint="eastAsia"/>
          <w:color w:val="C45911" w:themeColor="accent2" w:themeShade="BF"/>
        </w:rPr>
        <w:t>鄰近點</w:t>
      </w:r>
      <w:r w:rsidR="00357131" w:rsidRPr="00BA4E01">
        <w:rPr>
          <w:rFonts w:hint="eastAsia"/>
          <w:color w:val="C45911" w:themeColor="accent2" w:themeShade="BF"/>
        </w:rPr>
        <w:t>，</w:t>
      </w:r>
      <w:r w:rsidR="0045427E" w:rsidRPr="00BA4E01">
        <w:rPr>
          <w:rFonts w:hint="eastAsia"/>
          <w:color w:val="C45911" w:themeColor="accent2" w:themeShade="BF"/>
        </w:rPr>
        <w:t>在維度</w:t>
      </w:r>
      <w:r w:rsidR="0045427E" w:rsidRPr="00BA4E01">
        <w:rPr>
          <w:rFonts w:hint="eastAsia"/>
          <w:color w:val="C45911" w:themeColor="accent2" w:themeShade="BF"/>
        </w:rPr>
        <w:t>d</w:t>
      </w:r>
      <w:r w:rsidR="0045427E" w:rsidRPr="00BA4E01">
        <w:rPr>
          <w:rFonts w:hint="eastAsia"/>
          <w:color w:val="C45911" w:themeColor="accent2" w:themeShade="BF"/>
        </w:rPr>
        <w:t>上都有值</w:t>
      </w:r>
      <w:r w:rsidR="00357131" w:rsidRPr="00BA4E01">
        <w:rPr>
          <w:rFonts w:hint="eastAsia"/>
          <w:color w:val="C45911" w:themeColor="accent2" w:themeShade="BF"/>
        </w:rPr>
        <w:t>的話。此情形下平均每</w:t>
      </w:r>
      <w:proofErr w:type="gramStart"/>
      <w:r w:rsidR="00357131" w:rsidRPr="00BA4E01">
        <w:rPr>
          <w:rFonts w:hint="eastAsia"/>
          <w:color w:val="C45911" w:themeColor="accent2" w:themeShade="BF"/>
        </w:rPr>
        <w:t>個</w:t>
      </w:r>
      <w:proofErr w:type="gramEnd"/>
      <w:r w:rsidR="00357131" w:rsidRPr="00BA4E01">
        <w:rPr>
          <w:rFonts w:hint="eastAsia"/>
          <w:color w:val="C45911" w:themeColor="accent2" w:themeShade="BF"/>
        </w:rPr>
        <w:t>鄰近點所分配到的權重值為</w:t>
      </w:r>
      <w:r w:rsidR="00357131" w:rsidRPr="00BA4E01">
        <w:rPr>
          <w:rFonts w:hint="eastAsia"/>
          <w:color w:val="C45911" w:themeColor="accent2" w:themeShade="BF"/>
        </w:rPr>
        <w:t xml:space="preserve"> </w:t>
      </w:r>
      <m:oMath>
        <m:f>
          <m:fPr>
            <m:type m:val="lin"/>
            <m:ctrlPr>
              <w:rPr>
                <w:rFonts w:ascii="Cambria Math" w:hAnsi="Cambria Math"/>
                <w:color w:val="C45911" w:themeColor="accent2" w:themeShade="BF"/>
              </w:rPr>
            </m:ctrlPr>
          </m:fPr>
          <m:num>
            <m:r>
              <w:rPr>
                <w:rFonts w:ascii="Cambria Math" w:hAnsi="Cambria Math"/>
                <w:color w:val="C45911" w:themeColor="accent2" w:themeShade="BF"/>
              </w:rPr>
              <m:t>1</m:t>
            </m:r>
          </m:num>
          <m:den>
            <m:r>
              <w:rPr>
                <w:rFonts w:ascii="Cambria Math" w:hAnsi="Cambria Math"/>
                <w:color w:val="C45911" w:themeColor="accent2" w:themeShade="BF"/>
              </w:rPr>
              <m:t>k</m:t>
            </m:r>
          </m:den>
        </m:f>
      </m:oMath>
      <w:r w:rsidR="0099254B" w:rsidRPr="00BA4E01">
        <w:rPr>
          <w:rFonts w:hint="eastAsia"/>
          <w:color w:val="C45911" w:themeColor="accent2" w:themeShade="BF"/>
        </w:rPr>
        <w:t xml:space="preserve"> </w:t>
      </w:r>
      <w:r w:rsidR="0099254B" w:rsidRPr="00BA4E01">
        <w:rPr>
          <w:rFonts w:hint="eastAsia"/>
          <w:color w:val="C45911" w:themeColor="accent2" w:themeShade="BF"/>
        </w:rPr>
        <w:t>，假設今天找不到滿足</w:t>
      </w:r>
      <w:r w:rsidR="0099254B" w:rsidRPr="00BA4E01">
        <w:rPr>
          <w:rFonts w:hint="eastAsia"/>
          <w:color w:val="C45911" w:themeColor="accent2" w:themeShade="BF"/>
        </w:rPr>
        <w:t>k</w:t>
      </w:r>
      <w:proofErr w:type="gramStart"/>
      <w:r w:rsidR="0099254B" w:rsidRPr="00BA4E01">
        <w:rPr>
          <w:rFonts w:hint="eastAsia"/>
          <w:color w:val="C45911" w:themeColor="accent2" w:themeShade="BF"/>
        </w:rPr>
        <w:t>個</w:t>
      </w:r>
      <w:proofErr w:type="gramEnd"/>
      <w:r w:rsidR="0099254B" w:rsidRPr="00BA4E01">
        <w:rPr>
          <w:rFonts w:hint="eastAsia"/>
          <w:color w:val="C45911" w:themeColor="accent2" w:themeShade="BF"/>
        </w:rPr>
        <w:t>鄰近點，</w:t>
      </w:r>
      <w:r w:rsidR="00980C54" w:rsidRPr="00BA4E01">
        <w:rPr>
          <w:rFonts w:hint="eastAsia"/>
          <w:color w:val="C45911" w:themeColor="accent2" w:themeShade="BF"/>
        </w:rPr>
        <w:t>例如</w:t>
      </w:r>
      <w:r w:rsidR="005644D2" w:rsidRPr="00BA4E01">
        <w:rPr>
          <w:rFonts w:hint="eastAsia"/>
          <w:color w:val="C45911" w:themeColor="accent2" w:themeShade="BF"/>
        </w:rPr>
        <w:t>找到</w:t>
      </w:r>
      <w:r w:rsidR="00980C54"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5644D2" w:rsidRPr="00BA4E01">
        <w:rPr>
          <w:rFonts w:hint="eastAsia"/>
          <w:color w:val="C45911" w:themeColor="accent2" w:themeShade="BF"/>
        </w:rPr>
        <w:t xml:space="preserve"> </w:t>
      </w:r>
      <w:proofErr w:type="gramStart"/>
      <w:r w:rsidR="005644D2" w:rsidRPr="00BA4E01">
        <w:rPr>
          <w:rFonts w:hint="eastAsia"/>
          <w:color w:val="C45911" w:themeColor="accent2" w:themeShade="BF"/>
        </w:rPr>
        <w:t>個</w:t>
      </w:r>
      <w:proofErr w:type="gramEnd"/>
      <w:r w:rsidR="00980C54" w:rsidRPr="00BA4E01">
        <w:rPr>
          <w:rFonts w:hint="eastAsia"/>
          <w:color w:val="C45911" w:themeColor="accent2" w:themeShade="BF"/>
        </w:rPr>
        <w:t>，其中</w:t>
      </w:r>
      <w:r w:rsidR="00980C54" w:rsidRPr="00BA4E01">
        <w:rPr>
          <w:rFonts w:hint="eastAsia"/>
          <w:color w:val="C45911" w:themeColor="accent2" w:themeShade="BF"/>
        </w:rPr>
        <w:t xml:space="preserve"> </w:t>
      </w:r>
      <m:oMath>
        <m:r>
          <w:rPr>
            <w:rFonts w:ascii="Cambria Math" w:hAnsi="Cambria Math"/>
            <w:color w:val="C45911" w:themeColor="accent2" w:themeShade="BF"/>
          </w:rPr>
          <m:t>1</m:t>
        </m:r>
        <m:r>
          <m:rPr>
            <m:sty m:val="p"/>
          </m:rPr>
          <w:rPr>
            <w:rFonts w:ascii="Cambria Math" w:hAnsi="Cambria Math"/>
            <w:color w:val="C45911" w:themeColor="accent2" w:themeShade="BF"/>
          </w:rPr>
          <m:t>≤ε&lt;k</m:t>
        </m:r>
      </m:oMath>
      <w:r w:rsidR="00A40224" w:rsidRPr="00BA4E01">
        <w:rPr>
          <w:rFonts w:hint="eastAsia"/>
          <w:color w:val="C45911" w:themeColor="accent2" w:themeShade="BF"/>
        </w:rPr>
        <w:t xml:space="preserve"> </w:t>
      </w:r>
      <w:r w:rsidR="00A40224" w:rsidRPr="00BA4E01">
        <w:rPr>
          <w:rFonts w:hint="eastAsia"/>
          <w:color w:val="C45911" w:themeColor="accent2" w:themeShade="BF"/>
        </w:rPr>
        <w:t>，此時每</w:t>
      </w:r>
      <w:proofErr w:type="gramStart"/>
      <w:r w:rsidR="00A40224" w:rsidRPr="00BA4E01">
        <w:rPr>
          <w:rFonts w:hint="eastAsia"/>
          <w:color w:val="C45911" w:themeColor="accent2" w:themeShade="BF"/>
        </w:rPr>
        <w:t>個</w:t>
      </w:r>
      <w:proofErr w:type="gramEnd"/>
      <w:r w:rsidR="00A40224" w:rsidRPr="00BA4E01">
        <w:rPr>
          <w:rFonts w:hint="eastAsia"/>
          <w:color w:val="C45911" w:themeColor="accent2" w:themeShade="BF"/>
        </w:rPr>
        <w:t>點的權重</w:t>
      </w:r>
      <w:r w:rsidR="00E26C82" w:rsidRPr="00BA4E01">
        <w:rPr>
          <w:rFonts w:hint="eastAsia"/>
          <w:color w:val="C45911" w:themeColor="accent2" w:themeShade="BF"/>
        </w:rPr>
        <w:t>值</w:t>
      </w:r>
      <w:r w:rsidR="00A40224" w:rsidRPr="00BA4E01">
        <w:rPr>
          <w:rFonts w:hint="eastAsia"/>
          <w:color w:val="C45911" w:themeColor="accent2" w:themeShade="BF"/>
        </w:rPr>
        <w:t>將</w:t>
      </w:r>
      <w:r w:rsidR="00BE2772" w:rsidRPr="00BA4E01">
        <w:rPr>
          <w:rFonts w:hint="eastAsia"/>
          <w:color w:val="C45911" w:themeColor="accent2" w:themeShade="BF"/>
        </w:rPr>
        <w:t>為</w:t>
      </w:r>
      <w:r w:rsidR="00C4057C" w:rsidRPr="00BA4E01">
        <w:rPr>
          <w:rFonts w:hint="eastAsia"/>
          <w:color w:val="C45911" w:themeColor="accent2" w:themeShade="BF"/>
        </w:rPr>
        <w:t xml:space="preserve"> </w:t>
      </w:r>
      <m:oMath>
        <m:r>
          <m:rPr>
            <m:sty m:val="p"/>
          </m:rPr>
          <w:rPr>
            <w:rFonts w:ascii="Cambria Math" w:hAnsi="Cambria Math" w:hint="eastAsia"/>
            <w:color w:val="C45911" w:themeColor="accent2" w:themeShade="BF"/>
          </w:rPr>
          <m:t xml:space="preserve">1 </m:t>
        </m:r>
        <m:r>
          <m:rPr>
            <m:sty m:val="p"/>
          </m:rPr>
          <w:rPr>
            <w:rFonts w:ascii="Cambria Math" w:hAnsi="Cambria Math"/>
            <w:color w:val="C45911" w:themeColor="accent2" w:themeShade="BF"/>
          </w:rPr>
          <m: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ε</m:t>
            </m:r>
          </m:den>
        </m:f>
        <m:r>
          <m:rPr>
            <m:sty m:val="p"/>
          </m:rPr>
          <w:rPr>
            <w:rFonts w:ascii="Cambria Math" w:hAnsi="Cambria Math"/>
            <w:color w:val="C45911" w:themeColor="accent2" w:themeShade="BF"/>
          </w:rPr>
          <m:t>&gt;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k</m:t>
            </m:r>
          </m:den>
        </m:f>
      </m:oMath>
      <w:r w:rsidR="003272E2" w:rsidRPr="00BA4E01">
        <w:rPr>
          <w:rFonts w:hint="eastAsia"/>
          <w:color w:val="C45911" w:themeColor="accent2" w:themeShade="BF"/>
        </w:rPr>
        <w:t>。</w:t>
      </w:r>
      <w:r w:rsidR="002B6D8C" w:rsidRPr="00BA4E01">
        <w:rPr>
          <w:rFonts w:hint="eastAsia"/>
          <w:color w:val="C45911" w:themeColor="accent2" w:themeShade="BF"/>
        </w:rPr>
        <w:t>而</w:t>
      </w:r>
      <w:r w:rsidR="002B6D8C"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2B6D8C" w:rsidRPr="00BA4E01">
        <w:rPr>
          <w:rFonts w:hint="eastAsia"/>
          <w:color w:val="C45911" w:themeColor="accent2" w:themeShade="BF"/>
        </w:rPr>
        <w:t xml:space="preserve"> </w:t>
      </w:r>
      <w:r w:rsidR="002B6D8C" w:rsidRPr="00BA4E01">
        <w:rPr>
          <w:rFonts w:hint="eastAsia"/>
          <w:color w:val="C45911" w:themeColor="accent2" w:themeShade="BF"/>
        </w:rPr>
        <w:t>值會隨著缺失值比例上升而</w:t>
      </w:r>
      <w:r w:rsidR="00414337" w:rsidRPr="00BA4E01">
        <w:rPr>
          <w:rFonts w:hint="eastAsia"/>
          <w:color w:val="C45911" w:themeColor="accent2" w:themeShade="BF"/>
        </w:rPr>
        <w:t>降低，</w:t>
      </w:r>
      <m:oMath>
        <m:r>
          <m:rPr>
            <m:sty m:val="p"/>
          </m:rPr>
          <w:rPr>
            <w:rFonts w:ascii="Cambria Math" w:hAnsi="Cambria Math"/>
            <w:color w:val="C45911" w:themeColor="accent2" w:themeShade="BF"/>
          </w:rPr>
          <m:t>ε</m:t>
        </m:r>
      </m:oMath>
      <w:r w:rsidR="00414337" w:rsidRPr="00BA4E01">
        <w:rPr>
          <w:rFonts w:hint="eastAsia"/>
          <w:color w:val="C45911" w:themeColor="accent2" w:themeShade="BF"/>
        </w:rPr>
        <w:t xml:space="preserve"> </w:t>
      </w:r>
      <w:r w:rsidR="00414337" w:rsidRPr="00BA4E01">
        <w:rPr>
          <w:rFonts w:hint="eastAsia"/>
          <w:color w:val="C45911" w:themeColor="accent2" w:themeShade="BF"/>
        </w:rPr>
        <w:t>與缺失值比例呈現負相關。換句話說，缺失值比例增加，可以找得到滿足</w:t>
      </w:r>
      <w:r w:rsidR="00414337" w:rsidRPr="00BA4E01">
        <w:rPr>
          <w:rFonts w:hint="eastAsia"/>
          <w:color w:val="C45911" w:themeColor="accent2" w:themeShade="BF"/>
        </w:rPr>
        <w:t>k</w:t>
      </w:r>
      <w:proofErr w:type="gramStart"/>
      <w:r w:rsidR="00414337" w:rsidRPr="00BA4E01">
        <w:rPr>
          <w:rFonts w:hint="eastAsia"/>
          <w:color w:val="C45911" w:themeColor="accent2" w:themeShade="BF"/>
        </w:rPr>
        <w:t>個</w:t>
      </w:r>
      <w:proofErr w:type="gramEnd"/>
      <w:r w:rsidR="00414337" w:rsidRPr="00BA4E01">
        <w:rPr>
          <w:rFonts w:hint="eastAsia"/>
          <w:color w:val="C45911" w:themeColor="accent2" w:themeShade="BF"/>
        </w:rPr>
        <w:t>鄰近點在維度</w:t>
      </w:r>
      <w:r w:rsidR="00414337" w:rsidRPr="00BA4E01">
        <w:rPr>
          <w:rFonts w:hint="eastAsia"/>
          <w:color w:val="C45911" w:themeColor="accent2" w:themeShade="BF"/>
        </w:rPr>
        <w:t>d</w:t>
      </w:r>
      <w:r w:rsidR="00414337" w:rsidRPr="00BA4E01">
        <w:rPr>
          <w:rFonts w:hint="eastAsia"/>
          <w:color w:val="C45911" w:themeColor="accent2" w:themeShade="BF"/>
        </w:rPr>
        <w:t>上</w:t>
      </w:r>
      <w:proofErr w:type="gramStart"/>
      <w:r w:rsidR="00414337" w:rsidRPr="00BA4E01">
        <w:rPr>
          <w:rFonts w:hint="eastAsia"/>
          <w:color w:val="C45911" w:themeColor="accent2" w:themeShade="BF"/>
        </w:rPr>
        <w:t>不</w:t>
      </w:r>
      <w:proofErr w:type="gramEnd"/>
      <w:r w:rsidR="00414337" w:rsidRPr="00BA4E01">
        <w:rPr>
          <w:rFonts w:hint="eastAsia"/>
          <w:color w:val="C45911" w:themeColor="accent2" w:themeShade="BF"/>
        </w:rPr>
        <w:t>含有缺失值的機會就會降低。</w:t>
      </w:r>
      <w:r w:rsidR="009C5249" w:rsidRPr="00BA4E01">
        <w:rPr>
          <w:rFonts w:hint="eastAsia"/>
          <w:color w:val="C45911" w:themeColor="accent2" w:themeShade="BF"/>
        </w:rPr>
        <w:t>因此</w:t>
      </w:r>
      <w:r w:rsidR="001E0B40" w:rsidRPr="00BA4E01">
        <w:rPr>
          <w:rFonts w:hint="eastAsia"/>
          <w:color w:val="C45911" w:themeColor="accent2" w:themeShade="BF"/>
        </w:rPr>
        <w:t>當缺失</w:t>
      </w:r>
      <w:r w:rsidR="00DF28C7" w:rsidRPr="00BA4E01">
        <w:rPr>
          <w:rFonts w:hint="eastAsia"/>
          <w:color w:val="C45911" w:themeColor="accent2" w:themeShade="BF"/>
        </w:rPr>
        <w:t>值</w:t>
      </w:r>
      <w:r w:rsidR="001E0B40" w:rsidRPr="00BA4E01">
        <w:rPr>
          <w:rFonts w:hint="eastAsia"/>
          <w:color w:val="C45911" w:themeColor="accent2" w:themeShade="BF"/>
        </w:rPr>
        <w:t>比例越高的時候，</w:t>
      </w:r>
      <w:r w:rsidR="00E10C5C" w:rsidRPr="00BA4E01">
        <w:rPr>
          <w:rFonts w:hint="eastAsia"/>
          <w:color w:val="C45911" w:themeColor="accent2" w:themeShade="BF"/>
        </w:rPr>
        <w:t>權重值被迫上升的</w:t>
      </w:r>
      <w:r w:rsidR="001E0B40" w:rsidRPr="00BA4E01">
        <w:rPr>
          <w:rFonts w:hint="eastAsia"/>
          <w:color w:val="C45911" w:themeColor="accent2" w:themeShade="BF"/>
        </w:rPr>
        <w:t>狀況也就</w:t>
      </w:r>
      <w:r w:rsidR="00E10C5C" w:rsidRPr="00BA4E01">
        <w:rPr>
          <w:rFonts w:hint="eastAsia"/>
          <w:color w:val="C45911" w:themeColor="accent2" w:themeShade="BF"/>
        </w:rPr>
        <w:t>愈嚴重。導致</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填補法所填補的新值雖然</w:t>
      </w:r>
      <w:r w:rsidR="00E10C5C" w:rsidRPr="00BA4E01">
        <w:rPr>
          <w:rFonts w:hint="eastAsia"/>
          <w:color w:val="C45911" w:themeColor="accent2" w:themeShade="BF"/>
        </w:rPr>
        <w:t>表面上是看似公平的</w:t>
      </w:r>
      <w:r w:rsidR="001E0B40" w:rsidRPr="00BA4E01">
        <w:rPr>
          <w:rFonts w:hint="eastAsia"/>
          <w:color w:val="C45911" w:themeColor="accent2" w:themeShade="BF"/>
        </w:rPr>
        <w:t>平均</w:t>
      </w:r>
      <w:r w:rsidR="00E10C5C" w:rsidRPr="00BA4E01">
        <w:rPr>
          <w:rFonts w:hint="eastAsia"/>
          <w:color w:val="C45911" w:themeColor="accent2" w:themeShade="BF"/>
        </w:rPr>
        <w:t>值</w:t>
      </w:r>
      <w:r w:rsidR="001E0B40" w:rsidRPr="00BA4E01">
        <w:rPr>
          <w:rFonts w:hint="eastAsia"/>
          <w:color w:val="C45911" w:themeColor="accent2" w:themeShade="BF"/>
        </w:rPr>
        <w:t>，</w:t>
      </w:r>
      <w:r w:rsidR="00282431" w:rsidRPr="00BA4E01">
        <w:rPr>
          <w:rFonts w:hint="eastAsia"/>
          <w:color w:val="C45911" w:themeColor="accent2" w:themeShade="BF"/>
        </w:rPr>
        <w:t>但</w:t>
      </w:r>
      <w:r w:rsidR="006A3979" w:rsidRPr="00BA4E01">
        <w:rPr>
          <w:rFonts w:hint="eastAsia"/>
          <w:color w:val="C45911" w:themeColor="accent2" w:themeShade="BF"/>
        </w:rPr>
        <w:t>事實上填補的新值</w:t>
      </w:r>
      <w:r w:rsidR="001E0B40" w:rsidRPr="00BA4E01">
        <w:rPr>
          <w:rFonts w:hint="eastAsia"/>
          <w:color w:val="C45911" w:themeColor="accent2" w:themeShade="BF"/>
        </w:rPr>
        <w:t>幾乎</w:t>
      </w:r>
      <w:r w:rsidR="00E10C5C" w:rsidRPr="00BA4E01">
        <w:rPr>
          <w:rFonts w:hint="eastAsia"/>
          <w:color w:val="C45911" w:themeColor="accent2" w:themeShade="BF"/>
        </w:rPr>
        <w:t>退</w:t>
      </w:r>
      <w:r w:rsidR="001E0B40" w:rsidRPr="00BA4E01">
        <w:rPr>
          <w:rFonts w:hint="eastAsia"/>
          <w:color w:val="C45911" w:themeColor="accent2" w:themeShade="BF"/>
        </w:rPr>
        <w:t>化</w:t>
      </w:r>
      <w:r w:rsidR="00282431" w:rsidRPr="00BA4E01">
        <w:rPr>
          <w:rFonts w:hint="eastAsia"/>
          <w:color w:val="C45911" w:themeColor="accent2" w:themeShade="BF"/>
        </w:rPr>
        <w:t>為固定數值填補法</w:t>
      </w:r>
      <w:r w:rsidR="00C55A28" w:rsidRPr="00BA4E01">
        <w:rPr>
          <w:rFonts w:hint="eastAsia"/>
          <w:color w:val="C45911" w:themeColor="accent2" w:themeShade="BF"/>
        </w:rPr>
        <w:t>(</w:t>
      </w:r>
      <w:r w:rsidR="00C55A28" w:rsidRPr="00BA4E01">
        <w:rPr>
          <w:rFonts w:hint="eastAsia"/>
          <w:color w:val="C45911" w:themeColor="accent2" w:themeShade="BF"/>
        </w:rPr>
        <w:t>因為此時</w:t>
      </w:r>
      <m:oMath>
        <m:r>
          <m:rPr>
            <m:sty m:val="p"/>
          </m:rPr>
          <w:rPr>
            <w:rFonts w:ascii="Cambria Math" w:hAnsi="Cambria Math"/>
            <w:color w:val="C45911" w:themeColor="accent2" w:themeShade="BF"/>
          </w:rPr>
          <m:t>ε</m:t>
        </m:r>
        <m:r>
          <m:rPr>
            <m:sty m:val="p"/>
          </m:rPr>
          <w:rPr>
            <w:rFonts w:ascii="Cambria Math" w:hAnsi="Cambria Math" w:hint="eastAsia"/>
            <w:color w:val="C45911" w:themeColor="accent2" w:themeShade="BF"/>
          </w:rPr>
          <m:t>=1</m:t>
        </m:r>
      </m:oMath>
      <w:r w:rsidR="00C55A28" w:rsidRPr="00BA4E01">
        <w:rPr>
          <w:rFonts w:hint="eastAsia"/>
          <w:color w:val="C45911" w:themeColor="accent2" w:themeShade="BF"/>
        </w:rPr>
        <w:t>)</w:t>
      </w:r>
      <w:r w:rsidR="00282431" w:rsidRPr="00BA4E01">
        <w:rPr>
          <w:rFonts w:hint="eastAsia"/>
          <w:color w:val="C45911" w:themeColor="accent2" w:themeShade="BF"/>
        </w:rPr>
        <w:t>，如</w:t>
      </w:r>
      <w:r w:rsidR="006A3979" w:rsidRPr="00BA4E01">
        <w:rPr>
          <w:rFonts w:hint="eastAsia"/>
          <w:color w:val="C45911" w:themeColor="accent2" w:themeShade="BF"/>
        </w:rPr>
        <w:t>2.2.2</w:t>
      </w:r>
      <w:r w:rsidR="006A3979" w:rsidRPr="00BA4E01">
        <w:rPr>
          <w:rFonts w:hint="eastAsia"/>
          <w:color w:val="C45911" w:themeColor="accent2" w:themeShade="BF"/>
        </w:rPr>
        <w:t>節中所提及</w:t>
      </w:r>
      <w:r w:rsidR="00282431" w:rsidRPr="00BA4E01">
        <w:rPr>
          <w:rFonts w:hint="eastAsia"/>
          <w:color w:val="C45911" w:themeColor="accent2" w:themeShade="BF"/>
        </w:rPr>
        <w:t>。</w:t>
      </w:r>
      <w:r w:rsidR="006A3979" w:rsidRPr="00BA4E01">
        <w:rPr>
          <w:rFonts w:hint="eastAsia"/>
          <w:color w:val="C45911" w:themeColor="accent2" w:themeShade="BF"/>
        </w:rPr>
        <w:t>因此填補效果不好也是可預期的</w:t>
      </w:r>
      <w:r w:rsidR="00CB31A2" w:rsidRPr="00BA4E01">
        <w:rPr>
          <w:rFonts w:hint="eastAsia"/>
          <w:color w:val="C45911" w:themeColor="accent2" w:themeShade="BF"/>
        </w:rPr>
        <w:t>。</w:t>
      </w:r>
    </w:p>
    <w:p w14:paraId="769BAB0B" w14:textId="7F1F4A1B" w:rsidR="00CB31A2" w:rsidRPr="00077E04" w:rsidRDefault="0062770D" w:rsidP="008F46A3">
      <w:pPr>
        <w:ind w:firstLine="360"/>
      </w:pPr>
      <w:r w:rsidRPr="00B03859">
        <w:rPr>
          <w:rFonts w:hint="eastAsia"/>
          <w:color w:val="C45911" w:themeColor="accent2" w:themeShade="BF"/>
        </w:rPr>
        <w:t>即使試圖只依靠權重法計算加權平均值來</w:t>
      </w:r>
      <w:r w:rsidR="00251691" w:rsidRPr="00B03859">
        <w:rPr>
          <w:rFonts w:hint="eastAsia"/>
          <w:color w:val="C45911" w:themeColor="accent2" w:themeShade="BF"/>
        </w:rPr>
        <w:t>試圖</w:t>
      </w:r>
      <w:r w:rsidRPr="00B03859">
        <w:rPr>
          <w:rFonts w:hint="eastAsia"/>
          <w:color w:val="C45911" w:themeColor="accent2" w:themeShade="BF"/>
        </w:rPr>
        <w:t>彌補</w:t>
      </w:r>
      <w:r w:rsidR="00251691" w:rsidRPr="00B03859">
        <w:rPr>
          <w:rFonts w:hint="eastAsia"/>
          <w:color w:val="C45911" w:themeColor="accent2" w:themeShade="BF"/>
        </w:rPr>
        <w:t>填補值計算錯誤，</w:t>
      </w:r>
      <w:r w:rsidRPr="00B03859">
        <w:rPr>
          <w:rFonts w:hint="eastAsia"/>
          <w:color w:val="C45911" w:themeColor="accent2" w:themeShade="BF"/>
        </w:rPr>
        <w:t>也無法</w:t>
      </w:r>
      <w:r w:rsidR="00251691" w:rsidRPr="00B03859">
        <w:rPr>
          <w:rFonts w:hint="eastAsia"/>
          <w:color w:val="C45911" w:themeColor="accent2" w:themeShade="BF"/>
        </w:rPr>
        <w:t>解決鄰近點不足的問題。</w:t>
      </w:r>
      <w:r w:rsidRPr="00B03859">
        <w:rPr>
          <w:rFonts w:hint="eastAsia"/>
          <w:color w:val="C45911" w:themeColor="accent2" w:themeShade="BF"/>
        </w:rPr>
        <w:t>這也是為何</w:t>
      </w:r>
      <w:r w:rsidR="00263333" w:rsidRPr="00B03859">
        <w:rPr>
          <w:rFonts w:hint="eastAsia"/>
          <w:color w:val="C45911" w:themeColor="accent2" w:themeShade="BF"/>
        </w:rPr>
        <w:t>無法</w:t>
      </w:r>
      <w:r w:rsidR="00251691" w:rsidRPr="00B03859">
        <w:rPr>
          <w:rFonts w:hint="eastAsia"/>
          <w:color w:val="C45911" w:themeColor="accent2" w:themeShade="BF"/>
        </w:rPr>
        <w:t>單純以</w:t>
      </w:r>
      <w:r w:rsidRPr="00B03859">
        <w:rPr>
          <w:rFonts w:hint="eastAsia"/>
          <w:color w:val="C45911" w:themeColor="accent2" w:themeShade="BF"/>
        </w:rPr>
        <w:t>權重型</w:t>
      </w:r>
      <w:r w:rsidRPr="00B03859">
        <w:rPr>
          <w:rFonts w:hint="eastAsia"/>
          <w:color w:val="C45911" w:themeColor="accent2" w:themeShade="BF"/>
        </w:rPr>
        <w:t>k</w:t>
      </w:r>
      <w:r w:rsidRPr="00B03859">
        <w:rPr>
          <w:rFonts w:hint="eastAsia"/>
          <w:color w:val="C45911" w:themeColor="accent2" w:themeShade="BF"/>
        </w:rPr>
        <w:t>鄰近點填補法就可以解決的。</w:t>
      </w:r>
      <w:r w:rsidR="008F46A3" w:rsidRPr="00B03859">
        <w:rPr>
          <w:rFonts w:hint="eastAsia"/>
          <w:color w:val="C45911" w:themeColor="accent2" w:themeShade="BF"/>
        </w:rPr>
        <w:t>由實驗結果可知，在高缺失值比例下，</w:t>
      </w:r>
      <w:r w:rsidR="00B03859" w:rsidRPr="00B03859">
        <w:rPr>
          <w:rFonts w:hint="eastAsia"/>
          <w:color w:val="C45911" w:themeColor="accent2" w:themeShade="BF"/>
        </w:rPr>
        <w:t>挑選出更具參考性鄰近點的</w:t>
      </w:r>
      <w:r w:rsidR="008F46A3" w:rsidRPr="00B03859">
        <w:rPr>
          <w:rFonts w:hint="eastAsia"/>
          <w:color w:val="C45911" w:themeColor="accent2" w:themeShade="BF"/>
        </w:rPr>
        <w:t>影響力比</w:t>
      </w:r>
      <w:r w:rsidR="00B03859" w:rsidRPr="00B03859">
        <w:rPr>
          <w:rFonts w:hint="eastAsia"/>
          <w:color w:val="C45911" w:themeColor="accent2" w:themeShade="BF"/>
        </w:rPr>
        <w:t>挑選出</w:t>
      </w:r>
      <w:r w:rsidR="008F46A3" w:rsidRPr="00B03859">
        <w:rPr>
          <w:rFonts w:hint="eastAsia"/>
          <w:color w:val="C45911" w:themeColor="accent2" w:themeShade="BF"/>
        </w:rPr>
        <w:t>更多鄰近點</w:t>
      </w:r>
      <w:r w:rsidR="00B03859" w:rsidRPr="00B03859">
        <w:rPr>
          <w:rFonts w:hint="eastAsia"/>
          <w:color w:val="C45911" w:themeColor="accent2" w:themeShade="BF"/>
        </w:rPr>
        <w:t>更</w:t>
      </w:r>
      <w:r w:rsidR="008F46A3" w:rsidRPr="00B03859">
        <w:rPr>
          <w:rFonts w:hint="eastAsia"/>
          <w:color w:val="C45911" w:themeColor="accent2" w:themeShade="BF"/>
        </w:rPr>
        <w:t>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113" w:name="_Toc49302248"/>
      <w:r w:rsidRPr="00077E04">
        <w:rPr>
          <w:rFonts w:hint="eastAsia"/>
        </w:rPr>
        <w:lastRenderedPageBreak/>
        <w:t>結論與未來方向</w:t>
      </w:r>
      <w:bookmarkEnd w:id="113"/>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114" w:name="_Toc49302249"/>
      <w:r w:rsidRPr="00077E04">
        <w:rPr>
          <w:rFonts w:hint="eastAsia"/>
          <w:shd w:val="clear" w:color="auto" w:fill="auto"/>
        </w:rPr>
        <w:t>5.1</w:t>
      </w:r>
      <w:r w:rsidRPr="00077E04">
        <w:rPr>
          <w:rFonts w:hint="eastAsia"/>
          <w:shd w:val="clear" w:color="auto" w:fill="auto"/>
        </w:rPr>
        <w:t>結論</w:t>
      </w:r>
      <w:bookmarkEnd w:id="114"/>
    </w:p>
    <w:p w14:paraId="75C30806" w14:textId="64148522" w:rsidR="00120785" w:rsidRDefault="00120785" w:rsidP="008B64DC">
      <w:pPr>
        <w:ind w:firstLine="480"/>
        <w:rPr>
          <w:color w:val="C45911" w:themeColor="accent2" w:themeShade="BF"/>
        </w:rPr>
      </w:pPr>
      <w:r w:rsidRPr="00120785">
        <w:rPr>
          <w:rFonts w:hint="eastAsia"/>
          <w:color w:val="00B050"/>
        </w:rPr>
        <w:t>[5.</w:t>
      </w:r>
      <w:r w:rsidR="0008613D">
        <w:rPr>
          <w:rFonts w:hint="eastAsia"/>
          <w:color w:val="00B050"/>
        </w:rPr>
        <w:t>1</w:t>
      </w:r>
      <w:r w:rsidR="0008613D">
        <w:rPr>
          <w:rFonts w:hint="eastAsia"/>
          <w:color w:val="00B050"/>
        </w:rPr>
        <w:t>、</w:t>
      </w:r>
      <w:r w:rsidR="0008613D">
        <w:rPr>
          <w:rFonts w:hint="eastAsia"/>
          <w:color w:val="00B050"/>
        </w:rPr>
        <w:t>5.2</w:t>
      </w:r>
      <w:r>
        <w:rPr>
          <w:rFonts w:hint="eastAsia"/>
          <w:color w:val="00B050"/>
        </w:rPr>
        <w:t>已</w:t>
      </w:r>
      <w:r w:rsidRPr="00120785">
        <w:rPr>
          <w:rFonts w:hint="eastAsia"/>
          <w:color w:val="00B050"/>
        </w:rPr>
        <w:t>重寫過</w:t>
      </w:r>
      <w:r w:rsidRPr="00120785">
        <w:rPr>
          <w:rFonts w:hint="eastAsia"/>
          <w:color w:val="00B050"/>
        </w:rPr>
        <w:t>]</w:t>
      </w:r>
      <w:r>
        <w:rPr>
          <w:rFonts w:hint="eastAsia"/>
          <w:color w:val="C45911" w:themeColor="accent2" w:themeShade="BF"/>
        </w:rPr>
        <w:t xml:space="preserve"> </w:t>
      </w:r>
    </w:p>
    <w:p w14:paraId="328A1FAF" w14:textId="68CF5A2B" w:rsidR="00703C84" w:rsidRDefault="00E05924" w:rsidP="008B64DC">
      <w:pPr>
        <w:ind w:firstLine="480"/>
        <w:rPr>
          <w:color w:val="C45911" w:themeColor="accent2" w:themeShade="BF"/>
        </w:rPr>
      </w:pPr>
      <w:r w:rsidRPr="00585F72">
        <w:rPr>
          <w:color w:val="C45911" w:themeColor="accent2" w:themeShade="BF"/>
        </w:rPr>
        <w:t>本</w:t>
      </w:r>
      <w:r w:rsidRPr="00585F72">
        <w:rPr>
          <w:rFonts w:hint="eastAsia"/>
          <w:color w:val="C45911" w:themeColor="accent2" w:themeShade="BF"/>
        </w:rPr>
        <w:t>研究提出</w:t>
      </w:r>
      <w:r w:rsidR="00C542D9" w:rsidRPr="00585F72">
        <w:rPr>
          <w:rFonts w:hint="eastAsia"/>
          <w:color w:val="C45911" w:themeColor="accent2" w:themeShade="BF"/>
        </w:rPr>
        <w:t>一個</w:t>
      </w:r>
      <w:r w:rsidR="001731FA">
        <w:rPr>
          <w:rFonts w:hint="eastAsia"/>
          <w:color w:val="C45911" w:themeColor="accent2" w:themeShade="BF"/>
        </w:rPr>
        <w:t>概念基於</w:t>
      </w:r>
      <w:r w:rsidR="00D463A8">
        <w:rPr>
          <w:rFonts w:hint="eastAsia"/>
          <w:color w:val="C45911" w:themeColor="accent2" w:themeShade="BF"/>
        </w:rPr>
        <w:t>原始</w:t>
      </w:r>
      <w:r w:rsidR="001731FA" w:rsidRPr="00585F72">
        <w:rPr>
          <w:rFonts w:hint="eastAsia"/>
          <w:color w:val="C45911" w:themeColor="accent2" w:themeShade="BF"/>
        </w:rPr>
        <w:t>k</w:t>
      </w:r>
      <w:r w:rsidR="001731FA" w:rsidRPr="00585F72">
        <w:rPr>
          <w:rFonts w:hint="eastAsia"/>
          <w:color w:val="C45911" w:themeColor="accent2" w:themeShade="BF"/>
        </w:rPr>
        <w:t>鄰近點填補法</w:t>
      </w:r>
      <w:r w:rsidR="001731FA">
        <w:rPr>
          <w:rFonts w:hint="eastAsia"/>
          <w:color w:val="C45911" w:themeColor="accent2" w:themeShade="BF"/>
        </w:rPr>
        <w:t>的</w:t>
      </w:r>
      <w:proofErr w:type="spellStart"/>
      <w:r w:rsidRPr="00585F72">
        <w:rPr>
          <w:rFonts w:hint="eastAsia"/>
          <w:color w:val="C45911" w:themeColor="accent2" w:themeShade="BF"/>
        </w:rPr>
        <w:t>s</w:t>
      </w:r>
      <w:r w:rsidRPr="00585F72">
        <w:rPr>
          <w:color w:val="C45911" w:themeColor="accent2" w:themeShade="BF"/>
        </w:rPr>
        <w:t>k</w:t>
      </w:r>
      <w:proofErr w:type="spellEnd"/>
      <w:r w:rsidRPr="00585F72">
        <w:rPr>
          <w:color w:val="C45911" w:themeColor="accent2" w:themeShade="BF"/>
        </w:rPr>
        <w:t xml:space="preserve">-NN </w:t>
      </w:r>
      <w:r w:rsidR="0058381B" w:rsidRPr="00585F72">
        <w:rPr>
          <w:rFonts w:hint="eastAsia"/>
          <w:color w:val="C45911" w:themeColor="accent2" w:themeShade="BF"/>
        </w:rPr>
        <w:t>i</w:t>
      </w:r>
      <w:r w:rsidRPr="00585F72">
        <w:rPr>
          <w:color w:val="C45911" w:themeColor="accent2" w:themeShade="BF"/>
        </w:rPr>
        <w:t>mputation</w:t>
      </w:r>
      <w:r w:rsidRPr="00585F72">
        <w:rPr>
          <w:rFonts w:hint="eastAsia"/>
          <w:color w:val="C45911" w:themeColor="accent2" w:themeShade="BF"/>
        </w:rPr>
        <w:t>演算</w:t>
      </w:r>
      <w:r w:rsidRPr="00585F72">
        <w:rPr>
          <w:color w:val="C45911" w:themeColor="accent2" w:themeShade="BF"/>
        </w:rPr>
        <w:t>法</w:t>
      </w:r>
      <w:r w:rsidRPr="00585F72">
        <w:rPr>
          <w:rFonts w:hint="eastAsia"/>
          <w:color w:val="C45911" w:themeColor="accent2" w:themeShade="BF"/>
        </w:rPr>
        <w:t>，</w:t>
      </w:r>
      <w:r w:rsidR="000E615A" w:rsidRPr="00585F72">
        <w:rPr>
          <w:rFonts w:hint="eastAsia"/>
          <w:color w:val="C45911" w:themeColor="accent2" w:themeShade="BF"/>
        </w:rPr>
        <w:t>提出</w:t>
      </w:r>
      <w:r w:rsidR="001731FA">
        <w:rPr>
          <w:rFonts w:hint="eastAsia"/>
          <w:color w:val="C45911" w:themeColor="accent2" w:themeShade="BF"/>
        </w:rPr>
        <w:t>一個以距離值作為</w:t>
      </w:r>
      <w:r w:rsidR="000E615A" w:rsidRPr="00585F72">
        <w:rPr>
          <w:rFonts w:hint="eastAsia"/>
          <w:color w:val="C45911" w:themeColor="accent2" w:themeShade="BF"/>
        </w:rPr>
        <w:t>鄰近差別權重分配</w:t>
      </w:r>
      <w:r w:rsidR="00C23E43">
        <w:rPr>
          <w:rFonts w:hint="eastAsia"/>
          <w:color w:val="C45911" w:themeColor="accent2" w:themeShade="BF"/>
        </w:rPr>
        <w:t>。</w:t>
      </w:r>
      <w:r w:rsidR="00703C84">
        <w:rPr>
          <w:rFonts w:hint="eastAsia"/>
          <w:color w:val="C45911" w:themeColor="accent2" w:themeShade="BF"/>
        </w:rPr>
        <w:t>在缺失值比例較低時，</w:t>
      </w:r>
      <w:r w:rsidR="00C73C69">
        <w:rPr>
          <w:rFonts w:hint="eastAsia"/>
          <w:color w:val="C45911" w:themeColor="accent2" w:themeShade="BF"/>
        </w:rPr>
        <w:t>此時排序後有效的鄰近點較多，因此針對較近的鄰近點</w:t>
      </w:r>
      <w:r w:rsidR="00C23E43">
        <w:rPr>
          <w:rFonts w:hint="eastAsia"/>
          <w:color w:val="C45911" w:themeColor="accent2" w:themeShade="BF"/>
        </w:rPr>
        <w:t>賦予</w:t>
      </w:r>
      <w:r w:rsidR="00C73C69">
        <w:rPr>
          <w:rFonts w:hint="eastAsia"/>
          <w:color w:val="C45911" w:themeColor="accent2" w:themeShade="BF"/>
        </w:rPr>
        <w:t>較大的權重</w:t>
      </w:r>
      <w:r w:rsidR="00C23E43">
        <w:rPr>
          <w:rFonts w:hint="eastAsia"/>
          <w:color w:val="C45911" w:themeColor="accent2" w:themeShade="BF"/>
        </w:rPr>
        <w:t>值</w:t>
      </w:r>
      <w:r w:rsidR="00C73C69">
        <w:rPr>
          <w:rFonts w:hint="eastAsia"/>
          <w:color w:val="C45911" w:themeColor="accent2" w:themeShade="BF"/>
        </w:rPr>
        <w:t>，反之</w:t>
      </w:r>
      <w:r w:rsidR="00C23E43">
        <w:rPr>
          <w:rFonts w:hint="eastAsia"/>
          <w:color w:val="C45911" w:themeColor="accent2" w:themeShade="BF"/>
        </w:rPr>
        <w:t>賦予較小的權重值。</w:t>
      </w:r>
      <w:r w:rsidR="001731FA">
        <w:rPr>
          <w:rFonts w:hint="eastAsia"/>
          <w:color w:val="C45911" w:themeColor="accent2" w:themeShade="BF"/>
        </w:rPr>
        <w:t>隨著缺失值比例上升，鄰近點個數的影響力已經</w:t>
      </w:r>
      <w:proofErr w:type="gramStart"/>
      <w:r w:rsidR="001731FA">
        <w:rPr>
          <w:rFonts w:hint="eastAsia"/>
          <w:color w:val="C45911" w:themeColor="accent2" w:themeShade="BF"/>
        </w:rPr>
        <w:t>不</w:t>
      </w:r>
      <w:proofErr w:type="gramEnd"/>
      <w:r w:rsidR="001731FA">
        <w:rPr>
          <w:rFonts w:hint="eastAsia"/>
          <w:color w:val="C45911" w:themeColor="accent2" w:themeShade="BF"/>
        </w:rPr>
        <w:t>及於挑選適當的鄰近點</w:t>
      </w:r>
      <w:r w:rsidR="00D463A8">
        <w:rPr>
          <w:rFonts w:hint="eastAsia"/>
          <w:color w:val="C45911" w:themeColor="accent2" w:themeShade="BF"/>
        </w:rPr>
        <w:t>。</w:t>
      </w:r>
      <w:r w:rsidR="001731FA">
        <w:rPr>
          <w:rFonts w:hint="eastAsia"/>
          <w:color w:val="C45911" w:themeColor="accent2" w:themeShade="BF"/>
        </w:rPr>
        <w:t>本研究再提出一個</w:t>
      </w:r>
      <w:r w:rsidR="000E615A" w:rsidRPr="00585F72">
        <w:rPr>
          <w:rFonts w:hint="eastAsia"/>
          <w:color w:val="C45911" w:themeColor="accent2" w:themeShade="BF"/>
        </w:rPr>
        <w:t>新的選擇鄰近點機制以改善</w:t>
      </w:r>
      <w:r w:rsidR="00D463A8">
        <w:rPr>
          <w:rFonts w:hint="eastAsia"/>
          <w:color w:val="C45911" w:themeColor="accent2" w:themeShade="BF"/>
        </w:rPr>
        <w:t>原始</w:t>
      </w:r>
      <w:r w:rsidR="000E615A" w:rsidRPr="00585F72">
        <w:rPr>
          <w:rFonts w:hint="eastAsia"/>
          <w:color w:val="C45911" w:themeColor="accent2" w:themeShade="BF"/>
        </w:rPr>
        <w:t>k</w:t>
      </w:r>
      <w:r w:rsidR="000E615A" w:rsidRPr="00585F72">
        <w:rPr>
          <w:rFonts w:hint="eastAsia"/>
          <w:color w:val="C45911" w:themeColor="accent2" w:themeShade="BF"/>
        </w:rPr>
        <w:t>鄰近點填補法</w:t>
      </w:r>
      <w:r w:rsidR="00703C84">
        <w:rPr>
          <w:rFonts w:hint="eastAsia"/>
          <w:color w:val="C45911" w:themeColor="accent2" w:themeShade="BF"/>
        </w:rPr>
        <w:t>在缺失值比例較高時</w:t>
      </w:r>
      <w:r w:rsidR="00D463A8">
        <w:rPr>
          <w:rFonts w:hint="eastAsia"/>
          <w:color w:val="C45911" w:themeColor="accent2" w:themeShade="BF"/>
        </w:rPr>
        <w:t>無法找到有效鄰近點的缺點。</w:t>
      </w:r>
    </w:p>
    <w:p w14:paraId="6E9EE546" w14:textId="01374322" w:rsidR="00FA22C8" w:rsidRPr="00585F72" w:rsidRDefault="005F0E5D" w:rsidP="008B64DC">
      <w:pPr>
        <w:ind w:firstLine="480"/>
        <w:rPr>
          <w:color w:val="C45911" w:themeColor="accent2" w:themeShade="BF"/>
        </w:rPr>
      </w:pPr>
      <w:r>
        <w:rPr>
          <w:rFonts w:hint="eastAsia"/>
          <w:color w:val="C45911" w:themeColor="accent2" w:themeShade="BF"/>
        </w:rPr>
        <w:t>在</w:t>
      </w:r>
      <w:r w:rsidR="00F177C0">
        <w:rPr>
          <w:rFonts w:hint="eastAsia"/>
          <w:color w:val="C45911" w:themeColor="accent2" w:themeShade="BF"/>
        </w:rPr>
        <w:t>資料集內的缺失值為完全隨機缺失類型</w:t>
      </w:r>
      <w:r w:rsidR="00F177C0">
        <w:rPr>
          <w:rFonts w:hint="eastAsia"/>
          <w:color w:val="C45911" w:themeColor="accent2" w:themeShade="BF"/>
        </w:rPr>
        <w:t>(MCAR)</w:t>
      </w:r>
      <w:r>
        <w:rPr>
          <w:rFonts w:hint="eastAsia"/>
          <w:color w:val="C45911" w:themeColor="accent2" w:themeShade="BF"/>
        </w:rPr>
        <w:t>的假設下</w:t>
      </w:r>
      <w:r w:rsidR="00F177C0">
        <w:rPr>
          <w:rFonts w:hint="eastAsia"/>
          <w:color w:val="C45911" w:themeColor="accent2" w:themeShade="BF"/>
        </w:rPr>
        <w:t>，本研究所提出的</w:t>
      </w:r>
      <w:proofErr w:type="spellStart"/>
      <w:r w:rsidR="00F177C0" w:rsidRPr="00585F72">
        <w:rPr>
          <w:rFonts w:hint="eastAsia"/>
          <w:color w:val="C45911" w:themeColor="accent2" w:themeShade="BF"/>
        </w:rPr>
        <w:t>s</w:t>
      </w:r>
      <w:r w:rsidR="00F177C0" w:rsidRPr="00585F72">
        <w:rPr>
          <w:color w:val="C45911" w:themeColor="accent2" w:themeShade="BF"/>
        </w:rPr>
        <w:t>k</w:t>
      </w:r>
      <w:proofErr w:type="spellEnd"/>
      <w:r w:rsidR="00F177C0" w:rsidRPr="00585F72">
        <w:rPr>
          <w:color w:val="C45911" w:themeColor="accent2" w:themeShade="BF"/>
        </w:rPr>
        <w:t xml:space="preserve">-NN </w:t>
      </w:r>
      <w:r w:rsidR="00F177C0" w:rsidRPr="00585F72">
        <w:rPr>
          <w:rFonts w:hint="eastAsia"/>
          <w:color w:val="C45911" w:themeColor="accent2" w:themeShade="BF"/>
        </w:rPr>
        <w:t>i</w:t>
      </w:r>
      <w:r w:rsidR="00F177C0" w:rsidRPr="00585F72">
        <w:rPr>
          <w:color w:val="C45911" w:themeColor="accent2" w:themeShade="BF"/>
        </w:rPr>
        <w:t>mputation</w:t>
      </w:r>
      <w:r w:rsidR="00F177C0" w:rsidRPr="00585F72">
        <w:rPr>
          <w:rFonts w:hint="eastAsia"/>
          <w:color w:val="C45911" w:themeColor="accent2" w:themeShade="BF"/>
        </w:rPr>
        <w:t>演算</w:t>
      </w:r>
      <w:r w:rsidR="00F177C0" w:rsidRPr="00585F72">
        <w:rPr>
          <w:color w:val="C45911" w:themeColor="accent2" w:themeShade="BF"/>
        </w:rPr>
        <w:t>法</w:t>
      </w:r>
      <w:r w:rsidR="00F177C0">
        <w:rPr>
          <w:rFonts w:hint="eastAsia"/>
          <w:color w:val="C45911" w:themeColor="accent2" w:themeShade="BF"/>
        </w:rPr>
        <w:t>填補後所產生天際線的相似</w:t>
      </w:r>
      <w:r w:rsidR="00ED2935">
        <w:rPr>
          <w:rFonts w:hint="eastAsia"/>
          <w:color w:val="C45911" w:themeColor="accent2" w:themeShade="BF"/>
        </w:rPr>
        <w:t>度在</w:t>
      </w:r>
      <w:r w:rsidR="00ED2935">
        <w:rPr>
          <w:rFonts w:hint="eastAsia"/>
          <w:color w:val="C45911" w:themeColor="accent2" w:themeShade="BF"/>
        </w:rPr>
        <w:t>80%</w:t>
      </w:r>
      <w:r w:rsidR="00ED2935">
        <w:rPr>
          <w:rFonts w:hint="eastAsia"/>
          <w:color w:val="C45911" w:themeColor="accent2" w:themeShade="BF"/>
        </w:rPr>
        <w:t>的缺失情形下，</w:t>
      </w:r>
      <w:r w:rsidR="00F177C0">
        <w:rPr>
          <w:rFonts w:hint="eastAsia"/>
          <w:color w:val="C45911" w:themeColor="accent2" w:themeShade="BF"/>
        </w:rPr>
        <w:t>都比</w:t>
      </w:r>
      <w:r w:rsidR="00F177C0" w:rsidRPr="00585F72">
        <w:rPr>
          <w:rFonts w:hint="eastAsia"/>
          <w:color w:val="C45911" w:themeColor="accent2" w:themeShade="BF"/>
        </w:rPr>
        <w:t>k</w:t>
      </w:r>
      <w:r w:rsidR="00F177C0" w:rsidRPr="00585F72">
        <w:rPr>
          <w:rFonts w:hint="eastAsia"/>
          <w:color w:val="C45911" w:themeColor="accent2" w:themeShade="BF"/>
        </w:rPr>
        <w:t>鄰近點填補法</w:t>
      </w:r>
      <w:r w:rsidR="00F177C0">
        <w:rPr>
          <w:rFonts w:hint="eastAsia"/>
          <w:color w:val="C45911" w:themeColor="accent2" w:themeShade="BF"/>
        </w:rPr>
        <w:t>好</w:t>
      </w:r>
      <w:r w:rsidR="004618F9">
        <w:rPr>
          <w:rFonts w:hint="eastAsia"/>
          <w:color w:val="C45911" w:themeColor="accent2" w:themeShade="BF"/>
        </w:rPr>
        <w:t>。本研究的方法不僅可以在低缺失值比例時與</w:t>
      </w:r>
      <w:r w:rsidR="005E0D4B" w:rsidRPr="00585F72">
        <w:rPr>
          <w:rFonts w:hint="eastAsia"/>
          <w:color w:val="C45911" w:themeColor="accent2" w:themeShade="BF"/>
        </w:rPr>
        <w:t>k</w:t>
      </w:r>
      <w:r w:rsidR="005E0D4B" w:rsidRPr="00585F72">
        <w:rPr>
          <w:rFonts w:hint="eastAsia"/>
          <w:color w:val="C45911" w:themeColor="accent2" w:themeShade="BF"/>
        </w:rPr>
        <w:t>鄰近點填補法</w:t>
      </w:r>
      <w:r w:rsidR="005E0D4B">
        <w:rPr>
          <w:rFonts w:hint="eastAsia"/>
          <w:color w:val="C45911" w:themeColor="accent2" w:themeShade="BF"/>
        </w:rPr>
        <w:t>不分軒輊</w:t>
      </w:r>
      <w:r w:rsidR="004618F9">
        <w:rPr>
          <w:rFonts w:hint="eastAsia"/>
          <w:color w:val="C45911" w:themeColor="accent2" w:themeShade="BF"/>
        </w:rPr>
        <w:t>，</w:t>
      </w:r>
      <w:r w:rsidR="00ED2935">
        <w:rPr>
          <w:rFonts w:hint="eastAsia"/>
          <w:color w:val="C45911" w:themeColor="accent2" w:themeShade="BF"/>
        </w:rPr>
        <w:t>尤其在高缺失值比例的情況時，</w:t>
      </w:r>
      <w:r w:rsidR="004618F9">
        <w:rPr>
          <w:rFonts w:hint="eastAsia"/>
          <w:color w:val="C45911" w:themeColor="accent2" w:themeShade="BF"/>
        </w:rPr>
        <w:t>仍可以保持一半</w:t>
      </w:r>
      <w:r w:rsidR="005E0D4B">
        <w:rPr>
          <w:rFonts w:hint="eastAsia"/>
          <w:color w:val="C45911" w:themeColor="accent2" w:themeShade="BF"/>
        </w:rPr>
        <w:t>以上</w:t>
      </w:r>
      <w:r w:rsidR="004618F9">
        <w:rPr>
          <w:rFonts w:hint="eastAsia"/>
          <w:color w:val="C45911" w:themeColor="accent2" w:themeShade="BF"/>
        </w:rPr>
        <w:t>的天際線</w:t>
      </w:r>
      <w:r w:rsidR="005E0D4B">
        <w:rPr>
          <w:rFonts w:hint="eastAsia"/>
          <w:color w:val="C45911" w:themeColor="accent2" w:themeShade="BF"/>
        </w:rPr>
        <w:t>。若是再加上足夠的</w:t>
      </w:r>
      <w:r w:rsidR="005E0D4B">
        <w:rPr>
          <w:rFonts w:hint="eastAsia"/>
          <w:color w:val="C45911" w:themeColor="accent2" w:themeShade="BF"/>
        </w:rPr>
        <w:t>k</w:t>
      </w:r>
      <w:r w:rsidR="005E0D4B">
        <w:rPr>
          <w:rFonts w:hint="eastAsia"/>
          <w:color w:val="C45911" w:themeColor="accent2" w:themeShade="BF"/>
        </w:rPr>
        <w:t>值，與原天際線的相異性更可以控制在</w:t>
      </w:r>
      <w:r w:rsidR="005E0D4B">
        <w:rPr>
          <w:rFonts w:hint="eastAsia"/>
          <w:color w:val="C45911" w:themeColor="accent2" w:themeShade="BF"/>
        </w:rPr>
        <w:t>20%</w:t>
      </w:r>
      <w:r w:rsidR="005E0D4B">
        <w:rPr>
          <w:rFonts w:hint="eastAsia"/>
          <w:color w:val="C45911" w:themeColor="accent2" w:themeShade="BF"/>
        </w:rPr>
        <w:t>以內。所以本研究提出的差別權重分配與新的鄰近點選擇機制，確實能夠</w:t>
      </w:r>
      <w:r w:rsidR="00E05924" w:rsidRPr="00585F72">
        <w:rPr>
          <w:rFonts w:hint="eastAsia"/>
          <w:color w:val="C45911" w:themeColor="accent2" w:themeShade="BF"/>
        </w:rPr>
        <w:t>改善天際線查詢演算法</w:t>
      </w:r>
      <w:r w:rsidR="005E0D4B">
        <w:rPr>
          <w:rFonts w:hint="eastAsia"/>
          <w:color w:val="C45911" w:themeColor="accent2" w:themeShade="BF"/>
        </w:rPr>
        <w:t>在不完整資料集</w:t>
      </w:r>
      <w:r w:rsidR="00805E60">
        <w:rPr>
          <w:rFonts w:hint="eastAsia"/>
          <w:color w:val="C45911" w:themeColor="accent2" w:themeShade="BF"/>
        </w:rPr>
        <w:t>中</w:t>
      </w:r>
      <w:r w:rsidR="006F177D">
        <w:rPr>
          <w:rFonts w:hint="eastAsia"/>
          <w:color w:val="C45911" w:themeColor="accent2" w:themeShade="BF"/>
        </w:rPr>
        <w:t>找到近似原</w:t>
      </w:r>
      <w:r w:rsidR="00805E60">
        <w:rPr>
          <w:rFonts w:hint="eastAsia"/>
          <w:color w:val="C45911" w:themeColor="accent2" w:themeShade="BF"/>
        </w:rPr>
        <w:t>始的</w:t>
      </w:r>
      <w:r w:rsidR="006F177D">
        <w:rPr>
          <w:rFonts w:hint="eastAsia"/>
          <w:color w:val="C45911" w:themeColor="accent2" w:themeShade="BF"/>
        </w:rPr>
        <w:t>天際線</w:t>
      </w:r>
      <w:r w:rsidR="00E05924" w:rsidRPr="00585F72">
        <w:rPr>
          <w:color w:val="C45911" w:themeColor="accent2" w:themeShade="BF"/>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115" w:name="_Toc49302250"/>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115"/>
    </w:p>
    <w:p w14:paraId="5AE16E22" w14:textId="7A5C33D6" w:rsidR="00F90F16" w:rsidRPr="00077E04" w:rsidRDefault="008250C8" w:rsidP="008250C8">
      <w:pPr>
        <w:ind w:firstLine="480"/>
        <w:rPr>
          <w:color w:val="0070C0"/>
        </w:rPr>
      </w:pPr>
      <w:r w:rsidRPr="0008613D">
        <w:rPr>
          <w:rFonts w:hint="eastAsia"/>
          <w:color w:val="C45911" w:themeColor="accent2" w:themeShade="BF"/>
        </w:rPr>
        <w:t>在未來的研究方向上，我們認為可以根據不同缺失類型，找出分別適合隨機缺失</w:t>
      </w:r>
      <w:r w:rsidR="0027775A" w:rsidRPr="0008613D">
        <w:rPr>
          <w:rFonts w:hint="eastAsia"/>
          <w:color w:val="C45911" w:themeColor="accent2" w:themeShade="BF"/>
        </w:rPr>
        <w:t>(MAR)</w:t>
      </w:r>
      <w:r w:rsidRPr="0008613D">
        <w:rPr>
          <w:rFonts w:hint="eastAsia"/>
          <w:color w:val="C45911" w:themeColor="accent2" w:themeShade="BF"/>
        </w:rPr>
        <w:t>以及完全非隨機缺失類型</w:t>
      </w:r>
      <w:r w:rsidR="0027775A" w:rsidRPr="0008613D">
        <w:rPr>
          <w:rFonts w:hint="eastAsia"/>
          <w:color w:val="C45911" w:themeColor="accent2" w:themeShade="BF"/>
        </w:rPr>
        <w:t>(MNAR)</w:t>
      </w:r>
      <w:r w:rsidRPr="0008613D">
        <w:rPr>
          <w:rFonts w:hint="eastAsia"/>
          <w:color w:val="C45911" w:themeColor="accent2" w:themeShade="BF"/>
        </w:rPr>
        <w:t>的填補法。</w:t>
      </w:r>
      <w:r w:rsidR="00F13411" w:rsidRPr="0008613D">
        <w:rPr>
          <w:rFonts w:hint="eastAsia"/>
          <w:color w:val="C45911" w:themeColor="accent2" w:themeShade="BF"/>
        </w:rPr>
        <w:t>甚至</w:t>
      </w:r>
      <w:r w:rsidRPr="0008613D">
        <w:rPr>
          <w:rFonts w:hint="eastAsia"/>
          <w:color w:val="C45911" w:themeColor="accent2" w:themeShade="BF"/>
        </w:rPr>
        <w:t>觀察不同維度</w:t>
      </w:r>
      <w:proofErr w:type="gramStart"/>
      <w:r w:rsidRPr="0008613D">
        <w:rPr>
          <w:rFonts w:hint="eastAsia"/>
          <w:color w:val="C45911" w:themeColor="accent2" w:themeShade="BF"/>
        </w:rPr>
        <w:t>之間，</w:t>
      </w:r>
      <w:proofErr w:type="gramEnd"/>
      <w:r w:rsidRPr="0008613D">
        <w:rPr>
          <w:rFonts w:hint="eastAsia"/>
          <w:color w:val="C45911" w:themeColor="accent2" w:themeShade="BF"/>
        </w:rPr>
        <w:t>其中</w:t>
      </w:r>
      <w:r w:rsidR="00EB37BE" w:rsidRPr="0008613D">
        <w:rPr>
          <w:rFonts w:hint="eastAsia"/>
          <w:color w:val="C45911" w:themeColor="accent2" w:themeShade="BF"/>
        </w:rPr>
        <w:t>是</w:t>
      </w:r>
      <w:r w:rsidR="00787779" w:rsidRPr="0008613D">
        <w:rPr>
          <w:rFonts w:hint="eastAsia"/>
          <w:color w:val="C45911" w:themeColor="accent2" w:themeShade="BF"/>
        </w:rPr>
        <w:t>否</w:t>
      </w:r>
      <w:r w:rsidR="0027775A" w:rsidRPr="0008613D">
        <w:rPr>
          <w:rFonts w:hint="eastAsia"/>
          <w:color w:val="C45911" w:themeColor="accent2" w:themeShade="BF"/>
        </w:rPr>
        <w:t>有</w:t>
      </w:r>
      <w:proofErr w:type="gramStart"/>
      <w:r w:rsidR="00EB37BE" w:rsidRPr="0008613D">
        <w:rPr>
          <w:rFonts w:hint="eastAsia"/>
          <w:color w:val="C45911" w:themeColor="accent2" w:themeShade="BF"/>
        </w:rPr>
        <w:t>一</w:t>
      </w:r>
      <w:r w:rsidR="00787779" w:rsidRPr="0008613D">
        <w:rPr>
          <w:rFonts w:hint="eastAsia"/>
          <w:color w:val="C45911" w:themeColor="accent2" w:themeShade="BF"/>
        </w:rPr>
        <w:t>些</w:t>
      </w:r>
      <w:r w:rsidRPr="0008613D">
        <w:rPr>
          <w:rFonts w:hint="eastAsia"/>
          <w:color w:val="C45911" w:themeColor="accent2" w:themeShade="BF"/>
        </w:rPr>
        <w:t>維</w:t>
      </w:r>
      <w:proofErr w:type="gramEnd"/>
      <w:r w:rsidRPr="0008613D">
        <w:rPr>
          <w:rFonts w:hint="eastAsia"/>
          <w:color w:val="C45911" w:themeColor="accent2" w:themeShade="BF"/>
        </w:rPr>
        <w:t>度對於資料集本身更</w:t>
      </w:r>
      <w:r w:rsidR="00DA6181" w:rsidRPr="0008613D">
        <w:rPr>
          <w:rFonts w:hint="eastAsia"/>
          <w:color w:val="C45911" w:themeColor="accent2" w:themeShade="BF"/>
        </w:rPr>
        <w:t>加</w:t>
      </w:r>
      <w:r w:rsidRPr="0008613D">
        <w:rPr>
          <w:rFonts w:hint="eastAsia"/>
          <w:color w:val="C45911" w:themeColor="accent2" w:themeShade="BF"/>
        </w:rPr>
        <w:t>具有影響力，</w:t>
      </w:r>
      <w:r w:rsidR="00DA6181" w:rsidRPr="0008613D">
        <w:rPr>
          <w:rFonts w:hint="eastAsia"/>
          <w:color w:val="C45911" w:themeColor="accent2" w:themeShade="BF"/>
        </w:rPr>
        <w:t>施</w:t>
      </w:r>
      <w:r w:rsidRPr="0008613D">
        <w:rPr>
          <w:rFonts w:hint="eastAsia"/>
          <w:color w:val="C45911" w:themeColor="accent2" w:themeShade="BF"/>
        </w:rPr>
        <w:t>予</w:t>
      </w:r>
      <w:r w:rsidR="00DA6181" w:rsidRPr="0008613D">
        <w:rPr>
          <w:rFonts w:hint="eastAsia"/>
          <w:color w:val="C45911" w:themeColor="accent2" w:themeShade="BF"/>
        </w:rPr>
        <w:t>不同</w:t>
      </w:r>
      <w:r w:rsidRPr="0008613D">
        <w:rPr>
          <w:rFonts w:hint="eastAsia"/>
          <w:color w:val="C45911" w:themeColor="accent2" w:themeShade="BF"/>
        </w:rPr>
        <w:t>維度</w:t>
      </w:r>
      <w:r w:rsidR="003A6EA2" w:rsidRPr="0008613D">
        <w:rPr>
          <w:rFonts w:hint="eastAsia"/>
          <w:color w:val="C45911" w:themeColor="accent2" w:themeShade="BF"/>
        </w:rPr>
        <w:t>間</w:t>
      </w:r>
      <w:r w:rsidR="00DA6181" w:rsidRPr="0008613D">
        <w:rPr>
          <w:rFonts w:hint="eastAsia"/>
          <w:color w:val="C45911" w:themeColor="accent2" w:themeShade="BF"/>
        </w:rPr>
        <w:t>差別</w:t>
      </w:r>
      <w:r w:rsidRPr="0008613D">
        <w:rPr>
          <w:rFonts w:hint="eastAsia"/>
          <w:color w:val="C45911" w:themeColor="accent2" w:themeShade="BF"/>
        </w:rPr>
        <w:t>權重值</w:t>
      </w:r>
      <w:r w:rsidR="00DA6181" w:rsidRPr="0008613D">
        <w:rPr>
          <w:rFonts w:hint="eastAsia"/>
          <w:color w:val="C45911" w:themeColor="accent2" w:themeShade="BF"/>
        </w:rPr>
        <w:t>也可以是一種選擇</w:t>
      </w:r>
      <w:r w:rsidRPr="0008613D">
        <w:rPr>
          <w:rFonts w:hint="eastAsia"/>
          <w:color w:val="C45911" w:themeColor="accent2" w:themeShade="BF"/>
        </w:rPr>
        <w:t>。若是輸入資料集具有部分天際線相關的資訊，則可以透過目前已知的天際線</w:t>
      </w:r>
      <w:r w:rsidR="0008613D" w:rsidRPr="0008613D">
        <w:rPr>
          <w:rFonts w:hint="eastAsia"/>
          <w:color w:val="C45911" w:themeColor="accent2" w:themeShade="BF"/>
        </w:rPr>
        <w:t>資訊</w:t>
      </w:r>
      <w:r w:rsidRPr="0008613D">
        <w:rPr>
          <w:rFonts w:hint="eastAsia"/>
          <w:color w:val="C45911" w:themeColor="accent2" w:themeShade="BF"/>
        </w:rPr>
        <w:t>去填補缺失值</w:t>
      </w:r>
      <w:r w:rsidR="005E290F" w:rsidRPr="0008613D">
        <w:rPr>
          <w:rFonts w:hint="eastAsia"/>
          <w:color w:val="C45911" w:themeColor="accent2" w:themeShade="BF"/>
        </w:rPr>
        <w:t>，以</w:t>
      </w:r>
      <w:r w:rsidR="0008613D" w:rsidRPr="0008613D">
        <w:rPr>
          <w:rFonts w:hint="eastAsia"/>
          <w:color w:val="C45911" w:themeColor="accent2" w:themeShade="BF"/>
        </w:rPr>
        <w:t>提升</w:t>
      </w:r>
      <w:r w:rsidR="005E290F" w:rsidRPr="0008613D">
        <w:rPr>
          <w:rFonts w:hint="eastAsia"/>
          <w:color w:val="C45911" w:themeColor="accent2" w:themeShade="BF"/>
        </w:rPr>
        <w:t>近似天際線的相似度</w:t>
      </w:r>
      <w:r w:rsidRPr="0008613D">
        <w:rPr>
          <w:rFonts w:hint="eastAsia"/>
          <w:color w:val="C45911" w:themeColor="accent2" w:themeShade="BF"/>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116" w:name="_Toc49302251"/>
      <w:r w:rsidRPr="00077E04">
        <w:rPr>
          <w:rFonts w:hint="eastAsia"/>
        </w:rPr>
        <w:lastRenderedPageBreak/>
        <w:t>參考文獻</w:t>
      </w:r>
      <w:bookmarkEnd w:id="116"/>
    </w:p>
    <w:p w14:paraId="4157C5F0" w14:textId="77777777" w:rsidR="00664CC1" w:rsidRPr="00664CC1" w:rsidRDefault="007E237F" w:rsidP="00664CC1">
      <w:pPr>
        <w:pStyle w:val="afc"/>
        <w:rPr>
          <w:rFonts w:cs="Times New Roman"/>
          <w:kern w:val="0"/>
          <w:szCs w:val="24"/>
        </w:rPr>
      </w:pPr>
      <w:r w:rsidRPr="00077E04">
        <w:fldChar w:fldCharType="begin"/>
      </w:r>
      <w:r w:rsidR="00664CC1">
        <w:instrText xml:space="preserve"> ADDIN ZOTERO_BIBL {"uncited":[["http://zotero.org/users/local/L0Xd75Ms/items/SFDLSIZX"]],"omitted":[],"custom":[]} CSL_BIBLIOGRAPHY </w:instrText>
      </w:r>
      <w:r w:rsidRPr="00077E04">
        <w:fldChar w:fldCharType="separate"/>
      </w:r>
      <w:r w:rsidR="00664CC1" w:rsidRPr="00664CC1">
        <w:rPr>
          <w:rFonts w:cs="Times New Roman"/>
          <w:kern w:val="0"/>
          <w:szCs w:val="24"/>
        </w:rPr>
        <w:t>[1]</w:t>
      </w:r>
      <w:r w:rsidR="00664CC1" w:rsidRPr="00664CC1">
        <w:rPr>
          <w:rFonts w:cs="Times New Roman"/>
          <w:kern w:val="0"/>
          <w:szCs w:val="24"/>
        </w:rPr>
        <w:tab/>
        <w:t xml:space="preserve">A. A. Alwan, H. Ibrahim, N. Udzir, and F. Sidi, “Missing Values Estimation for Skylines in Incomplete Database,” </w:t>
      </w:r>
      <w:r w:rsidR="00664CC1" w:rsidRPr="00664CC1">
        <w:rPr>
          <w:rFonts w:cs="Times New Roman"/>
          <w:i/>
          <w:iCs/>
          <w:kern w:val="0"/>
          <w:szCs w:val="24"/>
        </w:rPr>
        <w:t>The International Arab Journal of Information Technology</w:t>
      </w:r>
      <w:r w:rsidR="00664CC1" w:rsidRPr="00664CC1">
        <w:rPr>
          <w:rFonts w:cs="Times New Roman"/>
          <w:kern w:val="0"/>
          <w:szCs w:val="24"/>
        </w:rPr>
        <w:t>, vol. 15, no. 1, pp. 66–75, 2018.</w:t>
      </w:r>
    </w:p>
    <w:p w14:paraId="5F5167DF" w14:textId="77777777" w:rsidR="00664CC1" w:rsidRPr="00664CC1" w:rsidRDefault="00664CC1" w:rsidP="00664CC1">
      <w:pPr>
        <w:pStyle w:val="afc"/>
        <w:rPr>
          <w:rFonts w:cs="Times New Roman"/>
          <w:kern w:val="0"/>
          <w:szCs w:val="24"/>
        </w:rPr>
      </w:pPr>
      <w:r w:rsidRPr="00664CC1">
        <w:rPr>
          <w:rFonts w:cs="Times New Roman"/>
          <w:kern w:val="0"/>
          <w:szCs w:val="24"/>
        </w:rPr>
        <w:t>[2]</w:t>
      </w:r>
      <w:r w:rsidRPr="00664CC1">
        <w:rPr>
          <w:rFonts w:cs="Times New Roman"/>
          <w:kern w:val="0"/>
          <w:szCs w:val="24"/>
        </w:rPr>
        <w:tab/>
        <w:t xml:space="preserve">S. Borzsony, D. Kossmann, and K. Stocker, “The Skyline operator,” in </w:t>
      </w:r>
      <w:r w:rsidRPr="00664CC1">
        <w:rPr>
          <w:rFonts w:cs="Times New Roman"/>
          <w:i/>
          <w:iCs/>
          <w:kern w:val="0"/>
          <w:szCs w:val="24"/>
        </w:rPr>
        <w:t>Proceedings 17th International Conference on Data Engineering</w:t>
      </w:r>
      <w:r w:rsidRPr="00664CC1">
        <w:rPr>
          <w:rFonts w:cs="Times New Roman"/>
          <w:kern w:val="0"/>
          <w:szCs w:val="24"/>
        </w:rPr>
        <w:t>, Heidelberg, Germany, 2001, pp. 421–430.</w:t>
      </w:r>
    </w:p>
    <w:p w14:paraId="510AAE20" w14:textId="77777777" w:rsidR="00664CC1" w:rsidRPr="00664CC1" w:rsidRDefault="00664CC1" w:rsidP="00664CC1">
      <w:pPr>
        <w:pStyle w:val="afc"/>
        <w:rPr>
          <w:rFonts w:cs="Times New Roman"/>
          <w:kern w:val="0"/>
          <w:szCs w:val="24"/>
        </w:rPr>
      </w:pPr>
      <w:r w:rsidRPr="00664CC1">
        <w:rPr>
          <w:rFonts w:cs="Times New Roman"/>
          <w:kern w:val="0"/>
          <w:szCs w:val="24"/>
        </w:rPr>
        <w:t>[3]</w:t>
      </w:r>
      <w:r w:rsidRPr="00664CC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664CC1">
        <w:rPr>
          <w:rFonts w:cs="Times New Roman"/>
          <w:i/>
          <w:iCs/>
          <w:kern w:val="0"/>
          <w:szCs w:val="24"/>
        </w:rPr>
        <w:t>Proceedings of the International Conference on Data Science and Communication (IconDSC)</w:t>
      </w:r>
      <w:r w:rsidRPr="00664CC1">
        <w:rPr>
          <w:rFonts w:cs="Times New Roman"/>
          <w:kern w:val="0"/>
          <w:szCs w:val="24"/>
        </w:rPr>
        <w:t>, pp. 1–5, 2019.</w:t>
      </w:r>
    </w:p>
    <w:p w14:paraId="21C6F2D8" w14:textId="77777777" w:rsidR="00664CC1" w:rsidRPr="00664CC1" w:rsidRDefault="00664CC1" w:rsidP="00664CC1">
      <w:pPr>
        <w:pStyle w:val="afc"/>
        <w:rPr>
          <w:rFonts w:cs="Times New Roman"/>
          <w:kern w:val="0"/>
          <w:szCs w:val="24"/>
        </w:rPr>
      </w:pPr>
      <w:r w:rsidRPr="00664CC1">
        <w:rPr>
          <w:rFonts w:cs="Times New Roman"/>
          <w:kern w:val="0"/>
          <w:szCs w:val="24"/>
        </w:rPr>
        <w:t>[4]</w:t>
      </w:r>
      <w:r w:rsidRPr="00664CC1">
        <w:rPr>
          <w:rFonts w:cs="Times New Roman"/>
          <w:kern w:val="0"/>
          <w:szCs w:val="24"/>
        </w:rPr>
        <w:tab/>
        <w:t xml:space="preserve">G. B. Dehaki, H. Ibrahim, N. I. Udzir, F. Sidi, and A. A. Alwan, “Efficient Skyline Processing Algorithm over Dynamic and Incomplete Database,” </w:t>
      </w:r>
      <w:r w:rsidRPr="00664CC1">
        <w:rPr>
          <w:rFonts w:cs="Times New Roman"/>
          <w:i/>
          <w:iCs/>
          <w:kern w:val="0"/>
          <w:szCs w:val="24"/>
        </w:rPr>
        <w:t>Proceedings of the 20th International Conference on Information Integration and Web-based Applications &amp; Services</w:t>
      </w:r>
      <w:r w:rsidRPr="00664CC1">
        <w:rPr>
          <w:rFonts w:cs="Times New Roman"/>
          <w:kern w:val="0"/>
          <w:szCs w:val="24"/>
        </w:rPr>
        <w:t>, pp. 190–199, 2018.</w:t>
      </w:r>
    </w:p>
    <w:p w14:paraId="685F0D8D" w14:textId="77777777" w:rsidR="00664CC1" w:rsidRPr="00664CC1" w:rsidRDefault="00664CC1" w:rsidP="00664CC1">
      <w:pPr>
        <w:pStyle w:val="afc"/>
        <w:rPr>
          <w:rFonts w:cs="Times New Roman"/>
          <w:kern w:val="0"/>
          <w:szCs w:val="24"/>
        </w:rPr>
      </w:pPr>
      <w:r w:rsidRPr="00664CC1">
        <w:rPr>
          <w:rFonts w:cs="Times New Roman"/>
          <w:kern w:val="0"/>
          <w:szCs w:val="24"/>
        </w:rPr>
        <w:t>[5]</w:t>
      </w:r>
      <w:r w:rsidRPr="00664CC1">
        <w:rPr>
          <w:rFonts w:cs="Times New Roman"/>
          <w:kern w:val="0"/>
          <w:szCs w:val="24"/>
        </w:rPr>
        <w:tab/>
        <w:t xml:space="preserve">Y. Gulzar, A. A. Alwan, N. Salleh, I. F. A. Shaikhli, and S. I. M. Alvi, “A Framework for Evaluating Skyline Queries over Incomplete Data,” </w:t>
      </w:r>
      <w:r w:rsidRPr="00664CC1">
        <w:rPr>
          <w:rFonts w:cs="Times New Roman"/>
          <w:i/>
          <w:iCs/>
          <w:kern w:val="0"/>
          <w:szCs w:val="24"/>
        </w:rPr>
        <w:t>Procedia Computer Science</w:t>
      </w:r>
      <w:r w:rsidRPr="00664CC1">
        <w:rPr>
          <w:rFonts w:cs="Times New Roman"/>
          <w:kern w:val="0"/>
          <w:szCs w:val="24"/>
        </w:rPr>
        <w:t>, vol. 94, pp. 191–198, 2016.</w:t>
      </w:r>
    </w:p>
    <w:p w14:paraId="2197C632" w14:textId="77777777" w:rsidR="00664CC1" w:rsidRPr="00664CC1" w:rsidRDefault="00664CC1" w:rsidP="00664CC1">
      <w:pPr>
        <w:pStyle w:val="afc"/>
        <w:rPr>
          <w:rFonts w:cs="Times New Roman"/>
          <w:kern w:val="0"/>
          <w:szCs w:val="24"/>
        </w:rPr>
      </w:pPr>
      <w:r w:rsidRPr="00664CC1">
        <w:rPr>
          <w:rFonts w:cs="Times New Roman"/>
          <w:kern w:val="0"/>
          <w:szCs w:val="24"/>
        </w:rPr>
        <w:t>[6]</w:t>
      </w:r>
      <w:r w:rsidRPr="00664CC1">
        <w:rPr>
          <w:rFonts w:cs="Times New Roman"/>
          <w:kern w:val="0"/>
          <w:szCs w:val="24"/>
        </w:rPr>
        <w:tab/>
        <w:t xml:space="preserve">Y. Gulzar, A. A. Alwan, and S. Turaev, “Optimizing Skyline Query Processing in Incomplete Data,” </w:t>
      </w:r>
      <w:r w:rsidRPr="00664CC1">
        <w:rPr>
          <w:rFonts w:cs="Times New Roman"/>
          <w:i/>
          <w:iCs/>
          <w:kern w:val="0"/>
          <w:szCs w:val="24"/>
        </w:rPr>
        <w:t>IEEE Access</w:t>
      </w:r>
      <w:r w:rsidRPr="00664CC1">
        <w:rPr>
          <w:rFonts w:cs="Times New Roman"/>
          <w:kern w:val="0"/>
          <w:szCs w:val="24"/>
        </w:rPr>
        <w:t>, vol. 7, pp. 178121–178138, 2019.</w:t>
      </w:r>
    </w:p>
    <w:p w14:paraId="569B3C30" w14:textId="77777777" w:rsidR="00664CC1" w:rsidRPr="00664CC1" w:rsidRDefault="00664CC1" w:rsidP="00664CC1">
      <w:pPr>
        <w:pStyle w:val="afc"/>
        <w:rPr>
          <w:rFonts w:cs="Times New Roman"/>
          <w:kern w:val="0"/>
          <w:szCs w:val="24"/>
        </w:rPr>
      </w:pPr>
      <w:r w:rsidRPr="00664CC1">
        <w:rPr>
          <w:rFonts w:cs="Times New Roman"/>
          <w:kern w:val="0"/>
          <w:szCs w:val="24"/>
        </w:rPr>
        <w:t>[7]</w:t>
      </w:r>
      <w:r w:rsidRPr="00664CC1">
        <w:rPr>
          <w:rFonts w:cs="Times New Roman"/>
          <w:kern w:val="0"/>
          <w:szCs w:val="24"/>
        </w:rPr>
        <w:tab/>
        <w:t xml:space="preserve">C. Hasler and Y. Tille, “Balanced k-Nearest Neighbor Imputation,” </w:t>
      </w:r>
      <w:r w:rsidRPr="00664CC1">
        <w:rPr>
          <w:rFonts w:cs="Times New Roman"/>
          <w:i/>
          <w:iCs/>
          <w:kern w:val="0"/>
          <w:szCs w:val="24"/>
        </w:rPr>
        <w:t>Statistics</w:t>
      </w:r>
      <w:r w:rsidRPr="00664CC1">
        <w:rPr>
          <w:rFonts w:cs="Times New Roman"/>
          <w:kern w:val="0"/>
          <w:szCs w:val="24"/>
        </w:rPr>
        <w:t>, vol. 50, no. 6, pp. 1310–1331, 2016.</w:t>
      </w:r>
    </w:p>
    <w:p w14:paraId="1C60D6FB" w14:textId="77777777" w:rsidR="00664CC1" w:rsidRPr="00664CC1" w:rsidRDefault="00664CC1" w:rsidP="00664CC1">
      <w:pPr>
        <w:pStyle w:val="afc"/>
        <w:rPr>
          <w:rFonts w:cs="Times New Roman"/>
          <w:kern w:val="0"/>
          <w:szCs w:val="24"/>
        </w:rPr>
      </w:pPr>
      <w:r w:rsidRPr="00664CC1">
        <w:rPr>
          <w:rFonts w:cs="Times New Roman"/>
          <w:kern w:val="0"/>
          <w:szCs w:val="24"/>
        </w:rPr>
        <w:t>[8]</w:t>
      </w:r>
      <w:r w:rsidRPr="00664CC1">
        <w:rPr>
          <w:rFonts w:cs="Times New Roman"/>
          <w:kern w:val="0"/>
          <w:szCs w:val="24"/>
        </w:rPr>
        <w:tab/>
        <w:t xml:space="preserve">J. Huang, J. W. Keung, F. Sarro, Y.-F. Li, Y. T. Yu, W. K. Chan, and H. Sun, “Cross-Validation Based k Nearest Neighbor Imputation for Software Quality Datasets: An Empirical Study,” </w:t>
      </w:r>
      <w:r w:rsidRPr="00664CC1">
        <w:rPr>
          <w:rFonts w:cs="Times New Roman"/>
          <w:i/>
          <w:iCs/>
          <w:kern w:val="0"/>
          <w:szCs w:val="24"/>
        </w:rPr>
        <w:t>Journal of Systems and Software</w:t>
      </w:r>
      <w:r w:rsidRPr="00664CC1">
        <w:rPr>
          <w:rFonts w:cs="Times New Roman"/>
          <w:kern w:val="0"/>
          <w:szCs w:val="24"/>
        </w:rPr>
        <w:t>, vol. 132, pp. 226–252, 2017.</w:t>
      </w:r>
    </w:p>
    <w:p w14:paraId="4A2410FB" w14:textId="77777777" w:rsidR="00664CC1" w:rsidRPr="00664CC1" w:rsidRDefault="00664CC1" w:rsidP="00664CC1">
      <w:pPr>
        <w:pStyle w:val="afc"/>
        <w:rPr>
          <w:rFonts w:cs="Times New Roman"/>
          <w:kern w:val="0"/>
          <w:szCs w:val="24"/>
        </w:rPr>
      </w:pPr>
      <w:r w:rsidRPr="00664CC1">
        <w:rPr>
          <w:rFonts w:cs="Times New Roman"/>
          <w:kern w:val="0"/>
          <w:szCs w:val="24"/>
        </w:rPr>
        <w:t>[9]</w:t>
      </w:r>
      <w:r w:rsidRPr="00664CC1">
        <w:rPr>
          <w:rFonts w:cs="Times New Roman"/>
          <w:kern w:val="0"/>
          <w:szCs w:val="24"/>
        </w:rPr>
        <w:tab/>
        <w:t xml:space="preserve">D. W. Joenssen and U. Bankhofer, “Hot Deck Methods for Imputing Missing Data,” in </w:t>
      </w:r>
      <w:r w:rsidRPr="00664CC1">
        <w:rPr>
          <w:rFonts w:cs="Times New Roman"/>
          <w:i/>
          <w:iCs/>
          <w:kern w:val="0"/>
          <w:szCs w:val="24"/>
        </w:rPr>
        <w:t>Machine Learning and Data Mining in Pattern Recognition</w:t>
      </w:r>
      <w:r w:rsidRPr="00664CC1">
        <w:rPr>
          <w:rFonts w:cs="Times New Roman"/>
          <w:kern w:val="0"/>
          <w:szCs w:val="24"/>
        </w:rPr>
        <w:t>, vol. 7376, P. Perner, Ed. Springer Berlin Heidelberg, 2012, pp. 63–75.</w:t>
      </w:r>
    </w:p>
    <w:p w14:paraId="64AC570E" w14:textId="77777777" w:rsidR="00664CC1" w:rsidRPr="00664CC1" w:rsidRDefault="00664CC1" w:rsidP="00664CC1">
      <w:pPr>
        <w:pStyle w:val="afc"/>
        <w:rPr>
          <w:rFonts w:cs="Times New Roman"/>
          <w:kern w:val="0"/>
          <w:szCs w:val="24"/>
        </w:rPr>
      </w:pPr>
      <w:r w:rsidRPr="00664CC1">
        <w:rPr>
          <w:rFonts w:cs="Times New Roman"/>
          <w:kern w:val="0"/>
          <w:szCs w:val="24"/>
        </w:rPr>
        <w:t>[10]</w:t>
      </w:r>
      <w:r w:rsidRPr="00664CC1">
        <w:rPr>
          <w:rFonts w:cs="Times New Roman"/>
          <w:kern w:val="0"/>
          <w:szCs w:val="24"/>
        </w:rPr>
        <w:tab/>
        <w:t xml:space="preserve">H. Kang, “The prevention and handling of the missing data,” </w:t>
      </w:r>
      <w:r w:rsidRPr="00664CC1">
        <w:rPr>
          <w:rFonts w:cs="Times New Roman"/>
          <w:i/>
          <w:iCs/>
          <w:kern w:val="0"/>
          <w:szCs w:val="24"/>
        </w:rPr>
        <w:t>Korean J. Anesthesiol.</w:t>
      </w:r>
      <w:r w:rsidRPr="00664CC1">
        <w:rPr>
          <w:rFonts w:cs="Times New Roman"/>
          <w:kern w:val="0"/>
          <w:szCs w:val="24"/>
        </w:rPr>
        <w:t>, vol. 64, no. 5, p. 402, 2013.</w:t>
      </w:r>
    </w:p>
    <w:p w14:paraId="4294A72D" w14:textId="77777777" w:rsidR="00664CC1" w:rsidRPr="00664CC1" w:rsidRDefault="00664CC1" w:rsidP="00664CC1">
      <w:pPr>
        <w:pStyle w:val="afc"/>
        <w:rPr>
          <w:rFonts w:cs="Times New Roman"/>
          <w:kern w:val="0"/>
          <w:szCs w:val="24"/>
        </w:rPr>
      </w:pPr>
      <w:r w:rsidRPr="00664CC1">
        <w:rPr>
          <w:rFonts w:cs="Times New Roman"/>
          <w:kern w:val="0"/>
          <w:szCs w:val="24"/>
        </w:rPr>
        <w:t>[11]</w:t>
      </w:r>
      <w:r w:rsidRPr="00664CC1">
        <w:rPr>
          <w:rFonts w:cs="Times New Roman"/>
          <w:kern w:val="0"/>
          <w:szCs w:val="24"/>
        </w:rPr>
        <w:tab/>
        <w:t xml:space="preserve">M. E. Khalefa, M. F. Mokbel, and J. J. Levandoski, “Skyline Query Processing for Incomplete Data,” </w:t>
      </w:r>
      <w:r w:rsidRPr="00664CC1">
        <w:rPr>
          <w:rFonts w:cs="Times New Roman"/>
          <w:i/>
          <w:iCs/>
          <w:kern w:val="0"/>
          <w:szCs w:val="24"/>
        </w:rPr>
        <w:t>Proceedings of the IEEE 24th International Conference on Data Engineering</w:t>
      </w:r>
      <w:r w:rsidRPr="00664CC1">
        <w:rPr>
          <w:rFonts w:cs="Times New Roman"/>
          <w:kern w:val="0"/>
          <w:szCs w:val="24"/>
        </w:rPr>
        <w:t>, pp. 556–565, 2008.</w:t>
      </w:r>
    </w:p>
    <w:p w14:paraId="5BDE432F" w14:textId="77777777" w:rsidR="00664CC1" w:rsidRPr="00664CC1" w:rsidRDefault="00664CC1" w:rsidP="00664CC1">
      <w:pPr>
        <w:pStyle w:val="afc"/>
        <w:rPr>
          <w:rFonts w:cs="Times New Roman"/>
          <w:kern w:val="0"/>
          <w:szCs w:val="24"/>
        </w:rPr>
      </w:pPr>
      <w:r w:rsidRPr="00664CC1">
        <w:rPr>
          <w:rFonts w:cs="Times New Roman"/>
          <w:kern w:val="0"/>
          <w:szCs w:val="24"/>
        </w:rPr>
        <w:t>[12]</w:t>
      </w:r>
      <w:r w:rsidRPr="00664CC1">
        <w:rPr>
          <w:rFonts w:cs="Times New Roman"/>
          <w:kern w:val="0"/>
          <w:szCs w:val="24"/>
        </w:rPr>
        <w:tab/>
        <w:t xml:space="preserve">J. Lee, H. Im, and G. You, “Optimizing Skyline Queries over Incomplete Data,” </w:t>
      </w:r>
      <w:r w:rsidRPr="00664CC1">
        <w:rPr>
          <w:rFonts w:cs="Times New Roman"/>
          <w:i/>
          <w:iCs/>
          <w:kern w:val="0"/>
          <w:szCs w:val="24"/>
        </w:rPr>
        <w:t>Information Sciences</w:t>
      </w:r>
      <w:r w:rsidRPr="00664CC1">
        <w:rPr>
          <w:rFonts w:cs="Times New Roman"/>
          <w:kern w:val="0"/>
          <w:szCs w:val="24"/>
        </w:rPr>
        <w:t>, vol. 361, pp. 14–28, 2016.</w:t>
      </w:r>
    </w:p>
    <w:p w14:paraId="78C45A1B" w14:textId="77777777" w:rsidR="00664CC1" w:rsidRPr="00664CC1" w:rsidRDefault="00664CC1" w:rsidP="00664CC1">
      <w:pPr>
        <w:pStyle w:val="afc"/>
        <w:rPr>
          <w:rFonts w:cs="Times New Roman"/>
          <w:kern w:val="0"/>
          <w:szCs w:val="24"/>
        </w:rPr>
      </w:pPr>
      <w:r w:rsidRPr="00664CC1">
        <w:rPr>
          <w:rFonts w:cs="Times New Roman"/>
          <w:kern w:val="0"/>
          <w:szCs w:val="24"/>
        </w:rPr>
        <w:t>[13]</w:t>
      </w:r>
      <w:r w:rsidRPr="00664CC1">
        <w:rPr>
          <w:rFonts w:cs="Times New Roman"/>
          <w:kern w:val="0"/>
          <w:szCs w:val="24"/>
        </w:rPr>
        <w:tab/>
        <w:t xml:space="preserve">J. Lee, G. You, S. Hwang, J. Selke, and W.-T. Balke, “Interactive Skyline </w:t>
      </w:r>
      <w:r w:rsidRPr="00664CC1">
        <w:rPr>
          <w:rFonts w:cs="Times New Roman"/>
          <w:kern w:val="0"/>
          <w:szCs w:val="24"/>
        </w:rPr>
        <w:lastRenderedPageBreak/>
        <w:t xml:space="preserve">Queries,” </w:t>
      </w:r>
      <w:r w:rsidRPr="00664CC1">
        <w:rPr>
          <w:rFonts w:cs="Times New Roman"/>
          <w:i/>
          <w:iCs/>
          <w:kern w:val="0"/>
          <w:szCs w:val="24"/>
        </w:rPr>
        <w:t>Information Sciences</w:t>
      </w:r>
      <w:r w:rsidRPr="00664CC1">
        <w:rPr>
          <w:rFonts w:cs="Times New Roman"/>
          <w:kern w:val="0"/>
          <w:szCs w:val="24"/>
        </w:rPr>
        <w:t>, vol. 211, pp. 18–35, 2012.</w:t>
      </w:r>
    </w:p>
    <w:p w14:paraId="1FC1BD90" w14:textId="77777777" w:rsidR="00664CC1" w:rsidRPr="00664CC1" w:rsidRDefault="00664CC1" w:rsidP="00664CC1">
      <w:pPr>
        <w:pStyle w:val="afc"/>
        <w:rPr>
          <w:rFonts w:cs="Times New Roman"/>
          <w:kern w:val="0"/>
          <w:szCs w:val="24"/>
        </w:rPr>
      </w:pPr>
      <w:r w:rsidRPr="00664CC1">
        <w:rPr>
          <w:rFonts w:cs="Times New Roman"/>
          <w:kern w:val="0"/>
          <w:szCs w:val="24"/>
        </w:rPr>
        <w:t>[14]</w:t>
      </w:r>
      <w:r w:rsidRPr="00664CC1">
        <w:rPr>
          <w:rFonts w:cs="Times New Roman"/>
          <w:kern w:val="0"/>
          <w:szCs w:val="24"/>
        </w:rPr>
        <w:tab/>
        <w:t xml:space="preserve">R. Malarvizhi and D. A. S. Thanamani, “K-Nearest Neighbor in Missing Data Imputation,” </w:t>
      </w:r>
      <w:r w:rsidRPr="00664CC1">
        <w:rPr>
          <w:rFonts w:cs="Times New Roman"/>
          <w:i/>
          <w:iCs/>
          <w:kern w:val="0"/>
          <w:szCs w:val="24"/>
        </w:rPr>
        <w:t>International Journal of Engineering Research and Development</w:t>
      </w:r>
      <w:r w:rsidRPr="00664CC1">
        <w:rPr>
          <w:rFonts w:cs="Times New Roman"/>
          <w:kern w:val="0"/>
          <w:szCs w:val="24"/>
        </w:rPr>
        <w:t>, vol. 5, no. 1, pp. 5–7, 2012.</w:t>
      </w:r>
    </w:p>
    <w:p w14:paraId="66920B9C" w14:textId="77777777" w:rsidR="00664CC1" w:rsidRPr="00664CC1" w:rsidRDefault="00664CC1" w:rsidP="00664CC1">
      <w:pPr>
        <w:pStyle w:val="afc"/>
        <w:rPr>
          <w:rFonts w:cs="Times New Roman"/>
          <w:kern w:val="0"/>
          <w:szCs w:val="24"/>
        </w:rPr>
      </w:pPr>
      <w:r w:rsidRPr="00664CC1">
        <w:rPr>
          <w:rFonts w:cs="Times New Roman"/>
          <w:kern w:val="0"/>
          <w:szCs w:val="24"/>
        </w:rPr>
        <w:t>[15]</w:t>
      </w:r>
      <w:r w:rsidRPr="00664CC1">
        <w:rPr>
          <w:rFonts w:cs="Times New Roman"/>
          <w:kern w:val="0"/>
          <w:szCs w:val="24"/>
        </w:rPr>
        <w:tab/>
        <w:t xml:space="preserve">X. Miao, Y. Gao, G. Chen, and T. Zhang, “k -Dominant Skyline Queries on Incomplete Data,” </w:t>
      </w:r>
      <w:r w:rsidRPr="00664CC1">
        <w:rPr>
          <w:rFonts w:cs="Times New Roman"/>
          <w:i/>
          <w:iCs/>
          <w:kern w:val="0"/>
          <w:szCs w:val="24"/>
        </w:rPr>
        <w:t>Information Sciences</w:t>
      </w:r>
      <w:r w:rsidRPr="00664CC1">
        <w:rPr>
          <w:rFonts w:cs="Times New Roman"/>
          <w:kern w:val="0"/>
          <w:szCs w:val="24"/>
        </w:rPr>
        <w:t>, vol. 367–368, pp. 990–1011, 2016.</w:t>
      </w:r>
    </w:p>
    <w:p w14:paraId="0BD458C2" w14:textId="77777777" w:rsidR="00664CC1" w:rsidRPr="00664CC1" w:rsidRDefault="00664CC1" w:rsidP="00664CC1">
      <w:pPr>
        <w:pStyle w:val="afc"/>
        <w:rPr>
          <w:rFonts w:cs="Times New Roman"/>
          <w:kern w:val="0"/>
          <w:szCs w:val="24"/>
        </w:rPr>
      </w:pPr>
      <w:r w:rsidRPr="00664CC1">
        <w:rPr>
          <w:rFonts w:cs="Times New Roman"/>
          <w:kern w:val="0"/>
          <w:szCs w:val="24"/>
        </w:rPr>
        <w:t>[16]</w:t>
      </w:r>
      <w:r w:rsidRPr="00664CC1">
        <w:rPr>
          <w:rFonts w:cs="Times New Roman"/>
          <w:kern w:val="0"/>
          <w:szCs w:val="24"/>
        </w:rPr>
        <w:tab/>
        <w:t xml:space="preserve">X. Miao, Y. Gao, G. Chen, B. Zheng, and H. Cui, “Processing Incomplete k Nearest Neighbor Search,” </w:t>
      </w:r>
      <w:r w:rsidRPr="00664CC1">
        <w:rPr>
          <w:rFonts w:cs="Times New Roman"/>
          <w:i/>
          <w:iCs/>
          <w:kern w:val="0"/>
          <w:szCs w:val="24"/>
        </w:rPr>
        <w:t>IEEE Transactions on Fuzzy Systems</w:t>
      </w:r>
      <w:r w:rsidRPr="00664CC1">
        <w:rPr>
          <w:rFonts w:cs="Times New Roman"/>
          <w:kern w:val="0"/>
          <w:szCs w:val="24"/>
        </w:rPr>
        <w:t>, vol. 24, no. 6, pp. 1349–1363, 2016.</w:t>
      </w:r>
    </w:p>
    <w:p w14:paraId="6C5DD255" w14:textId="77777777" w:rsidR="00664CC1" w:rsidRPr="00664CC1" w:rsidRDefault="00664CC1" w:rsidP="00664CC1">
      <w:pPr>
        <w:pStyle w:val="afc"/>
        <w:rPr>
          <w:rFonts w:cs="Times New Roman"/>
          <w:kern w:val="0"/>
          <w:szCs w:val="24"/>
        </w:rPr>
      </w:pPr>
      <w:r w:rsidRPr="00664CC1">
        <w:rPr>
          <w:rFonts w:cs="Times New Roman"/>
          <w:kern w:val="0"/>
          <w:szCs w:val="24"/>
        </w:rPr>
        <w:t>[17]</w:t>
      </w:r>
      <w:r w:rsidRPr="00664CC1">
        <w:rPr>
          <w:rFonts w:cs="Times New Roman"/>
          <w:kern w:val="0"/>
          <w:szCs w:val="24"/>
        </w:rPr>
        <w:tab/>
        <w:t xml:space="preserve">T. A. Myers, “Goodbye, Listwise Deletion: Presenting Hot Deck Imputation as an Easy and Effective Tool for Handling Missing Data,” </w:t>
      </w:r>
      <w:r w:rsidRPr="00664CC1">
        <w:rPr>
          <w:rFonts w:cs="Times New Roman"/>
          <w:i/>
          <w:iCs/>
          <w:kern w:val="0"/>
          <w:szCs w:val="24"/>
        </w:rPr>
        <w:t>Commun. Methods Meas.</w:t>
      </w:r>
      <w:r w:rsidRPr="00664CC1">
        <w:rPr>
          <w:rFonts w:cs="Times New Roman"/>
          <w:kern w:val="0"/>
          <w:szCs w:val="24"/>
        </w:rPr>
        <w:t>, vol. 5, no. 4, pp. 297–310, 2011.</w:t>
      </w:r>
    </w:p>
    <w:p w14:paraId="665AE822" w14:textId="77777777" w:rsidR="00664CC1" w:rsidRPr="00664CC1" w:rsidRDefault="00664CC1" w:rsidP="00664CC1">
      <w:pPr>
        <w:pStyle w:val="afc"/>
        <w:rPr>
          <w:rFonts w:cs="Times New Roman"/>
          <w:kern w:val="0"/>
          <w:szCs w:val="24"/>
        </w:rPr>
      </w:pPr>
      <w:r w:rsidRPr="00664CC1">
        <w:rPr>
          <w:rFonts w:cs="Times New Roman"/>
          <w:kern w:val="0"/>
          <w:szCs w:val="24"/>
        </w:rPr>
        <w:t>[18]</w:t>
      </w:r>
      <w:r w:rsidRPr="00664CC1">
        <w:rPr>
          <w:rFonts w:cs="Times New Roman"/>
          <w:kern w:val="0"/>
          <w:szCs w:val="24"/>
        </w:rPr>
        <w:tab/>
        <w:t xml:space="preserve">W. Ren, X. Lian, and K. Ghazinour, “Skyline Queries over Incomplete Data Streams,” </w:t>
      </w:r>
      <w:r w:rsidRPr="00664CC1">
        <w:rPr>
          <w:rFonts w:cs="Times New Roman"/>
          <w:i/>
          <w:iCs/>
          <w:kern w:val="0"/>
          <w:szCs w:val="24"/>
        </w:rPr>
        <w:t>The VLDB Journal</w:t>
      </w:r>
      <w:r w:rsidRPr="00664CC1">
        <w:rPr>
          <w:rFonts w:cs="Times New Roman"/>
          <w:kern w:val="0"/>
          <w:szCs w:val="24"/>
        </w:rPr>
        <w:t>, vol. 28, no. 6, pp. 961–985, 2019.</w:t>
      </w:r>
    </w:p>
    <w:p w14:paraId="488857DD" w14:textId="77777777" w:rsidR="00664CC1" w:rsidRPr="00664CC1" w:rsidRDefault="00664CC1" w:rsidP="00664CC1">
      <w:pPr>
        <w:pStyle w:val="afc"/>
        <w:rPr>
          <w:rFonts w:cs="Times New Roman"/>
          <w:kern w:val="0"/>
          <w:szCs w:val="24"/>
        </w:rPr>
      </w:pPr>
      <w:r w:rsidRPr="00664CC1">
        <w:rPr>
          <w:rFonts w:cs="Times New Roman"/>
          <w:kern w:val="0"/>
          <w:szCs w:val="24"/>
        </w:rPr>
        <w:t>[19]</w:t>
      </w:r>
      <w:r w:rsidRPr="00664CC1">
        <w:rPr>
          <w:rFonts w:cs="Times New Roman"/>
          <w:kern w:val="0"/>
          <w:szCs w:val="24"/>
        </w:rPr>
        <w:tab/>
        <w:t xml:space="preserve">P. Royston, “Multiple Imputation of Missing Values,” </w:t>
      </w:r>
      <w:r w:rsidRPr="00664CC1">
        <w:rPr>
          <w:rFonts w:cs="Times New Roman"/>
          <w:i/>
          <w:iCs/>
          <w:kern w:val="0"/>
          <w:szCs w:val="24"/>
        </w:rPr>
        <w:t>The Stata Journal</w:t>
      </w:r>
      <w:r w:rsidRPr="00664CC1">
        <w:rPr>
          <w:rFonts w:cs="Times New Roman"/>
          <w:kern w:val="0"/>
          <w:szCs w:val="24"/>
        </w:rPr>
        <w:t>, vol. 4, no. 3, pp. 227–241, 2004.</w:t>
      </w:r>
    </w:p>
    <w:p w14:paraId="319F8843" w14:textId="77777777" w:rsidR="00664CC1" w:rsidRPr="00664CC1" w:rsidRDefault="00664CC1" w:rsidP="00664CC1">
      <w:pPr>
        <w:pStyle w:val="afc"/>
        <w:rPr>
          <w:rFonts w:cs="Times New Roman"/>
          <w:kern w:val="0"/>
          <w:szCs w:val="24"/>
        </w:rPr>
      </w:pPr>
      <w:r w:rsidRPr="00664CC1">
        <w:rPr>
          <w:rFonts w:cs="Times New Roman"/>
          <w:kern w:val="0"/>
          <w:szCs w:val="24"/>
        </w:rPr>
        <w:t>[20]</w:t>
      </w:r>
      <w:r w:rsidRPr="00664CC1">
        <w:rPr>
          <w:rFonts w:cs="Times New Roman"/>
          <w:kern w:val="0"/>
          <w:szCs w:val="24"/>
        </w:rPr>
        <w:tab/>
        <w:t xml:space="preserve">D. B. Rubin, “Multiple imputations in sample surveys-a phenomenological Bayesian approach to nonresponse,” </w:t>
      </w:r>
      <w:r w:rsidRPr="00664CC1">
        <w:rPr>
          <w:rFonts w:cs="Times New Roman"/>
          <w:i/>
          <w:iCs/>
          <w:kern w:val="0"/>
          <w:szCs w:val="24"/>
        </w:rPr>
        <w:t>Proceedings of the survey research methods section of the American Statistical Association</w:t>
      </w:r>
      <w:r w:rsidRPr="00664CC1">
        <w:rPr>
          <w:rFonts w:cs="Times New Roman"/>
          <w:kern w:val="0"/>
          <w:szCs w:val="24"/>
        </w:rPr>
        <w:t>, vol. 1, pp. 20–34, 1978.</w:t>
      </w:r>
    </w:p>
    <w:p w14:paraId="503B370C" w14:textId="77777777" w:rsidR="00664CC1" w:rsidRPr="00664CC1" w:rsidRDefault="00664CC1" w:rsidP="00664CC1">
      <w:pPr>
        <w:pStyle w:val="afc"/>
        <w:rPr>
          <w:rFonts w:cs="Times New Roman"/>
          <w:kern w:val="0"/>
          <w:szCs w:val="24"/>
        </w:rPr>
      </w:pPr>
      <w:r w:rsidRPr="00664CC1">
        <w:rPr>
          <w:rFonts w:cs="Times New Roman"/>
          <w:kern w:val="0"/>
          <w:szCs w:val="24"/>
        </w:rPr>
        <w:t>[21]</w:t>
      </w:r>
      <w:r w:rsidRPr="00664CC1">
        <w:rPr>
          <w:rFonts w:cs="Times New Roman"/>
          <w:kern w:val="0"/>
          <w:szCs w:val="24"/>
        </w:rPr>
        <w:tab/>
        <w:t xml:space="preserve">J. Shao, “Cold deck and ratio imputation,” </w:t>
      </w:r>
      <w:r w:rsidRPr="00664CC1">
        <w:rPr>
          <w:rFonts w:cs="Times New Roman"/>
          <w:i/>
          <w:iCs/>
          <w:kern w:val="0"/>
          <w:szCs w:val="24"/>
        </w:rPr>
        <w:t>Survey Methodology</w:t>
      </w:r>
      <w:r w:rsidRPr="00664CC1">
        <w:rPr>
          <w:rFonts w:cs="Times New Roman"/>
          <w:kern w:val="0"/>
          <w:szCs w:val="24"/>
        </w:rPr>
        <w:t>, vol. 26, no. 1, pp. 79–86, 2000.</w:t>
      </w:r>
    </w:p>
    <w:p w14:paraId="0ABBB6DB" w14:textId="77777777" w:rsidR="00664CC1" w:rsidRPr="00664CC1" w:rsidRDefault="00664CC1" w:rsidP="00664CC1">
      <w:pPr>
        <w:pStyle w:val="afc"/>
        <w:rPr>
          <w:rFonts w:cs="Times New Roman"/>
          <w:kern w:val="0"/>
          <w:szCs w:val="24"/>
        </w:rPr>
      </w:pPr>
      <w:r w:rsidRPr="00664CC1">
        <w:rPr>
          <w:rFonts w:cs="Times New Roman"/>
          <w:kern w:val="0"/>
          <w:szCs w:val="24"/>
        </w:rPr>
        <w:t>[22]</w:t>
      </w:r>
      <w:r w:rsidRPr="00664CC1">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664CC1">
        <w:rPr>
          <w:rFonts w:cs="Times New Roman"/>
          <w:i/>
          <w:iCs/>
          <w:kern w:val="0"/>
          <w:szCs w:val="24"/>
        </w:rPr>
        <w:t>International Statistical Review</w:t>
      </w:r>
      <w:r w:rsidRPr="00664CC1">
        <w:rPr>
          <w:rFonts w:cs="Times New Roman"/>
          <w:kern w:val="0"/>
          <w:szCs w:val="24"/>
        </w:rPr>
        <w:t>, vol. 57, no. 3, p. 233, 1989.</w:t>
      </w:r>
    </w:p>
    <w:p w14:paraId="5E62ADD3" w14:textId="77777777" w:rsidR="00664CC1" w:rsidRPr="00664CC1" w:rsidRDefault="00664CC1" w:rsidP="00664CC1">
      <w:pPr>
        <w:pStyle w:val="afc"/>
        <w:rPr>
          <w:rFonts w:cs="Times New Roman"/>
          <w:kern w:val="0"/>
          <w:szCs w:val="24"/>
        </w:rPr>
      </w:pPr>
      <w:r w:rsidRPr="00664CC1">
        <w:rPr>
          <w:rFonts w:cs="Times New Roman"/>
          <w:kern w:val="0"/>
          <w:szCs w:val="24"/>
        </w:rPr>
        <w:t>[23]</w:t>
      </w:r>
      <w:r w:rsidRPr="00664CC1">
        <w:rPr>
          <w:rFonts w:cs="Times New Roman"/>
          <w:kern w:val="0"/>
          <w:szCs w:val="24"/>
        </w:rPr>
        <w:tab/>
        <w:t xml:space="preserve">G. Tonini, M. Ricerche, S. Scartoni, M. Ricerche, C. Paoli, and M. Ricerche, “Missing Data For Repeated Measures: Single Imputation VS Multiple Imputation,” </w:t>
      </w:r>
      <w:r w:rsidRPr="00664CC1">
        <w:rPr>
          <w:rFonts w:cs="Times New Roman"/>
          <w:i/>
          <w:iCs/>
          <w:kern w:val="0"/>
          <w:szCs w:val="24"/>
        </w:rPr>
        <w:t>Proceedings of PharmaSUG Conference</w:t>
      </w:r>
      <w:r w:rsidRPr="00664CC1">
        <w:rPr>
          <w:rFonts w:cs="Times New Roman"/>
          <w:kern w:val="0"/>
          <w:szCs w:val="24"/>
        </w:rPr>
        <w:t>, p. 10, 2015.</w:t>
      </w:r>
    </w:p>
    <w:p w14:paraId="0AB34F52" w14:textId="77777777" w:rsidR="00664CC1" w:rsidRPr="00664CC1" w:rsidRDefault="00664CC1" w:rsidP="00664CC1">
      <w:pPr>
        <w:pStyle w:val="afc"/>
        <w:rPr>
          <w:rFonts w:cs="Times New Roman"/>
          <w:kern w:val="0"/>
          <w:szCs w:val="24"/>
        </w:rPr>
      </w:pPr>
      <w:r w:rsidRPr="00664CC1">
        <w:rPr>
          <w:rFonts w:cs="Times New Roman"/>
          <w:kern w:val="0"/>
          <w:szCs w:val="24"/>
        </w:rPr>
        <w:t>[24]</w:t>
      </w:r>
      <w:r w:rsidRPr="00664CC1">
        <w:rPr>
          <w:rFonts w:cs="Times New Roman"/>
          <w:kern w:val="0"/>
          <w:szCs w:val="24"/>
        </w:rPr>
        <w:tab/>
        <w:t xml:space="preserve">G. Tutz and S. Ramzan, “Improved Methods for The Imputation of Missing Data by Nearest Neighbor Methods,” </w:t>
      </w:r>
      <w:r w:rsidRPr="00664CC1">
        <w:rPr>
          <w:rFonts w:cs="Times New Roman"/>
          <w:i/>
          <w:iCs/>
          <w:kern w:val="0"/>
          <w:szCs w:val="24"/>
        </w:rPr>
        <w:t>Computational Statistics &amp; Data Analysis</w:t>
      </w:r>
      <w:r w:rsidRPr="00664CC1">
        <w:rPr>
          <w:rFonts w:cs="Times New Roman"/>
          <w:kern w:val="0"/>
          <w:szCs w:val="24"/>
        </w:rPr>
        <w:t>, vol. 90, pp. 84–99, 2015.</w:t>
      </w:r>
    </w:p>
    <w:p w14:paraId="1BF6C433" w14:textId="77777777" w:rsidR="00664CC1" w:rsidRPr="00664CC1" w:rsidRDefault="00664CC1" w:rsidP="00664CC1">
      <w:pPr>
        <w:pStyle w:val="afc"/>
        <w:rPr>
          <w:rFonts w:cs="Times New Roman"/>
          <w:kern w:val="0"/>
          <w:szCs w:val="24"/>
        </w:rPr>
      </w:pPr>
      <w:r w:rsidRPr="00664CC1">
        <w:rPr>
          <w:rFonts w:cs="Times New Roman"/>
          <w:kern w:val="0"/>
          <w:szCs w:val="24"/>
        </w:rPr>
        <w:t>[25]</w:t>
      </w:r>
      <w:r w:rsidRPr="00664CC1">
        <w:rPr>
          <w:rFonts w:cs="Times New Roman"/>
          <w:kern w:val="0"/>
          <w:szCs w:val="24"/>
        </w:rPr>
        <w:tab/>
        <w:t xml:space="preserve">J. Van Hulse and T. M. Khoshgoftaar, “Incomplete-Case Nearest Neighbor Imputation in Software Measurement Data,” </w:t>
      </w:r>
      <w:r w:rsidRPr="00664CC1">
        <w:rPr>
          <w:rFonts w:cs="Times New Roman"/>
          <w:i/>
          <w:iCs/>
          <w:kern w:val="0"/>
          <w:szCs w:val="24"/>
        </w:rPr>
        <w:t>Information Sciences</w:t>
      </w:r>
      <w:r w:rsidRPr="00664CC1">
        <w:rPr>
          <w:rFonts w:cs="Times New Roman"/>
          <w:kern w:val="0"/>
          <w:szCs w:val="24"/>
        </w:rPr>
        <w:t>, vol. 259, pp. 596–610, 2014.</w:t>
      </w:r>
    </w:p>
    <w:p w14:paraId="64D18FF9" w14:textId="77777777" w:rsidR="00664CC1" w:rsidRPr="00664CC1" w:rsidRDefault="00664CC1" w:rsidP="00664CC1">
      <w:pPr>
        <w:pStyle w:val="afc"/>
        <w:rPr>
          <w:rFonts w:cs="Times New Roman"/>
          <w:kern w:val="0"/>
          <w:szCs w:val="24"/>
        </w:rPr>
      </w:pPr>
      <w:r w:rsidRPr="00664CC1">
        <w:rPr>
          <w:rFonts w:cs="Times New Roman"/>
          <w:kern w:val="0"/>
          <w:szCs w:val="24"/>
        </w:rPr>
        <w:t>[26]</w:t>
      </w:r>
      <w:r w:rsidRPr="00664CC1">
        <w:rPr>
          <w:rFonts w:cs="Times New Roman"/>
          <w:kern w:val="0"/>
          <w:szCs w:val="24"/>
        </w:rPr>
        <w:tab/>
        <w:t xml:space="preserve">Y. Wang, Z. Shi, J. Wang, L. Sun, and B. Song, “Skyline Preference Query Based on Massive and Incomplete Dataset,” </w:t>
      </w:r>
      <w:r w:rsidRPr="00664CC1">
        <w:rPr>
          <w:rFonts w:cs="Times New Roman"/>
          <w:i/>
          <w:iCs/>
          <w:kern w:val="0"/>
          <w:szCs w:val="24"/>
        </w:rPr>
        <w:t>IEEE Access</w:t>
      </w:r>
      <w:r w:rsidRPr="00664CC1">
        <w:rPr>
          <w:rFonts w:cs="Times New Roman"/>
          <w:kern w:val="0"/>
          <w:szCs w:val="24"/>
        </w:rPr>
        <w:t>, vol. 5, pp. 3183–3192, 2017.</w:t>
      </w:r>
    </w:p>
    <w:p w14:paraId="568D2D2E" w14:textId="77777777" w:rsidR="00664CC1" w:rsidRPr="00664CC1" w:rsidRDefault="00664CC1" w:rsidP="00664CC1">
      <w:pPr>
        <w:pStyle w:val="afc"/>
        <w:rPr>
          <w:rFonts w:cs="Times New Roman"/>
          <w:kern w:val="0"/>
          <w:szCs w:val="24"/>
        </w:rPr>
      </w:pPr>
      <w:r w:rsidRPr="00664CC1">
        <w:rPr>
          <w:rFonts w:cs="Times New Roman"/>
          <w:kern w:val="0"/>
          <w:szCs w:val="24"/>
        </w:rPr>
        <w:t>[27]</w:t>
      </w:r>
      <w:r w:rsidRPr="00664CC1">
        <w:rPr>
          <w:rFonts w:cs="Times New Roman"/>
          <w:kern w:val="0"/>
          <w:szCs w:val="24"/>
        </w:rPr>
        <w:tab/>
        <w:t xml:space="preserve">K. Zhang, H. Gao, X. Han, Z. Cai, and J. Li, “Modeling and Computing </w:t>
      </w:r>
      <w:r w:rsidRPr="00664CC1">
        <w:rPr>
          <w:rFonts w:cs="Times New Roman"/>
          <w:kern w:val="0"/>
          <w:szCs w:val="24"/>
        </w:rPr>
        <w:lastRenderedPageBreak/>
        <w:t xml:space="preserve">Probabilistic Skyline on Incomplete Data,” </w:t>
      </w:r>
      <w:r w:rsidRPr="00664CC1">
        <w:rPr>
          <w:rFonts w:cs="Times New Roman"/>
          <w:i/>
          <w:iCs/>
          <w:kern w:val="0"/>
          <w:szCs w:val="24"/>
        </w:rPr>
        <w:t>IEEE Transactions on Knowledge and Data Engineering</w:t>
      </w:r>
      <w:r w:rsidRPr="00664CC1">
        <w:rPr>
          <w:rFonts w:cs="Times New Roman"/>
          <w:kern w:val="0"/>
          <w:szCs w:val="24"/>
        </w:rPr>
        <w:t>, vol. 32, no. 7, pp. 1405–1418, 2019.</w:t>
      </w:r>
    </w:p>
    <w:p w14:paraId="010B22DE" w14:textId="77777777" w:rsidR="00664CC1" w:rsidRPr="00664CC1" w:rsidRDefault="00664CC1" w:rsidP="00664CC1">
      <w:pPr>
        <w:pStyle w:val="afc"/>
        <w:rPr>
          <w:rFonts w:cs="Times New Roman"/>
          <w:kern w:val="0"/>
          <w:szCs w:val="24"/>
        </w:rPr>
      </w:pPr>
      <w:r w:rsidRPr="00664CC1">
        <w:rPr>
          <w:rFonts w:cs="Times New Roman"/>
          <w:kern w:val="0"/>
          <w:szCs w:val="24"/>
        </w:rPr>
        <w:t>[28]</w:t>
      </w:r>
      <w:r w:rsidRPr="00664CC1">
        <w:rPr>
          <w:rFonts w:cs="Times New Roman"/>
          <w:kern w:val="0"/>
          <w:szCs w:val="24"/>
        </w:rPr>
        <w:tab/>
        <w:t xml:space="preserve">S. Zhang, “Nearest Neighbor Selection for Iteratively kNN Imputation,” </w:t>
      </w:r>
      <w:r w:rsidRPr="00664CC1">
        <w:rPr>
          <w:rFonts w:cs="Times New Roman"/>
          <w:i/>
          <w:iCs/>
          <w:kern w:val="0"/>
          <w:szCs w:val="24"/>
        </w:rPr>
        <w:t>Journal of Systems and Software</w:t>
      </w:r>
      <w:r w:rsidRPr="00664CC1">
        <w:rPr>
          <w:rFonts w:cs="Times New Roman"/>
          <w:kern w:val="0"/>
          <w:szCs w:val="24"/>
        </w:rPr>
        <w:t>, vol. 85, no. 11, pp. 2541–2552, 2012.</w:t>
      </w:r>
    </w:p>
    <w:p w14:paraId="23455A5E" w14:textId="77777777" w:rsidR="00664CC1" w:rsidRPr="00664CC1" w:rsidRDefault="00664CC1" w:rsidP="00664CC1">
      <w:pPr>
        <w:pStyle w:val="afc"/>
        <w:rPr>
          <w:rFonts w:cs="Times New Roman"/>
          <w:kern w:val="0"/>
          <w:szCs w:val="24"/>
        </w:rPr>
      </w:pPr>
      <w:r w:rsidRPr="00664CC1">
        <w:rPr>
          <w:rFonts w:cs="Times New Roman"/>
          <w:kern w:val="0"/>
          <w:szCs w:val="24"/>
        </w:rPr>
        <w:t>[29]</w:t>
      </w:r>
      <w:r w:rsidRPr="00664CC1">
        <w:rPr>
          <w:rFonts w:cs="Times New Roman"/>
          <w:kern w:val="0"/>
          <w:szCs w:val="24"/>
        </w:rPr>
        <w:tab/>
        <w:t>“UCI Machine Learning Repository,” 2013. [Online]. Available: https://archive.ics.uci.edu/ml/index.php.</w:t>
      </w:r>
    </w:p>
    <w:p w14:paraId="1E836218" w14:textId="36A89913"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E4CBA" w14:textId="77777777" w:rsidR="006771F0" w:rsidRDefault="006771F0" w:rsidP="00A83E90">
      <w:r>
        <w:separator/>
      </w:r>
    </w:p>
  </w:endnote>
  <w:endnote w:type="continuationSeparator" w:id="0">
    <w:p w14:paraId="2BE7CE3A" w14:textId="77777777" w:rsidR="006771F0" w:rsidRDefault="006771F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2F592E" w:rsidRDefault="002F592E">
    <w:pPr>
      <w:pStyle w:val="af2"/>
      <w:jc w:val="center"/>
    </w:pPr>
  </w:p>
  <w:p w14:paraId="73660903" w14:textId="77777777" w:rsidR="002F592E" w:rsidRDefault="002F592E">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Content>
      <w:p w14:paraId="586F1FF0" w14:textId="4819BA18" w:rsidR="002F592E" w:rsidRDefault="002F592E">
        <w:pPr>
          <w:pStyle w:val="af2"/>
          <w:jc w:val="center"/>
        </w:pPr>
        <w:r>
          <w:fldChar w:fldCharType="begin"/>
        </w:r>
        <w:r>
          <w:instrText>PAGE   \* MERGEFORMAT</w:instrText>
        </w:r>
        <w:r>
          <w:fldChar w:fldCharType="separate"/>
        </w:r>
        <w:r w:rsidR="004B61D6" w:rsidRPr="004B61D6">
          <w:rPr>
            <w:noProof/>
            <w:lang w:val="zh-TW"/>
          </w:rPr>
          <w:t>19</w:t>
        </w:r>
        <w:r>
          <w:fldChar w:fldCharType="end"/>
        </w:r>
      </w:p>
    </w:sdtContent>
  </w:sdt>
  <w:p w14:paraId="3A291779" w14:textId="77777777" w:rsidR="002F592E" w:rsidRDefault="002F592E">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C2B23" w14:textId="77777777" w:rsidR="006771F0" w:rsidRDefault="006771F0" w:rsidP="00A83E90">
      <w:r>
        <w:separator/>
      </w:r>
    </w:p>
  </w:footnote>
  <w:footnote w:type="continuationSeparator" w:id="0">
    <w:p w14:paraId="03F28D05" w14:textId="77777777" w:rsidR="006771F0" w:rsidRDefault="006771F0"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2F592E" w:rsidRDefault="002F592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2F592E" w:rsidRDefault="002F592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2F592E" w:rsidRDefault="002F592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2F592E" w:rsidRDefault="002F592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2F592E" w:rsidRDefault="002F592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2F592E" w:rsidRDefault="002F592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512C"/>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FBE"/>
    <w:rsid w:val="00032902"/>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2C71"/>
    <w:rsid w:val="000434AA"/>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C40"/>
    <w:rsid w:val="00090232"/>
    <w:rsid w:val="00090901"/>
    <w:rsid w:val="00091278"/>
    <w:rsid w:val="00091598"/>
    <w:rsid w:val="00091764"/>
    <w:rsid w:val="00092475"/>
    <w:rsid w:val="000929CF"/>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1E4F"/>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29B"/>
    <w:rsid w:val="000C2646"/>
    <w:rsid w:val="000C3DE3"/>
    <w:rsid w:val="000C3DF7"/>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15A"/>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785"/>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4684"/>
    <w:rsid w:val="00134C02"/>
    <w:rsid w:val="0013553E"/>
    <w:rsid w:val="00135663"/>
    <w:rsid w:val="00135AD7"/>
    <w:rsid w:val="001365DB"/>
    <w:rsid w:val="00136699"/>
    <w:rsid w:val="0013698F"/>
    <w:rsid w:val="00136C4E"/>
    <w:rsid w:val="00136DB7"/>
    <w:rsid w:val="00137290"/>
    <w:rsid w:val="00137405"/>
    <w:rsid w:val="001376D7"/>
    <w:rsid w:val="00137737"/>
    <w:rsid w:val="001379BC"/>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CCD"/>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DB3"/>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63D"/>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8F5"/>
    <w:rsid w:val="00197B76"/>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063"/>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7EB"/>
    <w:rsid w:val="00231F2C"/>
    <w:rsid w:val="002329CA"/>
    <w:rsid w:val="00232BD4"/>
    <w:rsid w:val="00232C5B"/>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6F6"/>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1A29"/>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5218"/>
    <w:rsid w:val="002B59B2"/>
    <w:rsid w:val="002B5C54"/>
    <w:rsid w:val="002B5D25"/>
    <w:rsid w:val="002B6A1A"/>
    <w:rsid w:val="002B6D8C"/>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4DC"/>
    <w:rsid w:val="002E09BC"/>
    <w:rsid w:val="002E0C79"/>
    <w:rsid w:val="002E1A27"/>
    <w:rsid w:val="002E1B8D"/>
    <w:rsid w:val="002E1BE2"/>
    <w:rsid w:val="002E20BD"/>
    <w:rsid w:val="002E2637"/>
    <w:rsid w:val="002E263C"/>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92E"/>
    <w:rsid w:val="002F5D0B"/>
    <w:rsid w:val="002F67F3"/>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81D"/>
    <w:rsid w:val="00304036"/>
    <w:rsid w:val="0030485B"/>
    <w:rsid w:val="00304D5B"/>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ACC"/>
    <w:rsid w:val="00311C42"/>
    <w:rsid w:val="00311D40"/>
    <w:rsid w:val="00311FA1"/>
    <w:rsid w:val="00312A4E"/>
    <w:rsid w:val="00313B90"/>
    <w:rsid w:val="00314570"/>
    <w:rsid w:val="003156B1"/>
    <w:rsid w:val="0031597B"/>
    <w:rsid w:val="00315F09"/>
    <w:rsid w:val="00316A46"/>
    <w:rsid w:val="00316C41"/>
    <w:rsid w:val="00317002"/>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5AD"/>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D7"/>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16"/>
    <w:rsid w:val="0044198E"/>
    <w:rsid w:val="00441B99"/>
    <w:rsid w:val="00442055"/>
    <w:rsid w:val="0044249F"/>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27E"/>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8F9"/>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2F9"/>
    <w:rsid w:val="004855D1"/>
    <w:rsid w:val="00485C4F"/>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4EC"/>
    <w:rsid w:val="00492CF8"/>
    <w:rsid w:val="00492D85"/>
    <w:rsid w:val="004931C8"/>
    <w:rsid w:val="00493A1A"/>
    <w:rsid w:val="00493BB9"/>
    <w:rsid w:val="00494720"/>
    <w:rsid w:val="00494B57"/>
    <w:rsid w:val="00494E5E"/>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60A8"/>
    <w:rsid w:val="004B61B4"/>
    <w:rsid w:val="004B61D6"/>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5F9A"/>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6F8"/>
    <w:rsid w:val="00530DE5"/>
    <w:rsid w:val="00530E9C"/>
    <w:rsid w:val="00531071"/>
    <w:rsid w:val="005314DB"/>
    <w:rsid w:val="0053195A"/>
    <w:rsid w:val="00531ADF"/>
    <w:rsid w:val="0053237F"/>
    <w:rsid w:val="00532CA3"/>
    <w:rsid w:val="00532E8E"/>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98A"/>
    <w:rsid w:val="005A1B04"/>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3C"/>
    <w:rsid w:val="005B766F"/>
    <w:rsid w:val="005C0225"/>
    <w:rsid w:val="005C029D"/>
    <w:rsid w:val="005C0D12"/>
    <w:rsid w:val="005C0E59"/>
    <w:rsid w:val="005C101B"/>
    <w:rsid w:val="005C1939"/>
    <w:rsid w:val="005C2B50"/>
    <w:rsid w:val="005C2CA2"/>
    <w:rsid w:val="005C3D27"/>
    <w:rsid w:val="005C402E"/>
    <w:rsid w:val="005C4274"/>
    <w:rsid w:val="005C49C0"/>
    <w:rsid w:val="005C4CB9"/>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90F"/>
    <w:rsid w:val="005E4501"/>
    <w:rsid w:val="005E498F"/>
    <w:rsid w:val="005E4DF0"/>
    <w:rsid w:val="005E5424"/>
    <w:rsid w:val="005E5922"/>
    <w:rsid w:val="005E6031"/>
    <w:rsid w:val="005E69C2"/>
    <w:rsid w:val="005E6A05"/>
    <w:rsid w:val="005E7202"/>
    <w:rsid w:val="005E74EA"/>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5A41"/>
    <w:rsid w:val="00607195"/>
    <w:rsid w:val="006074C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5E9C"/>
    <w:rsid w:val="006260E1"/>
    <w:rsid w:val="0062770D"/>
    <w:rsid w:val="006310CB"/>
    <w:rsid w:val="0063111F"/>
    <w:rsid w:val="006311CC"/>
    <w:rsid w:val="006311DC"/>
    <w:rsid w:val="00631925"/>
    <w:rsid w:val="00632AAD"/>
    <w:rsid w:val="00632D7C"/>
    <w:rsid w:val="00632EEE"/>
    <w:rsid w:val="00632FBA"/>
    <w:rsid w:val="006331FB"/>
    <w:rsid w:val="00633711"/>
    <w:rsid w:val="00633CAE"/>
    <w:rsid w:val="00634B31"/>
    <w:rsid w:val="00634E25"/>
    <w:rsid w:val="00635DD2"/>
    <w:rsid w:val="0063607D"/>
    <w:rsid w:val="00636587"/>
    <w:rsid w:val="00636589"/>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3207"/>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4DB"/>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1F0"/>
    <w:rsid w:val="00677967"/>
    <w:rsid w:val="00677AA4"/>
    <w:rsid w:val="00677CF5"/>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6EC8"/>
    <w:rsid w:val="00687014"/>
    <w:rsid w:val="0068772B"/>
    <w:rsid w:val="00690775"/>
    <w:rsid w:val="006909C1"/>
    <w:rsid w:val="00690A5F"/>
    <w:rsid w:val="00690FF6"/>
    <w:rsid w:val="0069132E"/>
    <w:rsid w:val="006916DA"/>
    <w:rsid w:val="00691723"/>
    <w:rsid w:val="00691E06"/>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0DD7"/>
    <w:rsid w:val="006A14B2"/>
    <w:rsid w:val="006A250A"/>
    <w:rsid w:val="006A3979"/>
    <w:rsid w:val="006A3B55"/>
    <w:rsid w:val="006A460E"/>
    <w:rsid w:val="006A4976"/>
    <w:rsid w:val="006A4F4A"/>
    <w:rsid w:val="006A52C5"/>
    <w:rsid w:val="006A54A1"/>
    <w:rsid w:val="006A5803"/>
    <w:rsid w:val="006A5B98"/>
    <w:rsid w:val="006A5E1A"/>
    <w:rsid w:val="006A6222"/>
    <w:rsid w:val="006A6915"/>
    <w:rsid w:val="006A6F0F"/>
    <w:rsid w:val="006A73F3"/>
    <w:rsid w:val="006B0818"/>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1551"/>
    <w:rsid w:val="006D1985"/>
    <w:rsid w:val="006D1A3E"/>
    <w:rsid w:val="006D1C5D"/>
    <w:rsid w:val="006D246B"/>
    <w:rsid w:val="006D2B51"/>
    <w:rsid w:val="006D2BEB"/>
    <w:rsid w:val="006D30C5"/>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731"/>
    <w:rsid w:val="006F7847"/>
    <w:rsid w:val="006F7AB1"/>
    <w:rsid w:val="006F7B41"/>
    <w:rsid w:val="006F7F64"/>
    <w:rsid w:val="007003D9"/>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17B58"/>
    <w:rsid w:val="00720207"/>
    <w:rsid w:val="00720320"/>
    <w:rsid w:val="007204B1"/>
    <w:rsid w:val="00720882"/>
    <w:rsid w:val="00720C81"/>
    <w:rsid w:val="00720DF3"/>
    <w:rsid w:val="00721063"/>
    <w:rsid w:val="007214C6"/>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F2D"/>
    <w:rsid w:val="00775308"/>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67B3"/>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4199"/>
    <w:rsid w:val="007C468F"/>
    <w:rsid w:val="007C5249"/>
    <w:rsid w:val="007C54FE"/>
    <w:rsid w:val="007C575D"/>
    <w:rsid w:val="007C5A2A"/>
    <w:rsid w:val="007C69F5"/>
    <w:rsid w:val="007C6F9E"/>
    <w:rsid w:val="007C7531"/>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4040C"/>
    <w:rsid w:val="00840E4E"/>
    <w:rsid w:val="008415C7"/>
    <w:rsid w:val="0084175F"/>
    <w:rsid w:val="008419CC"/>
    <w:rsid w:val="00841E76"/>
    <w:rsid w:val="00842277"/>
    <w:rsid w:val="00842412"/>
    <w:rsid w:val="008426A9"/>
    <w:rsid w:val="00842F1B"/>
    <w:rsid w:val="008430C2"/>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56CF"/>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43B"/>
    <w:rsid w:val="00891762"/>
    <w:rsid w:val="00891ADF"/>
    <w:rsid w:val="008924ED"/>
    <w:rsid w:val="00892542"/>
    <w:rsid w:val="00892FC1"/>
    <w:rsid w:val="008933E6"/>
    <w:rsid w:val="00893495"/>
    <w:rsid w:val="00893532"/>
    <w:rsid w:val="00894B19"/>
    <w:rsid w:val="00894FA3"/>
    <w:rsid w:val="00895736"/>
    <w:rsid w:val="00895F37"/>
    <w:rsid w:val="00896046"/>
    <w:rsid w:val="00896808"/>
    <w:rsid w:val="00896E1B"/>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6788"/>
    <w:rsid w:val="008E7789"/>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6A3"/>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DCF"/>
    <w:rsid w:val="009138A4"/>
    <w:rsid w:val="00913B9C"/>
    <w:rsid w:val="00913C87"/>
    <w:rsid w:val="00913EEA"/>
    <w:rsid w:val="00913FB8"/>
    <w:rsid w:val="00914090"/>
    <w:rsid w:val="00914196"/>
    <w:rsid w:val="00914509"/>
    <w:rsid w:val="00914774"/>
    <w:rsid w:val="00914E61"/>
    <w:rsid w:val="00914E69"/>
    <w:rsid w:val="009154DA"/>
    <w:rsid w:val="009156F9"/>
    <w:rsid w:val="00915A25"/>
    <w:rsid w:val="00916534"/>
    <w:rsid w:val="009165F4"/>
    <w:rsid w:val="00916DE5"/>
    <w:rsid w:val="009172A0"/>
    <w:rsid w:val="00917824"/>
    <w:rsid w:val="00920052"/>
    <w:rsid w:val="009200B9"/>
    <w:rsid w:val="0092054B"/>
    <w:rsid w:val="009206C7"/>
    <w:rsid w:val="00921111"/>
    <w:rsid w:val="009215B1"/>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5BF"/>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54B"/>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AB3"/>
    <w:rsid w:val="009C4C21"/>
    <w:rsid w:val="009C4D85"/>
    <w:rsid w:val="009C5249"/>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CB3"/>
    <w:rsid w:val="00A46D4B"/>
    <w:rsid w:val="00A46F4F"/>
    <w:rsid w:val="00A46FC7"/>
    <w:rsid w:val="00A50423"/>
    <w:rsid w:val="00A50ADD"/>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67169"/>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1035"/>
    <w:rsid w:val="00A81C57"/>
    <w:rsid w:val="00A82128"/>
    <w:rsid w:val="00A82185"/>
    <w:rsid w:val="00A82D13"/>
    <w:rsid w:val="00A82DB2"/>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59"/>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3EA3"/>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898"/>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128"/>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06D"/>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3DF"/>
    <w:rsid w:val="00BB35F0"/>
    <w:rsid w:val="00BB3AE2"/>
    <w:rsid w:val="00BB3D33"/>
    <w:rsid w:val="00BB43CB"/>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38F"/>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9C9"/>
    <w:rsid w:val="00BF7E56"/>
    <w:rsid w:val="00BF7F59"/>
    <w:rsid w:val="00C003CC"/>
    <w:rsid w:val="00C0094C"/>
    <w:rsid w:val="00C01203"/>
    <w:rsid w:val="00C018DA"/>
    <w:rsid w:val="00C01B26"/>
    <w:rsid w:val="00C0211D"/>
    <w:rsid w:val="00C02909"/>
    <w:rsid w:val="00C02DD7"/>
    <w:rsid w:val="00C02F91"/>
    <w:rsid w:val="00C05412"/>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A18"/>
    <w:rsid w:val="00C23E1E"/>
    <w:rsid w:val="00C23E43"/>
    <w:rsid w:val="00C2468F"/>
    <w:rsid w:val="00C24A7D"/>
    <w:rsid w:val="00C24FEC"/>
    <w:rsid w:val="00C250FC"/>
    <w:rsid w:val="00C25A2B"/>
    <w:rsid w:val="00C25DC0"/>
    <w:rsid w:val="00C263D2"/>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4F3F"/>
    <w:rsid w:val="00C35EEC"/>
    <w:rsid w:val="00C3765E"/>
    <w:rsid w:val="00C376C0"/>
    <w:rsid w:val="00C379D7"/>
    <w:rsid w:val="00C37F4A"/>
    <w:rsid w:val="00C37FA9"/>
    <w:rsid w:val="00C40564"/>
    <w:rsid w:val="00C4057C"/>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2D9"/>
    <w:rsid w:val="00C546EC"/>
    <w:rsid w:val="00C54998"/>
    <w:rsid w:val="00C551F0"/>
    <w:rsid w:val="00C5545D"/>
    <w:rsid w:val="00C55517"/>
    <w:rsid w:val="00C55662"/>
    <w:rsid w:val="00C55786"/>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3A34"/>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F1"/>
    <w:rsid w:val="00CC71D0"/>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1B8"/>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F40"/>
    <w:rsid w:val="00D44536"/>
    <w:rsid w:val="00D44700"/>
    <w:rsid w:val="00D44CA8"/>
    <w:rsid w:val="00D44E74"/>
    <w:rsid w:val="00D4517C"/>
    <w:rsid w:val="00D456D0"/>
    <w:rsid w:val="00D45A19"/>
    <w:rsid w:val="00D45A4D"/>
    <w:rsid w:val="00D45B4D"/>
    <w:rsid w:val="00D463A8"/>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5C"/>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1CA6"/>
    <w:rsid w:val="00D820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181"/>
    <w:rsid w:val="00DA65A3"/>
    <w:rsid w:val="00DA6C47"/>
    <w:rsid w:val="00DA6EC8"/>
    <w:rsid w:val="00DA70C8"/>
    <w:rsid w:val="00DA7604"/>
    <w:rsid w:val="00DA764E"/>
    <w:rsid w:val="00DA7A46"/>
    <w:rsid w:val="00DB036B"/>
    <w:rsid w:val="00DB09E3"/>
    <w:rsid w:val="00DB0A7B"/>
    <w:rsid w:val="00DB15C2"/>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C5C"/>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BE0"/>
    <w:rsid w:val="00E21C1D"/>
    <w:rsid w:val="00E22173"/>
    <w:rsid w:val="00E2223E"/>
    <w:rsid w:val="00E22503"/>
    <w:rsid w:val="00E23316"/>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259"/>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A1A"/>
    <w:rsid w:val="00E46B74"/>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DB"/>
    <w:rsid w:val="00E54D22"/>
    <w:rsid w:val="00E54FE4"/>
    <w:rsid w:val="00E553C5"/>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527"/>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7CA"/>
    <w:rsid w:val="00E7584B"/>
    <w:rsid w:val="00E75E07"/>
    <w:rsid w:val="00E75F8C"/>
    <w:rsid w:val="00E76C4D"/>
    <w:rsid w:val="00E76D29"/>
    <w:rsid w:val="00E771B6"/>
    <w:rsid w:val="00E771E5"/>
    <w:rsid w:val="00E77294"/>
    <w:rsid w:val="00E7759C"/>
    <w:rsid w:val="00E77601"/>
    <w:rsid w:val="00E77820"/>
    <w:rsid w:val="00E80126"/>
    <w:rsid w:val="00E8042D"/>
    <w:rsid w:val="00E80D54"/>
    <w:rsid w:val="00E8188B"/>
    <w:rsid w:val="00E8273F"/>
    <w:rsid w:val="00E8274E"/>
    <w:rsid w:val="00E82E42"/>
    <w:rsid w:val="00E83676"/>
    <w:rsid w:val="00E83743"/>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2D3A"/>
    <w:rsid w:val="00EB30CC"/>
    <w:rsid w:val="00EB349D"/>
    <w:rsid w:val="00EB3540"/>
    <w:rsid w:val="00EB37BE"/>
    <w:rsid w:val="00EB425C"/>
    <w:rsid w:val="00EB4557"/>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3ABA"/>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436"/>
    <w:rsid w:val="00F1657D"/>
    <w:rsid w:val="00F167B4"/>
    <w:rsid w:val="00F167E3"/>
    <w:rsid w:val="00F177C0"/>
    <w:rsid w:val="00F20194"/>
    <w:rsid w:val="00F20252"/>
    <w:rsid w:val="00F20357"/>
    <w:rsid w:val="00F211B2"/>
    <w:rsid w:val="00F21433"/>
    <w:rsid w:val="00F2262D"/>
    <w:rsid w:val="00F22669"/>
    <w:rsid w:val="00F22AF2"/>
    <w:rsid w:val="00F22C8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2C85"/>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4EE"/>
    <w:rsid w:val="00FA3FAA"/>
    <w:rsid w:val="00FA3FF7"/>
    <w:rsid w:val="00FA42D7"/>
    <w:rsid w:val="00FA47ED"/>
    <w:rsid w:val="00FA4CE0"/>
    <w:rsid w:val="00FA4D2D"/>
    <w:rsid w:val="00FA4E49"/>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6D1"/>
    <w:rsid w:val="00FC0713"/>
    <w:rsid w:val="00FC0837"/>
    <w:rsid w:val="00FC0D1B"/>
    <w:rsid w:val="00FC149C"/>
    <w:rsid w:val="00FC1B6D"/>
    <w:rsid w:val="00FC1E45"/>
    <w:rsid w:val="00FC2398"/>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6DCF7-DFDE-411E-BFA7-C28A96F7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7363</TotalTime>
  <Pages>1</Pages>
  <Words>16843</Words>
  <Characters>96010</Characters>
  <Application>Microsoft Office Word</Application>
  <DocSecurity>0</DocSecurity>
  <Lines>800</Lines>
  <Paragraphs>225</Paragraphs>
  <ScaleCrop>false</ScaleCrop>
  <Company/>
  <LinksUpToDate>false</LinksUpToDate>
  <CharactersWithSpaces>112628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962</cp:revision>
  <cp:lastPrinted>2020-07-16T03:02:00Z</cp:lastPrinted>
  <dcterms:created xsi:type="dcterms:W3CDTF">2020-07-21T15:22:00Z</dcterms:created>
  <dcterms:modified xsi:type="dcterms:W3CDTF">2020-08-26T03:05:00Z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id="HNaHXgGJ"/&gt;&lt;style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