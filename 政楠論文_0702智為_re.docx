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6CF55" w14:textId="20978C59" w:rsidR="00324C50" w:rsidRDefault="00AD79C8" w:rsidP="00451032">
      <w:pPr>
        <w:jc w:val="center"/>
        <w:rPr>
          <w:rFonts w:cs="Times New Roman"/>
          <w:sz w:val="40"/>
          <w:szCs w:val="40"/>
        </w:rPr>
      </w:pPr>
      <w:r>
        <w:rPr>
          <w:rFonts w:cs="Times New Roman" w:hint="eastAsia"/>
          <w:sz w:val="40"/>
          <w:szCs w:val="40"/>
        </w:rPr>
        <w:t xml:space="preserve"> </w:t>
      </w:r>
      <w:r w:rsidR="00324C50" w:rsidRPr="00324C50">
        <w:rPr>
          <w:rFonts w:cs="Times New Roman" w:hint="eastAsia"/>
          <w:sz w:val="40"/>
          <w:szCs w:val="40"/>
        </w:rPr>
        <w:t>國立中興大學論文寫作範本</w:t>
      </w:r>
    </w:p>
    <w:p w14:paraId="4BB1B9C4" w14:textId="22A0FB8E" w:rsidR="00324C50" w:rsidRDefault="00324C50" w:rsidP="00451032">
      <w:pPr>
        <w:jc w:val="center"/>
        <w:rPr>
          <w:rFonts w:cs="Times New Roman"/>
          <w:sz w:val="40"/>
          <w:szCs w:val="40"/>
        </w:rPr>
      </w:pPr>
      <w:r>
        <w:rPr>
          <w:rFonts w:cs="Times New Roman" w:hint="eastAsia"/>
          <w:sz w:val="40"/>
          <w:szCs w:val="40"/>
        </w:rPr>
        <w:t>使用說明</w:t>
      </w:r>
    </w:p>
    <w:p w14:paraId="14DF305C" w14:textId="77777777" w:rsidR="00451032" w:rsidRDefault="00451032" w:rsidP="00451032">
      <w:pPr>
        <w:jc w:val="center"/>
        <w:rPr>
          <w:rFonts w:cs="Times New Roman"/>
          <w:sz w:val="40"/>
          <w:szCs w:val="40"/>
        </w:rPr>
      </w:pPr>
    </w:p>
    <w:p w14:paraId="5083809D" w14:textId="26B7AA62" w:rsidR="00324C50" w:rsidRDefault="00324C50" w:rsidP="00451032">
      <w:pPr>
        <w:pStyle w:val="af4"/>
        <w:numPr>
          <w:ilvl w:val="0"/>
          <w:numId w:val="1"/>
        </w:numPr>
        <w:spacing w:line="0" w:lineRule="atLeast"/>
        <w:ind w:leftChars="0"/>
        <w:rPr>
          <w:rFonts w:cs="Times New Roman"/>
          <w:sz w:val="32"/>
          <w:szCs w:val="32"/>
        </w:rPr>
      </w:pPr>
      <w:r w:rsidRPr="00451032">
        <w:rPr>
          <w:rFonts w:cs="Times New Roman" w:hint="eastAsia"/>
          <w:sz w:val="32"/>
          <w:szCs w:val="32"/>
        </w:rPr>
        <w:t>此檔案僅供</w:t>
      </w:r>
      <w:r w:rsidR="00671949" w:rsidRPr="00451032">
        <w:rPr>
          <w:rFonts w:cs="Times New Roman" w:hint="eastAsia"/>
          <w:sz w:val="32"/>
          <w:szCs w:val="32"/>
        </w:rPr>
        <w:t>研究生</w:t>
      </w:r>
      <w:r w:rsidRPr="00451032">
        <w:rPr>
          <w:rFonts w:cs="Times New Roman" w:hint="eastAsia"/>
          <w:sz w:val="32"/>
          <w:szCs w:val="32"/>
        </w:rPr>
        <w:t>套用格式，論文</w:t>
      </w:r>
      <w:r w:rsidR="00671949" w:rsidRPr="00451032">
        <w:rPr>
          <w:rFonts w:cs="Times New Roman" w:hint="eastAsia"/>
          <w:sz w:val="32"/>
          <w:szCs w:val="32"/>
        </w:rPr>
        <w:t>主體架構請</w:t>
      </w:r>
      <w:r w:rsidRPr="00451032">
        <w:rPr>
          <w:rFonts w:cs="Times New Roman" w:hint="eastAsia"/>
          <w:sz w:val="32"/>
          <w:szCs w:val="32"/>
        </w:rPr>
        <w:t>依「</w:t>
      </w:r>
      <w:hyperlink r:id="rId8" w:history="1">
        <w:r w:rsidRPr="00451032">
          <w:rPr>
            <w:rStyle w:val="ab"/>
            <w:rFonts w:cs="Times New Roman" w:hint="eastAsia"/>
            <w:sz w:val="32"/>
            <w:szCs w:val="32"/>
          </w:rPr>
          <w:t>國立中興大學學位論文格式規範</w:t>
        </w:r>
      </w:hyperlink>
      <w:r w:rsidRPr="00451032">
        <w:rPr>
          <w:rFonts w:cs="Times New Roman" w:hint="eastAsia"/>
          <w:sz w:val="32"/>
          <w:szCs w:val="32"/>
        </w:rPr>
        <w:t>」規定撰寫。</w:t>
      </w:r>
    </w:p>
    <w:p w14:paraId="6F1043B8" w14:textId="77777777" w:rsidR="00451032" w:rsidRPr="00451032" w:rsidRDefault="00451032" w:rsidP="00451032">
      <w:pPr>
        <w:pStyle w:val="af4"/>
        <w:spacing w:line="0" w:lineRule="atLeast"/>
        <w:ind w:leftChars="0"/>
        <w:rPr>
          <w:rFonts w:cs="Times New Roman"/>
          <w:sz w:val="32"/>
          <w:szCs w:val="32"/>
        </w:rPr>
      </w:pPr>
    </w:p>
    <w:p w14:paraId="38E4AB8F" w14:textId="68039AA3" w:rsidR="00324C50" w:rsidRPr="00E17807" w:rsidRDefault="00671949" w:rsidP="005145A7">
      <w:pPr>
        <w:pStyle w:val="af4"/>
        <w:numPr>
          <w:ilvl w:val="0"/>
          <w:numId w:val="1"/>
        </w:numPr>
        <w:spacing w:line="0" w:lineRule="atLeast"/>
        <w:ind w:leftChars="0"/>
        <w:rPr>
          <w:rFonts w:cs="Times New Roman"/>
          <w:sz w:val="32"/>
          <w:szCs w:val="32"/>
        </w:rPr>
      </w:pPr>
      <w:r w:rsidRPr="00451032">
        <w:rPr>
          <w:rFonts w:cs="Times New Roman" w:hint="eastAsia"/>
          <w:sz w:val="32"/>
          <w:szCs w:val="32"/>
        </w:rPr>
        <w:t>論文</w:t>
      </w:r>
      <w:r w:rsidR="00324C50" w:rsidRPr="00451032">
        <w:rPr>
          <w:rFonts w:cs="Times New Roman" w:hint="eastAsia"/>
          <w:sz w:val="32"/>
          <w:szCs w:val="32"/>
        </w:rPr>
        <w:t>完成後，請</w:t>
      </w:r>
      <w:r w:rsidRPr="00451032">
        <w:rPr>
          <w:rFonts w:cs="Times New Roman" w:hint="eastAsia"/>
          <w:b/>
          <w:color w:val="FF0000"/>
          <w:sz w:val="32"/>
          <w:szCs w:val="32"/>
        </w:rPr>
        <w:t>務必刪除</w:t>
      </w:r>
      <w:r w:rsidRPr="00451032">
        <w:rPr>
          <w:rFonts w:cs="Times New Roman" w:hint="eastAsia"/>
          <w:sz w:val="32"/>
          <w:szCs w:val="32"/>
        </w:rPr>
        <w:t>「本頁使用說明」、出現在各頁左上角的「文字方塊」及「註解」</w:t>
      </w:r>
      <w:r w:rsidR="00E17807">
        <w:rPr>
          <w:rFonts w:cs="Times New Roman" w:hint="eastAsia"/>
          <w:sz w:val="32"/>
          <w:szCs w:val="32"/>
        </w:rPr>
        <w:t>(</w:t>
      </w:r>
      <w:r w:rsidR="00E17807">
        <w:rPr>
          <w:rFonts w:cs="Times New Roman" w:hint="eastAsia"/>
          <w:sz w:val="32"/>
          <w:szCs w:val="32"/>
        </w:rPr>
        <w:t>點選</w:t>
      </w:r>
      <w:r w:rsidR="005145A7" w:rsidRPr="005145A7">
        <w:rPr>
          <w:rFonts w:cs="Times New Roman" w:hint="eastAsia"/>
          <w:sz w:val="32"/>
          <w:szCs w:val="32"/>
        </w:rPr>
        <w:t>[</w:t>
      </w:r>
      <w:r w:rsidR="005145A7" w:rsidRPr="005145A7">
        <w:rPr>
          <w:rFonts w:cs="Times New Roman" w:hint="eastAsia"/>
          <w:sz w:val="32"/>
          <w:szCs w:val="32"/>
        </w:rPr>
        <w:t>校閱</w:t>
      </w:r>
      <w:r w:rsidR="005145A7" w:rsidRPr="005145A7">
        <w:rPr>
          <w:rFonts w:cs="Times New Roman" w:hint="eastAsia"/>
          <w:sz w:val="32"/>
          <w:szCs w:val="32"/>
        </w:rPr>
        <w:t>]</w:t>
      </w:r>
      <w:r w:rsidR="005145A7" w:rsidRPr="005145A7">
        <w:rPr>
          <w:rFonts w:cs="Times New Roman" w:hint="eastAsia"/>
          <w:sz w:val="32"/>
          <w:szCs w:val="32"/>
        </w:rPr>
        <w:t>索引標籤</w:t>
      </w:r>
      <w:r w:rsidR="00E17807" w:rsidRPr="00E17807">
        <w:rPr>
          <w:rFonts w:cs="Times New Roman" w:hint="eastAsia"/>
          <w:sz w:val="32"/>
          <w:szCs w:val="32"/>
        </w:rPr>
        <w:t xml:space="preserve"> </w:t>
      </w:r>
      <w:r w:rsidR="005145A7">
        <w:rPr>
          <w:rFonts w:cs="Times New Roman" w:hint="eastAsia"/>
          <w:sz w:val="32"/>
          <w:szCs w:val="32"/>
        </w:rPr>
        <w:t>後，點選</w:t>
      </w:r>
      <w:r w:rsidR="005145A7" w:rsidRPr="005145A7">
        <w:rPr>
          <w:rFonts w:cs="Times New Roman" w:hint="eastAsia"/>
          <w:sz w:val="32"/>
          <w:szCs w:val="32"/>
        </w:rPr>
        <w:t>[</w:t>
      </w:r>
      <w:r w:rsidR="00E17807" w:rsidRPr="005145A7">
        <w:rPr>
          <w:rFonts w:cs="Times New Roman" w:hint="eastAsia"/>
          <w:sz w:val="32"/>
          <w:szCs w:val="32"/>
        </w:rPr>
        <w:t>顯示註解</w:t>
      </w:r>
      <w:r w:rsidR="005145A7" w:rsidRPr="005145A7">
        <w:rPr>
          <w:rFonts w:cs="Times New Roman" w:hint="eastAsia"/>
          <w:sz w:val="32"/>
          <w:szCs w:val="32"/>
        </w:rPr>
        <w:t>]</w:t>
      </w:r>
      <w:r w:rsidR="00E17807" w:rsidRPr="00E17807">
        <w:rPr>
          <w:rFonts w:cs="Times New Roman" w:hint="eastAsia"/>
          <w:sz w:val="32"/>
          <w:szCs w:val="32"/>
        </w:rPr>
        <w:t>查看</w:t>
      </w:r>
      <w:r w:rsidR="00E17807" w:rsidRPr="00E17807">
        <w:rPr>
          <w:rFonts w:cs="Times New Roman" w:hint="eastAsia"/>
          <w:sz w:val="32"/>
          <w:szCs w:val="32"/>
        </w:rPr>
        <w:t>)</w:t>
      </w:r>
      <w:r w:rsidRPr="00E17807">
        <w:rPr>
          <w:rFonts w:cs="Times New Roman" w:hint="eastAsia"/>
          <w:sz w:val="32"/>
          <w:szCs w:val="32"/>
        </w:rPr>
        <w:t>。</w:t>
      </w:r>
    </w:p>
    <w:p w14:paraId="7FF4C9D8" w14:textId="77777777" w:rsidR="00324C50" w:rsidRDefault="00324C50">
      <w:pPr>
        <w:widowControl/>
        <w:rPr>
          <w:rFonts w:cs="Times New Roman"/>
          <w:sz w:val="40"/>
          <w:szCs w:val="40"/>
        </w:rPr>
      </w:pPr>
      <w:r>
        <w:rPr>
          <w:rFonts w:cs="Times New Roman"/>
          <w:sz w:val="40"/>
          <w:szCs w:val="40"/>
        </w:rPr>
        <w:br w:type="page"/>
      </w:r>
    </w:p>
    <w:p w14:paraId="1D3D66AC" w14:textId="0EA3F0F9" w:rsidR="00C15BA8" w:rsidRPr="00A016E8" w:rsidRDefault="000F4B17" w:rsidP="00C15BA8">
      <w:pPr>
        <w:jc w:val="center"/>
        <w:rPr>
          <w:rFonts w:cs="Times New Roman"/>
          <w:sz w:val="40"/>
          <w:szCs w:val="40"/>
        </w:rPr>
      </w:pPr>
      <w:r w:rsidRPr="00A016E8">
        <w:rPr>
          <w:rFonts w:cs="Times New Roman"/>
          <w:noProof/>
          <w:sz w:val="40"/>
          <w:szCs w:val="40"/>
        </w:rPr>
        <w:lastRenderedPageBreak/>
        <mc:AlternateContent>
          <mc:Choice Requires="wps">
            <w:drawing>
              <wp:anchor distT="45720" distB="45720" distL="114300" distR="114300" simplePos="0" relativeHeight="251659264" behindDoc="1" locked="1" layoutInCell="1" allowOverlap="0" wp14:anchorId="45064CF2" wp14:editId="1DC2BF13">
                <wp:simplePos x="0" y="0"/>
                <wp:positionH relativeFrom="page">
                  <wp:posOffset>365760</wp:posOffset>
                </wp:positionH>
                <wp:positionV relativeFrom="page">
                  <wp:posOffset>266700</wp:posOffset>
                </wp:positionV>
                <wp:extent cx="1386000" cy="547200"/>
                <wp:effectExtent l="0" t="0" r="24130" b="2476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000" cy="547200"/>
                        </a:xfrm>
                        <a:prstGeom prst="rect">
                          <a:avLst/>
                        </a:prstGeom>
                        <a:solidFill>
                          <a:srgbClr val="FFFFFF"/>
                        </a:solidFill>
                        <a:ln w="9525">
                          <a:solidFill>
                            <a:srgbClr val="000000"/>
                          </a:solidFill>
                          <a:miter lim="800000"/>
                          <a:headEnd/>
                          <a:tailEnd/>
                        </a:ln>
                      </wps:spPr>
                      <wps:txbx>
                        <w:txbxContent>
                          <w:p w14:paraId="3D0B30F5" w14:textId="77777777" w:rsidR="00522A64" w:rsidRPr="001970B5" w:rsidRDefault="00522A64" w:rsidP="001970B5">
                            <w:pPr>
                              <w:jc w:val="center"/>
                              <w:rPr>
                                <w:b/>
                                <w:sz w:val="32"/>
                                <w:szCs w:val="32"/>
                              </w:rPr>
                            </w:pPr>
                            <w:r w:rsidRPr="001970B5">
                              <w:rPr>
                                <w:rFonts w:hint="eastAsia"/>
                                <w:b/>
                                <w:sz w:val="32"/>
                                <w:szCs w:val="32"/>
                              </w:rPr>
                              <w:t>書名頁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064CF2" id="_x0000_t202" coordsize="21600,21600" o:spt="202" path="m,l,21600r21600,l21600,xe">
                <v:stroke joinstyle="miter"/>
                <v:path gradientshapeok="t" o:connecttype="rect"/>
              </v:shapetype>
              <v:shape id="文字方塊 2" o:spid="_x0000_s1026" type="#_x0000_t202" style="position:absolute;left:0;text-align:left;margin-left:28.8pt;margin-top:21pt;width:109.15pt;height:43.1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" o:allowoverlap="f">
                <v:textbox>
                  <w:txbxContent>
                    <w:p w14:paraId="3D0B30F5" w14:textId="77777777" w:rsidR="00522A64" w:rsidRPr="001970B5" w:rsidRDefault="00522A64" w:rsidP="001970B5">
                      <w:pPr>
                        <w:jc w:val="center"/>
                        <w:rPr>
                          <w:b/>
                          <w:sz w:val="32"/>
                          <w:szCs w:val="32"/>
                        </w:rPr>
                      </w:pPr>
                      <w:r w:rsidRPr="001970B5">
                        <w:rPr>
                          <w:rFonts w:hint="eastAsia"/>
                          <w:b/>
                          <w:sz w:val="32"/>
                          <w:szCs w:val="32"/>
                        </w:rPr>
                        <w:t>書名頁</w:t>
                      </w:r>
                    </w:p>
                  </w:txbxContent>
                </v:textbox>
                <w10:wrap anchorx="page" anchory="page"/>
                <w10:anchorlock/>
              </v:shape>
            </w:pict>
          </mc:Fallback>
        </mc:AlternateContent>
      </w:r>
      <w:r w:rsidR="00C15BA8" w:rsidRPr="00A016E8">
        <w:rPr>
          <w:rFonts w:cs="Times New Roman"/>
          <w:sz w:val="40"/>
          <w:szCs w:val="40"/>
        </w:rPr>
        <w:t>國立中興大學</w:t>
      </w:r>
      <w:r w:rsidR="007800BC">
        <w:rPr>
          <w:rFonts w:cs="Times New Roman" w:hint="eastAsia"/>
          <w:sz w:val="40"/>
          <w:szCs w:val="40"/>
        </w:rPr>
        <w:t>資訊科學與工程</w:t>
      </w:r>
      <w:r w:rsidR="00C15BA8" w:rsidRPr="00A016E8">
        <w:rPr>
          <w:rFonts w:cs="Times New Roman"/>
          <w:sz w:val="40"/>
          <w:szCs w:val="40"/>
        </w:rPr>
        <w:t>學系</w:t>
      </w:r>
    </w:p>
    <w:p w14:paraId="5798A375" w14:textId="5D4E1F90" w:rsidR="003F41E3" w:rsidRPr="00A016E8" w:rsidRDefault="007800BC" w:rsidP="00C15BA8">
      <w:pPr>
        <w:jc w:val="center"/>
        <w:rPr>
          <w:rFonts w:cs="Times New Roman"/>
          <w:sz w:val="40"/>
          <w:szCs w:val="40"/>
        </w:rPr>
      </w:pPr>
      <w:r>
        <w:rPr>
          <w:rFonts w:cs="Times New Roman" w:hint="eastAsia"/>
          <w:sz w:val="40"/>
          <w:szCs w:val="40"/>
        </w:rPr>
        <w:t>碩</w:t>
      </w:r>
      <w:r w:rsidR="00C15BA8" w:rsidRPr="00A016E8">
        <w:rPr>
          <w:rFonts w:cs="Times New Roman"/>
          <w:sz w:val="40"/>
          <w:szCs w:val="40"/>
        </w:rPr>
        <w:t>士學位論文</w:t>
      </w:r>
    </w:p>
    <w:p w14:paraId="15C3AA94" w14:textId="77777777" w:rsidR="00C15BA8" w:rsidRPr="00A016E8" w:rsidRDefault="00C15BA8" w:rsidP="000F4B17">
      <w:pPr>
        <w:spacing w:line="1700" w:lineRule="exact"/>
        <w:jc w:val="center"/>
        <w:rPr>
          <w:rFonts w:cs="Times New Roman"/>
          <w:sz w:val="40"/>
          <w:szCs w:val="40"/>
        </w:rPr>
      </w:pPr>
    </w:p>
    <w:p w14:paraId="12A0AEEA" w14:textId="77777777" w:rsidR="008F3A33" w:rsidRDefault="0097323A" w:rsidP="0097323A">
      <w:pPr>
        <w:jc w:val="center"/>
        <w:rPr>
          <w:rFonts w:cs="Times New Roman"/>
          <w:sz w:val="40"/>
          <w:szCs w:val="40"/>
        </w:rPr>
      </w:pPr>
      <w:r>
        <w:rPr>
          <w:rFonts w:cs="Times New Roman" w:hint="eastAsia"/>
          <w:sz w:val="40"/>
          <w:szCs w:val="40"/>
        </w:rPr>
        <w:t>基於</w:t>
      </w:r>
      <w:r>
        <w:rPr>
          <w:rFonts w:cs="Times New Roman"/>
          <w:sz w:val="40"/>
          <w:szCs w:val="40"/>
        </w:rPr>
        <w:t>k</w:t>
      </w:r>
      <w:r>
        <w:rPr>
          <w:rFonts w:cs="Times New Roman" w:hint="eastAsia"/>
          <w:sz w:val="40"/>
          <w:szCs w:val="40"/>
        </w:rPr>
        <w:t>鄰近填補法在不完整資料集中</w:t>
      </w:r>
    </w:p>
    <w:p w14:paraId="6DD5C9A3" w14:textId="193EA084" w:rsidR="0097323A" w:rsidRDefault="0097323A" w:rsidP="0097323A">
      <w:pPr>
        <w:jc w:val="center"/>
        <w:rPr>
          <w:rFonts w:cs="Times New Roman"/>
          <w:sz w:val="40"/>
          <w:szCs w:val="40"/>
        </w:rPr>
      </w:pPr>
      <w:r>
        <w:rPr>
          <w:rFonts w:cs="Times New Roman" w:hint="eastAsia"/>
          <w:sz w:val="40"/>
          <w:szCs w:val="40"/>
        </w:rPr>
        <w:t>找尋近似</w:t>
      </w:r>
      <w:r w:rsidR="008F3A33">
        <w:rPr>
          <w:rFonts w:cs="Times New Roman" w:hint="eastAsia"/>
          <w:sz w:val="40"/>
          <w:szCs w:val="40"/>
        </w:rPr>
        <w:t>天</w:t>
      </w:r>
      <w:r>
        <w:rPr>
          <w:rFonts w:cs="Times New Roman" w:hint="eastAsia"/>
          <w:sz w:val="40"/>
          <w:szCs w:val="40"/>
        </w:rPr>
        <w:t>際線</w:t>
      </w:r>
    </w:p>
    <w:p w14:paraId="799D6F46" w14:textId="77777777" w:rsidR="0097323A" w:rsidRDefault="0097323A" w:rsidP="0097323A">
      <w:pPr>
        <w:jc w:val="center"/>
        <w:rPr>
          <w:rFonts w:cs="Times New Roman"/>
          <w:sz w:val="40"/>
          <w:szCs w:val="40"/>
        </w:rPr>
      </w:pPr>
      <w:r>
        <w:rPr>
          <w:rFonts w:cs="Times New Roman"/>
          <w:sz w:val="40"/>
          <w:szCs w:val="40"/>
        </w:rPr>
        <w:t xml:space="preserve">Finding approximate skyline set via </w:t>
      </w:r>
    </w:p>
    <w:p w14:paraId="08890DD3" w14:textId="7929832F" w:rsidR="000F4B17" w:rsidRDefault="0097323A" w:rsidP="00CB1BBD">
      <w:pPr>
        <w:jc w:val="center"/>
        <w:rPr>
          <w:rFonts w:cs="Times New Roman"/>
          <w:sz w:val="40"/>
          <w:szCs w:val="40"/>
        </w:rPr>
      </w:pPr>
      <w:r>
        <w:rPr>
          <w:rFonts w:cs="Times New Roman"/>
          <w:sz w:val="40"/>
          <w:szCs w:val="40"/>
        </w:rPr>
        <w:t>k-NN based imputation under incomplete data set</w:t>
      </w:r>
    </w:p>
    <w:p w14:paraId="489A9563" w14:textId="6D61E5C8" w:rsidR="00CB1BBD" w:rsidRDefault="00CB1BBD" w:rsidP="00CB1BBD">
      <w:pPr>
        <w:jc w:val="center"/>
        <w:rPr>
          <w:rFonts w:cs="Times New Roman"/>
          <w:sz w:val="40"/>
          <w:szCs w:val="40"/>
        </w:rPr>
      </w:pPr>
    </w:p>
    <w:p w14:paraId="5FB91C4C" w14:textId="5B7F6626" w:rsidR="00CB1BBD" w:rsidRDefault="00CB1BBD" w:rsidP="00CB1BBD">
      <w:pPr>
        <w:jc w:val="center"/>
        <w:rPr>
          <w:rFonts w:cs="Times New Roman"/>
          <w:sz w:val="40"/>
          <w:szCs w:val="40"/>
        </w:rPr>
      </w:pPr>
    </w:p>
    <w:p w14:paraId="417EB824" w14:textId="356B0BFB" w:rsidR="00CB1BBD" w:rsidRDefault="00CB1BBD" w:rsidP="00CB1BBD">
      <w:pPr>
        <w:jc w:val="center"/>
        <w:rPr>
          <w:rFonts w:cs="Times New Roman"/>
          <w:sz w:val="40"/>
          <w:szCs w:val="40"/>
        </w:rPr>
      </w:pPr>
    </w:p>
    <w:p w14:paraId="66B759EC" w14:textId="2301A65A" w:rsidR="00CB1BBD" w:rsidRDefault="00CB1BBD" w:rsidP="00CB1BBD">
      <w:pPr>
        <w:jc w:val="center"/>
        <w:rPr>
          <w:rFonts w:cs="Times New Roman"/>
          <w:sz w:val="40"/>
          <w:szCs w:val="40"/>
        </w:rPr>
      </w:pPr>
    </w:p>
    <w:p w14:paraId="11578897" w14:textId="661FBDAE" w:rsidR="00CB1BBD" w:rsidRDefault="00CB1BBD" w:rsidP="00CB1BBD">
      <w:pPr>
        <w:jc w:val="center"/>
        <w:rPr>
          <w:rFonts w:cs="Times New Roman"/>
          <w:sz w:val="40"/>
          <w:szCs w:val="40"/>
        </w:rPr>
      </w:pPr>
    </w:p>
    <w:p w14:paraId="0CE408F5" w14:textId="11A1E169" w:rsidR="000F4B17" w:rsidRPr="00A016E8" w:rsidRDefault="000F4B17" w:rsidP="000F4B17">
      <w:pPr>
        <w:jc w:val="center"/>
        <w:rPr>
          <w:rFonts w:cs="Times New Roman"/>
          <w:sz w:val="40"/>
          <w:szCs w:val="40"/>
        </w:rPr>
      </w:pPr>
      <w:r w:rsidRPr="00A016E8">
        <w:rPr>
          <w:rFonts w:cs="Times New Roman"/>
          <w:sz w:val="40"/>
          <w:szCs w:val="40"/>
        </w:rPr>
        <w:t>指導教授</w:t>
      </w:r>
      <w:proofErr w:type="gramStart"/>
      <w:r w:rsidRPr="00A016E8">
        <w:rPr>
          <w:rFonts w:cs="Times New Roman"/>
          <w:sz w:val="40"/>
          <w:szCs w:val="40"/>
        </w:rPr>
        <w:t>︰</w:t>
      </w:r>
      <w:proofErr w:type="gramEnd"/>
      <w:r w:rsidR="0097323A">
        <w:rPr>
          <w:rFonts w:cs="Times New Roman" w:hint="eastAsia"/>
          <w:sz w:val="40"/>
          <w:szCs w:val="40"/>
        </w:rPr>
        <w:t>賈坤芳</w:t>
      </w:r>
      <w:r w:rsidRPr="00A016E8">
        <w:rPr>
          <w:rFonts w:cs="Times New Roman"/>
          <w:sz w:val="40"/>
          <w:szCs w:val="40"/>
        </w:rPr>
        <w:t xml:space="preserve">　</w:t>
      </w:r>
      <w:r w:rsidRPr="00A016E8">
        <w:rPr>
          <w:rFonts w:cs="Times New Roman"/>
          <w:sz w:val="40"/>
          <w:szCs w:val="40"/>
        </w:rPr>
        <w:t xml:space="preserve"> </w:t>
      </w:r>
      <w:proofErr w:type="spellStart"/>
      <w:r w:rsidR="00B7550A">
        <w:rPr>
          <w:rFonts w:cs="Times New Roman"/>
          <w:sz w:val="40"/>
          <w:szCs w:val="40"/>
        </w:rPr>
        <w:t>K</w:t>
      </w:r>
      <w:r w:rsidR="00B7550A">
        <w:rPr>
          <w:rFonts w:cs="Times New Roman" w:hint="eastAsia"/>
          <w:sz w:val="40"/>
          <w:szCs w:val="40"/>
        </w:rPr>
        <w:t>u</w:t>
      </w:r>
      <w:r w:rsidR="00B7550A">
        <w:rPr>
          <w:rFonts w:cs="Times New Roman"/>
          <w:sz w:val="40"/>
          <w:szCs w:val="40"/>
        </w:rPr>
        <w:t>en</w:t>
      </w:r>
      <w:proofErr w:type="spellEnd"/>
      <w:r w:rsidR="00B7550A">
        <w:rPr>
          <w:rFonts w:cs="Times New Roman"/>
          <w:sz w:val="40"/>
          <w:szCs w:val="40"/>
        </w:rPr>
        <w:t xml:space="preserve">-Fang </w:t>
      </w:r>
      <w:proofErr w:type="spellStart"/>
      <w:r w:rsidR="00B7550A">
        <w:rPr>
          <w:rFonts w:cs="Times New Roman"/>
          <w:sz w:val="40"/>
          <w:szCs w:val="40"/>
        </w:rPr>
        <w:t>Jea</w:t>
      </w:r>
      <w:proofErr w:type="spellEnd"/>
    </w:p>
    <w:p w14:paraId="2338666A" w14:textId="08F02A8D" w:rsidR="000F4B17" w:rsidRDefault="000F4B17" w:rsidP="000F4B17">
      <w:pPr>
        <w:jc w:val="center"/>
        <w:rPr>
          <w:rFonts w:cs="Times New Roman"/>
          <w:sz w:val="40"/>
          <w:szCs w:val="40"/>
        </w:rPr>
      </w:pPr>
      <w:proofErr w:type="gramStart"/>
      <w:r w:rsidRPr="00A016E8">
        <w:rPr>
          <w:rFonts w:cs="Times New Roman"/>
          <w:sz w:val="40"/>
          <w:szCs w:val="40"/>
        </w:rPr>
        <w:t>研</w:t>
      </w:r>
      <w:proofErr w:type="gramEnd"/>
      <w:r w:rsidRPr="00A016E8">
        <w:rPr>
          <w:rFonts w:cs="Times New Roman"/>
          <w:sz w:val="40"/>
          <w:szCs w:val="40"/>
        </w:rPr>
        <w:t xml:space="preserve"> </w:t>
      </w:r>
      <w:r w:rsidRPr="00A016E8">
        <w:rPr>
          <w:rFonts w:cs="Times New Roman"/>
          <w:sz w:val="40"/>
          <w:szCs w:val="40"/>
        </w:rPr>
        <w:t>究</w:t>
      </w:r>
      <w:r w:rsidRPr="00A016E8">
        <w:rPr>
          <w:rFonts w:cs="Times New Roman"/>
          <w:sz w:val="40"/>
          <w:szCs w:val="40"/>
        </w:rPr>
        <w:t xml:space="preserve"> </w:t>
      </w:r>
      <w:r w:rsidRPr="00A016E8">
        <w:rPr>
          <w:rFonts w:cs="Times New Roman"/>
          <w:sz w:val="40"/>
          <w:szCs w:val="40"/>
        </w:rPr>
        <w:t>生</w:t>
      </w:r>
      <w:proofErr w:type="gramStart"/>
      <w:r w:rsidRPr="00A016E8">
        <w:rPr>
          <w:rFonts w:cs="Times New Roman"/>
          <w:sz w:val="40"/>
          <w:szCs w:val="40"/>
        </w:rPr>
        <w:t>︰</w:t>
      </w:r>
      <w:r w:rsidR="0097323A">
        <w:rPr>
          <w:rFonts w:cs="Times New Roman" w:hint="eastAsia"/>
          <w:sz w:val="40"/>
          <w:szCs w:val="40"/>
        </w:rPr>
        <w:t>凌政</w:t>
      </w:r>
      <w:proofErr w:type="gramEnd"/>
      <w:r w:rsidR="0097323A">
        <w:rPr>
          <w:rFonts w:cs="Times New Roman" w:hint="eastAsia"/>
          <w:sz w:val="40"/>
          <w:szCs w:val="40"/>
        </w:rPr>
        <w:t>楠</w:t>
      </w:r>
      <w:r w:rsidRPr="00A016E8">
        <w:rPr>
          <w:rFonts w:cs="Times New Roman"/>
          <w:sz w:val="40"/>
          <w:szCs w:val="40"/>
        </w:rPr>
        <w:t xml:space="preserve">　</w:t>
      </w:r>
      <w:r w:rsidR="00B7550A">
        <w:rPr>
          <w:rFonts w:cs="Times New Roman" w:hint="eastAsia"/>
          <w:sz w:val="40"/>
          <w:szCs w:val="40"/>
        </w:rPr>
        <w:t xml:space="preserve"> </w:t>
      </w:r>
      <w:r w:rsidR="00ED792B">
        <w:rPr>
          <w:rFonts w:cs="Times New Roman" w:hint="eastAsia"/>
          <w:sz w:val="40"/>
          <w:szCs w:val="40"/>
        </w:rPr>
        <w:t>Ch</w:t>
      </w:r>
      <w:r w:rsidR="00ED792B">
        <w:rPr>
          <w:rFonts w:cs="Times New Roman"/>
          <w:sz w:val="40"/>
          <w:szCs w:val="40"/>
        </w:rPr>
        <w:t>eng-Nan Ling</w:t>
      </w:r>
    </w:p>
    <w:p w14:paraId="76383AB3" w14:textId="3FECFAF3" w:rsidR="0097323A" w:rsidRDefault="0097323A" w:rsidP="000F4B17">
      <w:pPr>
        <w:jc w:val="center"/>
        <w:rPr>
          <w:rFonts w:cs="Times New Roman"/>
          <w:sz w:val="40"/>
          <w:szCs w:val="40"/>
        </w:rPr>
      </w:pPr>
    </w:p>
    <w:p w14:paraId="016405B6" w14:textId="77777777" w:rsidR="001058AA" w:rsidRDefault="001058AA" w:rsidP="000F4B17">
      <w:pPr>
        <w:jc w:val="center"/>
        <w:rPr>
          <w:rFonts w:cs="Times New Roman"/>
          <w:sz w:val="40"/>
          <w:szCs w:val="40"/>
        </w:rPr>
      </w:pPr>
    </w:p>
    <w:p w14:paraId="17E1255E" w14:textId="77777777" w:rsidR="00CE6F97" w:rsidRPr="00A016E8" w:rsidRDefault="000F4B17" w:rsidP="000F4B17">
      <w:pPr>
        <w:jc w:val="center"/>
        <w:rPr>
          <w:rFonts w:cs="Times New Roman"/>
          <w:sz w:val="40"/>
          <w:szCs w:val="40"/>
        </w:rPr>
      </w:pPr>
      <w:r w:rsidRPr="00A016E8">
        <w:rPr>
          <w:rFonts w:cs="Times New Roman"/>
          <w:sz w:val="40"/>
          <w:szCs w:val="40"/>
        </w:rPr>
        <w:t>中華民國</w:t>
      </w:r>
      <w:r w:rsidR="007D1D9C" w:rsidRPr="007D1D9C">
        <w:rPr>
          <w:rFonts w:cs="Times New Roman" w:hint="eastAsia"/>
          <w:sz w:val="40"/>
          <w:szCs w:val="40"/>
        </w:rPr>
        <w:t>一百零</w:t>
      </w:r>
      <w:r w:rsidRPr="00A016E8">
        <w:rPr>
          <w:rFonts w:cs="Times New Roman"/>
          <w:sz w:val="40"/>
          <w:szCs w:val="40"/>
        </w:rPr>
        <w:t>X</w:t>
      </w:r>
      <w:r w:rsidRPr="00A016E8">
        <w:rPr>
          <w:rFonts w:cs="Times New Roman"/>
          <w:sz w:val="40"/>
          <w:szCs w:val="40"/>
        </w:rPr>
        <w:t>年</w:t>
      </w:r>
      <w:r w:rsidRPr="00A016E8">
        <w:rPr>
          <w:rFonts w:cs="Times New Roman"/>
          <w:sz w:val="40"/>
          <w:szCs w:val="40"/>
        </w:rPr>
        <w:t>XX</w:t>
      </w:r>
      <w:r w:rsidRPr="00A016E8">
        <w:rPr>
          <w:rFonts w:cs="Times New Roman"/>
          <w:sz w:val="40"/>
          <w:szCs w:val="40"/>
        </w:rPr>
        <w:t>月</w:t>
      </w:r>
      <w:r w:rsidR="00CE6F97" w:rsidRPr="00A016E8">
        <w:rPr>
          <w:rFonts w:cs="Times New Roman"/>
          <w:sz w:val="40"/>
          <w:szCs w:val="40"/>
        </w:rPr>
        <w:br w:type="page"/>
      </w:r>
    </w:p>
    <w:p w14:paraId="336345F0" w14:textId="77777777" w:rsidR="003D22DC" w:rsidRPr="00A016E8" w:rsidRDefault="003D22DC" w:rsidP="003D22DC">
      <w:pPr>
        <w:rPr>
          <w:rFonts w:cs="Times New Roman"/>
          <w:szCs w:val="24"/>
        </w:rPr>
      </w:pPr>
      <w:r w:rsidRPr="00A016E8">
        <w:rPr>
          <w:rFonts w:cs="Times New Roman"/>
          <w:szCs w:val="24"/>
        </w:rPr>
        <w:lastRenderedPageBreak/>
        <w:t>說明：由各系（所）提供，經口試委員、指導教授簽名，以證明論文口試合格。</w:t>
      </w:r>
      <w:r w:rsidRPr="00A016E8">
        <w:rPr>
          <w:rFonts w:cs="Times New Roman"/>
          <w:noProof/>
          <w:szCs w:val="24"/>
        </w:rPr>
        <mc:AlternateContent>
          <mc:Choice Requires="wps">
            <w:drawing>
              <wp:anchor distT="45720" distB="45720" distL="114300" distR="114300" simplePos="0" relativeHeight="251661312" behindDoc="1" locked="1" layoutInCell="1" allowOverlap="0" wp14:anchorId="5329099A" wp14:editId="686240A5">
                <wp:simplePos x="0" y="0"/>
                <wp:positionH relativeFrom="page">
                  <wp:posOffset>367030</wp:posOffset>
                </wp:positionH>
                <wp:positionV relativeFrom="topMargin">
                  <wp:posOffset>266700</wp:posOffset>
                </wp:positionV>
                <wp:extent cx="1386000" cy="547200"/>
                <wp:effectExtent l="0" t="0" r="24130" b="24765"/>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000" cy="547200"/>
                        </a:xfrm>
                        <a:prstGeom prst="rect">
                          <a:avLst/>
                        </a:prstGeom>
                        <a:solidFill>
                          <a:srgbClr val="FFFFFF"/>
                        </a:solidFill>
                        <a:ln w="9525">
                          <a:solidFill>
                            <a:srgbClr val="000000"/>
                          </a:solidFill>
                          <a:miter lim="800000"/>
                          <a:headEnd/>
                          <a:tailEnd/>
                        </a:ln>
                      </wps:spPr>
                      <wps:txbx>
                        <w:txbxContent>
                          <w:p w14:paraId="59BE3982" w14:textId="77777777" w:rsidR="00522A64" w:rsidRPr="001970B5" w:rsidRDefault="00522A64" w:rsidP="001970B5">
                            <w:pPr>
                              <w:jc w:val="center"/>
                              <w:rPr>
                                <w:b/>
                                <w:sz w:val="32"/>
                                <w:szCs w:val="32"/>
                              </w:rPr>
                            </w:pPr>
                            <w:r w:rsidRPr="001970B5">
                              <w:rPr>
                                <w:rFonts w:hint="eastAsia"/>
                                <w:b/>
                                <w:sz w:val="32"/>
                                <w:szCs w:val="32"/>
                              </w:rPr>
                              <w:t>審核頁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29099A" id="_x0000_s1027" type="#_x0000_t202" style="position:absolute;margin-left:28.9pt;margin-top:21pt;width:109.15pt;height:43.1pt;z-index:-251655168;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" o:allowoverlap="f">
                <v:textbox>
                  <w:txbxContent>
                    <w:p w14:paraId="59BE3982" w14:textId="77777777" w:rsidR="00522A64" w:rsidRPr="001970B5" w:rsidRDefault="00522A64" w:rsidP="001970B5">
                      <w:pPr>
                        <w:jc w:val="center"/>
                        <w:rPr>
                          <w:b/>
                          <w:sz w:val="32"/>
                          <w:szCs w:val="32"/>
                        </w:rPr>
                      </w:pPr>
                      <w:r w:rsidRPr="001970B5">
                        <w:rPr>
                          <w:rFonts w:hint="eastAsia"/>
                          <w:b/>
                          <w:sz w:val="32"/>
                          <w:szCs w:val="32"/>
                        </w:rPr>
                        <w:t>審核頁</w:t>
                      </w:r>
                    </w:p>
                  </w:txbxContent>
                </v:textbox>
                <w10:wrap anchorx="page" anchory="margin"/>
                <w10:anchorlock/>
              </v:shape>
            </w:pict>
          </mc:Fallback>
        </mc:AlternateContent>
      </w:r>
      <w:r w:rsidRPr="00A016E8">
        <w:rPr>
          <w:rFonts w:cs="Times New Roman"/>
          <w:szCs w:val="24"/>
        </w:rPr>
        <w:t>樣式請見如下：</w:t>
      </w:r>
    </w:p>
    <w:p w14:paraId="027EEA46" w14:textId="77777777" w:rsidR="003D22DC" w:rsidRPr="00A016E8" w:rsidRDefault="003D22DC" w:rsidP="000F4B17">
      <w:pPr>
        <w:jc w:val="center"/>
        <w:rPr>
          <w:rFonts w:cs="Times New Roman"/>
          <w:sz w:val="40"/>
          <w:szCs w:val="40"/>
        </w:rPr>
      </w:pPr>
      <w:r w:rsidRPr="00A016E8">
        <w:rPr>
          <w:rFonts w:cs="Times New Roman"/>
          <w:noProof/>
          <w:sz w:val="40"/>
          <w:szCs w:val="40"/>
        </w:rPr>
        <w:drawing>
          <wp:inline distT="0" distB="0" distL="0" distR="0" wp14:anchorId="1C56E2C5" wp14:editId="4C465776">
            <wp:extent cx="5400040" cy="677418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口試審核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6774180"/>
                    </a:xfrm>
                    <a:prstGeom prst="rect">
                      <a:avLst/>
                    </a:prstGeom>
                  </pic:spPr>
                </pic:pic>
              </a:graphicData>
            </a:graphic>
          </wp:inline>
        </w:drawing>
      </w:r>
    </w:p>
    <w:p w14:paraId="59EE29FD" w14:textId="77777777" w:rsidR="00CE6F97" w:rsidRPr="00A016E8" w:rsidRDefault="00CE6F97" w:rsidP="003D22DC">
      <w:pPr>
        <w:rPr>
          <w:rFonts w:cs="Times New Roman"/>
          <w:szCs w:val="24"/>
        </w:rPr>
      </w:pPr>
      <w:r w:rsidRPr="00A016E8">
        <w:rPr>
          <w:rFonts w:cs="Times New Roman"/>
          <w:szCs w:val="24"/>
        </w:rPr>
        <w:br w:type="page"/>
      </w:r>
    </w:p>
    <w:p w14:paraId="20CDAF59" w14:textId="77777777" w:rsidR="00CE6F97" w:rsidRPr="00A016E8" w:rsidRDefault="00CE6F97" w:rsidP="001970B5">
      <w:pPr>
        <w:jc w:val="center"/>
        <w:rPr>
          <w:rFonts w:cs="Times New Roman"/>
          <w:b/>
          <w:sz w:val="32"/>
          <w:szCs w:val="32"/>
        </w:rPr>
      </w:pPr>
      <w:proofErr w:type="gramStart"/>
      <w:r w:rsidRPr="00A016E8">
        <w:rPr>
          <w:rFonts w:cs="Times New Roman"/>
          <w:b/>
          <w:sz w:val="32"/>
          <w:szCs w:val="32"/>
        </w:rPr>
        <w:lastRenderedPageBreak/>
        <w:t>誌</w:t>
      </w:r>
      <w:proofErr w:type="gramEnd"/>
      <w:r w:rsidRPr="00A016E8">
        <w:rPr>
          <w:rFonts w:cs="Times New Roman"/>
          <w:b/>
          <w:sz w:val="32"/>
          <w:szCs w:val="32"/>
        </w:rPr>
        <w:t>謝辭</w:t>
      </w:r>
    </w:p>
    <w:p w14:paraId="0DCCAB0C" w14:textId="77777777" w:rsidR="003D22DC" w:rsidRPr="00A016E8" w:rsidRDefault="003D22DC" w:rsidP="003D22DC">
      <w:pPr>
        <w:rPr>
          <w:rFonts w:cs="Times New Roman"/>
          <w:noProof/>
          <w:szCs w:val="24"/>
        </w:rPr>
      </w:pPr>
      <w:r w:rsidRPr="00A016E8">
        <w:rPr>
          <w:rFonts w:cs="Times New Roman"/>
          <w:szCs w:val="24"/>
        </w:rPr>
        <w:t>說明：</w:t>
      </w:r>
      <w:r w:rsidR="00CE6F97" w:rsidRPr="00A016E8">
        <w:rPr>
          <w:rFonts w:cs="Times New Roman"/>
          <w:noProof/>
          <w:szCs w:val="24"/>
        </w:rPr>
        <w:t>表達對師長、受訪者、同學、家人等感謝之意，以一頁為原則，最多不超過兩頁。</w:t>
      </w:r>
      <w:r w:rsidR="00CE6F97" w:rsidRPr="00A016E8">
        <w:rPr>
          <w:rFonts w:cs="Times New Roman"/>
          <w:noProof/>
          <w:szCs w:val="24"/>
        </w:rPr>
        <w:t>(</w:t>
      </w:r>
      <w:r w:rsidR="00CE6F97" w:rsidRPr="00A016E8">
        <w:rPr>
          <w:rFonts w:cs="Times New Roman"/>
          <w:noProof/>
          <w:szCs w:val="24"/>
        </w:rPr>
        <w:t>非必備，由各系所自行決定</w:t>
      </w:r>
      <w:r w:rsidR="00CE6F97" w:rsidRPr="00A016E8">
        <w:rPr>
          <w:rFonts w:cs="Times New Roman"/>
          <w:noProof/>
          <w:szCs w:val="24"/>
        </w:rPr>
        <w:t>)</w:t>
      </w:r>
    </w:p>
    <w:p w14:paraId="7FCAAA4C" w14:textId="77777777" w:rsidR="00A83E90" w:rsidRPr="00A016E8" w:rsidRDefault="00CE6F97" w:rsidP="003D22DC">
      <w:pPr>
        <w:rPr>
          <w:rFonts w:cs="Times New Roman"/>
          <w:noProof/>
          <w:szCs w:val="24"/>
        </w:rPr>
        <w:sectPr w:rsidR="00A83E90" w:rsidRPr="00A016E8" w:rsidSect="00A83E90">
          <w:headerReference w:type="even" r:id="rId10"/>
          <w:headerReference w:type="default" r:id="rId11"/>
          <w:footerReference w:type="default" r:id="rId12"/>
          <w:headerReference w:type="first" r:id="rId13"/>
          <w:pgSz w:w="11906" w:h="16838"/>
          <w:pgMar w:top="1701" w:right="1701" w:bottom="1701" w:left="1701" w:header="851" w:footer="992" w:gutter="0"/>
          <w:cols w:space="425"/>
          <w:titlePg/>
          <w:docGrid w:type="lines" w:linePitch="360"/>
        </w:sectPr>
      </w:pPr>
      <w:r w:rsidRPr="00A016E8">
        <w:rPr>
          <w:rFonts w:cs="Times New Roman"/>
          <w:noProof/>
          <w:szCs w:val="24"/>
        </w:rPr>
        <w:br w:type="page"/>
      </w:r>
    </w:p>
    <w:p w14:paraId="1CF415A1" w14:textId="77777777" w:rsidR="00542528" w:rsidRPr="00A016E8" w:rsidRDefault="00542528" w:rsidP="00542528">
      <w:pPr>
        <w:pStyle w:val="1"/>
        <w:rPr>
          <w:rFonts w:ascii="Times New Roman" w:hAnsi="Times New Roman" w:cs="Times New Roman"/>
        </w:rPr>
      </w:pPr>
      <w:bookmarkStart w:id="0" w:name="_Toc532476759"/>
      <w:r w:rsidRPr="00A016E8">
        <w:rPr>
          <w:rFonts w:ascii="Times New Roman" w:hAnsi="Times New Roman" w:cs="Times New Roman"/>
        </w:rPr>
        <w:lastRenderedPageBreak/>
        <w:t>摘要</w:t>
      </w:r>
      <w:bookmarkEnd w:id="0"/>
    </w:p>
    <w:p w14:paraId="5AEE8A3E" w14:textId="77777777" w:rsidR="00E10EB8" w:rsidRPr="00A016E8" w:rsidRDefault="00CE6F97" w:rsidP="003D22DC">
      <w:pPr>
        <w:rPr>
          <w:rFonts w:cs="Times New Roman"/>
          <w:szCs w:val="24"/>
        </w:rPr>
      </w:pPr>
      <w:r w:rsidRPr="00A016E8">
        <w:rPr>
          <w:rFonts w:cs="Times New Roman"/>
          <w:szCs w:val="24"/>
        </w:rPr>
        <w:t>說明：以一頁為原則，最多不超過兩頁，簡要說明研究動機、研究方法與設計、資料收集與分析、研究結果及討論建議等。</w:t>
      </w:r>
    </w:p>
    <w:p w14:paraId="0C3A54AD" w14:textId="787E6743" w:rsidR="00CE6F97" w:rsidRDefault="00CE6F97" w:rsidP="003D22DC">
      <w:pPr>
        <w:rPr>
          <w:rFonts w:cs="Times New Roman"/>
          <w:noProof/>
          <w:szCs w:val="24"/>
        </w:rPr>
      </w:pPr>
      <w:r w:rsidRPr="00A016E8">
        <w:rPr>
          <w:rFonts w:cs="Times New Roman"/>
          <w:noProof/>
          <w:szCs w:val="24"/>
        </w:rPr>
        <w:t>關鍵字</w:t>
      </w:r>
      <w:r w:rsidR="00E10EB8" w:rsidRPr="00A016E8">
        <w:rPr>
          <w:rFonts w:cs="Times New Roman"/>
          <w:noProof/>
          <w:szCs w:val="24"/>
        </w:rPr>
        <w:t>：</w:t>
      </w:r>
      <w:r w:rsidRPr="00A016E8">
        <w:rPr>
          <w:rFonts w:cs="Times New Roman"/>
          <w:noProof/>
          <w:szCs w:val="24"/>
        </w:rPr>
        <w:t>建議從論文題目或摘要中挑選</w:t>
      </w:r>
      <w:r w:rsidRPr="00A016E8">
        <w:rPr>
          <w:rFonts w:cs="Times New Roman"/>
          <w:noProof/>
          <w:szCs w:val="24"/>
        </w:rPr>
        <w:t>1-2</w:t>
      </w:r>
      <w:r w:rsidRPr="00A016E8">
        <w:rPr>
          <w:rFonts w:cs="Times New Roman"/>
          <w:noProof/>
          <w:szCs w:val="24"/>
        </w:rPr>
        <w:t>個關鍵字</w:t>
      </w:r>
      <w:r w:rsidR="00E10EB8" w:rsidRPr="00A016E8">
        <w:rPr>
          <w:rFonts w:cs="Times New Roman"/>
          <w:noProof/>
          <w:szCs w:val="24"/>
        </w:rPr>
        <w:t>。</w:t>
      </w:r>
    </w:p>
    <w:p w14:paraId="244C7FBC" w14:textId="50645481" w:rsidR="00324C50" w:rsidRDefault="00324C50" w:rsidP="003D22DC">
      <w:pPr>
        <w:rPr>
          <w:rFonts w:cs="Times New Roman"/>
          <w:noProof/>
          <w:szCs w:val="24"/>
        </w:rPr>
      </w:pPr>
    </w:p>
    <w:p w14:paraId="340ABA45" w14:textId="4000A2E4" w:rsidR="00324C50" w:rsidRPr="00A016E8" w:rsidRDefault="00324C50" w:rsidP="003D22DC">
      <w:pPr>
        <w:rPr>
          <w:rFonts w:cs="Times New Roman"/>
        </w:rPr>
      </w:pPr>
    </w:p>
    <w:p w14:paraId="34CF36C2" w14:textId="77777777" w:rsidR="00542528" w:rsidRPr="00A016E8" w:rsidRDefault="00542528" w:rsidP="003D22DC">
      <w:pPr>
        <w:rPr>
          <w:rFonts w:cs="Times New Roman"/>
          <w:szCs w:val="24"/>
        </w:rPr>
      </w:pPr>
      <w:r w:rsidRPr="00A016E8">
        <w:rPr>
          <w:rFonts w:cs="Times New Roman"/>
          <w:szCs w:val="24"/>
        </w:rPr>
        <w:br w:type="page"/>
      </w:r>
      <w:r w:rsidR="00551F2D" w:rsidRPr="00A016E8">
        <w:rPr>
          <w:rFonts w:cs="Times New Roman"/>
          <w:noProof/>
          <w:szCs w:val="24"/>
        </w:rPr>
        <mc:AlternateContent>
          <mc:Choice Requires="wps">
            <w:drawing>
              <wp:anchor distT="45720" distB="45720" distL="114300" distR="114300" simplePos="0" relativeHeight="251675648" behindDoc="1" locked="1" layoutInCell="1" allowOverlap="0" wp14:anchorId="4196370A" wp14:editId="3ACA470F">
                <wp:simplePos x="0" y="0"/>
                <wp:positionH relativeFrom="page">
                  <wp:posOffset>410210</wp:posOffset>
                </wp:positionH>
                <wp:positionV relativeFrom="topMargin">
                  <wp:posOffset>266700</wp:posOffset>
                </wp:positionV>
                <wp:extent cx="1386000" cy="547200"/>
                <wp:effectExtent l="0" t="0" r="24130" b="24765"/>
                <wp:wrapNone/>
                <wp:docPr id="6" name="文字方塊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000" cy="547200"/>
                        </a:xfrm>
                        <a:prstGeom prst="rect">
                          <a:avLst/>
                        </a:prstGeom>
                        <a:solidFill>
                          <a:srgbClr val="FFFFFF"/>
                        </a:solidFill>
                        <a:ln w="9525">
                          <a:solidFill>
                            <a:srgbClr val="000000"/>
                          </a:solidFill>
                          <a:miter lim="800000"/>
                          <a:headEnd/>
                          <a:tailEnd/>
                        </a:ln>
                      </wps:spPr>
                      <wps:txbx>
                        <w:txbxContent>
                          <w:p w14:paraId="30F5B32D" w14:textId="77777777" w:rsidR="00522A64" w:rsidRPr="00551F2D" w:rsidRDefault="00522A64" w:rsidP="00551F2D">
                            <w:pPr>
                              <w:jc w:val="center"/>
                              <w:rPr>
                                <w:rFonts w:ascii="標楷體" w:hAnsi="標楷體"/>
                                <w:sz w:val="32"/>
                                <w:szCs w:val="32"/>
                              </w:rPr>
                            </w:pPr>
                            <w:r>
                              <w:rPr>
                                <w:rFonts w:ascii="標楷體" w:hAnsi="標楷體" w:hint="eastAsia"/>
                                <w:sz w:val="32"/>
                                <w:szCs w:val="32"/>
                              </w:rPr>
                              <w:t>中文摘要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96370A" id="文字方塊 6" o:spid="_x0000_s1028" type="#_x0000_t202" style="position:absolute;margin-left:32.3pt;margin-top:21pt;width:109.15pt;height:43.1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" o:allowoverlap="f">
                <v:textbox>
                  <w:txbxContent>
                    <w:p w14:paraId="30F5B32D" w14:textId="77777777" w:rsidR="00522A64" w:rsidRPr="00551F2D" w:rsidRDefault="00522A64" w:rsidP="00551F2D">
                      <w:pPr>
                        <w:jc w:val="center"/>
                        <w:rPr>
                          <w:rFonts w:ascii="標楷體" w:hAnsi="標楷體"/>
                          <w:sz w:val="32"/>
                          <w:szCs w:val="32"/>
                        </w:rPr>
                      </w:pPr>
                      <w:r>
                        <w:rPr>
                          <w:rFonts w:ascii="標楷體" w:hAnsi="標楷體" w:hint="eastAsia"/>
                          <w:sz w:val="32"/>
                          <w:szCs w:val="32"/>
                        </w:rPr>
                        <w:t>中文摘要</w:t>
                      </w:r>
                    </w:p>
                  </w:txbxContent>
                </v:textbox>
                <w10:wrap anchorx="page" anchory="margin"/>
                <w10:anchorlock/>
              </v:shape>
            </w:pict>
          </mc:Fallback>
        </mc:AlternateContent>
      </w:r>
    </w:p>
    <w:p w14:paraId="0C747603" w14:textId="77777777" w:rsidR="00CE6F97" w:rsidRPr="00A016E8" w:rsidRDefault="00542528" w:rsidP="00542528">
      <w:pPr>
        <w:pStyle w:val="1"/>
        <w:rPr>
          <w:rFonts w:ascii="Times New Roman" w:hAnsi="Times New Roman" w:cs="Times New Roman"/>
        </w:rPr>
      </w:pPr>
      <w:bookmarkStart w:id="1" w:name="_Toc532476760"/>
      <w:r w:rsidRPr="00A016E8">
        <w:rPr>
          <w:rFonts w:ascii="Times New Roman" w:hAnsi="Times New Roman" w:cs="Times New Roman"/>
        </w:rPr>
        <w:lastRenderedPageBreak/>
        <w:t>Abstract</w:t>
      </w:r>
      <w:bookmarkEnd w:id="1"/>
    </w:p>
    <w:p w14:paraId="6AE01A25" w14:textId="77777777" w:rsidR="00AD3628" w:rsidRPr="00A016E8" w:rsidRDefault="00551F2D" w:rsidP="003D22DC">
      <w:pPr>
        <w:rPr>
          <w:rFonts w:cs="Times New Roman"/>
          <w:szCs w:val="24"/>
        </w:rPr>
      </w:pPr>
      <w:r w:rsidRPr="00A016E8">
        <w:rPr>
          <w:rFonts w:cs="Times New Roman"/>
          <w:noProof/>
          <w:szCs w:val="24"/>
        </w:rPr>
        <mc:AlternateContent>
          <mc:Choice Requires="wps">
            <w:drawing>
              <wp:anchor distT="45720" distB="45720" distL="114300" distR="114300" simplePos="0" relativeHeight="251677696" behindDoc="1" locked="1" layoutInCell="1" allowOverlap="0" wp14:anchorId="7D14EEC6" wp14:editId="27192A73">
                <wp:simplePos x="0" y="0"/>
                <wp:positionH relativeFrom="page">
                  <wp:posOffset>410210</wp:posOffset>
                </wp:positionH>
                <wp:positionV relativeFrom="topMargin">
                  <wp:posOffset>266700</wp:posOffset>
                </wp:positionV>
                <wp:extent cx="1386000" cy="547200"/>
                <wp:effectExtent l="0" t="0" r="24130" b="24765"/>
                <wp:wrapNone/>
                <wp:docPr id="7" name="文字方塊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6000" cy="547200"/>
                        </a:xfrm>
                        <a:prstGeom prst="rect">
                          <a:avLst/>
                        </a:prstGeom>
                        <a:solidFill>
                          <a:srgbClr val="FFFFFF"/>
                        </a:solidFill>
                        <a:ln w="9525">
                          <a:solidFill>
                            <a:srgbClr val="000000"/>
                          </a:solidFill>
                          <a:miter lim="800000"/>
                          <a:headEnd/>
                          <a:tailEnd/>
                        </a:ln>
                      </wps:spPr>
                      <wps:txbx>
                        <w:txbxContent>
                          <w:p w14:paraId="39B969CE" w14:textId="77777777" w:rsidR="00522A64" w:rsidRPr="00551F2D" w:rsidRDefault="00522A64" w:rsidP="00551F2D">
                            <w:pPr>
                              <w:jc w:val="center"/>
                              <w:rPr>
                                <w:rFonts w:ascii="標楷體" w:hAnsi="標楷體"/>
                                <w:sz w:val="32"/>
                                <w:szCs w:val="32"/>
                              </w:rPr>
                            </w:pPr>
                            <w:r>
                              <w:rPr>
                                <w:rFonts w:ascii="標楷體" w:hAnsi="標楷體" w:hint="eastAsia"/>
                                <w:sz w:val="32"/>
                                <w:szCs w:val="32"/>
                              </w:rPr>
                              <w:t>英文摘要</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14EEC6" id="文字方塊 7" o:spid="_x0000_s1029" type="#_x0000_t202" style="position:absolute;margin-left:32.3pt;margin-top:21pt;width:109.15pt;height:43.1pt;z-index:-251638784;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" o:allowoverlap="f">
                <v:textbox>
                  <w:txbxContent>
                    <w:p w14:paraId="39B969CE" w14:textId="77777777" w:rsidR="00522A64" w:rsidRPr="00551F2D" w:rsidRDefault="00522A64" w:rsidP="00551F2D">
                      <w:pPr>
                        <w:jc w:val="center"/>
                        <w:rPr>
                          <w:rFonts w:ascii="標楷體" w:hAnsi="標楷體"/>
                          <w:sz w:val="32"/>
                          <w:szCs w:val="32"/>
                        </w:rPr>
                      </w:pPr>
                      <w:r>
                        <w:rPr>
                          <w:rFonts w:ascii="標楷體" w:hAnsi="標楷體" w:hint="eastAsia"/>
                          <w:sz w:val="32"/>
                          <w:szCs w:val="32"/>
                        </w:rPr>
                        <w:t>英文摘要</w:t>
                      </w:r>
                    </w:p>
                  </w:txbxContent>
                </v:textbox>
                <w10:wrap anchorx="page" anchory="margin"/>
                <w10:anchorlock/>
              </v:shape>
            </w:pict>
          </mc:Fallback>
        </mc:AlternateContent>
      </w:r>
      <w:r w:rsidR="00CE6F97" w:rsidRPr="00A016E8">
        <w:rPr>
          <w:rFonts w:cs="Times New Roman"/>
          <w:szCs w:val="24"/>
        </w:rPr>
        <w:t>說明：精簡原則與中文摘要相同，必須注意專有名詞的翻譯是否正確。</w:t>
      </w:r>
    </w:p>
    <w:p w14:paraId="3257DB1A" w14:textId="77777777" w:rsidR="0059431B" w:rsidRPr="00A016E8" w:rsidRDefault="0059431B" w:rsidP="003D22DC">
      <w:pPr>
        <w:rPr>
          <w:rFonts w:cs="Times New Roman"/>
          <w:szCs w:val="24"/>
        </w:rPr>
      </w:pPr>
      <w:r w:rsidRPr="00A016E8">
        <w:rPr>
          <w:rFonts w:cs="Times New Roman"/>
          <w:szCs w:val="24"/>
        </w:rPr>
        <w:t>Keywords:</w:t>
      </w:r>
      <w:r w:rsidR="00665C26">
        <w:rPr>
          <w:rFonts w:cs="Times New Roman" w:hint="eastAsia"/>
          <w:szCs w:val="24"/>
        </w:rPr>
        <w:t>1-2</w:t>
      </w:r>
      <w:r w:rsidR="00665C26" w:rsidRPr="00665C26">
        <w:t xml:space="preserve"> </w:t>
      </w:r>
      <w:r w:rsidR="00665C26" w:rsidRPr="00665C26">
        <w:rPr>
          <w:rFonts w:cs="Times New Roman"/>
          <w:szCs w:val="24"/>
        </w:rPr>
        <w:t>keywords</w:t>
      </w:r>
    </w:p>
    <w:p w14:paraId="6F7D5061" w14:textId="77777777" w:rsidR="00542528" w:rsidRPr="00A016E8" w:rsidRDefault="00542528" w:rsidP="003D22DC">
      <w:pPr>
        <w:rPr>
          <w:rFonts w:cs="Times New Roman"/>
          <w:szCs w:val="24"/>
        </w:rPr>
      </w:pPr>
      <w:r w:rsidRPr="00A016E8">
        <w:rPr>
          <w:rFonts w:cs="Times New Roman"/>
          <w:szCs w:val="24"/>
        </w:rPr>
        <w:br w:type="page"/>
      </w:r>
    </w:p>
    <w:bookmarkStart w:id="2" w:name="_Toc532476761" w:displacedByCustomXml="next"/>
    <w:sdt>
      <w:sdtPr>
        <w:rPr>
          <w:rFonts w:ascii="Times New Roman" w:hAnsi="Times New Roman" w:cs="Times New Roman"/>
          <w:b w:val="0"/>
          <w:bCs w:val="0"/>
          <w:kern w:val="2"/>
          <w:sz w:val="40"/>
          <w:szCs w:val="22"/>
        </w:rPr>
        <w:id w:val="-447000639"/>
        <w:docPartObj>
          <w:docPartGallery w:val="Table of Contents"/>
          <w:docPartUnique/>
        </w:docPartObj>
      </w:sdtPr>
      <w:sdtEndPr>
        <w:rPr>
          <w:sz w:val="24"/>
          <w:lang w:val="zh-TW"/>
        </w:rPr>
      </w:sdtEndPr>
      <w:sdtContent>
        <w:p w14:paraId="35819492" w14:textId="77777777" w:rsidR="00542528" w:rsidRPr="00A016E8" w:rsidRDefault="002E604C" w:rsidP="002E604C">
          <w:pPr>
            <w:pStyle w:val="1"/>
            <w:rPr>
              <w:rFonts w:ascii="Times New Roman" w:hAnsi="Times New Roman" w:cs="Times New Roman"/>
            </w:rPr>
          </w:pPr>
          <w:r w:rsidRPr="00A016E8">
            <w:rPr>
              <w:rFonts w:ascii="Times New Roman" w:hAnsi="Times New Roman" w:cs="Times New Roman"/>
            </w:rPr>
            <w:t>目次</w:t>
          </w:r>
          <w:bookmarkEnd w:id="2"/>
        </w:p>
        <w:p w14:paraId="1F4D4E35" w14:textId="250FFB51" w:rsidR="00671949" w:rsidRDefault="00542528">
          <w:pPr>
            <w:pStyle w:val="11"/>
            <w:rPr>
              <w:rFonts w:asciiTheme="minorHAnsi" w:eastAsiaTheme="minorEastAsia" w:hAnsiTheme="minorHAnsi"/>
            </w:rPr>
          </w:pPr>
          <w:r w:rsidRPr="00A016E8">
            <w:rPr>
              <w:rFonts w:cs="Times New Roman"/>
              <w:b/>
              <w:bCs/>
              <w:lang w:val="zh-TW"/>
            </w:rPr>
            <w:fldChar w:fldCharType="begin"/>
          </w:r>
          <w:r w:rsidRPr="00A016E8">
            <w:rPr>
              <w:rFonts w:cs="Times New Roman"/>
              <w:b/>
              <w:bCs/>
              <w:lang w:val="zh-TW"/>
            </w:rPr>
            <w:instrText xml:space="preserve"> TOC \o "1-3" \h \z \u </w:instrText>
          </w:r>
          <w:r w:rsidRPr="00A016E8">
            <w:rPr>
              <w:rFonts w:cs="Times New Roman"/>
              <w:b/>
              <w:bCs/>
              <w:lang w:val="zh-TW"/>
            </w:rPr>
            <w:fldChar w:fldCharType="separate"/>
          </w:r>
          <w:hyperlink w:anchor="_Toc532476759" w:history="1">
            <w:r w:rsidR="00671949" w:rsidRPr="000F6A1B">
              <w:rPr>
                <w:rStyle w:val="ab"/>
                <w:rFonts w:cs="Times New Roman" w:hint="eastAsia"/>
              </w:rPr>
              <w:t>摘要</w:t>
            </w:r>
            <w:r w:rsidR="00671949">
              <w:rPr>
                <w:webHidden/>
              </w:rPr>
              <w:tab/>
            </w:r>
            <w:r w:rsidR="00671949">
              <w:rPr>
                <w:webHidden/>
              </w:rPr>
              <w:fldChar w:fldCharType="begin"/>
            </w:r>
            <w:r w:rsidR="00671949">
              <w:rPr>
                <w:webHidden/>
              </w:rPr>
              <w:instrText xml:space="preserve"> PAGEREF _Toc532476759 \h </w:instrText>
            </w:r>
            <w:r w:rsidR="00671949">
              <w:rPr>
                <w:webHidden/>
              </w:rPr>
            </w:r>
            <w:r w:rsidR="00671949">
              <w:rPr>
                <w:webHidden/>
              </w:rPr>
              <w:fldChar w:fldCharType="separate"/>
            </w:r>
            <w:r w:rsidR="00CB4842">
              <w:rPr>
                <w:webHidden/>
              </w:rPr>
              <w:t>i</w:t>
            </w:r>
            <w:r w:rsidR="00671949">
              <w:rPr>
                <w:webHidden/>
              </w:rPr>
              <w:fldChar w:fldCharType="end"/>
            </w:r>
          </w:hyperlink>
        </w:p>
        <w:p w14:paraId="73BE1BFF" w14:textId="69C5CF55" w:rsidR="00671949" w:rsidRDefault="00E16E82">
          <w:pPr>
            <w:pStyle w:val="11"/>
            <w:rPr>
              <w:rFonts w:asciiTheme="minorHAnsi" w:eastAsiaTheme="minorEastAsia" w:hAnsiTheme="minorHAnsi"/>
            </w:rPr>
          </w:pPr>
          <w:hyperlink w:anchor="_Toc532476760" w:history="1">
            <w:r w:rsidR="00671949" w:rsidRPr="000F6A1B">
              <w:rPr>
                <w:rStyle w:val="ab"/>
                <w:rFonts w:cs="Times New Roman"/>
              </w:rPr>
              <w:t>Abstract</w:t>
            </w:r>
            <w:r w:rsidR="00671949">
              <w:rPr>
                <w:webHidden/>
              </w:rPr>
              <w:tab/>
            </w:r>
            <w:r w:rsidR="00671949">
              <w:rPr>
                <w:webHidden/>
              </w:rPr>
              <w:fldChar w:fldCharType="begin"/>
            </w:r>
            <w:r w:rsidR="00671949">
              <w:rPr>
                <w:webHidden/>
              </w:rPr>
              <w:instrText xml:space="preserve"> PAGEREF _Toc532476760 \h </w:instrText>
            </w:r>
            <w:r w:rsidR="00671949">
              <w:rPr>
                <w:webHidden/>
              </w:rPr>
            </w:r>
            <w:r w:rsidR="00671949">
              <w:rPr>
                <w:webHidden/>
              </w:rPr>
              <w:fldChar w:fldCharType="separate"/>
            </w:r>
            <w:r w:rsidR="00CB4842">
              <w:rPr>
                <w:webHidden/>
              </w:rPr>
              <w:t>ii</w:t>
            </w:r>
            <w:r w:rsidR="00671949">
              <w:rPr>
                <w:webHidden/>
              </w:rPr>
              <w:fldChar w:fldCharType="end"/>
            </w:r>
          </w:hyperlink>
        </w:p>
        <w:p w14:paraId="5F44F02F" w14:textId="4BBFB121" w:rsidR="00671949" w:rsidRDefault="00E16E82">
          <w:pPr>
            <w:pStyle w:val="11"/>
            <w:rPr>
              <w:rFonts w:asciiTheme="minorHAnsi" w:eastAsiaTheme="minorEastAsia" w:hAnsiTheme="minorHAnsi"/>
            </w:rPr>
          </w:pPr>
          <w:hyperlink w:anchor="_Toc532476761" w:history="1">
            <w:r w:rsidR="00671949" w:rsidRPr="000F6A1B">
              <w:rPr>
                <w:rStyle w:val="ab"/>
                <w:rFonts w:cs="Times New Roman" w:hint="eastAsia"/>
              </w:rPr>
              <w:t>目次</w:t>
            </w:r>
            <w:r w:rsidR="00671949">
              <w:rPr>
                <w:webHidden/>
              </w:rPr>
              <w:tab/>
            </w:r>
            <w:r w:rsidR="00671949">
              <w:rPr>
                <w:webHidden/>
              </w:rPr>
              <w:fldChar w:fldCharType="begin"/>
            </w:r>
            <w:r w:rsidR="00671949">
              <w:rPr>
                <w:webHidden/>
              </w:rPr>
              <w:instrText xml:space="preserve"> PAGEREF _Toc532476761 \h </w:instrText>
            </w:r>
            <w:r w:rsidR="00671949">
              <w:rPr>
                <w:webHidden/>
              </w:rPr>
            </w:r>
            <w:r w:rsidR="00671949">
              <w:rPr>
                <w:webHidden/>
              </w:rPr>
              <w:fldChar w:fldCharType="separate"/>
            </w:r>
            <w:r w:rsidR="00CB4842">
              <w:rPr>
                <w:webHidden/>
              </w:rPr>
              <w:t>iii</w:t>
            </w:r>
            <w:r w:rsidR="00671949">
              <w:rPr>
                <w:webHidden/>
              </w:rPr>
              <w:fldChar w:fldCharType="end"/>
            </w:r>
          </w:hyperlink>
        </w:p>
        <w:p w14:paraId="72BF204D" w14:textId="23D4849A" w:rsidR="00671949" w:rsidRDefault="00E16E82">
          <w:pPr>
            <w:pStyle w:val="11"/>
            <w:rPr>
              <w:rFonts w:asciiTheme="minorHAnsi" w:eastAsiaTheme="minorEastAsia" w:hAnsiTheme="minorHAnsi"/>
            </w:rPr>
          </w:pPr>
          <w:hyperlink w:anchor="_Toc532476762" w:history="1">
            <w:r w:rsidR="00671949" w:rsidRPr="000F6A1B">
              <w:rPr>
                <w:rStyle w:val="ab"/>
                <w:rFonts w:cs="Times New Roman" w:hint="eastAsia"/>
              </w:rPr>
              <w:t>表目次</w:t>
            </w:r>
            <w:r w:rsidR="00671949">
              <w:rPr>
                <w:webHidden/>
              </w:rPr>
              <w:tab/>
            </w:r>
            <w:r w:rsidR="00671949">
              <w:rPr>
                <w:webHidden/>
              </w:rPr>
              <w:fldChar w:fldCharType="begin"/>
            </w:r>
            <w:r w:rsidR="00671949">
              <w:rPr>
                <w:webHidden/>
              </w:rPr>
              <w:instrText xml:space="preserve"> PAGEREF _Toc532476762 \h </w:instrText>
            </w:r>
            <w:r w:rsidR="00671949">
              <w:rPr>
                <w:webHidden/>
              </w:rPr>
            </w:r>
            <w:r w:rsidR="00671949">
              <w:rPr>
                <w:webHidden/>
              </w:rPr>
              <w:fldChar w:fldCharType="separate"/>
            </w:r>
            <w:r w:rsidR="00CB4842">
              <w:rPr>
                <w:webHidden/>
              </w:rPr>
              <w:t>iv</w:t>
            </w:r>
            <w:r w:rsidR="00671949">
              <w:rPr>
                <w:webHidden/>
              </w:rPr>
              <w:fldChar w:fldCharType="end"/>
            </w:r>
          </w:hyperlink>
        </w:p>
        <w:p w14:paraId="29471306" w14:textId="4D76C78E" w:rsidR="00671949" w:rsidRDefault="00E16E82">
          <w:pPr>
            <w:pStyle w:val="11"/>
            <w:rPr>
              <w:rFonts w:asciiTheme="minorHAnsi" w:eastAsiaTheme="minorEastAsia" w:hAnsiTheme="minorHAnsi"/>
            </w:rPr>
          </w:pPr>
          <w:hyperlink w:anchor="_Toc532476763" w:history="1">
            <w:r w:rsidR="00671949" w:rsidRPr="000F6A1B">
              <w:rPr>
                <w:rStyle w:val="ab"/>
                <w:rFonts w:cs="Times New Roman" w:hint="eastAsia"/>
              </w:rPr>
              <w:t>圖目次</w:t>
            </w:r>
            <w:r w:rsidR="00671949">
              <w:rPr>
                <w:webHidden/>
              </w:rPr>
              <w:tab/>
            </w:r>
            <w:r w:rsidR="00671949">
              <w:rPr>
                <w:webHidden/>
              </w:rPr>
              <w:fldChar w:fldCharType="begin"/>
            </w:r>
            <w:r w:rsidR="00671949">
              <w:rPr>
                <w:webHidden/>
              </w:rPr>
              <w:instrText xml:space="preserve"> PAGEREF _Toc532476763 \h </w:instrText>
            </w:r>
            <w:r w:rsidR="00671949">
              <w:rPr>
                <w:webHidden/>
              </w:rPr>
            </w:r>
            <w:r w:rsidR="00671949">
              <w:rPr>
                <w:webHidden/>
              </w:rPr>
              <w:fldChar w:fldCharType="separate"/>
            </w:r>
            <w:r w:rsidR="00CB4842">
              <w:rPr>
                <w:webHidden/>
              </w:rPr>
              <w:t>v</w:t>
            </w:r>
            <w:r w:rsidR="00671949">
              <w:rPr>
                <w:webHidden/>
              </w:rPr>
              <w:fldChar w:fldCharType="end"/>
            </w:r>
          </w:hyperlink>
        </w:p>
        <w:p w14:paraId="26B19A22" w14:textId="064E03FA" w:rsidR="00671949" w:rsidRDefault="00E16E82">
          <w:pPr>
            <w:pStyle w:val="11"/>
            <w:rPr>
              <w:rFonts w:asciiTheme="minorHAnsi" w:eastAsiaTheme="minorEastAsia" w:hAnsiTheme="minorHAnsi"/>
            </w:rPr>
          </w:pPr>
          <w:hyperlink w:anchor="_Toc532476764" w:history="1">
            <w:r w:rsidR="00671949" w:rsidRPr="000F6A1B">
              <w:rPr>
                <w:rStyle w:val="ab"/>
                <w:rFonts w:cs="Times New Roman" w:hint="eastAsia"/>
              </w:rPr>
              <w:t>第一章</w:t>
            </w:r>
            <w:r w:rsidR="00671949">
              <w:rPr>
                <w:webHidden/>
              </w:rPr>
              <w:tab/>
            </w:r>
            <w:r w:rsidR="00671949">
              <w:rPr>
                <w:webHidden/>
              </w:rPr>
              <w:fldChar w:fldCharType="begin"/>
            </w:r>
            <w:r w:rsidR="00671949">
              <w:rPr>
                <w:webHidden/>
              </w:rPr>
              <w:instrText xml:space="preserve"> PAGEREF _Toc532476764 \h </w:instrText>
            </w:r>
            <w:r w:rsidR="00671949">
              <w:rPr>
                <w:webHidden/>
              </w:rPr>
            </w:r>
            <w:r w:rsidR="00671949">
              <w:rPr>
                <w:webHidden/>
              </w:rPr>
              <w:fldChar w:fldCharType="separate"/>
            </w:r>
            <w:r w:rsidR="00CB4842">
              <w:rPr>
                <w:webHidden/>
              </w:rPr>
              <w:t>1</w:t>
            </w:r>
            <w:r w:rsidR="00671949">
              <w:rPr>
                <w:webHidden/>
              </w:rPr>
              <w:fldChar w:fldCharType="end"/>
            </w:r>
          </w:hyperlink>
        </w:p>
        <w:p w14:paraId="0672D2BC" w14:textId="36F952CD" w:rsidR="00671949" w:rsidRDefault="00E16E82">
          <w:pPr>
            <w:pStyle w:val="11"/>
            <w:rPr>
              <w:rFonts w:asciiTheme="minorHAnsi" w:eastAsiaTheme="minorEastAsia" w:hAnsiTheme="minorHAnsi"/>
            </w:rPr>
          </w:pPr>
          <w:hyperlink w:anchor="_Toc532476765" w:history="1">
            <w:r w:rsidR="00671949" w:rsidRPr="000F6A1B">
              <w:rPr>
                <w:rStyle w:val="ab"/>
                <w:rFonts w:cs="Times New Roman" w:hint="eastAsia"/>
              </w:rPr>
              <w:t>參考書目</w:t>
            </w:r>
            <w:r w:rsidR="00671949">
              <w:rPr>
                <w:webHidden/>
              </w:rPr>
              <w:tab/>
            </w:r>
            <w:r w:rsidR="00671949">
              <w:rPr>
                <w:webHidden/>
              </w:rPr>
              <w:fldChar w:fldCharType="begin"/>
            </w:r>
            <w:r w:rsidR="00671949">
              <w:rPr>
                <w:webHidden/>
              </w:rPr>
              <w:instrText xml:space="preserve"> PAGEREF _Toc532476765 \h </w:instrText>
            </w:r>
            <w:r w:rsidR="00671949">
              <w:rPr>
                <w:webHidden/>
              </w:rPr>
            </w:r>
            <w:r w:rsidR="00671949">
              <w:rPr>
                <w:webHidden/>
              </w:rPr>
              <w:fldChar w:fldCharType="separate"/>
            </w:r>
            <w:r w:rsidR="00CB4842">
              <w:rPr>
                <w:webHidden/>
              </w:rPr>
              <w:t>3</w:t>
            </w:r>
            <w:r w:rsidR="00671949">
              <w:rPr>
                <w:webHidden/>
              </w:rPr>
              <w:fldChar w:fldCharType="end"/>
            </w:r>
          </w:hyperlink>
        </w:p>
        <w:p w14:paraId="7E0B3B9A" w14:textId="57916104" w:rsidR="00671949" w:rsidRDefault="00E16E82">
          <w:pPr>
            <w:pStyle w:val="21"/>
            <w:rPr>
              <w:rFonts w:asciiTheme="minorHAnsi" w:eastAsiaTheme="minorEastAsia" w:hAnsiTheme="minorHAnsi" w:cstheme="minorBidi"/>
              <w:noProof/>
              <w:kern w:val="2"/>
            </w:rPr>
          </w:pPr>
          <w:hyperlink w:anchor="_Toc532476766" w:history="1">
            <w:r w:rsidR="00671949" w:rsidRPr="000F6A1B">
              <w:rPr>
                <w:rStyle w:val="ab"/>
                <w:rFonts w:hint="eastAsia"/>
                <w:noProof/>
              </w:rPr>
              <w:t>一、中文部分</w:t>
            </w:r>
            <w:r w:rsidR="00671949">
              <w:rPr>
                <w:noProof/>
                <w:webHidden/>
              </w:rPr>
              <w:tab/>
            </w:r>
            <w:r w:rsidR="00671949">
              <w:rPr>
                <w:noProof/>
                <w:webHidden/>
              </w:rPr>
              <w:fldChar w:fldCharType="begin"/>
            </w:r>
            <w:r w:rsidR="00671949">
              <w:rPr>
                <w:noProof/>
                <w:webHidden/>
              </w:rPr>
              <w:instrText xml:space="preserve"> PAGEREF _Toc532476766 \h </w:instrText>
            </w:r>
            <w:r w:rsidR="00671949">
              <w:rPr>
                <w:noProof/>
                <w:webHidden/>
              </w:rPr>
            </w:r>
            <w:r w:rsidR="00671949">
              <w:rPr>
                <w:noProof/>
                <w:webHidden/>
              </w:rPr>
              <w:fldChar w:fldCharType="separate"/>
            </w:r>
            <w:r w:rsidR="00CB4842">
              <w:rPr>
                <w:noProof/>
                <w:webHidden/>
              </w:rPr>
              <w:t>3</w:t>
            </w:r>
            <w:r w:rsidR="00671949">
              <w:rPr>
                <w:noProof/>
                <w:webHidden/>
              </w:rPr>
              <w:fldChar w:fldCharType="end"/>
            </w:r>
          </w:hyperlink>
        </w:p>
        <w:p w14:paraId="0FFA83D3" w14:textId="6192CD24" w:rsidR="00671949" w:rsidRDefault="00E16E82">
          <w:pPr>
            <w:pStyle w:val="21"/>
            <w:rPr>
              <w:rFonts w:asciiTheme="minorHAnsi" w:eastAsiaTheme="minorEastAsia" w:hAnsiTheme="minorHAnsi" w:cstheme="minorBidi"/>
              <w:noProof/>
              <w:kern w:val="2"/>
            </w:rPr>
          </w:pPr>
          <w:hyperlink w:anchor="_Toc532476767" w:history="1">
            <w:r w:rsidR="00671949" w:rsidRPr="000F6A1B">
              <w:rPr>
                <w:rStyle w:val="ab"/>
                <w:rFonts w:hint="eastAsia"/>
                <w:noProof/>
              </w:rPr>
              <w:t>二、西文部分</w:t>
            </w:r>
            <w:r w:rsidR="00671949">
              <w:rPr>
                <w:noProof/>
                <w:webHidden/>
              </w:rPr>
              <w:tab/>
            </w:r>
            <w:r w:rsidR="00671949">
              <w:rPr>
                <w:noProof/>
                <w:webHidden/>
              </w:rPr>
              <w:fldChar w:fldCharType="begin"/>
            </w:r>
            <w:r w:rsidR="00671949">
              <w:rPr>
                <w:noProof/>
                <w:webHidden/>
              </w:rPr>
              <w:instrText xml:space="preserve"> PAGEREF _Toc532476767 \h </w:instrText>
            </w:r>
            <w:r w:rsidR="00671949">
              <w:rPr>
                <w:noProof/>
                <w:webHidden/>
              </w:rPr>
            </w:r>
            <w:r w:rsidR="00671949">
              <w:rPr>
                <w:noProof/>
                <w:webHidden/>
              </w:rPr>
              <w:fldChar w:fldCharType="separate"/>
            </w:r>
            <w:r w:rsidR="00CB4842">
              <w:rPr>
                <w:noProof/>
                <w:webHidden/>
              </w:rPr>
              <w:t>3</w:t>
            </w:r>
            <w:r w:rsidR="00671949">
              <w:rPr>
                <w:noProof/>
                <w:webHidden/>
              </w:rPr>
              <w:fldChar w:fldCharType="end"/>
            </w:r>
          </w:hyperlink>
        </w:p>
        <w:p w14:paraId="189FF951" w14:textId="1B40CEC3" w:rsidR="00671949" w:rsidRDefault="00E16E82">
          <w:pPr>
            <w:pStyle w:val="11"/>
            <w:rPr>
              <w:rFonts w:asciiTheme="minorHAnsi" w:eastAsiaTheme="minorEastAsia" w:hAnsiTheme="minorHAnsi"/>
            </w:rPr>
          </w:pPr>
          <w:hyperlink w:anchor="_Toc532476768" w:history="1">
            <w:r w:rsidR="00671949" w:rsidRPr="000F6A1B">
              <w:rPr>
                <w:rStyle w:val="ab"/>
                <w:rFonts w:cs="Times New Roman" w:hint="eastAsia"/>
              </w:rPr>
              <w:t>附錄</w:t>
            </w:r>
            <w:r w:rsidR="00671949">
              <w:rPr>
                <w:webHidden/>
              </w:rPr>
              <w:tab/>
            </w:r>
            <w:r w:rsidR="00671949">
              <w:rPr>
                <w:webHidden/>
              </w:rPr>
              <w:fldChar w:fldCharType="begin"/>
            </w:r>
            <w:r w:rsidR="00671949">
              <w:rPr>
                <w:webHidden/>
              </w:rPr>
              <w:instrText xml:space="preserve"> PAGEREF _Toc532476768 \h </w:instrText>
            </w:r>
            <w:r w:rsidR="00671949">
              <w:rPr>
                <w:webHidden/>
              </w:rPr>
            </w:r>
            <w:r w:rsidR="00671949">
              <w:rPr>
                <w:webHidden/>
              </w:rPr>
              <w:fldChar w:fldCharType="separate"/>
            </w:r>
            <w:r w:rsidR="00CB4842">
              <w:rPr>
                <w:webHidden/>
              </w:rPr>
              <w:t>4</w:t>
            </w:r>
            <w:r w:rsidR="00671949">
              <w:rPr>
                <w:webHidden/>
              </w:rPr>
              <w:fldChar w:fldCharType="end"/>
            </w:r>
          </w:hyperlink>
        </w:p>
        <w:p w14:paraId="30B92013" w14:textId="736142E4" w:rsidR="00542528" w:rsidRPr="00A016E8" w:rsidRDefault="00542528">
          <w:pPr>
            <w:rPr>
              <w:rFonts w:cs="Times New Roman"/>
            </w:rPr>
          </w:pPr>
          <w:r w:rsidRPr="00A016E8">
            <w:rPr>
              <w:rFonts w:cs="Times New Roman"/>
              <w:b/>
              <w:bCs/>
              <w:lang w:val="zh-TW"/>
            </w:rPr>
            <w:fldChar w:fldCharType="end"/>
          </w:r>
        </w:p>
      </w:sdtContent>
    </w:sdt>
    <w:p w14:paraId="49104255" w14:textId="77777777" w:rsidR="00542528" w:rsidRPr="00A016E8" w:rsidRDefault="002E604C" w:rsidP="003D22DC">
      <w:pPr>
        <w:rPr>
          <w:rFonts w:cs="Times New Roman"/>
          <w:szCs w:val="24"/>
        </w:rPr>
      </w:pPr>
      <w:r w:rsidRPr="00A016E8">
        <w:rPr>
          <w:rFonts w:cs="Times New Roman"/>
          <w:szCs w:val="24"/>
        </w:rPr>
        <w:t>說明：按「國立中興大學學位論文格式規範」之「論文編印項目次序」所列各項順序，依次註明章節編號、內容項目名稱及所在頁次，右邊對齊。</w:t>
      </w:r>
    </w:p>
    <w:p w14:paraId="0FCD9105" w14:textId="77777777" w:rsidR="002E604C" w:rsidRPr="00A016E8" w:rsidRDefault="002E604C" w:rsidP="003D22DC">
      <w:pPr>
        <w:rPr>
          <w:rFonts w:cs="Times New Roman"/>
          <w:szCs w:val="24"/>
        </w:rPr>
      </w:pPr>
      <w:r w:rsidRPr="00A016E8">
        <w:rPr>
          <w:rFonts w:cs="Times New Roman"/>
          <w:szCs w:val="24"/>
        </w:rPr>
        <w:br w:type="page"/>
      </w:r>
    </w:p>
    <w:p w14:paraId="5C4133FF" w14:textId="77777777" w:rsidR="002E604C" w:rsidRPr="00A016E8" w:rsidRDefault="002E604C" w:rsidP="002E604C">
      <w:pPr>
        <w:pStyle w:val="1"/>
        <w:rPr>
          <w:rFonts w:ascii="Times New Roman" w:hAnsi="Times New Roman" w:cs="Times New Roman"/>
        </w:rPr>
      </w:pPr>
      <w:bookmarkStart w:id="3" w:name="_Toc532476762"/>
      <w:r w:rsidRPr="00A016E8">
        <w:rPr>
          <w:rFonts w:ascii="Times New Roman" w:hAnsi="Times New Roman" w:cs="Times New Roman"/>
        </w:rPr>
        <w:lastRenderedPageBreak/>
        <w:t>表目次</w:t>
      </w:r>
      <w:bookmarkEnd w:id="3"/>
    </w:p>
    <w:p w14:paraId="4C74ACE8" w14:textId="77777777" w:rsidR="002E604C" w:rsidRPr="00A016E8" w:rsidRDefault="002E604C" w:rsidP="003D22DC">
      <w:pPr>
        <w:rPr>
          <w:rFonts w:cs="Times New Roman"/>
          <w:szCs w:val="24"/>
        </w:rPr>
      </w:pPr>
      <w:r w:rsidRPr="00A016E8">
        <w:rPr>
          <w:rFonts w:cs="Times New Roman"/>
          <w:szCs w:val="24"/>
        </w:rPr>
        <w:t>說明：註明圖表的編號、名稱及所在頁次，右邊對齊。表在前，圖在後。如圖或表總數超過</w:t>
      </w:r>
      <w:r w:rsidRPr="00A016E8">
        <w:rPr>
          <w:rFonts w:cs="Times New Roman"/>
          <w:szCs w:val="24"/>
        </w:rPr>
        <w:t>10</w:t>
      </w:r>
      <w:r w:rsidRPr="00A016E8">
        <w:rPr>
          <w:rFonts w:cs="Times New Roman"/>
          <w:szCs w:val="24"/>
        </w:rPr>
        <w:t>個以上，則分列表目次及圖目次。</w:t>
      </w:r>
    </w:p>
    <w:p w14:paraId="331A1002" w14:textId="77777777" w:rsidR="00551F2D" w:rsidRPr="00A016E8" w:rsidRDefault="00551F2D" w:rsidP="003D22DC">
      <w:pPr>
        <w:rPr>
          <w:rFonts w:cs="Times New Roman"/>
          <w:szCs w:val="24"/>
        </w:rPr>
      </w:pPr>
      <w:r w:rsidRPr="00A016E8">
        <w:rPr>
          <w:rFonts w:cs="Times New Roman"/>
          <w:szCs w:val="24"/>
        </w:rPr>
        <w:br w:type="page"/>
      </w:r>
    </w:p>
    <w:p w14:paraId="09E4DA65" w14:textId="77777777" w:rsidR="00551F2D" w:rsidRPr="00A016E8" w:rsidRDefault="00551F2D" w:rsidP="00551F2D">
      <w:pPr>
        <w:pStyle w:val="1"/>
        <w:rPr>
          <w:rFonts w:ascii="Times New Roman" w:hAnsi="Times New Roman" w:cs="Times New Roman"/>
        </w:rPr>
      </w:pPr>
      <w:bookmarkStart w:id="4" w:name="_Toc532476763"/>
      <w:r w:rsidRPr="00A016E8">
        <w:rPr>
          <w:rFonts w:ascii="Times New Roman" w:hAnsi="Times New Roman" w:cs="Times New Roman"/>
        </w:rPr>
        <w:lastRenderedPageBreak/>
        <w:t>圖目次</w:t>
      </w:r>
      <w:bookmarkEnd w:id="4"/>
    </w:p>
    <w:p w14:paraId="2B9B1AFA" w14:textId="77777777" w:rsidR="00551F2D" w:rsidRPr="00A016E8" w:rsidRDefault="00551F2D" w:rsidP="003D22DC">
      <w:pPr>
        <w:rPr>
          <w:rFonts w:cs="Times New Roman"/>
          <w:szCs w:val="24"/>
        </w:rPr>
      </w:pPr>
      <w:r w:rsidRPr="00A016E8">
        <w:rPr>
          <w:rFonts w:cs="Times New Roman"/>
          <w:szCs w:val="24"/>
        </w:rPr>
        <w:t>說明：</w:t>
      </w:r>
      <w:r w:rsidR="00E10EB8" w:rsidRPr="00A016E8">
        <w:rPr>
          <w:rFonts w:cs="Times New Roman"/>
          <w:szCs w:val="24"/>
        </w:rPr>
        <w:t>原則與表目次相同</w:t>
      </w:r>
      <w:r w:rsidRPr="00A016E8">
        <w:rPr>
          <w:rFonts w:cs="Times New Roman"/>
          <w:szCs w:val="24"/>
        </w:rPr>
        <w:t>。</w:t>
      </w:r>
    </w:p>
    <w:p w14:paraId="7866AAD4" w14:textId="77777777" w:rsidR="00A83E90" w:rsidRPr="00A016E8" w:rsidRDefault="002E604C" w:rsidP="003D22DC">
      <w:pPr>
        <w:rPr>
          <w:rFonts w:cs="Times New Roman"/>
          <w:szCs w:val="24"/>
        </w:rPr>
        <w:sectPr w:rsidR="00A83E90" w:rsidRPr="00A016E8" w:rsidSect="00A83E90">
          <w:headerReference w:type="even" r:id="rId14"/>
          <w:headerReference w:type="default" r:id="rId15"/>
          <w:footerReference w:type="default" r:id="rId16"/>
          <w:headerReference w:type="first" r:id="rId17"/>
          <w:pgSz w:w="11906" w:h="16838"/>
          <w:pgMar w:top="1701" w:right="1701" w:bottom="1701" w:left="1701" w:header="851" w:footer="992" w:gutter="0"/>
          <w:pgNumType w:fmt="lowerRoman" w:start="1"/>
          <w:cols w:space="425"/>
          <w:docGrid w:type="lines" w:linePitch="360"/>
        </w:sectPr>
      </w:pPr>
      <w:r w:rsidRPr="00A016E8">
        <w:rPr>
          <w:rFonts w:cs="Times New Roman"/>
          <w:szCs w:val="24"/>
        </w:rPr>
        <w:br w:type="page"/>
      </w:r>
    </w:p>
    <w:p w14:paraId="15B48832" w14:textId="7ECA0E3B" w:rsidR="002E604C" w:rsidRDefault="00551F2D" w:rsidP="00A34BDE">
      <w:pPr>
        <w:pStyle w:val="1"/>
        <w:rPr>
          <w:rFonts w:ascii="Times New Roman" w:hAnsi="Times New Roman" w:cs="Times New Roman"/>
        </w:rPr>
      </w:pPr>
      <w:bookmarkStart w:id="5" w:name="_Toc532476764"/>
      <w:r w:rsidRPr="00A016E8">
        <w:rPr>
          <w:rFonts w:ascii="Times New Roman" w:hAnsi="Times New Roman" w:cs="Times New Roman"/>
          <w:noProof/>
          <w:szCs w:val="24"/>
        </w:rPr>
        <w:lastRenderedPageBreak/>
        <mc:AlternateContent>
          <mc:Choice Requires="wps">
            <w:drawing>
              <wp:anchor distT="45720" distB="45720" distL="114300" distR="114300" simplePos="0" relativeHeight="251673600" behindDoc="1" locked="1" layoutInCell="1" allowOverlap="0" wp14:anchorId="0B7E55D2" wp14:editId="08AF1D2E">
                <wp:simplePos x="0" y="0"/>
                <wp:positionH relativeFrom="page">
                  <wp:posOffset>410210</wp:posOffset>
                </wp:positionH>
                <wp:positionV relativeFrom="topMargin">
                  <wp:posOffset>266700</wp:posOffset>
                </wp:positionV>
                <wp:extent cx="1576800" cy="547200"/>
                <wp:effectExtent l="0" t="0" r="23495" b="24765"/>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6800" cy="547200"/>
                        </a:xfrm>
                        <a:prstGeom prst="rect">
                          <a:avLst/>
                        </a:prstGeom>
                        <a:solidFill>
                          <a:srgbClr val="FFFFFF"/>
                        </a:solidFill>
                        <a:ln w="9525">
                          <a:solidFill>
                            <a:srgbClr val="000000"/>
                          </a:solidFill>
                          <a:miter lim="800000"/>
                          <a:headEnd/>
                          <a:tailEnd/>
                        </a:ln>
                      </wps:spPr>
                      <wps:txbx>
                        <w:txbxContent>
                          <w:p w14:paraId="015A5F94" w14:textId="77777777" w:rsidR="00522A64" w:rsidRPr="007E1BE5" w:rsidRDefault="00522A64" w:rsidP="00551F2D">
                            <w:pPr>
                              <w:jc w:val="center"/>
                              <w:rPr>
                                <w:rFonts w:ascii="標楷體" w:hAnsi="標楷體"/>
                                <w:sz w:val="52"/>
                                <w:szCs w:val="52"/>
                              </w:rPr>
                            </w:pPr>
                            <w:r>
                              <w:rPr>
                                <w:rFonts w:ascii="標楷體" w:hAnsi="標楷體" w:hint="eastAsia"/>
                                <w:sz w:val="52"/>
                                <w:szCs w:val="52"/>
                              </w:rPr>
                              <w:t>正文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E55D2" id="文字方塊 4" o:spid="_x0000_s1030" type="#_x0000_t202" style="position:absolute;left:0;text-align:left;margin-left:32.3pt;margin-top:21pt;width:124.15pt;height:43.1pt;z-index:-251642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" o:allowoverlap="f">
                <v:textbox>
                  <w:txbxContent>
                    <w:p w14:paraId="015A5F94" w14:textId="77777777" w:rsidR="00522A64" w:rsidRPr="007E1BE5" w:rsidRDefault="00522A64" w:rsidP="00551F2D">
                      <w:pPr>
                        <w:jc w:val="center"/>
                        <w:rPr>
                          <w:rFonts w:ascii="標楷體" w:hAnsi="標楷體"/>
                          <w:sz w:val="52"/>
                          <w:szCs w:val="52"/>
                        </w:rPr>
                      </w:pPr>
                      <w:r>
                        <w:rPr>
                          <w:rFonts w:ascii="標楷體" w:hAnsi="標楷體" w:hint="eastAsia"/>
                          <w:sz w:val="52"/>
                          <w:szCs w:val="52"/>
                        </w:rPr>
                        <w:t>正文</w:t>
                      </w:r>
                    </w:p>
                  </w:txbxContent>
                </v:textbox>
                <w10:wrap anchorx="page" anchory="margin"/>
                <w10:anchorlock/>
              </v:shape>
            </w:pict>
          </mc:Fallback>
        </mc:AlternateContent>
      </w:r>
      <w:r w:rsidR="002E604C" w:rsidRPr="00A016E8">
        <w:rPr>
          <w:rFonts w:ascii="Times New Roman" w:hAnsi="Times New Roman" w:cs="Times New Roman"/>
        </w:rPr>
        <w:t>第一章</w:t>
      </w:r>
      <w:bookmarkEnd w:id="5"/>
    </w:p>
    <w:p w14:paraId="2890D762" w14:textId="60399BE9" w:rsidR="00A34BDE" w:rsidRDefault="00A34BDE" w:rsidP="00A34BDE">
      <w:pPr>
        <w:pStyle w:val="2"/>
      </w:pPr>
      <w:r>
        <w:rPr>
          <w:rFonts w:hint="eastAsia"/>
        </w:rPr>
        <w:t>1.1</w:t>
      </w:r>
      <w:r w:rsidR="00C172CE">
        <w:rPr>
          <w:rFonts w:hint="eastAsia"/>
        </w:rPr>
        <w:t xml:space="preserve"> </w:t>
      </w:r>
      <w:r w:rsidR="00C172CE">
        <w:rPr>
          <w:rFonts w:hint="eastAsia"/>
        </w:rPr>
        <w:t>簡介</w:t>
      </w:r>
    </w:p>
    <w:p w14:paraId="6B4E4498" w14:textId="77777777" w:rsidR="00264848" w:rsidRPr="000B3B86" w:rsidRDefault="00264848" w:rsidP="00DE4135"/>
    <w:p w14:paraId="3709E95B" w14:textId="1DF696DC" w:rsidR="00DE4135" w:rsidRDefault="00502D99" w:rsidP="00DE4135">
      <w:r>
        <w:rPr>
          <w:rFonts w:hint="eastAsia"/>
        </w:rPr>
        <w:t>現實生活中，在蒐集資料的過程當中難免會面臨到資料不齊全的狀況</w:t>
      </w:r>
      <w:r w:rsidR="00264848">
        <w:rPr>
          <w:rFonts w:hint="eastAsia"/>
        </w:rPr>
        <w:t>，可能在蒐集過程中不慎讓內容流失，亦有可能是蒐集到的資料值很難完備</w:t>
      </w:r>
      <w:r>
        <w:rPr>
          <w:rFonts w:hint="eastAsia"/>
        </w:rPr>
        <w:t>，而此一</w:t>
      </w:r>
      <w:r w:rsidR="00264848">
        <w:rPr>
          <w:rFonts w:hint="eastAsia"/>
        </w:rPr>
        <w:t>類資料集</w:t>
      </w:r>
      <w:r>
        <w:rPr>
          <w:rFonts w:hint="eastAsia"/>
        </w:rPr>
        <w:t>在資料科學領域中被稱之為</w:t>
      </w:r>
      <w:r w:rsidR="00264848">
        <w:rPr>
          <w:rFonts w:ascii="標楷體" w:hAnsi="標楷體" w:hint="eastAsia"/>
        </w:rPr>
        <w:t>「不完整資料集」，即</w:t>
      </w:r>
      <w:r w:rsidR="00377987">
        <w:rPr>
          <w:rFonts w:ascii="標楷體" w:hAnsi="標楷體" w:hint="eastAsia"/>
        </w:rPr>
        <w:t>資料當中不全具有值。</w:t>
      </w:r>
    </w:p>
    <w:p w14:paraId="4208DA75" w14:textId="68B19C82" w:rsidR="00DE4135" w:rsidRPr="00377987" w:rsidRDefault="00DE4135" w:rsidP="00DE4135"/>
    <w:p w14:paraId="12037F9C" w14:textId="4360C6CE" w:rsidR="00721B23" w:rsidRDefault="00A34BDE" w:rsidP="00DE4135">
      <w:r w:rsidRPr="00A34BDE">
        <w:t>在多維度資料集當中，資料難免會因為諸多因素造成資料集內有缺失的情形從而影響結果，而針對缺失值填補的演算法其中又以</w:t>
      </w:r>
      <w:r w:rsidR="0016197E">
        <w:t>k</w:t>
      </w:r>
      <w:r w:rsidR="0016197E">
        <w:rPr>
          <w:rFonts w:hint="eastAsia"/>
        </w:rPr>
        <w:t>鄰近填補法</w:t>
      </w:r>
      <w:r w:rsidRPr="00A34BDE">
        <w:t>對不同缺失狀況表現較好，然而，過往的</w:t>
      </w:r>
      <w:r w:rsidR="0016197E">
        <w:t>k</w:t>
      </w:r>
      <w:r w:rsidR="0016197E">
        <w:rPr>
          <w:rFonts w:hint="eastAsia"/>
        </w:rPr>
        <w:t>鄰近填補法</w:t>
      </w:r>
      <w:r w:rsidRPr="00A34BDE">
        <w:t>都是以一個自定義常</w:t>
      </w:r>
      <w:r w:rsidR="00721B23">
        <w:rPr>
          <w:rFonts w:hint="eastAsia"/>
        </w:rPr>
        <w:t>數</w:t>
      </w:r>
      <w:r w:rsidRPr="00A34BDE">
        <w:t>k</w:t>
      </w:r>
      <w:r w:rsidRPr="00A34BDE">
        <w:t>作為對所有缺失值</w:t>
      </w:r>
      <w:proofErr w:type="gramStart"/>
      <w:r w:rsidRPr="00A34BDE">
        <w:t>找</w:t>
      </w:r>
      <w:r w:rsidR="007B55C8">
        <w:rPr>
          <w:rFonts w:hint="eastAsia"/>
        </w:rPr>
        <w:t>到</w:t>
      </w:r>
      <w:r w:rsidR="00C86243">
        <w:rPr>
          <w:rFonts w:hint="eastAsia"/>
        </w:rPr>
        <w:t>該維度</w:t>
      </w:r>
      <w:proofErr w:type="gramEnd"/>
      <w:r w:rsidRPr="00A34BDE">
        <w:t>鄰近點的方法，但卻少有研究針對不同缺失情形</w:t>
      </w:r>
      <w:r w:rsidR="00C86243">
        <w:rPr>
          <w:rFonts w:hint="eastAsia"/>
        </w:rPr>
        <w:t>下做</w:t>
      </w:r>
      <w:r w:rsidRPr="00A34BDE">
        <w:t>個別處理，一般而言，在各</w:t>
      </w:r>
      <w:r w:rsidR="00363D70">
        <w:rPr>
          <w:rFonts w:hint="eastAsia"/>
        </w:rPr>
        <w:t>個</w:t>
      </w:r>
      <w:r w:rsidRPr="00A34BDE">
        <w:t>維度當中無論缺失值的分布狀況較如何，一旦採取</w:t>
      </w:r>
      <w:r w:rsidR="00721B23">
        <w:rPr>
          <w:rFonts w:hint="eastAsia"/>
        </w:rPr>
        <w:t>k</w:t>
      </w:r>
      <w:r w:rsidR="00721B23">
        <w:rPr>
          <w:rFonts w:hint="eastAsia"/>
        </w:rPr>
        <w:t>鄰近填補法</w:t>
      </w:r>
      <w:r w:rsidRPr="00A34BDE">
        <w:t>機制填補法，</w:t>
      </w:r>
      <w:r w:rsidR="005B45AE">
        <w:rPr>
          <w:rFonts w:hint="eastAsia"/>
        </w:rPr>
        <w:t>在</w:t>
      </w:r>
      <w:r w:rsidRPr="00A34BDE">
        <w:t>所有</w:t>
      </w:r>
      <w:r w:rsidR="00111FFE">
        <w:rPr>
          <w:rFonts w:hint="eastAsia"/>
        </w:rPr>
        <w:t>的</w:t>
      </w:r>
      <w:r w:rsidRPr="00A34BDE">
        <w:t>維度中</w:t>
      </w:r>
      <w:r w:rsidR="00C86243">
        <w:rPr>
          <w:rFonts w:hint="eastAsia"/>
        </w:rPr>
        <w:t>，</w:t>
      </w:r>
      <w:r w:rsidRPr="00A34BDE">
        <w:t>缺失個數、某一缺失值</w:t>
      </w:r>
      <w:proofErr w:type="gramStart"/>
      <w:r w:rsidRPr="00A34BDE">
        <w:t>與該維</w:t>
      </w:r>
      <w:proofErr w:type="gramEnd"/>
      <w:r w:rsidRPr="00A34BDE">
        <w:t>度所佔有比例等等，均</w:t>
      </w:r>
      <w:r w:rsidR="007B55C8">
        <w:rPr>
          <w:rFonts w:hint="eastAsia"/>
        </w:rPr>
        <w:t>予</w:t>
      </w:r>
      <w:r w:rsidRPr="00A34BDE">
        <w:t>以同一機制搜尋</w:t>
      </w:r>
      <w:r w:rsidRPr="00A34BDE">
        <w:t>k</w:t>
      </w:r>
      <w:r w:rsidRPr="00A34BDE">
        <w:t>個鄰近點後，</w:t>
      </w:r>
      <w:r w:rsidR="00DA55B8">
        <w:rPr>
          <w:rFonts w:hint="eastAsia"/>
        </w:rPr>
        <w:t>並在此方法下所找到的鄰近點也予以相同權重，</w:t>
      </w:r>
      <w:r w:rsidRPr="00A34BDE">
        <w:t>將值填補回</w:t>
      </w:r>
      <w:r w:rsidR="00DA55B8">
        <w:rPr>
          <w:rFonts w:hint="eastAsia"/>
        </w:rPr>
        <w:t>該缺失值欄位</w:t>
      </w:r>
      <w:r w:rsidRPr="00A34BDE">
        <w:t>。</w:t>
      </w:r>
    </w:p>
    <w:p w14:paraId="787528E0" w14:textId="77777777" w:rsidR="00111FFE" w:rsidRDefault="00111FFE" w:rsidP="00DE4135"/>
    <w:p w14:paraId="00CE178C" w14:textId="59EDC74B" w:rsidR="00DE4135" w:rsidRDefault="00A34BDE" w:rsidP="00DE4135">
      <w:r w:rsidRPr="00A34BDE">
        <w:t>根據上述之情形，在以往經過傳統</w:t>
      </w:r>
      <w:r w:rsidRPr="00A34BDE">
        <w:t>k</w:t>
      </w:r>
      <w:r w:rsidR="004A06C7">
        <w:rPr>
          <w:rFonts w:hint="eastAsia"/>
        </w:rPr>
        <w:t>鄰近填補法</w:t>
      </w:r>
      <w:r w:rsidRPr="00A34BDE">
        <w:t>填補後的效果可能不會那麼好，因此</w:t>
      </w:r>
      <w:r w:rsidR="004A06C7">
        <w:rPr>
          <w:rFonts w:hint="eastAsia"/>
        </w:rPr>
        <w:t>，</w:t>
      </w:r>
      <w:r w:rsidRPr="00A34BDE">
        <w:t>本研究想觀察在對於缺失值分布不同的情況以及不同缺失情形下，基於</w:t>
      </w:r>
      <w:r w:rsidR="004A06C7">
        <w:rPr>
          <w:rFonts w:hint="eastAsia"/>
        </w:rPr>
        <w:t>原</w:t>
      </w:r>
      <w:r w:rsidR="004A06C7">
        <w:rPr>
          <w:rFonts w:hint="eastAsia"/>
        </w:rPr>
        <w:t>k</w:t>
      </w:r>
      <w:r w:rsidR="004A06C7">
        <w:rPr>
          <w:rFonts w:hint="eastAsia"/>
        </w:rPr>
        <w:t>鄰近填補</w:t>
      </w:r>
      <w:r w:rsidRPr="00A34BDE">
        <w:t>方法上做改</w:t>
      </w:r>
      <w:r w:rsidR="004A06C7">
        <w:rPr>
          <w:rFonts w:hint="eastAsia"/>
        </w:rPr>
        <w:t>善</w:t>
      </w:r>
      <w:r w:rsidRPr="00A34BDE">
        <w:t>，</w:t>
      </w:r>
      <w:r w:rsidR="004A06C7">
        <w:rPr>
          <w:rFonts w:hint="eastAsia"/>
        </w:rPr>
        <w:t>藉</w:t>
      </w:r>
      <w:r w:rsidRPr="00A34BDE">
        <w:t>以達到可以修正考慮某些缺失分布情形下，填補後的值可以更加合理</w:t>
      </w:r>
      <w:r w:rsidR="004A06C7">
        <w:rPr>
          <w:rFonts w:hint="eastAsia"/>
        </w:rPr>
        <w:t>且</w:t>
      </w:r>
      <w:r w:rsidRPr="00A34BDE">
        <w:t>完善，並提出一個改進的方法。</w:t>
      </w:r>
    </w:p>
    <w:p w14:paraId="298738B2" w14:textId="3908BAC1" w:rsidR="00CE330A" w:rsidRDefault="00CE330A">
      <w:pPr>
        <w:widowControl/>
        <w:rPr>
          <w:rFonts w:cs="Times New Roman"/>
          <w:szCs w:val="24"/>
        </w:rPr>
      </w:pPr>
      <w:r>
        <w:rPr>
          <w:rFonts w:cs="Times New Roman"/>
          <w:szCs w:val="24"/>
        </w:rPr>
        <w:br w:type="page"/>
      </w:r>
    </w:p>
    <w:p w14:paraId="28721604" w14:textId="5679FC50" w:rsidR="007076AD" w:rsidRDefault="00BA3108" w:rsidP="007076AD">
      <w:pPr>
        <w:pStyle w:val="1"/>
        <w:rPr>
          <w:rFonts w:ascii="Times New Roman" w:hAnsi="Times New Roman" w:cs="Times New Roman"/>
        </w:rPr>
      </w:pPr>
      <w:bookmarkStart w:id="6" w:name="_Toc532476765"/>
      <w:r>
        <w:rPr>
          <w:rFonts w:ascii="Times New Roman" w:hAnsi="Times New Roman" w:cs="Times New Roman" w:hint="eastAsia"/>
        </w:rPr>
        <w:lastRenderedPageBreak/>
        <w:t>第二章</w:t>
      </w:r>
      <w:r w:rsidR="00174EE5">
        <w:rPr>
          <w:rFonts w:ascii="Times New Roman" w:hAnsi="Times New Roman" w:cs="Times New Roman" w:hint="eastAsia"/>
        </w:rPr>
        <w:t xml:space="preserve"> </w:t>
      </w:r>
      <w:r w:rsidR="00174EE5">
        <w:rPr>
          <w:rFonts w:ascii="Times New Roman" w:hAnsi="Times New Roman" w:cs="Times New Roman" w:hint="eastAsia"/>
        </w:rPr>
        <w:t>相關研究</w:t>
      </w:r>
    </w:p>
    <w:p w14:paraId="0DD8C1F0" w14:textId="0715C657" w:rsidR="007076AD" w:rsidRPr="00175F0B" w:rsidRDefault="007076AD" w:rsidP="007076AD">
      <w:r>
        <w:rPr>
          <w:shd w:val="clear" w:color="auto" w:fill="FFFFFF"/>
        </w:rPr>
        <w:t>本論文所牽涉到的相關議題有</w:t>
      </w:r>
      <w:r>
        <w:rPr>
          <w:shd w:val="clear" w:color="auto" w:fill="FFFFFF"/>
        </w:rPr>
        <w:t>4</w:t>
      </w:r>
      <w:r>
        <w:rPr>
          <w:shd w:val="clear" w:color="auto" w:fill="FFFFFF"/>
        </w:rPr>
        <w:t>個面向</w:t>
      </w:r>
      <w:r>
        <w:rPr>
          <w:shd w:val="clear" w:color="auto" w:fill="FFFFFF"/>
        </w:rPr>
        <w:t xml:space="preserve"> :</w:t>
      </w:r>
      <w:r>
        <w:br/>
      </w:r>
      <w:r>
        <w:rPr>
          <w:shd w:val="clear" w:color="auto" w:fill="FFFFFF"/>
        </w:rPr>
        <w:t>天際線問題</w:t>
      </w:r>
      <w:r>
        <w:rPr>
          <w:shd w:val="clear" w:color="auto" w:fill="FFFFFF"/>
        </w:rPr>
        <w:t>(skyline problem)</w:t>
      </w:r>
      <w:r>
        <w:rPr>
          <w:shd w:val="clear" w:color="auto" w:fill="FFFFFF"/>
        </w:rPr>
        <w:t>、缺失值處理</w:t>
      </w:r>
      <w:r>
        <w:rPr>
          <w:shd w:val="clear" w:color="auto" w:fill="FFFFFF"/>
        </w:rPr>
        <w:t>(missing value handling)</w:t>
      </w:r>
      <w:r>
        <w:rPr>
          <w:shd w:val="clear" w:color="auto" w:fill="FFFFFF"/>
        </w:rPr>
        <w:t>、填補法</w:t>
      </w:r>
      <w:r>
        <w:rPr>
          <w:shd w:val="clear" w:color="auto" w:fill="FFFFFF"/>
        </w:rPr>
        <w:t xml:space="preserve"> (imputation)</w:t>
      </w:r>
      <w:r>
        <w:rPr>
          <w:shd w:val="clear" w:color="auto" w:fill="FFFFFF"/>
        </w:rPr>
        <w:t>、</w:t>
      </w:r>
      <w:r>
        <w:rPr>
          <w:shd w:val="clear" w:color="auto" w:fill="FFFFFF"/>
        </w:rPr>
        <w:t>k</w:t>
      </w:r>
      <w:r>
        <w:rPr>
          <w:shd w:val="clear" w:color="auto" w:fill="FFFFFF"/>
        </w:rPr>
        <w:t>鄰近</w:t>
      </w:r>
      <w:r w:rsidR="004C3DB4">
        <w:rPr>
          <w:rFonts w:hint="eastAsia"/>
          <w:shd w:val="clear" w:color="auto" w:fill="FFFFFF"/>
        </w:rPr>
        <w:t>填補法</w:t>
      </w:r>
      <w:r>
        <w:rPr>
          <w:shd w:val="clear" w:color="auto" w:fill="FFFFFF"/>
        </w:rPr>
        <w:t xml:space="preserve">(k-nearest neighbor </w:t>
      </w:r>
      <w:r w:rsidR="006D1551">
        <w:rPr>
          <w:shd w:val="clear" w:color="auto" w:fill="FFFFFF"/>
        </w:rPr>
        <w:t>imputation</w:t>
      </w:r>
      <w:r>
        <w:rPr>
          <w:shd w:val="clear" w:color="auto" w:fill="FFFFFF"/>
        </w:rPr>
        <w:t>)</w:t>
      </w:r>
    </w:p>
    <w:p w14:paraId="4826A6C5" w14:textId="77777777" w:rsidR="007076AD" w:rsidRPr="007076AD" w:rsidRDefault="007076AD" w:rsidP="007076AD"/>
    <w:p w14:paraId="3F679584" w14:textId="21943D8E" w:rsidR="00BA3108" w:rsidRDefault="00DF720D" w:rsidP="0022251E">
      <w:pPr>
        <w:pStyle w:val="2"/>
        <w:numPr>
          <w:ilvl w:val="1"/>
          <w:numId w:val="1"/>
        </w:numPr>
        <w:rPr>
          <w:rFonts w:cs="Times New Roman"/>
        </w:rPr>
      </w:pPr>
      <w:r>
        <w:rPr>
          <w:rFonts w:cs="Times New Roman" w:hint="eastAsia"/>
        </w:rPr>
        <w:t>天際線問題</w:t>
      </w:r>
      <w:r>
        <w:rPr>
          <w:rFonts w:cs="Times New Roman" w:hint="eastAsia"/>
        </w:rPr>
        <w:t xml:space="preserve"> S</w:t>
      </w:r>
      <w:r>
        <w:rPr>
          <w:rFonts w:cs="Times New Roman"/>
        </w:rPr>
        <w:t>kyline</w:t>
      </w:r>
      <w:r w:rsidR="001E735B">
        <w:rPr>
          <w:rFonts w:cs="Times New Roman"/>
        </w:rPr>
        <w:t xml:space="preserve"> </w:t>
      </w:r>
      <w:r w:rsidR="00E5019A">
        <w:rPr>
          <w:rFonts w:cs="Times New Roman"/>
        </w:rPr>
        <w:t>s</w:t>
      </w:r>
      <w:r w:rsidR="001E735B">
        <w:rPr>
          <w:rFonts w:cs="Times New Roman"/>
        </w:rPr>
        <w:t>et</w:t>
      </w:r>
      <w:r>
        <w:rPr>
          <w:rFonts w:cs="Times New Roman"/>
        </w:rPr>
        <w:t xml:space="preserve"> </w:t>
      </w:r>
      <w:r w:rsidR="00E5019A">
        <w:rPr>
          <w:rFonts w:cs="Times New Roman"/>
        </w:rPr>
        <w:t>p</w:t>
      </w:r>
      <w:r>
        <w:rPr>
          <w:rFonts w:cs="Times New Roman"/>
        </w:rPr>
        <w:t>roblem</w:t>
      </w:r>
      <w:r w:rsidR="00F341DE">
        <w:rPr>
          <w:rFonts w:cs="Times New Roman" w:hint="eastAsia"/>
        </w:rPr>
        <w:t xml:space="preserve"> </w:t>
      </w:r>
    </w:p>
    <w:p w14:paraId="0FB82918" w14:textId="1D6C406A" w:rsidR="0022251E" w:rsidRDefault="004122F1" w:rsidP="00CA4544">
      <w:pPr>
        <w:pStyle w:val="3"/>
        <w:numPr>
          <w:ilvl w:val="2"/>
          <w:numId w:val="1"/>
        </w:numPr>
        <w:rPr>
          <w:rFonts w:cs="Times New Roman"/>
        </w:rPr>
      </w:pPr>
      <w:r>
        <w:rPr>
          <w:rFonts w:cs="Times New Roman" w:hint="eastAsia"/>
        </w:rPr>
        <w:t>天際線問題概述</w:t>
      </w:r>
      <w:r w:rsidR="00E00FC1">
        <w:rPr>
          <w:rFonts w:cs="Times New Roman" w:hint="eastAsia"/>
        </w:rPr>
        <w:t>與完整資料集對天際線問題之影響</w:t>
      </w:r>
    </w:p>
    <w:p w14:paraId="0E7D0E0A" w14:textId="2C178F65" w:rsidR="000B4D27" w:rsidRPr="00CA4544" w:rsidRDefault="00CA4544" w:rsidP="00CA4544">
      <w:r>
        <w:rPr>
          <w:rFonts w:hint="eastAsia"/>
        </w:rPr>
        <w:t>天際線</w:t>
      </w:r>
      <w:r w:rsidR="00BD080A">
        <w:rPr>
          <w:rFonts w:hint="eastAsia"/>
        </w:rPr>
        <w:t>問題</w:t>
      </w:r>
      <w:r w:rsidR="00125900">
        <w:rPr>
          <w:rFonts w:hint="eastAsia"/>
        </w:rPr>
        <w:t>主要目的是要找出所有不會被任何一點支配的資料點</w:t>
      </w:r>
      <w:r w:rsidR="009F7508">
        <w:rPr>
          <w:rFonts w:hint="eastAsia"/>
        </w:rPr>
        <w:t>集合</w:t>
      </w:r>
      <w:r w:rsidR="00870D61">
        <w:rPr>
          <w:rFonts w:hint="eastAsia"/>
        </w:rPr>
        <w:t>，其決定被支配與否的關鍵是在比較點</w:t>
      </w:r>
      <w:r w:rsidR="00870D61">
        <w:rPr>
          <w:rFonts w:hint="eastAsia"/>
        </w:rPr>
        <w:t>p</w:t>
      </w:r>
      <w:r w:rsidR="00870D61">
        <w:rPr>
          <w:rFonts w:hint="eastAsia"/>
        </w:rPr>
        <w:t>的</w:t>
      </w:r>
      <w:proofErr w:type="gramStart"/>
      <w:r w:rsidR="00870D61">
        <w:rPr>
          <w:rFonts w:hint="eastAsia"/>
        </w:rPr>
        <w:t>所有維</w:t>
      </w:r>
      <w:proofErr w:type="gramEnd"/>
      <w:r w:rsidR="00870D61">
        <w:rPr>
          <w:rFonts w:hint="eastAsia"/>
        </w:rPr>
        <w:t>度下的</w:t>
      </w:r>
      <w:proofErr w:type="gramStart"/>
      <w:r w:rsidR="00870D61">
        <w:rPr>
          <w:rFonts w:hint="eastAsia"/>
        </w:rPr>
        <w:t>值均不小</w:t>
      </w:r>
      <w:proofErr w:type="gramEnd"/>
      <w:r w:rsidR="00870D61">
        <w:rPr>
          <w:rFonts w:hint="eastAsia"/>
        </w:rPr>
        <w:t>於或等於點</w:t>
      </w:r>
      <w:r w:rsidR="00870D61">
        <w:rPr>
          <w:rFonts w:hint="eastAsia"/>
        </w:rPr>
        <w:t>q</w:t>
      </w:r>
      <w:r w:rsidR="00444E7C">
        <w:rPr>
          <w:rFonts w:hint="eastAsia"/>
        </w:rPr>
        <w:t>，</w:t>
      </w:r>
      <w:r w:rsidR="001F442E">
        <w:rPr>
          <w:rFonts w:hint="eastAsia"/>
        </w:rPr>
        <w:t>稱之為點</w:t>
      </w:r>
      <w:r w:rsidR="001F442E">
        <w:rPr>
          <w:rFonts w:hint="eastAsia"/>
        </w:rPr>
        <w:t>p</w:t>
      </w:r>
      <w:r w:rsidR="001F442E">
        <w:rPr>
          <w:rFonts w:hint="eastAsia"/>
        </w:rPr>
        <w:t>支配點</w:t>
      </w:r>
      <w:r w:rsidR="001F442E">
        <w:rPr>
          <w:rFonts w:hint="eastAsia"/>
        </w:rPr>
        <w:t>q</w:t>
      </w:r>
      <w:r w:rsidR="001F442E">
        <w:rPr>
          <w:rFonts w:hint="eastAsia"/>
        </w:rPr>
        <w:t>，</w:t>
      </w:r>
      <w:r w:rsidR="000B4D27">
        <w:rPr>
          <w:rFonts w:hint="eastAsia"/>
        </w:rPr>
        <w:t>但由於天際線問題必須比較所有的</w:t>
      </w:r>
      <w:proofErr w:type="gramStart"/>
      <w:r w:rsidR="000B4D27">
        <w:rPr>
          <w:rFonts w:hint="eastAsia"/>
        </w:rPr>
        <w:t>維度方</w:t>
      </w:r>
      <w:proofErr w:type="gramEnd"/>
      <w:r w:rsidR="000B4D27">
        <w:rPr>
          <w:rFonts w:hint="eastAsia"/>
        </w:rPr>
        <w:t>能決定支配性</w:t>
      </w:r>
      <w:r w:rsidR="00C32A2E">
        <w:rPr>
          <w:rFonts w:hint="eastAsia"/>
        </w:rPr>
        <w:t>與否，故</w:t>
      </w:r>
      <w:r w:rsidR="00590ACA">
        <w:rPr>
          <w:rFonts w:hint="eastAsia"/>
        </w:rPr>
        <w:t>一個</w:t>
      </w:r>
      <w:r w:rsidR="00C32A2E">
        <w:rPr>
          <w:rFonts w:hint="eastAsia"/>
        </w:rPr>
        <w:t>完整資料集對</w:t>
      </w:r>
      <w:r w:rsidR="00590ACA">
        <w:rPr>
          <w:rFonts w:hint="eastAsia"/>
        </w:rPr>
        <w:t>天際線</w:t>
      </w:r>
      <w:r w:rsidR="00C32A2E">
        <w:rPr>
          <w:rFonts w:hint="eastAsia"/>
        </w:rPr>
        <w:t>問題</w:t>
      </w:r>
      <w:r w:rsidR="00DF2FD3">
        <w:rPr>
          <w:rFonts w:hint="eastAsia"/>
        </w:rPr>
        <w:t>具有舉足輕重的影響力，在缺失值的資料集下欲比較</w:t>
      </w:r>
      <w:proofErr w:type="gramStart"/>
      <w:r w:rsidR="00DF2FD3">
        <w:rPr>
          <w:rFonts w:hint="eastAsia"/>
        </w:rPr>
        <w:t>所有</w:t>
      </w:r>
      <w:proofErr w:type="gramEnd"/>
      <w:r w:rsidR="00DF2FD3">
        <w:rPr>
          <w:rFonts w:hint="eastAsia"/>
        </w:rPr>
        <w:t>維度是一項重大的困難</w:t>
      </w:r>
      <w:r w:rsidR="00C12A79">
        <w:rPr>
          <w:rFonts w:hint="eastAsia"/>
        </w:rPr>
        <w:t>所在。</w:t>
      </w:r>
    </w:p>
    <w:p w14:paraId="0F6D330E" w14:textId="10197F45" w:rsidR="00BA3108" w:rsidRDefault="00BA3108" w:rsidP="00BA3108">
      <w:pPr>
        <w:pStyle w:val="2"/>
        <w:rPr>
          <w:rFonts w:cs="Times New Roman"/>
        </w:rPr>
      </w:pPr>
      <w:r>
        <w:rPr>
          <w:rFonts w:cs="Times New Roman" w:hint="eastAsia"/>
        </w:rPr>
        <w:t>2.2</w:t>
      </w:r>
      <w:r w:rsidR="00174EE5">
        <w:rPr>
          <w:rFonts w:cs="Times New Roman" w:hint="eastAsia"/>
        </w:rPr>
        <w:t xml:space="preserve"> </w:t>
      </w:r>
      <w:r w:rsidR="006F7847">
        <w:rPr>
          <w:rFonts w:cs="Times New Roman" w:hint="eastAsia"/>
        </w:rPr>
        <w:t>缺失值處理技術</w:t>
      </w:r>
      <w:r w:rsidR="00D2047D">
        <w:rPr>
          <w:rFonts w:cs="Times New Roman" w:hint="eastAsia"/>
        </w:rPr>
        <w:t xml:space="preserve"> </w:t>
      </w:r>
      <w:r w:rsidR="00D2047D">
        <w:rPr>
          <w:rFonts w:cs="Times New Roman"/>
        </w:rPr>
        <w:t>Missing value handling</w:t>
      </w:r>
    </w:p>
    <w:p w14:paraId="3D34388F" w14:textId="1728767A" w:rsidR="00F66964" w:rsidRDefault="00F66964" w:rsidP="00F66964">
      <w:pPr>
        <w:pStyle w:val="3"/>
        <w:rPr>
          <w:rFonts w:cs="Times New Roman"/>
        </w:rPr>
      </w:pPr>
      <w:r>
        <w:rPr>
          <w:rFonts w:cs="Times New Roman" w:hint="eastAsia"/>
        </w:rPr>
        <w:t xml:space="preserve">2.2.1 </w:t>
      </w:r>
      <w:r>
        <w:rPr>
          <w:rFonts w:cs="Times New Roman" w:hint="eastAsia"/>
        </w:rPr>
        <w:t>資料缺失類型</w:t>
      </w:r>
    </w:p>
    <w:p w14:paraId="0DE00C7C" w14:textId="5BCD2016" w:rsidR="00195F16" w:rsidRPr="00555C23" w:rsidRDefault="00C16104" w:rsidP="00620B61">
      <w:pPr>
        <w:pStyle w:val="af4"/>
        <w:ind w:leftChars="0"/>
        <w:rPr>
          <w:rFonts w:cs="Times New Roman"/>
        </w:rPr>
      </w:pPr>
      <w:r w:rsidRPr="00555C23">
        <w:rPr>
          <w:rFonts w:cs="Times New Roman"/>
        </w:rPr>
        <w:t>首先處理缺失值技術前，先簡單分類缺失值的種類</w:t>
      </w:r>
    </w:p>
    <w:p w14:paraId="0655D29B" w14:textId="0A0AFE2A" w:rsidR="001972FD" w:rsidRPr="00555C23" w:rsidRDefault="009E3FB4" w:rsidP="001972FD">
      <w:pPr>
        <w:pStyle w:val="af4"/>
        <w:ind w:leftChars="0"/>
        <w:rPr>
          <w:rFonts w:cs="Times New Roman"/>
        </w:rPr>
      </w:pPr>
      <w:r w:rsidRPr="00555C23">
        <w:rPr>
          <w:rFonts w:cs="Times New Roman"/>
        </w:rPr>
        <w:t>隨機缺失值</w:t>
      </w:r>
      <w:r w:rsidR="003F1B03" w:rsidRPr="00555C23">
        <w:rPr>
          <w:rFonts w:cs="Times New Roman"/>
        </w:rPr>
        <w:t>Missing at Random (MAR):</w:t>
      </w:r>
    </w:p>
    <w:p w14:paraId="4436CA46" w14:textId="0A85E55D" w:rsidR="009B64AA" w:rsidRPr="00555C23" w:rsidRDefault="00195F16" w:rsidP="009B64AA">
      <w:pPr>
        <w:pStyle w:val="af4"/>
        <w:ind w:leftChars="0"/>
        <w:rPr>
          <w:rFonts w:cs="Times New Roman"/>
        </w:rPr>
      </w:pPr>
      <w:r w:rsidRPr="00555C23">
        <w:rPr>
          <w:rFonts w:cs="Times New Roman"/>
        </w:rPr>
        <w:t>在分析當中控制了其他變數，缺失的機率與該欄位無關，則此一類型缺失成為隨機缺失。</w:t>
      </w:r>
    </w:p>
    <w:p w14:paraId="53A6393E" w14:textId="4713D6D0" w:rsidR="001972FD" w:rsidRPr="00555C23" w:rsidRDefault="001972FD" w:rsidP="001972FD">
      <w:pPr>
        <w:pStyle w:val="af4"/>
        <w:ind w:leftChars="0"/>
        <w:rPr>
          <w:rFonts w:cs="Times New Roman"/>
        </w:rPr>
      </w:pPr>
      <w:r w:rsidRPr="00555C23">
        <w:rPr>
          <w:rFonts w:cs="Times New Roman"/>
        </w:rPr>
        <w:t>(</w:t>
      </w:r>
      <w:r w:rsidRPr="00555C23">
        <w:rPr>
          <w:rFonts w:cs="Times New Roman"/>
        </w:rPr>
        <w:t>舉例說明</w:t>
      </w:r>
      <w:r w:rsidRPr="00555C23">
        <w:rPr>
          <w:rFonts w:cs="Times New Roman"/>
        </w:rPr>
        <w:t>)</w:t>
      </w:r>
    </w:p>
    <w:p w14:paraId="6F7B2C11" w14:textId="28AF7A77" w:rsidR="001972FD" w:rsidRPr="00555C23" w:rsidRDefault="00445503" w:rsidP="00256A56">
      <w:pPr>
        <w:pStyle w:val="af4"/>
        <w:ind w:leftChars="0"/>
        <w:rPr>
          <w:rFonts w:cs="Times New Roman"/>
        </w:rPr>
      </w:pPr>
      <w:r w:rsidRPr="00555C23">
        <w:rPr>
          <w:rFonts w:cs="Times New Roman"/>
        </w:rPr>
        <w:t>Missing Completely at Random (MCAR):</w:t>
      </w:r>
    </w:p>
    <w:p w14:paraId="41605CDD" w14:textId="1A914825" w:rsidR="00256A56" w:rsidRPr="00555C23" w:rsidRDefault="009B64AA" w:rsidP="00256A56">
      <w:pPr>
        <w:pStyle w:val="af4"/>
        <w:ind w:leftChars="0"/>
        <w:rPr>
          <w:rFonts w:cs="Times New Roman"/>
        </w:rPr>
      </w:pPr>
      <w:r w:rsidRPr="00555C23">
        <w:rPr>
          <w:rFonts w:cs="Times New Roman"/>
        </w:rPr>
        <w:t>假設</w:t>
      </w:r>
      <w:proofErr w:type="gramStart"/>
      <w:r w:rsidRPr="00555C23">
        <w:rPr>
          <w:rFonts w:cs="Times New Roman"/>
        </w:rPr>
        <w:t>一</w:t>
      </w:r>
      <w:proofErr w:type="gramEnd"/>
      <w:r w:rsidRPr="00555C23">
        <w:rPr>
          <w:rFonts w:cs="Times New Roman"/>
        </w:rPr>
        <w:t>變數有缺失數據，若該缺失數據的機率</w:t>
      </w:r>
      <w:proofErr w:type="gramStart"/>
      <w:r w:rsidRPr="00555C23">
        <w:rPr>
          <w:rFonts w:cs="Times New Roman"/>
        </w:rPr>
        <w:t>與該維</w:t>
      </w:r>
      <w:proofErr w:type="gramEnd"/>
      <w:r w:rsidRPr="00555C23">
        <w:rPr>
          <w:rFonts w:cs="Times New Roman"/>
        </w:rPr>
        <w:t>度本身的值或該數據中任何其他店數的值都沒有相關，則可稱此一缺失類型為完全隨機缺失</w:t>
      </w:r>
    </w:p>
    <w:p w14:paraId="2829B58E" w14:textId="099CA53F" w:rsidR="001972FD" w:rsidRPr="00555C23" w:rsidRDefault="001972FD" w:rsidP="001972FD">
      <w:pPr>
        <w:pStyle w:val="af4"/>
        <w:ind w:leftChars="0"/>
        <w:rPr>
          <w:rFonts w:cs="Times New Roman"/>
        </w:rPr>
      </w:pPr>
      <w:r w:rsidRPr="00555C23">
        <w:rPr>
          <w:rFonts w:cs="Times New Roman"/>
        </w:rPr>
        <w:t>(</w:t>
      </w:r>
      <w:r w:rsidRPr="00555C23">
        <w:rPr>
          <w:rFonts w:cs="Times New Roman"/>
        </w:rPr>
        <w:t>舉例說明</w:t>
      </w:r>
      <w:r w:rsidRPr="00555C23">
        <w:rPr>
          <w:rFonts w:cs="Times New Roman"/>
        </w:rPr>
        <w:t>)</w:t>
      </w:r>
    </w:p>
    <w:p w14:paraId="09D5CD36" w14:textId="32B42E03" w:rsidR="001972FD" w:rsidRPr="00555C23" w:rsidRDefault="00445503" w:rsidP="001972FD">
      <w:pPr>
        <w:pStyle w:val="af4"/>
        <w:ind w:leftChars="0"/>
        <w:rPr>
          <w:rFonts w:cs="Times New Roman"/>
        </w:rPr>
      </w:pPr>
      <w:r w:rsidRPr="00555C23">
        <w:rPr>
          <w:rFonts w:cs="Times New Roman"/>
        </w:rPr>
        <w:t>Missing not at Random (MNAR):</w:t>
      </w:r>
    </w:p>
    <w:p w14:paraId="5ACF2D7C" w14:textId="2AF898F2" w:rsidR="00A24C3F" w:rsidRPr="00555C23" w:rsidRDefault="00AD4A22" w:rsidP="001972FD">
      <w:pPr>
        <w:pStyle w:val="af4"/>
        <w:ind w:leftChars="0"/>
        <w:rPr>
          <w:rFonts w:cs="Times New Roman"/>
        </w:rPr>
      </w:pPr>
      <w:proofErr w:type="gramStart"/>
      <w:r>
        <w:rPr>
          <w:rFonts w:cs="Times New Roman" w:hint="eastAsia"/>
        </w:rPr>
        <w:t>均非屬於</w:t>
      </w:r>
      <w:proofErr w:type="gramEnd"/>
      <w:r>
        <w:rPr>
          <w:rFonts w:cs="Times New Roman" w:hint="eastAsia"/>
        </w:rPr>
        <w:t>上述兩者，</w:t>
      </w:r>
      <w:r w:rsidR="003D18FC">
        <w:rPr>
          <w:rFonts w:cs="Times New Roman" w:hint="eastAsia"/>
        </w:rPr>
        <w:t>表示缺失資料值</w:t>
      </w:r>
      <w:proofErr w:type="gramStart"/>
      <w:r w:rsidR="003D18FC">
        <w:rPr>
          <w:rFonts w:cs="Times New Roman" w:hint="eastAsia"/>
        </w:rPr>
        <w:t>與該維</w:t>
      </w:r>
      <w:proofErr w:type="gramEnd"/>
      <w:r w:rsidR="003D18FC">
        <w:rPr>
          <w:rFonts w:cs="Times New Roman" w:hint="eastAsia"/>
        </w:rPr>
        <w:t>度具有一定程度的關係或傾向</w:t>
      </w:r>
      <w:r w:rsidR="00803FA7">
        <w:rPr>
          <w:rFonts w:cs="Times New Roman" w:hint="eastAsia"/>
        </w:rPr>
        <w:t>，屬於此一類型缺失資料會表現某一種資料特性，故又被稱作不可忽略缺失類型。</w:t>
      </w:r>
    </w:p>
    <w:p w14:paraId="7F38C361" w14:textId="59638AC3" w:rsidR="001972FD" w:rsidRPr="00555C23" w:rsidRDefault="001972FD" w:rsidP="001972FD">
      <w:pPr>
        <w:pStyle w:val="af4"/>
        <w:ind w:leftChars="0"/>
        <w:rPr>
          <w:rFonts w:cs="Times New Roman"/>
        </w:rPr>
      </w:pPr>
      <w:r w:rsidRPr="00555C23">
        <w:rPr>
          <w:rFonts w:cs="Times New Roman"/>
        </w:rPr>
        <w:t>(</w:t>
      </w:r>
      <w:r w:rsidRPr="00555C23">
        <w:rPr>
          <w:rFonts w:cs="Times New Roman"/>
        </w:rPr>
        <w:t>舉例說明</w:t>
      </w:r>
      <w:r w:rsidRPr="00555C23">
        <w:rPr>
          <w:rFonts w:cs="Times New Roman"/>
        </w:rPr>
        <w:t>)</w:t>
      </w:r>
    </w:p>
    <w:p w14:paraId="3CB18CD2" w14:textId="41496689" w:rsidR="00F66964" w:rsidRDefault="00F66964" w:rsidP="00F66964">
      <w:pPr>
        <w:pStyle w:val="3"/>
        <w:rPr>
          <w:rFonts w:cs="Times New Roman"/>
        </w:rPr>
      </w:pPr>
      <w:r>
        <w:rPr>
          <w:rFonts w:cs="Times New Roman" w:hint="eastAsia"/>
        </w:rPr>
        <w:lastRenderedPageBreak/>
        <w:t xml:space="preserve">2.2.2 </w:t>
      </w:r>
      <w:r w:rsidR="006A460E">
        <w:rPr>
          <w:rFonts w:cs="Times New Roman" w:hint="eastAsia"/>
        </w:rPr>
        <w:t>資料集缺失值的處理技術</w:t>
      </w:r>
    </w:p>
    <w:p w14:paraId="24049229" w14:textId="77777777" w:rsidR="004B30E5" w:rsidRPr="004B30E5" w:rsidRDefault="004B30E5" w:rsidP="004B30E5">
      <w:pPr>
        <w:rPr>
          <w:rFonts w:cs="Times New Roman"/>
        </w:rPr>
      </w:pPr>
      <w:r w:rsidRPr="004B30E5">
        <w:rPr>
          <w:rFonts w:cs="Times New Roman"/>
        </w:rPr>
        <w:t>根據以往經驗當中，處理缺失值資料不外乎以下幾種</w:t>
      </w:r>
      <w:r w:rsidRPr="004B30E5">
        <w:rPr>
          <w:rFonts w:cs="Times New Roman"/>
        </w:rPr>
        <w:t xml:space="preserve"> : </w:t>
      </w:r>
    </w:p>
    <w:p w14:paraId="5E67F1BB" w14:textId="69E6EE9D" w:rsidR="004B30E5" w:rsidRPr="00F77577" w:rsidRDefault="004B30E5" w:rsidP="00F77577">
      <w:pPr>
        <w:pStyle w:val="af4"/>
        <w:numPr>
          <w:ilvl w:val="0"/>
          <w:numId w:val="12"/>
        </w:numPr>
        <w:ind w:leftChars="0"/>
        <w:rPr>
          <w:rFonts w:cs="Times New Roman"/>
        </w:rPr>
      </w:pPr>
      <w:r w:rsidRPr="00F77577">
        <w:rPr>
          <w:rFonts w:cs="Times New Roman"/>
        </w:rPr>
        <w:t>丟棄</w:t>
      </w:r>
      <w:r w:rsidRPr="00F77577">
        <w:rPr>
          <w:rFonts w:cs="Times New Roman"/>
        </w:rPr>
        <w:t xml:space="preserve"> (dropout)</w:t>
      </w:r>
    </w:p>
    <w:p w14:paraId="54B16DAC" w14:textId="79B58C54" w:rsidR="004B30E5" w:rsidRPr="004B30E5" w:rsidRDefault="004B30E5" w:rsidP="004B30E5">
      <w:pPr>
        <w:ind w:left="360"/>
        <w:rPr>
          <w:rFonts w:cs="Times New Roman"/>
        </w:rPr>
      </w:pPr>
      <w:r w:rsidRPr="004B30E5">
        <w:rPr>
          <w:rFonts w:cs="Times New Roman"/>
        </w:rPr>
        <w:t>1</w:t>
      </w:r>
      <w:r>
        <w:rPr>
          <w:rFonts w:cs="Times New Roman" w:hint="eastAsia"/>
        </w:rPr>
        <w:t>-1</w:t>
      </w:r>
      <w:r w:rsidRPr="004B30E5">
        <w:rPr>
          <w:rFonts w:cs="Times New Roman"/>
        </w:rPr>
        <w:t xml:space="preserve">. </w:t>
      </w:r>
      <w:r w:rsidRPr="004B30E5">
        <w:rPr>
          <w:rFonts w:cs="Times New Roman"/>
        </w:rPr>
        <w:t>刪除資料列</w:t>
      </w:r>
    </w:p>
    <w:p w14:paraId="35C9380D" w14:textId="580A7AD1" w:rsidR="004B30E5" w:rsidRPr="004B30E5" w:rsidRDefault="004B30E5" w:rsidP="004B30E5">
      <w:pPr>
        <w:ind w:left="360"/>
        <w:rPr>
          <w:rFonts w:cs="Times New Roman"/>
        </w:rPr>
      </w:pPr>
      <w:r w:rsidRPr="004B30E5">
        <w:rPr>
          <w:rFonts w:cs="Times New Roman"/>
        </w:rPr>
        <w:t>如果一個資料列裡面的欄位當中有觀察到具有缺失值，則將整筆資料列直接刪除。</w:t>
      </w:r>
    </w:p>
    <w:p w14:paraId="427D965A" w14:textId="77777777" w:rsidR="00BF7F59" w:rsidRDefault="00BF7F59" w:rsidP="004B30E5">
      <w:pPr>
        <w:ind w:left="360"/>
        <w:rPr>
          <w:rFonts w:cs="Times New Roman"/>
        </w:rPr>
      </w:pPr>
    </w:p>
    <w:p w14:paraId="03781907" w14:textId="4A65E7E2" w:rsidR="004B30E5" w:rsidRPr="004B30E5" w:rsidRDefault="004B30E5" w:rsidP="004B30E5">
      <w:pPr>
        <w:ind w:left="360"/>
        <w:rPr>
          <w:rFonts w:cs="Times New Roman"/>
        </w:rPr>
      </w:pPr>
      <w:r>
        <w:rPr>
          <w:rFonts w:cs="Times New Roman" w:hint="eastAsia"/>
        </w:rPr>
        <w:t>1-</w:t>
      </w:r>
      <w:r w:rsidRPr="004B30E5">
        <w:rPr>
          <w:rFonts w:cs="Times New Roman"/>
        </w:rPr>
        <w:t xml:space="preserve">2. </w:t>
      </w:r>
      <w:r w:rsidRPr="004B30E5">
        <w:rPr>
          <w:rFonts w:cs="Times New Roman"/>
        </w:rPr>
        <w:t>刪除</w:t>
      </w:r>
      <w:r w:rsidR="008606A0">
        <w:rPr>
          <w:rFonts w:cs="Times New Roman" w:hint="eastAsia"/>
        </w:rPr>
        <w:t>該</w:t>
      </w:r>
      <w:r w:rsidRPr="004B30E5">
        <w:rPr>
          <w:rFonts w:cs="Times New Roman"/>
        </w:rPr>
        <w:t>特徵欄</w:t>
      </w:r>
      <w:r>
        <w:rPr>
          <w:rFonts w:cs="Times New Roman" w:hint="eastAsia"/>
        </w:rPr>
        <w:t>位</w:t>
      </w:r>
    </w:p>
    <w:p w14:paraId="3164CDE7" w14:textId="3D3E21C7" w:rsidR="004B30E5" w:rsidRDefault="004B30E5" w:rsidP="004B30E5">
      <w:pPr>
        <w:ind w:left="360"/>
      </w:pPr>
      <w:r w:rsidRPr="004B30E5">
        <w:rPr>
          <w:rFonts w:cs="Times New Roman"/>
        </w:rPr>
        <w:t>若整體資料集的某一特徵欄位缺失筆數的數量太多，甚至遠多於其他特徵欄</w:t>
      </w:r>
      <w:r>
        <w:rPr>
          <w:rFonts w:hint="eastAsia"/>
        </w:rPr>
        <w:t>位缺失狀況時，則可選擇直接放棄該特徵欄位。</w:t>
      </w:r>
    </w:p>
    <w:p w14:paraId="033BDEC7" w14:textId="77777777" w:rsidR="004B30E5" w:rsidRDefault="004B30E5" w:rsidP="004B30E5">
      <w:pPr>
        <w:ind w:left="360"/>
      </w:pPr>
    </w:p>
    <w:p w14:paraId="38A524AC" w14:textId="13A2A709" w:rsidR="0033115C" w:rsidRDefault="004B30E5" w:rsidP="004B30E5">
      <w:pPr>
        <w:ind w:left="360"/>
      </w:pPr>
      <w:r>
        <w:rPr>
          <w:rFonts w:hint="eastAsia"/>
        </w:rPr>
        <w:t>遇缺失值時無論就上述採用丟棄或刪除法，雖然可能不需要面對因具有缺失值所造成的資料</w:t>
      </w:r>
      <w:proofErr w:type="gramStart"/>
      <w:r>
        <w:rPr>
          <w:rFonts w:hint="eastAsia"/>
        </w:rPr>
        <w:t>不</w:t>
      </w:r>
      <w:proofErr w:type="gramEnd"/>
      <w:r>
        <w:rPr>
          <w:rFonts w:hint="eastAsia"/>
        </w:rPr>
        <w:t>完整性，然而另一方面無論是丟棄資料列或是丟棄整個特徵欄位，仍然需要面臨因丟棄所產生的額外問題</w:t>
      </w:r>
      <w:r>
        <w:rPr>
          <w:rFonts w:hint="eastAsia"/>
        </w:rPr>
        <w:t xml:space="preserve"> : </w:t>
      </w:r>
      <w:r>
        <w:rPr>
          <w:rFonts w:hint="eastAsia"/>
        </w:rPr>
        <w:t>喪失資料特徵性質。</w:t>
      </w:r>
    </w:p>
    <w:p w14:paraId="61EED2A5" w14:textId="77777777" w:rsidR="004B30E5" w:rsidRDefault="004B30E5" w:rsidP="004B30E5">
      <w:pPr>
        <w:ind w:left="360"/>
      </w:pPr>
    </w:p>
    <w:p w14:paraId="72E8A89C" w14:textId="07D4C7BC" w:rsidR="0033115C" w:rsidRDefault="0033115C" w:rsidP="00F77577">
      <w:pPr>
        <w:pStyle w:val="af4"/>
        <w:numPr>
          <w:ilvl w:val="0"/>
          <w:numId w:val="12"/>
        </w:numPr>
        <w:ind w:leftChars="0"/>
      </w:pPr>
      <w:r>
        <w:rPr>
          <w:rFonts w:hint="eastAsia"/>
        </w:rPr>
        <w:t>填補法</w:t>
      </w:r>
    </w:p>
    <w:p w14:paraId="08FF3A49" w14:textId="085CF9F2" w:rsidR="00611CDD" w:rsidRPr="0001034B" w:rsidRDefault="00045320" w:rsidP="00611CDD">
      <w:pPr>
        <w:pStyle w:val="af4"/>
        <w:ind w:leftChars="0" w:left="360"/>
        <w:rPr>
          <w:rFonts w:cs="Times New Roman"/>
        </w:rPr>
      </w:pPr>
      <w:r w:rsidRPr="0001034B">
        <w:rPr>
          <w:rFonts w:cs="Times New Roman"/>
        </w:rPr>
        <w:t>用最簡單的統計方法來計算需要放入的</w:t>
      </w:r>
      <w:proofErr w:type="gramStart"/>
      <w:r w:rsidRPr="0001034B">
        <w:rPr>
          <w:rFonts w:cs="Times New Roman"/>
        </w:rPr>
        <w:t>插補值</w:t>
      </w:r>
      <w:proofErr w:type="gramEnd"/>
      <w:r w:rsidRPr="0001034B">
        <w:rPr>
          <w:rFonts w:cs="Times New Roman"/>
        </w:rPr>
        <w:t>，常見</w:t>
      </w:r>
      <w:proofErr w:type="gramStart"/>
      <w:r w:rsidRPr="0001034B">
        <w:rPr>
          <w:rFonts w:cs="Times New Roman"/>
        </w:rPr>
        <w:t>的補值方</w:t>
      </w:r>
      <w:proofErr w:type="gramEnd"/>
      <w:r w:rsidRPr="0001034B">
        <w:rPr>
          <w:rFonts w:cs="Times New Roman"/>
        </w:rPr>
        <w:t>法有給予單一</w:t>
      </w:r>
      <w:proofErr w:type="gramStart"/>
      <w:r w:rsidRPr="0001034B">
        <w:rPr>
          <w:rFonts w:cs="Times New Roman"/>
        </w:rPr>
        <w:t>固定</w:t>
      </w:r>
      <w:proofErr w:type="gramEnd"/>
      <w:r w:rsidRPr="0001034B">
        <w:rPr>
          <w:rFonts w:cs="Times New Roman"/>
        </w:rPr>
        <w:t>值、眾數、平均值、中位數</w:t>
      </w:r>
      <w:r w:rsidRPr="0001034B">
        <w:rPr>
          <w:rFonts w:cs="Times New Roman"/>
        </w:rPr>
        <w:t>......</w:t>
      </w:r>
      <w:r w:rsidRPr="0001034B">
        <w:rPr>
          <w:rFonts w:cs="Times New Roman"/>
        </w:rPr>
        <w:t>等等</w:t>
      </w:r>
    </w:p>
    <w:p w14:paraId="4BCA19A5" w14:textId="6BA89117" w:rsidR="00584E0E" w:rsidRDefault="00123622" w:rsidP="00584E0E">
      <w:r>
        <w:rPr>
          <w:rFonts w:hint="eastAsia"/>
        </w:rPr>
        <w:t xml:space="preserve">   </w:t>
      </w:r>
      <w:r w:rsidR="00EE10FB">
        <w:rPr>
          <w:rFonts w:hint="eastAsia"/>
        </w:rPr>
        <w:t>為避免遺失資料點在整體資料集所表現的特性與影響統計數字</w:t>
      </w:r>
      <w:r w:rsidR="00E40F06">
        <w:rPr>
          <w:rFonts w:hint="eastAsia"/>
        </w:rPr>
        <w:t>，無論是丟</w:t>
      </w:r>
      <w:r>
        <w:rPr>
          <w:rFonts w:hint="eastAsia"/>
        </w:rPr>
        <w:t>棄</w:t>
      </w:r>
      <w:r w:rsidR="00E40F06">
        <w:rPr>
          <w:rFonts w:hint="eastAsia"/>
        </w:rPr>
        <w:t>該資料列或是刪除整個特徵欄位，整體而言填補法還是會有比較好的</w:t>
      </w:r>
      <w:r w:rsidR="00FC740F">
        <w:rPr>
          <w:rFonts w:hint="eastAsia"/>
        </w:rPr>
        <w:t>影響</w:t>
      </w:r>
      <w:r w:rsidR="00D67544">
        <w:rPr>
          <w:rFonts w:hint="eastAsia"/>
        </w:rPr>
        <w:t>，</w:t>
      </w:r>
      <w:r w:rsidR="00375B7D">
        <w:rPr>
          <w:rFonts w:hint="eastAsia"/>
        </w:rPr>
        <w:t>本研究</w:t>
      </w:r>
      <w:r w:rsidR="00A13893">
        <w:rPr>
          <w:rFonts w:hint="eastAsia"/>
        </w:rPr>
        <w:t>亦是屬於填補法的技術處理缺失值。</w:t>
      </w:r>
    </w:p>
    <w:p w14:paraId="3CD307CE" w14:textId="77777777" w:rsidR="00584E0E" w:rsidRPr="00584E0E" w:rsidRDefault="00584E0E" w:rsidP="00584E0E"/>
    <w:p w14:paraId="424BA826" w14:textId="29375BD1" w:rsidR="00D2047D" w:rsidRDefault="00BA3108" w:rsidP="00D2047D">
      <w:pPr>
        <w:pStyle w:val="2"/>
        <w:rPr>
          <w:rFonts w:cs="Times New Roman"/>
        </w:rPr>
      </w:pPr>
      <w:r>
        <w:rPr>
          <w:rFonts w:cs="Times New Roman" w:hint="eastAsia"/>
        </w:rPr>
        <w:t>2.3</w:t>
      </w:r>
      <w:r w:rsidR="00174EE5">
        <w:rPr>
          <w:rFonts w:cs="Times New Roman" w:hint="eastAsia"/>
        </w:rPr>
        <w:t xml:space="preserve"> </w:t>
      </w:r>
      <w:r w:rsidR="006F7847">
        <w:rPr>
          <w:rFonts w:cs="Times New Roman" w:hint="eastAsia"/>
        </w:rPr>
        <w:t>填補法</w:t>
      </w:r>
      <w:r w:rsidR="00CB2DC9">
        <w:rPr>
          <w:rFonts w:cs="Times New Roman" w:hint="eastAsia"/>
        </w:rPr>
        <w:t xml:space="preserve"> </w:t>
      </w:r>
      <w:r w:rsidR="00CB2DC9">
        <w:rPr>
          <w:rFonts w:cs="Times New Roman"/>
        </w:rPr>
        <w:t>Imputation</w:t>
      </w:r>
    </w:p>
    <w:p w14:paraId="2F4CE2D8" w14:textId="2D97FD51" w:rsidR="00FF0A0A" w:rsidRPr="00FF0A0A" w:rsidRDefault="00FF0A0A" w:rsidP="005A5C5B">
      <w:r>
        <w:rPr>
          <w:rFonts w:hint="eastAsia"/>
        </w:rPr>
        <w:t>眾多填補法當中又可以分為</w:t>
      </w:r>
      <w:r w:rsidR="005A5C5B">
        <w:rPr>
          <w:rFonts w:hint="eastAsia"/>
        </w:rPr>
        <w:t>單一填補法</w:t>
      </w:r>
      <w:r w:rsidR="005A5C5B">
        <w:rPr>
          <w:rFonts w:hint="eastAsia"/>
        </w:rPr>
        <w:t>(</w:t>
      </w:r>
      <w:r w:rsidR="00BA08A1">
        <w:t>s</w:t>
      </w:r>
      <w:r w:rsidR="005A5C5B">
        <w:t>ingle imputation</w:t>
      </w:r>
      <w:r w:rsidR="005A5C5B">
        <w:rPr>
          <w:rFonts w:hint="eastAsia"/>
        </w:rPr>
        <w:t>)</w:t>
      </w:r>
      <w:r w:rsidR="00BA08A1">
        <w:rPr>
          <w:rFonts w:hint="eastAsia"/>
        </w:rPr>
        <w:t>與多重填補法</w:t>
      </w:r>
      <w:r w:rsidR="00BA08A1">
        <w:rPr>
          <w:rFonts w:hint="eastAsia"/>
        </w:rPr>
        <w:t>(</w:t>
      </w:r>
      <w:r w:rsidR="00BA08A1">
        <w:t>multiple imputation</w:t>
      </w:r>
      <w:r w:rsidR="00BA08A1">
        <w:rPr>
          <w:rFonts w:hint="eastAsia"/>
        </w:rPr>
        <w:t>)</w:t>
      </w:r>
      <w:r w:rsidR="00230835">
        <w:rPr>
          <w:rFonts w:hint="eastAsia"/>
        </w:rPr>
        <w:t>，兩者</w:t>
      </w:r>
    </w:p>
    <w:p w14:paraId="6BB0E8FA" w14:textId="4A0715E9" w:rsidR="007D7C5B" w:rsidRDefault="00F66964" w:rsidP="00F66964">
      <w:pPr>
        <w:pStyle w:val="3"/>
        <w:rPr>
          <w:rFonts w:cs="Times New Roman"/>
        </w:rPr>
      </w:pPr>
      <w:r>
        <w:rPr>
          <w:rFonts w:cs="Times New Roman" w:hint="eastAsia"/>
        </w:rPr>
        <w:t xml:space="preserve">2.3.1 </w:t>
      </w:r>
      <w:r>
        <w:rPr>
          <w:rFonts w:cs="Times New Roman" w:hint="eastAsia"/>
        </w:rPr>
        <w:t>單一填補</w:t>
      </w:r>
      <w:r w:rsidR="007D7C5B">
        <w:rPr>
          <w:rFonts w:cs="Times New Roman" w:hint="eastAsia"/>
        </w:rPr>
        <w:t>法</w:t>
      </w:r>
      <w:r w:rsidR="00A330EE">
        <w:rPr>
          <w:rFonts w:cs="Times New Roman" w:hint="eastAsia"/>
        </w:rPr>
        <w:t>與多重填補法</w:t>
      </w:r>
    </w:p>
    <w:p w14:paraId="248A70AB" w14:textId="0550FD5F" w:rsidR="001A7495" w:rsidRDefault="001A7495" w:rsidP="00C870C2">
      <w:r>
        <w:rPr>
          <w:rFonts w:hint="eastAsia"/>
        </w:rPr>
        <w:t>多重填補法</w:t>
      </w:r>
    </w:p>
    <w:p w14:paraId="2BEF81F4" w14:textId="0F14D23F" w:rsidR="00C870C2" w:rsidRDefault="00F41170" w:rsidP="00C870C2">
      <w:r>
        <w:rPr>
          <w:rFonts w:hint="eastAsia"/>
        </w:rPr>
        <w:t>相較於單一填補法，</w:t>
      </w:r>
      <w:r w:rsidR="00C870C2">
        <w:rPr>
          <w:rFonts w:hint="eastAsia"/>
        </w:rPr>
        <w:t>多重填補法</w:t>
      </w:r>
      <w:r>
        <w:rPr>
          <w:rFonts w:hint="eastAsia"/>
        </w:rPr>
        <w:t>更著重於分析與解決問題上，多重填補法仰賴於資料集上模擬模型，在遇到缺失資料時會根據模型給予一</w:t>
      </w:r>
      <w:r w:rsidR="00914774">
        <w:rPr>
          <w:rFonts w:hint="eastAsia"/>
        </w:rPr>
        <w:t>群</w:t>
      </w:r>
      <w:r>
        <w:rPr>
          <w:rFonts w:hint="eastAsia"/>
        </w:rPr>
        <w:t>可能</w:t>
      </w:r>
      <w:r w:rsidR="00320C2C">
        <w:rPr>
          <w:rFonts w:hint="eastAsia"/>
        </w:rPr>
        <w:t>為</w:t>
      </w:r>
      <w:r>
        <w:rPr>
          <w:rFonts w:hint="eastAsia"/>
        </w:rPr>
        <w:t>解</w:t>
      </w:r>
      <w:r w:rsidR="00320C2C">
        <w:rPr>
          <w:rFonts w:hint="eastAsia"/>
        </w:rPr>
        <w:t>的解集合，並在陸續填補過程中，</w:t>
      </w:r>
      <w:r w:rsidR="00F94CC7">
        <w:rPr>
          <w:rFonts w:hint="eastAsia"/>
        </w:rPr>
        <w:t>調整資料集的分布、變異數以及信賴區間等</w:t>
      </w:r>
      <w:r w:rsidR="00A02155">
        <w:rPr>
          <w:rFonts w:hint="eastAsia"/>
        </w:rPr>
        <w:t>，因此在填補過程中會有大量的計算需求</w:t>
      </w:r>
      <w:r w:rsidR="00F94CC7">
        <w:rPr>
          <w:rFonts w:hint="eastAsia"/>
        </w:rPr>
        <w:t>。</w:t>
      </w:r>
    </w:p>
    <w:p w14:paraId="2CD27F39" w14:textId="77777777" w:rsidR="001A7495" w:rsidRPr="00C870C2" w:rsidRDefault="001A7495" w:rsidP="00C870C2"/>
    <w:p w14:paraId="490A1CAE" w14:textId="77777777" w:rsidR="001A7495" w:rsidRDefault="001A7495" w:rsidP="00610AB6">
      <w:r>
        <w:rPr>
          <w:rFonts w:hint="eastAsia"/>
        </w:rPr>
        <w:lastRenderedPageBreak/>
        <w:t>單一填補法</w:t>
      </w:r>
    </w:p>
    <w:p w14:paraId="1AAA8A5A" w14:textId="03437612" w:rsidR="003B60C0" w:rsidRDefault="00610AB6" w:rsidP="00634B31">
      <w:pPr>
        <w:rPr>
          <w:rFonts w:cs="Times New Roman"/>
        </w:rPr>
      </w:pPr>
      <w:r>
        <w:rPr>
          <w:rFonts w:hint="eastAsia"/>
        </w:rPr>
        <w:t>單一填補法</w:t>
      </w:r>
      <w:r w:rsidR="00C55662">
        <w:rPr>
          <w:rFonts w:hint="eastAsia"/>
        </w:rPr>
        <w:t>主要</w:t>
      </w:r>
      <w:r w:rsidR="00B66E82">
        <w:rPr>
          <w:rFonts w:hint="eastAsia"/>
        </w:rPr>
        <w:t>目的</w:t>
      </w:r>
      <w:r w:rsidR="00C55662">
        <w:rPr>
          <w:rFonts w:hint="eastAsia"/>
        </w:rPr>
        <w:t>是填補</w:t>
      </w:r>
      <w:r w:rsidR="00C614EB">
        <w:rPr>
          <w:rFonts w:hint="eastAsia"/>
        </w:rPr>
        <w:t>某一特定</w:t>
      </w:r>
      <w:r w:rsidR="00C55662">
        <w:rPr>
          <w:rFonts w:hint="eastAsia"/>
        </w:rPr>
        <w:t>空缺上被遺失</w:t>
      </w:r>
      <w:r w:rsidR="008B5C3B">
        <w:rPr>
          <w:rFonts w:hint="eastAsia"/>
        </w:rPr>
        <w:t>的</w:t>
      </w:r>
      <w:r w:rsidR="00C55662">
        <w:rPr>
          <w:rFonts w:hint="eastAsia"/>
        </w:rPr>
        <w:t>值</w:t>
      </w:r>
      <w:r w:rsidR="00071668">
        <w:rPr>
          <w:rFonts w:hint="eastAsia"/>
        </w:rPr>
        <w:t>，</w:t>
      </w:r>
      <w:r w:rsidR="009206C7">
        <w:rPr>
          <w:rFonts w:hint="eastAsia"/>
        </w:rPr>
        <w:t>即使被計算出可能的解不只一種也會隨機挑選其中一個值作為最後填補的結果</w:t>
      </w:r>
      <w:r w:rsidR="0031597B">
        <w:rPr>
          <w:rFonts w:hint="eastAsia"/>
        </w:rPr>
        <w:t>，當缺失資料在整你資料集佔有很少的數量時</w:t>
      </w:r>
      <w:r w:rsidR="00B66E82">
        <w:rPr>
          <w:rFonts w:hint="eastAsia"/>
        </w:rPr>
        <w:t>，</w:t>
      </w:r>
      <w:r w:rsidR="003105F2">
        <w:rPr>
          <w:rFonts w:hint="eastAsia"/>
        </w:rPr>
        <w:t>單一填補法</w:t>
      </w:r>
      <w:r w:rsidR="00C74FD0">
        <w:rPr>
          <w:rFonts w:hint="eastAsia"/>
        </w:rPr>
        <w:t>則不失為一種簡易卻又實用的方式</w:t>
      </w:r>
      <w:r w:rsidR="003105F2">
        <w:rPr>
          <w:rFonts w:hint="eastAsia"/>
        </w:rPr>
        <w:t>，</w:t>
      </w:r>
      <w:r w:rsidR="000A6150">
        <w:rPr>
          <w:rFonts w:hint="eastAsia"/>
        </w:rPr>
        <w:t>又因</w:t>
      </w:r>
      <w:r w:rsidR="0066209C">
        <w:rPr>
          <w:rFonts w:hint="eastAsia"/>
        </w:rPr>
        <w:t>為</w:t>
      </w:r>
      <w:r w:rsidR="003C0F52">
        <w:rPr>
          <w:rFonts w:hint="eastAsia"/>
        </w:rPr>
        <w:t>這種填補法</w:t>
      </w:r>
      <w:r w:rsidR="00753ADB">
        <w:rPr>
          <w:rFonts w:hint="eastAsia"/>
        </w:rPr>
        <w:t>計算</w:t>
      </w:r>
      <w:r w:rsidR="00446005">
        <w:rPr>
          <w:rFonts w:hint="eastAsia"/>
        </w:rPr>
        <w:t>量</w:t>
      </w:r>
      <w:r w:rsidR="000A6150">
        <w:rPr>
          <w:rFonts w:hint="eastAsia"/>
        </w:rPr>
        <w:t>小</w:t>
      </w:r>
      <w:r w:rsidR="00C55662">
        <w:rPr>
          <w:rFonts w:hint="eastAsia"/>
        </w:rPr>
        <w:t>，</w:t>
      </w:r>
      <w:r w:rsidR="004C1BDB">
        <w:rPr>
          <w:rFonts w:hint="eastAsia"/>
        </w:rPr>
        <w:t>最常被用來當作填補缺失值的首選方法</w:t>
      </w:r>
      <w:r w:rsidR="00173D75">
        <w:rPr>
          <w:rFonts w:hint="eastAsia"/>
        </w:rPr>
        <w:t>，另外，單一填補法在面臨一定程度的缺失情形時，可能會面臨到一個嚴重的問題，一旦被填補進缺失欄位後，便會被當作真正的資料值而無法在分辨出原始資料集的值與被填補值的真偽</w:t>
      </w:r>
      <w:r w:rsidR="007B6930">
        <w:rPr>
          <w:rFonts w:hint="eastAsia"/>
        </w:rPr>
        <w:t>，甚至可能</w:t>
      </w:r>
      <w:r w:rsidR="00C81CE0">
        <w:rPr>
          <w:rFonts w:hint="eastAsia"/>
        </w:rPr>
        <w:t>造成日</w:t>
      </w:r>
      <w:r w:rsidR="007B6930">
        <w:rPr>
          <w:rFonts w:hint="eastAsia"/>
        </w:rPr>
        <w:t>後</w:t>
      </w:r>
      <w:r w:rsidR="00C81CE0">
        <w:rPr>
          <w:rFonts w:hint="eastAsia"/>
        </w:rPr>
        <w:t>誤導</w:t>
      </w:r>
      <w:r w:rsidR="007B6930">
        <w:rPr>
          <w:rFonts w:hint="eastAsia"/>
        </w:rPr>
        <w:t>分析</w:t>
      </w:r>
      <w:r w:rsidR="00C81CE0">
        <w:rPr>
          <w:rFonts w:hint="eastAsia"/>
        </w:rPr>
        <w:t>結果</w:t>
      </w:r>
      <w:r w:rsidR="007B6930">
        <w:rPr>
          <w:rFonts w:hint="eastAsia"/>
        </w:rPr>
        <w:t>，而</w:t>
      </w:r>
      <w:r w:rsidR="007B6930">
        <w:rPr>
          <w:rFonts w:hint="eastAsia"/>
        </w:rPr>
        <w:t>k</w:t>
      </w:r>
      <w:r w:rsidR="007B6930">
        <w:rPr>
          <w:rFonts w:hint="eastAsia"/>
        </w:rPr>
        <w:t>鄰近填補法則屬於此一類型</w:t>
      </w:r>
      <w:r w:rsidR="002C0873">
        <w:rPr>
          <w:rFonts w:hint="eastAsia"/>
        </w:rPr>
        <w:t>填補法</w:t>
      </w:r>
      <w:r w:rsidR="0066209C">
        <w:rPr>
          <w:rFonts w:hint="eastAsia"/>
        </w:rPr>
        <w:t>。</w:t>
      </w:r>
    </w:p>
    <w:p w14:paraId="51DC2C5D" w14:textId="5617952E" w:rsidR="00BA3108" w:rsidRDefault="00BA3108" w:rsidP="00BA3108">
      <w:pPr>
        <w:pStyle w:val="2"/>
        <w:rPr>
          <w:rFonts w:cs="Times New Roman"/>
        </w:rPr>
      </w:pPr>
      <w:r>
        <w:rPr>
          <w:rFonts w:cs="Times New Roman" w:hint="eastAsia"/>
        </w:rPr>
        <w:t>2.4</w:t>
      </w:r>
      <w:r w:rsidR="00174EE5">
        <w:rPr>
          <w:rFonts w:cs="Times New Roman" w:hint="eastAsia"/>
        </w:rPr>
        <w:t xml:space="preserve"> </w:t>
      </w:r>
      <w:r w:rsidR="00174EE5">
        <w:rPr>
          <w:rFonts w:cs="Times New Roman"/>
        </w:rPr>
        <w:t>k</w:t>
      </w:r>
      <w:r w:rsidR="00174EE5">
        <w:rPr>
          <w:rFonts w:cs="Times New Roman" w:hint="eastAsia"/>
        </w:rPr>
        <w:t>鄰近填補法</w:t>
      </w:r>
      <w:r w:rsidR="00CB2DC9">
        <w:rPr>
          <w:rFonts w:cs="Times New Roman" w:hint="eastAsia"/>
        </w:rPr>
        <w:t xml:space="preserve"> </w:t>
      </w:r>
      <w:r w:rsidR="00CB2DC9">
        <w:rPr>
          <w:rFonts w:cs="Times New Roman"/>
        </w:rPr>
        <w:t>k-Nearest Neighbor imputation</w:t>
      </w:r>
    </w:p>
    <w:p w14:paraId="61C2ED8F" w14:textId="1A714E9D" w:rsidR="00F66964" w:rsidRDefault="00F66964" w:rsidP="00F66964">
      <w:pPr>
        <w:pStyle w:val="3"/>
        <w:rPr>
          <w:rFonts w:cs="Times New Roman"/>
        </w:rPr>
      </w:pPr>
      <w:r>
        <w:rPr>
          <w:rFonts w:cs="Times New Roman" w:hint="eastAsia"/>
        </w:rPr>
        <w:t xml:space="preserve">2.4.1 </w:t>
      </w:r>
      <w:r>
        <w:rPr>
          <w:rFonts w:cs="Times New Roman" w:hint="eastAsia"/>
        </w:rPr>
        <w:t>探討</w:t>
      </w:r>
      <w:r>
        <w:rPr>
          <w:rFonts w:cs="Times New Roman" w:hint="eastAsia"/>
        </w:rPr>
        <w:t>k</w:t>
      </w:r>
      <w:r>
        <w:rPr>
          <w:rFonts w:cs="Times New Roman" w:hint="eastAsia"/>
        </w:rPr>
        <w:t>鄰近填補法的優、缺點</w:t>
      </w:r>
    </w:p>
    <w:p w14:paraId="07E19F20" w14:textId="5121EE32" w:rsidR="007276B9" w:rsidRPr="00C40D58" w:rsidRDefault="007276B9" w:rsidP="00C40D58">
      <w:pPr>
        <w:rPr>
          <w:rFonts w:cs="Times New Roman"/>
        </w:rPr>
      </w:pPr>
      <w:r w:rsidRPr="00C40D58">
        <w:rPr>
          <w:rFonts w:cs="Times New Roman"/>
        </w:rPr>
        <w:t>k</w:t>
      </w:r>
      <w:r w:rsidR="00C40D58">
        <w:rPr>
          <w:rFonts w:cs="Times New Roman" w:hint="eastAsia"/>
        </w:rPr>
        <w:t>-</w:t>
      </w:r>
      <w:r w:rsidR="00C40D58">
        <w:rPr>
          <w:rFonts w:cs="Times New Roman"/>
        </w:rPr>
        <w:t>nearest neighbor</w:t>
      </w:r>
      <w:r w:rsidRPr="00C40D58">
        <w:rPr>
          <w:rFonts w:cs="Times New Roman"/>
        </w:rPr>
        <w:t xml:space="preserve"> imputation</w:t>
      </w:r>
      <w:r w:rsidR="00D77829">
        <w:rPr>
          <w:rFonts w:cs="Times New Roman" w:hint="eastAsia"/>
        </w:rPr>
        <w:t xml:space="preserve"> (</w:t>
      </w:r>
      <w:r w:rsidR="00D77829">
        <w:rPr>
          <w:rFonts w:cs="Times New Roman" w:hint="eastAsia"/>
        </w:rPr>
        <w:t>往後簡稱</w:t>
      </w:r>
      <w:proofErr w:type="spellStart"/>
      <w:r w:rsidR="00D77829">
        <w:rPr>
          <w:rFonts w:cs="Times New Roman" w:hint="eastAsia"/>
        </w:rPr>
        <w:t>k</w:t>
      </w:r>
      <w:r w:rsidR="00D77829">
        <w:rPr>
          <w:rFonts w:cs="Times New Roman"/>
        </w:rPr>
        <w:t>NN</w:t>
      </w:r>
      <w:proofErr w:type="spellEnd"/>
      <w:r w:rsidR="00D77829">
        <w:rPr>
          <w:rFonts w:cs="Times New Roman"/>
        </w:rPr>
        <w:t xml:space="preserve"> </w:t>
      </w:r>
      <w:r w:rsidR="00D77829">
        <w:rPr>
          <w:rFonts w:cs="Times New Roman" w:hint="eastAsia"/>
        </w:rPr>
        <w:t>或</w:t>
      </w:r>
      <w:r w:rsidR="00D77829">
        <w:rPr>
          <w:rFonts w:cs="Times New Roman" w:hint="eastAsia"/>
        </w:rPr>
        <w:t xml:space="preserve"> </w:t>
      </w:r>
      <w:r w:rsidR="00D77829">
        <w:rPr>
          <w:rFonts w:cs="Times New Roman"/>
        </w:rPr>
        <w:t>k</w:t>
      </w:r>
      <w:r w:rsidR="00D77829">
        <w:rPr>
          <w:rFonts w:cs="Times New Roman" w:hint="eastAsia"/>
        </w:rPr>
        <w:t>鄰近填補法</w:t>
      </w:r>
      <w:r w:rsidR="00D77829">
        <w:rPr>
          <w:rFonts w:cs="Times New Roman" w:hint="eastAsia"/>
        </w:rPr>
        <w:t>)</w:t>
      </w:r>
      <w:r w:rsidRPr="00C40D58">
        <w:rPr>
          <w:rFonts w:cs="Times New Roman"/>
        </w:rPr>
        <w:t>至今仍是一個</w:t>
      </w:r>
      <w:r w:rsidR="000625EF">
        <w:rPr>
          <w:rFonts w:cs="Times New Roman" w:hint="eastAsia"/>
        </w:rPr>
        <w:t>很實用且廣為流傳</w:t>
      </w:r>
      <w:r w:rsidRPr="00C40D58">
        <w:rPr>
          <w:rFonts w:cs="Times New Roman"/>
        </w:rPr>
        <w:t>的填補</w:t>
      </w:r>
      <w:r w:rsidR="000625EF">
        <w:rPr>
          <w:rFonts w:cs="Times New Roman" w:hint="eastAsia"/>
        </w:rPr>
        <w:t>缺失值</w:t>
      </w:r>
      <w:r w:rsidRPr="00C40D58">
        <w:rPr>
          <w:rFonts w:cs="Times New Roman"/>
        </w:rPr>
        <w:t>方法，</w:t>
      </w:r>
      <w:r w:rsidR="004649E2">
        <w:rPr>
          <w:rFonts w:cs="Times New Roman" w:hint="eastAsia"/>
        </w:rPr>
        <w:t>k</w:t>
      </w:r>
      <w:r w:rsidR="004649E2">
        <w:rPr>
          <w:rFonts w:cs="Times New Roman" w:hint="eastAsia"/>
        </w:rPr>
        <w:t>鄰近填補法</w:t>
      </w:r>
      <w:r w:rsidR="006C518A">
        <w:rPr>
          <w:rFonts w:cs="Times New Roman" w:hint="eastAsia"/>
        </w:rPr>
        <w:t>的核心概念即</w:t>
      </w:r>
      <w:r w:rsidRPr="00C40D58">
        <w:rPr>
          <w:rFonts w:cs="Times New Roman"/>
        </w:rPr>
        <w:t>在多維度空間資料集中某參考點</w:t>
      </w:r>
      <w:r w:rsidR="006C518A">
        <w:rPr>
          <w:rFonts w:cs="Times New Roman" w:hint="eastAsia"/>
        </w:rPr>
        <w:t>p</w:t>
      </w:r>
      <w:r w:rsidRPr="00C40D58">
        <w:rPr>
          <w:rFonts w:cs="Times New Roman"/>
        </w:rPr>
        <w:t>，藉著找尋</w:t>
      </w:r>
      <w:r w:rsidR="006F18C7">
        <w:rPr>
          <w:rFonts w:cs="Times New Roman" w:hint="eastAsia"/>
        </w:rPr>
        <w:t>其他</w:t>
      </w:r>
      <w:r w:rsidR="006C518A">
        <w:rPr>
          <w:rFonts w:cs="Times New Roman" w:hint="eastAsia"/>
        </w:rPr>
        <w:t>k</w:t>
      </w:r>
      <w:proofErr w:type="gramStart"/>
      <w:r w:rsidRPr="00C40D58">
        <w:rPr>
          <w:rFonts w:cs="Times New Roman"/>
        </w:rPr>
        <w:t>個</w:t>
      </w:r>
      <w:proofErr w:type="gramEnd"/>
      <w:r w:rsidR="00901253">
        <w:rPr>
          <w:rFonts w:cs="Times New Roman" w:hint="eastAsia"/>
        </w:rPr>
        <w:t>與</w:t>
      </w:r>
      <w:r w:rsidR="00901253">
        <w:rPr>
          <w:rFonts w:cs="Times New Roman" w:hint="eastAsia"/>
        </w:rPr>
        <w:t>p</w:t>
      </w:r>
      <w:r w:rsidR="00901253">
        <w:rPr>
          <w:rFonts w:cs="Times New Roman" w:hint="eastAsia"/>
        </w:rPr>
        <w:t>點</w:t>
      </w:r>
      <w:r w:rsidR="002720D2">
        <w:rPr>
          <w:rFonts w:cs="Times New Roman" w:hint="eastAsia"/>
        </w:rPr>
        <w:t>相</w:t>
      </w:r>
      <w:r w:rsidRPr="00C40D58">
        <w:rPr>
          <w:rFonts w:cs="Times New Roman"/>
        </w:rPr>
        <w:t>鄰</w:t>
      </w:r>
      <w:r w:rsidR="002720D2">
        <w:rPr>
          <w:rFonts w:cs="Times New Roman" w:hint="eastAsia"/>
        </w:rPr>
        <w:t>最接</w:t>
      </w:r>
      <w:r w:rsidRPr="00C40D58">
        <w:rPr>
          <w:rFonts w:cs="Times New Roman"/>
        </w:rPr>
        <w:t>近的點</w:t>
      </w:r>
      <w:r w:rsidR="002720D2">
        <w:rPr>
          <w:rFonts w:cs="Times New Roman" w:hint="eastAsia"/>
        </w:rPr>
        <w:t>在</w:t>
      </w:r>
      <w:r w:rsidR="002720D2">
        <w:rPr>
          <w:rFonts w:cs="Times New Roman" w:hint="eastAsia"/>
        </w:rPr>
        <w:t>p</w:t>
      </w:r>
      <w:r w:rsidR="002720D2">
        <w:rPr>
          <w:rFonts w:cs="Times New Roman" w:hint="eastAsia"/>
        </w:rPr>
        <w:t>點缺失的維度上作為填補點</w:t>
      </w:r>
      <w:r w:rsidR="002720D2">
        <w:rPr>
          <w:rFonts w:cs="Times New Roman" w:hint="eastAsia"/>
        </w:rPr>
        <w:t>p</w:t>
      </w:r>
      <w:r w:rsidR="002720D2">
        <w:rPr>
          <w:rFonts w:cs="Times New Roman" w:hint="eastAsia"/>
        </w:rPr>
        <w:t>的參考值，</w:t>
      </w:r>
      <w:r w:rsidR="00455C71">
        <w:rPr>
          <w:rFonts w:cs="Times New Roman" w:hint="eastAsia"/>
        </w:rPr>
        <w:t>k</w:t>
      </w:r>
      <w:r w:rsidR="00455C71">
        <w:rPr>
          <w:rFonts w:cs="Times New Roman" w:hint="eastAsia"/>
        </w:rPr>
        <w:t>鄰近填補法</w:t>
      </w:r>
      <w:r w:rsidRPr="00C40D58">
        <w:rPr>
          <w:rFonts w:cs="Times New Roman"/>
        </w:rPr>
        <w:t>可</w:t>
      </w:r>
      <w:r w:rsidR="001A18DA">
        <w:rPr>
          <w:rFonts w:cs="Times New Roman" w:hint="eastAsia"/>
        </w:rPr>
        <w:t>以</w:t>
      </w:r>
      <w:r w:rsidRPr="00C40D58">
        <w:rPr>
          <w:rFonts w:cs="Times New Roman"/>
        </w:rPr>
        <w:t>被應用於的資料種類不僅僅是連續型資料</w:t>
      </w:r>
      <w:r w:rsidRPr="00C40D58">
        <w:rPr>
          <w:rFonts w:cs="Times New Roman"/>
        </w:rPr>
        <w:t>(continuous data)</w:t>
      </w:r>
      <w:r w:rsidRPr="00C40D58">
        <w:rPr>
          <w:rFonts w:cs="Times New Roman"/>
        </w:rPr>
        <w:t>上，也可以被應用於離散型資料</w:t>
      </w:r>
      <w:r w:rsidRPr="00C40D58">
        <w:rPr>
          <w:rFonts w:cs="Times New Roman"/>
        </w:rPr>
        <w:t>(discrete data)</w:t>
      </w:r>
      <w:r w:rsidRPr="00C40D58">
        <w:rPr>
          <w:rFonts w:cs="Times New Roman"/>
        </w:rPr>
        <w:t>、</w:t>
      </w:r>
      <w:proofErr w:type="gramStart"/>
      <w:r w:rsidRPr="00C40D58">
        <w:rPr>
          <w:rFonts w:cs="Times New Roman"/>
        </w:rPr>
        <w:t>有序型資</w:t>
      </w:r>
      <w:proofErr w:type="gramEnd"/>
      <w:r w:rsidRPr="00C40D58">
        <w:rPr>
          <w:rFonts w:cs="Times New Roman"/>
        </w:rPr>
        <w:t>料</w:t>
      </w:r>
      <w:r w:rsidRPr="00C40D58">
        <w:rPr>
          <w:rFonts w:cs="Times New Roman"/>
        </w:rPr>
        <w:t>(ordinal)</w:t>
      </w:r>
      <w:r w:rsidRPr="00C40D58">
        <w:rPr>
          <w:rFonts w:cs="Times New Roman"/>
        </w:rPr>
        <w:t>甚至是分類型資料</w:t>
      </w:r>
      <w:r w:rsidRPr="00C40D58">
        <w:rPr>
          <w:rFonts w:cs="Times New Roman"/>
        </w:rPr>
        <w:t>(categorical data)</w:t>
      </w:r>
      <w:r w:rsidRPr="00C40D58">
        <w:rPr>
          <w:rFonts w:cs="Times New Roman"/>
        </w:rPr>
        <w:t>，幾乎均適用在各式各樣的資料種類。</w:t>
      </w:r>
    </w:p>
    <w:p w14:paraId="5D6B3CFE" w14:textId="0B3D1FA1" w:rsidR="007276B9" w:rsidRPr="00C40D58" w:rsidRDefault="004B7793" w:rsidP="00C40D58">
      <w:pPr>
        <w:rPr>
          <w:rFonts w:cs="Times New Roman"/>
        </w:rPr>
      </w:pPr>
      <w:r>
        <w:rPr>
          <w:rFonts w:cs="Times New Roman"/>
        </w:rPr>
        <w:t>k</w:t>
      </w:r>
      <w:r>
        <w:rPr>
          <w:rFonts w:cs="Times New Roman" w:hint="eastAsia"/>
        </w:rPr>
        <w:t>鄰近填補法</w:t>
      </w:r>
      <w:r w:rsidR="007276B9" w:rsidRPr="00C40D58">
        <w:rPr>
          <w:rFonts w:cs="Times New Roman"/>
        </w:rPr>
        <w:t>為上述</w:t>
      </w:r>
      <w:proofErr w:type="gramStart"/>
      <w:r w:rsidR="007276B9" w:rsidRPr="00C40D58">
        <w:rPr>
          <w:rFonts w:cs="Times New Roman"/>
        </w:rPr>
        <w:t>所有補值方法</w:t>
      </w:r>
      <w:proofErr w:type="gramEnd"/>
      <w:r w:rsidR="007276B9" w:rsidRPr="00C40D58">
        <w:rPr>
          <w:rFonts w:cs="Times New Roman"/>
        </w:rPr>
        <w:t>當中，最為常見也是普遍被認為效果比較好的</w:t>
      </w:r>
      <w:proofErr w:type="gramStart"/>
      <w:r w:rsidR="007276B9" w:rsidRPr="00C40D58">
        <w:rPr>
          <w:rFonts w:cs="Times New Roman"/>
        </w:rPr>
        <w:t>補值</w:t>
      </w:r>
      <w:proofErr w:type="gramEnd"/>
      <w:r w:rsidR="007276B9" w:rsidRPr="00C40D58">
        <w:rPr>
          <w:rFonts w:cs="Times New Roman"/>
        </w:rPr>
        <w:t>法，以下概述</w:t>
      </w:r>
      <w:r w:rsidR="000126B2">
        <w:rPr>
          <w:rFonts w:cs="Times New Roman" w:hint="eastAsia"/>
        </w:rPr>
        <w:t>其優</w:t>
      </w:r>
      <w:r w:rsidR="008D3BB5">
        <w:rPr>
          <w:rFonts w:cs="Times New Roman" w:hint="eastAsia"/>
        </w:rPr>
        <w:t>、</w:t>
      </w:r>
      <w:r w:rsidR="000126B2">
        <w:rPr>
          <w:rFonts w:cs="Times New Roman" w:hint="eastAsia"/>
        </w:rPr>
        <w:t>缺點</w:t>
      </w:r>
      <w:r w:rsidR="007276B9" w:rsidRPr="00C40D58">
        <w:rPr>
          <w:rFonts w:cs="Times New Roman"/>
        </w:rPr>
        <w:t xml:space="preserve"> : </w:t>
      </w:r>
    </w:p>
    <w:p w14:paraId="00AF9912" w14:textId="2F6D6023" w:rsidR="007276B9" w:rsidRPr="00C40D58" w:rsidRDefault="007276B9" w:rsidP="00C40D58">
      <w:pPr>
        <w:rPr>
          <w:rFonts w:cs="Times New Roman"/>
        </w:rPr>
      </w:pPr>
      <w:proofErr w:type="spellStart"/>
      <w:r w:rsidRPr="00C40D58">
        <w:rPr>
          <w:rFonts w:cs="Times New Roman"/>
        </w:rPr>
        <w:t>k</w:t>
      </w:r>
      <w:r w:rsidR="00C80F2D">
        <w:rPr>
          <w:rFonts w:cs="Times New Roman" w:hint="eastAsia"/>
        </w:rPr>
        <w:t>NN</w:t>
      </w:r>
      <w:proofErr w:type="spellEnd"/>
      <w:r w:rsidRPr="00C40D58">
        <w:rPr>
          <w:rFonts w:cs="Times New Roman"/>
        </w:rPr>
        <w:t>優點</w:t>
      </w:r>
    </w:p>
    <w:p w14:paraId="10316DA9" w14:textId="4AFD24A7" w:rsidR="007276B9" w:rsidRPr="00C40D58" w:rsidRDefault="007276B9" w:rsidP="00C40D58">
      <w:pPr>
        <w:rPr>
          <w:rFonts w:cs="Times New Roman"/>
        </w:rPr>
      </w:pPr>
      <w:r w:rsidRPr="00C40D58">
        <w:rPr>
          <w:rFonts w:cs="Times New Roman"/>
        </w:rPr>
        <w:t>一般而言，</w:t>
      </w:r>
      <w:proofErr w:type="spellStart"/>
      <w:r w:rsidRPr="00C40D58">
        <w:rPr>
          <w:rFonts w:cs="Times New Roman"/>
        </w:rPr>
        <w:t>kNN</w:t>
      </w:r>
      <w:proofErr w:type="spellEnd"/>
      <w:r w:rsidRPr="00C40D58">
        <w:rPr>
          <w:rFonts w:cs="Times New Roman"/>
        </w:rPr>
        <w:t>會比單一填補值，如</w:t>
      </w:r>
      <w:r w:rsidRPr="00C40D58">
        <w:rPr>
          <w:rFonts w:cs="Times New Roman"/>
        </w:rPr>
        <w:t>:</w:t>
      </w:r>
      <w:r w:rsidRPr="00C40D58">
        <w:rPr>
          <w:rFonts w:cs="Times New Roman"/>
        </w:rPr>
        <w:t>平均數、中位數、</w:t>
      </w:r>
      <w:r w:rsidR="003409AA">
        <w:rPr>
          <w:rFonts w:cs="Times New Roman" w:hint="eastAsia"/>
        </w:rPr>
        <w:t>極值、</w:t>
      </w:r>
      <w:r w:rsidRPr="00C40D58">
        <w:rPr>
          <w:rFonts w:cs="Times New Roman"/>
        </w:rPr>
        <w:t>或是眾數等填補法還要來得準確許多，</w:t>
      </w:r>
      <w:r w:rsidR="005C0D12">
        <w:rPr>
          <w:rFonts w:cs="Times New Roman" w:hint="eastAsia"/>
        </w:rPr>
        <w:t>原因是該方法會同時參照其他該缺失值相鄰點</w:t>
      </w:r>
      <w:r w:rsidR="00D11FE3">
        <w:rPr>
          <w:rFonts w:cs="Times New Roman" w:hint="eastAsia"/>
        </w:rPr>
        <w:t>去預測其應該原有的合理值</w:t>
      </w:r>
      <w:r w:rsidR="005C0D12">
        <w:rPr>
          <w:rFonts w:cs="Times New Roman" w:hint="eastAsia"/>
        </w:rPr>
        <w:t>，</w:t>
      </w:r>
      <w:r w:rsidRPr="00C40D58">
        <w:rPr>
          <w:rFonts w:cs="Times New Roman"/>
        </w:rPr>
        <w:t>尤其當最終必須找出</w:t>
      </w:r>
      <w:r w:rsidRPr="00C40D58">
        <w:rPr>
          <w:rFonts w:cs="Times New Roman"/>
        </w:rPr>
        <w:t>skyline set</w:t>
      </w:r>
      <w:r w:rsidRPr="00C40D58">
        <w:rPr>
          <w:rFonts w:cs="Times New Roman"/>
        </w:rPr>
        <w:t>的點時，單一值填補法對於尋找</w:t>
      </w:r>
      <w:r w:rsidRPr="00C40D58">
        <w:rPr>
          <w:rFonts w:cs="Times New Roman"/>
        </w:rPr>
        <w:t>skyline point set</w:t>
      </w:r>
      <w:r w:rsidRPr="00C40D58">
        <w:rPr>
          <w:rFonts w:cs="Times New Roman"/>
        </w:rPr>
        <w:t>不會有更好的幫助，反而會因此增加許多不必要的計算在比較</w:t>
      </w:r>
      <w:r w:rsidR="00CC6171">
        <w:rPr>
          <w:rFonts w:cs="Times New Roman" w:hint="eastAsia"/>
        </w:rPr>
        <w:t>相同維度上具有相同值，</w:t>
      </w:r>
      <w:r w:rsidR="00AC0D17">
        <w:rPr>
          <w:rFonts w:cs="Times New Roman" w:hint="eastAsia"/>
        </w:rPr>
        <w:t>因缺失</w:t>
      </w:r>
      <w:r w:rsidRPr="00C40D58">
        <w:rPr>
          <w:rFonts w:cs="Times New Roman"/>
        </w:rPr>
        <w:t>而被填補回去的相同值</w:t>
      </w:r>
      <w:r w:rsidR="00DE09DA">
        <w:rPr>
          <w:rFonts w:cs="Times New Roman" w:hint="eastAsia"/>
        </w:rPr>
        <w:t>。</w:t>
      </w:r>
    </w:p>
    <w:p w14:paraId="65178846" w14:textId="321D7166" w:rsidR="007276B9" w:rsidRPr="00C40D58" w:rsidRDefault="007276B9" w:rsidP="00C40D58">
      <w:pPr>
        <w:rPr>
          <w:rFonts w:cs="Times New Roman"/>
        </w:rPr>
      </w:pPr>
      <w:r w:rsidRPr="00C40D58">
        <w:rPr>
          <w:rFonts w:cs="Times New Roman"/>
        </w:rPr>
        <w:t>類似這樣的問題在無論考慮</w:t>
      </w:r>
      <w:proofErr w:type="gramStart"/>
      <w:r w:rsidRPr="00C40D58">
        <w:rPr>
          <w:rFonts w:cs="Times New Roman"/>
        </w:rPr>
        <w:t>單一</w:t>
      </w:r>
      <w:r w:rsidR="003838B5">
        <w:rPr>
          <w:rFonts w:cs="Times New Roman" w:hint="eastAsia"/>
        </w:rPr>
        <w:t>維</w:t>
      </w:r>
      <w:proofErr w:type="gramEnd"/>
      <w:r w:rsidR="003838B5">
        <w:rPr>
          <w:rFonts w:cs="Times New Roman" w:hint="eastAsia"/>
        </w:rPr>
        <w:t>度</w:t>
      </w:r>
      <w:r w:rsidRPr="00C40D58">
        <w:rPr>
          <w:rFonts w:cs="Times New Roman"/>
        </w:rPr>
        <w:t>或整體資料集缺失值密度，當</w:t>
      </w:r>
      <w:r w:rsidRPr="00C40D58">
        <w:rPr>
          <w:rFonts w:cs="Times New Roman"/>
        </w:rPr>
        <w:t xml:space="preserve">missing rate </w:t>
      </w:r>
      <w:r w:rsidRPr="00C40D58">
        <w:rPr>
          <w:rFonts w:cs="Times New Roman"/>
        </w:rPr>
        <w:t>愈趨增加時，其餘具有完整資料值的</w:t>
      </w:r>
      <w:r w:rsidR="00A93967">
        <w:rPr>
          <w:rFonts w:cs="Times New Roman" w:hint="eastAsia"/>
        </w:rPr>
        <w:t>點</w:t>
      </w:r>
      <w:r w:rsidRPr="00C40D58">
        <w:rPr>
          <w:rFonts w:cs="Times New Roman"/>
        </w:rPr>
        <w:t>也會</w:t>
      </w:r>
      <w:r w:rsidR="00A93967">
        <w:rPr>
          <w:rFonts w:cs="Times New Roman" w:hint="eastAsia"/>
        </w:rPr>
        <w:t>越來越少</w:t>
      </w:r>
      <w:r w:rsidR="00C576FC">
        <w:rPr>
          <w:rFonts w:cs="Times New Roman" w:hint="eastAsia"/>
        </w:rPr>
        <w:t>。</w:t>
      </w:r>
      <w:r w:rsidR="00C576FC" w:rsidRPr="00C40D58">
        <w:rPr>
          <w:rFonts w:cs="Times New Roman"/>
        </w:rPr>
        <w:t xml:space="preserve"> </w:t>
      </w:r>
    </w:p>
    <w:p w14:paraId="068966A7" w14:textId="6033DBB3" w:rsidR="007276B9" w:rsidRPr="00A93967" w:rsidRDefault="007276B9" w:rsidP="00C40D58">
      <w:pPr>
        <w:rPr>
          <w:rFonts w:cs="Times New Roman"/>
        </w:rPr>
      </w:pPr>
    </w:p>
    <w:p w14:paraId="4080435C" w14:textId="0A272E1F" w:rsidR="007276B9" w:rsidRPr="00C40D58" w:rsidRDefault="00CA2F3D" w:rsidP="00C40D58">
      <w:pPr>
        <w:rPr>
          <w:rFonts w:cs="Times New Roman"/>
        </w:rPr>
      </w:pPr>
      <w:proofErr w:type="gramStart"/>
      <w:r>
        <w:rPr>
          <w:rFonts w:cs="Times New Roman" w:hint="eastAsia"/>
        </w:rPr>
        <w:t>總然如此</w:t>
      </w:r>
      <w:proofErr w:type="gramEnd"/>
      <w:r>
        <w:rPr>
          <w:rFonts w:cs="Times New Roman" w:hint="eastAsia"/>
        </w:rPr>
        <w:t>，</w:t>
      </w:r>
      <w:proofErr w:type="spellStart"/>
      <w:r w:rsidR="007276B9" w:rsidRPr="00C40D58">
        <w:rPr>
          <w:rFonts w:cs="Times New Roman"/>
        </w:rPr>
        <w:t>kNN</w:t>
      </w:r>
      <w:proofErr w:type="spellEnd"/>
      <w:r w:rsidR="007276B9" w:rsidRPr="00C40D58">
        <w:rPr>
          <w:rFonts w:cs="Times New Roman"/>
        </w:rPr>
        <w:t xml:space="preserve"> </w:t>
      </w:r>
      <w:r w:rsidR="007276B9" w:rsidRPr="00C40D58">
        <w:rPr>
          <w:rFonts w:cs="Times New Roman"/>
        </w:rPr>
        <w:t>也存在者某些</w:t>
      </w:r>
      <w:r w:rsidR="0056440B">
        <w:rPr>
          <w:rFonts w:cs="Times New Roman" w:hint="eastAsia"/>
        </w:rPr>
        <w:t>潛在</w:t>
      </w:r>
      <w:r w:rsidR="007276B9" w:rsidRPr="00C40D58">
        <w:rPr>
          <w:rFonts w:cs="Times New Roman"/>
        </w:rPr>
        <w:t>缺點</w:t>
      </w:r>
    </w:p>
    <w:p w14:paraId="5210C68E" w14:textId="77777777" w:rsidR="00AB35F7" w:rsidRDefault="007276B9" w:rsidP="00C40D58">
      <w:pPr>
        <w:rPr>
          <w:rFonts w:cs="Times New Roman"/>
        </w:rPr>
      </w:pPr>
      <w:r w:rsidRPr="00C40D58">
        <w:rPr>
          <w:rFonts w:cs="Times New Roman"/>
        </w:rPr>
        <w:t>身為非監督式填補法會參考</w:t>
      </w:r>
      <w:r w:rsidR="0056440B">
        <w:rPr>
          <w:rFonts w:cs="Times New Roman" w:hint="eastAsia"/>
        </w:rPr>
        <w:t>其餘</w:t>
      </w:r>
      <w:r w:rsidRPr="00C40D58">
        <w:rPr>
          <w:rFonts w:cs="Times New Roman"/>
        </w:rPr>
        <w:t>非缺失值，換句話說，此類型填補法並不會對資料內容做任何過濾或預處理，</w:t>
      </w:r>
      <w:r w:rsidR="00120DFB">
        <w:rPr>
          <w:rFonts w:cs="Times New Roman" w:hint="eastAsia"/>
        </w:rPr>
        <w:t>對於既有資料敏感度距甚，</w:t>
      </w:r>
      <w:r w:rsidRPr="00C40D58">
        <w:rPr>
          <w:rFonts w:cs="Times New Roman"/>
        </w:rPr>
        <w:t>很容易受限於輸入</w:t>
      </w:r>
      <w:proofErr w:type="gramStart"/>
      <w:r w:rsidRPr="00C40D58">
        <w:rPr>
          <w:rFonts w:cs="Times New Roman"/>
        </w:rPr>
        <w:t>資料集當中非</w:t>
      </w:r>
      <w:proofErr w:type="gramEnd"/>
      <w:r w:rsidRPr="00C40D58">
        <w:rPr>
          <w:rFonts w:cs="Times New Roman"/>
        </w:rPr>
        <w:t>缺失值的內容是否為</w:t>
      </w:r>
      <w:r w:rsidRPr="00C40D58">
        <w:rPr>
          <w:rFonts w:cs="Times New Roman"/>
        </w:rPr>
        <w:t>noise value</w:t>
      </w:r>
      <w:r w:rsidRPr="00C40D58">
        <w:rPr>
          <w:rFonts w:cs="Times New Roman"/>
        </w:rPr>
        <w:t>導致結果很有可能無法精準地將資料集內的</w:t>
      </w:r>
      <w:r w:rsidR="00120DFB">
        <w:rPr>
          <w:rFonts w:cs="Times New Roman" w:hint="eastAsia"/>
        </w:rPr>
        <w:t>原</w:t>
      </w:r>
      <w:r w:rsidRPr="00C40D58">
        <w:rPr>
          <w:rFonts w:cs="Times New Roman"/>
        </w:rPr>
        <w:t>缺失部分填補回去</w:t>
      </w:r>
      <w:r w:rsidR="00AB35F7">
        <w:rPr>
          <w:rFonts w:cs="Times New Roman" w:hint="eastAsia"/>
        </w:rPr>
        <w:t>。</w:t>
      </w:r>
    </w:p>
    <w:p w14:paraId="05454740" w14:textId="3A3D6893" w:rsidR="00C40D58" w:rsidRPr="00C40D58" w:rsidRDefault="00AB35F7" w:rsidP="00C40D58">
      <w:pPr>
        <w:rPr>
          <w:rFonts w:cs="Times New Roman"/>
        </w:rPr>
      </w:pPr>
      <w:r>
        <w:rPr>
          <w:rFonts w:cs="Times New Roman" w:hint="eastAsia"/>
        </w:rPr>
        <w:lastRenderedPageBreak/>
        <w:t>另外也不需考量的點是，</w:t>
      </w:r>
      <w:r w:rsidR="005B04AF">
        <w:rPr>
          <w:rFonts w:cs="Times New Roman" w:hint="eastAsia"/>
        </w:rPr>
        <w:t>現今實際層面常常處理資料量大而且</w:t>
      </w:r>
      <w:proofErr w:type="gramStart"/>
      <w:r w:rsidR="005B04AF">
        <w:rPr>
          <w:rFonts w:cs="Times New Roman" w:hint="eastAsia"/>
        </w:rPr>
        <w:t>又高維度</w:t>
      </w:r>
      <w:proofErr w:type="gramEnd"/>
      <w:r w:rsidR="005B04AF">
        <w:rPr>
          <w:rFonts w:cs="Times New Roman" w:hint="eastAsia"/>
        </w:rPr>
        <w:t>的巨量資料</w:t>
      </w:r>
      <w:r>
        <w:rPr>
          <w:rFonts w:cs="Times New Roman" w:hint="eastAsia"/>
        </w:rPr>
        <w:t>，</w:t>
      </w:r>
      <w:r w:rsidR="00C40D58" w:rsidRPr="00C40D58">
        <w:rPr>
          <w:rFonts w:cs="Times New Roman"/>
        </w:rPr>
        <w:t>k</w:t>
      </w:r>
      <w:r w:rsidR="005B04AF">
        <w:rPr>
          <w:rFonts w:cs="Times New Roman" w:hint="eastAsia"/>
        </w:rPr>
        <w:t>鄰近填補法</w:t>
      </w:r>
      <w:r w:rsidR="00C40D58" w:rsidRPr="00C40D58">
        <w:rPr>
          <w:rFonts w:cs="Times New Roman"/>
        </w:rPr>
        <w:t>必須先行儲存整個</w:t>
      </w:r>
      <w:r w:rsidR="005B04AF">
        <w:rPr>
          <w:rFonts w:cs="Times New Roman" w:hint="eastAsia"/>
        </w:rPr>
        <w:t>欲參考的鄰近點</w:t>
      </w:r>
      <w:r w:rsidR="00C40D58" w:rsidRPr="00C40D58">
        <w:rPr>
          <w:rFonts w:cs="Times New Roman"/>
        </w:rPr>
        <w:t>於</w:t>
      </w:r>
      <w:r w:rsidR="005B04AF">
        <w:rPr>
          <w:rFonts w:cs="Times New Roman" w:hint="eastAsia"/>
        </w:rPr>
        <w:t>記憶體</w:t>
      </w:r>
      <w:r w:rsidR="00C40D58" w:rsidRPr="00C40D58">
        <w:rPr>
          <w:rFonts w:cs="Times New Roman"/>
        </w:rPr>
        <w:t>中，並且逐一計算求出各點兩兩之距離</w:t>
      </w:r>
      <w:r w:rsidR="00136C4E">
        <w:rPr>
          <w:rFonts w:cs="Times New Roman" w:hint="eastAsia"/>
        </w:rPr>
        <w:t>，可想而知</w:t>
      </w:r>
      <w:r w:rsidR="00842412">
        <w:rPr>
          <w:rFonts w:cs="Times New Roman" w:hint="eastAsia"/>
        </w:rPr>
        <w:t>其</w:t>
      </w:r>
      <w:r w:rsidR="00136C4E">
        <w:rPr>
          <w:rFonts w:cs="Times New Roman" w:hint="eastAsia"/>
        </w:rPr>
        <w:t>計算量所費不貲。</w:t>
      </w:r>
    </w:p>
    <w:p w14:paraId="714C6472" w14:textId="22C697EA" w:rsidR="00C6285B" w:rsidRPr="00176E46" w:rsidRDefault="00C40D58" w:rsidP="00176E46">
      <w:pPr>
        <w:rPr>
          <w:rFonts w:cs="Times New Roman"/>
        </w:rPr>
      </w:pPr>
      <w:r w:rsidRPr="00C40D58">
        <w:rPr>
          <w:rFonts w:cs="Times New Roman"/>
        </w:rPr>
        <w:t>對某一個點</w:t>
      </w:r>
      <w:r w:rsidR="0096532A">
        <w:rPr>
          <w:rFonts w:cs="Times New Roman"/>
        </w:rPr>
        <w:t>p</w:t>
      </w:r>
      <w:r w:rsidRPr="00C40D58">
        <w:rPr>
          <w:rFonts w:cs="Times New Roman"/>
        </w:rPr>
        <w:t>來說，</w:t>
      </w:r>
      <w:r w:rsidR="0096532A">
        <w:rPr>
          <w:rFonts w:cs="Times New Roman" w:hint="eastAsia"/>
        </w:rPr>
        <w:t>在找尋其相鄰近點集合過程裡，</w:t>
      </w:r>
      <w:r w:rsidRPr="00C40D58">
        <w:rPr>
          <w:rFonts w:cs="Times New Roman"/>
        </w:rPr>
        <w:t>其所有相鄰近點之中從第一個至第</w:t>
      </w:r>
      <w:r w:rsidR="0096532A">
        <w:rPr>
          <w:rFonts w:cs="Times New Roman" w:hint="eastAsia"/>
        </w:rPr>
        <w:t>k</w:t>
      </w:r>
      <w:proofErr w:type="gramStart"/>
      <w:r w:rsidRPr="00C40D58">
        <w:rPr>
          <w:rFonts w:cs="Times New Roman"/>
        </w:rPr>
        <w:t>個</w:t>
      </w:r>
      <w:proofErr w:type="gramEnd"/>
      <w:r w:rsidRPr="00C40D58">
        <w:rPr>
          <w:rFonts w:cs="Times New Roman"/>
        </w:rPr>
        <w:t>相鄰近點都具有相同的權重值，但是在計算點</w:t>
      </w:r>
      <w:r w:rsidR="0096532A">
        <w:rPr>
          <w:rFonts w:cs="Times New Roman"/>
        </w:rPr>
        <w:t>p</w:t>
      </w:r>
      <w:r w:rsidRPr="00C40D58">
        <w:rPr>
          <w:rFonts w:cs="Times New Roman"/>
        </w:rPr>
        <w:t>與資料集當中其他點</w:t>
      </w:r>
      <w:r w:rsidR="0096532A">
        <w:rPr>
          <w:rFonts w:cs="Times New Roman"/>
        </w:rPr>
        <w:t>q</w:t>
      </w:r>
      <w:r w:rsidRPr="00C40D58">
        <w:rPr>
          <w:rFonts w:cs="Times New Roman"/>
        </w:rPr>
        <w:t>的</w:t>
      </w:r>
      <w:r w:rsidR="0096532A">
        <w:rPr>
          <w:rFonts w:cs="Times New Roman" w:hint="eastAsia"/>
        </w:rPr>
        <w:t>與點</w:t>
      </w:r>
      <w:r w:rsidR="0096532A">
        <w:rPr>
          <w:rFonts w:cs="Times New Roman" w:hint="eastAsia"/>
        </w:rPr>
        <w:t>p</w:t>
      </w:r>
      <w:r w:rsidRPr="00C40D58">
        <w:rPr>
          <w:rFonts w:cs="Times New Roman"/>
        </w:rPr>
        <w:t>距離同時，並且對所有</w:t>
      </w:r>
      <w:r w:rsidR="003A07D0">
        <w:rPr>
          <w:rFonts w:cs="Times New Roman" w:hint="eastAsia"/>
        </w:rPr>
        <w:t>距離值先行</w:t>
      </w:r>
      <w:r w:rsidRPr="00C40D58">
        <w:rPr>
          <w:rFonts w:cs="Times New Roman"/>
        </w:rPr>
        <w:t>排序，如此距離值的排序行為已經代表著點</w:t>
      </w:r>
      <w:r w:rsidR="00B85D58">
        <w:rPr>
          <w:rFonts w:cs="Times New Roman"/>
        </w:rPr>
        <w:t>p</w:t>
      </w:r>
      <w:r w:rsidRPr="00C40D58">
        <w:rPr>
          <w:rFonts w:cs="Times New Roman"/>
        </w:rPr>
        <w:t>與點</w:t>
      </w:r>
      <w:r w:rsidR="00B85D58">
        <w:rPr>
          <w:rFonts w:cs="Times New Roman"/>
        </w:rPr>
        <w:t>q</w:t>
      </w:r>
      <w:r w:rsidRPr="00C40D58">
        <w:rPr>
          <w:rFonts w:cs="Times New Roman"/>
        </w:rPr>
        <w:t>的距離</w:t>
      </w:r>
      <w:r w:rsidR="007D4BDA">
        <w:rPr>
          <w:rFonts w:cs="Times New Roman" w:hint="eastAsia"/>
        </w:rPr>
        <w:t>上的</w:t>
      </w:r>
      <w:r w:rsidRPr="00C40D58">
        <w:rPr>
          <w:rFonts w:cs="Times New Roman"/>
        </w:rPr>
        <w:t>意義，我們應該利用這樣的排序關係設計出一個合理的權重比值，以表示被參考的其他點</w:t>
      </w:r>
      <w:r w:rsidR="001439F7">
        <w:rPr>
          <w:rFonts w:cs="Times New Roman"/>
        </w:rPr>
        <w:t>q</w:t>
      </w:r>
      <w:r w:rsidRPr="00C40D58">
        <w:rPr>
          <w:rFonts w:cs="Times New Roman"/>
        </w:rPr>
        <w:t>在填補的演算過程中</w:t>
      </w:r>
      <w:r w:rsidR="001439F7">
        <w:rPr>
          <w:rFonts w:cs="Times New Roman" w:hint="eastAsia"/>
        </w:rPr>
        <w:t>應該</w:t>
      </w:r>
      <w:r w:rsidRPr="00C40D58">
        <w:rPr>
          <w:rFonts w:cs="Times New Roman"/>
        </w:rPr>
        <w:t>被參考的價值有多少</w:t>
      </w:r>
      <w:r w:rsidR="001439F7">
        <w:rPr>
          <w:rFonts w:cs="Times New Roman" w:hint="eastAsia"/>
        </w:rPr>
        <w:t>分量</w:t>
      </w:r>
      <w:r w:rsidRPr="00C40D58">
        <w:rPr>
          <w:rFonts w:cs="Times New Roman"/>
        </w:rPr>
        <w:t>，最常見也最簡易的權重表示方式即為</w:t>
      </w:r>
      <w:r w:rsidR="001439F7">
        <w:rPr>
          <w:rFonts w:cs="Times New Roman" w:hint="eastAsia"/>
        </w:rPr>
        <w:t>兩點</w:t>
      </w:r>
      <w:r w:rsidRPr="00C40D58">
        <w:rPr>
          <w:rFonts w:cs="Times New Roman"/>
        </w:rPr>
        <w:t>距離的倒數</w:t>
      </w:r>
      <w:r w:rsidR="001439F7">
        <w:rPr>
          <w:rFonts w:cs="Times New Roman" w:hint="eastAsia"/>
        </w:rPr>
        <w:t>。</w:t>
      </w:r>
      <w:r w:rsidR="00C6285B">
        <w:rPr>
          <w:rFonts w:cs="Times New Roman"/>
        </w:rPr>
        <w:br w:type="page"/>
      </w:r>
    </w:p>
    <w:p w14:paraId="65354414" w14:textId="68827EEE" w:rsidR="00A34BDE" w:rsidRDefault="00A34BDE" w:rsidP="0049083F">
      <w:pPr>
        <w:pStyle w:val="1"/>
        <w:rPr>
          <w:rFonts w:ascii="Times New Roman" w:hAnsi="Times New Roman" w:cs="Times New Roman"/>
        </w:rPr>
      </w:pPr>
      <w:r>
        <w:rPr>
          <w:rFonts w:ascii="Times New Roman" w:hAnsi="Times New Roman" w:cs="Times New Roman" w:hint="eastAsia"/>
        </w:rPr>
        <w:lastRenderedPageBreak/>
        <w:t>第三章</w:t>
      </w:r>
      <w:r w:rsidR="009D2457">
        <w:rPr>
          <w:rFonts w:ascii="Times New Roman" w:hAnsi="Times New Roman" w:cs="Times New Roman" w:hint="eastAsia"/>
        </w:rPr>
        <w:t xml:space="preserve"> </w:t>
      </w:r>
      <w:r w:rsidR="009D2457">
        <w:rPr>
          <w:rFonts w:ascii="Times New Roman" w:hAnsi="Times New Roman" w:cs="Times New Roman" w:hint="eastAsia"/>
        </w:rPr>
        <w:t>問題與方法</w:t>
      </w:r>
    </w:p>
    <w:p w14:paraId="0C2FFD58" w14:textId="18C7680C" w:rsidR="00EC3906" w:rsidRDefault="00A34BDE" w:rsidP="00EC3906">
      <w:pPr>
        <w:pStyle w:val="2"/>
        <w:rPr>
          <w:rFonts w:cs="Times New Roman"/>
        </w:rPr>
      </w:pPr>
      <w:r>
        <w:rPr>
          <w:rFonts w:cs="Times New Roman" w:hint="eastAsia"/>
        </w:rPr>
        <w:t>3.1</w:t>
      </w:r>
      <w:r w:rsidR="009D2457">
        <w:rPr>
          <w:rFonts w:cs="Times New Roman" w:hint="eastAsia"/>
        </w:rPr>
        <w:t xml:space="preserve"> </w:t>
      </w:r>
      <w:r w:rsidR="00EC3906">
        <w:rPr>
          <w:rFonts w:cs="Times New Roman" w:hint="eastAsia"/>
        </w:rPr>
        <w:t>符號定義</w:t>
      </w:r>
    </w:p>
    <w:tbl>
      <w:tblPr>
        <w:tblStyle w:val="af5"/>
        <w:tblW w:w="0" w:type="auto"/>
        <w:tblLook w:val="04A0" w:firstRow="1" w:lastRow="0" w:firstColumn="1" w:lastColumn="0" w:noHBand="0" w:noVBand="1"/>
      </w:tblPr>
      <w:tblGrid>
        <w:gridCol w:w="4247"/>
        <w:gridCol w:w="4247"/>
      </w:tblGrid>
      <w:tr w:rsidR="00C80BC0" w14:paraId="768AE3C5" w14:textId="77777777" w:rsidTr="00CD657E">
        <w:tc>
          <w:tcPr>
            <w:tcW w:w="4247" w:type="dxa"/>
          </w:tcPr>
          <w:p w14:paraId="5CC36B08" w14:textId="1538B7FA" w:rsidR="00C80BC0" w:rsidRDefault="002C3D5C" w:rsidP="00DF5C72">
            <w:pPr>
              <w:jc w:val="center"/>
            </w:pPr>
            <w:r>
              <w:rPr>
                <w:rFonts w:hint="eastAsia"/>
              </w:rPr>
              <w:t>n</w:t>
            </w:r>
            <w:r>
              <w:t>otation</w:t>
            </w:r>
          </w:p>
        </w:tc>
        <w:tc>
          <w:tcPr>
            <w:tcW w:w="4247" w:type="dxa"/>
          </w:tcPr>
          <w:p w14:paraId="4FEDF2DD" w14:textId="5DCD8749" w:rsidR="00C80BC0" w:rsidRDefault="002C3D5C" w:rsidP="00DF5C72">
            <w:pPr>
              <w:jc w:val="center"/>
            </w:pPr>
            <w:r>
              <w:rPr>
                <w:rFonts w:hint="eastAsia"/>
              </w:rPr>
              <w:t>d</w:t>
            </w:r>
            <w:r>
              <w:t>escription</w:t>
            </w:r>
          </w:p>
        </w:tc>
      </w:tr>
      <w:tr w:rsidR="00DD0C2B" w14:paraId="48CF115A" w14:textId="77777777" w:rsidTr="00DF5C72">
        <w:tc>
          <w:tcPr>
            <w:tcW w:w="4247" w:type="dxa"/>
            <w:vAlign w:val="center"/>
          </w:tcPr>
          <w:p w14:paraId="1517B05E" w14:textId="50E814E9" w:rsidR="00DD0C2B" w:rsidRDefault="00D8367E" w:rsidP="00DF5C72">
            <w:pPr>
              <w:jc w:val="center"/>
            </w:pPr>
            <w:r>
              <w:rPr>
                <w:rFonts w:hint="eastAsia"/>
              </w:rPr>
              <w:t>n</w:t>
            </w:r>
          </w:p>
        </w:tc>
        <w:tc>
          <w:tcPr>
            <w:tcW w:w="4247" w:type="dxa"/>
          </w:tcPr>
          <w:p w14:paraId="48D5B008" w14:textId="6634D3E0" w:rsidR="00DD0C2B" w:rsidRDefault="007469F0" w:rsidP="00AA4A14">
            <w:r>
              <w:t>n</w:t>
            </w:r>
            <w:r w:rsidR="00B932A9">
              <w:t>umber</w:t>
            </w:r>
            <w:r>
              <w:t xml:space="preserve"> of data instances</w:t>
            </w:r>
            <w:r w:rsidR="00DD0C2B">
              <w:t xml:space="preserve"> </w:t>
            </w:r>
            <w:r>
              <w:t>within</w:t>
            </w:r>
            <w:r w:rsidR="00DD0C2B">
              <w:t xml:space="preserve"> </w:t>
            </w:r>
            <w:r w:rsidR="00B932A9">
              <w:t xml:space="preserve">a </w:t>
            </w:r>
            <w:r w:rsidR="00111F09">
              <w:t xml:space="preserve">input </w:t>
            </w:r>
            <w:r w:rsidR="00DD0C2B">
              <w:t>data set</w:t>
            </w:r>
          </w:p>
        </w:tc>
      </w:tr>
      <w:tr w:rsidR="00DD0C2B" w14:paraId="7D4D9047" w14:textId="77777777" w:rsidTr="00DF5C72">
        <w:tc>
          <w:tcPr>
            <w:tcW w:w="4247" w:type="dxa"/>
            <w:vAlign w:val="center"/>
          </w:tcPr>
          <w:p w14:paraId="1B46E9CB" w14:textId="46CCD8B2" w:rsidR="00DD0C2B" w:rsidRDefault="00D8367E" w:rsidP="00DF5C72">
            <w:pPr>
              <w:jc w:val="center"/>
            </w:pPr>
            <w:r>
              <w:rPr>
                <w:rFonts w:hint="eastAsia"/>
              </w:rPr>
              <w:t>m</w:t>
            </w:r>
          </w:p>
        </w:tc>
        <w:tc>
          <w:tcPr>
            <w:tcW w:w="4247" w:type="dxa"/>
          </w:tcPr>
          <w:p w14:paraId="0A83CC9E" w14:textId="4970B939" w:rsidR="00DD0C2B" w:rsidRDefault="00111F09" w:rsidP="00AA4A14">
            <w:r>
              <w:t>dimensionality of input data set</w:t>
            </w:r>
          </w:p>
        </w:tc>
      </w:tr>
      <w:tr w:rsidR="00AA4A14" w:rsidRPr="00C80BC0" w14:paraId="7F3C07C0" w14:textId="77777777" w:rsidTr="00DF5C72">
        <w:tc>
          <w:tcPr>
            <w:tcW w:w="4247" w:type="dxa"/>
            <w:vAlign w:val="center"/>
          </w:tcPr>
          <w:p w14:paraId="02195398" w14:textId="364FA4AC" w:rsidR="00AA4A14" w:rsidRPr="00893418" w:rsidRDefault="00AA4A14" w:rsidP="00DF5C72">
            <w:pPr>
              <w:jc w:val="center"/>
              <w:rPr>
                <w:rFonts w:cs="Times New Roman"/>
              </w:rPr>
            </w:pPr>
            <w:r>
              <w:t xml:space="preserve">Incomplete data set </w:t>
            </w:r>
            <m:oMath>
              <m:r>
                <m:rPr>
                  <m:sty m:val="p"/>
                </m:rPr>
                <w:rPr>
                  <w:rFonts w:ascii="Cambria Math" w:hAnsi="Cambria Math"/>
                </w:rPr>
                <m:t>C</m:t>
              </m:r>
            </m:oMath>
          </w:p>
        </w:tc>
        <w:tc>
          <w:tcPr>
            <w:tcW w:w="4247" w:type="dxa"/>
          </w:tcPr>
          <w:p w14:paraId="2963823D" w14:textId="77777777" w:rsidR="00C80BC0" w:rsidRDefault="00AA4A14" w:rsidP="00AA4A14">
            <w:r>
              <w:t>an incomplete data set with certain missing values</w:t>
            </w:r>
            <w:r w:rsidR="00B4627B">
              <w:t xml:space="preserve"> as input data set</w:t>
            </w:r>
            <w:r w:rsidR="00C80BC0">
              <w:t xml:space="preserve">, </w:t>
            </w:r>
          </w:p>
          <w:p w14:paraId="20A89A81" w14:textId="24839639" w:rsidR="00AA4A14" w:rsidRDefault="00C80BC0" w:rsidP="00AA4A14">
            <w:r>
              <w:t xml:space="preserve">with size </w:t>
            </w:r>
            <m:oMath>
              <m:r>
                <m:rPr>
                  <m:sty m:val="p"/>
                </m:rPr>
                <w:rPr>
                  <w:rFonts w:ascii="Cambria Math" w:hAnsi="Cambria Math"/>
                </w:rPr>
                <m:t>n*m</m:t>
              </m:r>
            </m:oMath>
          </w:p>
        </w:tc>
      </w:tr>
      <w:tr w:rsidR="00AA4A14" w:rsidRPr="00AF08EA" w14:paraId="22E4A481" w14:textId="77777777" w:rsidTr="00DF5C72">
        <w:tc>
          <w:tcPr>
            <w:tcW w:w="4247" w:type="dxa"/>
            <w:vAlign w:val="center"/>
          </w:tcPr>
          <w:p w14:paraId="5F93D761" w14:textId="0353CCD5" w:rsidR="00AA4A14" w:rsidRPr="00DF5C72" w:rsidRDefault="00E16E82" w:rsidP="00DF5C72">
            <w:pPr>
              <w:jc w:val="center"/>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247" w:type="dxa"/>
          </w:tcPr>
          <w:p w14:paraId="7C63C113" w14:textId="77777777" w:rsidR="0026501C" w:rsidRDefault="0026501C" w:rsidP="00AF08EA">
            <w:pPr>
              <w:ind w:left="240" w:hangingChars="100" w:hanging="240"/>
            </w:pPr>
            <w:r>
              <w:t xml:space="preserve">data </w:t>
            </w:r>
            <w:r w:rsidR="00AA4A14">
              <w:t>value of</w:t>
            </w:r>
            <w:r>
              <w:t xml:space="preserve"> the</w:t>
            </w:r>
            <w:r w:rsidR="00AA4A14">
              <w:t xml:space="preserve"> data sample</w:t>
            </w:r>
            <w:r>
              <w:t>,</w:t>
            </w:r>
            <w:r w:rsidR="00AA4A14">
              <w:t xml:space="preserve"> </w:t>
            </w:r>
          </w:p>
          <w:p w14:paraId="45BA9B4D" w14:textId="7EEC8898" w:rsidR="00AA4A14" w:rsidRDefault="00AA4A14" w:rsidP="00AF08EA">
            <w:pPr>
              <w:ind w:left="240" w:hangingChars="100" w:hanging="240"/>
            </w:pPr>
            <w:r>
              <w:t>at</w:t>
            </w:r>
            <w:r w:rsidR="0026501C">
              <w:t xml:space="preserve"> index</w:t>
            </w:r>
            <w:r>
              <w:t xml:space="preserve">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00AF08EA">
              <w:rPr>
                <w:rFonts w:hint="eastAsia"/>
              </w:rPr>
              <w:t xml:space="preserve"> </w:t>
            </w:r>
            <w:r>
              <w:t>row and</w:t>
            </w:r>
            <w:r w:rsidR="00AF08EA">
              <w:rPr>
                <w:rFonts w:hint="eastAsia"/>
              </w:rPr>
              <w:t xml:space="preserv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column</w:t>
            </w:r>
          </w:p>
        </w:tc>
      </w:tr>
      <w:tr w:rsidR="00AA4A14" w14:paraId="50415322" w14:textId="77777777" w:rsidTr="00DF5C72">
        <w:tc>
          <w:tcPr>
            <w:tcW w:w="4247" w:type="dxa"/>
            <w:vAlign w:val="center"/>
          </w:tcPr>
          <w:p w14:paraId="03E21205" w14:textId="59799C42" w:rsidR="00AA4A14" w:rsidRPr="00DF5C72" w:rsidRDefault="00E16E82" w:rsidP="00DF5C72">
            <w:pPr>
              <w:jc w:val="center"/>
              <w:rPr>
                <w:rFonts w:ascii="Cambria Math" w:hAnsi="Cambria Math"/>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 xml:space="preserve">i </m:t>
                    </m:r>
                  </m:sub>
                </m:sSub>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m:t>
                    </m:r>
                  </m:sub>
                </m:sSub>
                <m:r>
                  <w:rPr>
                    <w:rFonts w:ascii="Cambria Math" w:hAnsi="Cambria Math" w:cs="Times New Roman"/>
                  </w:rPr>
                  <m:t xml:space="preserve"> = </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i1</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i2</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i3</m:t>
                        </m:r>
                      </m:sub>
                    </m:sSub>
                    <m: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im</m:t>
                        </m:r>
                      </m:sub>
                    </m:sSub>
                  </m:e>
                </m:d>
              </m:oMath>
            </m:oMathPara>
          </w:p>
        </w:tc>
        <w:tc>
          <w:tcPr>
            <w:tcW w:w="4247" w:type="dxa"/>
          </w:tcPr>
          <w:p w14:paraId="12DA0011" w14:textId="3F804476" w:rsidR="00AA4A14" w:rsidRPr="002C08AE" w:rsidRDefault="00AD186F" w:rsidP="00AD186F">
            <w:pPr>
              <w:rPr>
                <w:rFonts w:ascii="Cambria Math" w:hAnsi="Cambria Math"/>
              </w:rPr>
            </w:pPr>
            <w:r>
              <w:t xml:space="preserve">data instance at </w:t>
            </w:r>
            <m:oMath>
              <m:sSup>
                <m:sSupPr>
                  <m:ctrlPr>
                    <w:rPr>
                      <w:rFonts w:ascii="Cambria Math" w:hAnsi="Cambria Math"/>
                    </w:rPr>
                  </m:ctrlPr>
                </m:sSupPr>
                <m:e>
                  <m:r>
                    <w:rPr>
                      <w:rFonts w:ascii="Cambria Math" w:hAnsi="Cambria Math"/>
                    </w:rPr>
                    <m:t>i</m:t>
                  </m:r>
                </m:e>
                <m:sup>
                  <m:r>
                    <w:rPr>
                      <w:rFonts w:ascii="Cambria Math" w:hAnsi="Cambria Math"/>
                    </w:rPr>
                    <m:t>th</m:t>
                  </m:r>
                </m:sup>
              </m:sSup>
            </m:oMath>
            <w:r>
              <w:rPr>
                <w:rFonts w:hint="eastAsia"/>
              </w:rPr>
              <w:t xml:space="preserve"> </w:t>
            </w:r>
            <w:r>
              <w:t xml:space="preserve">row, composed by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AA4A14" w14:paraId="055466A9" w14:textId="77777777" w:rsidTr="00DF5C72">
        <w:tc>
          <w:tcPr>
            <w:tcW w:w="4247" w:type="dxa"/>
            <w:vAlign w:val="center"/>
          </w:tcPr>
          <w:p w14:paraId="751F19B6" w14:textId="5EE4621D" w:rsidR="00AA4A14" w:rsidRDefault="00A9737F" w:rsidP="00DF5C72">
            <w:pPr>
              <w:jc w:val="center"/>
            </w:pPr>
            <w:r>
              <w:rPr>
                <w:rFonts w:hint="eastAsia"/>
              </w:rPr>
              <w:t>I</w:t>
            </w:r>
            <w:r>
              <w:t xml:space="preserve">mputed data set </w:t>
            </w:r>
            <m:oMath>
              <m:acc>
                <m:accPr>
                  <m:ctrlPr>
                    <w:rPr>
                      <w:rFonts w:ascii="Cambria Math" w:hAnsi="Cambria Math"/>
                    </w:rPr>
                  </m:ctrlPr>
                </m:accPr>
                <m:e>
                  <m:r>
                    <w:rPr>
                      <w:rFonts w:ascii="Cambria Math" w:hAnsi="Cambria Math"/>
                    </w:rPr>
                    <m:t>C</m:t>
                  </m:r>
                </m:e>
              </m:acc>
            </m:oMath>
          </w:p>
        </w:tc>
        <w:tc>
          <w:tcPr>
            <w:tcW w:w="4247" w:type="dxa"/>
          </w:tcPr>
          <w:p w14:paraId="452A5D91" w14:textId="2C1F9033" w:rsidR="00AA4A14" w:rsidRDefault="00AA4A14" w:rsidP="00AA4A14">
            <w:r>
              <w:t>a completed data set with missing value all imputed</w:t>
            </w:r>
            <w:r w:rsidR="00C80BC0">
              <w:t xml:space="preserve">, with size </w:t>
            </w:r>
            <m:oMath>
              <m:r>
                <m:rPr>
                  <m:sty m:val="p"/>
                </m:rPr>
                <w:rPr>
                  <w:rFonts w:ascii="Cambria Math" w:hAnsi="Cambria Math"/>
                </w:rPr>
                <m:t>n*m</m:t>
              </m:r>
            </m:oMath>
          </w:p>
        </w:tc>
      </w:tr>
      <w:tr w:rsidR="00AA4A14" w14:paraId="300C67EB" w14:textId="77777777" w:rsidTr="00DF5C72">
        <w:tc>
          <w:tcPr>
            <w:tcW w:w="4247" w:type="dxa"/>
            <w:vAlign w:val="center"/>
          </w:tcPr>
          <w:p w14:paraId="11F312DA" w14:textId="6AB1797A" w:rsidR="00AA4A14" w:rsidRPr="00787C8F" w:rsidRDefault="00AA4A14" w:rsidP="00DF5C72">
            <w:pPr>
              <w:jc w:val="center"/>
            </w:pPr>
            <m:oMath>
              <m:r>
                <m:rPr>
                  <m:sty m:val="p"/>
                </m:rPr>
                <w:rPr>
                  <w:rFonts w:ascii="Cambria Math" w:hAnsi="Cambria Math"/>
                </w:rPr>
                <m:t>k</m:t>
              </m:r>
            </m:oMath>
            <w:r w:rsidR="0047000F">
              <w:t xml:space="preserve">, k </w:t>
            </w:r>
            <m:oMath>
              <m:r>
                <m:rPr>
                  <m:sty m:val="p"/>
                </m:rPr>
                <w:rPr>
                  <w:rFonts w:ascii="Cambria Math" w:hAnsi="Cambria Math"/>
                </w:rPr>
                <m:t>∈</m:t>
              </m:r>
            </m:oMath>
            <w:r w:rsidR="0047000F">
              <w:rPr>
                <w:rFonts w:hint="eastAsia"/>
              </w:rPr>
              <w:t xml:space="preserve"> </w:t>
            </w:r>
            <m:oMath>
              <m:r>
                <m:rPr>
                  <m:nor/>
                </m:rPr>
                <w:rPr>
                  <w:rFonts w:ascii="Cambria Math" w:hAnsi="Cambria Math"/>
                </w:rPr>
                <m:t>N</m:t>
              </m:r>
            </m:oMath>
          </w:p>
        </w:tc>
        <w:tc>
          <w:tcPr>
            <w:tcW w:w="4247" w:type="dxa"/>
          </w:tcPr>
          <w:p w14:paraId="3526E42D" w14:textId="6E993AEE" w:rsidR="00AA4A14" w:rsidRDefault="00AA4A14" w:rsidP="00AA4A14">
            <w:r>
              <w:t>specified constant k</w:t>
            </w:r>
          </w:p>
        </w:tc>
      </w:tr>
      <w:tr w:rsidR="00AA4A14" w:rsidRPr="00FC1E45" w14:paraId="076F78D0" w14:textId="77777777" w:rsidTr="00DF5C72">
        <w:tc>
          <w:tcPr>
            <w:tcW w:w="4247" w:type="dxa"/>
            <w:vAlign w:val="center"/>
          </w:tcPr>
          <w:p w14:paraId="34715DAF" w14:textId="5D5A8D70" w:rsidR="00AA4A14" w:rsidRPr="00787C8F" w:rsidRDefault="004B60A8" w:rsidP="00DF5C72">
            <w:pPr>
              <w:jc w:val="center"/>
              <w:rPr>
                <w:rFonts w:cs="Times New Roman"/>
              </w:rPr>
            </w:pPr>
            <m:oMathPara>
              <m:oMath>
                <m:r>
                  <m:rPr>
                    <m:sty m:val="p"/>
                  </m:rPr>
                  <w:rPr>
                    <w:rFonts w:ascii="Cambria Math" w:hAnsi="Cambria Math"/>
                  </w:rPr>
                  <m:t>W</m:t>
                </m:r>
              </m:oMath>
            </m:oMathPara>
          </w:p>
        </w:tc>
        <w:tc>
          <w:tcPr>
            <w:tcW w:w="4247" w:type="dxa"/>
          </w:tcPr>
          <w:p w14:paraId="7C23E0AE" w14:textId="74C86C0F" w:rsidR="00AA4A14" w:rsidRDefault="004B60A8" w:rsidP="00AA4A14">
            <w:r>
              <w:t xml:space="preserve">a weight matrix </w:t>
            </w:r>
            <w:r w:rsidR="00A26F7B">
              <w:t>recor</w:t>
            </w:r>
            <w:r w:rsidR="00FC1E45">
              <w:t xml:space="preserve">ds pairwise any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FC1E45">
              <w:rPr>
                <w:rFonts w:hint="eastAsia"/>
              </w:rPr>
              <w:t xml:space="preserve"> </w:t>
            </w:r>
            <w:r w:rsidR="00FC1E45">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FC1E45">
              <w:rPr>
                <w:rFonts w:hint="eastAsia"/>
              </w:rPr>
              <w:t>,</w:t>
            </w:r>
            <w:r w:rsidR="00FC1E45">
              <w:t xml:space="preserve"> </w:t>
            </w:r>
            <m:oMath>
              <m:r>
                <m:rPr>
                  <m:sty m:val="p"/>
                </m:rPr>
                <w:rPr>
                  <w:rFonts w:ascii="Cambria Math" w:hAnsi="Cambria Math"/>
                </w:rPr>
                <m:t>∀</m:t>
              </m:r>
            </m:oMath>
            <w:r w:rsidR="00FC1E45">
              <w:t>i</w:t>
            </w:r>
            <m:oMath>
              <m:r>
                <m:rPr>
                  <m:sty m:val="p"/>
                </m:rPr>
                <w:rPr>
                  <w:rFonts w:ascii="Cambria Math" w:hAnsi="Cambria Math"/>
                </w:rPr>
                <m:t>≠j</m:t>
              </m:r>
            </m:oMath>
          </w:p>
        </w:tc>
      </w:tr>
      <w:tr w:rsidR="00327284" w14:paraId="4744AD27" w14:textId="77777777" w:rsidTr="00DF5C72">
        <w:tc>
          <w:tcPr>
            <w:tcW w:w="4247" w:type="dxa"/>
            <w:vAlign w:val="center"/>
          </w:tcPr>
          <w:p w14:paraId="31D9EA0F" w14:textId="5FB4305B" w:rsidR="00327284" w:rsidRDefault="00E16E82" w:rsidP="00DF5C72">
            <w:pPr>
              <w:jc w:val="center"/>
              <w:rPr>
                <w:rFonts w:cs="Times New Roman"/>
              </w:rPr>
            </w:pPr>
            <m:oMathPara>
              <m:oMath>
                <m:sSup>
                  <m:sSupPr>
                    <m:ctrlPr>
                      <w:rPr>
                        <w:rFonts w:ascii="Cambria Math" w:hAnsi="Cambria Math" w:cs="Times New Roman"/>
                      </w:rPr>
                    </m:ctrlPr>
                  </m:sSupPr>
                  <m:e>
                    <m:r>
                      <w:rPr>
                        <w:rFonts w:ascii="Cambria Math" w:hAnsi="Cambria Math" w:cs="Times New Roman"/>
                      </w:rPr>
                      <m:t>t</m:t>
                    </m:r>
                  </m:e>
                  <m:sup/>
                </m:sSup>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uniform, distance</m:t>
                    </m:r>
                  </m:e>
                </m:d>
              </m:oMath>
            </m:oMathPara>
          </w:p>
        </w:tc>
        <w:tc>
          <w:tcPr>
            <w:tcW w:w="4247" w:type="dxa"/>
          </w:tcPr>
          <w:p w14:paraId="0FF50EC7" w14:textId="150B4CD5" w:rsidR="00327284" w:rsidRDefault="00327284" w:rsidP="00AA4A14">
            <w:r>
              <w:t>type of weight</w:t>
            </w:r>
            <w:r w:rsidR="00D2007A">
              <w:t>ing, determine</w:t>
            </w:r>
            <w:r w:rsidR="0098202A">
              <w:t xml:space="preserve"> mechanism of</w:t>
            </w:r>
            <w:r w:rsidR="00220E06">
              <w:t xml:space="preserve"> the way</w:t>
            </w:r>
            <w:r>
              <w:t xml:space="preserve"> assign</w:t>
            </w:r>
            <w:r w:rsidR="00220E06">
              <w:t>ing</w:t>
            </w:r>
            <w:r w:rsidR="00335758">
              <w:t xml:space="preserve"> </w:t>
            </w:r>
            <w:r w:rsidR="00D2007A">
              <w:t>weight</w:t>
            </w:r>
            <w:r w:rsidR="004C52BC">
              <w:t xml:space="preserve"> in</w:t>
            </w:r>
            <w:r w:rsidR="00D2007A">
              <w:t xml:space="preserve"> </w:t>
            </w:r>
            <m:oMath>
              <m:r>
                <m:rPr>
                  <m:sty m:val="p"/>
                </m:rPr>
                <w:rPr>
                  <w:rFonts w:ascii="Cambria Math" w:hAnsi="Cambria Math"/>
                </w:rPr>
                <m:t>W</m:t>
              </m:r>
            </m:oMath>
          </w:p>
        </w:tc>
      </w:tr>
      <w:tr w:rsidR="004B60A8" w14:paraId="4F739D2A" w14:textId="77777777" w:rsidTr="00DF5C72">
        <w:tc>
          <w:tcPr>
            <w:tcW w:w="4247" w:type="dxa"/>
            <w:vAlign w:val="center"/>
          </w:tcPr>
          <w:p w14:paraId="7128F6ED" w14:textId="5DE4D077" w:rsidR="004B60A8" w:rsidRDefault="00E16E82" w:rsidP="00DF5C72">
            <w:pPr>
              <w:jc w:val="center"/>
              <w:rPr>
                <w:rFonts w:cs="Times New Roman"/>
              </w:rPr>
            </w:pP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327284">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m:t>
                      </m:r>
                      <m:sSup>
                        <m:sSupPr>
                          <m:ctrlPr>
                            <w:rPr>
                              <w:rFonts w:ascii="Cambria Math" w:hAnsi="Cambria Math" w:cs="Times New Roman"/>
                            </w:rPr>
                          </m:ctrlPr>
                        </m:sSupPr>
                        <m:e>
                          <m:r>
                            <w:rPr>
                              <w:rFonts w:ascii="Cambria Math" w:hAnsi="Cambria Math" w:cs="Times New Roman"/>
                            </w:rPr>
                            <m:t>t</m:t>
                          </m:r>
                        </m:e>
                        <m:sup/>
                      </m:sSup>
                      <m:r>
                        <w:rPr>
                          <w:rFonts w:ascii="Cambria Math" w:hAnsi="Cambria Math" w:cs="Times New Roman"/>
                        </w:rPr>
                        <m:t xml:space="preserve">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cs="Times New Roman"/>
                            </w:rPr>
                          </m:ctrlPr>
                        </m:sSupPr>
                        <m:e>
                          <m:r>
                            <w:rPr>
                              <w:rFonts w:ascii="Cambria Math" w:hAnsi="Cambria Math" w:cs="Times New Roman"/>
                            </w:rPr>
                            <m:t>t</m:t>
                          </m:r>
                        </m:e>
                        <m:sup/>
                      </m:sSup>
                      <m:r>
                        <w:rPr>
                          <w:rFonts w:ascii="Cambria Math" w:hAnsi="Cambria Math"/>
                        </w:rPr>
                        <m:t xml:space="preserve"> : distance</m:t>
                      </m:r>
                    </m:e>
                  </m:eqArr>
                </m:e>
              </m:d>
            </m:oMath>
          </w:p>
        </w:tc>
        <w:tc>
          <w:tcPr>
            <w:tcW w:w="4247" w:type="dxa"/>
          </w:tcPr>
          <w:p w14:paraId="4B95DE07" w14:textId="6B05350D" w:rsidR="004B60A8" w:rsidRPr="00AA792C" w:rsidRDefault="004B60A8" w:rsidP="00AA4A14">
            <w:r>
              <w:t>weighting</w:t>
            </w:r>
            <w:r w:rsidR="00517867">
              <w:t xml:space="preserve"> value</w:t>
            </w:r>
            <w:r w:rsidR="002A6069">
              <w:t xml:space="preserve"> with</w:t>
            </w:r>
            <w:r>
              <w:t xml:space="preserve"> </w:t>
            </w:r>
            <w:r w:rsidR="00327284">
              <w:t>respect to</w:t>
            </w:r>
            <w:r w:rsidR="0006278C">
              <w:t xml:space="preserve"> </w:t>
            </w:r>
            <m:oMath>
              <m:sSup>
                <m:sSupPr>
                  <m:ctrlPr>
                    <w:rPr>
                      <w:rFonts w:ascii="Cambria Math" w:hAnsi="Cambria Math" w:cs="Times New Roman"/>
                    </w:rPr>
                  </m:ctrlPr>
                </m:sSupPr>
                <m:e>
                  <m:r>
                    <w:rPr>
                      <w:rFonts w:ascii="Cambria Math" w:hAnsi="Cambria Math" w:cs="Times New Roman"/>
                    </w:rPr>
                    <m:t>t</m:t>
                  </m:r>
                </m:e>
                <m:sup/>
              </m:sSup>
            </m:oMath>
            <w:r w:rsidR="00327284">
              <w:t xml:space="preserve"> </w:t>
            </w:r>
            <w:r w:rsidR="0006278C">
              <w:t xml:space="preserve">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327284">
              <w:rPr>
                <w:rFonts w:hint="eastAsia"/>
              </w:rPr>
              <w:t xml:space="preserve"> </w:t>
            </w:r>
            <w:r w:rsidR="00327284">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AA4A14" w:rsidRPr="007035AE" w14:paraId="2A82FCFB" w14:textId="77777777" w:rsidTr="00DF5C72">
        <w:tc>
          <w:tcPr>
            <w:tcW w:w="4247" w:type="dxa"/>
            <w:vAlign w:val="center"/>
          </w:tcPr>
          <w:p w14:paraId="66FB667B" w14:textId="458B0298" w:rsidR="00AA4A14" w:rsidRPr="00DF5C72" w:rsidRDefault="00AA4A14" w:rsidP="00DF5C72">
            <w:pPr>
              <w:jc w:val="center"/>
            </w:pPr>
            <m:oMathPara>
              <m:oMathParaPr>
                <m:jc m:val="center"/>
              </m:oMathParaPr>
              <m:oMath>
                <m:r>
                  <m:rPr>
                    <m:sty m:val="p"/>
                  </m:rPr>
                  <w:rPr>
                    <w:rFonts w:ascii="Cambria Math" w:hAnsi="Cambria Math"/>
                  </w:rPr>
                  <m:t>D</m:t>
                </m:r>
              </m:oMath>
            </m:oMathPara>
          </w:p>
        </w:tc>
        <w:tc>
          <w:tcPr>
            <w:tcW w:w="4247" w:type="dxa"/>
          </w:tcPr>
          <w:p w14:paraId="55975ACB" w14:textId="25939063" w:rsidR="00AA4A14" w:rsidRDefault="00AA4A14" w:rsidP="00AA4A14">
            <w:r>
              <w:t>a distance matrix is a symmetric matrix, which records the distance between pairwise two data sample</w:t>
            </w:r>
          </w:p>
        </w:tc>
      </w:tr>
      <w:tr w:rsidR="00AA4A14" w14:paraId="0241D035" w14:textId="77777777" w:rsidTr="00DF5C72">
        <w:tc>
          <w:tcPr>
            <w:tcW w:w="4247" w:type="dxa"/>
            <w:vAlign w:val="center"/>
          </w:tcPr>
          <w:p w14:paraId="7E2FFDD9" w14:textId="62F06835" w:rsidR="00AA4A14" w:rsidRPr="00DF5C72" w:rsidRDefault="00E16E82" w:rsidP="00DF5C72">
            <w:pPr>
              <w:jc w:val="cente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oMath>
            </m:oMathPara>
          </w:p>
        </w:tc>
        <w:tc>
          <w:tcPr>
            <w:tcW w:w="4247" w:type="dxa"/>
          </w:tcPr>
          <w:p w14:paraId="122A77C7" w14:textId="3FF45F96" w:rsidR="00AA4A14" w:rsidRPr="00837F1B" w:rsidRDefault="00AA4A14" w:rsidP="00AA4A14">
            <w:r>
              <w:t xml:space="preserve">distance between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37F1B">
              <w:rPr>
                <w:rFonts w:hint="eastAsia"/>
              </w:rPr>
              <w:t xml:space="preserve"> </w:t>
            </w:r>
            <w:r w:rsidR="00837F1B">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t xml:space="preserve">, </w:t>
            </w:r>
            <w:r>
              <w:rPr>
                <w:rFonts w:hint="eastAsia"/>
              </w:rPr>
              <w:t>d</w:t>
            </w:r>
            <w:r>
              <w:t xml:space="preserve">enoted as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hint="eastAsia"/>
              </w:rPr>
              <w:t xml:space="preserve"> </w:t>
            </w:r>
            <w:r>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ji</m:t>
                  </m:r>
                </m:sub>
              </m:sSub>
            </m:oMath>
          </w:p>
        </w:tc>
      </w:tr>
      <w:tr w:rsidR="00AA4A14" w14:paraId="05D78839" w14:textId="77777777" w:rsidTr="00DF5C72">
        <w:tc>
          <w:tcPr>
            <w:tcW w:w="4247" w:type="dxa"/>
            <w:vAlign w:val="center"/>
          </w:tcPr>
          <w:p w14:paraId="31DD3C99" w14:textId="2672151A" w:rsidR="00AA4A14" w:rsidRDefault="00AA4A14" w:rsidP="00DF5C72">
            <w:pPr>
              <w:jc w:val="center"/>
            </w:pPr>
            <w:r>
              <w:rPr>
                <w:rFonts w:hint="eastAsia"/>
              </w:rPr>
              <w:t>N</w:t>
            </w:r>
            <w:r>
              <w:t>N list</w:t>
            </w:r>
          </w:p>
        </w:tc>
        <w:tc>
          <w:tcPr>
            <w:tcW w:w="4247" w:type="dxa"/>
          </w:tcPr>
          <w:p w14:paraId="0F6A8E08" w14:textId="0319AC58" w:rsidR="00AA4A14" w:rsidRPr="0017326C" w:rsidRDefault="009A3525" w:rsidP="00AA4A14">
            <w:r>
              <w:t>r</w:t>
            </w:r>
            <w:r w:rsidR="00894B19">
              <w:t>ecord</w:t>
            </w:r>
            <w:r w:rsidR="00616921">
              <w:t xml:space="preserve"> a</w:t>
            </w:r>
            <w:r w:rsidR="0017326C">
              <w:t xml:space="preserve"> sorted nearest</w:t>
            </w:r>
            <w:r w:rsidR="00894B19">
              <w:t xml:space="preserve"> neighbor list</w:t>
            </w:r>
            <w:r w:rsidR="00673D7B">
              <w:rPr>
                <w:rFonts w:hint="eastAsia"/>
              </w:rPr>
              <w:t xml:space="preserve"> </w:t>
            </w:r>
            <w:r w:rsidR="003B24C2">
              <w:t xml:space="preserve">between </w:t>
            </w:r>
            <w:r w:rsidR="00DB6013">
              <w:t>all pair</w:t>
            </w:r>
            <w:r w:rsidR="00980ABF">
              <w:t>s</w:t>
            </w:r>
            <w:r w:rsidR="00DB6013">
              <w:t xml:space="preserve"> of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DB6013">
              <w:rPr>
                <w:rFonts w:hint="eastAsia"/>
              </w:rPr>
              <w:t xml:space="preserve"> </w:t>
            </w:r>
            <w:r w:rsidR="00DB6013">
              <w:t xml:space="preserve">and </w:t>
            </w:r>
            <m:oMath>
              <m:sSub>
                <m:sSubPr>
                  <m:ctrlPr>
                    <w:rPr>
                      <w:rFonts w:ascii="Cambria Math" w:hAnsi="Cambria Math"/>
                    </w:rPr>
                  </m:ctrlPr>
                </m:sSubPr>
                <m:e>
                  <m:r>
                    <w:rPr>
                      <w:rFonts w:ascii="Cambria Math" w:hAnsi="Cambria Math"/>
                    </w:rPr>
                    <m:t>c</m:t>
                  </m:r>
                </m:e>
                <m:sub>
                  <m:r>
                    <w:rPr>
                      <w:rFonts w:ascii="Cambria Math" w:hAnsi="Cambria Math"/>
                    </w:rPr>
                    <m:t>j</m:t>
                  </m:r>
                </m:sub>
              </m:sSub>
            </m:oMath>
          </w:p>
        </w:tc>
      </w:tr>
      <w:tr w:rsidR="00AA4A14" w14:paraId="726EB98C" w14:textId="77777777" w:rsidTr="00DF5C72">
        <w:tc>
          <w:tcPr>
            <w:tcW w:w="4247" w:type="dxa"/>
            <w:vAlign w:val="center"/>
          </w:tcPr>
          <w:p w14:paraId="3891B8D7" w14:textId="0DA17DE8" w:rsidR="00AA4A14" w:rsidRPr="00DF5C72" w:rsidRDefault="00E16E82" w:rsidP="00DF5C72">
            <w:pPr>
              <w:jc w:val="center"/>
            </w:pPr>
            <m:oMathPara>
              <m:oMathParaPr>
                <m:jc m:val="center"/>
              </m:oMathParaPr>
              <m:oMath>
                <m:sSub>
                  <m:sSubPr>
                    <m:ctrlPr>
                      <w:rPr>
                        <w:rFonts w:ascii="Cambria Math" w:hAnsi="Cambria Math"/>
                      </w:rPr>
                    </m:ctrlPr>
                  </m:sSubPr>
                  <m:e>
                    <m:r>
                      <w:rPr>
                        <w:rFonts w:ascii="Cambria Math" w:hAnsi="Cambria Math"/>
                      </w:rPr>
                      <m:t>NN</m:t>
                    </m:r>
                  </m:e>
                  <m:sub>
                    <m:r>
                      <w:rPr>
                        <w:rFonts w:ascii="Cambria Math" w:hAnsi="Cambria Math"/>
                      </w:rPr>
                      <m:t>i</m:t>
                    </m:r>
                  </m:sub>
                </m:sSub>
              </m:oMath>
            </m:oMathPara>
          </w:p>
        </w:tc>
        <w:tc>
          <w:tcPr>
            <w:tcW w:w="4247" w:type="dxa"/>
          </w:tcPr>
          <w:p w14:paraId="7E701F9F" w14:textId="51CA90D8" w:rsidR="006A250A" w:rsidRDefault="005169D2" w:rsidP="00AA4A14">
            <w:r>
              <w:rPr>
                <w:rFonts w:hint="eastAsia"/>
              </w:rPr>
              <w:t>a</w:t>
            </w:r>
            <w:r>
              <w:t xml:space="preserve"> sorted list at index </w:t>
            </w:r>
            <w:proofErr w:type="spellStart"/>
            <w:r>
              <w:t>i</w:t>
            </w:r>
            <w:proofErr w:type="spellEnd"/>
            <w:r>
              <w:t xml:space="preserve"> in NN list</w:t>
            </w:r>
          </w:p>
          <w:p w14:paraId="496CEA8B" w14:textId="2DE97628" w:rsidR="00AA4A14" w:rsidRDefault="00690FF6" w:rsidP="00AA4A14">
            <w:r>
              <w:t xml:space="preserve">keep </w:t>
            </w:r>
            <w:r w:rsidR="00A65EB5">
              <w:rPr>
                <w:rFonts w:hint="eastAsia"/>
              </w:rPr>
              <w:t>a</w:t>
            </w:r>
            <w:r w:rsidR="00A65EB5">
              <w:t>ll neighbors</w:t>
            </w:r>
            <w:r w:rsidR="005169D2">
              <w:t xml:space="preserve"> of</w:t>
            </w:r>
            <w:r w:rsidR="00A65EB5">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837F1B">
              <w:rPr>
                <w:rFonts w:hint="eastAsia"/>
              </w:rPr>
              <w:t xml:space="preserve"> </w:t>
            </w:r>
            <w:r w:rsidR="00430C45">
              <w:t>,</w:t>
            </w:r>
            <w:r w:rsidR="00305362">
              <w:t xml:space="preserve"> </w:t>
            </w:r>
            <w:r w:rsidR="00430C45">
              <w:t xml:space="preserve">which </w:t>
            </w: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≠0</m:t>
              </m:r>
            </m:oMath>
          </w:p>
        </w:tc>
      </w:tr>
      <w:tr w:rsidR="005F1B0F" w14:paraId="5E8F5EEC" w14:textId="77777777" w:rsidTr="00DF5C72">
        <w:tc>
          <w:tcPr>
            <w:tcW w:w="4247" w:type="dxa"/>
            <w:vAlign w:val="center"/>
          </w:tcPr>
          <w:p w14:paraId="4A98798B" w14:textId="23B9F63E" w:rsidR="005F1B0F" w:rsidRPr="00704835" w:rsidRDefault="00E16E82" w:rsidP="00DF5C72">
            <w:pPr>
              <w:jc w:val="center"/>
              <w:rPr>
                <w:rFonts w:cs="Times New Roman"/>
              </w:rPr>
            </w:pPr>
            <m:oMathPara>
              <m:oMath>
                <m:sSub>
                  <m:sSubPr>
                    <m:ctrlPr>
                      <w:rPr>
                        <w:rFonts w:ascii="Cambria Math" w:hAnsi="Cambria Math"/>
                      </w:rPr>
                    </m:ctrlPr>
                  </m:sSubPr>
                  <m:e>
                    <m:r>
                      <w:rPr>
                        <w:rFonts w:ascii="Cambria Math" w:hAnsi="Cambria Math"/>
                      </w:rPr>
                      <m:t>nn</m:t>
                    </m:r>
                  </m:e>
                  <m:sub>
                    <m:r>
                      <w:rPr>
                        <w:rFonts w:ascii="Cambria Math" w:hAnsi="Cambria Math"/>
                      </w:rPr>
                      <m:t>ij</m:t>
                    </m:r>
                  </m:sub>
                </m:sSub>
              </m:oMath>
            </m:oMathPara>
          </w:p>
        </w:tc>
        <w:tc>
          <w:tcPr>
            <w:tcW w:w="4247" w:type="dxa"/>
          </w:tcPr>
          <w:p w14:paraId="202961E2" w14:textId="77777777" w:rsidR="00D30C14" w:rsidRDefault="00E16E82" w:rsidP="00AA4A14">
            <m:oMath>
              <m:sSup>
                <m:sSupPr>
                  <m:ctrlPr>
                    <w:rPr>
                      <w:rFonts w:ascii="Cambria Math" w:hAnsi="Cambria Math"/>
                    </w:rPr>
                  </m:ctrlPr>
                </m:sSupPr>
                <m:e>
                  <m:r>
                    <w:rPr>
                      <w:rFonts w:ascii="Cambria Math" w:hAnsi="Cambria Math"/>
                    </w:rPr>
                    <m:t>j</m:t>
                  </m:r>
                </m:e>
                <m:sup>
                  <m:r>
                    <w:rPr>
                      <w:rFonts w:ascii="Cambria Math" w:hAnsi="Cambria Math"/>
                    </w:rPr>
                    <m:t>th</m:t>
                  </m:r>
                </m:sup>
              </m:sSup>
            </m:oMath>
            <w:r w:rsidR="00D30C14">
              <w:rPr>
                <w:rFonts w:hint="eastAsia"/>
              </w:rPr>
              <w:t>n</w:t>
            </w:r>
            <w:proofErr w:type="spellStart"/>
            <w:r w:rsidR="00D30C14">
              <w:t>earest</w:t>
            </w:r>
            <w:proofErr w:type="spellEnd"/>
            <w:r w:rsidR="00D30C14">
              <w:t xml:space="preserve"> neighbor</w:t>
            </w:r>
            <w:r w:rsidR="00D30C14">
              <w:rPr>
                <w:rFonts w:hint="eastAsia"/>
              </w:rPr>
              <w:t xml:space="preserve"> </w:t>
            </w:r>
            <w:r w:rsidR="00D30C14">
              <w:t xml:space="preserve">of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D30C14">
              <w:t xml:space="preserve"> </w:t>
            </w:r>
          </w:p>
          <w:p w14:paraId="567B9852" w14:textId="1D09A22E" w:rsidR="005F1B0F" w:rsidRDefault="00D30C14" w:rsidP="00AA4A14">
            <w:r>
              <w:t>element at index j in sorted list</w:t>
            </w:r>
            <m:oMath>
              <m:sSub>
                <m:sSubPr>
                  <m:ctrlPr>
                    <w:rPr>
                      <w:rFonts w:ascii="Cambria Math" w:hAnsi="Cambria Math"/>
                    </w:rPr>
                  </m:ctrlPr>
                </m:sSubPr>
                <m:e>
                  <m:r>
                    <w:rPr>
                      <w:rFonts w:ascii="Cambria Math" w:hAnsi="Cambria Math"/>
                    </w:rPr>
                    <m:t>NN</m:t>
                  </m:r>
                </m:e>
                <m:sub>
                  <m:r>
                    <w:rPr>
                      <w:rFonts w:ascii="Cambria Math" w:hAnsi="Cambria Math"/>
                    </w:rPr>
                    <m:t>i</m:t>
                  </m:r>
                </m:sub>
              </m:sSub>
            </m:oMath>
          </w:p>
        </w:tc>
      </w:tr>
      <w:tr w:rsidR="00AA4A14" w14:paraId="00A94618" w14:textId="77777777" w:rsidTr="00DF5C72">
        <w:tc>
          <w:tcPr>
            <w:tcW w:w="4247" w:type="dxa"/>
            <w:vAlign w:val="center"/>
          </w:tcPr>
          <w:p w14:paraId="1CD13502" w14:textId="25DBB8A2" w:rsidR="00AA4A14" w:rsidRDefault="00E16E82" w:rsidP="00DF5C72">
            <w:pPr>
              <w:jc w:val="center"/>
            </w:pPr>
            <m:oMathPara>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m:oMathPara>
          </w:p>
        </w:tc>
        <w:tc>
          <w:tcPr>
            <w:tcW w:w="4247" w:type="dxa"/>
          </w:tcPr>
          <w:p w14:paraId="20EB5F07" w14:textId="06AEBCF3" w:rsidR="00AA15F7" w:rsidRPr="00AA15F7" w:rsidRDefault="009326ED" w:rsidP="00F27542">
            <w:r>
              <w:t>value been</w:t>
            </w:r>
            <w:r w:rsidR="00465514">
              <w:t xml:space="preserve"> imputed</w:t>
            </w:r>
            <w:r>
              <w:t xml:space="preserve"> after imputation at</w:t>
            </w:r>
            <w:r w:rsidR="00AA15F7">
              <w:t xml:space="preserve"> </w:t>
            </w:r>
            <w:r w:rsidR="00AA15F7">
              <w:lastRenderedPageBreak/>
              <w:t>index</w:t>
            </w:r>
            <w:r>
              <w:t xml:space="preserve"> </w:t>
            </w:r>
            <w:r w:rsidR="00802E9B">
              <w:t>(</w:t>
            </w:r>
            <w:proofErr w:type="spellStart"/>
            <w:r w:rsidR="00802E9B">
              <w:t>i</w:t>
            </w:r>
            <w:proofErr w:type="spellEnd"/>
            <w:r w:rsidR="00802E9B">
              <w:t>, j)</w:t>
            </w:r>
            <w:r w:rsidR="00F27542">
              <w:t xml:space="preserve"> </w:t>
            </w:r>
            <w:r w:rsidR="000B0DBF">
              <w:t xml:space="preserve">only </w:t>
            </w:r>
            <w:r w:rsidR="00AA15F7">
              <w:t xml:space="preserve">if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A15F7">
              <w:rPr>
                <w:rFonts w:hint="eastAsia"/>
              </w:rPr>
              <w:t xml:space="preserve"> </w:t>
            </w:r>
            <w:r w:rsidR="00AA15F7">
              <w:t xml:space="preserve">is missing or value </w:t>
            </w:r>
            <w:proofErr w:type="spellStart"/>
            <w:r w:rsidR="00AA15F7">
              <w:t>NaN</w:t>
            </w:r>
            <w:proofErr w:type="spellEnd"/>
            <w:r w:rsidR="00AA15F7">
              <w:t xml:space="preserve"> </w:t>
            </w:r>
            <w:r w:rsidR="00A14264">
              <w:t>in advanced</w:t>
            </w:r>
            <w:r w:rsidR="00DD4AE5">
              <w:t xml:space="preserve">, </w:t>
            </w:r>
            <w:r w:rsidR="00AA15F7">
              <w:t xml:space="preserve">otherwise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AA15F7">
              <w:rPr>
                <w:rFonts w:hint="eastAsia"/>
              </w:rPr>
              <w:t xml:space="preserve"> </w:t>
            </w:r>
            <w:r w:rsidR="00AA15F7">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r w:rsidR="00BB1A5D" w14:paraId="0B61979C" w14:textId="77777777" w:rsidTr="00DF5C72">
        <w:tc>
          <w:tcPr>
            <w:tcW w:w="4247" w:type="dxa"/>
            <w:vAlign w:val="center"/>
          </w:tcPr>
          <w:p w14:paraId="5E8B7257" w14:textId="41D67DAB" w:rsidR="00BB1A5D" w:rsidRPr="0085484C" w:rsidRDefault="00BB1A5D" w:rsidP="00DF5C72">
            <w:pPr>
              <w:jc w:val="center"/>
              <w:rPr>
                <w:rFonts w:cs="Times New Roman"/>
              </w:rPr>
            </w:pPr>
            <w:r>
              <w:rPr>
                <w:rFonts w:cs="Times New Roman"/>
              </w:rPr>
              <w:lastRenderedPageBreak/>
              <w:t>mask</w:t>
            </w:r>
          </w:p>
        </w:tc>
        <w:tc>
          <w:tcPr>
            <w:tcW w:w="4247" w:type="dxa"/>
          </w:tcPr>
          <w:p w14:paraId="7CCB6310" w14:textId="77777777" w:rsidR="00BB1A5D" w:rsidRDefault="00BB1A5D" w:rsidP="00F27542">
            <w:r>
              <w:t xml:space="preserve">a </w:t>
            </w:r>
            <w:proofErr w:type="spellStart"/>
            <w:r>
              <w:t>boolean</w:t>
            </w:r>
            <w:proofErr w:type="spellEnd"/>
            <w:r>
              <w:t xml:space="preserve"> data type array with size of k</w:t>
            </w:r>
          </w:p>
          <w:p w14:paraId="26AE64E6" w14:textId="44F15540" w:rsidR="00742DEE" w:rsidRPr="00742DEE" w:rsidRDefault="00DA249A" w:rsidP="00F27542">
            <w:r>
              <w:rPr>
                <w:rFonts w:hint="eastAsia"/>
              </w:rPr>
              <w:t>t</w:t>
            </w:r>
            <w:r>
              <w:t>o label</w:t>
            </w:r>
            <w:r w:rsidR="006F547E">
              <w:t xml:space="preserve"> the</w:t>
            </w:r>
            <w:r>
              <w:t xml:space="preserve"> candidate </w:t>
            </w:r>
            <m:oMath>
              <m:sSub>
                <m:sSubPr>
                  <m:ctrlPr>
                    <w:rPr>
                      <w:rFonts w:ascii="Cambria Math" w:hAnsi="Cambria Math"/>
                    </w:rPr>
                  </m:ctrlPr>
                </m:sSubPr>
                <m:e>
                  <m:r>
                    <w:rPr>
                      <w:rFonts w:ascii="Cambria Math" w:hAnsi="Cambria Math"/>
                    </w:rPr>
                    <m:t>c</m:t>
                  </m:r>
                </m:e>
                <m:sub>
                  <m:r>
                    <w:rPr>
                      <w:rFonts w:ascii="Cambria Math" w:hAnsi="Cambria Math"/>
                    </w:rPr>
                    <m:t>i</m:t>
                  </m:r>
                </m:sub>
              </m:sSub>
            </m:oMath>
            <w:r>
              <w:t xml:space="preserve"> </w:t>
            </w:r>
            <w:r w:rsidR="00727601">
              <w:t xml:space="preserve">at column j </w:t>
            </w:r>
            <w:r>
              <w:t>has</w:t>
            </w:r>
            <w:r w:rsidR="006415C9">
              <w:t xml:space="preserve"> non-</w:t>
            </w:r>
            <w:proofErr w:type="spellStart"/>
            <w:r w:rsidR="006415C9">
              <w:t>NaN</w:t>
            </w:r>
            <w:proofErr w:type="spellEnd"/>
            <w:r w:rsidR="006415C9">
              <w:t xml:space="preserve"> value</w:t>
            </w:r>
            <w:r w:rsidR="00506D1E">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p>
        </w:tc>
      </w:tr>
    </w:tbl>
    <w:p w14:paraId="34EF498F" w14:textId="77777777" w:rsidR="006B59A0" w:rsidRPr="006B59A0" w:rsidRDefault="006B59A0" w:rsidP="006B59A0"/>
    <w:p w14:paraId="5F1614C0" w14:textId="0A546E3E" w:rsidR="003000D0" w:rsidRDefault="009D2457" w:rsidP="00A34BDE">
      <w:pPr>
        <w:pStyle w:val="2"/>
        <w:rPr>
          <w:rFonts w:cs="Times New Roman"/>
        </w:rPr>
      </w:pPr>
      <w:r>
        <w:rPr>
          <w:rFonts w:cs="Times New Roman" w:hint="eastAsia"/>
        </w:rPr>
        <w:t xml:space="preserve">3.2 </w:t>
      </w:r>
      <w:r w:rsidR="00EC3906">
        <w:rPr>
          <w:rFonts w:cs="Times New Roman" w:hint="eastAsia"/>
        </w:rPr>
        <w:t>研究動機</w:t>
      </w:r>
    </w:p>
    <w:p w14:paraId="0CF5249C" w14:textId="086916F7" w:rsidR="00C77E69" w:rsidRDefault="003000D0" w:rsidP="003000D0">
      <w:pPr>
        <w:rPr>
          <w:shd w:val="clear" w:color="auto" w:fill="FFFFFF"/>
        </w:rPr>
      </w:pPr>
      <w:r>
        <w:rPr>
          <w:shd w:val="clear" w:color="auto" w:fill="FFFFFF"/>
        </w:rPr>
        <w:t>搜尋</w:t>
      </w:r>
      <w:r>
        <w:rPr>
          <w:shd w:val="clear" w:color="auto" w:fill="FFFFFF"/>
        </w:rPr>
        <w:t>skyline</w:t>
      </w:r>
      <w:r w:rsidR="00CA3541">
        <w:rPr>
          <w:rFonts w:hint="eastAsia"/>
          <w:shd w:val="clear" w:color="auto" w:fill="FFFFFF"/>
        </w:rPr>
        <w:t xml:space="preserve"> </w:t>
      </w:r>
      <w:r>
        <w:rPr>
          <w:shd w:val="clear" w:color="auto" w:fill="FFFFFF"/>
        </w:rPr>
        <w:t>set</w:t>
      </w:r>
      <w:r>
        <w:rPr>
          <w:shd w:val="clear" w:color="auto" w:fill="FFFFFF"/>
        </w:rPr>
        <w:t>時</w:t>
      </w:r>
      <w:r w:rsidR="00CA3541">
        <w:rPr>
          <w:rFonts w:hint="eastAsia"/>
          <w:shd w:val="clear" w:color="auto" w:fill="FFFFFF"/>
        </w:rPr>
        <w:t>會</w:t>
      </w:r>
      <w:r>
        <w:rPr>
          <w:shd w:val="clear" w:color="auto" w:fill="FFFFFF"/>
        </w:rPr>
        <w:t>需要去比較所有特徵欄位的值，</w:t>
      </w:r>
      <w:r w:rsidR="00CA3541">
        <w:rPr>
          <w:rFonts w:hint="eastAsia"/>
          <w:shd w:val="clear" w:color="auto" w:fill="FFFFFF"/>
        </w:rPr>
        <w:t>也就是說</w:t>
      </w:r>
      <w:r>
        <w:rPr>
          <w:shd w:val="clear" w:color="auto" w:fill="FFFFFF"/>
        </w:rPr>
        <w:t>每一筆資料列的每</w:t>
      </w:r>
      <w:r w:rsidR="007003D9">
        <w:rPr>
          <w:rFonts w:hint="eastAsia"/>
          <w:shd w:val="clear" w:color="auto" w:fill="FFFFFF"/>
        </w:rPr>
        <w:t>一</w:t>
      </w:r>
      <w:r>
        <w:rPr>
          <w:shd w:val="clear" w:color="auto" w:fill="FFFFFF"/>
        </w:rPr>
        <w:t>個特徵欄位都必須</w:t>
      </w:r>
      <w:r w:rsidR="00CA3541">
        <w:rPr>
          <w:rFonts w:hint="eastAsia"/>
          <w:shd w:val="clear" w:color="auto" w:fill="FFFFFF"/>
        </w:rPr>
        <w:t>有值存在</w:t>
      </w:r>
      <w:r>
        <w:rPr>
          <w:shd w:val="clear" w:color="auto" w:fill="FFFFFF"/>
        </w:rPr>
        <w:t>，因此，具有完整的資料集是</w:t>
      </w:r>
      <w:r>
        <w:rPr>
          <w:shd w:val="clear" w:color="auto" w:fill="FFFFFF"/>
        </w:rPr>
        <w:t xml:space="preserve"> skyline problem</w:t>
      </w:r>
      <w:r>
        <w:rPr>
          <w:shd w:val="clear" w:color="auto" w:fill="FFFFFF"/>
        </w:rPr>
        <w:t>中必要的先決條件。但在</w:t>
      </w:r>
      <w:r w:rsidR="00C15D37">
        <w:rPr>
          <w:rFonts w:hint="eastAsia"/>
          <w:shd w:val="clear" w:color="auto" w:fill="FFFFFF"/>
        </w:rPr>
        <w:t>實際</w:t>
      </w:r>
      <w:r>
        <w:rPr>
          <w:shd w:val="clear" w:color="auto" w:fill="FFFFFF"/>
        </w:rPr>
        <w:t>情況下，</w:t>
      </w:r>
      <w:r w:rsidR="006C6FAE">
        <w:rPr>
          <w:rFonts w:hint="eastAsia"/>
          <w:shd w:val="clear" w:color="auto" w:fill="FFFFFF"/>
        </w:rPr>
        <w:t>期待</w:t>
      </w:r>
      <w:r>
        <w:rPr>
          <w:shd w:val="clear" w:color="auto" w:fill="FFFFFF"/>
        </w:rPr>
        <w:t>蒐集每</w:t>
      </w:r>
      <w:r w:rsidR="00CD657E">
        <w:rPr>
          <w:rFonts w:hint="eastAsia"/>
          <w:shd w:val="clear" w:color="auto" w:fill="FFFFFF"/>
        </w:rPr>
        <w:t>一</w:t>
      </w:r>
      <w:r w:rsidR="00CA3541">
        <w:rPr>
          <w:rFonts w:hint="eastAsia"/>
          <w:shd w:val="clear" w:color="auto" w:fill="FFFFFF"/>
        </w:rPr>
        <w:t>個</w:t>
      </w:r>
      <w:r>
        <w:rPr>
          <w:shd w:val="clear" w:color="auto" w:fill="FFFFFF"/>
        </w:rPr>
        <w:t>特徵欄位都不能有缺失值似乎是不切實際地，現實生活當中具有太多不可抗拒因素使我們在取得資料集的過程難免會遇到欄位裡的值會有缺失，一般解決缺失值的方法不外乎刪除與丟棄法，但此一類型方式最大的缺點是當</w:t>
      </w:r>
      <w:r>
        <w:rPr>
          <w:shd w:val="clear" w:color="auto" w:fill="FFFFFF"/>
        </w:rPr>
        <w:t>missing rate</w:t>
      </w:r>
      <w:r>
        <w:rPr>
          <w:shd w:val="clear" w:color="auto" w:fill="FFFFFF"/>
        </w:rPr>
        <w:t>不高的時候，很容易遺失該筆表現</w:t>
      </w:r>
      <w:r w:rsidR="00E656C9">
        <w:rPr>
          <w:rFonts w:hint="eastAsia"/>
          <w:shd w:val="clear" w:color="auto" w:fill="FFFFFF"/>
        </w:rPr>
        <w:t>在</w:t>
      </w:r>
      <w:r>
        <w:rPr>
          <w:shd w:val="clear" w:color="auto" w:fill="FFFFFF"/>
        </w:rPr>
        <w:t>整體資料集所具有的資</w:t>
      </w:r>
      <w:r w:rsidR="00B47488">
        <w:rPr>
          <w:rFonts w:hint="eastAsia"/>
          <w:shd w:val="clear" w:color="auto" w:fill="FFFFFF"/>
        </w:rPr>
        <w:t>料</w:t>
      </w:r>
      <w:r>
        <w:rPr>
          <w:shd w:val="clear" w:color="auto" w:fill="FFFFFF"/>
        </w:rPr>
        <w:t>特徵，此方法在</w:t>
      </w:r>
      <w:r>
        <w:rPr>
          <w:shd w:val="clear" w:color="auto" w:fill="FFFFFF"/>
        </w:rPr>
        <w:t>missing rate</w:t>
      </w:r>
      <w:r>
        <w:rPr>
          <w:shd w:val="clear" w:color="auto" w:fill="FFFFFF"/>
        </w:rPr>
        <w:t>低於</w:t>
      </w:r>
      <w:r w:rsidR="00B47488">
        <w:rPr>
          <w:rFonts w:hint="eastAsia"/>
          <w:shd w:val="clear" w:color="auto" w:fill="FFFFFF"/>
        </w:rPr>
        <w:t>某一</w:t>
      </w:r>
      <w:r>
        <w:rPr>
          <w:shd w:val="clear" w:color="auto" w:fill="FFFFFF"/>
        </w:rPr>
        <w:t>門檻值時，本論文不建議貿然刪除該資料欄位，</w:t>
      </w:r>
      <w:r w:rsidR="00B47488">
        <w:rPr>
          <w:rFonts w:hint="eastAsia"/>
          <w:shd w:val="clear" w:color="auto" w:fill="FFFFFF"/>
        </w:rPr>
        <w:t>反之本論文方法為</w:t>
      </w:r>
      <w:r>
        <w:rPr>
          <w:shd w:val="clear" w:color="auto" w:fill="FFFFFF"/>
        </w:rPr>
        <w:t>盡可能地保留具有資料特性的機會</w:t>
      </w:r>
      <w:r w:rsidR="00B47488">
        <w:rPr>
          <w:rFonts w:hint="eastAsia"/>
          <w:shd w:val="clear" w:color="auto" w:fill="FFFFFF"/>
        </w:rPr>
        <w:t>，</w:t>
      </w:r>
      <w:r w:rsidRPr="00E8188B">
        <w:rPr>
          <w:strike/>
          <w:shd w:val="clear" w:color="auto" w:fill="FFFFFF"/>
        </w:rPr>
        <w:t>故此設立</w:t>
      </w:r>
      <w:proofErr w:type="gramStart"/>
      <w:r w:rsidRPr="00E8188B">
        <w:rPr>
          <w:strike/>
          <w:shd w:val="clear" w:color="auto" w:fill="FFFFFF"/>
        </w:rPr>
        <w:t>一</w:t>
      </w:r>
      <w:proofErr w:type="gramEnd"/>
      <w:r w:rsidRPr="00E8188B">
        <w:rPr>
          <w:strike/>
          <w:shd w:val="clear" w:color="auto" w:fill="FFFFFF"/>
        </w:rPr>
        <w:t>門檻值為</w:t>
      </w:r>
      <w:r w:rsidRPr="00E8188B">
        <w:rPr>
          <w:strike/>
          <w:shd w:val="clear" w:color="auto" w:fill="FFFFFF"/>
        </w:rPr>
        <w:t>80%</w:t>
      </w:r>
      <w:r>
        <w:rPr>
          <w:shd w:val="clear" w:color="auto" w:fill="FFFFFF"/>
        </w:rPr>
        <w:t>，缺失值</w:t>
      </w:r>
      <w:r w:rsidR="00E8188B">
        <w:rPr>
          <w:rFonts w:hint="eastAsia"/>
          <w:shd w:val="clear" w:color="auto" w:fill="FFFFFF"/>
        </w:rPr>
        <w:t>則</w:t>
      </w:r>
      <w:r>
        <w:rPr>
          <w:shd w:val="clear" w:color="auto" w:fill="FFFFFF"/>
        </w:rPr>
        <w:t>可以</w:t>
      </w:r>
      <w:r>
        <w:rPr>
          <w:shd w:val="clear" w:color="auto" w:fill="FFFFFF"/>
        </w:rPr>
        <w:t>0</w:t>
      </w:r>
      <w:r w:rsidR="003D423C">
        <w:rPr>
          <w:rFonts w:hint="eastAsia"/>
          <w:shd w:val="clear" w:color="auto" w:fill="FFFFFF"/>
        </w:rPr>
        <w:t>、</w:t>
      </w:r>
      <w:r w:rsidR="003D423C">
        <w:rPr>
          <w:rFonts w:hint="eastAsia"/>
          <w:shd w:val="clear" w:color="auto" w:fill="FFFFFF"/>
        </w:rPr>
        <w:t>n</w:t>
      </w:r>
      <w:r w:rsidR="003D423C">
        <w:rPr>
          <w:shd w:val="clear" w:color="auto" w:fill="FFFFFF"/>
        </w:rPr>
        <w:t>ull</w:t>
      </w:r>
      <w:r>
        <w:rPr>
          <w:shd w:val="clear" w:color="auto" w:fill="FFFFFF"/>
        </w:rPr>
        <w:t>或是</w:t>
      </w:r>
      <w:proofErr w:type="spellStart"/>
      <w:r>
        <w:rPr>
          <w:shd w:val="clear" w:color="auto" w:fill="FFFFFF"/>
        </w:rPr>
        <w:t>NaN</w:t>
      </w:r>
      <w:proofErr w:type="spellEnd"/>
      <w:r>
        <w:rPr>
          <w:shd w:val="clear" w:color="auto" w:fill="FFFFFF"/>
        </w:rPr>
        <w:t>作為該缺失欄位的表示法。</w:t>
      </w:r>
    </w:p>
    <w:p w14:paraId="7ED9D506" w14:textId="77777777" w:rsidR="00EE0ED7" w:rsidRDefault="00EE0ED7" w:rsidP="003000D0">
      <w:pPr>
        <w:rPr>
          <w:shd w:val="clear" w:color="auto" w:fill="FFFFFF"/>
        </w:rPr>
      </w:pPr>
    </w:p>
    <w:p w14:paraId="6416006F" w14:textId="66ABB821" w:rsidR="003000D0" w:rsidRDefault="003000D0" w:rsidP="003000D0">
      <w:pPr>
        <w:rPr>
          <w:shd w:val="clear" w:color="auto" w:fill="FFFFFF"/>
        </w:rPr>
      </w:pPr>
      <w:r>
        <w:rPr>
          <w:shd w:val="clear" w:color="auto" w:fill="FFFFFF"/>
        </w:rPr>
        <w:t>而在眾多填補法，其中又以</w:t>
      </w:r>
      <w:r w:rsidR="00E90A5D">
        <w:rPr>
          <w:shd w:val="clear" w:color="auto" w:fill="FFFFFF"/>
        </w:rPr>
        <w:t>k</w:t>
      </w:r>
      <w:r w:rsidR="00E90A5D">
        <w:rPr>
          <w:rFonts w:hint="eastAsia"/>
          <w:shd w:val="clear" w:color="auto" w:fill="FFFFFF"/>
        </w:rPr>
        <w:t>鄰近</w:t>
      </w:r>
      <w:r>
        <w:rPr>
          <w:shd w:val="clear" w:color="auto" w:fill="FFFFFF"/>
        </w:rPr>
        <w:t>填補法在大多數情況下填補</w:t>
      </w:r>
      <w:r w:rsidR="003D423C">
        <w:rPr>
          <w:rFonts w:hint="eastAsia"/>
          <w:shd w:val="clear" w:color="auto" w:fill="FFFFFF"/>
        </w:rPr>
        <w:t>後的結果普遍</w:t>
      </w:r>
      <w:r>
        <w:rPr>
          <w:shd w:val="clear" w:color="auto" w:fill="FFFFFF"/>
        </w:rPr>
        <w:t>表現不錯，原因是</w:t>
      </w:r>
      <w:r w:rsidR="00E90A5D">
        <w:rPr>
          <w:shd w:val="clear" w:color="auto" w:fill="FFFFFF"/>
        </w:rPr>
        <w:t>k</w:t>
      </w:r>
      <w:r w:rsidR="00E90A5D">
        <w:rPr>
          <w:rFonts w:hint="eastAsia"/>
          <w:shd w:val="clear" w:color="auto" w:fill="FFFFFF"/>
        </w:rPr>
        <w:t>鄰近</w:t>
      </w:r>
      <w:r>
        <w:rPr>
          <w:shd w:val="clear" w:color="auto" w:fill="FFFFFF"/>
        </w:rPr>
        <w:t>填補法會參考著其鄰近鄰居的再取</w:t>
      </w:r>
      <w:r w:rsidR="00EC4FE6">
        <w:rPr>
          <w:rFonts w:hint="eastAsia"/>
          <w:shd w:val="clear" w:color="auto" w:fill="FFFFFF"/>
        </w:rPr>
        <w:t>算術</w:t>
      </w:r>
      <w:r>
        <w:rPr>
          <w:shd w:val="clear" w:color="auto" w:fill="FFFFFF"/>
        </w:rPr>
        <w:t>平均值，使得其所填補後</w:t>
      </w:r>
      <w:proofErr w:type="gramStart"/>
      <w:r>
        <w:rPr>
          <w:shd w:val="clear" w:color="auto" w:fill="FFFFFF"/>
        </w:rPr>
        <w:t>的值相較</w:t>
      </w:r>
      <w:proofErr w:type="gramEnd"/>
      <w:r>
        <w:rPr>
          <w:shd w:val="clear" w:color="auto" w:fill="FFFFFF"/>
        </w:rPr>
        <w:t>於其他</w:t>
      </w:r>
      <w:r w:rsidR="00CA3541">
        <w:rPr>
          <w:rFonts w:hint="eastAsia"/>
          <w:shd w:val="clear" w:color="auto" w:fill="FFFFFF"/>
        </w:rPr>
        <w:t>只以</w:t>
      </w:r>
      <w:r>
        <w:rPr>
          <w:shd w:val="clear" w:color="auto" w:fill="FFFFFF"/>
        </w:rPr>
        <w:t>單一數值填補法更具有參考價值。</w:t>
      </w:r>
    </w:p>
    <w:p w14:paraId="64C3ACF7" w14:textId="77777777" w:rsidR="00E51CD2" w:rsidRPr="003000D0" w:rsidRDefault="00E51CD2" w:rsidP="003000D0"/>
    <w:p w14:paraId="35D6F921" w14:textId="696DE1D1" w:rsidR="00EC3906" w:rsidRDefault="00EC3906" w:rsidP="00EC3906">
      <w:pPr>
        <w:pStyle w:val="2"/>
        <w:rPr>
          <w:rFonts w:cs="Times New Roman"/>
        </w:rPr>
      </w:pPr>
      <w:r>
        <w:rPr>
          <w:rFonts w:cs="Times New Roman" w:hint="eastAsia"/>
        </w:rPr>
        <w:t xml:space="preserve">3.3 </w:t>
      </w:r>
      <w:r>
        <w:rPr>
          <w:rFonts w:cs="Times New Roman" w:hint="eastAsia"/>
        </w:rPr>
        <w:t>問題定義</w:t>
      </w:r>
    </w:p>
    <w:p w14:paraId="377D0863" w14:textId="4831EE1F" w:rsidR="00A34777" w:rsidRPr="00A34777" w:rsidRDefault="00A34777" w:rsidP="00A34777">
      <w:r>
        <w:rPr>
          <w:shd w:val="clear" w:color="auto" w:fill="FFFFFF"/>
        </w:rPr>
        <w:t>在不完整資料集中，如何改善</w:t>
      </w:r>
      <w:r>
        <w:rPr>
          <w:shd w:val="clear" w:color="auto" w:fill="FFFFFF"/>
        </w:rPr>
        <w:t>k</w:t>
      </w:r>
      <w:r>
        <w:rPr>
          <w:shd w:val="clear" w:color="auto" w:fill="FFFFFF"/>
        </w:rPr>
        <w:t>鄰近填補法</w:t>
      </w:r>
      <w:r>
        <w:rPr>
          <w:rFonts w:hint="eastAsia"/>
          <w:shd w:val="clear" w:color="auto" w:fill="FFFFFF"/>
        </w:rPr>
        <w:t>填補</w:t>
      </w:r>
      <w:proofErr w:type="gramStart"/>
      <w:r>
        <w:rPr>
          <w:rFonts w:hint="eastAsia"/>
          <w:shd w:val="clear" w:color="auto" w:fill="FFFFFF"/>
        </w:rPr>
        <w:t>缺失值後</w:t>
      </w:r>
      <w:proofErr w:type="gramEnd"/>
      <w:r w:rsidR="002C4E52">
        <w:rPr>
          <w:rFonts w:hint="eastAsia"/>
          <w:shd w:val="clear" w:color="auto" w:fill="FFFFFF"/>
        </w:rPr>
        <w:t>，</w:t>
      </w:r>
      <w:r>
        <w:rPr>
          <w:rFonts w:hint="eastAsia"/>
          <w:shd w:val="clear" w:color="auto" w:fill="FFFFFF"/>
        </w:rPr>
        <w:t>使填補後的完整資料集具有最</w:t>
      </w:r>
      <w:r>
        <w:rPr>
          <w:shd w:val="clear" w:color="auto" w:fill="FFFFFF"/>
        </w:rPr>
        <w:t>近似</w:t>
      </w:r>
      <w:r>
        <w:rPr>
          <w:shd w:val="clear" w:color="auto" w:fill="FFFFFF"/>
        </w:rPr>
        <w:t>skyline set</w:t>
      </w:r>
      <w:r>
        <w:rPr>
          <w:rFonts w:hint="eastAsia"/>
          <w:shd w:val="clear" w:color="auto" w:fill="FFFFFF"/>
        </w:rPr>
        <w:t>的內容。</w:t>
      </w:r>
    </w:p>
    <w:p w14:paraId="23B7F525" w14:textId="46EF92D6" w:rsidR="000579E9" w:rsidRPr="008737B4" w:rsidRDefault="009D2457" w:rsidP="008737B4">
      <w:pPr>
        <w:pStyle w:val="2"/>
        <w:rPr>
          <w:rFonts w:cs="Times New Roman"/>
        </w:rPr>
      </w:pPr>
      <w:r>
        <w:rPr>
          <w:rFonts w:cs="Times New Roman" w:hint="eastAsia"/>
        </w:rPr>
        <w:t>3.</w:t>
      </w:r>
      <w:r w:rsidR="00EC3906">
        <w:rPr>
          <w:rFonts w:cs="Times New Roman" w:hint="eastAsia"/>
        </w:rPr>
        <w:t>4</w:t>
      </w:r>
      <w:r>
        <w:rPr>
          <w:rFonts w:cs="Times New Roman" w:hint="eastAsia"/>
        </w:rPr>
        <w:t xml:space="preserve"> </w:t>
      </w:r>
      <w:commentRangeStart w:id="7"/>
      <w:r w:rsidR="00F70FB9">
        <w:rPr>
          <w:rFonts w:cs="Times New Roman" w:hint="eastAsia"/>
        </w:rPr>
        <w:t>問題分析</w:t>
      </w:r>
      <w:commentRangeEnd w:id="7"/>
      <w:r w:rsidR="008B31BA">
        <w:rPr>
          <w:rStyle w:val="a3"/>
          <w:rFonts w:cstheme="minorBidi"/>
          <w:b w:val="0"/>
          <w:bCs w:val="0"/>
        </w:rPr>
        <w:commentReference w:id="7"/>
      </w:r>
    </w:p>
    <w:p w14:paraId="6A5C5F02" w14:textId="6F0321A4" w:rsidR="00751D4F" w:rsidRDefault="00DA5EC9" w:rsidP="00494720">
      <w:r>
        <w:rPr>
          <w:rFonts w:hint="eastAsia"/>
        </w:rPr>
        <w:t>所有計算距離公式中</w:t>
      </w:r>
      <w:r w:rsidR="007D0DD7">
        <w:rPr>
          <w:rFonts w:hint="eastAsia"/>
        </w:rPr>
        <w:t>，</w:t>
      </w:r>
      <w:r w:rsidR="00751D4F">
        <w:rPr>
          <w:rFonts w:hint="eastAsia"/>
        </w:rPr>
        <w:t>歐式距離的計算方法</w:t>
      </w:r>
      <w:r w:rsidR="007D0DD7">
        <w:rPr>
          <w:rFonts w:hint="eastAsia"/>
        </w:rPr>
        <w:t>是</w:t>
      </w:r>
      <w:proofErr w:type="gramStart"/>
      <w:r w:rsidR="007D0DD7">
        <w:rPr>
          <w:rFonts w:hint="eastAsia"/>
        </w:rPr>
        <w:t>採</w:t>
      </w:r>
      <w:proofErr w:type="gramEnd"/>
      <w:r w:rsidR="00D91AA2">
        <w:rPr>
          <w:rFonts w:hint="eastAsia"/>
        </w:rPr>
        <w:t>資料集中兩兩資料點</w:t>
      </w:r>
      <w:r w:rsidR="00CD24DA">
        <w:rPr>
          <w:rFonts w:hint="eastAsia"/>
        </w:rPr>
        <w:t>相對應維度的差平方再取平方根，</w:t>
      </w:r>
      <w:r w:rsidR="00D91AA2">
        <w:rPr>
          <w:rFonts w:hint="eastAsia"/>
        </w:rPr>
        <w:t>若是遇到相同維度下至少一個具有</w:t>
      </w:r>
      <w:proofErr w:type="spellStart"/>
      <w:r w:rsidR="00D91AA2">
        <w:rPr>
          <w:rFonts w:hint="eastAsia"/>
        </w:rPr>
        <w:t>N</w:t>
      </w:r>
      <w:r w:rsidR="00D91AA2">
        <w:t>aN</w:t>
      </w:r>
      <w:proofErr w:type="spellEnd"/>
      <w:r w:rsidR="00D91AA2">
        <w:rPr>
          <w:rFonts w:hint="eastAsia"/>
        </w:rPr>
        <w:t>值，則在計算歐式距離時並不會採計具有</w:t>
      </w:r>
      <w:proofErr w:type="spellStart"/>
      <w:r w:rsidR="00D91AA2">
        <w:rPr>
          <w:rFonts w:hint="eastAsia"/>
        </w:rPr>
        <w:t>N</w:t>
      </w:r>
      <w:r w:rsidR="00D91AA2">
        <w:t>aN</w:t>
      </w:r>
      <w:proofErr w:type="spellEnd"/>
      <w:r w:rsidR="00D91AA2">
        <w:rPr>
          <w:rFonts w:hint="eastAsia"/>
        </w:rPr>
        <w:t>值的數值差</w:t>
      </w:r>
      <w:proofErr w:type="gramStart"/>
      <w:r w:rsidR="00D91AA2">
        <w:rPr>
          <w:rFonts w:hint="eastAsia"/>
        </w:rPr>
        <w:t>平方</w:t>
      </w:r>
      <w:proofErr w:type="gramEnd"/>
      <w:r w:rsidR="00D91AA2">
        <w:rPr>
          <w:rFonts w:hint="eastAsia"/>
        </w:rPr>
        <w:t>，此計算方式是最廣為主流的算法，在此論文中並不打算更改計算方式，但由此計算方式可</w:t>
      </w:r>
      <w:proofErr w:type="gramStart"/>
      <w:r w:rsidR="00D91AA2">
        <w:rPr>
          <w:rFonts w:hint="eastAsia"/>
        </w:rPr>
        <w:t>看出淺在問</w:t>
      </w:r>
      <w:proofErr w:type="gramEnd"/>
      <w:r w:rsidR="00D91AA2">
        <w:rPr>
          <w:rFonts w:hint="eastAsia"/>
        </w:rPr>
        <w:t>題</w:t>
      </w:r>
      <w:r w:rsidR="00B1479D">
        <w:rPr>
          <w:rFonts w:hint="eastAsia"/>
        </w:rPr>
        <w:t xml:space="preserve"> </w:t>
      </w:r>
      <w:r w:rsidR="00D91AA2">
        <w:rPr>
          <w:rFonts w:hint="eastAsia"/>
        </w:rPr>
        <w:t>:</w:t>
      </w:r>
      <w:r w:rsidR="00B1479D">
        <w:rPr>
          <w:rFonts w:hint="eastAsia"/>
        </w:rPr>
        <w:t xml:space="preserve"> </w:t>
      </w:r>
    </w:p>
    <w:p w14:paraId="0015066A" w14:textId="6D2F89F3" w:rsidR="00D91AA2" w:rsidRDefault="00AF0ACB" w:rsidP="00AF0ACB">
      <w:r>
        <w:rPr>
          <w:rFonts w:hint="eastAsia"/>
        </w:rPr>
        <w:t>具有缺失值的兩資料點計算</w:t>
      </w:r>
      <w:r w:rsidR="00947D41">
        <w:rPr>
          <w:rFonts w:hint="eastAsia"/>
        </w:rPr>
        <w:t>可能會誤導</w:t>
      </w:r>
      <w:r w:rsidR="00EC202B">
        <w:rPr>
          <w:rFonts w:hint="eastAsia"/>
        </w:rPr>
        <w:t>兩資料</w:t>
      </w:r>
      <w:proofErr w:type="gramStart"/>
      <w:r w:rsidR="00EC202B">
        <w:rPr>
          <w:rFonts w:hint="eastAsia"/>
        </w:rPr>
        <w:t>點間的實際</w:t>
      </w:r>
      <w:proofErr w:type="gramEnd"/>
      <w:r w:rsidR="00EC202B">
        <w:rPr>
          <w:rFonts w:hint="eastAsia"/>
        </w:rPr>
        <w:t>距離</w:t>
      </w:r>
    </w:p>
    <w:p w14:paraId="7F5F86DB" w14:textId="0E7322A7" w:rsidR="00CA7DA2" w:rsidRDefault="00146302" w:rsidP="00CA7DA2">
      <w:commentRangeStart w:id="8"/>
      <w:r>
        <w:rPr>
          <w:rFonts w:hint="eastAsia"/>
        </w:rPr>
        <w:t>情</w:t>
      </w:r>
      <w:r w:rsidR="002D3D46">
        <w:rPr>
          <w:rFonts w:hint="eastAsia"/>
        </w:rPr>
        <w:t>境</w:t>
      </w:r>
      <w:r>
        <w:rPr>
          <w:rFonts w:hint="eastAsia"/>
        </w:rPr>
        <w:t>一、</w:t>
      </w:r>
      <w:r w:rsidR="006F01AB">
        <w:rPr>
          <w:rFonts w:hint="eastAsia"/>
        </w:rPr>
        <w:t>看似近的兩點實際上距離更遠</w:t>
      </w:r>
    </w:p>
    <w:p w14:paraId="3C44E2EA" w14:textId="64F33856" w:rsidR="006F01AB" w:rsidRDefault="00146302" w:rsidP="00CA7DA2">
      <w:r>
        <w:rPr>
          <w:rFonts w:hint="eastAsia"/>
        </w:rPr>
        <w:t>情</w:t>
      </w:r>
      <w:r w:rsidR="002D3D46">
        <w:rPr>
          <w:rFonts w:hint="eastAsia"/>
        </w:rPr>
        <w:t>境</w:t>
      </w:r>
      <w:r>
        <w:rPr>
          <w:rFonts w:hint="eastAsia"/>
        </w:rPr>
        <w:t>二、</w:t>
      </w:r>
      <w:r w:rsidR="006F01AB">
        <w:rPr>
          <w:rFonts w:hint="eastAsia"/>
        </w:rPr>
        <w:t>看似遠的兩點實際上距離更近</w:t>
      </w:r>
      <w:commentRangeEnd w:id="8"/>
      <w:r w:rsidR="008B31BA">
        <w:rPr>
          <w:rStyle w:val="a3"/>
        </w:rPr>
        <w:commentReference w:id="8"/>
      </w:r>
    </w:p>
    <w:p w14:paraId="4E31D8A9" w14:textId="77777777" w:rsidR="000D0BD0" w:rsidRDefault="000D0BD0" w:rsidP="00CA7DA2"/>
    <w:p w14:paraId="4068A760" w14:textId="73ECF784" w:rsidR="00B93C42" w:rsidRDefault="00546B4E" w:rsidP="00B93C42">
      <w:pPr>
        <w:ind w:leftChars="200" w:left="480"/>
      </w:pPr>
      <w:r>
        <w:lastRenderedPageBreak/>
        <w:t>k</w:t>
      </w:r>
      <w:r w:rsidR="006311DC">
        <w:rPr>
          <w:rFonts w:hint="eastAsia"/>
        </w:rPr>
        <w:t>鄰近</w:t>
      </w:r>
      <w:r w:rsidR="00093D2D">
        <w:rPr>
          <w:rFonts w:hint="eastAsia"/>
        </w:rPr>
        <w:t>填補法的</w:t>
      </w:r>
      <w:r w:rsidR="006916DA">
        <w:rPr>
          <w:rFonts w:hint="eastAsia"/>
        </w:rPr>
        <w:t>另</w:t>
      </w:r>
      <w:r w:rsidR="00751D4F">
        <w:rPr>
          <w:rFonts w:hint="eastAsia"/>
        </w:rPr>
        <w:t>一個</w:t>
      </w:r>
      <w:r w:rsidR="00494720">
        <w:rPr>
          <w:rFonts w:hint="eastAsia"/>
        </w:rPr>
        <w:t>問題</w:t>
      </w:r>
      <w:r w:rsidR="00093D2D">
        <w:rPr>
          <w:rFonts w:hint="eastAsia"/>
        </w:rPr>
        <w:t>在於，當缺失值越高的時候</w:t>
      </w:r>
      <w:r w:rsidR="000F27C0">
        <w:rPr>
          <w:rFonts w:hint="eastAsia"/>
        </w:rPr>
        <w:t>，當</w:t>
      </w:r>
      <w:r w:rsidR="000F27C0">
        <w:rPr>
          <w:rFonts w:hint="eastAsia"/>
        </w:rPr>
        <w:t>k</w:t>
      </w:r>
      <w:r w:rsidR="000F27C0">
        <w:rPr>
          <w:rFonts w:hint="eastAsia"/>
        </w:rPr>
        <w:t>值很大時意味著鄰近點仍存有</w:t>
      </w:r>
      <w:r w:rsidR="000F27C0">
        <w:rPr>
          <w:rFonts w:hint="eastAsia"/>
        </w:rPr>
        <w:t>n</w:t>
      </w:r>
      <w:r w:rsidR="000F27C0">
        <w:t>on-</w:t>
      </w:r>
      <w:proofErr w:type="spellStart"/>
      <w:r w:rsidR="000F27C0">
        <w:t>NaN</w:t>
      </w:r>
      <w:proofErr w:type="spellEnd"/>
      <w:r w:rsidR="000F27C0">
        <w:t xml:space="preserve"> value</w:t>
      </w:r>
      <w:r w:rsidR="000F27C0">
        <w:rPr>
          <w:rFonts w:hint="eastAsia"/>
        </w:rPr>
        <w:t>的機會並不大</w:t>
      </w:r>
      <w:r w:rsidR="00C56819">
        <w:rPr>
          <w:rFonts w:hint="eastAsia"/>
        </w:rPr>
        <w:t>，</w:t>
      </w:r>
      <w:r w:rsidR="003F0506">
        <w:rPr>
          <w:rFonts w:hint="eastAsia"/>
        </w:rPr>
        <w:t>而此時</w:t>
      </w:r>
      <w:commentRangeStart w:id="9"/>
      <w:r w:rsidR="003F0506">
        <w:rPr>
          <w:rFonts w:hint="eastAsia"/>
        </w:rPr>
        <w:t>k</w:t>
      </w:r>
      <w:r w:rsidR="003F0506">
        <w:rPr>
          <w:rFonts w:hint="eastAsia"/>
        </w:rPr>
        <w:t>鄰近點填補法則在找不足</w:t>
      </w:r>
      <w:r w:rsidR="003F0506">
        <w:rPr>
          <w:rFonts w:hint="eastAsia"/>
        </w:rPr>
        <w:t>k</w:t>
      </w:r>
      <w:proofErr w:type="gramStart"/>
      <w:r w:rsidR="003F0506">
        <w:rPr>
          <w:rFonts w:hint="eastAsia"/>
        </w:rPr>
        <w:t>個</w:t>
      </w:r>
      <w:proofErr w:type="gramEnd"/>
      <w:r w:rsidR="003F0506">
        <w:rPr>
          <w:rFonts w:hint="eastAsia"/>
        </w:rPr>
        <w:t>鄰近點情況</w:t>
      </w:r>
      <w:commentRangeEnd w:id="9"/>
      <w:r w:rsidR="005A561F">
        <w:rPr>
          <w:rStyle w:val="a3"/>
        </w:rPr>
        <w:commentReference w:id="9"/>
      </w:r>
      <w:r w:rsidR="003F0506">
        <w:rPr>
          <w:rFonts w:hint="eastAsia"/>
        </w:rPr>
        <w:t>下，選擇</w:t>
      </w:r>
      <w:r w:rsidR="00B93C42">
        <w:rPr>
          <w:rFonts w:hint="eastAsia"/>
        </w:rPr>
        <w:t>不從剩下的鄰近點補足，這樣現象尤其當存在</w:t>
      </w:r>
      <w:r w:rsidR="00B93C42">
        <w:rPr>
          <w:rFonts w:hint="eastAsia"/>
        </w:rPr>
        <w:t>n</w:t>
      </w:r>
      <w:r w:rsidR="00B93C42">
        <w:t>an-</w:t>
      </w:r>
      <w:proofErr w:type="spellStart"/>
      <w:r w:rsidR="00B93C42">
        <w:t>NaN</w:t>
      </w:r>
      <w:proofErr w:type="spellEnd"/>
      <w:r w:rsidR="00B93C42">
        <w:rPr>
          <w:rFonts w:hint="eastAsia"/>
        </w:rPr>
        <w:t>值很稀少時更為嚴峻，</w:t>
      </w:r>
      <w:r w:rsidR="00A66A3D" w:rsidRPr="002B732F">
        <w:rPr>
          <w:rFonts w:hint="eastAsia"/>
          <w:highlight w:val="yellow"/>
        </w:rPr>
        <w:t>導致</w:t>
      </w:r>
      <w:r w:rsidR="00A66A3D" w:rsidRPr="002B732F">
        <w:rPr>
          <w:highlight w:val="yellow"/>
        </w:rPr>
        <w:t>k</w:t>
      </w:r>
      <w:r w:rsidR="00A66A3D" w:rsidRPr="002B732F">
        <w:rPr>
          <w:rFonts w:hint="eastAsia"/>
          <w:highlight w:val="yellow"/>
        </w:rPr>
        <w:t>鄰近填補法會幾乎用同一數值</w:t>
      </w:r>
      <w:r w:rsidR="00A66A3D">
        <w:rPr>
          <w:rFonts w:hint="eastAsia"/>
        </w:rPr>
        <w:t>填補回去，如此便會與單純填補單一</w:t>
      </w:r>
      <w:r w:rsidR="002B4A3B">
        <w:rPr>
          <w:rFonts w:hint="eastAsia"/>
        </w:rPr>
        <w:t>數</w:t>
      </w:r>
      <w:r w:rsidR="00A66A3D">
        <w:rPr>
          <w:rFonts w:hint="eastAsia"/>
        </w:rPr>
        <w:t>值</w:t>
      </w:r>
      <w:r w:rsidR="00A66A3D">
        <w:rPr>
          <w:rFonts w:hint="eastAsia"/>
        </w:rPr>
        <w:t>(</w:t>
      </w:r>
      <w:r w:rsidR="00A66A3D">
        <w:rPr>
          <w:rFonts w:hint="eastAsia"/>
        </w:rPr>
        <w:t>平均數、眾數、極大</w:t>
      </w:r>
      <w:r w:rsidR="00AB3B6F">
        <w:rPr>
          <w:rFonts w:hint="eastAsia"/>
        </w:rPr>
        <w:t>值</w:t>
      </w:r>
      <w:r w:rsidR="00A66A3D">
        <w:rPr>
          <w:rFonts w:hint="eastAsia"/>
        </w:rPr>
        <w:t>、極小值</w:t>
      </w:r>
      <w:r w:rsidR="00A66A3D">
        <w:rPr>
          <w:rFonts w:hint="eastAsia"/>
        </w:rPr>
        <w:t>)</w:t>
      </w:r>
      <w:r w:rsidR="00A66A3D">
        <w:rPr>
          <w:rFonts w:hint="eastAsia"/>
        </w:rPr>
        <w:t>無異</w:t>
      </w:r>
      <w:r w:rsidR="002026FB">
        <w:rPr>
          <w:rFonts w:hint="eastAsia"/>
        </w:rPr>
        <w:t>，填補後找尋天際線</w:t>
      </w:r>
      <w:r w:rsidR="00A02665">
        <w:rPr>
          <w:rFonts w:hint="eastAsia"/>
        </w:rPr>
        <w:t>時</w:t>
      </w:r>
      <w:proofErr w:type="gramStart"/>
      <w:r w:rsidR="00A02665">
        <w:rPr>
          <w:rFonts w:hint="eastAsia"/>
        </w:rPr>
        <w:t>因為該維</w:t>
      </w:r>
      <w:proofErr w:type="gramEnd"/>
      <w:r w:rsidR="00A02665">
        <w:rPr>
          <w:rFonts w:hint="eastAsia"/>
        </w:rPr>
        <w:t>度幾乎都是同一數值，更容易</w:t>
      </w:r>
      <w:r w:rsidR="002026FB">
        <w:rPr>
          <w:rFonts w:hint="eastAsia"/>
        </w:rPr>
        <w:t>形成有如該欄位</w:t>
      </w:r>
      <w:r w:rsidR="00D06CC0">
        <w:rPr>
          <w:rFonts w:hint="eastAsia"/>
        </w:rPr>
        <w:t>直接被刪除一樣</w:t>
      </w:r>
      <w:r w:rsidR="003C5D29">
        <w:rPr>
          <w:rFonts w:hint="eastAsia"/>
        </w:rPr>
        <w:t>無意義比較的</w:t>
      </w:r>
      <w:r w:rsidR="00D06CC0">
        <w:rPr>
          <w:rFonts w:hint="eastAsia"/>
        </w:rPr>
        <w:t>結果。</w:t>
      </w:r>
      <w:bookmarkStart w:id="10" w:name="_GoBack"/>
      <w:bookmarkEnd w:id="10"/>
    </w:p>
    <w:p w14:paraId="69115B20" w14:textId="77777777" w:rsidR="00B93C42" w:rsidRDefault="00B93C42" w:rsidP="00494720"/>
    <w:p w14:paraId="418860D3" w14:textId="553EFC42" w:rsidR="00195C46" w:rsidRDefault="00F70FB9" w:rsidP="00C10F1A">
      <w:pPr>
        <w:pStyle w:val="2"/>
        <w:rPr>
          <w:rFonts w:cs="Times New Roman"/>
          <w:b w:val="0"/>
          <w:bCs w:val="0"/>
        </w:rPr>
      </w:pPr>
      <w:r>
        <w:rPr>
          <w:rFonts w:cs="Times New Roman" w:hint="eastAsia"/>
        </w:rPr>
        <w:t>3.</w:t>
      </w:r>
      <w:r w:rsidR="00EC3906">
        <w:rPr>
          <w:rFonts w:cs="Times New Roman" w:hint="eastAsia"/>
        </w:rPr>
        <w:t>5</w:t>
      </w:r>
      <w:r>
        <w:rPr>
          <w:rFonts w:cs="Times New Roman" w:hint="eastAsia"/>
        </w:rPr>
        <w:t xml:space="preserve"> </w:t>
      </w:r>
      <w:proofErr w:type="spellStart"/>
      <w:r w:rsidR="00195C46">
        <w:rPr>
          <w:rFonts w:cs="Times New Roman" w:hint="eastAsia"/>
        </w:rPr>
        <w:t>s</w:t>
      </w:r>
      <w:r w:rsidR="00195C46">
        <w:rPr>
          <w:rFonts w:cs="Times New Roman"/>
        </w:rPr>
        <w:t>k</w:t>
      </w:r>
      <w:proofErr w:type="spellEnd"/>
      <w:r w:rsidR="00195C46">
        <w:rPr>
          <w:rFonts w:cs="Times New Roman" w:hint="eastAsia"/>
        </w:rPr>
        <w:t>-</w:t>
      </w:r>
      <w:r w:rsidR="00195C46">
        <w:rPr>
          <w:rFonts w:cs="Times New Roman"/>
        </w:rPr>
        <w:t>NN</w:t>
      </w:r>
      <w:r w:rsidR="00195C46">
        <w:rPr>
          <w:rFonts w:cs="Times New Roman" w:hint="eastAsia"/>
        </w:rPr>
        <w:t xml:space="preserve"> </w:t>
      </w:r>
      <w:r w:rsidR="00195C46">
        <w:rPr>
          <w:rFonts w:cs="Times New Roman"/>
        </w:rPr>
        <w:t xml:space="preserve">imputation </w:t>
      </w:r>
      <w:commentRangeStart w:id="11"/>
      <w:r w:rsidR="00195C46">
        <w:rPr>
          <w:rFonts w:cs="Times New Roman" w:hint="eastAsia"/>
        </w:rPr>
        <w:t>方法</w:t>
      </w:r>
      <w:commentRangeEnd w:id="11"/>
      <w:r w:rsidR="005A561F">
        <w:rPr>
          <w:rStyle w:val="a3"/>
          <w:rFonts w:cstheme="minorBidi"/>
          <w:b w:val="0"/>
          <w:bCs w:val="0"/>
        </w:rPr>
        <w:commentReference w:id="11"/>
      </w:r>
    </w:p>
    <w:p w14:paraId="201FCE5A" w14:textId="7312D400" w:rsidR="00195C46" w:rsidRPr="00195C46" w:rsidRDefault="008D3481" w:rsidP="00C10F1A">
      <w:pPr>
        <w:rPr>
          <w:rFonts w:cs="Times New Roman"/>
        </w:rPr>
      </w:pPr>
      <w:proofErr w:type="spellStart"/>
      <w:r>
        <w:rPr>
          <w:rFonts w:cs="Times New Roman"/>
        </w:rPr>
        <w:t>sk</w:t>
      </w:r>
      <w:proofErr w:type="spellEnd"/>
      <w:r>
        <w:rPr>
          <w:rFonts w:cs="Times New Roman"/>
        </w:rPr>
        <w:t>-NN imputation</w:t>
      </w:r>
      <w:r w:rsidR="00E55E70">
        <w:rPr>
          <w:rFonts w:cs="Times New Roman" w:hint="eastAsia"/>
        </w:rPr>
        <w:t xml:space="preserve"> </w:t>
      </w:r>
      <w:proofErr w:type="gramStart"/>
      <w:r w:rsidR="00E55E70">
        <w:rPr>
          <w:rFonts w:cs="Times New Roman" w:hint="eastAsia"/>
        </w:rPr>
        <w:t>A</w:t>
      </w:r>
      <w:r w:rsidR="00E55E70">
        <w:rPr>
          <w:rFonts w:cs="Times New Roman"/>
        </w:rPr>
        <w:t>lgorithm</w:t>
      </w:r>
      <w:r w:rsidR="008768D5">
        <w:rPr>
          <w:rFonts w:cs="Times New Roman"/>
        </w:rPr>
        <w:t>(</w:t>
      </w:r>
      <w:proofErr w:type="gramEnd"/>
      <m:oMath>
        <m:r>
          <m:rPr>
            <m:sty m:val="p"/>
          </m:rPr>
          <w:rPr>
            <w:rFonts w:ascii="Cambria Math" w:hAnsi="Cambria Math"/>
          </w:rPr>
          <m:t xml:space="preserve">C, k, </m:t>
        </m:r>
        <m:sSup>
          <m:sSupPr>
            <m:ctrlPr>
              <w:rPr>
                <w:rFonts w:ascii="Cambria Math" w:hAnsi="Cambria Math" w:cs="Times New Roman"/>
              </w:rPr>
            </m:ctrlPr>
          </m:sSupPr>
          <m:e>
            <m:r>
              <w:rPr>
                <w:rFonts w:ascii="Cambria Math" w:hAnsi="Cambria Math" w:cs="Times New Roman"/>
              </w:rPr>
              <m:t xml:space="preserve"> t</m:t>
            </m:r>
          </m:e>
          <m:sup/>
        </m:sSup>
      </m:oMath>
      <w:r w:rsidR="008768D5">
        <w:rPr>
          <w:rFonts w:cs="Times New Roman"/>
        </w:rPr>
        <w:t>){</w:t>
      </w:r>
    </w:p>
    <w:tbl>
      <w:tblPr>
        <w:tblStyle w:val="af5"/>
        <w:tblW w:w="0" w:type="auto"/>
        <w:tblLook w:val="04A0" w:firstRow="1" w:lastRow="0" w:firstColumn="1" w:lastColumn="0" w:noHBand="0" w:noVBand="1"/>
      </w:tblPr>
      <w:tblGrid>
        <w:gridCol w:w="8494"/>
      </w:tblGrid>
      <w:tr w:rsidR="00195C46" w14:paraId="4FC7885B" w14:textId="77777777" w:rsidTr="00195C46">
        <w:tc>
          <w:tcPr>
            <w:tcW w:w="8494" w:type="dxa"/>
          </w:tcPr>
          <w:p w14:paraId="1DD2269B" w14:textId="0D47FC76" w:rsidR="00195C46" w:rsidRDefault="00195C46" w:rsidP="00414206">
            <w:r>
              <w:rPr>
                <w:rFonts w:hint="eastAsia"/>
              </w:rPr>
              <w:t>I</w:t>
            </w:r>
            <w:r>
              <w:t xml:space="preserve">nput </w:t>
            </w:r>
            <w:r w:rsidR="005544B9">
              <w:t xml:space="preserve"> </w:t>
            </w:r>
            <w:r>
              <w:t xml:space="preserve">: </w:t>
            </w:r>
            <w:r w:rsidR="00B73AC8">
              <w:t>i</w:t>
            </w:r>
            <w:r>
              <w:t xml:space="preserve">ncomplete data set </w:t>
            </w:r>
            <m:oMath>
              <m:r>
                <m:rPr>
                  <m:sty m:val="p"/>
                </m:rPr>
                <w:rPr>
                  <w:rFonts w:ascii="Cambria Math" w:hAnsi="Cambria Math"/>
                </w:rPr>
                <m:t>C</m:t>
              </m:r>
            </m:oMath>
            <w:r>
              <w:t>, constant k</w:t>
            </w:r>
            <w:r w:rsidR="001C2AC9">
              <w:t>, weight type</w:t>
            </w:r>
            <m:oMath>
              <m:sSup>
                <m:sSupPr>
                  <m:ctrlPr>
                    <w:rPr>
                      <w:rFonts w:ascii="Cambria Math" w:hAnsi="Cambria Math" w:cs="Times New Roman"/>
                    </w:rPr>
                  </m:ctrlPr>
                </m:sSupPr>
                <m:e>
                  <m:r>
                    <w:rPr>
                      <w:rFonts w:ascii="Cambria Math" w:hAnsi="Cambria Math" w:cs="Times New Roman"/>
                    </w:rPr>
                    <m:t xml:space="preserve"> t</m:t>
                  </m:r>
                </m:e>
                <m:sup/>
              </m:sSup>
            </m:oMath>
          </w:p>
          <w:p w14:paraId="04857633" w14:textId="0C4A216D" w:rsidR="0076241F" w:rsidRDefault="00195C46" w:rsidP="00414206">
            <w:r>
              <w:rPr>
                <w:rFonts w:hint="eastAsia"/>
              </w:rPr>
              <w:t>O</w:t>
            </w:r>
            <w:r>
              <w:t xml:space="preserve">utput : </w:t>
            </w:r>
            <w:r w:rsidR="00B73AC8">
              <w:t>c</w:t>
            </w:r>
            <w:r>
              <w:t>omplete data set</w:t>
            </w:r>
            <w:r w:rsidR="002A6BCB">
              <w:t xml:space="preserve"> </w:t>
            </w:r>
            <m:oMath>
              <m:acc>
                <m:accPr>
                  <m:ctrlPr>
                    <w:rPr>
                      <w:rFonts w:ascii="Cambria Math" w:hAnsi="Cambria Math"/>
                    </w:rPr>
                  </m:ctrlPr>
                </m:accPr>
                <m:e>
                  <m:r>
                    <w:rPr>
                      <w:rFonts w:ascii="Cambria Math" w:hAnsi="Cambria Math"/>
                    </w:rPr>
                    <m:t>C</m:t>
                  </m:r>
                </m:e>
              </m:acc>
            </m:oMath>
          </w:p>
          <w:p w14:paraId="6E747AE6" w14:textId="42420420" w:rsidR="0076241F" w:rsidRDefault="0076241F" w:rsidP="00414206"/>
          <w:p w14:paraId="5FFC6E22" w14:textId="5F9DFD1F" w:rsidR="00195C46" w:rsidRDefault="007D7493" w:rsidP="00414206">
            <w:r>
              <w:t xml:space="preserve">step </w:t>
            </w:r>
            <w:r w:rsidR="00195C46">
              <w:rPr>
                <w:rFonts w:hint="eastAsia"/>
              </w:rPr>
              <w:t>1</w:t>
            </w:r>
            <w:r w:rsidR="00195C46">
              <w:t xml:space="preserve">. </w:t>
            </w:r>
            <w:r w:rsidR="00CE7765">
              <w:t>l</w:t>
            </w:r>
            <w:r w:rsidR="00D66EAC">
              <w:t>oad incomplete data set</w:t>
            </w:r>
            <w:r w:rsidR="00C52231">
              <w:t xml:space="preserve"> </w:t>
            </w:r>
            <m:oMath>
              <m:r>
                <m:rPr>
                  <m:sty m:val="p"/>
                </m:rPr>
                <w:rPr>
                  <w:rFonts w:ascii="Cambria Math" w:hAnsi="Cambria Math"/>
                </w:rPr>
                <m:t>C</m:t>
              </m:r>
            </m:oMath>
          </w:p>
          <w:p w14:paraId="4B04682D" w14:textId="77777777" w:rsidR="004B60A8" w:rsidRDefault="004B60A8" w:rsidP="00414206"/>
          <w:p w14:paraId="31016AED" w14:textId="00CDC26C" w:rsidR="00731D65" w:rsidRDefault="00731D65" w:rsidP="00414206">
            <w:r>
              <w:rPr>
                <w:rFonts w:hint="eastAsia"/>
              </w:rPr>
              <w:t>s</w:t>
            </w:r>
            <w:r>
              <w:t xml:space="preserve">tep 2. </w:t>
            </w:r>
            <w:commentRangeStart w:id="12"/>
            <w:r>
              <w:t xml:space="preserve">make a copy of </w:t>
            </w:r>
            <m:oMath>
              <m:r>
                <m:rPr>
                  <m:sty m:val="p"/>
                </m:rPr>
                <w:rPr>
                  <w:rFonts w:ascii="Cambria Math" w:hAnsi="Cambria Math"/>
                </w:rPr>
                <m:t xml:space="preserve">C </m:t>
              </m:r>
            </m:oMath>
            <w:r>
              <w:t xml:space="preserve">, complete data set </w:t>
            </w:r>
            <m:oMath>
              <m:acc>
                <m:accPr>
                  <m:ctrlPr>
                    <w:rPr>
                      <w:rFonts w:ascii="Cambria Math" w:hAnsi="Cambria Math"/>
                    </w:rPr>
                  </m:ctrlPr>
                </m:accPr>
                <m:e>
                  <m:r>
                    <w:rPr>
                      <w:rFonts w:ascii="Cambria Math" w:hAnsi="Cambria Math"/>
                    </w:rPr>
                    <m:t>C</m:t>
                  </m:r>
                </m:e>
              </m:acc>
              <m:r>
                <w:rPr>
                  <w:rFonts w:ascii="Cambria Math" w:hAnsi="Cambria Math"/>
                </w:rPr>
                <m:t xml:space="preserve"> </m:t>
              </m:r>
            </m:oMath>
            <w:r w:rsidR="00137D38">
              <w:rPr>
                <w:rFonts w:hint="eastAsia"/>
              </w:rPr>
              <w:t>t</w:t>
            </w:r>
            <w:r w:rsidR="00137D38">
              <w:t>o be imputed later</w:t>
            </w:r>
            <w:commentRangeEnd w:id="12"/>
            <w:r w:rsidR="005A561F">
              <w:rPr>
                <w:rStyle w:val="a3"/>
              </w:rPr>
              <w:commentReference w:id="12"/>
            </w:r>
          </w:p>
          <w:p w14:paraId="18D1E52E" w14:textId="77777777" w:rsidR="004B60A8" w:rsidRDefault="004B60A8" w:rsidP="00414206"/>
          <w:p w14:paraId="077E14B5" w14:textId="031D5EFE" w:rsidR="00195C46" w:rsidRDefault="007D7493" w:rsidP="00414206">
            <w:r>
              <w:t xml:space="preserve">step </w:t>
            </w:r>
            <w:r w:rsidR="00C95E77">
              <w:t>3</w:t>
            </w:r>
            <w:r w:rsidR="00195C46">
              <w:t>.</w:t>
            </w:r>
            <w:r w:rsidR="00334BDF">
              <w:t xml:space="preserve"> </w:t>
            </w:r>
            <w:commentRangeStart w:id="13"/>
            <w:r w:rsidR="00CE7765">
              <w:t>i</w:t>
            </w:r>
            <w:r w:rsidR="00334BDF">
              <w:t xml:space="preserve">nitialize all values of distance </w:t>
            </w:r>
            <w:r w:rsidR="00334BDF">
              <w:rPr>
                <w:rFonts w:hint="eastAsia"/>
              </w:rPr>
              <w:t>m</w:t>
            </w:r>
            <w:r w:rsidR="00334BDF">
              <w:t>atrix</w:t>
            </w:r>
            <w:r w:rsidR="00CE7765">
              <w:t xml:space="preserve"> </w:t>
            </w:r>
            <m:oMath>
              <m:r>
                <m:rPr>
                  <m:sty m:val="p"/>
                </m:rPr>
                <w:rPr>
                  <w:rFonts w:ascii="Cambria Math" w:hAnsi="Cambria Math"/>
                </w:rPr>
                <m:t xml:space="preserve">D </m:t>
              </m:r>
            </m:oMath>
            <w:r w:rsidR="006472B1">
              <w:rPr>
                <w:rFonts w:hint="eastAsia"/>
              </w:rPr>
              <w:t>i</w:t>
            </w:r>
            <w:proofErr w:type="spellStart"/>
            <w:r w:rsidR="006472B1">
              <w:t>n</w:t>
            </w:r>
            <w:r w:rsidR="00334BDF">
              <w:t>to</w:t>
            </w:r>
            <w:proofErr w:type="spellEnd"/>
            <w:r w:rsidR="00334BDF">
              <w:t xml:space="preserve"> zero</w:t>
            </w:r>
          </w:p>
          <w:p w14:paraId="1FD88D39" w14:textId="2B33B566" w:rsidR="00334BDF" w:rsidRDefault="00C95E77" w:rsidP="00334BDF">
            <w:pPr>
              <w:ind w:firstLineChars="100" w:firstLine="240"/>
            </w:pPr>
            <w:r>
              <w:t>3</w:t>
            </w:r>
            <w:r w:rsidR="00F77832">
              <w:t xml:space="preserve">-1. </w:t>
            </w:r>
            <w:r w:rsidR="00334BDF">
              <w:t xml:space="preserve">for </w:t>
            </w:r>
            <w:r w:rsidR="00FC1B6D">
              <w:t xml:space="preserve">each </w:t>
            </w:r>
            <w:r w:rsidR="00334BDF">
              <w:t>row in distance matrix</w:t>
            </w:r>
            <w:r w:rsidR="00D45A4D">
              <w:t xml:space="preserve"> </w:t>
            </w:r>
            <m:oMath>
              <m:r>
                <m:rPr>
                  <m:sty m:val="p"/>
                </m:rPr>
                <w:rPr>
                  <w:rFonts w:ascii="Cambria Math" w:hAnsi="Cambria Math"/>
                </w:rPr>
                <m:t>D</m:t>
              </m:r>
            </m:oMath>
          </w:p>
          <w:p w14:paraId="0F8A58D1" w14:textId="406F0AC0" w:rsidR="00F77832" w:rsidRDefault="00123A0A" w:rsidP="00414206">
            <w:r>
              <w:rPr>
                <w:rFonts w:hint="eastAsia"/>
              </w:rPr>
              <w:t xml:space="preserve"> </w:t>
            </w:r>
            <w:r>
              <w:t xml:space="preserve"> </w:t>
            </w:r>
            <w:r w:rsidR="00C95E77">
              <w:t>3</w:t>
            </w:r>
            <w:r>
              <w:t xml:space="preserve">-2. </w:t>
            </w:r>
            <w:r w:rsidR="00334BDF">
              <w:t xml:space="preserve">    for each column in distance matrix</w:t>
            </w:r>
            <w:r w:rsidR="00D45A4D">
              <w:t xml:space="preserve"> </w:t>
            </w:r>
            <m:oMath>
              <m:r>
                <m:rPr>
                  <m:sty m:val="p"/>
                </m:rPr>
                <w:rPr>
                  <w:rFonts w:ascii="Cambria Math" w:hAnsi="Cambria Math"/>
                </w:rPr>
                <m:t>D</m:t>
              </m:r>
            </m:oMath>
          </w:p>
          <w:p w14:paraId="23A4D143" w14:textId="2C172A6E" w:rsidR="00334BDF" w:rsidRDefault="00334BDF" w:rsidP="00414206">
            <w:r>
              <w:rPr>
                <w:rFonts w:hint="eastAsia"/>
              </w:rPr>
              <w:t xml:space="preserve"> </w:t>
            </w:r>
            <w:r>
              <w:t xml:space="preserve"> </w:t>
            </w:r>
            <w:r w:rsidR="00C95E77">
              <w:t>3</w:t>
            </w:r>
            <w:r>
              <w:t xml:space="preserve">-3.         </w:t>
            </w:r>
            <m:oMath>
              <m:sSub>
                <m:sSubPr>
                  <m:ctrlPr>
                    <w:rPr>
                      <w:rFonts w:ascii="Cambria Math" w:hAnsi="Cambria Math"/>
                    </w:rPr>
                  </m:ctrlPr>
                </m:sSubPr>
                <m:e>
                  <m:r>
                    <w:rPr>
                      <w:rFonts w:ascii="Cambria Math" w:hAnsi="Cambria Math"/>
                    </w:rPr>
                    <m:t>d</m:t>
                  </m:r>
                </m:e>
                <m:sub>
                  <m:r>
                    <w:rPr>
                      <w:rFonts w:ascii="Cambria Math" w:hAnsi="Cambria Math"/>
                    </w:rPr>
                    <m:t>ij</m:t>
                  </m:r>
                </m:sub>
              </m:sSub>
            </m:oMath>
            <w:r>
              <w:t xml:space="preserve">= </w:t>
            </w:r>
            <w:proofErr w:type="spellStart"/>
            <w:r w:rsidR="00474CFB">
              <w:t>euclidean</w:t>
            </w:r>
            <w:proofErr w:type="spellEnd"/>
            <w:r w:rsidR="00474CFB">
              <w:t xml:space="preserve"> distance of pairwise data samples</w:t>
            </w:r>
            <w:commentRangeEnd w:id="13"/>
            <w:r w:rsidR="005A561F">
              <w:rPr>
                <w:rStyle w:val="a3"/>
              </w:rPr>
              <w:commentReference w:id="13"/>
            </w:r>
          </w:p>
          <w:p w14:paraId="263EAEE5" w14:textId="79575551" w:rsidR="001B79EE" w:rsidRDefault="00424472" w:rsidP="00414206">
            <w:r>
              <w:rPr>
                <w:rFonts w:hint="eastAsia"/>
              </w:rPr>
              <w:t xml:space="preserve"> </w:t>
            </w:r>
            <w:r>
              <w:t xml:space="preserve"> </w:t>
            </w:r>
          </w:p>
          <w:p w14:paraId="11CF70E4" w14:textId="67393CFD" w:rsidR="007D7493" w:rsidRDefault="007D7493" w:rsidP="00414206">
            <w:commentRangeStart w:id="14"/>
            <w:r>
              <w:t xml:space="preserve">step </w:t>
            </w:r>
            <w:r w:rsidR="00C95E77">
              <w:t>4</w:t>
            </w:r>
            <w:r w:rsidR="00195C46">
              <w:t xml:space="preserve">. </w:t>
            </w:r>
            <w:r w:rsidR="009D06FF">
              <w:t>i</w:t>
            </w:r>
            <w:r w:rsidR="00334BDF">
              <w:t xml:space="preserve">nitialize all values of </w:t>
            </w:r>
            <w:r w:rsidR="00067043">
              <w:rPr>
                <w:rFonts w:hint="eastAsia"/>
              </w:rPr>
              <w:t>w</w:t>
            </w:r>
            <w:r w:rsidR="00067043">
              <w:t xml:space="preserve">eight </w:t>
            </w:r>
            <w:r w:rsidR="00067043">
              <w:rPr>
                <w:rFonts w:hint="eastAsia"/>
              </w:rPr>
              <w:t>m</w:t>
            </w:r>
            <w:r w:rsidR="00067043">
              <w:t>atrix</w:t>
            </w:r>
            <w:r w:rsidR="00EB30CC">
              <w:rPr>
                <w:rFonts w:hint="eastAsia"/>
              </w:rPr>
              <w:t xml:space="preserve"> </w:t>
            </w:r>
            <m:oMath>
              <m:r>
                <m:rPr>
                  <m:sty m:val="p"/>
                </m:rPr>
                <w:rPr>
                  <w:rFonts w:ascii="Cambria Math" w:hAnsi="Cambria Math"/>
                </w:rPr>
                <m:t>W</m:t>
              </m:r>
            </m:oMath>
            <w:r w:rsidR="00EB30CC">
              <w:t xml:space="preserve"> </w:t>
            </w:r>
            <w:r w:rsidR="00334BDF">
              <w:t>into zero</w:t>
            </w:r>
          </w:p>
          <w:p w14:paraId="6796321D" w14:textId="4C33D5AA" w:rsidR="00195C46" w:rsidRDefault="00C95E77" w:rsidP="00123A0A">
            <w:pPr>
              <w:ind w:firstLineChars="100" w:firstLine="240"/>
            </w:pPr>
            <w:r>
              <w:t>4</w:t>
            </w:r>
            <w:r w:rsidR="00123A0A">
              <w:t xml:space="preserve">-1. </w:t>
            </w:r>
            <w:r w:rsidR="00CD011B">
              <w:rPr>
                <w:rFonts w:hint="eastAsia"/>
              </w:rPr>
              <w:t>f</w:t>
            </w:r>
            <w:r w:rsidR="00CD011B">
              <w:t>or each row in weight matrix</w:t>
            </w:r>
          </w:p>
          <w:p w14:paraId="799B4A92" w14:textId="75100C0E" w:rsidR="002A02F0" w:rsidRDefault="00C95E77" w:rsidP="00FA222A">
            <w:pPr>
              <w:ind w:firstLineChars="100" w:firstLine="240"/>
            </w:pPr>
            <w:r>
              <w:t>4</w:t>
            </w:r>
            <w:r w:rsidR="00123A0A">
              <w:t xml:space="preserve">-2. </w:t>
            </w:r>
            <w:r w:rsidR="00CD011B">
              <w:t xml:space="preserve">    for each column in weight matrix</w:t>
            </w:r>
          </w:p>
          <w:p w14:paraId="3DE2E936" w14:textId="2E48B6E9" w:rsidR="0098352C" w:rsidRPr="001E5F49" w:rsidRDefault="002221A2" w:rsidP="0098352C">
            <w:pPr>
              <w:ind w:firstLineChars="100" w:firstLine="240"/>
            </w:pPr>
            <w:r>
              <w:rPr>
                <w:rFonts w:hint="eastAsia"/>
              </w:rPr>
              <w:t>4</w:t>
            </w:r>
            <w:r>
              <w:t>-3</w:t>
            </w:r>
            <w:r w:rsidR="0098352C">
              <w:t xml:space="preserve">.         according to weight type </w:t>
            </w:r>
            <m:oMath>
              <m:sSup>
                <m:sSupPr>
                  <m:ctrlPr>
                    <w:rPr>
                      <w:rFonts w:ascii="Cambria Math" w:hAnsi="Cambria Math" w:cs="Times New Roman"/>
                    </w:rPr>
                  </m:ctrlPr>
                </m:sSupPr>
                <m:e>
                  <m:r>
                    <w:rPr>
                      <w:rFonts w:ascii="Cambria Math" w:hAnsi="Cambria Math" w:cs="Times New Roman"/>
                    </w:rPr>
                    <m:t>t</m:t>
                  </m:r>
                </m:e>
                <m:sup/>
              </m:sSup>
            </m:oMath>
            <w:r w:rsidR="0098352C">
              <w:rPr>
                <w:rFonts w:hint="eastAsia"/>
              </w:rPr>
              <w:t>,</w:t>
            </w:r>
            <w:r w:rsidR="0098352C">
              <w:t xml:space="preserve"> alter the weighting mechanism</w:t>
            </w:r>
          </w:p>
          <w:p w14:paraId="222948D8" w14:textId="77777777" w:rsidR="00D72EF2" w:rsidRDefault="00CD011B" w:rsidP="00414206">
            <w:r>
              <w:rPr>
                <w:rFonts w:hint="eastAsia"/>
              </w:rPr>
              <w:t xml:space="preserve"> </w:t>
            </w:r>
            <w:r w:rsidR="0098352C">
              <w:t xml:space="preserve"> </w:t>
            </w:r>
            <w:r>
              <w:rPr>
                <w:rFonts w:hint="eastAsia"/>
              </w:rPr>
              <w:t xml:space="preserve">     </w:t>
            </w:r>
            <w:r>
              <w:t xml:space="preserve">   </w:t>
            </w:r>
            <w:r w:rsidR="0098352C">
              <w:t xml:space="preserve"> </w:t>
            </w:r>
            <w:r>
              <w:t xml:space="preserve"> </w:t>
            </w:r>
            <w:r w:rsidR="0098352C">
              <w:t xml:space="preserve">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ij</m:t>
                  </m:r>
                </m:sub>
              </m:sSub>
            </m:oMath>
            <w:r w:rsidR="00D72EF2">
              <w:rPr>
                <w:rFonts w:cs="Times New Roman" w:hint="eastAsia"/>
              </w:rPr>
              <w:t>=</w:t>
            </w:r>
            <m:oMath>
              <m:d>
                <m:dPr>
                  <m:begChr m:val="{"/>
                  <m:endChr m:val=""/>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 xml:space="preserve">1, </m:t>
                      </m:r>
                      <m:sSup>
                        <m:sSupPr>
                          <m:ctrlPr>
                            <w:rPr>
                              <w:rFonts w:ascii="Cambria Math" w:hAnsi="Cambria Math" w:cs="Times New Roman"/>
                            </w:rPr>
                          </m:ctrlPr>
                        </m:sSupPr>
                        <m:e>
                          <m:r>
                            <w:rPr>
                              <w:rFonts w:ascii="Cambria Math" w:hAnsi="Cambria Math" w:cs="Times New Roman"/>
                            </w:rPr>
                            <m:t>t</m:t>
                          </m:r>
                        </m:e>
                        <m:sup/>
                      </m:sSup>
                      <m:r>
                        <w:rPr>
                          <w:rFonts w:ascii="Cambria Math" w:hAnsi="Cambria Math" w:cs="Times New Roman"/>
                        </w:rPr>
                        <m:t xml:space="preserve"> : uniform    </m:t>
                      </m:r>
                    </m:e>
                    <m:e>
                      <m:f>
                        <m:fPr>
                          <m:type m:val="lin"/>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d</m:t>
                              </m:r>
                            </m:e>
                            <m:sub>
                              <m:r>
                                <w:rPr>
                                  <w:rFonts w:ascii="Cambria Math" w:hAnsi="Cambria Math"/>
                                </w:rPr>
                                <m:t>ij</m:t>
                              </m:r>
                            </m:sub>
                          </m:sSub>
                        </m:den>
                      </m:f>
                      <m:r>
                        <w:rPr>
                          <w:rFonts w:ascii="Cambria Math" w:hAnsi="Cambria Math"/>
                        </w:rPr>
                        <m:t>,</m:t>
                      </m:r>
                      <m:sSup>
                        <m:sSupPr>
                          <m:ctrlPr>
                            <w:rPr>
                              <w:rFonts w:ascii="Cambria Math" w:hAnsi="Cambria Math" w:cs="Times New Roman"/>
                            </w:rPr>
                          </m:ctrlPr>
                        </m:sSupPr>
                        <m:e>
                          <m:r>
                            <w:rPr>
                              <w:rFonts w:ascii="Cambria Math" w:hAnsi="Cambria Math" w:cs="Times New Roman"/>
                            </w:rPr>
                            <m:t>t</m:t>
                          </m:r>
                        </m:e>
                        <m:sup/>
                      </m:sSup>
                      <m:r>
                        <w:rPr>
                          <w:rFonts w:ascii="Cambria Math" w:hAnsi="Cambria Math"/>
                        </w:rPr>
                        <m:t xml:space="preserve"> : distance</m:t>
                      </m:r>
                    </m:e>
                  </m:eqArr>
                </m:e>
              </m:d>
            </m:oMath>
            <w:r w:rsidR="00424472">
              <w:rPr>
                <w:rFonts w:hint="eastAsia"/>
              </w:rPr>
              <w:t xml:space="preserve"> </w:t>
            </w:r>
            <w:r w:rsidR="00424472">
              <w:t xml:space="preserve"> </w:t>
            </w:r>
            <w:commentRangeEnd w:id="14"/>
            <w:r w:rsidR="005A561F">
              <w:rPr>
                <w:rStyle w:val="a3"/>
              </w:rPr>
              <w:commentReference w:id="14"/>
            </w:r>
          </w:p>
          <w:p w14:paraId="1C4C8425" w14:textId="526FB2C0" w:rsidR="00354B28" w:rsidRDefault="00C95E77" w:rsidP="00D72EF2">
            <w:pPr>
              <w:ind w:firstLineChars="100" w:firstLine="240"/>
            </w:pPr>
            <w:r>
              <w:t>4</w:t>
            </w:r>
            <w:r w:rsidR="00C429C0">
              <w:t>-</w:t>
            </w:r>
            <w:r w:rsidR="00FA222A">
              <w:t>4</w:t>
            </w:r>
            <w:r w:rsidR="00C429C0">
              <w:t>. return weight matrix</w:t>
            </w:r>
          </w:p>
          <w:p w14:paraId="6151DF96" w14:textId="77777777" w:rsidR="006310CB" w:rsidRPr="00C95E77" w:rsidRDefault="006310CB" w:rsidP="00414206"/>
          <w:p w14:paraId="42842988" w14:textId="0698B100" w:rsidR="00221A32" w:rsidRDefault="007D7493" w:rsidP="00706EA2">
            <w:pPr>
              <w:ind w:left="720" w:hangingChars="300" w:hanging="720"/>
            </w:pPr>
            <w:r>
              <w:t xml:space="preserve">step </w:t>
            </w:r>
            <w:r w:rsidR="00C95E77">
              <w:t>5</w:t>
            </w:r>
            <w:r w:rsidR="00195C46">
              <w:t xml:space="preserve">. </w:t>
            </w:r>
            <w:r w:rsidR="00221A32">
              <w:t>establish a nearest neighbor list to store all nearest neighbors with respect to certain data sample row</w:t>
            </w:r>
            <w:r w:rsidR="008C75F5">
              <w:t xml:space="preserve"> </w:t>
            </w:r>
          </w:p>
          <w:p w14:paraId="1A34519B" w14:textId="48F23916" w:rsidR="00195C46" w:rsidRDefault="00C95E77" w:rsidP="00471D14">
            <w:pPr>
              <w:ind w:firstLineChars="100" w:firstLine="240"/>
            </w:pPr>
            <w:r>
              <w:t>5</w:t>
            </w:r>
            <w:r w:rsidR="00D20E85">
              <w:t xml:space="preserve">-1. </w:t>
            </w:r>
            <w:r w:rsidR="003E78AF">
              <w:t>i</w:t>
            </w:r>
            <w:r w:rsidR="00471D14">
              <w:t xml:space="preserve">nitialize an empty </w:t>
            </w:r>
            <w:r w:rsidR="00C51660">
              <w:t>NN</w:t>
            </w:r>
            <w:r w:rsidR="00471D14">
              <w:t xml:space="preserve"> </w:t>
            </w:r>
            <w:r w:rsidR="00C51660">
              <w:t>list,</w:t>
            </w:r>
            <w:r w:rsidR="00657461">
              <w:t xml:space="preserve"> with size</w:t>
            </w:r>
            <w:r w:rsidR="00BF378D">
              <w:t xml:space="preserve"> n</w:t>
            </w:r>
          </w:p>
          <w:p w14:paraId="738A56F0" w14:textId="08F03EE1" w:rsidR="00161419" w:rsidRDefault="00C95E77" w:rsidP="00EA1937">
            <w:pPr>
              <w:ind w:firstLineChars="100" w:firstLine="240"/>
            </w:pPr>
            <w:r>
              <w:t>5</w:t>
            </w:r>
            <w:r w:rsidR="00161419">
              <w:t xml:space="preserve">-2. for each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161419">
              <w:t xml:space="preserve"> in </w:t>
            </w:r>
            <w:r w:rsidR="00F42C41">
              <w:t>NN list</w:t>
            </w:r>
            <w:r w:rsidR="002E6CD1">
              <w:t xml:space="preserve"> </w:t>
            </w:r>
          </w:p>
          <w:p w14:paraId="0FFE2947" w14:textId="575CD272" w:rsidR="00267999" w:rsidRDefault="00C95E77" w:rsidP="00267999">
            <w:pPr>
              <w:ind w:firstLineChars="100" w:firstLine="240"/>
            </w:pPr>
            <w:r>
              <w:t>5</w:t>
            </w:r>
            <w:r w:rsidR="00C429C0">
              <w:t xml:space="preserve">-3.     </w:t>
            </w:r>
            <w:r w:rsidR="00BF378D">
              <w:t>check</w:t>
            </w:r>
            <w:r w:rsidR="00267999">
              <w:t xml:space="preserve"> each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267999">
              <w:rPr>
                <w:rFonts w:hint="eastAsia"/>
              </w:rPr>
              <w:t xml:space="preserve"> </w:t>
            </w:r>
            <w:r w:rsidR="00267999">
              <w:t xml:space="preserve">in </w:t>
            </w:r>
            <m:oMath>
              <m:r>
                <m:rPr>
                  <m:sty m:val="p"/>
                </m:rPr>
                <w:rPr>
                  <w:rFonts w:ascii="Cambria Math" w:hAnsi="Cambria Math"/>
                </w:rPr>
                <m:t>C</m:t>
              </m:r>
            </m:oMath>
          </w:p>
          <w:p w14:paraId="3C677EB4" w14:textId="32B76BA8" w:rsidR="00C429C0" w:rsidRPr="00C429C0" w:rsidRDefault="00C95E77" w:rsidP="00267999">
            <w:pPr>
              <w:ind w:firstLineChars="100" w:firstLine="240"/>
            </w:pPr>
            <w:r>
              <w:t>5</w:t>
            </w:r>
            <w:r w:rsidR="00267999">
              <w:t xml:space="preserve">-4.         </w:t>
            </w:r>
            <w:r w:rsidR="00EE74B0">
              <w:t>retrieve</w:t>
            </w:r>
            <w:r w:rsidR="00250A64">
              <w:t xml:space="preserve"> all</w:t>
            </w:r>
            <w:r w:rsidR="00EE74B0">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EE74B0">
              <w:t xml:space="preserve"> between</w:t>
            </w:r>
            <w:r w:rsidR="001720D8">
              <w:t xml:space="preserve"> any pair of</w:t>
            </w:r>
            <w:r w:rsidR="00BF378D">
              <w:t xml:space="preserve"> the</w:t>
            </w:r>
            <w:r w:rsidR="00EE74B0">
              <w:t xml:space="preserve">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EE74B0">
              <w:t xml:space="preserve"> and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8A7753">
              <w:rPr>
                <w:rFonts w:hint="eastAsia"/>
              </w:rPr>
              <w:t xml:space="preserve"> </w:t>
            </w:r>
            <w:r w:rsidR="008A7753">
              <w:t xml:space="preserve">from </w:t>
            </w:r>
            <m:oMath>
              <m:r>
                <m:rPr>
                  <m:sty m:val="p"/>
                </m:rPr>
                <w:rPr>
                  <w:rFonts w:ascii="Cambria Math" w:hAnsi="Cambria Math"/>
                </w:rPr>
                <m:t>D</m:t>
              </m:r>
            </m:oMath>
          </w:p>
          <w:p w14:paraId="672F0CE8" w14:textId="2E884650" w:rsidR="006F7B41" w:rsidRDefault="00C95E77" w:rsidP="00D20E85">
            <w:pPr>
              <w:ind w:firstLineChars="100" w:firstLine="240"/>
            </w:pPr>
            <w:r>
              <w:lastRenderedPageBreak/>
              <w:t>5</w:t>
            </w:r>
            <w:r w:rsidR="006F7B41">
              <w:t xml:space="preserve">-5. </w:t>
            </w:r>
            <w:r w:rsidR="007B3FF1">
              <w:t xml:space="preserve">        </w:t>
            </w:r>
            <w:r w:rsidR="00250A64">
              <w:t xml:space="preserve">sorting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50A64">
              <w:rPr>
                <w:rFonts w:hint="eastAsia"/>
              </w:rPr>
              <w:t xml:space="preserve"> </w:t>
            </w:r>
            <w:r w:rsidR="00250A64">
              <w:t>in ascending order</w:t>
            </w:r>
            <w:r w:rsidR="00A708BD">
              <w:t>,</w:t>
            </w:r>
            <w:r w:rsidR="005E5424">
              <w:t xml:space="preserve"> </w:t>
            </w:r>
            <w:r w:rsidR="00A708BD">
              <w:t xml:space="preserve">keep track of corresponding </w:t>
            </w:r>
            <m:oMath>
              <m:sSub>
                <m:sSubPr>
                  <m:ctrlPr>
                    <w:rPr>
                      <w:rFonts w:ascii="Cambria Math" w:hAnsi="Cambria Math"/>
                    </w:rPr>
                  </m:ctrlPr>
                </m:sSubPr>
                <m:e>
                  <m:r>
                    <w:rPr>
                      <w:rFonts w:ascii="Cambria Math" w:hAnsi="Cambria Math"/>
                    </w:rPr>
                    <m:t>c</m:t>
                  </m:r>
                </m:e>
                <m:sub>
                  <m:r>
                    <w:rPr>
                      <w:rFonts w:ascii="Cambria Math" w:hAnsi="Cambria Math"/>
                    </w:rPr>
                    <m:t>j</m:t>
                  </m:r>
                </m:sub>
              </m:sSub>
            </m:oMath>
          </w:p>
          <w:p w14:paraId="202B04AE" w14:textId="49C45631" w:rsidR="007C5A2A" w:rsidRPr="007C5A2A" w:rsidRDefault="00C95E77" w:rsidP="00445DC1">
            <w:pPr>
              <w:ind w:firstLineChars="100" w:firstLine="240"/>
            </w:pPr>
            <w:r>
              <w:t>5</w:t>
            </w:r>
            <w:r w:rsidR="001E56D3">
              <w:t xml:space="preserve">-6.         </w:t>
            </w:r>
            <w:r w:rsidR="0051624A">
              <w:t>repeat</w:t>
            </w:r>
            <w:r w:rsidR="00445DC1">
              <w:t xml:space="preserve"> from</w:t>
            </w:r>
            <w:r w:rsidR="0051624A">
              <w:t xml:space="preserve"> </w:t>
            </w:r>
            <w:r w:rsidR="00464EFF">
              <w:t>step</w:t>
            </w:r>
            <w:r w:rsidR="00445DC1">
              <w:t xml:space="preserve"> </w:t>
            </w:r>
            <w:r>
              <w:t>5</w:t>
            </w:r>
            <w:r w:rsidR="00445DC1">
              <w:t xml:space="preserve">-6. to step </w:t>
            </w:r>
            <w:r>
              <w:t>5</w:t>
            </w:r>
            <w:r w:rsidR="00445DC1">
              <w:t>-9.</w:t>
            </w:r>
          </w:p>
          <w:p w14:paraId="07F82CE1" w14:textId="67CC6E1F" w:rsidR="0096508E" w:rsidRDefault="00C95E77" w:rsidP="006F7B41">
            <w:pPr>
              <w:ind w:firstLineChars="100" w:firstLine="240"/>
            </w:pPr>
            <w:r>
              <w:t>5</w:t>
            </w:r>
            <w:r w:rsidR="0096508E">
              <w:t>-</w:t>
            </w:r>
            <w:r w:rsidR="00445DC1">
              <w:t>7</w:t>
            </w:r>
            <w:r w:rsidR="0096508E">
              <w:t xml:space="preserve">.         </w:t>
            </w:r>
            <w:r w:rsidR="0051624A">
              <w:t xml:space="preserve">    </w:t>
            </w:r>
            <w:r w:rsidR="0096508E">
              <w:t>if</w:t>
            </w:r>
            <w:r w:rsidR="002E4E31">
              <w:t xml:space="preserv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002E4E31">
              <w:rPr>
                <w:rFonts w:hint="eastAsia"/>
              </w:rPr>
              <w:t xml:space="preserve"> </w:t>
            </w:r>
            <m:oMath>
              <m:r>
                <m:rPr>
                  <m:sty m:val="p"/>
                </m:rPr>
                <w:rPr>
                  <w:rFonts w:ascii="Cambria Math" w:hAnsi="Cambria Math"/>
                </w:rPr>
                <m:t>≠</m:t>
              </m:r>
            </m:oMath>
            <w:r w:rsidR="002E4E31">
              <w:rPr>
                <w:rFonts w:hint="eastAsia"/>
              </w:rPr>
              <w:t xml:space="preserve"> 0</w:t>
            </w:r>
            <w:r w:rsidR="00851838">
              <w:t xml:space="preserve"> </w:t>
            </w:r>
          </w:p>
          <w:p w14:paraId="63E3C2AB" w14:textId="79889544" w:rsidR="005C7797" w:rsidRDefault="00C95E77" w:rsidP="00D20E85">
            <w:pPr>
              <w:ind w:firstLineChars="100" w:firstLine="240"/>
            </w:pPr>
            <w:r>
              <w:t>5</w:t>
            </w:r>
            <w:r w:rsidR="005C7797">
              <w:t>-</w:t>
            </w:r>
            <w:r w:rsidR="00445DC1">
              <w:t>8</w:t>
            </w:r>
            <w:r w:rsidR="005C7797">
              <w:t xml:space="preserve">.     </w:t>
            </w:r>
            <w:r w:rsidR="00C429C0">
              <w:t xml:space="preserve">    </w:t>
            </w:r>
            <w:r w:rsidR="0096508E">
              <w:t xml:space="preserve">    </w:t>
            </w:r>
            <w:r w:rsidR="0051624A">
              <w:t xml:space="preserve">    </w:t>
            </w:r>
            <w:r w:rsidR="005C7797">
              <w:t>append</w:t>
            </w:r>
            <w:r w:rsidR="00D241F6">
              <w:t xml:space="preserve">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5C7797">
              <w:t xml:space="preserve"> </w:t>
            </w:r>
            <w:r w:rsidR="007A7515">
              <w:t xml:space="preserve">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4C184ADD" w14:textId="61988AE8" w:rsidR="0051624A" w:rsidRDefault="00C95E77" w:rsidP="00D20E85">
            <w:pPr>
              <w:ind w:firstLineChars="100" w:firstLine="240"/>
            </w:pPr>
            <w:r>
              <w:t>5-9</w:t>
            </w:r>
            <w:r w:rsidR="0051624A">
              <w:t xml:space="preserve">.        </w:t>
            </w:r>
            <w:r w:rsidR="00445DC1">
              <w:t xml:space="preserve"> </w:t>
            </w:r>
            <w:r w:rsidR="0051624A">
              <w:t xml:space="preserve">until </w:t>
            </w:r>
            <m:oMath>
              <m:r>
                <m:rPr>
                  <m:sty m:val="p"/>
                </m:rPr>
                <w:rPr>
                  <w:rFonts w:ascii="Cambria Math" w:hAnsi="Cambria Math"/>
                </w:rPr>
                <m:t>k</m:t>
              </m:r>
            </m:oMath>
            <w:r w:rsidR="0051624A">
              <w:rPr>
                <w:rFonts w:hint="eastAsia"/>
              </w:rPr>
              <w:t xml:space="preserve"> </w:t>
            </w:r>
            <m:oMath>
              <m:r>
                <m:rPr>
                  <m:sty m:val="p"/>
                </m:rPr>
                <w:rPr>
                  <w:rFonts w:ascii="Cambria Math" w:hAnsi="Cambria Math"/>
                </w:rPr>
                <m:t>≤</m:t>
              </m:r>
            </m:oMath>
            <w:r w:rsidR="0051624A">
              <w:rPr>
                <w:rFonts w:hint="eastAsia"/>
              </w:rPr>
              <w:t xml:space="preserve"> </w:t>
            </w:r>
            <w:r w:rsidR="0051624A">
              <w:t xml:space="preserve">size of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445DC1">
              <w:rPr>
                <w:rFonts w:hint="eastAsia"/>
              </w:rPr>
              <w:t xml:space="preserve"> </w:t>
            </w:r>
            <w:r w:rsidR="00445DC1">
              <w:t xml:space="preserve">or all </w:t>
            </w:r>
            <m:oMath>
              <m:sSub>
                <m:sSubPr>
                  <m:ctrlPr>
                    <w:rPr>
                      <w:rFonts w:ascii="Cambria Math" w:hAnsi="Cambria Math"/>
                    </w:rPr>
                  </m:ctrlPr>
                </m:sSubPr>
                <m:e>
                  <m:r>
                    <w:rPr>
                      <w:rFonts w:ascii="Cambria Math" w:hAnsi="Cambria Math"/>
                    </w:rPr>
                    <m:t>c</m:t>
                  </m:r>
                </m:e>
                <m:sub>
                  <m:r>
                    <w:rPr>
                      <w:rFonts w:ascii="Cambria Math" w:hAnsi="Cambria Math"/>
                    </w:rPr>
                    <m:t>j</m:t>
                  </m:r>
                </m:sub>
              </m:sSub>
            </m:oMath>
            <w:r w:rsidR="00445DC1">
              <w:rPr>
                <w:rFonts w:hint="eastAsia"/>
              </w:rPr>
              <w:t xml:space="preserve"> </w:t>
            </w:r>
            <w:r w:rsidR="00445DC1">
              <w:t xml:space="preserve">inserted into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1F952CCC" w14:textId="1FF05A62" w:rsidR="00445DC1" w:rsidRDefault="00C95E77" w:rsidP="00D20E85">
            <w:pPr>
              <w:ind w:firstLineChars="100" w:firstLine="240"/>
            </w:pPr>
            <w:r>
              <w:t>5</w:t>
            </w:r>
            <w:r w:rsidR="00445DC1">
              <w:t xml:space="preserve">-10.    update </w:t>
            </w:r>
            <m:oMath>
              <m:sSub>
                <m:sSubPr>
                  <m:ctrlPr>
                    <w:rPr>
                      <w:rFonts w:ascii="Cambria Math" w:hAnsi="Cambria Math"/>
                    </w:rPr>
                  </m:ctrlPr>
                </m:sSubPr>
                <m:e>
                  <m:r>
                    <w:rPr>
                      <w:rFonts w:ascii="Cambria Math" w:hAnsi="Cambria Math"/>
                    </w:rPr>
                    <m:t>NN</m:t>
                  </m:r>
                </m:e>
                <m:sub>
                  <m:r>
                    <w:rPr>
                      <w:rFonts w:ascii="Cambria Math" w:hAnsi="Cambria Math"/>
                    </w:rPr>
                    <m:t>i</m:t>
                  </m:r>
                </m:sub>
              </m:sSub>
            </m:oMath>
          </w:p>
          <w:p w14:paraId="35F2438C" w14:textId="7333D601" w:rsidR="00CF7D07" w:rsidRDefault="00C95E77" w:rsidP="00AE22A2">
            <w:pPr>
              <w:ind w:firstLineChars="100" w:firstLine="240"/>
            </w:pPr>
            <w:r>
              <w:t>5</w:t>
            </w:r>
            <w:r w:rsidR="00CF7D07">
              <w:t>-</w:t>
            </w:r>
            <w:r w:rsidR="003D7713">
              <w:t>1</w:t>
            </w:r>
            <w:r w:rsidR="00445DC1">
              <w:t>1</w:t>
            </w:r>
            <w:r w:rsidR="00CF7D07">
              <w:t>. return NN</w:t>
            </w:r>
            <w:r w:rsidR="00471D14">
              <w:t xml:space="preserve"> </w:t>
            </w:r>
            <w:r w:rsidR="00CF7D07">
              <w:t>list</w:t>
            </w:r>
          </w:p>
          <w:p w14:paraId="51D1E2E0" w14:textId="77777777" w:rsidR="001B79EE" w:rsidRDefault="001B79EE" w:rsidP="00414206"/>
          <w:p w14:paraId="11653B13" w14:textId="532993B6" w:rsidR="00004A7C" w:rsidRDefault="00004A7C" w:rsidP="004B60A8">
            <w:pPr>
              <w:ind w:left="720" w:hangingChars="300" w:hanging="720"/>
            </w:pPr>
            <w:r>
              <w:rPr>
                <w:rFonts w:hint="eastAsia"/>
              </w:rPr>
              <w:t>s</w:t>
            </w:r>
            <w:r>
              <w:t xml:space="preserve">tep </w:t>
            </w:r>
            <w:r w:rsidR="00060662">
              <w:t>6</w:t>
            </w:r>
            <w:r>
              <w:t xml:space="preserve">. </w:t>
            </w:r>
            <w:r w:rsidR="00B2144F">
              <w:t>s</w:t>
            </w:r>
            <w:r w:rsidR="008830C0">
              <w:t xml:space="preserve">earch all missing values among </w:t>
            </w:r>
            <w:del w:id="15" w:author="Vuaup" w:date="2020-07-01T21:41:00Z">
              <w:r w:rsidR="008830C0" w:rsidDel="00380395">
                <w:rPr>
                  <w:rFonts w:hint="eastAsia"/>
                </w:rPr>
                <w:delText>data set</w:delText>
              </w:r>
            </w:del>
            <w:ins w:id="16" w:author="Vuaup" w:date="2020-07-01T21:41:00Z">
              <w:r w:rsidR="00380395">
                <w:rPr>
                  <w:rFonts w:hint="eastAsia"/>
                </w:rPr>
                <w:t>C?</w:t>
              </w:r>
            </w:ins>
            <w:r w:rsidR="008830C0">
              <w:t>,</w:t>
            </w:r>
            <w:r w:rsidR="004B60A8">
              <w:rPr>
                <w:rFonts w:hint="eastAsia"/>
              </w:rPr>
              <w:t xml:space="preserve"> </w:t>
            </w:r>
            <w:r w:rsidR="00BC3D58">
              <w:t xml:space="preserve">then impute </w:t>
            </w:r>
            <w:r w:rsidR="00F8541F">
              <w:t xml:space="preserve">new </w:t>
            </w:r>
            <w:r w:rsidR="00BC3D58">
              <w:t>value</w:t>
            </w:r>
            <w:r w:rsidR="008633AF">
              <w:t xml:space="preserve"> back into the missing position</w:t>
            </w:r>
          </w:p>
          <w:p w14:paraId="374C4FBE" w14:textId="6C65A823" w:rsidR="00F42E3C" w:rsidRDefault="00080B74" w:rsidP="00414206">
            <w:r>
              <w:rPr>
                <w:rFonts w:hint="eastAsia"/>
              </w:rPr>
              <w:t xml:space="preserve"> </w:t>
            </w:r>
            <w:r>
              <w:t xml:space="preserve"> </w:t>
            </w:r>
            <w:r w:rsidR="00060662">
              <w:t>6</w:t>
            </w:r>
            <w:r>
              <w:t xml:space="preserve">-1. </w:t>
            </w:r>
            <w:r w:rsidR="00F42E3C">
              <w:t>for each row</w:t>
            </w:r>
            <w:r w:rsidR="007410E8">
              <w:t xml:space="preserve"> </w:t>
            </w:r>
            <w:proofErr w:type="spellStart"/>
            <w:r w:rsidR="007410E8">
              <w:t>i</w:t>
            </w:r>
            <w:proofErr w:type="spellEnd"/>
            <w:r w:rsidR="00F42E3C">
              <w:t xml:space="preserve"> in </w:t>
            </w:r>
            <m:oMath>
              <m:r>
                <m:rPr>
                  <m:sty m:val="p"/>
                </m:rPr>
                <w:rPr>
                  <w:rFonts w:ascii="Cambria Math" w:hAnsi="Cambria Math"/>
                </w:rPr>
                <m:t>C</m:t>
              </m:r>
            </m:oMath>
          </w:p>
          <w:p w14:paraId="0CCD2194" w14:textId="26EEB658" w:rsidR="00F42E3C" w:rsidRDefault="00CE722E" w:rsidP="00414206">
            <w:r>
              <w:rPr>
                <w:rFonts w:hint="eastAsia"/>
              </w:rPr>
              <w:t xml:space="preserve"> </w:t>
            </w:r>
            <w:r>
              <w:t xml:space="preserve"> </w:t>
            </w:r>
            <w:r w:rsidR="00060662">
              <w:t>6</w:t>
            </w:r>
            <w:r>
              <w:t xml:space="preserve">-2. </w:t>
            </w:r>
            <w:r w:rsidR="00F42E3C">
              <w:t xml:space="preserve">    for each column</w:t>
            </w:r>
            <w:r w:rsidR="007410E8">
              <w:t xml:space="preserve"> j</w:t>
            </w:r>
            <w:r w:rsidR="00F42E3C">
              <w:t xml:space="preserve"> in </w:t>
            </w:r>
            <m:oMath>
              <m:r>
                <m:rPr>
                  <m:sty m:val="p"/>
                </m:rPr>
                <w:rPr>
                  <w:rFonts w:ascii="Cambria Math" w:hAnsi="Cambria Math"/>
                </w:rPr>
                <m:t>C</m:t>
              </m:r>
            </m:oMath>
          </w:p>
          <w:p w14:paraId="28F95658" w14:textId="5C83CE81" w:rsidR="00804981" w:rsidRDefault="00527AA9" w:rsidP="00804981">
            <w:pPr>
              <w:ind w:firstLineChars="100" w:firstLine="240"/>
            </w:pPr>
            <w:r>
              <w:rPr>
                <w:rFonts w:hint="eastAsia"/>
              </w:rPr>
              <w:t>6</w:t>
            </w:r>
            <w:r>
              <w:t xml:space="preserve">-3. </w:t>
            </w:r>
            <w:r w:rsidR="00F42E3C">
              <w:t xml:space="preserve">        if missing value</w:t>
            </w:r>
            <w:r w:rsidR="002E5CCB">
              <w:t xml:space="preserve"> or value</w:t>
            </w:r>
            <w:r w:rsidR="00F42E3C">
              <w:t xml:space="preserve"> </w:t>
            </w:r>
            <w:proofErr w:type="spellStart"/>
            <w:r w:rsidR="00F42E3C">
              <w:t>N</w:t>
            </w:r>
            <w:r w:rsidR="00F42E3C">
              <w:rPr>
                <w:rFonts w:hint="eastAsia"/>
              </w:rPr>
              <w:t>a</w:t>
            </w:r>
            <w:r w:rsidR="00F42E3C">
              <w:t>N</w:t>
            </w:r>
            <w:proofErr w:type="spellEnd"/>
            <w:r w:rsidR="00804981">
              <w:t xml:space="preserve"> </w:t>
            </w:r>
            <w:r w:rsidR="00FD56A3">
              <w:t>is found</w:t>
            </w:r>
          </w:p>
          <w:p w14:paraId="18D0DA20" w14:textId="43EA14D9" w:rsidR="004D5777" w:rsidRDefault="004D5777" w:rsidP="00527AA9">
            <w:pPr>
              <w:ind w:firstLineChars="100" w:firstLine="240"/>
            </w:pPr>
            <w:r>
              <w:rPr>
                <w:rFonts w:hint="eastAsia"/>
              </w:rPr>
              <w:t>6</w:t>
            </w:r>
            <w:r>
              <w:t xml:space="preserve">-4. </w:t>
            </w:r>
            <w:r w:rsidR="00804981">
              <w:t xml:space="preserve">        </w:t>
            </w:r>
            <w:r w:rsidR="00FD56A3">
              <w:t xml:space="preserve">    </w:t>
            </w:r>
            <w:proofErr w:type="spellStart"/>
            <w:r w:rsidR="007410E8">
              <w:t>Imput</w:t>
            </w:r>
            <w:r w:rsidR="006D48F9">
              <w:t>e</w:t>
            </w:r>
            <w:r w:rsidR="007410E8">
              <w:t>_Process</w:t>
            </w:r>
            <w:proofErr w:type="spellEnd"/>
            <w:r w:rsidR="007410E8">
              <w:t>(</w:t>
            </w:r>
            <w:proofErr w:type="spellStart"/>
            <w:r w:rsidR="002261BD">
              <w:t>i</w:t>
            </w:r>
            <w:proofErr w:type="spellEnd"/>
            <w:r w:rsidR="002261BD">
              <w:t>, j, k</w:t>
            </w:r>
            <w:r w:rsidR="007410E8">
              <w:t>)</w:t>
            </w:r>
          </w:p>
          <w:p w14:paraId="762ECAA5" w14:textId="77777777" w:rsidR="00DC70FC" w:rsidRDefault="00DC70FC" w:rsidP="00527AA9">
            <w:pPr>
              <w:ind w:firstLineChars="100" w:firstLine="240"/>
            </w:pPr>
          </w:p>
          <w:p w14:paraId="3C56249E" w14:textId="7C211852" w:rsidR="00195C46" w:rsidRPr="004B7652" w:rsidRDefault="00593E4F" w:rsidP="007D7493">
            <w:r>
              <w:t>s</w:t>
            </w:r>
            <w:r w:rsidR="00353A91">
              <w:t xml:space="preserve">tep 7. </w:t>
            </w:r>
            <w:r w:rsidR="00816EDC">
              <w:t xml:space="preserve">return an imputed complete data set </w:t>
            </w:r>
            <m:oMath>
              <m:acc>
                <m:accPr>
                  <m:ctrlPr>
                    <w:rPr>
                      <w:rFonts w:ascii="Cambria Math" w:hAnsi="Cambria Math"/>
                    </w:rPr>
                  </m:ctrlPr>
                </m:accPr>
                <m:e>
                  <m:r>
                    <w:rPr>
                      <w:rFonts w:ascii="Cambria Math" w:hAnsi="Cambria Math"/>
                    </w:rPr>
                    <m:t>C</m:t>
                  </m:r>
                </m:e>
              </m:acc>
            </m:oMath>
          </w:p>
        </w:tc>
      </w:tr>
    </w:tbl>
    <w:p w14:paraId="0B27B443" w14:textId="37C36E84" w:rsidR="00AC7D3A" w:rsidRDefault="008768D5" w:rsidP="00AC7D3A">
      <w:pPr>
        <w:rPr>
          <w:rFonts w:cs="Times New Roman"/>
        </w:rPr>
      </w:pPr>
      <w:r>
        <w:rPr>
          <w:rFonts w:cs="Times New Roman" w:hint="eastAsia"/>
        </w:rPr>
        <w:lastRenderedPageBreak/>
        <w:t>}</w:t>
      </w:r>
    </w:p>
    <w:p w14:paraId="5F737F5D" w14:textId="77777777" w:rsidR="00140D95" w:rsidRDefault="00140D95" w:rsidP="00AC7D3A">
      <w:pPr>
        <w:rPr>
          <w:rFonts w:cs="Times New Roman"/>
        </w:rPr>
      </w:pPr>
    </w:p>
    <w:p w14:paraId="496E3C9A" w14:textId="47181D06" w:rsidR="00C14F4D" w:rsidRDefault="00C14F4D" w:rsidP="00AC7D3A">
      <w:pPr>
        <w:rPr>
          <w:rFonts w:cs="Times New Roman"/>
        </w:rPr>
      </w:pPr>
      <w:commentRangeStart w:id="17"/>
      <w:r>
        <w:rPr>
          <w:rFonts w:cs="Times New Roman"/>
        </w:rPr>
        <w:t xml:space="preserve">Subroutine, named </w:t>
      </w:r>
      <w:proofErr w:type="spellStart"/>
      <w:r>
        <w:rPr>
          <w:rFonts w:cs="Times New Roman"/>
        </w:rPr>
        <w:t>Impute_Process</w:t>
      </w:r>
      <w:commentRangeEnd w:id="17"/>
      <w:proofErr w:type="spellEnd"/>
      <w:r w:rsidR="00B34C91">
        <w:rPr>
          <w:rStyle w:val="a3"/>
        </w:rPr>
        <w:commentReference w:id="17"/>
      </w:r>
    </w:p>
    <w:p w14:paraId="7396F4AA" w14:textId="4377DAC3" w:rsidR="005F7BDA" w:rsidRDefault="005F7BDA" w:rsidP="00AC7D3A">
      <w:pPr>
        <w:rPr>
          <w:rFonts w:cs="Times New Roman"/>
        </w:rPr>
      </w:pPr>
      <w:proofErr w:type="spellStart"/>
      <w:r>
        <w:rPr>
          <w:rFonts w:cs="Times New Roman" w:hint="eastAsia"/>
        </w:rPr>
        <w:t>I</w:t>
      </w:r>
      <w:r>
        <w:rPr>
          <w:rFonts w:cs="Times New Roman"/>
        </w:rPr>
        <w:t>mpute_</w:t>
      </w:r>
      <w:proofErr w:type="gramStart"/>
      <w:r>
        <w:rPr>
          <w:rFonts w:cs="Times New Roman"/>
        </w:rPr>
        <w:t>Process</w:t>
      </w:r>
      <w:proofErr w:type="spellEnd"/>
      <w:r w:rsidR="00CD2A64">
        <w:rPr>
          <w:rFonts w:cs="Times New Roman"/>
        </w:rPr>
        <w:t>(</w:t>
      </w:r>
      <w:proofErr w:type="spellStart"/>
      <w:proofErr w:type="gramEnd"/>
      <w:r w:rsidR="00CD2A64">
        <w:rPr>
          <w:rFonts w:cs="Times New Roman"/>
        </w:rPr>
        <w:t>i</w:t>
      </w:r>
      <w:proofErr w:type="spellEnd"/>
      <w:r w:rsidR="00CD2A64">
        <w:rPr>
          <w:rFonts w:cs="Times New Roman"/>
        </w:rPr>
        <w:t>, j, k){</w:t>
      </w:r>
    </w:p>
    <w:tbl>
      <w:tblPr>
        <w:tblStyle w:val="af5"/>
        <w:tblW w:w="0" w:type="auto"/>
        <w:tblLook w:val="04A0" w:firstRow="1" w:lastRow="0" w:firstColumn="1" w:lastColumn="0" w:noHBand="0" w:noVBand="1"/>
      </w:tblPr>
      <w:tblGrid>
        <w:gridCol w:w="8494"/>
      </w:tblGrid>
      <w:tr w:rsidR="005F7BDA" w14:paraId="51AAB42D" w14:textId="77777777" w:rsidTr="005F7BDA">
        <w:tc>
          <w:tcPr>
            <w:tcW w:w="8494" w:type="dxa"/>
          </w:tcPr>
          <w:p w14:paraId="1BB5308D" w14:textId="3C48ECAD" w:rsidR="005F7BDA" w:rsidRDefault="00EB219D" w:rsidP="00AC7D3A">
            <w:pPr>
              <w:rPr>
                <w:rFonts w:cs="Times New Roman"/>
              </w:rPr>
            </w:pPr>
            <w:r>
              <w:rPr>
                <w:rFonts w:cs="Times New Roman" w:hint="eastAsia"/>
              </w:rPr>
              <w:t>I</w:t>
            </w:r>
            <w:r>
              <w:rPr>
                <w:rFonts w:cs="Times New Roman"/>
              </w:rPr>
              <w:t xml:space="preserve">nput : </w:t>
            </w:r>
            <w:r w:rsidR="008D4806">
              <w:rPr>
                <w:rFonts w:cs="Times New Roman"/>
              </w:rPr>
              <w:t xml:space="preserve">row index </w:t>
            </w:r>
            <w:proofErr w:type="spellStart"/>
            <w:r w:rsidR="008D4806">
              <w:rPr>
                <w:rFonts w:cs="Times New Roman"/>
              </w:rPr>
              <w:t>i</w:t>
            </w:r>
            <w:proofErr w:type="spellEnd"/>
            <w:r w:rsidR="008D4806">
              <w:rPr>
                <w:rFonts w:cs="Times New Roman"/>
              </w:rPr>
              <w:t>, column index j, nearest neighbor k</w:t>
            </w:r>
          </w:p>
          <w:p w14:paraId="4D989DBB" w14:textId="77777777" w:rsidR="00D61278" w:rsidRDefault="00D61278" w:rsidP="00AC7D3A">
            <w:pPr>
              <w:rPr>
                <w:rFonts w:cs="Times New Roman"/>
              </w:rPr>
            </w:pPr>
            <w:r>
              <w:rPr>
                <w:rFonts w:cs="Times New Roman" w:hint="eastAsia"/>
              </w:rPr>
              <w:t>O</w:t>
            </w:r>
            <w:r>
              <w:rPr>
                <w:rFonts w:cs="Times New Roman"/>
              </w:rPr>
              <w:t xml:space="preserve">utput : </w:t>
            </w:r>
            <w:r w:rsidR="003934A9">
              <w:rPr>
                <w:rFonts w:cs="Times New Roman"/>
              </w:rPr>
              <w:t>imputed</w:t>
            </w:r>
            <w:r w:rsidR="001433D9">
              <w:rPr>
                <w:rFonts w:cs="Times New Roman"/>
              </w:rPr>
              <w:t xml:space="preserve">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r w:rsidR="004C4E1A">
              <w:rPr>
                <w:rFonts w:cs="Times New Roman" w:hint="eastAsia"/>
              </w:rPr>
              <w:t xml:space="preserve"> </w:t>
            </w:r>
            <w:r w:rsidR="004C4E1A">
              <w:rPr>
                <w:rFonts w:cs="Times New Roman"/>
              </w:rPr>
              <w:t>at index (</w:t>
            </w:r>
            <w:proofErr w:type="spellStart"/>
            <w:r w:rsidR="004C4E1A">
              <w:rPr>
                <w:rFonts w:cs="Times New Roman"/>
              </w:rPr>
              <w:t>i</w:t>
            </w:r>
            <w:proofErr w:type="spellEnd"/>
            <w:r w:rsidR="004C4E1A">
              <w:rPr>
                <w:rFonts w:cs="Times New Roman"/>
              </w:rPr>
              <w:t>, j)</w:t>
            </w:r>
          </w:p>
          <w:p w14:paraId="69C394AE" w14:textId="6963AE65" w:rsidR="008768D5" w:rsidRDefault="00342A08" w:rsidP="00AC7D3A">
            <w:pPr>
              <w:rPr>
                <w:rFonts w:cs="Times New Roman"/>
              </w:rPr>
            </w:pPr>
            <w:r>
              <w:rPr>
                <w:rFonts w:cs="Times New Roman"/>
              </w:rPr>
              <w:t xml:space="preserve">step 1. </w:t>
            </w:r>
            <w:r w:rsidR="00EA67FB">
              <w:rPr>
                <w:rFonts w:cs="Times New Roman"/>
              </w:rPr>
              <w:t>create a mask</w:t>
            </w:r>
            <w:r w:rsidR="00A93BC8">
              <w:rPr>
                <w:rFonts w:cs="Times New Roman"/>
              </w:rPr>
              <w:t xml:space="preserve"> </w:t>
            </w:r>
            <w:r w:rsidR="00EA67FB">
              <w:rPr>
                <w:rFonts w:cs="Times New Roman"/>
              </w:rPr>
              <w:t>array</w:t>
            </w:r>
            <w:r w:rsidR="009409A7">
              <w:rPr>
                <w:rFonts w:cs="Times New Roman"/>
              </w:rPr>
              <w:t xml:space="preserve"> with size k</w:t>
            </w:r>
            <w:r w:rsidR="00EA67FB">
              <w:rPr>
                <w:rFonts w:cs="Times New Roman"/>
              </w:rPr>
              <w:t xml:space="preserve"> </w:t>
            </w:r>
            <w:r w:rsidR="0040496F">
              <w:rPr>
                <w:rFonts w:cs="Times New Roman"/>
              </w:rPr>
              <w:t>and initialize all False</w:t>
            </w:r>
          </w:p>
          <w:p w14:paraId="0A82B51F" w14:textId="3E938EBA" w:rsidR="00A60916" w:rsidRDefault="00A60916" w:rsidP="00A60916">
            <w:pPr>
              <w:rPr>
                <w:rFonts w:cs="Times New Roman"/>
              </w:rPr>
            </w:pPr>
            <w:r>
              <w:rPr>
                <w:rFonts w:cs="Times New Roman"/>
              </w:rPr>
              <w:t>step</w:t>
            </w:r>
            <w:r w:rsidR="00A93BC8">
              <w:rPr>
                <w:rFonts w:cs="Times New Roman"/>
              </w:rPr>
              <w:t xml:space="preserve"> </w:t>
            </w:r>
            <w:r>
              <w:rPr>
                <w:rFonts w:cs="Times New Roman"/>
              </w:rPr>
              <w:t xml:space="preserve">2. </w:t>
            </w:r>
            <w:r w:rsidR="009C78B6">
              <w:rPr>
                <w:rFonts w:cs="Times New Roman"/>
              </w:rPr>
              <w:t>find</w:t>
            </w:r>
            <w:r w:rsidR="00A93BC8">
              <w:rPr>
                <w:rFonts w:cs="Times New Roman"/>
              </w:rPr>
              <w:t xml:space="preserve"> all elements </w:t>
            </w:r>
            <m:oMath>
              <m:sSub>
                <m:sSubPr>
                  <m:ctrlPr>
                    <w:rPr>
                      <w:rFonts w:ascii="Cambria Math" w:hAnsi="Cambria Math"/>
                    </w:rPr>
                  </m:ctrlPr>
                </m:sSubPr>
                <m:e>
                  <m:r>
                    <w:rPr>
                      <w:rFonts w:ascii="Cambria Math" w:hAnsi="Cambria Math"/>
                    </w:rPr>
                    <m:t>nn</m:t>
                  </m:r>
                </m:e>
                <m:sub>
                  <m:r>
                    <w:rPr>
                      <w:rFonts w:ascii="Cambria Math" w:hAnsi="Cambria Math"/>
                    </w:rPr>
                    <m:t>ij</m:t>
                  </m:r>
                </m:sub>
              </m:sSub>
            </m:oMath>
            <w:r w:rsidR="009C78B6">
              <w:rPr>
                <w:rFonts w:cs="Times New Roman"/>
              </w:rPr>
              <w:t xml:space="preserve"> </w:t>
            </w:r>
            <w:r w:rsidR="00A93BC8">
              <w:rPr>
                <w:rFonts w:cs="Times New Roman"/>
              </w:rPr>
              <w:t>in</w:t>
            </w:r>
            <w:r w:rsidR="00A93BC8">
              <w:rPr>
                <w:rFonts w:cs="Times New Roman" w:hint="eastAsia"/>
              </w:rPr>
              <w:t xml:space="preserve"> </w:t>
            </w:r>
            <m:oMath>
              <m:sSub>
                <m:sSubPr>
                  <m:ctrlPr>
                    <w:rPr>
                      <w:rFonts w:ascii="Cambria Math" w:hAnsi="Cambria Math"/>
                    </w:rPr>
                  </m:ctrlPr>
                </m:sSubPr>
                <m:e>
                  <m:r>
                    <w:rPr>
                      <w:rFonts w:ascii="Cambria Math" w:hAnsi="Cambria Math"/>
                    </w:rPr>
                    <m:t>NN</m:t>
                  </m:r>
                </m:e>
                <m:sub>
                  <m:r>
                    <w:rPr>
                      <w:rFonts w:ascii="Cambria Math" w:hAnsi="Cambria Math"/>
                    </w:rPr>
                    <m:t>i</m:t>
                  </m:r>
                </m:sub>
              </m:sSub>
            </m:oMath>
            <w:r w:rsidR="00A93BC8">
              <w:rPr>
                <w:rFonts w:cs="Times New Roman"/>
              </w:rPr>
              <w:t xml:space="preserve"> mapping to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00A93BC8">
              <w:rPr>
                <w:rFonts w:cs="Times New Roman"/>
              </w:rPr>
              <w:t xml:space="preserve"> has non-NaN value</w:t>
            </w:r>
          </w:p>
          <w:p w14:paraId="226D4FF4" w14:textId="60B7E96C" w:rsidR="00B6329C" w:rsidRDefault="00342A08" w:rsidP="00A60916">
            <w:pPr>
              <w:ind w:firstLineChars="100" w:firstLine="240"/>
              <w:rPr>
                <w:rFonts w:cs="Times New Roman"/>
              </w:rPr>
            </w:pPr>
            <w:r>
              <w:rPr>
                <w:rFonts w:cs="Times New Roman"/>
              </w:rPr>
              <w:t>2</w:t>
            </w:r>
            <w:r w:rsidR="00A60916">
              <w:rPr>
                <w:rFonts w:cs="Times New Roman"/>
              </w:rPr>
              <w:t>-1</w:t>
            </w:r>
            <w:r>
              <w:rPr>
                <w:rFonts w:cs="Times New Roman"/>
              </w:rPr>
              <w:t xml:space="preserve">. </w:t>
            </w:r>
            <w:r w:rsidR="00B6329C">
              <w:rPr>
                <w:rFonts w:cs="Times New Roman"/>
              </w:rPr>
              <w:t>for each index</w:t>
            </w:r>
            <w:r w:rsidR="007355AB">
              <w:rPr>
                <w:rFonts w:cs="Times New Roman"/>
              </w:rPr>
              <w:t xml:space="preserve"> </w:t>
            </w:r>
            <m:oMath>
              <m:r>
                <m:rPr>
                  <m:sty m:val="p"/>
                </m:rPr>
                <w:rPr>
                  <w:rFonts w:ascii="Cambria Math" w:hAnsi="Cambria Math" w:cs="Times New Roman"/>
                </w:rPr>
                <m:t>h</m:t>
              </m:r>
            </m:oMath>
            <w:r w:rsidR="00B6329C">
              <w:rPr>
                <w:rFonts w:cs="Times New Roman"/>
              </w:rPr>
              <w:t xml:space="preserve"> </w:t>
            </w:r>
            <w:r w:rsidR="0041216A">
              <w:rPr>
                <w:rFonts w:cs="Times New Roman"/>
              </w:rPr>
              <w:t>from 0 to</w:t>
            </w:r>
            <w:r w:rsidR="00B6329C">
              <w:rPr>
                <w:rFonts w:cs="Times New Roman"/>
              </w:rPr>
              <w:t xml:space="preserve"> k</w:t>
            </w:r>
          </w:p>
          <w:p w14:paraId="457B36E3" w14:textId="422F1B68" w:rsidR="0079402C" w:rsidRDefault="00B6329C" w:rsidP="0079402C">
            <w:pPr>
              <w:ind w:firstLineChars="100" w:firstLine="240"/>
              <w:rPr>
                <w:rFonts w:cs="Times New Roman"/>
              </w:rPr>
            </w:pPr>
            <w:r>
              <w:rPr>
                <w:rFonts w:cs="Times New Roman" w:hint="eastAsia"/>
              </w:rPr>
              <w:t>2</w:t>
            </w:r>
            <w:r>
              <w:rPr>
                <w:rFonts w:cs="Times New Roman"/>
              </w:rPr>
              <w:t>-</w:t>
            </w:r>
            <w:r w:rsidR="00751A58">
              <w:rPr>
                <w:rFonts w:cs="Times New Roman"/>
              </w:rPr>
              <w:t>2</w:t>
            </w:r>
            <w:r>
              <w:rPr>
                <w:rFonts w:cs="Times New Roman"/>
              </w:rPr>
              <w:t xml:space="preserve">.     </w:t>
            </w:r>
            <w:r w:rsidR="007355AB">
              <w:rPr>
                <w:rFonts w:cs="Times New Roman"/>
              </w:rPr>
              <w:t xml:space="preserve">r </w:t>
            </w:r>
            <w:r w:rsidR="005F1B0F">
              <w:rPr>
                <w:rFonts w:cs="Times New Roman"/>
              </w:rPr>
              <w:t xml:space="preserve">= </w:t>
            </w:r>
            <m:oMath>
              <m:sSub>
                <m:sSubPr>
                  <m:ctrlPr>
                    <w:rPr>
                      <w:rFonts w:ascii="Cambria Math" w:hAnsi="Cambria Math"/>
                    </w:rPr>
                  </m:ctrlPr>
                </m:sSubPr>
                <m:e>
                  <m:r>
                    <w:rPr>
                      <w:rFonts w:ascii="Cambria Math" w:hAnsi="Cambria Math"/>
                    </w:rPr>
                    <m:t>nn</m:t>
                  </m:r>
                </m:e>
                <m:sub>
                  <m:r>
                    <w:rPr>
                      <w:rFonts w:ascii="Cambria Math" w:hAnsi="Cambria Math"/>
                    </w:rPr>
                    <m:t>ih</m:t>
                  </m:r>
                </m:sub>
              </m:sSub>
            </m:oMath>
          </w:p>
          <w:p w14:paraId="7EFEE9C6" w14:textId="0D62E805"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3</w:t>
            </w:r>
            <w:r>
              <w:rPr>
                <w:rFonts w:cs="Times New Roman"/>
              </w:rPr>
              <w:t xml:space="preserve">. </w:t>
            </w:r>
            <w:r w:rsidR="0079402C">
              <w:rPr>
                <w:rFonts w:cs="Times New Roman"/>
              </w:rPr>
              <w:t xml:space="preserve">    if </w:t>
            </w:r>
            <m:oMath>
              <m:sSub>
                <m:sSubPr>
                  <m:ctrlPr>
                    <w:rPr>
                      <w:rFonts w:ascii="Cambria Math" w:hAnsi="Cambria Math"/>
                    </w:rPr>
                  </m:ctrlPr>
                </m:sSubPr>
                <m:e>
                  <m:r>
                    <w:rPr>
                      <w:rFonts w:ascii="Cambria Math" w:hAnsi="Cambria Math"/>
                    </w:rPr>
                    <m:t>v</m:t>
                  </m:r>
                </m:e>
                <m:sub>
                  <m:r>
                    <w:rPr>
                      <w:rFonts w:ascii="Cambria Math" w:hAnsi="Cambria Math"/>
                    </w:rPr>
                    <m:t>ih</m:t>
                  </m:r>
                </m:sub>
              </m:sSub>
            </m:oMath>
            <w:r w:rsidR="00B61A42">
              <w:rPr>
                <w:rFonts w:cs="Times New Roman" w:hint="eastAsia"/>
              </w:rPr>
              <w:t xml:space="preserve"> </w:t>
            </w:r>
            <w:r w:rsidR="00B61A42">
              <w:rPr>
                <w:rFonts w:cs="Times New Roman"/>
              </w:rPr>
              <w:t xml:space="preserve">is missing or value </w:t>
            </w:r>
            <w:proofErr w:type="spellStart"/>
            <w:r w:rsidR="00B61A42">
              <w:rPr>
                <w:rFonts w:cs="Times New Roman"/>
              </w:rPr>
              <w:t>NaN</w:t>
            </w:r>
            <w:proofErr w:type="spellEnd"/>
          </w:p>
          <w:p w14:paraId="6FC33AB7" w14:textId="0C6D6FE6" w:rsidR="00B6329C" w:rsidRDefault="00B6329C" w:rsidP="00B6329C">
            <w:pPr>
              <w:ind w:firstLineChars="100" w:firstLine="240"/>
              <w:rPr>
                <w:rFonts w:cs="Times New Roman"/>
              </w:rPr>
            </w:pPr>
            <w:r>
              <w:rPr>
                <w:rFonts w:cs="Times New Roman" w:hint="eastAsia"/>
              </w:rPr>
              <w:t>2</w:t>
            </w:r>
            <w:r>
              <w:rPr>
                <w:rFonts w:cs="Times New Roman"/>
              </w:rPr>
              <w:t>-</w:t>
            </w:r>
            <w:r w:rsidR="00751A58">
              <w:rPr>
                <w:rFonts w:cs="Times New Roman"/>
              </w:rPr>
              <w:t>4</w:t>
            </w:r>
            <w:r>
              <w:rPr>
                <w:rFonts w:cs="Times New Roman"/>
              </w:rPr>
              <w:t xml:space="preserve">. </w:t>
            </w:r>
            <w:r w:rsidR="007355AB">
              <w:rPr>
                <w:rFonts w:cs="Times New Roman"/>
              </w:rPr>
              <w:t xml:space="preserve">        mask[r]</w:t>
            </w:r>
            <w:r w:rsidR="00B13A01">
              <w:rPr>
                <w:rFonts w:cs="Times New Roman"/>
              </w:rPr>
              <w:t xml:space="preserve"> = </w:t>
            </w:r>
            <w:r w:rsidR="002D77FE">
              <w:rPr>
                <w:rFonts w:cs="Times New Roman"/>
              </w:rPr>
              <w:t>True</w:t>
            </w:r>
          </w:p>
          <w:p w14:paraId="2E7B952C" w14:textId="58FBEFE1"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5</w:t>
            </w:r>
            <w:r>
              <w:rPr>
                <w:rFonts w:cs="Times New Roman"/>
              </w:rPr>
              <w:t>.     otherwise</w:t>
            </w:r>
          </w:p>
          <w:p w14:paraId="6EFA00DC" w14:textId="15171972" w:rsidR="002D77FE" w:rsidRDefault="002D77FE" w:rsidP="00B6329C">
            <w:pPr>
              <w:ind w:firstLineChars="100" w:firstLine="240"/>
              <w:rPr>
                <w:rFonts w:cs="Times New Roman"/>
              </w:rPr>
            </w:pPr>
            <w:r>
              <w:rPr>
                <w:rFonts w:cs="Times New Roman" w:hint="eastAsia"/>
              </w:rPr>
              <w:t>2</w:t>
            </w:r>
            <w:r>
              <w:rPr>
                <w:rFonts w:cs="Times New Roman"/>
              </w:rPr>
              <w:t>-</w:t>
            </w:r>
            <w:r w:rsidR="00751A58">
              <w:rPr>
                <w:rFonts w:cs="Times New Roman"/>
              </w:rPr>
              <w:t>6</w:t>
            </w:r>
            <w:r>
              <w:rPr>
                <w:rFonts w:cs="Times New Roman"/>
              </w:rPr>
              <w:t>.         mask[r] = False</w:t>
            </w:r>
          </w:p>
          <w:p w14:paraId="19C776A9" w14:textId="63060830" w:rsidR="00342A08" w:rsidRDefault="000B152E" w:rsidP="00E24D98">
            <w:pPr>
              <w:rPr>
                <w:rFonts w:cs="Times New Roman"/>
              </w:rPr>
            </w:pPr>
            <w:r>
              <w:rPr>
                <w:rFonts w:cs="Times New Roman" w:hint="eastAsia"/>
              </w:rPr>
              <w:t xml:space="preserve"> </w:t>
            </w:r>
            <w:r>
              <w:rPr>
                <w:rFonts w:cs="Times New Roman"/>
              </w:rPr>
              <w:t xml:space="preserve"> </w:t>
            </w:r>
          </w:p>
          <w:p w14:paraId="7ABF5E5A" w14:textId="59664AA1" w:rsidR="00342A08" w:rsidRDefault="00342A08" w:rsidP="00AC7D3A">
            <w:pPr>
              <w:rPr>
                <w:rFonts w:cs="Times New Roman"/>
              </w:rPr>
            </w:pPr>
            <w:r>
              <w:rPr>
                <w:rFonts w:cs="Times New Roman"/>
              </w:rPr>
              <w:t xml:space="preserve">step </w:t>
            </w:r>
            <w:r w:rsidR="007C311C">
              <w:rPr>
                <w:rFonts w:cs="Times New Roman"/>
              </w:rPr>
              <w:t>3</w:t>
            </w:r>
            <w:r>
              <w:rPr>
                <w:rFonts w:cs="Times New Roman"/>
              </w:rPr>
              <w:t xml:space="preserve">. </w:t>
            </w:r>
            <w:r w:rsidR="007C311C">
              <w:rPr>
                <w:rFonts w:cs="Times New Roman"/>
              </w:rPr>
              <w:t>check Boolean value in mask array</w:t>
            </w:r>
          </w:p>
          <w:p w14:paraId="4449DFA0" w14:textId="6D7942CF" w:rsidR="007C311C" w:rsidRDefault="007C311C" w:rsidP="007C311C">
            <w:pPr>
              <w:ind w:firstLineChars="100" w:firstLine="240"/>
              <w:rPr>
                <w:rFonts w:cs="Times New Roman"/>
              </w:rPr>
            </w:pPr>
            <w:r>
              <w:rPr>
                <w:rFonts w:cs="Times New Roman" w:hint="eastAsia"/>
              </w:rPr>
              <w:t>3</w:t>
            </w:r>
            <w:r>
              <w:rPr>
                <w:rFonts w:cs="Times New Roman"/>
              </w:rPr>
              <w:t>-1. for each index in mask</w:t>
            </w:r>
          </w:p>
          <w:p w14:paraId="6004F908" w14:textId="0E5338E8" w:rsidR="002B4226" w:rsidRDefault="002B4226" w:rsidP="007C311C">
            <w:pPr>
              <w:ind w:firstLineChars="100" w:firstLine="240"/>
              <w:rPr>
                <w:rFonts w:cs="Times New Roman"/>
              </w:rPr>
            </w:pPr>
            <w:r>
              <w:rPr>
                <w:rFonts w:cs="Times New Roman" w:hint="eastAsia"/>
              </w:rPr>
              <w:t>3</w:t>
            </w:r>
            <w:r>
              <w:rPr>
                <w:rFonts w:cs="Times New Roman"/>
              </w:rPr>
              <w:t xml:space="preserve">-2. </w:t>
            </w:r>
            <w:r w:rsidR="00A312DD">
              <w:rPr>
                <w:rFonts w:cs="Times New Roman"/>
              </w:rPr>
              <w:t xml:space="preserve">    </w:t>
            </w:r>
            <w:r>
              <w:rPr>
                <w:rFonts w:cs="Times New Roman"/>
              </w:rPr>
              <w:t>if mask array is not all True</w:t>
            </w:r>
          </w:p>
          <w:p w14:paraId="37BB45BC" w14:textId="1DC8E4D1" w:rsidR="00A312DD" w:rsidRDefault="00A312DD" w:rsidP="007C311C">
            <w:pPr>
              <w:ind w:firstLineChars="100" w:firstLine="240"/>
              <w:rPr>
                <w:rFonts w:cs="Times New Roman"/>
              </w:rPr>
            </w:pPr>
            <w:r>
              <w:rPr>
                <w:rFonts w:cs="Times New Roman" w:hint="eastAsia"/>
              </w:rPr>
              <w:t>3</w:t>
            </w:r>
            <w:r>
              <w:rPr>
                <w:rFonts w:cs="Times New Roman"/>
              </w:rPr>
              <w:t xml:space="preserve">-3.         </w:t>
            </w:r>
            <w:r w:rsidR="002A710F">
              <w:rPr>
                <w:rFonts w:cs="Times New Roman"/>
              </w:rPr>
              <w:t xml:space="preserve">retrieve all value </w:t>
            </w:r>
            <m:oMath>
              <m:sSub>
                <m:sSubPr>
                  <m:ctrlPr>
                    <w:rPr>
                      <w:rFonts w:ascii="Cambria Math" w:hAnsi="Cambria Math"/>
                    </w:rPr>
                  </m:ctrlPr>
                </m:sSubPr>
                <m:e>
                  <m:r>
                    <w:rPr>
                      <w:rFonts w:ascii="Cambria Math" w:hAnsi="Cambria Math"/>
                    </w:rPr>
                    <m:t>v</m:t>
                  </m:r>
                </m:e>
                <m:sub>
                  <m:r>
                    <w:rPr>
                      <w:rFonts w:ascii="Cambria Math" w:hAnsi="Cambria Math"/>
                    </w:rPr>
                    <m:t>ji</m:t>
                  </m:r>
                </m:sub>
              </m:sSub>
            </m:oMath>
            <w:r w:rsidR="002A710F">
              <w:rPr>
                <w:rFonts w:cs="Times New Roman"/>
              </w:rPr>
              <w:t xml:space="preserve"> in </w:t>
            </w:r>
            <m:oMath>
              <m:r>
                <m:rPr>
                  <m:sty m:val="p"/>
                </m:rPr>
                <w:rPr>
                  <w:rFonts w:ascii="Cambria Math" w:hAnsi="Cambria Math"/>
                </w:rPr>
                <m:t>C</m:t>
              </m:r>
            </m:oMath>
          </w:p>
          <w:p w14:paraId="3F64780E" w14:textId="53F6C2D9" w:rsidR="00A312DD" w:rsidRDefault="00A312DD" w:rsidP="00A312DD">
            <w:pPr>
              <w:ind w:firstLineChars="100" w:firstLine="240"/>
              <w:rPr>
                <w:rFonts w:cs="Times New Roman"/>
              </w:rPr>
            </w:pPr>
            <w:r>
              <w:rPr>
                <w:rFonts w:cs="Times New Roman" w:hint="eastAsia"/>
              </w:rPr>
              <w:t>3</w:t>
            </w:r>
            <w:r>
              <w:rPr>
                <w:rFonts w:cs="Times New Roman"/>
              </w:rPr>
              <w:t xml:space="preserve">-4.     else </w:t>
            </w:r>
          </w:p>
          <w:p w14:paraId="3C9DE449" w14:textId="029E556C" w:rsidR="002A710F" w:rsidRDefault="002A710F" w:rsidP="00A312DD">
            <w:pPr>
              <w:ind w:firstLineChars="100" w:firstLine="240"/>
              <w:rPr>
                <w:rFonts w:cs="Times New Roman"/>
              </w:rPr>
            </w:pPr>
            <w:r>
              <w:rPr>
                <w:rFonts w:cs="Times New Roman" w:hint="eastAsia"/>
              </w:rPr>
              <w:t>3</w:t>
            </w:r>
            <w:r>
              <w:rPr>
                <w:rFonts w:cs="Times New Roman"/>
              </w:rPr>
              <w:t xml:space="preserve">-5.         reset mask array </w:t>
            </w:r>
            <w:r w:rsidR="00663F39">
              <w:rPr>
                <w:rFonts w:cs="Times New Roman"/>
              </w:rPr>
              <w:t>all False</w:t>
            </w:r>
          </w:p>
          <w:p w14:paraId="7FEE257F" w14:textId="6E217909" w:rsidR="008B0262" w:rsidRDefault="002A710F" w:rsidP="008B0262">
            <w:pPr>
              <w:ind w:firstLineChars="100" w:firstLine="240"/>
              <w:rPr>
                <w:rFonts w:cs="Times New Roman"/>
              </w:rPr>
            </w:pPr>
            <w:r>
              <w:rPr>
                <w:rFonts w:cs="Times New Roman" w:hint="eastAsia"/>
              </w:rPr>
              <w:lastRenderedPageBreak/>
              <w:t>3</w:t>
            </w:r>
            <w:r>
              <w:rPr>
                <w:rFonts w:cs="Times New Roman"/>
              </w:rPr>
              <w:t>-6.         random</w:t>
            </w:r>
            <w:r w:rsidR="00557F2F">
              <w:rPr>
                <w:rFonts w:cs="Times New Roman"/>
              </w:rPr>
              <w:t>ly</w:t>
            </w:r>
            <w:r>
              <w:rPr>
                <w:rFonts w:cs="Times New Roman"/>
              </w:rPr>
              <w:t xml:space="preserve"> sampl</w:t>
            </w:r>
            <w:r w:rsidR="00557F2F">
              <w:rPr>
                <w:rFonts w:cs="Times New Roman"/>
              </w:rPr>
              <w:t>e</w:t>
            </w:r>
            <w:r>
              <w:rPr>
                <w:rFonts w:cs="Times New Roman"/>
              </w:rPr>
              <w:t xml:space="preserve"> rest </w:t>
            </w:r>
            <w:r w:rsidR="00557F2F">
              <w:rPr>
                <w:rFonts w:cs="Times New Roman"/>
              </w:rPr>
              <w:t>non-</w:t>
            </w:r>
            <w:proofErr w:type="spellStart"/>
            <w:r w:rsidR="00557F2F">
              <w:rPr>
                <w:rFonts w:cs="Times New Roman"/>
              </w:rPr>
              <w:t>NaN</w:t>
            </w:r>
            <w:proofErr w:type="spellEnd"/>
            <w:r w:rsidR="000B6C59">
              <w:rPr>
                <w:rFonts w:cs="Times New Roman"/>
              </w:rPr>
              <w:t xml:space="preserve"> value at column j</w:t>
            </w:r>
          </w:p>
          <w:p w14:paraId="39D8C4F3" w14:textId="4375A47B" w:rsidR="00095E55" w:rsidRDefault="00095E55" w:rsidP="00A312DD">
            <w:pPr>
              <w:ind w:firstLineChars="100" w:firstLine="240"/>
              <w:rPr>
                <w:rFonts w:cs="Times New Roman"/>
              </w:rPr>
            </w:pPr>
            <w:r>
              <w:rPr>
                <w:rFonts w:cs="Times New Roman" w:hint="eastAsia"/>
              </w:rPr>
              <w:t>3</w:t>
            </w:r>
            <w:r>
              <w:rPr>
                <w:rFonts w:cs="Times New Roman"/>
              </w:rPr>
              <w:t>-7. evaluate mean or weighted mean of retrieved value</w:t>
            </w:r>
          </w:p>
          <w:p w14:paraId="1333DC9A" w14:textId="40CC300A" w:rsidR="00027AB8" w:rsidRDefault="00027AB8" w:rsidP="00A312DD">
            <w:pPr>
              <w:ind w:firstLineChars="100" w:firstLine="240"/>
              <w:rPr>
                <w:rFonts w:cs="Times New Roman"/>
              </w:rPr>
            </w:pPr>
            <w:r>
              <w:rPr>
                <w:rFonts w:cs="Times New Roman" w:hint="eastAsia"/>
              </w:rPr>
              <w:t>3</w:t>
            </w:r>
            <w:r>
              <w:rPr>
                <w:rFonts w:cs="Times New Roman"/>
              </w:rPr>
              <w:t xml:space="preserve">-8. assign imputed value to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p w14:paraId="745BCF50" w14:textId="77777777" w:rsidR="005648FC" w:rsidRPr="005648FC" w:rsidRDefault="005648FC" w:rsidP="00A312DD">
            <w:pPr>
              <w:ind w:firstLineChars="100" w:firstLine="240"/>
              <w:rPr>
                <w:rFonts w:cs="Times New Roman"/>
              </w:rPr>
            </w:pPr>
          </w:p>
          <w:p w14:paraId="54F18C93" w14:textId="056309A5" w:rsidR="007C311C" w:rsidRPr="008768D5" w:rsidRDefault="007C311C" w:rsidP="00AC7D3A">
            <w:pPr>
              <w:rPr>
                <w:rFonts w:cs="Times New Roman"/>
              </w:rPr>
            </w:pPr>
            <w:r>
              <w:rPr>
                <w:rFonts w:cs="Times New Roman"/>
              </w:rPr>
              <w:t xml:space="preserve">step </w:t>
            </w:r>
            <w:r>
              <w:rPr>
                <w:rFonts w:cs="Times New Roman" w:hint="eastAsia"/>
              </w:rPr>
              <w:t>4</w:t>
            </w:r>
            <w:r>
              <w:rPr>
                <w:rFonts w:cs="Times New Roman"/>
              </w:rPr>
              <w:t>.</w:t>
            </w:r>
            <w:r w:rsidR="00E24D98">
              <w:rPr>
                <w:rFonts w:cs="Times New Roman"/>
              </w:rPr>
              <w:t xml:space="preserve"> </w:t>
            </w:r>
            <w:r w:rsidR="00027AB8">
              <w:rPr>
                <w:rFonts w:cs="Times New Roman"/>
              </w:rPr>
              <w:t xml:space="preserve">return imputed value </w:t>
            </w:r>
            <m:oMath>
              <m:sSubSup>
                <m:sSubSupPr>
                  <m:ctrlPr>
                    <w:rPr>
                      <w:rFonts w:ascii="Cambria Math" w:hAnsi="Cambria Math" w:cs="Times New Roman"/>
                    </w:rPr>
                  </m:ctrlPr>
                </m:sSubSupPr>
                <m:e>
                  <m:r>
                    <w:rPr>
                      <w:rFonts w:ascii="Cambria Math" w:hAnsi="Cambria Math" w:cs="Times New Roman"/>
                    </w:rPr>
                    <m:t>v</m:t>
                  </m:r>
                </m:e>
                <m:sub>
                  <m:r>
                    <w:rPr>
                      <w:rFonts w:ascii="Cambria Math" w:hAnsi="Cambria Math" w:cs="Times New Roman"/>
                    </w:rPr>
                    <m:t>ij</m:t>
                  </m:r>
                </m:sub>
                <m:sup>
                  <m:r>
                    <w:rPr>
                      <w:rFonts w:ascii="Cambria Math" w:hAnsi="Cambria Math" w:cs="Times New Roman"/>
                    </w:rPr>
                    <m:t>'</m:t>
                  </m:r>
                </m:sup>
              </m:sSubSup>
            </m:oMath>
          </w:p>
        </w:tc>
      </w:tr>
    </w:tbl>
    <w:p w14:paraId="2EDD9E17" w14:textId="68104EB8" w:rsidR="005F7BDA" w:rsidRDefault="00CD2A64" w:rsidP="00AC7D3A">
      <w:pPr>
        <w:rPr>
          <w:rFonts w:cs="Times New Roman"/>
        </w:rPr>
      </w:pPr>
      <w:r>
        <w:rPr>
          <w:rFonts w:cs="Times New Roman" w:hint="eastAsia"/>
        </w:rPr>
        <w:lastRenderedPageBreak/>
        <w:t>}</w:t>
      </w:r>
    </w:p>
    <w:p w14:paraId="31E34512" w14:textId="77777777" w:rsidR="00F824F6" w:rsidRDefault="00F70FB9" w:rsidP="00D2792C">
      <w:pPr>
        <w:pStyle w:val="2"/>
        <w:rPr>
          <w:rFonts w:cs="Times New Roman"/>
        </w:rPr>
      </w:pPr>
      <w:r>
        <w:rPr>
          <w:rFonts w:cs="Times New Roman" w:hint="eastAsia"/>
        </w:rPr>
        <w:t>3.</w:t>
      </w:r>
      <w:r w:rsidR="00EC3906">
        <w:rPr>
          <w:rFonts w:cs="Times New Roman" w:hint="eastAsia"/>
        </w:rPr>
        <w:t>6</w:t>
      </w:r>
      <w:r>
        <w:rPr>
          <w:rFonts w:cs="Times New Roman" w:hint="eastAsia"/>
        </w:rPr>
        <w:t xml:space="preserve"> </w:t>
      </w:r>
      <w:r w:rsidR="003E6D60">
        <w:rPr>
          <w:rFonts w:cs="Times New Roman" w:hint="eastAsia"/>
        </w:rPr>
        <w:t>以</w:t>
      </w:r>
      <w:r>
        <w:rPr>
          <w:rFonts w:cs="Times New Roman" w:hint="eastAsia"/>
        </w:rPr>
        <w:t>s</w:t>
      </w:r>
      <w:r>
        <w:rPr>
          <w:rFonts w:cs="Times New Roman"/>
        </w:rPr>
        <w:t>kyline set</w:t>
      </w:r>
      <w:r w:rsidR="003E6D60">
        <w:rPr>
          <w:rFonts w:cs="Times New Roman" w:hint="eastAsia"/>
        </w:rPr>
        <w:t>作為填補法的表現</w:t>
      </w:r>
      <w:r>
        <w:rPr>
          <w:rFonts w:cs="Times New Roman" w:hint="eastAsia"/>
        </w:rPr>
        <w:t>優劣</w:t>
      </w:r>
    </w:p>
    <w:p w14:paraId="52A9D9C9" w14:textId="21A77FEC" w:rsidR="0064254B" w:rsidRPr="00D2792C" w:rsidRDefault="00C02909" w:rsidP="00F824F6">
      <w:r>
        <w:br w:type="page"/>
      </w:r>
    </w:p>
    <w:p w14:paraId="59CB7E2A" w14:textId="0054DCDE" w:rsidR="00F70FB9" w:rsidRDefault="00F70FB9" w:rsidP="00F70FB9">
      <w:pPr>
        <w:pStyle w:val="1"/>
        <w:rPr>
          <w:rFonts w:cs="Times New Roman"/>
        </w:rPr>
      </w:pPr>
      <w:r>
        <w:rPr>
          <w:rFonts w:cs="Times New Roman" w:hint="eastAsia"/>
        </w:rPr>
        <w:lastRenderedPageBreak/>
        <w:t>第四章</w:t>
      </w:r>
      <w:r>
        <w:rPr>
          <w:rFonts w:cs="Times New Roman" w:hint="eastAsia"/>
        </w:rPr>
        <w:t xml:space="preserve"> </w:t>
      </w:r>
      <w:r>
        <w:rPr>
          <w:rFonts w:cs="Times New Roman" w:hint="eastAsia"/>
        </w:rPr>
        <w:t>實驗與結果分析</w:t>
      </w:r>
    </w:p>
    <w:p w14:paraId="3529E93E" w14:textId="045A945A" w:rsidR="00334660" w:rsidRPr="00975818" w:rsidRDefault="00F70FB9" w:rsidP="00975818">
      <w:pPr>
        <w:pStyle w:val="2"/>
        <w:rPr>
          <w:rFonts w:cs="Times New Roman"/>
        </w:rPr>
      </w:pPr>
      <w:r>
        <w:rPr>
          <w:rFonts w:cs="Times New Roman" w:hint="eastAsia"/>
        </w:rPr>
        <w:t xml:space="preserve">4.1 </w:t>
      </w:r>
      <w:r>
        <w:rPr>
          <w:rFonts w:cs="Times New Roman" w:hint="eastAsia"/>
        </w:rPr>
        <w:t>實驗環境</w:t>
      </w:r>
      <w:r w:rsidR="004248E8">
        <w:rPr>
          <w:rFonts w:cs="Times New Roman" w:hint="eastAsia"/>
        </w:rPr>
        <w:t>設定與資料來源</w:t>
      </w:r>
    </w:p>
    <w:p w14:paraId="753B79F6" w14:textId="70A80716" w:rsidR="00F70FB9" w:rsidRDefault="00F70FB9" w:rsidP="00F70FB9">
      <w:pPr>
        <w:pStyle w:val="3"/>
        <w:rPr>
          <w:rFonts w:cs="Times New Roman"/>
        </w:rPr>
      </w:pPr>
      <w:commentRangeStart w:id="18"/>
      <w:r w:rsidRPr="00F70FB9">
        <w:rPr>
          <w:rFonts w:cs="Times New Roman"/>
        </w:rPr>
        <w:t>4.</w:t>
      </w:r>
      <w:r>
        <w:rPr>
          <w:rFonts w:cs="Times New Roman" w:hint="eastAsia"/>
        </w:rPr>
        <w:t xml:space="preserve">1.1 </w:t>
      </w:r>
      <w:r w:rsidR="00DF1CD3">
        <w:rPr>
          <w:rFonts w:cs="Times New Roman" w:hint="eastAsia"/>
        </w:rPr>
        <w:t>實驗環境、資料來源</w:t>
      </w:r>
      <w:commentRangeEnd w:id="18"/>
      <w:r w:rsidR="00277F07">
        <w:rPr>
          <w:rStyle w:val="a3"/>
          <w:rFonts w:cstheme="minorBidi"/>
          <w:b w:val="0"/>
          <w:bCs w:val="0"/>
        </w:rPr>
        <w:commentReference w:id="18"/>
      </w:r>
    </w:p>
    <w:p w14:paraId="0E947C97" w14:textId="717C58FC" w:rsidR="00975818" w:rsidRPr="00975818" w:rsidRDefault="00975818" w:rsidP="00975818">
      <w:r>
        <w:rPr>
          <w:shd w:val="clear" w:color="auto" w:fill="FFFFFF"/>
        </w:rPr>
        <w:t>編寫程式語言</w:t>
      </w:r>
      <w:r>
        <w:rPr>
          <w:shd w:val="clear" w:color="auto" w:fill="FFFFFF"/>
        </w:rPr>
        <w:t xml:space="preserve"> : Python 3.8.2</w:t>
      </w:r>
      <w:r>
        <w:br/>
      </w:r>
      <w:r>
        <w:rPr>
          <w:shd w:val="clear" w:color="auto" w:fill="FFFFFF"/>
        </w:rPr>
        <w:t>撰寫程式環境</w:t>
      </w:r>
      <w:r>
        <w:rPr>
          <w:shd w:val="clear" w:color="auto" w:fill="FFFFFF"/>
        </w:rPr>
        <w:t xml:space="preserve"> : anaconda </w:t>
      </w:r>
      <w:proofErr w:type="spellStart"/>
      <w:r>
        <w:rPr>
          <w:shd w:val="clear" w:color="auto" w:fill="FFFFFF"/>
        </w:rPr>
        <w:t>jupyter</w:t>
      </w:r>
      <w:proofErr w:type="spellEnd"/>
      <w:r>
        <w:rPr>
          <w:shd w:val="clear" w:color="auto" w:fill="FFFFFF"/>
        </w:rPr>
        <w:t xml:space="preserve"> Lab, Notebook</w:t>
      </w:r>
      <w:r>
        <w:br/>
      </w:r>
      <w:r>
        <w:rPr>
          <w:shd w:val="clear" w:color="auto" w:fill="FFFFFF"/>
        </w:rPr>
        <w:t>環境引用套件</w:t>
      </w:r>
      <w:r>
        <w:rPr>
          <w:shd w:val="clear" w:color="auto" w:fill="FFFFFF"/>
        </w:rPr>
        <w:t xml:space="preserve"> : pandas, </w:t>
      </w:r>
      <w:proofErr w:type="spellStart"/>
      <w:r>
        <w:rPr>
          <w:shd w:val="clear" w:color="auto" w:fill="FFFFFF"/>
        </w:rPr>
        <w:t>numpy</w:t>
      </w:r>
      <w:proofErr w:type="spellEnd"/>
      <w:r>
        <w:rPr>
          <w:shd w:val="clear" w:color="auto" w:fill="FFFFFF"/>
        </w:rPr>
        <w:t>,</w:t>
      </w:r>
      <w:r>
        <w:rPr>
          <w:rFonts w:hint="eastAsia"/>
          <w:shd w:val="clear" w:color="auto" w:fill="FFFFFF"/>
        </w:rPr>
        <w:t xml:space="preserve"> </w:t>
      </w:r>
      <w:proofErr w:type="spellStart"/>
      <w:r>
        <w:rPr>
          <w:shd w:val="clear" w:color="auto" w:fill="FFFFFF"/>
        </w:rPr>
        <w:t>sklearn</w:t>
      </w:r>
      <w:proofErr w:type="spellEnd"/>
      <w:r>
        <w:rPr>
          <w:shd w:val="clear" w:color="auto" w:fill="FFFFFF"/>
        </w:rPr>
        <w:t>, matplotlib</w:t>
      </w:r>
      <w:r>
        <w:br/>
      </w:r>
      <w:r>
        <w:rPr>
          <w:shd w:val="clear" w:color="auto" w:fill="FFFFFF"/>
        </w:rPr>
        <w:t>本實驗資料集</w:t>
      </w:r>
      <w:r>
        <w:rPr>
          <w:shd w:val="clear" w:color="auto" w:fill="FFFFFF"/>
        </w:rPr>
        <w:t xml:space="preserve"> : [dataset source]</w:t>
      </w:r>
      <w:r>
        <w:rPr>
          <w:rFonts w:hint="eastAsia"/>
          <w:shd w:val="clear" w:color="auto" w:fill="FFFFFF"/>
        </w:rPr>
        <w:t>,</w:t>
      </w:r>
      <w:r>
        <w:rPr>
          <w:shd w:val="clear" w:color="auto" w:fill="FFFFFF"/>
        </w:rPr>
        <w:t xml:space="preserve"> </w:t>
      </w:r>
      <w:proofErr w:type="spellStart"/>
      <w:r>
        <w:rPr>
          <w:rFonts w:hint="eastAsia"/>
          <w:shd w:val="clear" w:color="auto" w:fill="FFFFFF"/>
        </w:rPr>
        <w:t>d</w:t>
      </w:r>
      <w:r>
        <w:rPr>
          <w:shd w:val="clear" w:color="auto" w:fill="FFFFFF"/>
        </w:rPr>
        <w:t>ata_generator</w:t>
      </w:r>
      <w:proofErr w:type="spellEnd"/>
    </w:p>
    <w:p w14:paraId="2E07EC09" w14:textId="49A21B65" w:rsidR="000D5F8F" w:rsidRPr="00A837C5" w:rsidRDefault="00F70FB9" w:rsidP="00A837C5">
      <w:pPr>
        <w:pStyle w:val="3"/>
        <w:rPr>
          <w:rFonts w:cs="Times New Roman"/>
        </w:rPr>
      </w:pPr>
      <w:r>
        <w:rPr>
          <w:rFonts w:cs="Times New Roman" w:hint="eastAsia"/>
        </w:rPr>
        <w:t xml:space="preserve">4.1.2 </w:t>
      </w:r>
      <w:r w:rsidR="00453538">
        <w:rPr>
          <w:rFonts w:cs="Times New Roman" w:hint="eastAsia"/>
        </w:rPr>
        <w:t>實驗設計</w:t>
      </w:r>
    </w:p>
    <w:p w14:paraId="187DF9E9" w14:textId="42AB9A43" w:rsidR="00F70FB9" w:rsidRDefault="00F70FB9" w:rsidP="00F70FB9">
      <w:pPr>
        <w:pStyle w:val="2"/>
        <w:rPr>
          <w:rFonts w:cs="Times New Roman"/>
        </w:rPr>
      </w:pPr>
      <w:r>
        <w:rPr>
          <w:rFonts w:cs="Times New Roman" w:hint="eastAsia"/>
        </w:rPr>
        <w:t xml:space="preserve">4.2 </w:t>
      </w:r>
      <w:r>
        <w:rPr>
          <w:rFonts w:cs="Times New Roman" w:hint="eastAsia"/>
        </w:rPr>
        <w:t>實驗</w:t>
      </w:r>
      <w:proofErr w:type="gramStart"/>
      <w:r w:rsidR="004248E8">
        <w:rPr>
          <w:rFonts w:cs="Times New Roman" w:hint="eastAsia"/>
        </w:rPr>
        <w:t>一</w:t>
      </w:r>
      <w:proofErr w:type="gramEnd"/>
    </w:p>
    <w:p w14:paraId="5878232A" w14:textId="785735D8" w:rsidR="00F70FB9" w:rsidRDefault="00F70FB9" w:rsidP="00F70FB9">
      <w:pPr>
        <w:pStyle w:val="3"/>
      </w:pPr>
      <w:r w:rsidRPr="00F70FB9">
        <w:rPr>
          <w:rFonts w:cs="Times New Roman"/>
        </w:rPr>
        <w:t>4.2.1</w:t>
      </w:r>
      <w:r>
        <w:rPr>
          <w:rFonts w:cs="Times New Roman" w:hint="eastAsia"/>
        </w:rPr>
        <w:t xml:space="preserve"> </w:t>
      </w:r>
      <w:r w:rsidR="0019016A">
        <w:rPr>
          <w:rFonts w:hint="eastAsia"/>
        </w:rPr>
        <w:t>實驗目的</w:t>
      </w:r>
      <w:r w:rsidR="004D795C">
        <w:rPr>
          <w:rFonts w:hint="eastAsia"/>
        </w:rPr>
        <w:t>與設計</w:t>
      </w:r>
    </w:p>
    <w:p w14:paraId="04E0457A" w14:textId="5A23A037" w:rsidR="007778ED" w:rsidRPr="007778ED" w:rsidRDefault="005D7A2F" w:rsidP="00C5616A">
      <w:commentRangeStart w:id="19"/>
      <w:r>
        <w:rPr>
          <w:rFonts w:hint="eastAsia"/>
          <w:shd w:val="clear" w:color="auto" w:fill="FFFFFF"/>
        </w:rPr>
        <w:t>本實驗</w:t>
      </w:r>
      <w:r w:rsidR="005F3F84">
        <w:rPr>
          <w:shd w:val="clear" w:color="auto" w:fill="FFFFFF"/>
        </w:rPr>
        <w:t>目的是</w:t>
      </w:r>
      <w:r w:rsidR="00796023">
        <w:rPr>
          <w:rFonts w:hint="eastAsia"/>
          <w:shd w:val="clear" w:color="auto" w:fill="FFFFFF"/>
        </w:rPr>
        <w:t>在</w:t>
      </w:r>
      <w:r w:rsidR="005F3F84">
        <w:rPr>
          <w:shd w:val="clear" w:color="auto" w:fill="FFFFFF"/>
        </w:rPr>
        <w:t>探討</w:t>
      </w:r>
      <w:r w:rsidR="00796023">
        <w:rPr>
          <w:rFonts w:hint="eastAsia"/>
          <w:shd w:val="clear" w:color="auto" w:fill="FFFFFF"/>
        </w:rPr>
        <w:t>參考鄰近點</w:t>
      </w:r>
      <w:r w:rsidR="00C5616A">
        <w:rPr>
          <w:rFonts w:hint="eastAsia"/>
          <w:shd w:val="clear" w:color="auto" w:fill="FFFFFF"/>
        </w:rPr>
        <w:t>k</w:t>
      </w:r>
      <w:r w:rsidR="00C5616A">
        <w:rPr>
          <w:rFonts w:hint="eastAsia"/>
          <w:shd w:val="clear" w:color="auto" w:fill="FFFFFF"/>
        </w:rPr>
        <w:t>值越大</w:t>
      </w:r>
      <w:r w:rsidR="00796023">
        <w:rPr>
          <w:rFonts w:hint="eastAsia"/>
          <w:shd w:val="clear" w:color="auto" w:fill="FFFFFF"/>
        </w:rPr>
        <w:t>，對填補後的資料集找</w:t>
      </w:r>
      <w:r w:rsidR="00796023">
        <w:rPr>
          <w:rFonts w:hint="eastAsia"/>
          <w:shd w:val="clear" w:color="auto" w:fill="FFFFFF"/>
        </w:rPr>
        <w:t>skyline set</w:t>
      </w:r>
      <w:r w:rsidR="00C5616A">
        <w:rPr>
          <w:rFonts w:hint="eastAsia"/>
          <w:shd w:val="clear" w:color="auto" w:fill="FFFFFF"/>
        </w:rPr>
        <w:t>是否會有更好的填補效果。</w:t>
      </w:r>
      <w:commentRangeEnd w:id="19"/>
      <w:r w:rsidR="006B270A">
        <w:rPr>
          <w:rStyle w:val="a3"/>
        </w:rPr>
        <w:commentReference w:id="19"/>
      </w:r>
    </w:p>
    <w:p w14:paraId="431C69D9" w14:textId="046B5EC7" w:rsidR="00F361BD" w:rsidRDefault="006E060C" w:rsidP="00CB37B9">
      <w:pPr>
        <w:pStyle w:val="3"/>
        <w:rPr>
          <w:rFonts w:cs="Times New Roman"/>
        </w:rPr>
      </w:pPr>
      <w:r>
        <w:rPr>
          <w:rFonts w:cs="Times New Roman" w:hint="eastAsia"/>
        </w:rPr>
        <w:t xml:space="preserve">4.2.2 </w:t>
      </w:r>
      <w:r w:rsidR="0019016A">
        <w:rPr>
          <w:rFonts w:cs="Times New Roman" w:hint="eastAsia"/>
        </w:rPr>
        <w:t>實驗方法</w:t>
      </w:r>
    </w:p>
    <w:p w14:paraId="6DCB3792" w14:textId="6FB3DD14" w:rsidR="008A32A1" w:rsidRDefault="00796023" w:rsidP="00C5616A">
      <w:pPr>
        <w:rPr>
          <w:shd w:val="clear" w:color="auto" w:fill="FFFFFF"/>
        </w:rPr>
      </w:pPr>
      <w:r>
        <w:rPr>
          <w:rFonts w:hint="eastAsia"/>
          <w:shd w:val="clear" w:color="auto" w:fill="FFFFFF"/>
        </w:rPr>
        <w:t>本實驗方法為將同一缺失資料集分別從</w:t>
      </w:r>
      <w:r>
        <w:rPr>
          <w:rFonts w:hint="eastAsia"/>
          <w:shd w:val="clear" w:color="auto" w:fill="FFFFFF"/>
        </w:rPr>
        <w:t>k</w:t>
      </w:r>
      <w:r>
        <w:rPr>
          <w:shd w:val="clear" w:color="auto" w:fill="FFFFFF"/>
        </w:rPr>
        <w:t>=1</w:t>
      </w:r>
      <w:r>
        <w:rPr>
          <w:rFonts w:hint="eastAsia"/>
          <w:shd w:val="clear" w:color="auto" w:fill="FFFFFF"/>
        </w:rPr>
        <w:t>測試，觀察</w:t>
      </w:r>
      <w:r w:rsidR="008A32A1">
        <w:rPr>
          <w:rFonts w:hint="eastAsia"/>
          <w:shd w:val="clear" w:color="auto" w:fill="FFFFFF"/>
        </w:rPr>
        <w:t>相</w:t>
      </w:r>
      <w:r w:rsidR="008A32A1">
        <w:rPr>
          <w:shd w:val="clear" w:color="auto" w:fill="FFFFFF"/>
        </w:rPr>
        <w:t>同</w:t>
      </w:r>
      <w:r w:rsidR="008A32A1">
        <w:rPr>
          <w:rFonts w:hint="eastAsia"/>
          <w:shd w:val="clear" w:color="auto" w:fill="FFFFFF"/>
        </w:rPr>
        <w:t>k</w:t>
      </w:r>
      <w:r w:rsidR="008A32A1">
        <w:rPr>
          <w:shd w:val="clear" w:color="auto" w:fill="FFFFFF"/>
        </w:rPr>
        <w:t>值</w:t>
      </w:r>
      <w:r w:rsidR="008A32A1">
        <w:rPr>
          <w:rFonts w:hint="eastAsia"/>
          <w:shd w:val="clear" w:color="auto" w:fill="FFFFFF"/>
        </w:rPr>
        <w:t>分別於不同缺失比例下</w:t>
      </w:r>
      <w:r w:rsidR="008A32A1">
        <w:rPr>
          <w:shd w:val="clear" w:color="auto" w:fill="FFFFFF"/>
        </w:rPr>
        <w:t>情況之下</w:t>
      </w:r>
      <w:r w:rsidR="008A32A1">
        <w:rPr>
          <w:rFonts w:hint="eastAsia"/>
          <w:shd w:val="clear" w:color="auto" w:fill="FFFFFF"/>
        </w:rPr>
        <w:t>，隨著</w:t>
      </w:r>
      <w:r w:rsidR="008A32A1">
        <w:rPr>
          <w:rFonts w:hint="eastAsia"/>
          <w:shd w:val="clear" w:color="auto" w:fill="FFFFFF"/>
        </w:rPr>
        <w:t>k</w:t>
      </w:r>
      <w:r w:rsidR="00A1126B">
        <w:rPr>
          <w:rFonts w:hint="eastAsia"/>
          <w:shd w:val="clear" w:color="auto" w:fill="FFFFFF"/>
        </w:rPr>
        <w:t>值增加是否可以得到更佳的</w:t>
      </w:r>
      <w:commentRangeStart w:id="20"/>
      <w:r w:rsidR="009C3A63">
        <w:rPr>
          <w:rFonts w:hint="eastAsia"/>
          <w:shd w:val="clear" w:color="auto" w:fill="FFFFFF"/>
        </w:rPr>
        <w:t>準確度</w:t>
      </w:r>
      <w:commentRangeEnd w:id="20"/>
      <w:r w:rsidR="00277F07">
        <w:rPr>
          <w:rStyle w:val="a3"/>
        </w:rPr>
        <w:commentReference w:id="20"/>
      </w:r>
      <w:r w:rsidR="009C3A63">
        <w:rPr>
          <w:rFonts w:hint="eastAsia"/>
          <w:shd w:val="clear" w:color="auto" w:fill="FFFFFF"/>
        </w:rPr>
        <w:t>。</w:t>
      </w:r>
    </w:p>
    <w:p w14:paraId="2A4C5C60" w14:textId="392AE54C" w:rsidR="00C5616A" w:rsidRDefault="00C5616A" w:rsidP="00C5616A">
      <w:pPr>
        <w:rPr>
          <w:shd w:val="clear" w:color="auto" w:fill="FFFFFF"/>
        </w:rPr>
      </w:pPr>
      <w:r>
        <w:rPr>
          <w:shd w:val="clear" w:color="auto" w:fill="FFFFFF"/>
        </w:rPr>
        <w:t>衡量此實驗效果，本論文採用原完整資料集</w:t>
      </w:r>
      <w:r>
        <w:rPr>
          <w:shd w:val="clear" w:color="auto" w:fill="FFFFFF"/>
        </w:rPr>
        <w:t xml:space="preserve"> complete data set</w:t>
      </w:r>
      <w:r>
        <w:rPr>
          <w:shd w:val="clear" w:color="auto" w:fill="FFFFFF"/>
        </w:rPr>
        <w:t>中所得出</w:t>
      </w:r>
      <w:r>
        <w:rPr>
          <w:shd w:val="clear" w:color="auto" w:fill="FFFFFF"/>
        </w:rPr>
        <w:t xml:space="preserve"> skyline set </w:t>
      </w:r>
      <w:r>
        <w:rPr>
          <w:shd w:val="clear" w:color="auto" w:fill="FFFFFF"/>
        </w:rPr>
        <w:t>的點作為最終填補效果的依據。</w:t>
      </w:r>
    </w:p>
    <w:p w14:paraId="4E8095AF" w14:textId="094CB845" w:rsidR="00C5616A" w:rsidRPr="007778ED" w:rsidRDefault="00C5616A" w:rsidP="00C5616A">
      <w:r w:rsidRPr="00FD10A6">
        <w:t>分析不同鄰近點</w:t>
      </w:r>
      <w:r w:rsidRPr="00FD10A6">
        <w:t> k </w:t>
      </w:r>
      <w:r w:rsidRPr="00FD10A6">
        <w:t>值對不同缺失值情況下對</w:t>
      </w:r>
      <w:r w:rsidRPr="00FD10A6">
        <w:t>k</w:t>
      </w:r>
      <w:r w:rsidRPr="00FD10A6">
        <w:rPr>
          <w:rFonts w:hint="eastAsia"/>
        </w:rPr>
        <w:t>-</w:t>
      </w:r>
      <w:r w:rsidRPr="00FD10A6">
        <w:t>NN imputation</w:t>
      </w:r>
      <w:r w:rsidRPr="00FD10A6">
        <w:t>的影響</w:t>
      </w:r>
    </w:p>
    <w:p w14:paraId="261FBAC2" w14:textId="77777777" w:rsidR="00C5616A" w:rsidRPr="00C5616A" w:rsidRDefault="00C5616A" w:rsidP="00C5616A"/>
    <w:p w14:paraId="433B45D9" w14:textId="76B0543C" w:rsidR="00F562F5" w:rsidRDefault="00CB37B9" w:rsidP="00E607E4">
      <w:pPr>
        <w:pStyle w:val="3"/>
        <w:rPr>
          <w:rFonts w:cs="Times New Roman"/>
        </w:rPr>
      </w:pPr>
      <w:r>
        <w:rPr>
          <w:rFonts w:cs="Times New Roman" w:hint="eastAsia"/>
        </w:rPr>
        <w:t xml:space="preserve">4.2.3 </w:t>
      </w:r>
      <w:r w:rsidR="0019016A">
        <w:rPr>
          <w:rFonts w:cs="Times New Roman" w:hint="eastAsia"/>
        </w:rPr>
        <w:t>實驗結果、分析與實驗結論</w:t>
      </w:r>
    </w:p>
    <w:p w14:paraId="5D72D4C9" w14:textId="77777777" w:rsidR="000B0F21" w:rsidRDefault="009C1D1C" w:rsidP="009C1D1C">
      <w:r>
        <w:rPr>
          <w:rFonts w:hint="eastAsia"/>
        </w:rPr>
        <w:t>根據</w:t>
      </w:r>
      <w:r w:rsidR="00C15472">
        <w:rPr>
          <w:rFonts w:hint="eastAsia"/>
        </w:rPr>
        <w:t>圖</w:t>
      </w:r>
      <w:r w:rsidR="001F18A0">
        <w:rPr>
          <w:rFonts w:hint="eastAsia"/>
        </w:rPr>
        <w:t>4.1</w:t>
      </w:r>
      <w:r>
        <w:rPr>
          <w:rFonts w:hint="eastAsia"/>
        </w:rPr>
        <w:t>實驗</w:t>
      </w:r>
      <w:proofErr w:type="gramStart"/>
      <w:r>
        <w:rPr>
          <w:rFonts w:hint="eastAsia"/>
        </w:rPr>
        <w:t>一</w:t>
      </w:r>
      <w:proofErr w:type="gramEnd"/>
      <w:r w:rsidR="001F18A0">
        <w:rPr>
          <w:rFonts w:hint="eastAsia"/>
        </w:rPr>
        <w:t>顯示</w:t>
      </w:r>
      <w:r>
        <w:rPr>
          <w:rFonts w:hint="eastAsia"/>
        </w:rPr>
        <w:t>結果</w:t>
      </w:r>
      <w:r w:rsidR="001F18A0">
        <w:rPr>
          <w:rFonts w:hint="eastAsia"/>
        </w:rPr>
        <w:t>，隨著缺失比率在資料集當中增加</w:t>
      </w:r>
      <w:r w:rsidR="006504E9">
        <w:rPr>
          <w:rFonts w:hint="eastAsia"/>
        </w:rPr>
        <w:t>，</w:t>
      </w:r>
      <w:r w:rsidR="006504E9">
        <w:rPr>
          <w:rFonts w:hint="eastAsia"/>
        </w:rPr>
        <w:t>k</w:t>
      </w:r>
      <w:r w:rsidR="006504E9">
        <w:rPr>
          <w:rFonts w:hint="eastAsia"/>
        </w:rPr>
        <w:t>鄰近填補法的準確率並沒有因為找尋更多的鄰近點數量改善填補效果</w:t>
      </w:r>
      <w:r w:rsidR="000B0F21">
        <w:rPr>
          <w:rFonts w:hint="eastAsia"/>
        </w:rPr>
        <w:t>。</w:t>
      </w:r>
    </w:p>
    <w:p w14:paraId="659C6C45" w14:textId="237FA348" w:rsidR="009C1D1C" w:rsidRDefault="000B0F21" w:rsidP="009C1D1C">
      <w:r>
        <w:rPr>
          <w:rFonts w:hint="eastAsia"/>
        </w:rPr>
        <w:t>觀察圖</w:t>
      </w:r>
      <w:r>
        <w:rPr>
          <w:rFonts w:hint="eastAsia"/>
        </w:rPr>
        <w:t>4.2</w:t>
      </w:r>
      <w:r w:rsidR="001A40E6">
        <w:rPr>
          <w:rFonts w:hint="eastAsia"/>
        </w:rPr>
        <w:t>可知，</w:t>
      </w:r>
      <w:r w:rsidR="003C2B5B">
        <w:rPr>
          <w:rFonts w:hint="eastAsia"/>
        </w:rPr>
        <w:t>k</w:t>
      </w:r>
      <w:r w:rsidR="003C2B5B">
        <w:rPr>
          <w:rFonts w:hint="eastAsia"/>
        </w:rPr>
        <w:t>鄰近填補法</w:t>
      </w:r>
      <w:r>
        <w:rPr>
          <w:rFonts w:hint="eastAsia"/>
        </w:rPr>
        <w:t>只著重在將鄰近參考點的數量一味地增加，但</w:t>
      </w:r>
      <w:commentRangeStart w:id="21"/>
      <w:r>
        <w:rPr>
          <w:rFonts w:hint="eastAsia"/>
        </w:rPr>
        <w:t>因為</w:t>
      </w:r>
      <w:r w:rsidR="005D7E52">
        <w:rPr>
          <w:rFonts w:hint="eastAsia"/>
        </w:rPr>
        <w:t>缺失比例也</w:t>
      </w:r>
      <w:r>
        <w:rPr>
          <w:rFonts w:hint="eastAsia"/>
        </w:rPr>
        <w:t>逐漸</w:t>
      </w:r>
      <w:r w:rsidR="005D7E52">
        <w:rPr>
          <w:rFonts w:hint="eastAsia"/>
        </w:rPr>
        <w:t>增加</w:t>
      </w:r>
      <w:r>
        <w:rPr>
          <w:rFonts w:hint="eastAsia"/>
        </w:rPr>
        <w:t>，</w:t>
      </w:r>
      <w:r w:rsidR="005D7E52">
        <w:rPr>
          <w:rFonts w:hint="eastAsia"/>
        </w:rPr>
        <w:t>再</w:t>
      </w:r>
      <w:r>
        <w:rPr>
          <w:rFonts w:hint="eastAsia"/>
        </w:rPr>
        <w:t>配合</w:t>
      </w:r>
      <w:r>
        <w:rPr>
          <w:rFonts w:hint="eastAsia"/>
        </w:rPr>
        <w:t>k</w:t>
      </w:r>
      <w:r>
        <w:rPr>
          <w:rFonts w:hint="eastAsia"/>
        </w:rPr>
        <w:t>鄰近填補法</w:t>
      </w:r>
      <w:r w:rsidR="005D7E52">
        <w:rPr>
          <w:rFonts w:hint="eastAsia"/>
        </w:rPr>
        <w:t>中對可供參考點不足從缺</w:t>
      </w:r>
      <w:r>
        <w:rPr>
          <w:rFonts w:hint="eastAsia"/>
        </w:rPr>
        <w:t>的機制，</w:t>
      </w:r>
      <w:r w:rsidR="005D7E52">
        <w:rPr>
          <w:rFonts w:hint="eastAsia"/>
        </w:rPr>
        <w:lastRenderedPageBreak/>
        <w:t>致使即使計算</w:t>
      </w:r>
      <w:proofErr w:type="gramStart"/>
      <w:r w:rsidR="005D7E52">
        <w:rPr>
          <w:rFonts w:hint="eastAsia"/>
        </w:rPr>
        <w:t>鄰近點值的</w:t>
      </w:r>
      <w:proofErr w:type="gramEnd"/>
      <w:r w:rsidR="005D7E52">
        <w:rPr>
          <w:rFonts w:hint="eastAsia"/>
        </w:rPr>
        <w:t>平均也會逐漸失效</w:t>
      </w:r>
      <w:commentRangeEnd w:id="21"/>
      <w:r w:rsidR="00277F07">
        <w:rPr>
          <w:rStyle w:val="a3"/>
        </w:rPr>
        <w:commentReference w:id="21"/>
      </w:r>
      <w:r w:rsidR="005D7E52">
        <w:rPr>
          <w:rFonts w:hint="eastAsia"/>
        </w:rPr>
        <w:t>，</w:t>
      </w:r>
      <w:r>
        <w:rPr>
          <w:rFonts w:hint="eastAsia"/>
        </w:rPr>
        <w:t>這</w:t>
      </w:r>
      <w:r w:rsidR="005D7E52">
        <w:rPr>
          <w:rFonts w:hint="eastAsia"/>
        </w:rPr>
        <w:t>同時也</w:t>
      </w:r>
      <w:r>
        <w:rPr>
          <w:rFonts w:hint="eastAsia"/>
        </w:rPr>
        <w:t>意味著</w:t>
      </w:r>
      <w:r w:rsidR="005D7E52">
        <w:rPr>
          <w:rFonts w:hint="eastAsia"/>
        </w:rPr>
        <w:t>可供參考點</w:t>
      </w:r>
      <w:r w:rsidR="00EF7BB8">
        <w:rPr>
          <w:rFonts w:hint="eastAsia"/>
        </w:rPr>
        <w:t>數量以及參考值之可靠性</w:t>
      </w:r>
      <w:r w:rsidR="00AC1C20">
        <w:rPr>
          <w:rFonts w:hint="eastAsia"/>
        </w:rPr>
        <w:t>嚴重</w:t>
      </w:r>
      <w:r w:rsidR="00EF7BB8">
        <w:rPr>
          <w:rFonts w:hint="eastAsia"/>
        </w:rPr>
        <w:t>不足。</w:t>
      </w:r>
    </w:p>
    <w:p w14:paraId="72A7D24D" w14:textId="77777777" w:rsidR="00D67667" w:rsidRPr="009C1D1C" w:rsidRDefault="00D67667" w:rsidP="009C1D1C"/>
    <w:p w14:paraId="28AB386A" w14:textId="4BA00CDB" w:rsidR="00414C39" w:rsidRDefault="00E607E4" w:rsidP="007778ED">
      <w:pPr>
        <w:jc w:val="center"/>
        <w:rPr>
          <w:rFonts w:cs="Times New Roman"/>
        </w:rPr>
      </w:pPr>
      <w:r>
        <w:rPr>
          <w:rFonts w:cs="Times New Roman"/>
          <w:noProof/>
        </w:rPr>
        <w:drawing>
          <wp:inline distT="0" distB="0" distL="0" distR="0" wp14:anchorId="36B294A0" wp14:editId="3A5FCB6C">
            <wp:extent cx="4208540" cy="2832100"/>
            <wp:effectExtent l="0" t="0" r="1905" b="635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9175" cy="2845986"/>
                    </a:xfrm>
                    <a:prstGeom prst="rect">
                      <a:avLst/>
                    </a:prstGeom>
                    <a:noFill/>
                    <a:ln>
                      <a:noFill/>
                    </a:ln>
                  </pic:spPr>
                </pic:pic>
              </a:graphicData>
            </a:graphic>
          </wp:inline>
        </w:drawing>
      </w:r>
    </w:p>
    <w:p w14:paraId="5619F8EF" w14:textId="4041918A" w:rsidR="00414C39" w:rsidRDefault="00DC02DB" w:rsidP="007778ED">
      <w:pPr>
        <w:jc w:val="center"/>
        <w:rPr>
          <w:rFonts w:cs="Times New Roman"/>
        </w:rPr>
      </w:pPr>
      <w:r>
        <w:rPr>
          <w:rFonts w:cs="Times New Roman" w:hint="eastAsia"/>
        </w:rPr>
        <w:t>圖</w:t>
      </w:r>
      <w:r>
        <w:rPr>
          <w:rFonts w:cs="Times New Roman" w:hint="eastAsia"/>
        </w:rPr>
        <w:t xml:space="preserve">4.1 </w:t>
      </w:r>
      <w:r w:rsidR="00414C39">
        <w:rPr>
          <w:rFonts w:cs="Times New Roman"/>
        </w:rPr>
        <w:t>hit ratio v</w:t>
      </w:r>
      <w:r w:rsidR="00804D61">
        <w:rPr>
          <w:rFonts w:cs="Times New Roman" w:hint="eastAsia"/>
        </w:rPr>
        <w:t>e</w:t>
      </w:r>
      <w:r w:rsidR="00804D61">
        <w:rPr>
          <w:rFonts w:cs="Times New Roman"/>
        </w:rPr>
        <w:t>rsu</w:t>
      </w:r>
      <w:r w:rsidR="00414C39">
        <w:rPr>
          <w:rFonts w:cs="Times New Roman"/>
        </w:rPr>
        <w:t>s miss rate when k</w:t>
      </w:r>
      <w:r w:rsidR="009402D5">
        <w:rPr>
          <w:rFonts w:cs="Times New Roman" w:hint="eastAsia"/>
        </w:rPr>
        <w:t xml:space="preserve"> </w:t>
      </w:r>
      <w:r w:rsidR="00414C39">
        <w:rPr>
          <w:rFonts w:cs="Times New Roman"/>
        </w:rPr>
        <w:t>=</w:t>
      </w:r>
      <w:r w:rsidR="009402D5">
        <w:rPr>
          <w:rFonts w:cs="Times New Roman" w:hint="eastAsia"/>
        </w:rPr>
        <w:t xml:space="preserve"> </w:t>
      </w:r>
      <w:r w:rsidR="00414C39">
        <w:rPr>
          <w:rFonts w:cs="Times New Roman"/>
        </w:rPr>
        <w:t>1</w:t>
      </w:r>
    </w:p>
    <w:p w14:paraId="1B6B9323" w14:textId="77777777" w:rsidR="005D414B" w:rsidRDefault="005D414B" w:rsidP="007778ED">
      <w:pPr>
        <w:jc w:val="center"/>
        <w:rPr>
          <w:rFonts w:cs="Times New Roman"/>
        </w:rPr>
      </w:pPr>
    </w:p>
    <w:p w14:paraId="774F0404" w14:textId="7E8E0037" w:rsidR="00F4117B" w:rsidRDefault="00E607E4" w:rsidP="007778ED">
      <w:pPr>
        <w:jc w:val="center"/>
        <w:rPr>
          <w:rFonts w:cs="Times New Roman"/>
        </w:rPr>
      </w:pPr>
      <w:r>
        <w:rPr>
          <w:rFonts w:cs="Times New Roman"/>
          <w:noProof/>
        </w:rPr>
        <w:drawing>
          <wp:inline distT="0" distB="0" distL="0" distR="0" wp14:anchorId="6BC05D6A" wp14:editId="75D1EE0D">
            <wp:extent cx="4072591" cy="2787015"/>
            <wp:effectExtent l="0" t="0" r="444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09388" cy="2812196"/>
                    </a:xfrm>
                    <a:prstGeom prst="rect">
                      <a:avLst/>
                    </a:prstGeom>
                    <a:noFill/>
                    <a:ln>
                      <a:noFill/>
                    </a:ln>
                  </pic:spPr>
                </pic:pic>
              </a:graphicData>
            </a:graphic>
          </wp:inline>
        </w:drawing>
      </w:r>
    </w:p>
    <w:p w14:paraId="5D6773CB" w14:textId="295EFA4C" w:rsidR="00414C39" w:rsidRDefault="00DC02DB" w:rsidP="00414C39">
      <w:pPr>
        <w:jc w:val="center"/>
        <w:rPr>
          <w:rFonts w:cs="Times New Roman"/>
        </w:rPr>
      </w:pPr>
      <w:r>
        <w:rPr>
          <w:rFonts w:cs="Times New Roman" w:hint="eastAsia"/>
        </w:rPr>
        <w:t>圖</w:t>
      </w:r>
      <w:r>
        <w:rPr>
          <w:rFonts w:cs="Times New Roman" w:hint="eastAsia"/>
        </w:rPr>
        <w:t xml:space="preserve">4.2 </w:t>
      </w:r>
      <w:r w:rsidR="00414C39">
        <w:rPr>
          <w:rFonts w:cs="Times New Roman"/>
        </w:rPr>
        <w:t>hit ratio v</w:t>
      </w:r>
      <w:r w:rsidR="00804D61">
        <w:rPr>
          <w:rFonts w:cs="Times New Roman"/>
        </w:rPr>
        <w:t>ersu</w:t>
      </w:r>
      <w:r w:rsidR="00414C39">
        <w:rPr>
          <w:rFonts w:cs="Times New Roman"/>
        </w:rPr>
        <w:t>s miss rate when k</w:t>
      </w:r>
      <w:r w:rsidR="009402D5">
        <w:rPr>
          <w:rFonts w:cs="Times New Roman" w:hint="eastAsia"/>
        </w:rPr>
        <w:t xml:space="preserve"> </w:t>
      </w:r>
      <w:r w:rsidR="00414C39">
        <w:rPr>
          <w:rFonts w:cs="Times New Roman"/>
        </w:rPr>
        <w:t>=</w:t>
      </w:r>
      <w:r w:rsidR="009402D5">
        <w:rPr>
          <w:rFonts w:cs="Times New Roman" w:hint="eastAsia"/>
        </w:rPr>
        <w:t xml:space="preserve"> </w:t>
      </w:r>
      <w:r w:rsidR="00AB4FB3">
        <w:rPr>
          <w:rFonts w:cs="Times New Roman" w:hint="eastAsia"/>
        </w:rPr>
        <w:t>4</w:t>
      </w:r>
    </w:p>
    <w:p w14:paraId="08E391DE" w14:textId="1D5FAAE5" w:rsidR="00210060" w:rsidRPr="00414C39" w:rsidRDefault="00210060" w:rsidP="007778ED">
      <w:pPr>
        <w:jc w:val="center"/>
        <w:rPr>
          <w:rFonts w:cs="Times New Roman"/>
        </w:rPr>
      </w:pPr>
    </w:p>
    <w:p w14:paraId="7A2BE456" w14:textId="28426E58" w:rsidR="00210060" w:rsidRDefault="00210060" w:rsidP="007778ED">
      <w:pPr>
        <w:jc w:val="center"/>
        <w:rPr>
          <w:rFonts w:cs="Times New Roman"/>
        </w:rPr>
      </w:pPr>
    </w:p>
    <w:p w14:paraId="37A4A375" w14:textId="621CABB3" w:rsidR="00210060" w:rsidRDefault="00210060" w:rsidP="007778ED">
      <w:pPr>
        <w:jc w:val="center"/>
        <w:rPr>
          <w:rFonts w:cs="Times New Roman"/>
        </w:rPr>
      </w:pPr>
    </w:p>
    <w:p w14:paraId="00F3DED4" w14:textId="26B8149A" w:rsidR="00210060" w:rsidRDefault="00210060" w:rsidP="007778ED">
      <w:pPr>
        <w:jc w:val="center"/>
        <w:rPr>
          <w:rFonts w:cs="Times New Roman"/>
        </w:rPr>
      </w:pPr>
    </w:p>
    <w:p w14:paraId="7EFB2A84" w14:textId="77777777" w:rsidR="00210060" w:rsidRPr="00CB37B9" w:rsidRDefault="00210060" w:rsidP="007778ED">
      <w:pPr>
        <w:jc w:val="center"/>
        <w:rPr>
          <w:rFonts w:cs="Times New Roman"/>
        </w:rPr>
      </w:pPr>
    </w:p>
    <w:p w14:paraId="47775D43" w14:textId="02353372" w:rsidR="00F70FB9" w:rsidRDefault="00F70FB9" w:rsidP="00F70FB9">
      <w:pPr>
        <w:pStyle w:val="2"/>
        <w:rPr>
          <w:rFonts w:cs="Times New Roman"/>
        </w:rPr>
      </w:pPr>
      <w:r>
        <w:rPr>
          <w:rFonts w:cs="Times New Roman" w:hint="eastAsia"/>
        </w:rPr>
        <w:lastRenderedPageBreak/>
        <w:t xml:space="preserve">4.3 </w:t>
      </w:r>
      <w:r w:rsidR="004248E8">
        <w:rPr>
          <w:rFonts w:cs="Times New Roman" w:hint="eastAsia"/>
        </w:rPr>
        <w:t>實驗二</w:t>
      </w:r>
    </w:p>
    <w:p w14:paraId="6F2BFD52" w14:textId="5E4D83DB" w:rsidR="00CB37B9" w:rsidRDefault="00CB37B9" w:rsidP="00CB37B9">
      <w:pPr>
        <w:pStyle w:val="3"/>
      </w:pPr>
      <w:r w:rsidRPr="00CB37B9">
        <w:rPr>
          <w:rFonts w:hint="eastAsia"/>
        </w:rPr>
        <w:t>4.3.1</w:t>
      </w:r>
      <w:r>
        <w:rPr>
          <w:rFonts w:hint="eastAsia"/>
        </w:rPr>
        <w:t xml:space="preserve"> </w:t>
      </w:r>
      <w:r>
        <w:rPr>
          <w:rFonts w:hint="eastAsia"/>
        </w:rPr>
        <w:t>實驗目的</w:t>
      </w:r>
      <w:r w:rsidR="007B3D10">
        <w:rPr>
          <w:rFonts w:hint="eastAsia"/>
        </w:rPr>
        <w:t>與設計</w:t>
      </w:r>
    </w:p>
    <w:p w14:paraId="5EC85E0B" w14:textId="1CAFEE53" w:rsidR="00F4117B" w:rsidRPr="004072C7" w:rsidRDefault="004072C7" w:rsidP="00F4117B">
      <w:r>
        <w:rPr>
          <w:rFonts w:hint="eastAsia"/>
        </w:rPr>
        <w:t>在同一</w:t>
      </w:r>
      <w:r>
        <w:rPr>
          <w:rFonts w:hint="eastAsia"/>
        </w:rPr>
        <w:t>k</w:t>
      </w:r>
      <w:proofErr w:type="gramStart"/>
      <w:r>
        <w:rPr>
          <w:rFonts w:hint="eastAsia"/>
        </w:rPr>
        <w:t>值下</w:t>
      </w:r>
      <w:proofErr w:type="gramEnd"/>
      <w:r>
        <w:rPr>
          <w:rFonts w:hint="eastAsia"/>
        </w:rPr>
        <w:t>，在不同</w:t>
      </w:r>
      <w:r>
        <w:rPr>
          <w:rFonts w:hint="eastAsia"/>
        </w:rPr>
        <w:t>m</w:t>
      </w:r>
      <w:r>
        <w:t>issing rate</w:t>
      </w:r>
      <w:r>
        <w:rPr>
          <w:rFonts w:hint="eastAsia"/>
        </w:rPr>
        <w:t>程度下所能夠找回近似</w:t>
      </w:r>
      <w:r>
        <w:rPr>
          <w:rFonts w:hint="eastAsia"/>
        </w:rPr>
        <w:t>s</w:t>
      </w:r>
      <w:r>
        <w:t>kyline</w:t>
      </w:r>
      <w:r>
        <w:rPr>
          <w:rFonts w:hint="eastAsia"/>
        </w:rPr>
        <w:t xml:space="preserve"> s</w:t>
      </w:r>
      <w:r>
        <w:t>et</w:t>
      </w:r>
      <w:r>
        <w:rPr>
          <w:rFonts w:hint="eastAsia"/>
        </w:rPr>
        <w:t>的程度</w:t>
      </w:r>
      <w:r w:rsidR="002D56B4">
        <w:rPr>
          <w:rFonts w:hint="eastAsia"/>
        </w:rPr>
        <w:t>。</w:t>
      </w:r>
    </w:p>
    <w:p w14:paraId="2F2985CC" w14:textId="7469438D" w:rsidR="00502B99" w:rsidRDefault="00CB37B9" w:rsidP="00502B99">
      <w:pPr>
        <w:pStyle w:val="3"/>
        <w:rPr>
          <w:rFonts w:cs="Times New Roman"/>
        </w:rPr>
      </w:pPr>
      <w:r>
        <w:rPr>
          <w:rFonts w:cs="Times New Roman" w:hint="eastAsia"/>
        </w:rPr>
        <w:t xml:space="preserve">4.3.2 </w:t>
      </w:r>
      <w:r>
        <w:rPr>
          <w:rFonts w:cs="Times New Roman" w:hint="eastAsia"/>
        </w:rPr>
        <w:t>實驗方法</w:t>
      </w:r>
    </w:p>
    <w:p w14:paraId="05516EC3" w14:textId="0709DDD0" w:rsidR="00502B99" w:rsidRDefault="00B46189" w:rsidP="00502B99">
      <w:r>
        <w:rPr>
          <w:rFonts w:hint="eastAsia"/>
        </w:rPr>
        <w:t>本實驗所使用的資料集</w:t>
      </w:r>
      <w:r>
        <w:rPr>
          <w:rFonts w:hint="eastAsia"/>
        </w:rPr>
        <w:t>k</w:t>
      </w:r>
      <w:r>
        <w:rPr>
          <w:rFonts w:hint="eastAsia"/>
        </w:rPr>
        <w:t>值最大範圍可以到</w:t>
      </w:r>
      <w:r>
        <w:rPr>
          <w:rFonts w:hint="eastAsia"/>
        </w:rPr>
        <w:t>17</w:t>
      </w:r>
      <w:r w:rsidR="004072C7">
        <w:rPr>
          <w:rFonts w:hint="eastAsia"/>
        </w:rPr>
        <w:t>，故分別取三種不同</w:t>
      </w:r>
      <w:r w:rsidR="004072C7">
        <w:rPr>
          <w:rFonts w:hint="eastAsia"/>
        </w:rPr>
        <w:t>k</w:t>
      </w:r>
      <w:r w:rsidR="004072C7">
        <w:rPr>
          <w:rFonts w:hint="eastAsia"/>
        </w:rPr>
        <w:t>值分別做三次比較，以觀察</w:t>
      </w:r>
      <w:r w:rsidR="004072C7">
        <w:rPr>
          <w:rFonts w:hint="eastAsia"/>
        </w:rPr>
        <w:t>k</w:t>
      </w:r>
      <w:r w:rsidR="004072C7">
        <w:rPr>
          <w:rFonts w:hint="eastAsia"/>
        </w:rPr>
        <w:t>鄰近填補法、權重型</w:t>
      </w:r>
      <w:r w:rsidR="004072C7">
        <w:rPr>
          <w:rFonts w:hint="eastAsia"/>
        </w:rPr>
        <w:t>k</w:t>
      </w:r>
      <w:r w:rsidR="004072C7">
        <w:rPr>
          <w:rFonts w:hint="eastAsia"/>
        </w:rPr>
        <w:t>鄰近法以及本論文方法填補後的值所能夠找回原</w:t>
      </w:r>
      <w:r w:rsidR="004072C7">
        <w:rPr>
          <w:rFonts w:hint="eastAsia"/>
        </w:rPr>
        <w:t>s</w:t>
      </w:r>
      <w:r w:rsidR="004072C7">
        <w:t>kyline set</w:t>
      </w:r>
      <w:r w:rsidR="004072C7">
        <w:rPr>
          <w:rFonts w:hint="eastAsia"/>
        </w:rPr>
        <w:t>的程度。</w:t>
      </w:r>
    </w:p>
    <w:p w14:paraId="270EB286" w14:textId="77777777" w:rsidR="002907DC" w:rsidRDefault="002907DC" w:rsidP="002907DC"/>
    <w:p w14:paraId="208F15D5" w14:textId="46006A88" w:rsidR="002907DC" w:rsidRPr="00502B99" w:rsidRDefault="002907DC" w:rsidP="00502B99">
      <w:r>
        <w:rPr>
          <w:rFonts w:hint="eastAsia"/>
        </w:rPr>
        <w:t>x</w:t>
      </w:r>
      <w:r>
        <w:rPr>
          <w:rFonts w:hint="eastAsia"/>
        </w:rPr>
        <w:t>軸為缺失值</w:t>
      </w:r>
      <w:proofErr w:type="gramStart"/>
      <w:r>
        <w:rPr>
          <w:rFonts w:hint="eastAsia"/>
        </w:rPr>
        <w:t>佔</w:t>
      </w:r>
      <w:proofErr w:type="gramEnd"/>
      <w:r>
        <w:rPr>
          <w:rFonts w:hint="eastAsia"/>
        </w:rPr>
        <w:t>整體資料集當中的比例，</w:t>
      </w:r>
      <w:r>
        <w:rPr>
          <w:rFonts w:hint="eastAsia"/>
        </w:rPr>
        <w:t>y</w:t>
      </w:r>
      <w:r>
        <w:rPr>
          <w:rFonts w:hint="eastAsia"/>
        </w:rPr>
        <w:t>軸為最填補所有缺失值</w:t>
      </w:r>
      <w:r w:rsidR="008C533F">
        <w:rPr>
          <w:rFonts w:hint="eastAsia"/>
        </w:rPr>
        <w:t>之</w:t>
      </w:r>
      <w:r>
        <w:rPr>
          <w:rFonts w:hint="eastAsia"/>
        </w:rPr>
        <w:t>後，再分別跑同一支尋找</w:t>
      </w:r>
      <w:r>
        <w:rPr>
          <w:rFonts w:hint="eastAsia"/>
        </w:rPr>
        <w:t>s</w:t>
      </w:r>
      <w:r>
        <w:t>kyline set</w:t>
      </w:r>
      <w:r>
        <w:rPr>
          <w:rFonts w:hint="eastAsia"/>
        </w:rPr>
        <w:t>的程式，並與缺失前的原</w:t>
      </w:r>
      <w:r>
        <w:rPr>
          <w:rFonts w:hint="eastAsia"/>
        </w:rPr>
        <w:t>s</w:t>
      </w:r>
      <w:r>
        <w:t>kyline set</w:t>
      </w:r>
      <w:r>
        <w:rPr>
          <w:rFonts w:hint="eastAsia"/>
        </w:rPr>
        <w:t>做比較計算出相似程度。若越接近原</w:t>
      </w:r>
      <w:r>
        <w:rPr>
          <w:rFonts w:hint="eastAsia"/>
        </w:rPr>
        <w:t>skyline set</w:t>
      </w:r>
      <w:r>
        <w:rPr>
          <w:rFonts w:hint="eastAsia"/>
        </w:rPr>
        <w:t>則</w:t>
      </w:r>
      <w:r>
        <w:rPr>
          <w:rFonts w:hint="eastAsia"/>
        </w:rPr>
        <w:t>y</w:t>
      </w:r>
      <w:r>
        <w:rPr>
          <w:rFonts w:hint="eastAsia"/>
        </w:rPr>
        <w:t>軸</w:t>
      </w:r>
      <w:r w:rsidR="006239FA">
        <w:rPr>
          <w:rFonts w:hint="eastAsia"/>
        </w:rPr>
        <w:t>的值</w:t>
      </w:r>
      <w:r>
        <w:rPr>
          <w:rFonts w:hint="eastAsia"/>
        </w:rPr>
        <w:t>越接近</w:t>
      </w:r>
      <w:r>
        <w:rPr>
          <w:rFonts w:hint="eastAsia"/>
        </w:rPr>
        <w:t>1.0</w:t>
      </w:r>
      <w:r>
        <w:rPr>
          <w:rFonts w:hint="eastAsia"/>
        </w:rPr>
        <w:t>。</w:t>
      </w:r>
    </w:p>
    <w:p w14:paraId="09BE5215" w14:textId="2FDED9E7" w:rsidR="0080656B" w:rsidRDefault="00CB37B9" w:rsidP="00CB37B9">
      <w:pPr>
        <w:pStyle w:val="3"/>
        <w:rPr>
          <w:rFonts w:cs="Times New Roman"/>
        </w:rPr>
      </w:pPr>
      <w:r>
        <w:rPr>
          <w:rFonts w:cs="Times New Roman" w:hint="eastAsia"/>
        </w:rPr>
        <w:t xml:space="preserve">4.3.3 </w:t>
      </w:r>
      <w:r>
        <w:rPr>
          <w:rFonts w:cs="Times New Roman" w:hint="eastAsia"/>
        </w:rPr>
        <w:t>實驗結果、分析與實驗結論</w:t>
      </w:r>
    </w:p>
    <w:p w14:paraId="06BA0FB5" w14:textId="77777777" w:rsidR="006A0DC7" w:rsidRDefault="00FA3FAA" w:rsidP="00FA3FAA">
      <w:r>
        <w:rPr>
          <w:rFonts w:hint="eastAsia"/>
        </w:rPr>
        <w:t>實驗二結果</w:t>
      </w:r>
      <w:r w:rsidR="009E227D">
        <w:rPr>
          <w:rFonts w:hint="eastAsia"/>
        </w:rPr>
        <w:t>顯示出，本實驗方法雖然在</w:t>
      </w:r>
      <w:r w:rsidR="00DA0733">
        <w:rPr>
          <w:rFonts w:hint="eastAsia"/>
        </w:rPr>
        <w:t>某些</w:t>
      </w:r>
      <w:r w:rsidR="00DA0733">
        <w:rPr>
          <w:rFonts w:hint="eastAsia"/>
        </w:rPr>
        <w:t>k</w:t>
      </w:r>
      <w:r w:rsidR="00DA0733">
        <w:rPr>
          <w:rFonts w:hint="eastAsia"/>
        </w:rPr>
        <w:t>值不大情形下</w:t>
      </w:r>
      <w:r w:rsidR="009F2B67">
        <w:rPr>
          <w:rFonts w:hint="eastAsia"/>
        </w:rPr>
        <w:t>準確度會略差</w:t>
      </w:r>
      <w:r w:rsidR="00DA0733">
        <w:rPr>
          <w:rFonts w:hint="eastAsia"/>
        </w:rPr>
        <w:t>，</w:t>
      </w:r>
      <w:r w:rsidR="003C2E7A">
        <w:rPr>
          <w:rFonts w:hint="eastAsia"/>
        </w:rPr>
        <w:t>如表</w:t>
      </w:r>
      <w:r w:rsidR="003C2E7A">
        <w:rPr>
          <w:rFonts w:hint="eastAsia"/>
        </w:rPr>
        <w:t>4.2</w:t>
      </w:r>
      <w:r w:rsidR="009F769E">
        <w:rPr>
          <w:rFonts w:hint="eastAsia"/>
        </w:rPr>
        <w:t>與圖</w:t>
      </w:r>
      <w:r w:rsidR="009F769E">
        <w:rPr>
          <w:rFonts w:hint="eastAsia"/>
        </w:rPr>
        <w:t>4.4</w:t>
      </w:r>
      <w:r w:rsidR="009F769E">
        <w:rPr>
          <w:rFonts w:hint="eastAsia"/>
        </w:rPr>
        <w:t>中，當</w:t>
      </w:r>
      <w:r w:rsidR="009F769E">
        <w:rPr>
          <w:rFonts w:hint="eastAsia"/>
        </w:rPr>
        <w:t>k</w:t>
      </w:r>
      <w:r w:rsidR="009F769E">
        <w:t>=5</w:t>
      </w:r>
      <w:r w:rsidR="009F769E">
        <w:rPr>
          <w:rFonts w:hint="eastAsia"/>
        </w:rPr>
        <w:t>且</w:t>
      </w:r>
      <w:r w:rsidR="001822E6">
        <w:rPr>
          <w:rFonts w:hint="eastAsia"/>
        </w:rPr>
        <w:t>缺失比率</w:t>
      </w:r>
      <w:r w:rsidR="001822E6">
        <w:rPr>
          <w:rFonts w:hint="eastAsia"/>
        </w:rPr>
        <w:t>0.</w:t>
      </w:r>
      <w:r w:rsidR="00D8172C">
        <w:rPr>
          <w:rFonts w:hint="eastAsia"/>
        </w:rPr>
        <w:t>3</w:t>
      </w:r>
      <w:r w:rsidR="009F769E">
        <w:rPr>
          <w:rFonts w:hint="eastAsia"/>
        </w:rPr>
        <w:t>到</w:t>
      </w:r>
      <w:r w:rsidR="009F769E">
        <w:rPr>
          <w:rFonts w:hint="eastAsia"/>
        </w:rPr>
        <w:t>0.55</w:t>
      </w:r>
      <w:proofErr w:type="gramStart"/>
      <w:r w:rsidR="009F769E">
        <w:rPr>
          <w:rFonts w:hint="eastAsia"/>
        </w:rPr>
        <w:t>之間</w:t>
      </w:r>
      <w:r w:rsidR="008B5381">
        <w:rPr>
          <w:rFonts w:hint="eastAsia"/>
        </w:rPr>
        <w:t>，</w:t>
      </w:r>
      <w:proofErr w:type="gramEnd"/>
      <w:r w:rsidR="008B5381">
        <w:rPr>
          <w:rFonts w:hint="eastAsia"/>
        </w:rPr>
        <w:t>本論文方法準確度有下降，</w:t>
      </w:r>
      <w:r w:rsidR="00D8172C">
        <w:rPr>
          <w:rFonts w:hint="eastAsia"/>
        </w:rPr>
        <w:t>此時</w:t>
      </w:r>
      <w:r w:rsidR="00D8172C">
        <w:rPr>
          <w:rFonts w:hint="eastAsia"/>
        </w:rPr>
        <w:t>k</w:t>
      </w:r>
      <w:r w:rsidR="00D8172C">
        <w:rPr>
          <w:rFonts w:hint="eastAsia"/>
        </w:rPr>
        <w:t>鄰近填補法有機會擁有較好的填補效果是因為缺失程度不高下，</w:t>
      </w:r>
      <w:r w:rsidR="00D8172C">
        <w:rPr>
          <w:rFonts w:hint="eastAsia"/>
        </w:rPr>
        <w:t>k</w:t>
      </w:r>
      <w:r w:rsidR="00D8172C">
        <w:rPr>
          <w:rFonts w:hint="eastAsia"/>
        </w:rPr>
        <w:t>鄰近填補法還能夠以足夠的</w:t>
      </w:r>
      <w:r w:rsidR="00D8172C">
        <w:rPr>
          <w:rFonts w:hint="eastAsia"/>
        </w:rPr>
        <w:t>k</w:t>
      </w:r>
      <w:r w:rsidR="00D8172C">
        <w:rPr>
          <w:rFonts w:hint="eastAsia"/>
        </w:rPr>
        <w:t>與鄰近點計算平均後填回</w:t>
      </w:r>
      <w:r w:rsidR="006A0DC7">
        <w:rPr>
          <w:rFonts w:hint="eastAsia"/>
        </w:rPr>
        <w:t>。</w:t>
      </w:r>
    </w:p>
    <w:p w14:paraId="6B85B477" w14:textId="77777777" w:rsidR="0023730C" w:rsidRDefault="0023730C" w:rsidP="00FA3FAA"/>
    <w:p w14:paraId="05E901C6" w14:textId="6B916001" w:rsidR="001C153A" w:rsidRDefault="006A0DC7" w:rsidP="00FA3FAA">
      <w:r>
        <w:rPr>
          <w:rFonts w:hint="eastAsia"/>
        </w:rPr>
        <w:t>本論文的方法之中</w:t>
      </w:r>
      <w:commentRangeStart w:id="22"/>
      <w:r>
        <w:rPr>
          <w:rFonts w:hint="eastAsia"/>
        </w:rPr>
        <w:t>有採取</w:t>
      </w:r>
      <w:proofErr w:type="gramStart"/>
      <w:r>
        <w:rPr>
          <w:rFonts w:hint="eastAsia"/>
        </w:rPr>
        <w:t>採</w:t>
      </w:r>
      <w:proofErr w:type="gramEnd"/>
      <w:r>
        <w:rPr>
          <w:rFonts w:hint="eastAsia"/>
        </w:rPr>
        <w:t>樣的機制</w:t>
      </w:r>
      <w:commentRangeEnd w:id="22"/>
      <w:r w:rsidR="001C718A">
        <w:rPr>
          <w:rStyle w:val="a3"/>
        </w:rPr>
        <w:commentReference w:id="22"/>
      </w:r>
      <w:r>
        <w:rPr>
          <w:rFonts w:hint="eastAsia"/>
        </w:rPr>
        <w:t>，此機制</w:t>
      </w:r>
      <w:r w:rsidR="00D8172C">
        <w:rPr>
          <w:rFonts w:hint="eastAsia"/>
        </w:rPr>
        <w:t>在</w:t>
      </w:r>
      <w:r w:rsidR="00D8172C">
        <w:rPr>
          <w:rFonts w:hint="eastAsia"/>
        </w:rPr>
        <w:t>k</w:t>
      </w:r>
      <w:r w:rsidR="00D8172C">
        <w:rPr>
          <w:rFonts w:hint="eastAsia"/>
        </w:rPr>
        <w:t>值不大的時候且缺失比例不高時</w:t>
      </w:r>
      <w:r w:rsidR="001C153A">
        <w:rPr>
          <w:rFonts w:hint="eastAsia"/>
        </w:rPr>
        <w:t>會比較容易啟動</w:t>
      </w:r>
      <w:r w:rsidR="00D8172C">
        <w:rPr>
          <w:rFonts w:hint="eastAsia"/>
        </w:rPr>
        <w:t>，</w:t>
      </w:r>
      <w:r w:rsidR="001C153A">
        <w:rPr>
          <w:rFonts w:hint="eastAsia"/>
        </w:rPr>
        <w:t>但隨著缺失比率增加下，</w:t>
      </w:r>
      <w:r w:rsidR="001C153A">
        <w:rPr>
          <w:rFonts w:hint="eastAsia"/>
        </w:rPr>
        <w:t>k</w:t>
      </w:r>
      <w:r w:rsidR="001C153A">
        <w:rPr>
          <w:rFonts w:hint="eastAsia"/>
        </w:rPr>
        <w:t>值的增加所帶來的益處會越不明顯，而此時本論文中採樣的方式反而可以起到</w:t>
      </w:r>
      <w:commentRangeStart w:id="23"/>
      <w:r w:rsidR="004F0375">
        <w:rPr>
          <w:rFonts w:hint="eastAsia"/>
        </w:rPr>
        <w:t>更大機會能有效</w:t>
      </w:r>
      <w:commentRangeEnd w:id="23"/>
      <w:r w:rsidR="001C718A">
        <w:rPr>
          <w:rStyle w:val="a3"/>
        </w:rPr>
        <w:commentReference w:id="23"/>
      </w:r>
      <w:r w:rsidR="004F0375">
        <w:rPr>
          <w:rFonts w:hint="eastAsia"/>
        </w:rPr>
        <w:t>的</w:t>
      </w:r>
      <w:r w:rsidR="00646C08">
        <w:rPr>
          <w:rFonts w:hint="eastAsia"/>
        </w:rPr>
        <w:t>找到鄰近</w:t>
      </w:r>
      <w:r w:rsidR="004F0375">
        <w:rPr>
          <w:rFonts w:hint="eastAsia"/>
        </w:rPr>
        <w:t>參考點</w:t>
      </w:r>
      <w:commentRangeStart w:id="24"/>
      <w:r w:rsidR="00646C08">
        <w:rPr>
          <w:rFonts w:hint="eastAsia"/>
        </w:rPr>
        <w:t>。</w:t>
      </w:r>
      <w:commentRangeEnd w:id="24"/>
      <w:r w:rsidR="001C718A">
        <w:rPr>
          <w:rStyle w:val="a3"/>
        </w:rPr>
        <w:commentReference w:id="24"/>
      </w:r>
    </w:p>
    <w:p w14:paraId="1725446F" w14:textId="3C633E13" w:rsidR="008751C6" w:rsidRPr="00B5744C" w:rsidRDefault="008751C6" w:rsidP="00FA3FAA"/>
    <w:p w14:paraId="5EFF1505" w14:textId="5A4AD47C" w:rsidR="000F5D06" w:rsidRPr="00FA3FAA" w:rsidRDefault="00B5744C" w:rsidP="00FA3FAA">
      <w:r>
        <w:rPr>
          <w:rFonts w:hint="eastAsia"/>
        </w:rPr>
        <w:t>從表</w:t>
      </w:r>
      <w:r>
        <w:rPr>
          <w:rFonts w:hint="eastAsia"/>
        </w:rPr>
        <w:t>4.1</w:t>
      </w:r>
      <w:r w:rsidR="008D2AFF">
        <w:rPr>
          <w:rFonts w:hint="eastAsia"/>
        </w:rPr>
        <w:t>與</w:t>
      </w:r>
      <w:r w:rsidR="008D2AFF">
        <w:rPr>
          <w:rFonts w:hint="eastAsia"/>
        </w:rPr>
        <w:t>4.2</w:t>
      </w:r>
      <w:r w:rsidR="008D2AFF">
        <w:rPr>
          <w:rFonts w:hint="eastAsia"/>
        </w:rPr>
        <w:t>中</w:t>
      </w:r>
      <w:r>
        <w:rPr>
          <w:rFonts w:hint="eastAsia"/>
        </w:rPr>
        <w:t>可以看出</w:t>
      </w:r>
      <w:r>
        <w:t>k</w:t>
      </w:r>
      <w:r>
        <w:rPr>
          <w:rFonts w:hint="eastAsia"/>
        </w:rPr>
        <w:t>鄰近填補法</w:t>
      </w:r>
      <w:r w:rsidR="008751C6">
        <w:rPr>
          <w:rFonts w:hint="eastAsia"/>
        </w:rPr>
        <w:t>大約</w:t>
      </w:r>
      <w:r>
        <w:rPr>
          <w:rFonts w:hint="eastAsia"/>
        </w:rPr>
        <w:t>從缺失比率</w:t>
      </w:r>
      <w:r w:rsidR="00677AA4">
        <w:rPr>
          <w:rFonts w:hint="eastAsia"/>
        </w:rPr>
        <w:t>30%</w:t>
      </w:r>
      <w:r w:rsidR="00677AA4">
        <w:rPr>
          <w:rFonts w:hint="eastAsia"/>
        </w:rPr>
        <w:t>時準確度就開始急遽下降，雖然中間可能有小幅度的上升，但可看出下降程度</w:t>
      </w:r>
      <w:r w:rsidR="0030548E">
        <w:rPr>
          <w:rFonts w:hint="eastAsia"/>
        </w:rPr>
        <w:t>在</w:t>
      </w:r>
      <w:r w:rsidR="0030548E">
        <w:rPr>
          <w:rFonts w:hint="eastAsia"/>
        </w:rPr>
        <w:t>75%</w:t>
      </w:r>
      <w:r w:rsidR="0030548E">
        <w:rPr>
          <w:rFonts w:hint="eastAsia"/>
        </w:rPr>
        <w:t>以後</w:t>
      </w:r>
      <w:r w:rsidR="001F72ED">
        <w:rPr>
          <w:rFonts w:hint="eastAsia"/>
        </w:rPr>
        <w:t>下降幅度又</w:t>
      </w:r>
      <w:r w:rsidR="0030548E">
        <w:rPr>
          <w:rFonts w:hint="eastAsia"/>
        </w:rPr>
        <w:t>更加嚴重</w:t>
      </w:r>
      <w:r w:rsidR="001F72ED">
        <w:rPr>
          <w:rFonts w:hint="eastAsia"/>
        </w:rPr>
        <w:t>，表</w:t>
      </w:r>
      <w:r w:rsidR="001F72ED">
        <w:rPr>
          <w:rFonts w:hint="eastAsia"/>
        </w:rPr>
        <w:t>4.3</w:t>
      </w:r>
      <w:r w:rsidR="001F72ED">
        <w:rPr>
          <w:rFonts w:hint="eastAsia"/>
        </w:rPr>
        <w:t>更是提前在缺失值達</w:t>
      </w:r>
      <w:r w:rsidR="001F72ED">
        <w:rPr>
          <w:rFonts w:hint="eastAsia"/>
        </w:rPr>
        <w:t>55%</w:t>
      </w:r>
      <w:r w:rsidR="001F72ED">
        <w:rPr>
          <w:rFonts w:hint="eastAsia"/>
        </w:rPr>
        <w:t>時就開始大幅下滑</w:t>
      </w:r>
      <w:r w:rsidR="00470A6D">
        <w:rPr>
          <w:rFonts w:hint="eastAsia"/>
        </w:rPr>
        <w:t>，這都顯示出</w:t>
      </w:r>
      <w:r w:rsidR="001C1A97">
        <w:rPr>
          <w:rFonts w:hint="eastAsia"/>
        </w:rPr>
        <w:t>一個現象，即</w:t>
      </w:r>
      <w:r w:rsidR="001C1A97">
        <w:rPr>
          <w:rFonts w:hint="eastAsia"/>
        </w:rPr>
        <w:t>k</w:t>
      </w:r>
      <w:r w:rsidR="001C1A97">
        <w:rPr>
          <w:rFonts w:hint="eastAsia"/>
        </w:rPr>
        <w:t>鄰近填補法</w:t>
      </w:r>
      <w:r w:rsidR="00686851">
        <w:rPr>
          <w:rFonts w:hint="eastAsia"/>
        </w:rPr>
        <w:t>所參考鄰近點的機制</w:t>
      </w:r>
      <w:r w:rsidR="00B6161D">
        <w:rPr>
          <w:rFonts w:hint="eastAsia"/>
        </w:rPr>
        <w:t>，</w:t>
      </w:r>
      <w:r w:rsidR="001C1A97">
        <w:rPr>
          <w:rFonts w:hint="eastAsia"/>
        </w:rPr>
        <w:t>對</w:t>
      </w:r>
      <w:r w:rsidR="00B6161D">
        <w:rPr>
          <w:rFonts w:hint="eastAsia"/>
        </w:rPr>
        <w:t>於</w:t>
      </w:r>
      <w:r w:rsidR="001C1A97">
        <w:rPr>
          <w:rFonts w:hint="eastAsia"/>
        </w:rPr>
        <w:t>缺失值</w:t>
      </w:r>
      <w:r w:rsidR="003D2A54">
        <w:rPr>
          <w:rFonts w:hint="eastAsia"/>
        </w:rPr>
        <w:t>很多的</w:t>
      </w:r>
      <w:proofErr w:type="gramStart"/>
      <w:r w:rsidR="003D2A54">
        <w:rPr>
          <w:rFonts w:hint="eastAsia"/>
        </w:rPr>
        <w:t>情形下</w:t>
      </w:r>
      <w:commentRangeStart w:id="25"/>
      <w:r w:rsidR="001C1A97">
        <w:rPr>
          <w:rFonts w:hint="eastAsia"/>
        </w:rPr>
        <w:t>抗性</w:t>
      </w:r>
      <w:commentRangeEnd w:id="25"/>
      <w:proofErr w:type="gramEnd"/>
      <w:r w:rsidR="001C718A">
        <w:rPr>
          <w:rStyle w:val="a3"/>
        </w:rPr>
        <w:commentReference w:id="25"/>
      </w:r>
      <w:r w:rsidR="001C1A97">
        <w:rPr>
          <w:rFonts w:hint="eastAsia"/>
        </w:rPr>
        <w:t>不高</w:t>
      </w:r>
      <w:r w:rsidR="0030548E">
        <w:rPr>
          <w:rFonts w:hint="eastAsia"/>
        </w:rPr>
        <w:t>。</w:t>
      </w:r>
    </w:p>
    <w:p w14:paraId="21A90495" w14:textId="77777777" w:rsidR="00BB3AE2" w:rsidRDefault="00BB3AE2">
      <w:r>
        <w:br w:type="page"/>
      </w:r>
    </w:p>
    <w:tbl>
      <w:tblPr>
        <w:tblW w:w="6790" w:type="dxa"/>
        <w:jc w:val="center"/>
        <w:tblCellMar>
          <w:left w:w="28" w:type="dxa"/>
          <w:right w:w="28" w:type="dxa"/>
        </w:tblCellMar>
        <w:tblLook w:val="04A0" w:firstRow="1" w:lastRow="0" w:firstColumn="1" w:lastColumn="0" w:noHBand="0" w:noVBand="1"/>
      </w:tblPr>
      <w:tblGrid>
        <w:gridCol w:w="1111"/>
        <w:gridCol w:w="631"/>
        <w:gridCol w:w="631"/>
        <w:gridCol w:w="631"/>
        <w:gridCol w:w="631"/>
        <w:gridCol w:w="631"/>
        <w:gridCol w:w="631"/>
        <w:gridCol w:w="631"/>
        <w:gridCol w:w="631"/>
        <w:gridCol w:w="631"/>
      </w:tblGrid>
      <w:tr w:rsidR="00AB4A6F" w:rsidRPr="000A3802" w14:paraId="618FE346" w14:textId="77777777" w:rsidTr="001A40E6">
        <w:trPr>
          <w:trHeight w:val="303"/>
          <w:jc w:val="center"/>
        </w:trPr>
        <w:tc>
          <w:tcPr>
            <w:tcW w:w="1111" w:type="dxa"/>
            <w:tcBorders>
              <w:top w:val="nil"/>
              <w:left w:val="nil"/>
              <w:bottom w:val="single" w:sz="8" w:space="0" w:color="8EA9DB"/>
              <w:right w:val="nil"/>
            </w:tcBorders>
            <w:shd w:val="clear" w:color="auto" w:fill="auto"/>
            <w:noWrap/>
            <w:vAlign w:val="center"/>
            <w:hideMark/>
          </w:tcPr>
          <w:p w14:paraId="78F2D585" w14:textId="2550A3CF"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lastRenderedPageBreak/>
              <w:t>缺失比例</w:t>
            </w:r>
          </w:p>
        </w:tc>
        <w:tc>
          <w:tcPr>
            <w:tcW w:w="631" w:type="dxa"/>
            <w:tcBorders>
              <w:top w:val="nil"/>
              <w:left w:val="nil"/>
              <w:bottom w:val="single" w:sz="8" w:space="0" w:color="8EA9DB"/>
              <w:right w:val="nil"/>
            </w:tcBorders>
            <w:shd w:val="clear" w:color="auto" w:fill="auto"/>
            <w:noWrap/>
            <w:vAlign w:val="center"/>
            <w:hideMark/>
          </w:tcPr>
          <w:p w14:paraId="16F6531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31" w:type="dxa"/>
            <w:tcBorders>
              <w:top w:val="nil"/>
              <w:left w:val="nil"/>
              <w:bottom w:val="single" w:sz="8" w:space="0" w:color="8EA9DB"/>
              <w:right w:val="nil"/>
            </w:tcBorders>
            <w:shd w:val="clear" w:color="auto" w:fill="auto"/>
            <w:noWrap/>
            <w:vAlign w:val="center"/>
            <w:hideMark/>
          </w:tcPr>
          <w:p w14:paraId="02DF6CD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31" w:type="dxa"/>
            <w:tcBorders>
              <w:top w:val="nil"/>
              <w:left w:val="nil"/>
              <w:bottom w:val="single" w:sz="8" w:space="0" w:color="8EA9DB"/>
              <w:right w:val="nil"/>
            </w:tcBorders>
            <w:shd w:val="clear" w:color="auto" w:fill="auto"/>
            <w:noWrap/>
            <w:vAlign w:val="center"/>
            <w:hideMark/>
          </w:tcPr>
          <w:p w14:paraId="505FE7E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31" w:type="dxa"/>
            <w:tcBorders>
              <w:top w:val="nil"/>
              <w:left w:val="nil"/>
              <w:bottom w:val="single" w:sz="8" w:space="0" w:color="8EA9DB"/>
              <w:right w:val="nil"/>
            </w:tcBorders>
            <w:shd w:val="clear" w:color="auto" w:fill="auto"/>
            <w:noWrap/>
            <w:vAlign w:val="center"/>
            <w:hideMark/>
          </w:tcPr>
          <w:p w14:paraId="0A5124D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31" w:type="dxa"/>
            <w:tcBorders>
              <w:top w:val="nil"/>
              <w:left w:val="nil"/>
              <w:bottom w:val="single" w:sz="8" w:space="0" w:color="8EA9DB"/>
              <w:right w:val="nil"/>
            </w:tcBorders>
            <w:shd w:val="clear" w:color="auto" w:fill="auto"/>
            <w:noWrap/>
            <w:vAlign w:val="center"/>
            <w:hideMark/>
          </w:tcPr>
          <w:p w14:paraId="65FE863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06F1A4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715122F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50B8191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1A7E88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2ADE9C17"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680ECDAB"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1AF4FFC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440522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1419A9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3781BD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73F7FA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2A103B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4BD0FC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631" w:type="dxa"/>
            <w:tcBorders>
              <w:top w:val="nil"/>
              <w:left w:val="nil"/>
              <w:bottom w:val="single" w:sz="8" w:space="0" w:color="8EA9DB"/>
              <w:right w:val="nil"/>
            </w:tcBorders>
            <w:shd w:val="clear" w:color="auto" w:fill="auto"/>
            <w:noWrap/>
            <w:vAlign w:val="center"/>
            <w:hideMark/>
          </w:tcPr>
          <w:p w14:paraId="2B7A87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16AAA09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6AEA2BCD"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916E7C9" w14:textId="77777777" w:rsidR="00AB4A6F" w:rsidRPr="000A3802" w:rsidRDefault="00AB4A6F" w:rsidP="001A40E6">
            <w:pPr>
              <w:widowControl/>
              <w:jc w:val="center"/>
              <w:rPr>
                <w:rFonts w:eastAsia="新細明體" w:cs="Times New Roman"/>
                <w:b/>
                <w:bCs/>
                <w:color w:val="44546A"/>
                <w:kern w:val="0"/>
                <w:szCs w:val="24"/>
              </w:rPr>
            </w:pPr>
            <w:r>
              <w:rPr>
                <w:rFonts w:eastAsia="新細明體" w:cs="Times New Roman" w:hint="eastAsia"/>
                <w:b/>
                <w:bCs/>
                <w:color w:val="44546A"/>
                <w:kern w:val="0"/>
                <w:szCs w:val="24"/>
              </w:rPr>
              <w:t>w</w:t>
            </w:r>
            <w:r w:rsidRPr="000A3802">
              <w:rPr>
                <w:rFonts w:eastAsia="新細明體" w:cs="Times New Roman"/>
                <w:b/>
                <w:bCs/>
                <w:color w:val="44546A"/>
                <w:kern w:val="0"/>
                <w:szCs w:val="24"/>
              </w:rPr>
              <w:t>eighted</w:t>
            </w:r>
            <w:r>
              <w:rPr>
                <w:rFonts w:eastAsia="新細明體" w:cs="Times New Roman" w:hint="eastAsia"/>
                <w:b/>
                <w:bCs/>
                <w:color w:val="44546A"/>
                <w:kern w:val="0"/>
                <w:szCs w:val="24"/>
              </w:rPr>
              <w:t xml:space="preserve"> </w:t>
            </w:r>
            <w:proofErr w:type="spellStart"/>
            <w:r w:rsidRPr="000A3802">
              <w:rPr>
                <w:rFonts w:eastAsia="新細明體" w:cs="Times New Roman"/>
                <w:b/>
                <w:bCs/>
                <w:color w:val="44546A"/>
                <w:kern w:val="0"/>
                <w:szCs w:val="24"/>
              </w:rPr>
              <w:t>kNN</w:t>
            </w:r>
            <w:proofErr w:type="spellEnd"/>
          </w:p>
        </w:tc>
        <w:tc>
          <w:tcPr>
            <w:tcW w:w="631" w:type="dxa"/>
            <w:tcBorders>
              <w:top w:val="nil"/>
              <w:left w:val="nil"/>
              <w:bottom w:val="single" w:sz="8" w:space="0" w:color="8EA9DB"/>
              <w:right w:val="nil"/>
            </w:tcBorders>
            <w:shd w:val="clear" w:color="auto" w:fill="auto"/>
            <w:noWrap/>
            <w:vAlign w:val="center"/>
            <w:hideMark/>
          </w:tcPr>
          <w:p w14:paraId="3EC6E42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6F2BC01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7C74882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0.538</w:t>
            </w:r>
          </w:p>
        </w:tc>
        <w:tc>
          <w:tcPr>
            <w:tcW w:w="631" w:type="dxa"/>
            <w:tcBorders>
              <w:top w:val="nil"/>
              <w:left w:val="nil"/>
              <w:bottom w:val="single" w:sz="8" w:space="0" w:color="8EA9DB"/>
              <w:right w:val="nil"/>
            </w:tcBorders>
            <w:shd w:val="clear" w:color="auto" w:fill="auto"/>
            <w:noWrap/>
            <w:vAlign w:val="center"/>
            <w:hideMark/>
          </w:tcPr>
          <w:p w14:paraId="1D98CF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31" w:type="dxa"/>
            <w:tcBorders>
              <w:top w:val="nil"/>
              <w:left w:val="nil"/>
              <w:bottom w:val="single" w:sz="8" w:space="0" w:color="8EA9DB"/>
              <w:right w:val="nil"/>
            </w:tcBorders>
            <w:shd w:val="clear" w:color="auto" w:fill="auto"/>
            <w:noWrap/>
            <w:vAlign w:val="center"/>
            <w:hideMark/>
          </w:tcPr>
          <w:p w14:paraId="0A6816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0.421</w:t>
            </w:r>
          </w:p>
        </w:tc>
        <w:tc>
          <w:tcPr>
            <w:tcW w:w="631" w:type="dxa"/>
            <w:tcBorders>
              <w:top w:val="nil"/>
              <w:left w:val="nil"/>
              <w:bottom w:val="single" w:sz="8" w:space="0" w:color="8EA9DB"/>
              <w:right w:val="nil"/>
            </w:tcBorders>
            <w:shd w:val="clear" w:color="auto" w:fill="auto"/>
            <w:noWrap/>
            <w:vAlign w:val="center"/>
            <w:hideMark/>
          </w:tcPr>
          <w:p w14:paraId="563CCD1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31" w:type="dxa"/>
            <w:tcBorders>
              <w:top w:val="nil"/>
              <w:left w:val="nil"/>
              <w:bottom w:val="single" w:sz="8" w:space="0" w:color="8EA9DB"/>
              <w:right w:val="nil"/>
            </w:tcBorders>
            <w:shd w:val="clear" w:color="auto" w:fill="auto"/>
            <w:noWrap/>
            <w:vAlign w:val="center"/>
            <w:hideMark/>
          </w:tcPr>
          <w:p w14:paraId="7593C3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0.285</w:t>
            </w:r>
          </w:p>
        </w:tc>
        <w:tc>
          <w:tcPr>
            <w:tcW w:w="631" w:type="dxa"/>
            <w:tcBorders>
              <w:top w:val="nil"/>
              <w:left w:val="nil"/>
              <w:bottom w:val="single" w:sz="8" w:space="0" w:color="8EA9DB"/>
              <w:right w:val="nil"/>
            </w:tcBorders>
            <w:shd w:val="clear" w:color="auto" w:fill="auto"/>
            <w:noWrap/>
            <w:vAlign w:val="center"/>
            <w:hideMark/>
          </w:tcPr>
          <w:p w14:paraId="40BD9D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c>
          <w:tcPr>
            <w:tcW w:w="631" w:type="dxa"/>
            <w:tcBorders>
              <w:top w:val="nil"/>
              <w:left w:val="nil"/>
              <w:bottom w:val="single" w:sz="8" w:space="0" w:color="8EA9DB"/>
              <w:right w:val="nil"/>
            </w:tcBorders>
            <w:shd w:val="clear" w:color="auto" w:fill="auto"/>
            <w:noWrap/>
            <w:vAlign w:val="center"/>
            <w:hideMark/>
          </w:tcPr>
          <w:p w14:paraId="4558636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r>
      <w:tr w:rsidR="00AB4A6F" w:rsidRPr="000A3802" w14:paraId="42A377E8" w14:textId="77777777" w:rsidTr="001A40E6">
        <w:trPr>
          <w:trHeight w:val="290"/>
          <w:jc w:val="center"/>
        </w:trPr>
        <w:tc>
          <w:tcPr>
            <w:tcW w:w="1111" w:type="dxa"/>
            <w:tcBorders>
              <w:top w:val="nil"/>
              <w:left w:val="nil"/>
              <w:bottom w:val="single" w:sz="8" w:space="0" w:color="8EA9DB"/>
              <w:right w:val="nil"/>
            </w:tcBorders>
            <w:shd w:val="clear" w:color="auto" w:fill="auto"/>
            <w:noWrap/>
            <w:vAlign w:val="center"/>
            <w:hideMark/>
          </w:tcPr>
          <w:p w14:paraId="349F38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31" w:type="dxa"/>
            <w:tcBorders>
              <w:top w:val="nil"/>
              <w:left w:val="nil"/>
              <w:bottom w:val="single" w:sz="8" w:space="0" w:color="8EA9DB"/>
              <w:right w:val="nil"/>
            </w:tcBorders>
            <w:shd w:val="clear" w:color="auto" w:fill="auto"/>
            <w:noWrap/>
            <w:vAlign w:val="center"/>
            <w:hideMark/>
          </w:tcPr>
          <w:p w14:paraId="5B58CE9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78FB656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31" w:type="dxa"/>
            <w:tcBorders>
              <w:top w:val="nil"/>
              <w:left w:val="nil"/>
              <w:bottom w:val="single" w:sz="8" w:space="0" w:color="8EA9DB"/>
              <w:right w:val="nil"/>
            </w:tcBorders>
            <w:shd w:val="clear" w:color="auto" w:fill="auto"/>
            <w:noWrap/>
            <w:vAlign w:val="center"/>
            <w:hideMark/>
          </w:tcPr>
          <w:p w14:paraId="5F6E10B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31" w:type="dxa"/>
            <w:tcBorders>
              <w:top w:val="nil"/>
              <w:left w:val="nil"/>
              <w:bottom w:val="single" w:sz="8" w:space="0" w:color="8EA9DB"/>
              <w:right w:val="nil"/>
            </w:tcBorders>
            <w:shd w:val="clear" w:color="auto" w:fill="auto"/>
            <w:noWrap/>
            <w:vAlign w:val="center"/>
            <w:hideMark/>
          </w:tcPr>
          <w:p w14:paraId="1C84E0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31" w:type="dxa"/>
            <w:tcBorders>
              <w:top w:val="nil"/>
              <w:left w:val="nil"/>
              <w:bottom w:val="single" w:sz="8" w:space="0" w:color="8EA9DB"/>
              <w:right w:val="nil"/>
            </w:tcBorders>
            <w:shd w:val="clear" w:color="auto" w:fill="auto"/>
            <w:noWrap/>
            <w:vAlign w:val="center"/>
            <w:hideMark/>
          </w:tcPr>
          <w:p w14:paraId="30B5BBC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46F1159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631" w:type="dxa"/>
            <w:tcBorders>
              <w:top w:val="nil"/>
              <w:left w:val="nil"/>
              <w:bottom w:val="single" w:sz="8" w:space="0" w:color="8EA9DB"/>
              <w:right w:val="nil"/>
            </w:tcBorders>
            <w:shd w:val="clear" w:color="auto" w:fill="auto"/>
            <w:noWrap/>
            <w:vAlign w:val="center"/>
            <w:hideMark/>
          </w:tcPr>
          <w:p w14:paraId="29D6DF7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31" w:type="dxa"/>
            <w:tcBorders>
              <w:top w:val="nil"/>
              <w:left w:val="nil"/>
              <w:bottom w:val="single" w:sz="8" w:space="0" w:color="8EA9DB"/>
              <w:right w:val="nil"/>
            </w:tcBorders>
            <w:shd w:val="clear" w:color="auto" w:fill="auto"/>
            <w:noWrap/>
            <w:vAlign w:val="center"/>
            <w:hideMark/>
          </w:tcPr>
          <w:p w14:paraId="33485B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0.636</w:t>
            </w:r>
          </w:p>
        </w:tc>
        <w:tc>
          <w:tcPr>
            <w:tcW w:w="631" w:type="dxa"/>
            <w:tcBorders>
              <w:top w:val="nil"/>
              <w:left w:val="nil"/>
              <w:bottom w:val="single" w:sz="8" w:space="0" w:color="8EA9DB"/>
              <w:right w:val="nil"/>
            </w:tcBorders>
            <w:shd w:val="clear" w:color="auto" w:fill="auto"/>
            <w:noWrap/>
            <w:vAlign w:val="center"/>
            <w:hideMark/>
          </w:tcPr>
          <w:p w14:paraId="79E789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0.545</w:t>
            </w:r>
          </w:p>
        </w:tc>
      </w:tr>
    </w:tbl>
    <w:p w14:paraId="6975E73D" w14:textId="6C218D6F" w:rsidR="00BA40BA" w:rsidRDefault="00E07D7B" w:rsidP="00F95350">
      <w:pPr>
        <w:jc w:val="center"/>
      </w:pPr>
      <w:r>
        <w:rPr>
          <w:rFonts w:hint="eastAsia"/>
        </w:rPr>
        <w:t>表</w:t>
      </w:r>
      <w:r>
        <w:rPr>
          <w:rFonts w:hint="eastAsia"/>
        </w:rPr>
        <w:t>4.1</w:t>
      </w:r>
    </w:p>
    <w:p w14:paraId="5E3BDC33" w14:textId="77777777" w:rsidR="00BB3AE2" w:rsidRPr="00BA40BA" w:rsidRDefault="00BB3AE2" w:rsidP="00F95350">
      <w:pPr>
        <w:jc w:val="center"/>
      </w:pPr>
    </w:p>
    <w:p w14:paraId="10A9DF39" w14:textId="5BBEA206" w:rsidR="00FA1173" w:rsidRDefault="0080656B" w:rsidP="00F240DC">
      <w:pPr>
        <w:jc w:val="center"/>
        <w:rPr>
          <w:rFonts w:cs="Times New Roman"/>
        </w:rPr>
      </w:pPr>
      <w:r>
        <w:rPr>
          <w:noProof/>
        </w:rPr>
        <w:drawing>
          <wp:inline distT="0" distB="0" distL="0" distR="0" wp14:anchorId="240091F4" wp14:editId="76816B39">
            <wp:extent cx="4572000" cy="2743200"/>
            <wp:effectExtent l="0" t="0" r="0" b="0"/>
            <wp:docPr id="9" name="圖表 9">
              <a:extLst xmlns:a="http://schemas.openxmlformats.org/drawingml/2006/main">
                <a:ext uri="{FF2B5EF4-FFF2-40B4-BE49-F238E27FC236}">
                  <a16:creationId xmlns:a16="http://schemas.microsoft.com/office/drawing/2014/main" id="{982D0DC0-AF3D-440E-BB9A-44B116E0AB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B5A99DF" w14:textId="06421913" w:rsidR="00F240DC" w:rsidRDefault="00DC02DB" w:rsidP="00F240DC">
      <w:pPr>
        <w:jc w:val="center"/>
        <w:rPr>
          <w:rFonts w:cs="Times New Roman"/>
        </w:rPr>
      </w:pPr>
      <w:commentRangeStart w:id="26"/>
      <w:r>
        <w:rPr>
          <w:rFonts w:cs="Times New Roman" w:hint="eastAsia"/>
        </w:rPr>
        <w:t>圖</w:t>
      </w:r>
      <w:commentRangeEnd w:id="26"/>
      <w:r w:rsidR="00522A64">
        <w:rPr>
          <w:rStyle w:val="a3"/>
        </w:rPr>
        <w:commentReference w:id="26"/>
      </w:r>
      <w:r>
        <w:rPr>
          <w:rFonts w:cs="Times New Roman" w:hint="eastAsia"/>
        </w:rPr>
        <w:t xml:space="preserve">4.3 </w:t>
      </w:r>
      <w:r w:rsidR="00513ECF">
        <w:rPr>
          <w:rFonts w:cs="Times New Roman"/>
        </w:rPr>
        <w:t>k=1</w:t>
      </w:r>
    </w:p>
    <w:p w14:paraId="1EC21968" w14:textId="17555A79" w:rsidR="00AB4A6F" w:rsidRDefault="00AB4A6F" w:rsidP="00F240DC">
      <w:pPr>
        <w:jc w:val="center"/>
        <w:rPr>
          <w:rFonts w:cs="Times New Roman"/>
        </w:rPr>
      </w:pPr>
    </w:p>
    <w:tbl>
      <w:tblPr>
        <w:tblW w:w="7328" w:type="dxa"/>
        <w:jc w:val="center"/>
        <w:tblCellMar>
          <w:left w:w="28" w:type="dxa"/>
          <w:right w:w="28" w:type="dxa"/>
        </w:tblCellMar>
        <w:tblLook w:val="04A0" w:firstRow="1" w:lastRow="0" w:firstColumn="1" w:lastColumn="0" w:noHBand="0" w:noVBand="1"/>
      </w:tblPr>
      <w:tblGrid>
        <w:gridCol w:w="1199"/>
        <w:gridCol w:w="681"/>
        <w:gridCol w:w="681"/>
        <w:gridCol w:w="681"/>
        <w:gridCol w:w="681"/>
        <w:gridCol w:w="681"/>
        <w:gridCol w:w="681"/>
        <w:gridCol w:w="681"/>
        <w:gridCol w:w="681"/>
        <w:gridCol w:w="681"/>
      </w:tblGrid>
      <w:tr w:rsidR="00AB4A6F" w:rsidRPr="000A3802" w14:paraId="76866854" w14:textId="77777777" w:rsidTr="001A40E6">
        <w:trPr>
          <w:trHeight w:val="481"/>
          <w:jc w:val="center"/>
        </w:trPr>
        <w:tc>
          <w:tcPr>
            <w:tcW w:w="1199" w:type="dxa"/>
            <w:tcBorders>
              <w:top w:val="nil"/>
              <w:left w:val="nil"/>
              <w:bottom w:val="single" w:sz="8" w:space="0" w:color="8EA9DB"/>
              <w:right w:val="nil"/>
            </w:tcBorders>
            <w:shd w:val="clear" w:color="auto" w:fill="auto"/>
            <w:noWrap/>
            <w:vAlign w:val="center"/>
            <w:hideMark/>
          </w:tcPr>
          <w:p w14:paraId="03E774A0" w14:textId="77777777" w:rsidR="00AB4A6F" w:rsidRPr="000A3802" w:rsidRDefault="00AB4A6F" w:rsidP="001A40E6">
            <w:pPr>
              <w:widowControl/>
              <w:jc w:val="center"/>
              <w:rPr>
                <w:rFonts w:eastAsia="新細明體" w:cs="Times New Roman"/>
                <w:b/>
                <w:bCs/>
                <w:color w:val="44546A"/>
                <w:kern w:val="0"/>
                <w:szCs w:val="24"/>
              </w:rPr>
            </w:pPr>
            <w:r w:rsidRPr="000A3802">
              <w:rPr>
                <w:rFonts w:cs="Times New Roman"/>
                <w:b/>
                <w:bCs/>
                <w:color w:val="44546A"/>
                <w:kern w:val="0"/>
                <w:szCs w:val="24"/>
              </w:rPr>
              <w:t>缺失比例</w:t>
            </w:r>
          </w:p>
        </w:tc>
        <w:tc>
          <w:tcPr>
            <w:tcW w:w="681" w:type="dxa"/>
            <w:tcBorders>
              <w:top w:val="nil"/>
              <w:left w:val="nil"/>
              <w:bottom w:val="single" w:sz="8" w:space="0" w:color="8EA9DB"/>
              <w:right w:val="nil"/>
            </w:tcBorders>
            <w:shd w:val="clear" w:color="auto" w:fill="auto"/>
            <w:noWrap/>
            <w:vAlign w:val="center"/>
            <w:hideMark/>
          </w:tcPr>
          <w:p w14:paraId="6171D7D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77167E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681" w:type="dxa"/>
            <w:tcBorders>
              <w:top w:val="nil"/>
              <w:left w:val="nil"/>
              <w:bottom w:val="single" w:sz="8" w:space="0" w:color="8EA9DB"/>
              <w:right w:val="nil"/>
            </w:tcBorders>
            <w:shd w:val="clear" w:color="auto" w:fill="auto"/>
            <w:noWrap/>
            <w:vAlign w:val="center"/>
            <w:hideMark/>
          </w:tcPr>
          <w:p w14:paraId="04AB25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681" w:type="dxa"/>
            <w:tcBorders>
              <w:top w:val="nil"/>
              <w:left w:val="nil"/>
              <w:bottom w:val="single" w:sz="8" w:space="0" w:color="8EA9DB"/>
              <w:right w:val="nil"/>
            </w:tcBorders>
            <w:shd w:val="clear" w:color="auto" w:fill="auto"/>
            <w:noWrap/>
            <w:vAlign w:val="center"/>
            <w:hideMark/>
          </w:tcPr>
          <w:p w14:paraId="34D2A47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681" w:type="dxa"/>
            <w:tcBorders>
              <w:top w:val="nil"/>
              <w:left w:val="nil"/>
              <w:bottom w:val="single" w:sz="8" w:space="0" w:color="8EA9DB"/>
              <w:right w:val="nil"/>
            </w:tcBorders>
            <w:shd w:val="clear" w:color="auto" w:fill="auto"/>
            <w:noWrap/>
            <w:vAlign w:val="center"/>
            <w:hideMark/>
          </w:tcPr>
          <w:p w14:paraId="0FFB370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337BC9D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2EF9ED1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681" w:type="dxa"/>
            <w:tcBorders>
              <w:top w:val="nil"/>
              <w:left w:val="nil"/>
              <w:bottom w:val="single" w:sz="8" w:space="0" w:color="8EA9DB"/>
              <w:right w:val="nil"/>
            </w:tcBorders>
            <w:shd w:val="clear" w:color="auto" w:fill="auto"/>
            <w:noWrap/>
            <w:vAlign w:val="center"/>
            <w:hideMark/>
          </w:tcPr>
          <w:p w14:paraId="4509F5A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A22077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1EF2F03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1D5D4C83"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1F4D09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69833FE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6B37B3E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52FE3C4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7E5A431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67CC62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0.533</w:t>
            </w:r>
          </w:p>
        </w:tc>
        <w:tc>
          <w:tcPr>
            <w:tcW w:w="681" w:type="dxa"/>
            <w:tcBorders>
              <w:top w:val="nil"/>
              <w:left w:val="nil"/>
              <w:bottom w:val="single" w:sz="8" w:space="0" w:color="8EA9DB"/>
              <w:right w:val="nil"/>
            </w:tcBorders>
            <w:shd w:val="clear" w:color="auto" w:fill="auto"/>
            <w:noWrap/>
            <w:vAlign w:val="center"/>
            <w:hideMark/>
          </w:tcPr>
          <w:p w14:paraId="26F2965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437E350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681" w:type="dxa"/>
            <w:tcBorders>
              <w:top w:val="nil"/>
              <w:left w:val="nil"/>
              <w:bottom w:val="single" w:sz="8" w:space="0" w:color="8EA9DB"/>
              <w:right w:val="nil"/>
            </w:tcBorders>
            <w:shd w:val="clear" w:color="auto" w:fill="auto"/>
            <w:noWrap/>
            <w:vAlign w:val="center"/>
            <w:hideMark/>
          </w:tcPr>
          <w:p w14:paraId="5BC490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CD6178F"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68F66A9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681" w:type="dxa"/>
            <w:tcBorders>
              <w:top w:val="nil"/>
              <w:left w:val="nil"/>
              <w:bottom w:val="single" w:sz="8" w:space="0" w:color="8EA9DB"/>
              <w:right w:val="nil"/>
            </w:tcBorders>
            <w:shd w:val="clear" w:color="auto" w:fill="auto"/>
            <w:noWrap/>
            <w:vAlign w:val="center"/>
            <w:hideMark/>
          </w:tcPr>
          <w:p w14:paraId="5063D8F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2186E80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0.625</w:t>
            </w:r>
          </w:p>
        </w:tc>
        <w:tc>
          <w:tcPr>
            <w:tcW w:w="681" w:type="dxa"/>
            <w:tcBorders>
              <w:top w:val="nil"/>
              <w:left w:val="nil"/>
              <w:bottom w:val="single" w:sz="8" w:space="0" w:color="8EA9DB"/>
              <w:right w:val="nil"/>
            </w:tcBorders>
            <w:shd w:val="clear" w:color="auto" w:fill="auto"/>
            <w:noWrap/>
            <w:vAlign w:val="center"/>
            <w:hideMark/>
          </w:tcPr>
          <w:p w14:paraId="4F8010C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7F10CA5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681" w:type="dxa"/>
            <w:tcBorders>
              <w:top w:val="nil"/>
              <w:left w:val="nil"/>
              <w:bottom w:val="single" w:sz="8" w:space="0" w:color="8EA9DB"/>
              <w:right w:val="nil"/>
            </w:tcBorders>
            <w:shd w:val="clear" w:color="auto" w:fill="auto"/>
            <w:noWrap/>
            <w:vAlign w:val="center"/>
            <w:hideMark/>
          </w:tcPr>
          <w:p w14:paraId="422FEF0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681" w:type="dxa"/>
            <w:tcBorders>
              <w:top w:val="nil"/>
              <w:left w:val="nil"/>
              <w:bottom w:val="single" w:sz="8" w:space="0" w:color="8EA9DB"/>
              <w:right w:val="nil"/>
            </w:tcBorders>
            <w:shd w:val="clear" w:color="auto" w:fill="auto"/>
            <w:noWrap/>
            <w:vAlign w:val="center"/>
            <w:hideMark/>
          </w:tcPr>
          <w:p w14:paraId="43F0F39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0.692</w:t>
            </w:r>
          </w:p>
        </w:tc>
        <w:tc>
          <w:tcPr>
            <w:tcW w:w="681" w:type="dxa"/>
            <w:tcBorders>
              <w:top w:val="nil"/>
              <w:left w:val="nil"/>
              <w:bottom w:val="single" w:sz="8" w:space="0" w:color="8EA9DB"/>
              <w:right w:val="nil"/>
            </w:tcBorders>
            <w:shd w:val="clear" w:color="auto" w:fill="auto"/>
            <w:noWrap/>
            <w:vAlign w:val="center"/>
            <w:hideMark/>
          </w:tcPr>
          <w:p w14:paraId="0DBD0BB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0.666</w:t>
            </w:r>
          </w:p>
        </w:tc>
        <w:tc>
          <w:tcPr>
            <w:tcW w:w="681" w:type="dxa"/>
            <w:tcBorders>
              <w:top w:val="nil"/>
              <w:left w:val="nil"/>
              <w:bottom w:val="single" w:sz="8" w:space="0" w:color="8EA9DB"/>
              <w:right w:val="nil"/>
            </w:tcBorders>
            <w:shd w:val="clear" w:color="auto" w:fill="auto"/>
            <w:noWrap/>
            <w:vAlign w:val="center"/>
            <w:hideMark/>
          </w:tcPr>
          <w:p w14:paraId="287675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681" w:type="dxa"/>
            <w:tcBorders>
              <w:top w:val="nil"/>
              <w:left w:val="nil"/>
              <w:bottom w:val="single" w:sz="8" w:space="0" w:color="8EA9DB"/>
              <w:right w:val="nil"/>
            </w:tcBorders>
            <w:shd w:val="clear" w:color="auto" w:fill="auto"/>
            <w:noWrap/>
            <w:vAlign w:val="center"/>
            <w:hideMark/>
          </w:tcPr>
          <w:p w14:paraId="6385533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0.25</w:t>
            </w:r>
          </w:p>
        </w:tc>
      </w:tr>
      <w:tr w:rsidR="00AB4A6F" w:rsidRPr="000A3802" w14:paraId="0FF35559" w14:textId="77777777" w:rsidTr="001A40E6">
        <w:trPr>
          <w:trHeight w:val="460"/>
          <w:jc w:val="center"/>
        </w:trPr>
        <w:tc>
          <w:tcPr>
            <w:tcW w:w="1199" w:type="dxa"/>
            <w:tcBorders>
              <w:top w:val="nil"/>
              <w:left w:val="nil"/>
              <w:bottom w:val="single" w:sz="8" w:space="0" w:color="8EA9DB"/>
              <w:right w:val="nil"/>
            </w:tcBorders>
            <w:shd w:val="clear" w:color="auto" w:fill="auto"/>
            <w:noWrap/>
            <w:vAlign w:val="center"/>
            <w:hideMark/>
          </w:tcPr>
          <w:p w14:paraId="0C5293B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681" w:type="dxa"/>
            <w:tcBorders>
              <w:top w:val="nil"/>
              <w:left w:val="nil"/>
              <w:bottom w:val="single" w:sz="8" w:space="0" w:color="8EA9DB"/>
              <w:right w:val="nil"/>
            </w:tcBorders>
            <w:shd w:val="clear" w:color="auto" w:fill="auto"/>
            <w:noWrap/>
            <w:vAlign w:val="center"/>
            <w:hideMark/>
          </w:tcPr>
          <w:p w14:paraId="56FA2B0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681" w:type="dxa"/>
            <w:tcBorders>
              <w:top w:val="nil"/>
              <w:left w:val="nil"/>
              <w:bottom w:val="single" w:sz="8" w:space="0" w:color="8EA9DB"/>
              <w:right w:val="nil"/>
            </w:tcBorders>
            <w:shd w:val="clear" w:color="auto" w:fill="auto"/>
            <w:noWrap/>
            <w:vAlign w:val="center"/>
            <w:hideMark/>
          </w:tcPr>
          <w:p w14:paraId="56525B7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681" w:type="dxa"/>
            <w:tcBorders>
              <w:top w:val="nil"/>
              <w:left w:val="nil"/>
              <w:bottom w:val="single" w:sz="8" w:space="0" w:color="8EA9DB"/>
              <w:right w:val="nil"/>
            </w:tcBorders>
            <w:shd w:val="clear" w:color="auto" w:fill="auto"/>
            <w:noWrap/>
            <w:vAlign w:val="center"/>
            <w:hideMark/>
          </w:tcPr>
          <w:p w14:paraId="308B40C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0.909</w:t>
            </w:r>
          </w:p>
        </w:tc>
        <w:tc>
          <w:tcPr>
            <w:tcW w:w="681" w:type="dxa"/>
            <w:tcBorders>
              <w:top w:val="nil"/>
              <w:left w:val="nil"/>
              <w:bottom w:val="single" w:sz="8" w:space="0" w:color="8EA9DB"/>
              <w:right w:val="nil"/>
            </w:tcBorders>
            <w:shd w:val="clear" w:color="auto" w:fill="auto"/>
            <w:noWrap/>
            <w:vAlign w:val="center"/>
            <w:hideMark/>
          </w:tcPr>
          <w:p w14:paraId="6941627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681" w:type="dxa"/>
            <w:tcBorders>
              <w:top w:val="nil"/>
              <w:left w:val="nil"/>
              <w:bottom w:val="single" w:sz="8" w:space="0" w:color="8EA9DB"/>
              <w:right w:val="nil"/>
            </w:tcBorders>
            <w:shd w:val="clear" w:color="auto" w:fill="auto"/>
            <w:noWrap/>
            <w:vAlign w:val="center"/>
            <w:hideMark/>
          </w:tcPr>
          <w:p w14:paraId="0C6A79D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6BD02EE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681" w:type="dxa"/>
            <w:tcBorders>
              <w:top w:val="nil"/>
              <w:left w:val="nil"/>
              <w:bottom w:val="single" w:sz="8" w:space="0" w:color="8EA9DB"/>
              <w:right w:val="nil"/>
            </w:tcBorders>
            <w:shd w:val="clear" w:color="auto" w:fill="auto"/>
            <w:noWrap/>
            <w:vAlign w:val="center"/>
            <w:hideMark/>
          </w:tcPr>
          <w:p w14:paraId="2CA5186F"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681" w:type="dxa"/>
            <w:tcBorders>
              <w:top w:val="nil"/>
              <w:left w:val="nil"/>
              <w:bottom w:val="single" w:sz="8" w:space="0" w:color="8EA9DB"/>
              <w:right w:val="nil"/>
            </w:tcBorders>
            <w:shd w:val="clear" w:color="auto" w:fill="auto"/>
            <w:noWrap/>
            <w:vAlign w:val="center"/>
            <w:hideMark/>
          </w:tcPr>
          <w:p w14:paraId="54A7282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681" w:type="dxa"/>
            <w:tcBorders>
              <w:top w:val="nil"/>
              <w:left w:val="nil"/>
              <w:bottom w:val="single" w:sz="8" w:space="0" w:color="8EA9DB"/>
              <w:right w:val="nil"/>
            </w:tcBorders>
            <w:shd w:val="clear" w:color="auto" w:fill="auto"/>
            <w:noWrap/>
            <w:vAlign w:val="center"/>
            <w:hideMark/>
          </w:tcPr>
          <w:p w14:paraId="2BBD15A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0.363</w:t>
            </w:r>
          </w:p>
        </w:tc>
      </w:tr>
    </w:tbl>
    <w:p w14:paraId="407C842C" w14:textId="651A2E46" w:rsidR="00AB4A6F" w:rsidRDefault="00DC02DB" w:rsidP="00F240DC">
      <w:pPr>
        <w:jc w:val="center"/>
        <w:rPr>
          <w:rFonts w:cs="Times New Roman"/>
        </w:rPr>
      </w:pPr>
      <w:r>
        <w:rPr>
          <w:rFonts w:cs="Times New Roman" w:hint="eastAsia"/>
        </w:rPr>
        <w:t>表</w:t>
      </w:r>
      <w:r>
        <w:rPr>
          <w:rFonts w:cs="Times New Roman" w:hint="eastAsia"/>
        </w:rPr>
        <w:t>4.2</w:t>
      </w:r>
    </w:p>
    <w:p w14:paraId="4B1346F7" w14:textId="1A8E804D" w:rsidR="0080656B" w:rsidRDefault="00210060" w:rsidP="00F240DC">
      <w:pPr>
        <w:jc w:val="center"/>
        <w:rPr>
          <w:rFonts w:cs="Times New Roman"/>
        </w:rPr>
      </w:pPr>
      <w:r>
        <w:rPr>
          <w:noProof/>
        </w:rPr>
        <w:lastRenderedPageBreak/>
        <w:drawing>
          <wp:inline distT="0" distB="0" distL="0" distR="0" wp14:anchorId="304301C5" wp14:editId="44045D70">
            <wp:extent cx="4572000" cy="2743200"/>
            <wp:effectExtent l="0" t="0" r="0" b="0"/>
            <wp:docPr id="10" name="圖表 10">
              <a:extLst xmlns:a="http://schemas.openxmlformats.org/drawingml/2006/main">
                <a:ext uri="{FF2B5EF4-FFF2-40B4-BE49-F238E27FC236}">
                  <a16:creationId xmlns:a16="http://schemas.microsoft.com/office/drawing/2014/main" id="{5808C1B5-9B2A-4679-BEF4-A348834BB8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7DCC996" w14:textId="3C8D6B3C" w:rsidR="00F95350" w:rsidRDefault="00DC02DB" w:rsidP="00DC02DB">
      <w:pPr>
        <w:jc w:val="center"/>
        <w:rPr>
          <w:rFonts w:cs="Times New Roman"/>
        </w:rPr>
      </w:pPr>
      <w:r>
        <w:rPr>
          <w:rFonts w:cs="Times New Roman" w:hint="eastAsia"/>
        </w:rPr>
        <w:t>圖</w:t>
      </w:r>
      <w:r>
        <w:rPr>
          <w:rFonts w:cs="Times New Roman" w:hint="eastAsia"/>
        </w:rPr>
        <w:t>4.</w:t>
      </w:r>
      <w:r w:rsidR="004D1844">
        <w:rPr>
          <w:rFonts w:cs="Times New Roman" w:hint="eastAsia"/>
        </w:rPr>
        <w:t>4</w:t>
      </w:r>
      <w:r>
        <w:rPr>
          <w:rFonts w:cs="Times New Roman" w:hint="eastAsia"/>
        </w:rPr>
        <w:t xml:space="preserve"> </w:t>
      </w:r>
      <w:r w:rsidR="00513ECF">
        <w:rPr>
          <w:rFonts w:cs="Times New Roman"/>
        </w:rPr>
        <w:t>k=5</w:t>
      </w:r>
    </w:p>
    <w:p w14:paraId="1857AF25" w14:textId="77777777" w:rsidR="00BB3AE2" w:rsidRDefault="00BB3AE2" w:rsidP="00DC02DB">
      <w:pPr>
        <w:jc w:val="center"/>
        <w:rPr>
          <w:rFonts w:cs="Times New Roman"/>
        </w:rPr>
      </w:pPr>
    </w:p>
    <w:tbl>
      <w:tblPr>
        <w:tblW w:w="7866" w:type="dxa"/>
        <w:jc w:val="center"/>
        <w:tblCellMar>
          <w:left w:w="28" w:type="dxa"/>
          <w:right w:w="28" w:type="dxa"/>
        </w:tblCellMar>
        <w:tblLook w:val="04A0" w:firstRow="1" w:lastRow="0" w:firstColumn="1" w:lastColumn="0" w:noHBand="0" w:noVBand="1"/>
      </w:tblPr>
      <w:tblGrid>
        <w:gridCol w:w="1287"/>
        <w:gridCol w:w="731"/>
        <w:gridCol w:w="731"/>
        <w:gridCol w:w="731"/>
        <w:gridCol w:w="731"/>
        <w:gridCol w:w="731"/>
        <w:gridCol w:w="731"/>
        <w:gridCol w:w="731"/>
        <w:gridCol w:w="731"/>
        <w:gridCol w:w="731"/>
      </w:tblGrid>
      <w:tr w:rsidR="00AB4A6F" w:rsidRPr="000A3802" w14:paraId="67FDAEED" w14:textId="77777777" w:rsidTr="001A40E6">
        <w:trPr>
          <w:trHeight w:val="395"/>
          <w:jc w:val="center"/>
        </w:trPr>
        <w:tc>
          <w:tcPr>
            <w:tcW w:w="1287" w:type="dxa"/>
            <w:tcBorders>
              <w:top w:val="nil"/>
              <w:left w:val="nil"/>
              <w:bottom w:val="single" w:sz="8" w:space="0" w:color="8EA9DB"/>
              <w:right w:val="nil"/>
            </w:tcBorders>
            <w:shd w:val="clear" w:color="auto" w:fill="auto"/>
            <w:noWrap/>
            <w:vAlign w:val="center"/>
            <w:hideMark/>
          </w:tcPr>
          <w:p w14:paraId="1BCB1922" w14:textId="52CDCF10" w:rsidR="00AB4A6F" w:rsidRPr="000A3802" w:rsidRDefault="00AB4A6F" w:rsidP="001A40E6">
            <w:pPr>
              <w:widowControl/>
              <w:jc w:val="center"/>
              <w:rPr>
                <w:rFonts w:eastAsia="新細明體" w:cs="Times New Roman"/>
                <w:b/>
                <w:bCs/>
                <w:color w:val="44546A"/>
                <w:kern w:val="0"/>
                <w:szCs w:val="24"/>
              </w:rPr>
            </w:pPr>
            <w:r>
              <w:rPr>
                <w:rFonts w:cs="Times New Roman"/>
              </w:rPr>
              <w:br w:type="page"/>
            </w:r>
            <w:r w:rsidRPr="000A3802">
              <w:rPr>
                <w:rFonts w:cs="Times New Roman"/>
                <w:b/>
                <w:bCs/>
                <w:color w:val="44546A"/>
                <w:kern w:val="0"/>
                <w:szCs w:val="24"/>
              </w:rPr>
              <w:t>缺失比例</w:t>
            </w:r>
          </w:p>
        </w:tc>
        <w:tc>
          <w:tcPr>
            <w:tcW w:w="731" w:type="dxa"/>
            <w:tcBorders>
              <w:top w:val="nil"/>
              <w:left w:val="nil"/>
              <w:bottom w:val="single" w:sz="8" w:space="0" w:color="8EA9DB"/>
              <w:right w:val="nil"/>
            </w:tcBorders>
            <w:shd w:val="clear" w:color="auto" w:fill="auto"/>
            <w:noWrap/>
            <w:vAlign w:val="center"/>
            <w:hideMark/>
          </w:tcPr>
          <w:p w14:paraId="598FF4C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w:t>
            </w:r>
          </w:p>
        </w:tc>
        <w:tc>
          <w:tcPr>
            <w:tcW w:w="731" w:type="dxa"/>
            <w:tcBorders>
              <w:top w:val="nil"/>
              <w:left w:val="nil"/>
              <w:bottom w:val="single" w:sz="8" w:space="0" w:color="8EA9DB"/>
              <w:right w:val="nil"/>
            </w:tcBorders>
            <w:shd w:val="clear" w:color="auto" w:fill="auto"/>
            <w:noWrap/>
            <w:vAlign w:val="center"/>
            <w:hideMark/>
          </w:tcPr>
          <w:p w14:paraId="02AD944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w:t>
            </w:r>
          </w:p>
        </w:tc>
        <w:tc>
          <w:tcPr>
            <w:tcW w:w="731" w:type="dxa"/>
            <w:tcBorders>
              <w:top w:val="nil"/>
              <w:left w:val="nil"/>
              <w:bottom w:val="single" w:sz="8" w:space="0" w:color="8EA9DB"/>
              <w:right w:val="nil"/>
            </w:tcBorders>
            <w:shd w:val="clear" w:color="auto" w:fill="auto"/>
            <w:noWrap/>
            <w:vAlign w:val="center"/>
            <w:hideMark/>
          </w:tcPr>
          <w:p w14:paraId="581E9E3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w:t>
            </w:r>
          </w:p>
        </w:tc>
        <w:tc>
          <w:tcPr>
            <w:tcW w:w="731" w:type="dxa"/>
            <w:tcBorders>
              <w:top w:val="nil"/>
              <w:left w:val="nil"/>
              <w:bottom w:val="single" w:sz="8" w:space="0" w:color="8EA9DB"/>
              <w:right w:val="nil"/>
            </w:tcBorders>
            <w:shd w:val="clear" w:color="auto" w:fill="auto"/>
            <w:noWrap/>
            <w:vAlign w:val="center"/>
            <w:hideMark/>
          </w:tcPr>
          <w:p w14:paraId="29A995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69E006E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w:t>
            </w:r>
          </w:p>
        </w:tc>
        <w:tc>
          <w:tcPr>
            <w:tcW w:w="731" w:type="dxa"/>
            <w:tcBorders>
              <w:top w:val="nil"/>
              <w:left w:val="nil"/>
              <w:bottom w:val="single" w:sz="8" w:space="0" w:color="8EA9DB"/>
              <w:right w:val="nil"/>
            </w:tcBorders>
            <w:shd w:val="clear" w:color="auto" w:fill="auto"/>
            <w:noWrap/>
            <w:vAlign w:val="center"/>
            <w:hideMark/>
          </w:tcPr>
          <w:p w14:paraId="5276C6A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w:t>
            </w:r>
          </w:p>
        </w:tc>
        <w:tc>
          <w:tcPr>
            <w:tcW w:w="731" w:type="dxa"/>
            <w:tcBorders>
              <w:top w:val="nil"/>
              <w:left w:val="nil"/>
              <w:bottom w:val="single" w:sz="8" w:space="0" w:color="8EA9DB"/>
              <w:right w:val="nil"/>
            </w:tcBorders>
            <w:shd w:val="clear" w:color="auto" w:fill="auto"/>
            <w:noWrap/>
            <w:vAlign w:val="center"/>
            <w:hideMark/>
          </w:tcPr>
          <w:p w14:paraId="31B0E27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69ECE69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w:t>
            </w:r>
          </w:p>
        </w:tc>
        <w:tc>
          <w:tcPr>
            <w:tcW w:w="731" w:type="dxa"/>
            <w:tcBorders>
              <w:top w:val="nil"/>
              <w:left w:val="nil"/>
              <w:bottom w:val="single" w:sz="8" w:space="0" w:color="8EA9DB"/>
              <w:right w:val="nil"/>
            </w:tcBorders>
            <w:shd w:val="clear" w:color="auto" w:fill="auto"/>
            <w:noWrap/>
            <w:vAlign w:val="center"/>
            <w:hideMark/>
          </w:tcPr>
          <w:p w14:paraId="4057164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r>
      <w:tr w:rsidR="00AB4A6F" w:rsidRPr="000A3802" w14:paraId="73E38924"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0A2CA8D8" w14:textId="77777777" w:rsidR="00AB4A6F" w:rsidRPr="000A3802" w:rsidRDefault="00AB4A6F" w:rsidP="001A40E6">
            <w:pPr>
              <w:widowControl/>
              <w:jc w:val="center"/>
              <w:rPr>
                <w:rFonts w:eastAsia="新細明體" w:cs="Times New Roman"/>
                <w:b/>
                <w:bCs/>
                <w:color w:val="44546A"/>
                <w:kern w:val="0"/>
                <w:szCs w:val="24"/>
              </w:rPr>
            </w:pP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6E562BC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7ADA4BC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239B07D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0D895D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0.333</w:t>
            </w:r>
          </w:p>
        </w:tc>
        <w:tc>
          <w:tcPr>
            <w:tcW w:w="731" w:type="dxa"/>
            <w:tcBorders>
              <w:top w:val="nil"/>
              <w:left w:val="nil"/>
              <w:bottom w:val="single" w:sz="8" w:space="0" w:color="8EA9DB"/>
              <w:right w:val="nil"/>
            </w:tcBorders>
            <w:shd w:val="clear" w:color="auto" w:fill="auto"/>
            <w:noWrap/>
            <w:vAlign w:val="center"/>
            <w:hideMark/>
          </w:tcPr>
          <w:p w14:paraId="69DAF4F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0FF44FAC"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0.583</w:t>
            </w:r>
          </w:p>
        </w:tc>
        <w:tc>
          <w:tcPr>
            <w:tcW w:w="731" w:type="dxa"/>
            <w:tcBorders>
              <w:top w:val="nil"/>
              <w:left w:val="nil"/>
              <w:bottom w:val="single" w:sz="8" w:space="0" w:color="8EA9DB"/>
              <w:right w:val="nil"/>
            </w:tcBorders>
            <w:shd w:val="clear" w:color="auto" w:fill="auto"/>
            <w:noWrap/>
            <w:vAlign w:val="center"/>
            <w:hideMark/>
          </w:tcPr>
          <w:p w14:paraId="2AA125D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0.615</w:t>
            </w:r>
          </w:p>
        </w:tc>
        <w:tc>
          <w:tcPr>
            <w:tcW w:w="731" w:type="dxa"/>
            <w:tcBorders>
              <w:top w:val="nil"/>
              <w:left w:val="nil"/>
              <w:bottom w:val="single" w:sz="8" w:space="0" w:color="8EA9DB"/>
              <w:right w:val="nil"/>
            </w:tcBorders>
            <w:shd w:val="clear" w:color="auto" w:fill="auto"/>
            <w:noWrap/>
            <w:vAlign w:val="center"/>
            <w:hideMark/>
          </w:tcPr>
          <w:p w14:paraId="03359754"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0.384</w:t>
            </w:r>
          </w:p>
        </w:tc>
        <w:tc>
          <w:tcPr>
            <w:tcW w:w="731" w:type="dxa"/>
            <w:tcBorders>
              <w:top w:val="nil"/>
              <w:left w:val="nil"/>
              <w:bottom w:val="single" w:sz="8" w:space="0" w:color="8EA9DB"/>
              <w:right w:val="nil"/>
            </w:tcBorders>
            <w:shd w:val="clear" w:color="auto" w:fill="auto"/>
            <w:noWrap/>
            <w:vAlign w:val="center"/>
            <w:hideMark/>
          </w:tcPr>
          <w:p w14:paraId="39FB2C6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7DC3E377"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7B11287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 xml:space="preserve">weighted </w:t>
            </w:r>
            <w:proofErr w:type="spellStart"/>
            <w:r w:rsidRPr="000A3802">
              <w:rPr>
                <w:rFonts w:eastAsia="新細明體" w:cs="Times New Roman"/>
                <w:b/>
                <w:bCs/>
                <w:color w:val="44546A"/>
                <w:kern w:val="0"/>
                <w:szCs w:val="24"/>
              </w:rPr>
              <w:t>kNN</w:t>
            </w:r>
            <w:proofErr w:type="spellEnd"/>
          </w:p>
        </w:tc>
        <w:tc>
          <w:tcPr>
            <w:tcW w:w="731" w:type="dxa"/>
            <w:tcBorders>
              <w:top w:val="nil"/>
              <w:left w:val="nil"/>
              <w:bottom w:val="single" w:sz="8" w:space="0" w:color="8EA9DB"/>
              <w:right w:val="nil"/>
            </w:tcBorders>
            <w:shd w:val="clear" w:color="auto" w:fill="auto"/>
            <w:noWrap/>
            <w:vAlign w:val="center"/>
            <w:hideMark/>
          </w:tcPr>
          <w:p w14:paraId="5C4AE10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3FA6D9F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7F0513E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0D954B9"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w:t>
            </w:r>
          </w:p>
        </w:tc>
        <w:tc>
          <w:tcPr>
            <w:tcW w:w="731" w:type="dxa"/>
            <w:tcBorders>
              <w:top w:val="nil"/>
              <w:left w:val="nil"/>
              <w:bottom w:val="single" w:sz="8" w:space="0" w:color="8EA9DB"/>
              <w:right w:val="nil"/>
            </w:tcBorders>
            <w:shd w:val="clear" w:color="auto" w:fill="auto"/>
            <w:noWrap/>
            <w:vAlign w:val="center"/>
            <w:hideMark/>
          </w:tcPr>
          <w:p w14:paraId="2C93DB8E"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0.277</w:t>
            </w:r>
          </w:p>
        </w:tc>
        <w:tc>
          <w:tcPr>
            <w:tcW w:w="731" w:type="dxa"/>
            <w:tcBorders>
              <w:top w:val="nil"/>
              <w:left w:val="nil"/>
              <w:bottom w:val="single" w:sz="8" w:space="0" w:color="8EA9DB"/>
              <w:right w:val="nil"/>
            </w:tcBorders>
            <w:shd w:val="clear" w:color="auto" w:fill="auto"/>
            <w:noWrap/>
            <w:vAlign w:val="center"/>
            <w:hideMark/>
          </w:tcPr>
          <w:p w14:paraId="3F5A9FB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0.529</w:t>
            </w:r>
          </w:p>
        </w:tc>
        <w:tc>
          <w:tcPr>
            <w:tcW w:w="731" w:type="dxa"/>
            <w:tcBorders>
              <w:top w:val="nil"/>
              <w:left w:val="nil"/>
              <w:bottom w:val="single" w:sz="8" w:space="0" w:color="8EA9DB"/>
              <w:right w:val="nil"/>
            </w:tcBorders>
            <w:shd w:val="clear" w:color="auto" w:fill="auto"/>
            <w:noWrap/>
            <w:vAlign w:val="center"/>
            <w:hideMark/>
          </w:tcPr>
          <w:p w14:paraId="12AE1F9D"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0.428</w:t>
            </w:r>
          </w:p>
        </w:tc>
        <w:tc>
          <w:tcPr>
            <w:tcW w:w="731" w:type="dxa"/>
            <w:tcBorders>
              <w:top w:val="nil"/>
              <w:left w:val="nil"/>
              <w:bottom w:val="single" w:sz="8" w:space="0" w:color="8EA9DB"/>
              <w:right w:val="nil"/>
            </w:tcBorders>
            <w:shd w:val="clear" w:color="auto" w:fill="auto"/>
            <w:noWrap/>
            <w:vAlign w:val="center"/>
            <w:hideMark/>
          </w:tcPr>
          <w:p w14:paraId="3CFF8A06"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0.352</w:t>
            </w:r>
          </w:p>
        </w:tc>
        <w:tc>
          <w:tcPr>
            <w:tcW w:w="731" w:type="dxa"/>
            <w:tcBorders>
              <w:top w:val="nil"/>
              <w:left w:val="nil"/>
              <w:bottom w:val="single" w:sz="8" w:space="0" w:color="8EA9DB"/>
              <w:right w:val="nil"/>
            </w:tcBorders>
            <w:shd w:val="clear" w:color="auto" w:fill="auto"/>
            <w:noWrap/>
            <w:vAlign w:val="center"/>
            <w:hideMark/>
          </w:tcPr>
          <w:p w14:paraId="325EE6A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0.181</w:t>
            </w:r>
          </w:p>
        </w:tc>
      </w:tr>
      <w:tr w:rsidR="00AB4A6F" w:rsidRPr="000A3802" w14:paraId="005036E0" w14:textId="77777777" w:rsidTr="001A40E6">
        <w:trPr>
          <w:trHeight w:val="378"/>
          <w:jc w:val="center"/>
        </w:trPr>
        <w:tc>
          <w:tcPr>
            <w:tcW w:w="1287" w:type="dxa"/>
            <w:tcBorders>
              <w:top w:val="nil"/>
              <w:left w:val="nil"/>
              <w:bottom w:val="single" w:sz="8" w:space="0" w:color="8EA9DB"/>
              <w:right w:val="nil"/>
            </w:tcBorders>
            <w:shd w:val="clear" w:color="auto" w:fill="auto"/>
            <w:noWrap/>
            <w:vAlign w:val="center"/>
            <w:hideMark/>
          </w:tcPr>
          <w:p w14:paraId="5EFA5905"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proposed method</w:t>
            </w:r>
          </w:p>
        </w:tc>
        <w:tc>
          <w:tcPr>
            <w:tcW w:w="731" w:type="dxa"/>
            <w:tcBorders>
              <w:top w:val="nil"/>
              <w:left w:val="nil"/>
              <w:bottom w:val="single" w:sz="8" w:space="0" w:color="8EA9DB"/>
              <w:right w:val="nil"/>
            </w:tcBorders>
            <w:shd w:val="clear" w:color="auto" w:fill="auto"/>
            <w:noWrap/>
            <w:vAlign w:val="center"/>
            <w:hideMark/>
          </w:tcPr>
          <w:p w14:paraId="4535FA58"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0.9</w:t>
            </w:r>
          </w:p>
        </w:tc>
        <w:tc>
          <w:tcPr>
            <w:tcW w:w="731" w:type="dxa"/>
            <w:tcBorders>
              <w:top w:val="nil"/>
              <w:left w:val="nil"/>
              <w:bottom w:val="single" w:sz="8" w:space="0" w:color="8EA9DB"/>
              <w:right w:val="nil"/>
            </w:tcBorders>
            <w:shd w:val="clear" w:color="auto" w:fill="auto"/>
            <w:noWrap/>
            <w:vAlign w:val="center"/>
            <w:hideMark/>
          </w:tcPr>
          <w:p w14:paraId="42D1E087"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1</w:t>
            </w:r>
          </w:p>
        </w:tc>
        <w:tc>
          <w:tcPr>
            <w:tcW w:w="731" w:type="dxa"/>
            <w:tcBorders>
              <w:top w:val="nil"/>
              <w:left w:val="nil"/>
              <w:bottom w:val="single" w:sz="8" w:space="0" w:color="8EA9DB"/>
              <w:right w:val="nil"/>
            </w:tcBorders>
            <w:shd w:val="clear" w:color="auto" w:fill="auto"/>
            <w:noWrap/>
            <w:vAlign w:val="center"/>
            <w:hideMark/>
          </w:tcPr>
          <w:p w14:paraId="089F7DBA"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0.833</w:t>
            </w:r>
          </w:p>
        </w:tc>
        <w:tc>
          <w:tcPr>
            <w:tcW w:w="731" w:type="dxa"/>
            <w:tcBorders>
              <w:top w:val="nil"/>
              <w:left w:val="nil"/>
              <w:bottom w:val="single" w:sz="8" w:space="0" w:color="8EA9DB"/>
              <w:right w:val="nil"/>
            </w:tcBorders>
            <w:shd w:val="clear" w:color="auto" w:fill="auto"/>
            <w:noWrap/>
            <w:vAlign w:val="center"/>
            <w:hideMark/>
          </w:tcPr>
          <w:p w14:paraId="69A70483"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0.454</w:t>
            </w:r>
          </w:p>
        </w:tc>
        <w:tc>
          <w:tcPr>
            <w:tcW w:w="731" w:type="dxa"/>
            <w:tcBorders>
              <w:top w:val="nil"/>
              <w:left w:val="nil"/>
              <w:bottom w:val="single" w:sz="8" w:space="0" w:color="8EA9DB"/>
              <w:right w:val="nil"/>
            </w:tcBorders>
            <w:shd w:val="clear" w:color="auto" w:fill="auto"/>
            <w:noWrap/>
            <w:vAlign w:val="center"/>
            <w:hideMark/>
          </w:tcPr>
          <w:p w14:paraId="4764FB6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0.818</w:t>
            </w:r>
          </w:p>
        </w:tc>
        <w:tc>
          <w:tcPr>
            <w:tcW w:w="731" w:type="dxa"/>
            <w:tcBorders>
              <w:top w:val="nil"/>
              <w:left w:val="nil"/>
              <w:bottom w:val="single" w:sz="8" w:space="0" w:color="8EA9DB"/>
              <w:right w:val="nil"/>
            </w:tcBorders>
            <w:shd w:val="clear" w:color="auto" w:fill="auto"/>
            <w:noWrap/>
            <w:vAlign w:val="center"/>
            <w:hideMark/>
          </w:tcPr>
          <w:p w14:paraId="080E0BF2"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c>
          <w:tcPr>
            <w:tcW w:w="731" w:type="dxa"/>
            <w:tcBorders>
              <w:top w:val="nil"/>
              <w:left w:val="nil"/>
              <w:bottom w:val="single" w:sz="8" w:space="0" w:color="8EA9DB"/>
              <w:right w:val="nil"/>
            </w:tcBorders>
            <w:shd w:val="clear" w:color="auto" w:fill="auto"/>
            <w:noWrap/>
            <w:vAlign w:val="center"/>
            <w:hideMark/>
          </w:tcPr>
          <w:p w14:paraId="1DECEEC0"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0.727</w:t>
            </w:r>
          </w:p>
        </w:tc>
        <w:tc>
          <w:tcPr>
            <w:tcW w:w="731" w:type="dxa"/>
            <w:tcBorders>
              <w:top w:val="nil"/>
              <w:left w:val="nil"/>
              <w:bottom w:val="single" w:sz="8" w:space="0" w:color="8EA9DB"/>
              <w:right w:val="nil"/>
            </w:tcBorders>
            <w:shd w:val="clear" w:color="auto" w:fill="auto"/>
            <w:noWrap/>
            <w:vAlign w:val="center"/>
            <w:hideMark/>
          </w:tcPr>
          <w:p w14:paraId="258FF931"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0.75</w:t>
            </w:r>
          </w:p>
        </w:tc>
        <w:tc>
          <w:tcPr>
            <w:tcW w:w="731" w:type="dxa"/>
            <w:tcBorders>
              <w:top w:val="nil"/>
              <w:left w:val="nil"/>
              <w:bottom w:val="single" w:sz="8" w:space="0" w:color="8EA9DB"/>
              <w:right w:val="nil"/>
            </w:tcBorders>
            <w:shd w:val="clear" w:color="auto" w:fill="auto"/>
            <w:noWrap/>
            <w:vAlign w:val="center"/>
            <w:hideMark/>
          </w:tcPr>
          <w:p w14:paraId="1F57A48B" w14:textId="77777777" w:rsidR="00AB4A6F" w:rsidRPr="000A3802" w:rsidRDefault="00AB4A6F" w:rsidP="001A40E6">
            <w:pPr>
              <w:widowControl/>
              <w:jc w:val="center"/>
              <w:rPr>
                <w:rFonts w:eastAsia="新細明體" w:cs="Times New Roman"/>
                <w:b/>
                <w:bCs/>
                <w:color w:val="44546A"/>
                <w:kern w:val="0"/>
                <w:szCs w:val="24"/>
              </w:rPr>
            </w:pPr>
            <w:r w:rsidRPr="000A3802">
              <w:rPr>
                <w:rFonts w:eastAsia="新細明體" w:cs="Times New Roman"/>
                <w:b/>
                <w:bCs/>
                <w:color w:val="44546A"/>
                <w:kern w:val="0"/>
                <w:szCs w:val="24"/>
              </w:rPr>
              <w:t>0.7</w:t>
            </w:r>
          </w:p>
        </w:tc>
      </w:tr>
    </w:tbl>
    <w:p w14:paraId="700570F3" w14:textId="397B7A8D" w:rsidR="00F240DC" w:rsidRDefault="004D1844" w:rsidP="00F240DC">
      <w:pPr>
        <w:jc w:val="center"/>
        <w:rPr>
          <w:rFonts w:cs="Times New Roman"/>
        </w:rPr>
      </w:pPr>
      <w:r>
        <w:rPr>
          <w:rFonts w:cs="Times New Roman" w:hint="eastAsia"/>
        </w:rPr>
        <w:t>表</w:t>
      </w:r>
      <w:r>
        <w:rPr>
          <w:rFonts w:cs="Times New Roman" w:hint="eastAsia"/>
        </w:rPr>
        <w:t>4.3</w:t>
      </w:r>
    </w:p>
    <w:p w14:paraId="51194DE3" w14:textId="77777777" w:rsidR="00BB3AE2" w:rsidRPr="00F240DC" w:rsidRDefault="00BB3AE2" w:rsidP="00F240DC">
      <w:pPr>
        <w:jc w:val="center"/>
        <w:rPr>
          <w:rFonts w:cs="Times New Roman"/>
        </w:rPr>
      </w:pPr>
    </w:p>
    <w:p w14:paraId="4826257F" w14:textId="37226131" w:rsidR="0080656B" w:rsidRDefault="00F240DC" w:rsidP="00F240DC">
      <w:pPr>
        <w:jc w:val="center"/>
      </w:pPr>
      <w:r>
        <w:rPr>
          <w:noProof/>
        </w:rPr>
        <w:drawing>
          <wp:inline distT="0" distB="0" distL="0" distR="0" wp14:anchorId="55F0E690" wp14:editId="15CA0898">
            <wp:extent cx="4572000" cy="2743200"/>
            <wp:effectExtent l="0" t="0" r="0" b="0"/>
            <wp:docPr id="11" name="圖表 11">
              <a:extLst xmlns:a="http://schemas.openxmlformats.org/drawingml/2006/main">
                <a:ext uri="{FF2B5EF4-FFF2-40B4-BE49-F238E27FC236}">
                  <a16:creationId xmlns:a16="http://schemas.microsoft.com/office/drawing/2014/main" id="{B7D5B520-3B75-4A10-B72F-E5A797BBC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CF771A3" w14:textId="1CC3CBD8" w:rsidR="00F240DC" w:rsidRPr="0080656B" w:rsidRDefault="004D1844" w:rsidP="00F240DC">
      <w:pPr>
        <w:jc w:val="center"/>
      </w:pPr>
      <w:r>
        <w:rPr>
          <w:rFonts w:hint="eastAsia"/>
        </w:rPr>
        <w:t>圖</w:t>
      </w:r>
      <w:r>
        <w:rPr>
          <w:rFonts w:hint="eastAsia"/>
        </w:rPr>
        <w:t xml:space="preserve">4.5 </w:t>
      </w:r>
      <w:r w:rsidR="00513ECF">
        <w:t>k=13</w:t>
      </w:r>
    </w:p>
    <w:p w14:paraId="5A2C0DBC" w14:textId="68809431" w:rsidR="001C1116" w:rsidRDefault="00F70FB9" w:rsidP="001C1116">
      <w:pPr>
        <w:pStyle w:val="2"/>
        <w:rPr>
          <w:rFonts w:cs="Times New Roman"/>
        </w:rPr>
      </w:pPr>
      <w:r>
        <w:rPr>
          <w:rFonts w:cs="Times New Roman" w:hint="eastAsia"/>
        </w:rPr>
        <w:lastRenderedPageBreak/>
        <w:t xml:space="preserve">4.4 </w:t>
      </w:r>
      <w:r w:rsidR="006E060C">
        <w:rPr>
          <w:rFonts w:cs="Times New Roman" w:hint="eastAsia"/>
        </w:rPr>
        <w:t>實驗結果與分析</w:t>
      </w:r>
    </w:p>
    <w:p w14:paraId="79C184E1" w14:textId="0BD7E02A" w:rsidR="00AF5744" w:rsidRDefault="00513ECF" w:rsidP="00513ECF">
      <w:r>
        <w:rPr>
          <w:rFonts w:hint="eastAsia"/>
        </w:rPr>
        <w:t>由</w:t>
      </w:r>
      <w:r w:rsidR="00124D33">
        <w:rPr>
          <w:rFonts w:hint="eastAsia"/>
        </w:rPr>
        <w:t>實驗二中的圖</w:t>
      </w:r>
      <w:r>
        <w:rPr>
          <w:rFonts w:hint="eastAsia"/>
        </w:rPr>
        <w:t>可以知道無論是</w:t>
      </w:r>
      <w:r>
        <w:rPr>
          <w:rFonts w:hint="eastAsia"/>
        </w:rPr>
        <w:t>k</w:t>
      </w:r>
      <w:r>
        <w:rPr>
          <w:rFonts w:hint="eastAsia"/>
        </w:rPr>
        <w:t>鄰近填補法或是權重型</w:t>
      </w:r>
      <w:r>
        <w:rPr>
          <w:rFonts w:hint="eastAsia"/>
        </w:rPr>
        <w:t>k</w:t>
      </w:r>
      <w:r>
        <w:rPr>
          <w:rFonts w:hint="eastAsia"/>
        </w:rPr>
        <w:t>鄰近填補法，在</w:t>
      </w:r>
      <w:r>
        <w:rPr>
          <w:rFonts w:hint="eastAsia"/>
        </w:rPr>
        <w:t>k</w:t>
      </w:r>
      <w:r>
        <w:rPr>
          <w:rFonts w:hint="eastAsia"/>
        </w:rPr>
        <w:t>值分別為</w:t>
      </w:r>
      <w:r>
        <w:rPr>
          <w:rFonts w:hint="eastAsia"/>
        </w:rPr>
        <w:t>1</w:t>
      </w:r>
      <w:r>
        <w:rPr>
          <w:rFonts w:hint="eastAsia"/>
        </w:rPr>
        <w:t>、</w:t>
      </w:r>
      <w:r>
        <w:rPr>
          <w:rFonts w:hint="eastAsia"/>
        </w:rPr>
        <w:t>5</w:t>
      </w:r>
      <w:r>
        <w:rPr>
          <w:rFonts w:hint="eastAsia"/>
        </w:rPr>
        <w:t>與</w:t>
      </w:r>
      <w:r>
        <w:rPr>
          <w:rFonts w:hint="eastAsia"/>
        </w:rPr>
        <w:t>13</w:t>
      </w:r>
      <w:r>
        <w:rPr>
          <w:rFonts w:hint="eastAsia"/>
        </w:rPr>
        <w:t>時，隨著</w:t>
      </w:r>
      <w:r>
        <w:rPr>
          <w:rFonts w:hint="eastAsia"/>
        </w:rPr>
        <w:t>m</w:t>
      </w:r>
      <w:r>
        <w:t>issing rate</w:t>
      </w:r>
      <w:r>
        <w:rPr>
          <w:rFonts w:hint="eastAsia"/>
        </w:rPr>
        <w:t>在整體資料集中升高，亦無法</w:t>
      </w:r>
      <w:r w:rsidR="00AF5744">
        <w:rPr>
          <w:rFonts w:hint="eastAsia"/>
        </w:rPr>
        <w:t>有很好的填補效果，經分析其原因有二</w:t>
      </w:r>
      <w:r w:rsidR="00124D33">
        <w:rPr>
          <w:rFonts w:hint="eastAsia"/>
        </w:rPr>
        <w:t xml:space="preserve"> : </w:t>
      </w:r>
    </w:p>
    <w:p w14:paraId="703C2B2E" w14:textId="77777777" w:rsidR="007C7E70" w:rsidRDefault="007C7E70" w:rsidP="007C7E70">
      <w:pPr>
        <w:pStyle w:val="af4"/>
        <w:ind w:leftChars="0" w:left="360"/>
      </w:pPr>
    </w:p>
    <w:p w14:paraId="685073D9" w14:textId="6BA33BDB" w:rsidR="001E0B40" w:rsidRDefault="001E0B40" w:rsidP="001E0B40">
      <w:pPr>
        <w:pStyle w:val="af4"/>
        <w:numPr>
          <w:ilvl w:val="0"/>
          <w:numId w:val="7"/>
        </w:numPr>
        <w:ind w:leftChars="0"/>
      </w:pPr>
      <w:r>
        <w:rPr>
          <w:rFonts w:hint="eastAsia"/>
        </w:rPr>
        <w:t>在考慮最鄰近的</w:t>
      </w:r>
      <w:r>
        <w:rPr>
          <w:rFonts w:hint="eastAsia"/>
        </w:rPr>
        <w:t>k</w:t>
      </w:r>
      <w:r>
        <w:rPr>
          <w:rFonts w:hint="eastAsia"/>
        </w:rPr>
        <w:t>值作為</w:t>
      </w:r>
      <w:proofErr w:type="gramStart"/>
      <w:r>
        <w:rPr>
          <w:rFonts w:hint="eastAsia"/>
        </w:rPr>
        <w:t>參考該維度</w:t>
      </w:r>
      <w:proofErr w:type="gramEnd"/>
      <w:r>
        <w:rPr>
          <w:rFonts w:hint="eastAsia"/>
        </w:rPr>
        <w:t>的值時，可能會遇到不足</w:t>
      </w:r>
      <w:r>
        <w:rPr>
          <w:rFonts w:hint="eastAsia"/>
        </w:rPr>
        <w:t>k</w:t>
      </w:r>
      <w:r>
        <w:rPr>
          <w:rFonts w:hint="eastAsia"/>
        </w:rPr>
        <w:t>個不為</w:t>
      </w:r>
      <w:proofErr w:type="spellStart"/>
      <w:r>
        <w:rPr>
          <w:rFonts w:hint="eastAsia"/>
        </w:rPr>
        <w:t>N</w:t>
      </w:r>
      <w:r>
        <w:t>a</w:t>
      </w:r>
      <w:r>
        <w:rPr>
          <w:rFonts w:hint="eastAsia"/>
        </w:rPr>
        <w:t>N</w:t>
      </w:r>
      <w:proofErr w:type="spellEnd"/>
      <w:r>
        <w:rPr>
          <w:rFonts w:hint="eastAsia"/>
        </w:rPr>
        <w:t>的值，而</w:t>
      </w:r>
      <w:commentRangeStart w:id="27"/>
      <w:r>
        <w:rPr>
          <w:rFonts w:hint="eastAsia"/>
        </w:rPr>
        <w:t>傳統</w:t>
      </w:r>
      <w:r>
        <w:rPr>
          <w:rFonts w:hint="eastAsia"/>
        </w:rPr>
        <w:t>k</w:t>
      </w:r>
      <w:r>
        <w:rPr>
          <w:rFonts w:hint="eastAsia"/>
        </w:rPr>
        <w:t>鄰近填補法在遇到此種情況時，會選擇從缺不補</w:t>
      </w:r>
      <w:commentRangeEnd w:id="27"/>
      <w:r w:rsidR="00B34C91">
        <w:rPr>
          <w:rStyle w:val="a3"/>
        </w:rPr>
        <w:commentReference w:id="27"/>
      </w:r>
      <w:r>
        <w:rPr>
          <w:rFonts w:hint="eastAsia"/>
        </w:rPr>
        <w:t>，使得剩下的不足</w:t>
      </w:r>
      <w:r>
        <w:rPr>
          <w:rFonts w:hint="eastAsia"/>
        </w:rPr>
        <w:t>k</w:t>
      </w:r>
      <w:r>
        <w:rPr>
          <w:rFonts w:hint="eastAsia"/>
        </w:rPr>
        <w:t>個被參考鄰近</w:t>
      </w:r>
      <w:proofErr w:type="gramStart"/>
      <w:r>
        <w:rPr>
          <w:rFonts w:hint="eastAsia"/>
        </w:rPr>
        <w:t>點</w:t>
      </w:r>
      <w:r w:rsidR="00114268">
        <w:rPr>
          <w:rFonts w:hint="eastAsia"/>
        </w:rPr>
        <w:t>該維</w:t>
      </w:r>
      <w:proofErr w:type="gramEnd"/>
      <w:r w:rsidR="00114268">
        <w:rPr>
          <w:rFonts w:hint="eastAsia"/>
        </w:rPr>
        <w:t>度</w:t>
      </w:r>
      <w:r>
        <w:rPr>
          <w:rFonts w:hint="eastAsia"/>
        </w:rPr>
        <w:t>值</w:t>
      </w:r>
      <w:r w:rsidR="004C373F">
        <w:rPr>
          <w:rFonts w:hint="eastAsia"/>
        </w:rPr>
        <w:t>之</w:t>
      </w:r>
      <w:r>
        <w:rPr>
          <w:rFonts w:hint="eastAsia"/>
        </w:rPr>
        <w:t>權重</w:t>
      </w:r>
      <w:r w:rsidR="000127F3">
        <w:rPr>
          <w:rFonts w:hint="eastAsia"/>
        </w:rPr>
        <w:t>無形中</w:t>
      </w:r>
      <w:r>
        <w:rPr>
          <w:rFonts w:hint="eastAsia"/>
        </w:rPr>
        <w:t>上升</w:t>
      </w:r>
      <w:r w:rsidR="002079CF">
        <w:rPr>
          <w:rFonts w:hint="eastAsia"/>
        </w:rPr>
        <w:t>。</w:t>
      </w:r>
    </w:p>
    <w:p w14:paraId="0D4099AC" w14:textId="08BB5A51" w:rsidR="001E0B40" w:rsidRDefault="001E0B40" w:rsidP="006462D8">
      <w:pPr>
        <w:pStyle w:val="af4"/>
        <w:ind w:leftChars="0" w:left="360"/>
      </w:pPr>
      <w:r>
        <w:rPr>
          <w:rFonts w:hint="eastAsia"/>
        </w:rPr>
        <w:t>當缺失比例越高的時候，此狀況也就越趨明顯，最後</w:t>
      </w:r>
      <w:r>
        <w:rPr>
          <w:rFonts w:hint="eastAsia"/>
        </w:rPr>
        <w:t>k</w:t>
      </w:r>
      <w:r w:rsidR="006462D8">
        <w:rPr>
          <w:rFonts w:hint="eastAsia"/>
        </w:rPr>
        <w:t>鄰近</w:t>
      </w:r>
      <w:r>
        <w:rPr>
          <w:rFonts w:hint="eastAsia"/>
        </w:rPr>
        <w:t>填補法所填補的新值雖然為平均，但也幾乎被簡化為單一值填補法</w:t>
      </w:r>
      <w:r w:rsidR="006462D8">
        <w:rPr>
          <w:rFonts w:hint="eastAsia"/>
        </w:rPr>
        <w:t>的</w:t>
      </w:r>
      <w:r>
        <w:rPr>
          <w:rFonts w:hint="eastAsia"/>
        </w:rPr>
        <w:t>效果</w:t>
      </w:r>
      <w:r w:rsidR="006462D8">
        <w:rPr>
          <w:rFonts w:hint="eastAsia"/>
        </w:rPr>
        <w:t>，最終效果如同只</w:t>
      </w:r>
      <w:proofErr w:type="gramStart"/>
      <w:r w:rsidR="006462D8">
        <w:rPr>
          <w:rFonts w:hint="eastAsia"/>
        </w:rPr>
        <w:t>填補均值</w:t>
      </w:r>
      <w:proofErr w:type="gramEnd"/>
      <w:r w:rsidR="006462D8">
        <w:rPr>
          <w:rFonts w:hint="eastAsia"/>
        </w:rPr>
        <w:t>、眾數、或最大最小數結果一樣</w:t>
      </w:r>
      <w:r w:rsidR="00CB31A2">
        <w:rPr>
          <w:rFonts w:hint="eastAsia"/>
        </w:rPr>
        <w:t>。</w:t>
      </w:r>
    </w:p>
    <w:p w14:paraId="4437FEAA" w14:textId="26EA8D4C" w:rsidR="00263333" w:rsidRDefault="00A0713A" w:rsidP="00A0713A">
      <w:pPr>
        <w:pStyle w:val="af4"/>
        <w:numPr>
          <w:ilvl w:val="0"/>
          <w:numId w:val="7"/>
        </w:numPr>
        <w:ind w:leftChars="0"/>
      </w:pPr>
      <w:commentRangeStart w:id="28"/>
      <w:r>
        <w:rPr>
          <w:rFonts w:hint="eastAsia"/>
        </w:rPr>
        <w:t>遇到</w:t>
      </w:r>
      <w:proofErr w:type="spellStart"/>
      <w:r>
        <w:rPr>
          <w:rFonts w:hint="eastAsia"/>
        </w:rPr>
        <w:t>N</w:t>
      </w:r>
      <w:r>
        <w:t>a</w:t>
      </w:r>
      <w:r>
        <w:rPr>
          <w:rFonts w:hint="eastAsia"/>
        </w:rPr>
        <w:t>N</w:t>
      </w:r>
      <w:proofErr w:type="spellEnd"/>
      <w:r>
        <w:rPr>
          <w:rFonts w:hint="eastAsia"/>
        </w:rPr>
        <w:t>值</w:t>
      </w:r>
      <w:r w:rsidR="0064742C">
        <w:rPr>
          <w:rFonts w:hint="eastAsia"/>
        </w:rPr>
        <w:t>計</w:t>
      </w:r>
      <w:r>
        <w:rPr>
          <w:rFonts w:hint="eastAsia"/>
        </w:rPr>
        <w:t>算距離的機制，當兩兩資料點計算出距離時，若相對應的</w:t>
      </w:r>
      <w:commentRangeEnd w:id="28"/>
      <w:r w:rsidR="001C718A">
        <w:rPr>
          <w:rStyle w:val="a3"/>
        </w:rPr>
        <w:commentReference w:id="28"/>
      </w:r>
    </w:p>
    <w:p w14:paraId="211D0B78" w14:textId="77777777" w:rsidR="0092054B" w:rsidRPr="00CB31A2" w:rsidRDefault="0092054B" w:rsidP="00F0131F"/>
    <w:p w14:paraId="3E28DCAE" w14:textId="59C42F3D" w:rsidR="00263333" w:rsidRPr="00AF5744" w:rsidRDefault="00263333" w:rsidP="00F0131F">
      <w:r>
        <w:rPr>
          <w:rFonts w:hint="eastAsia"/>
        </w:rPr>
        <w:t>而上述兩個原因亦無法</w:t>
      </w:r>
      <w:r w:rsidR="0091153A">
        <w:rPr>
          <w:rFonts w:hint="eastAsia"/>
        </w:rPr>
        <w:t>藉</w:t>
      </w:r>
      <w:proofErr w:type="gramStart"/>
      <w:r>
        <w:rPr>
          <w:rFonts w:hint="eastAsia"/>
        </w:rPr>
        <w:t>權重法求加權平均數</w:t>
      </w:r>
      <w:proofErr w:type="gramEnd"/>
      <w:r>
        <w:rPr>
          <w:rFonts w:hint="eastAsia"/>
        </w:rPr>
        <w:t>來彌補此一現象的缺陷，</w:t>
      </w:r>
      <w:r w:rsidR="004C641B">
        <w:rPr>
          <w:rFonts w:hint="eastAsia"/>
        </w:rPr>
        <w:t>因此亦可看出即使採用權重型</w:t>
      </w:r>
      <w:r w:rsidR="004C641B">
        <w:rPr>
          <w:rFonts w:hint="eastAsia"/>
        </w:rPr>
        <w:t>k</w:t>
      </w:r>
      <w:r w:rsidR="004C641B">
        <w:rPr>
          <w:rFonts w:hint="eastAsia"/>
        </w:rPr>
        <w:t>鄰近填補法也不會有太好的填補效果，從此可以得知，挑選可參考性鄰近點的值在高缺失值比例下，其影響力遠比參考更多鄰近點來的</w:t>
      </w:r>
      <w:commentRangeStart w:id="29"/>
      <w:r w:rsidR="004C641B">
        <w:rPr>
          <w:rFonts w:hint="eastAsia"/>
        </w:rPr>
        <w:t>大</w:t>
      </w:r>
      <w:commentRangeEnd w:id="29"/>
      <w:r w:rsidR="001C718A">
        <w:rPr>
          <w:rStyle w:val="a3"/>
        </w:rPr>
        <w:commentReference w:id="29"/>
      </w:r>
      <w:r w:rsidR="004C641B">
        <w:rPr>
          <w:rFonts w:hint="eastAsia"/>
        </w:rPr>
        <w:t>。</w:t>
      </w:r>
    </w:p>
    <w:p w14:paraId="769BAB0B" w14:textId="77777777" w:rsidR="00CB31A2" w:rsidRDefault="00CB31A2">
      <w:pPr>
        <w:widowControl/>
        <w:rPr>
          <w:rFonts w:ascii="Times" w:hAnsi="Times" w:cs="Times New Roman"/>
          <w:b/>
          <w:bCs/>
          <w:kern w:val="52"/>
          <w:sz w:val="32"/>
          <w:szCs w:val="52"/>
        </w:rPr>
      </w:pPr>
      <w:r>
        <w:rPr>
          <w:rFonts w:cs="Times New Roman"/>
        </w:rPr>
        <w:br w:type="page"/>
      </w:r>
    </w:p>
    <w:p w14:paraId="491FE294" w14:textId="1684902C" w:rsidR="00C562CB" w:rsidRDefault="00C562CB" w:rsidP="00C562CB">
      <w:pPr>
        <w:pStyle w:val="1"/>
        <w:rPr>
          <w:rFonts w:cs="Times New Roman"/>
        </w:rPr>
      </w:pPr>
      <w:r>
        <w:rPr>
          <w:rFonts w:cs="Times New Roman" w:hint="eastAsia"/>
        </w:rPr>
        <w:lastRenderedPageBreak/>
        <w:t>第五章</w:t>
      </w:r>
      <w:r>
        <w:rPr>
          <w:rFonts w:cs="Times New Roman" w:hint="eastAsia"/>
        </w:rPr>
        <w:t xml:space="preserve"> </w:t>
      </w:r>
      <w:r>
        <w:rPr>
          <w:rFonts w:cs="Times New Roman" w:hint="eastAsia"/>
        </w:rPr>
        <w:t>結論與未來方向</w:t>
      </w:r>
    </w:p>
    <w:p w14:paraId="68B33257" w14:textId="4C613719" w:rsidR="00C562CB" w:rsidRDefault="00C562CB" w:rsidP="00C562CB">
      <w:pPr>
        <w:pStyle w:val="2"/>
        <w:rPr>
          <w:rFonts w:cs="Times New Roman"/>
        </w:rPr>
      </w:pPr>
      <w:r>
        <w:rPr>
          <w:rFonts w:cs="Times New Roman" w:hint="eastAsia"/>
        </w:rPr>
        <w:t xml:space="preserve">5.1 </w:t>
      </w:r>
      <w:r>
        <w:rPr>
          <w:rFonts w:cs="Times New Roman" w:hint="eastAsia"/>
        </w:rPr>
        <w:t>結論</w:t>
      </w:r>
    </w:p>
    <w:p w14:paraId="488B8B74" w14:textId="399ABD5F" w:rsidR="00C562CB" w:rsidRDefault="00C562CB" w:rsidP="00C562CB">
      <w:pPr>
        <w:pStyle w:val="3"/>
        <w:rPr>
          <w:rFonts w:cs="Times New Roman"/>
        </w:rPr>
      </w:pPr>
      <w:r w:rsidRPr="00C562CB">
        <w:rPr>
          <w:rFonts w:cs="Times New Roman"/>
        </w:rPr>
        <w:t xml:space="preserve">5.1.1 </w:t>
      </w:r>
      <w:r>
        <w:rPr>
          <w:rFonts w:cs="Times New Roman" w:hint="eastAsia"/>
        </w:rPr>
        <w:t>學術貢獻</w:t>
      </w:r>
      <w:r w:rsidR="00BA4841">
        <w:rPr>
          <w:rFonts w:cs="Times New Roman" w:hint="eastAsia"/>
        </w:rPr>
        <w:t>與結論</w:t>
      </w:r>
    </w:p>
    <w:p w14:paraId="40563B3E" w14:textId="084884AA" w:rsidR="00615067" w:rsidRDefault="00615067" w:rsidP="0053018A">
      <w:pPr>
        <w:rPr>
          <w:shd w:val="clear" w:color="auto" w:fill="FFFFFF"/>
        </w:rPr>
      </w:pPr>
      <w:r>
        <w:rPr>
          <w:shd w:val="clear" w:color="auto" w:fill="FFFFFF"/>
        </w:rPr>
        <w:t>在面臨需要考量使用者喜好的應用問題時，例如根據使用者使用習慣或評分的推薦系統，每</w:t>
      </w:r>
      <w:proofErr w:type="gramStart"/>
      <w:r>
        <w:rPr>
          <w:shd w:val="clear" w:color="auto" w:fill="FFFFFF"/>
        </w:rPr>
        <w:t>個</w:t>
      </w:r>
      <w:proofErr w:type="gramEnd"/>
      <w:r>
        <w:rPr>
          <w:shd w:val="clear" w:color="auto" w:fill="FFFFFF"/>
        </w:rPr>
        <w:t>特徵欄位均需要被考慮的情形下，通常以</w:t>
      </w:r>
      <w:r>
        <w:rPr>
          <w:shd w:val="clear" w:color="auto" w:fill="FFFFFF"/>
        </w:rPr>
        <w:t xml:space="preserve"> skyline algorithm </w:t>
      </w:r>
      <w:r>
        <w:rPr>
          <w:shd w:val="clear" w:color="auto" w:fill="FFFFFF"/>
        </w:rPr>
        <w:t>是最為常見的，而</w:t>
      </w:r>
      <w:r>
        <w:rPr>
          <w:shd w:val="clear" w:color="auto" w:fill="FFFFFF"/>
        </w:rPr>
        <w:t xml:space="preserve"> skyline algorithm </w:t>
      </w:r>
      <w:r>
        <w:rPr>
          <w:shd w:val="clear" w:color="auto" w:fill="FFFFFF"/>
        </w:rPr>
        <w:t>又仰賴於輸入資料集的完整性</w:t>
      </w:r>
      <w:r>
        <w:rPr>
          <w:shd w:val="clear" w:color="auto" w:fill="FFFFFF"/>
        </w:rPr>
        <w:t>(completeness)</w:t>
      </w:r>
      <w:r>
        <w:rPr>
          <w:shd w:val="clear" w:color="auto" w:fill="FFFFFF"/>
        </w:rPr>
        <w:t>，但若是無法順利取得完整的資料集、或是具有缺失值使得所能取得完整資料筆數不足，在大部分情況下某一缺失值是無法與該特徵欄位其他非缺失值相比較的，此時</w:t>
      </w:r>
      <w:r>
        <w:rPr>
          <w:shd w:val="clear" w:color="auto" w:fill="FFFFFF"/>
        </w:rPr>
        <w:t xml:space="preserve"> skyline algorithm </w:t>
      </w:r>
      <w:r>
        <w:rPr>
          <w:shd w:val="clear" w:color="auto" w:fill="FFFFFF"/>
        </w:rPr>
        <w:t>就無法針對每一筆資料的所有特徵欄位做比較，導致最終無法得出</w:t>
      </w:r>
      <w:r>
        <w:rPr>
          <w:shd w:val="clear" w:color="auto" w:fill="FFFFFF"/>
        </w:rPr>
        <w:t>skyline set points</w:t>
      </w:r>
      <w:r>
        <w:rPr>
          <w:shd w:val="clear" w:color="auto" w:fill="FFFFFF"/>
        </w:rPr>
        <w:t>，有鑑於缺失值存在的問題，本論文提出的方法基於原</w:t>
      </w:r>
      <w:r w:rsidR="0053018A">
        <w:rPr>
          <w:shd w:val="clear" w:color="auto" w:fill="FFFFFF"/>
        </w:rPr>
        <w:t>k</w:t>
      </w:r>
      <w:r w:rsidR="0053018A">
        <w:rPr>
          <w:rFonts w:hint="eastAsia"/>
          <w:shd w:val="clear" w:color="auto" w:fill="FFFFFF"/>
        </w:rPr>
        <w:t>鄰近</w:t>
      </w:r>
      <w:r>
        <w:rPr>
          <w:shd w:val="clear" w:color="auto" w:fill="FFFFFF"/>
        </w:rPr>
        <w:t>填補法之上同時考慮缺失情形與計算距離方式進而決定一個權重向量</w:t>
      </w:r>
      <w:r>
        <w:rPr>
          <w:rFonts w:hint="eastAsia"/>
          <w:shd w:val="clear" w:color="auto" w:fill="FFFFFF"/>
        </w:rPr>
        <w:t>w</w:t>
      </w:r>
      <w:r>
        <w:rPr>
          <w:shd w:val="clear" w:color="auto" w:fill="FFFFFF"/>
        </w:rPr>
        <w:t>eight vector w</w:t>
      </w:r>
      <w:r>
        <w:rPr>
          <w:rFonts w:hint="eastAsia"/>
          <w:shd w:val="clear" w:color="auto" w:fill="FFFFFF"/>
        </w:rPr>
        <w:t>對其</w:t>
      </w:r>
      <w:r>
        <w:rPr>
          <w:rFonts w:hint="eastAsia"/>
          <w:shd w:val="clear" w:color="auto" w:fill="FFFFFF"/>
        </w:rPr>
        <w:t>k</w:t>
      </w:r>
      <w:r>
        <w:rPr>
          <w:rFonts w:hint="eastAsia"/>
          <w:shd w:val="clear" w:color="auto" w:fill="FFFFFF"/>
        </w:rPr>
        <w:t>個</w:t>
      </w:r>
      <w:r>
        <w:rPr>
          <w:shd w:val="clear" w:color="auto" w:fill="FFFFFF"/>
        </w:rPr>
        <w:t>鄰近點分配以新的權重值來做為</w:t>
      </w:r>
      <w:r w:rsidR="00FA22C8">
        <w:rPr>
          <w:rFonts w:hint="eastAsia"/>
          <w:shd w:val="clear" w:color="auto" w:fill="FFFFFF"/>
        </w:rPr>
        <w:t>原</w:t>
      </w:r>
      <w:r>
        <w:rPr>
          <w:shd w:val="clear" w:color="auto" w:fill="FFFFFF"/>
        </w:rPr>
        <w:t>缺失值</w:t>
      </w:r>
      <w:r w:rsidR="00760FD4">
        <w:rPr>
          <w:rFonts w:hint="eastAsia"/>
          <w:shd w:val="clear" w:color="auto" w:fill="FFFFFF"/>
        </w:rPr>
        <w:t>欄位</w:t>
      </w:r>
      <w:r>
        <w:rPr>
          <w:shd w:val="clear" w:color="auto" w:fill="FFFFFF"/>
        </w:rPr>
        <w:t>被填補的新值，如此一來不僅不會因刪除而導致喪失關鍵的資料特徵，也可以填補比原本</w:t>
      </w:r>
      <w:r w:rsidR="0053018A">
        <w:rPr>
          <w:rFonts w:hint="eastAsia"/>
          <w:shd w:val="clear" w:color="auto" w:fill="FFFFFF"/>
        </w:rPr>
        <w:t>k</w:t>
      </w:r>
      <w:r w:rsidR="0053018A">
        <w:rPr>
          <w:rFonts w:hint="eastAsia"/>
          <w:shd w:val="clear" w:color="auto" w:fill="FFFFFF"/>
        </w:rPr>
        <w:t>鄰近</w:t>
      </w:r>
      <w:r>
        <w:rPr>
          <w:shd w:val="clear" w:color="auto" w:fill="FFFFFF"/>
        </w:rPr>
        <w:t>填補法更具有參考性的值，因此填補後對於</w:t>
      </w:r>
      <w:r>
        <w:rPr>
          <w:shd w:val="clear" w:color="auto" w:fill="FFFFFF"/>
        </w:rPr>
        <w:t xml:space="preserve"> skyline set </w:t>
      </w:r>
      <w:r>
        <w:rPr>
          <w:shd w:val="clear" w:color="auto" w:fill="FFFFFF"/>
        </w:rPr>
        <w:t>的影響也是本論文所關注的重點之一，其中也會對不同填補法所跑出來的</w:t>
      </w:r>
      <w:r>
        <w:rPr>
          <w:shd w:val="clear" w:color="auto" w:fill="FFFFFF"/>
        </w:rPr>
        <w:t xml:space="preserve"> skyline set points </w:t>
      </w:r>
      <w:r>
        <w:rPr>
          <w:shd w:val="clear" w:color="auto" w:fill="FFFFFF"/>
        </w:rPr>
        <w:t>結果做評估。</w:t>
      </w:r>
    </w:p>
    <w:p w14:paraId="23E99198" w14:textId="5283316F" w:rsidR="001D71CF" w:rsidRDefault="001D71CF" w:rsidP="0053018A"/>
    <w:p w14:paraId="0B4FD025" w14:textId="600FF0E1" w:rsidR="00C562CB" w:rsidRDefault="001D71CF" w:rsidP="00FA22C8">
      <w:pPr>
        <w:rPr>
          <w:shd w:val="clear" w:color="auto" w:fill="FFFFFF"/>
        </w:rPr>
      </w:pPr>
      <w:r>
        <w:rPr>
          <w:rFonts w:hint="eastAsia"/>
        </w:rPr>
        <w:t>本論文方法係</w:t>
      </w:r>
      <w:r>
        <w:rPr>
          <w:shd w:val="clear" w:color="auto" w:fill="FFFFFF"/>
        </w:rPr>
        <w:t>鑒於</w:t>
      </w:r>
      <w:r>
        <w:rPr>
          <w:shd w:val="clear" w:color="auto" w:fill="FFFFFF"/>
        </w:rPr>
        <w:t>k</w:t>
      </w:r>
      <w:r>
        <w:rPr>
          <w:rFonts w:hint="eastAsia"/>
          <w:shd w:val="clear" w:color="auto" w:fill="FFFFFF"/>
        </w:rPr>
        <w:t>鄰近填補法概念當中的</w:t>
      </w:r>
      <w:r>
        <w:rPr>
          <w:shd w:val="clear" w:color="auto" w:fill="FFFFFF"/>
        </w:rPr>
        <w:t>考量鄰近點的基礎之上，與傳統</w:t>
      </w:r>
      <w:r>
        <w:rPr>
          <w:shd w:val="clear" w:color="auto" w:fill="FFFFFF"/>
        </w:rPr>
        <w:t>k</w:t>
      </w:r>
      <w:r>
        <w:rPr>
          <w:rFonts w:hint="eastAsia"/>
          <w:shd w:val="clear" w:color="auto" w:fill="FFFFFF"/>
        </w:rPr>
        <w:t>鄰近</w:t>
      </w:r>
      <w:r>
        <w:rPr>
          <w:shd w:val="clear" w:color="auto" w:fill="FFFFFF"/>
        </w:rPr>
        <w:t>填補法最大的不同是在於傳統</w:t>
      </w:r>
      <w:r>
        <w:rPr>
          <w:rFonts w:hint="eastAsia"/>
          <w:shd w:val="clear" w:color="auto" w:fill="FFFFFF"/>
        </w:rPr>
        <w:t>k</w:t>
      </w:r>
      <w:r>
        <w:rPr>
          <w:rFonts w:hint="eastAsia"/>
          <w:shd w:val="clear" w:color="auto" w:fill="FFFFFF"/>
        </w:rPr>
        <w:t>鄰近</w:t>
      </w:r>
      <w:r>
        <w:rPr>
          <w:shd w:val="clear" w:color="auto" w:fill="FFFFFF"/>
        </w:rPr>
        <w:t>填補法對</w:t>
      </w:r>
      <w:r>
        <w:rPr>
          <w:rFonts w:hint="eastAsia"/>
          <w:shd w:val="clear" w:color="auto" w:fill="FFFFFF"/>
        </w:rPr>
        <w:t>於</w:t>
      </w:r>
      <w:r>
        <w:rPr>
          <w:shd w:val="clear" w:color="auto" w:fill="FFFFFF"/>
        </w:rPr>
        <w:t>某缺失值其考量所有的鄰近點在該特徵欄位上</w:t>
      </w:r>
      <w:r>
        <w:rPr>
          <w:rFonts w:hint="eastAsia"/>
          <w:shd w:val="clear" w:color="auto" w:fill="FFFFFF"/>
        </w:rPr>
        <w:t>只單純</w:t>
      </w:r>
      <w:r>
        <w:rPr>
          <w:shd w:val="clear" w:color="auto" w:fill="FFFFFF"/>
        </w:rPr>
        <w:t>取</w:t>
      </w:r>
      <w:r>
        <w:rPr>
          <w:rFonts w:hint="eastAsia"/>
          <w:shd w:val="clear" w:color="auto" w:fill="FFFFFF"/>
        </w:rPr>
        <w:t>算術</w:t>
      </w:r>
      <w:r>
        <w:rPr>
          <w:shd w:val="clear" w:color="auto" w:fill="FFFFFF"/>
        </w:rPr>
        <w:t>平均</w:t>
      </w:r>
      <w:r w:rsidR="000D35A3">
        <w:rPr>
          <w:rFonts w:hint="eastAsia"/>
          <w:shd w:val="clear" w:color="auto" w:fill="FFFFFF"/>
        </w:rPr>
        <w:t>後以填補新值</w:t>
      </w:r>
      <w:r>
        <w:rPr>
          <w:shd w:val="clear" w:color="auto" w:fill="FFFFFF"/>
        </w:rPr>
        <w:t>，</w:t>
      </w:r>
      <w:r w:rsidR="000D35A3">
        <w:rPr>
          <w:rFonts w:hint="eastAsia"/>
          <w:shd w:val="clear" w:color="auto" w:fill="FFFFFF"/>
        </w:rPr>
        <w:t>而</w:t>
      </w:r>
      <w:r>
        <w:rPr>
          <w:shd w:val="clear" w:color="auto" w:fill="FFFFFF"/>
        </w:rPr>
        <w:t>本論文所提出的方法則是對其周邊鄰近點根據缺失程度取</w:t>
      </w:r>
      <w:r w:rsidR="00F0164E">
        <w:rPr>
          <w:rFonts w:hint="eastAsia"/>
          <w:shd w:val="clear" w:color="auto" w:fill="FFFFFF"/>
        </w:rPr>
        <w:t>加權</w:t>
      </w:r>
      <w:r w:rsidR="00F0164E">
        <w:rPr>
          <w:rFonts w:hint="eastAsia"/>
          <w:shd w:val="clear" w:color="auto" w:fill="FFFFFF"/>
        </w:rPr>
        <w:t>?</w:t>
      </w:r>
      <w:r>
        <w:rPr>
          <w:shd w:val="clear" w:color="auto" w:fill="FFFFFF"/>
        </w:rPr>
        <w:t>平均，以此來改善原方法</w:t>
      </w:r>
    </w:p>
    <w:p w14:paraId="5E98D80E" w14:textId="28A575A4" w:rsidR="00FA22C8" w:rsidRDefault="00FA22C8" w:rsidP="00FA22C8"/>
    <w:p w14:paraId="6E9EE546" w14:textId="2A6FC7EA" w:rsidR="00FA22C8" w:rsidRPr="00FA22C8" w:rsidRDefault="00FA22C8" w:rsidP="00FA22C8">
      <w:r>
        <w:rPr>
          <w:shd w:val="clear" w:color="auto" w:fill="FFFFFF"/>
        </w:rPr>
        <w:t>本論文方法在</w:t>
      </w:r>
      <w:r>
        <w:rPr>
          <w:shd w:val="clear" w:color="auto" w:fill="FFFFFF"/>
        </w:rPr>
        <w:t xml:space="preserve"> missing rate </w:t>
      </w:r>
      <w:r>
        <w:rPr>
          <w:shd w:val="clear" w:color="auto" w:fill="FFFFFF"/>
        </w:rPr>
        <w:t>介於</w:t>
      </w:r>
      <w:r>
        <w:rPr>
          <w:shd w:val="clear" w:color="auto" w:fill="FFFFFF"/>
        </w:rPr>
        <w:t xml:space="preserve"> 20% ~ </w:t>
      </w:r>
      <w:r w:rsidR="008F1F6C">
        <w:rPr>
          <w:rFonts w:hint="eastAsia"/>
          <w:shd w:val="clear" w:color="auto" w:fill="FFFFFF"/>
        </w:rPr>
        <w:t>8</w:t>
      </w:r>
      <w:r>
        <w:rPr>
          <w:shd w:val="clear" w:color="auto" w:fill="FFFFFF"/>
        </w:rPr>
        <w:t xml:space="preserve">0% </w:t>
      </w:r>
      <w:r>
        <w:rPr>
          <w:shd w:val="clear" w:color="auto" w:fill="FFFFFF"/>
        </w:rPr>
        <w:t>所填補值對</w:t>
      </w:r>
      <w:r>
        <w:rPr>
          <w:rFonts w:hint="eastAsia"/>
          <w:shd w:val="clear" w:color="auto" w:fill="FFFFFF"/>
        </w:rPr>
        <w:t>於</w:t>
      </w:r>
      <w:r>
        <w:rPr>
          <w:shd w:val="clear" w:color="auto" w:fill="FFFFFF"/>
        </w:rPr>
        <w:t>最終</w:t>
      </w:r>
      <w:r>
        <w:rPr>
          <w:shd w:val="clear" w:color="auto" w:fill="FFFFFF"/>
        </w:rPr>
        <w:t xml:space="preserve"> skyline set </w:t>
      </w:r>
      <w:r>
        <w:rPr>
          <w:shd w:val="clear" w:color="auto" w:fill="FFFFFF"/>
        </w:rPr>
        <w:t>的結果均</w:t>
      </w:r>
      <w:r w:rsidR="00B12DBB">
        <w:rPr>
          <w:rFonts w:hint="eastAsia"/>
          <w:shd w:val="clear" w:color="auto" w:fill="FFFFFF"/>
        </w:rPr>
        <w:t>具有</w:t>
      </w:r>
      <w:r>
        <w:rPr>
          <w:shd w:val="clear" w:color="auto" w:fill="FFFFFF"/>
        </w:rPr>
        <w:t>不錯的填補效果，尤其是當該欄位缺失很集中</w:t>
      </w:r>
      <w:r>
        <w:rPr>
          <w:rFonts w:hint="eastAsia"/>
          <w:shd w:val="clear" w:color="auto" w:fill="FFFFFF"/>
        </w:rPr>
        <w:t>或是缺失比例偏高</w:t>
      </w:r>
      <w:r>
        <w:rPr>
          <w:shd w:val="clear" w:color="auto" w:fill="FFFFFF"/>
        </w:rPr>
        <w:t>的狀況下，其所填補</w:t>
      </w:r>
      <w:r>
        <w:rPr>
          <w:rFonts w:hint="eastAsia"/>
          <w:shd w:val="clear" w:color="auto" w:fill="FFFFFF"/>
        </w:rPr>
        <w:t>後</w:t>
      </w:r>
      <w:r>
        <w:rPr>
          <w:shd w:val="clear" w:color="auto" w:fill="FFFFFF"/>
        </w:rPr>
        <w:t>結果以</w:t>
      </w:r>
      <w:r>
        <w:rPr>
          <w:shd w:val="clear" w:color="auto" w:fill="FFFFFF"/>
        </w:rPr>
        <w:t xml:space="preserve"> hamming distance </w:t>
      </w:r>
      <w:r>
        <w:rPr>
          <w:shd w:val="clear" w:color="auto" w:fill="FFFFFF"/>
        </w:rPr>
        <w:t>測量出來的</w:t>
      </w:r>
      <w:r w:rsidR="006C4CE5">
        <w:rPr>
          <w:rFonts w:hint="eastAsia"/>
          <w:shd w:val="clear" w:color="auto" w:fill="FFFFFF"/>
        </w:rPr>
        <w:t>精</w:t>
      </w:r>
      <w:proofErr w:type="gramStart"/>
      <w:r>
        <w:rPr>
          <w:shd w:val="clear" w:color="auto" w:fill="FFFFFF"/>
        </w:rPr>
        <w:t>準</w:t>
      </w:r>
      <w:proofErr w:type="gramEnd"/>
      <w:r>
        <w:rPr>
          <w:shd w:val="clear" w:color="auto" w:fill="FFFFFF"/>
        </w:rPr>
        <w:t>度都不錯，表示本論文方法在填回去</w:t>
      </w:r>
      <w:r>
        <w:rPr>
          <w:shd w:val="clear" w:color="auto" w:fill="FFFFFF"/>
        </w:rPr>
        <w:t xml:space="preserve"> skyline set points </w:t>
      </w:r>
      <w:r>
        <w:rPr>
          <w:shd w:val="clear" w:color="auto" w:fill="FFFFFF"/>
        </w:rPr>
        <w:t>中具有一定的效果。</w:t>
      </w:r>
    </w:p>
    <w:p w14:paraId="33C75D56" w14:textId="43CB47E5" w:rsidR="00C562CB" w:rsidRDefault="00C562CB" w:rsidP="00C562CB">
      <w:pPr>
        <w:pStyle w:val="2"/>
        <w:rPr>
          <w:rFonts w:cs="Times New Roman"/>
        </w:rPr>
      </w:pPr>
      <w:r>
        <w:rPr>
          <w:rFonts w:cs="Times New Roman" w:hint="eastAsia"/>
        </w:rPr>
        <w:t xml:space="preserve">5.2 </w:t>
      </w:r>
      <w:r>
        <w:rPr>
          <w:rFonts w:cs="Times New Roman" w:hint="eastAsia"/>
        </w:rPr>
        <w:t>未來工作與方向</w:t>
      </w:r>
    </w:p>
    <w:p w14:paraId="6891FBB9" w14:textId="005FA8F4" w:rsidR="00C562CB" w:rsidRDefault="00C562CB" w:rsidP="00C562CB">
      <w:pPr>
        <w:pStyle w:val="3"/>
        <w:rPr>
          <w:rFonts w:cs="Times New Roman"/>
        </w:rPr>
      </w:pPr>
      <w:r w:rsidRPr="00C562CB">
        <w:rPr>
          <w:rFonts w:cs="Times New Roman"/>
        </w:rPr>
        <w:t xml:space="preserve">5.2.1 </w:t>
      </w:r>
      <w:r>
        <w:rPr>
          <w:rFonts w:cs="Times New Roman" w:hint="eastAsia"/>
        </w:rPr>
        <w:t>方向與可探討的解</w:t>
      </w:r>
    </w:p>
    <w:p w14:paraId="70E13808" w14:textId="6AB27F20" w:rsidR="00BA4841" w:rsidRPr="00BA4841" w:rsidRDefault="00BA4841" w:rsidP="00BA4841">
      <w:r w:rsidRPr="00124D33">
        <w:t>若是能夠透過資料集提供的資訊，綜合考量之後挑選出最有可能成為</w:t>
      </w:r>
      <w:r w:rsidRPr="00124D33">
        <w:t xml:space="preserve"> skyline set points </w:t>
      </w:r>
      <w:r w:rsidRPr="00124D33">
        <w:t>的因素，考慮</w:t>
      </w:r>
      <w:r w:rsidRPr="00124D33">
        <w:t xml:space="preserve"> skyline </w:t>
      </w:r>
      <w:r w:rsidRPr="00124D33">
        <w:t>與</w:t>
      </w:r>
      <w:r w:rsidRPr="00124D33">
        <w:t xml:space="preserve"> non-skyline </w:t>
      </w:r>
      <w:proofErr w:type="gramStart"/>
      <w:r w:rsidRPr="00124D33">
        <w:t>佔</w:t>
      </w:r>
      <w:proofErr w:type="gramEnd"/>
      <w:r w:rsidRPr="00124D33">
        <w:t>其鄰近點比例也可能會對最終填補值的準確程度造成若干程度的影響，畢竟如果考慮的</w:t>
      </w:r>
      <w:r w:rsidRPr="00124D33">
        <w:t xml:space="preserve"> skyline </w:t>
      </w:r>
      <w:r w:rsidRPr="00124D33">
        <w:t>的值越多，則具</w:t>
      </w:r>
      <w:r w:rsidRPr="00124D33">
        <w:lastRenderedPageBreak/>
        <w:t>有該缺失值的點與在特徵</w:t>
      </w:r>
      <w:r w:rsidRPr="00124D33">
        <w:t xml:space="preserve"> skyline</w:t>
      </w:r>
      <w:r w:rsidRPr="00124D33">
        <w:rPr>
          <w:rFonts w:hint="eastAsia"/>
        </w:rPr>
        <w:t xml:space="preserve"> </w:t>
      </w:r>
      <w:r w:rsidRPr="00124D33">
        <w:t xml:space="preserve">set points </w:t>
      </w:r>
      <w:r w:rsidRPr="00124D33">
        <w:t>的相似程度可能越大</w:t>
      </w:r>
    </w:p>
    <w:p w14:paraId="1264BFAC" w14:textId="3E19EFC4" w:rsidR="00A34BDE" w:rsidRPr="00A34BDE" w:rsidRDefault="00A34BDE" w:rsidP="00A34BDE">
      <w:pPr>
        <w:widowControl/>
      </w:pPr>
      <w:r>
        <w:br w:type="page"/>
      </w:r>
    </w:p>
    <w:p w14:paraId="0092FA40" w14:textId="1C899567" w:rsidR="00C9025F" w:rsidRPr="00A016E8" w:rsidRDefault="0049083F" w:rsidP="0049083F">
      <w:pPr>
        <w:pStyle w:val="1"/>
        <w:rPr>
          <w:rFonts w:ascii="Times New Roman" w:hAnsi="Times New Roman" w:cs="Times New Roman"/>
        </w:rPr>
      </w:pPr>
      <w:r w:rsidRPr="00A016E8">
        <w:rPr>
          <w:rFonts w:ascii="Times New Roman" w:hAnsi="Times New Roman" w:cs="Times New Roman"/>
        </w:rPr>
        <w:lastRenderedPageBreak/>
        <w:t>參考書目</w:t>
      </w:r>
      <w:bookmarkEnd w:id="6"/>
    </w:p>
    <w:p w14:paraId="21971D54" w14:textId="77777777" w:rsidR="00FA5077" w:rsidRPr="00FA5077" w:rsidRDefault="00FA5077" w:rsidP="00FA5077">
      <w:pPr>
        <w:pStyle w:val="2"/>
      </w:pPr>
      <w:bookmarkStart w:id="30" w:name="_Toc532476766"/>
      <w:r>
        <w:rPr>
          <w:rFonts w:hint="eastAsia"/>
        </w:rPr>
        <w:t>一、中文部分</w:t>
      </w:r>
      <w:bookmarkEnd w:id="30"/>
    </w:p>
    <w:p w14:paraId="3D4CDC36" w14:textId="77777777" w:rsidR="00FA5077" w:rsidRDefault="00FA5077" w:rsidP="00FA5077">
      <w:pPr>
        <w:pStyle w:val="2"/>
      </w:pPr>
      <w:bookmarkStart w:id="31" w:name="_Toc532476767"/>
      <w:r>
        <w:rPr>
          <w:rFonts w:hint="eastAsia"/>
        </w:rPr>
        <w:t>二、西文部分</w:t>
      </w:r>
      <w:bookmarkEnd w:id="31"/>
    </w:p>
    <w:p w14:paraId="48A8C78A" w14:textId="77777777" w:rsidR="0049083F" w:rsidRPr="00A016E8" w:rsidRDefault="0049083F" w:rsidP="00C9025F">
      <w:pPr>
        <w:rPr>
          <w:rFonts w:cs="Times New Roman"/>
        </w:rPr>
      </w:pPr>
      <w:r w:rsidRPr="00A016E8">
        <w:rPr>
          <w:rFonts w:cs="Times New Roman"/>
        </w:rPr>
        <w:t>說明：</w:t>
      </w:r>
    </w:p>
    <w:p w14:paraId="0DFBD90B" w14:textId="77777777" w:rsidR="0049083F" w:rsidRPr="00A016E8" w:rsidRDefault="0049083F" w:rsidP="0049083F">
      <w:pPr>
        <w:rPr>
          <w:rFonts w:cs="Times New Roman"/>
          <w:szCs w:val="24"/>
        </w:rPr>
      </w:pPr>
      <w:r w:rsidRPr="00A016E8">
        <w:rPr>
          <w:rFonts w:cs="Times New Roman"/>
          <w:szCs w:val="24"/>
        </w:rPr>
        <w:t>1.</w:t>
      </w:r>
      <w:r w:rsidRPr="00A016E8">
        <w:rPr>
          <w:rFonts w:cs="Times New Roman"/>
          <w:szCs w:val="24"/>
        </w:rPr>
        <w:t>在正文撰述過程所徵引的所有參考文獻</w:t>
      </w:r>
      <w:proofErr w:type="gramStart"/>
      <w:r w:rsidRPr="00A016E8">
        <w:rPr>
          <w:rFonts w:cs="Times New Roman"/>
          <w:szCs w:val="24"/>
        </w:rPr>
        <w:t>資料均應編</w:t>
      </w:r>
      <w:proofErr w:type="gramEnd"/>
      <w:r w:rsidRPr="00A016E8">
        <w:rPr>
          <w:rFonts w:cs="Times New Roman"/>
          <w:szCs w:val="24"/>
        </w:rPr>
        <w:t>製成參考書目置於本文之後，另起一頁，頁次接續正文編碼。</w:t>
      </w:r>
      <w:proofErr w:type="gramStart"/>
      <w:r w:rsidRPr="00A016E8">
        <w:rPr>
          <w:rFonts w:cs="Times New Roman"/>
          <w:szCs w:val="24"/>
        </w:rPr>
        <w:t>內容首分中</w:t>
      </w:r>
      <w:proofErr w:type="gramEnd"/>
      <w:r w:rsidRPr="00A016E8">
        <w:rPr>
          <w:rFonts w:cs="Times New Roman"/>
          <w:szCs w:val="24"/>
        </w:rPr>
        <w:t>、西文，中文在前，西文在後；</w:t>
      </w:r>
      <w:proofErr w:type="gramStart"/>
      <w:r w:rsidRPr="00A016E8">
        <w:rPr>
          <w:rFonts w:cs="Times New Roman"/>
          <w:szCs w:val="24"/>
        </w:rPr>
        <w:t>次分圖書</w:t>
      </w:r>
      <w:proofErr w:type="gramEnd"/>
      <w:r w:rsidRPr="00A016E8">
        <w:rPr>
          <w:rFonts w:cs="Times New Roman"/>
          <w:szCs w:val="24"/>
        </w:rPr>
        <w:t>、期刊論文、網路資源及其他。</w:t>
      </w:r>
    </w:p>
    <w:p w14:paraId="11C241A8" w14:textId="77777777" w:rsidR="0049083F" w:rsidRPr="00A016E8" w:rsidRDefault="0049083F" w:rsidP="0049083F">
      <w:pPr>
        <w:rPr>
          <w:rFonts w:cs="Times New Roman"/>
          <w:szCs w:val="24"/>
        </w:rPr>
      </w:pPr>
      <w:r w:rsidRPr="00A016E8">
        <w:rPr>
          <w:rFonts w:cs="Times New Roman"/>
          <w:szCs w:val="24"/>
        </w:rPr>
        <w:t>2.</w:t>
      </w:r>
      <w:r w:rsidRPr="00A016E8">
        <w:rPr>
          <w:rFonts w:cs="Times New Roman"/>
          <w:szCs w:val="24"/>
        </w:rPr>
        <w:t>參考書目之格式依各學門習用者為</w:t>
      </w:r>
      <w:proofErr w:type="gramStart"/>
      <w:r w:rsidRPr="00A016E8">
        <w:rPr>
          <w:rFonts w:cs="Times New Roman"/>
          <w:szCs w:val="24"/>
        </w:rPr>
        <w:t>準</w:t>
      </w:r>
      <w:proofErr w:type="gramEnd"/>
      <w:r w:rsidRPr="00A016E8">
        <w:rPr>
          <w:rFonts w:cs="Times New Roman"/>
          <w:szCs w:val="24"/>
        </w:rPr>
        <w:t>，或採用</w:t>
      </w:r>
      <w:r w:rsidRPr="00A016E8">
        <w:rPr>
          <w:rFonts w:cs="Times New Roman"/>
          <w:szCs w:val="24"/>
        </w:rPr>
        <w:t>MLA</w:t>
      </w:r>
      <w:r w:rsidRPr="00A016E8">
        <w:rPr>
          <w:rFonts w:cs="Times New Roman"/>
          <w:szCs w:val="24"/>
        </w:rPr>
        <w:t>、</w:t>
      </w:r>
      <w:r w:rsidRPr="00A016E8">
        <w:rPr>
          <w:rFonts w:cs="Times New Roman"/>
          <w:szCs w:val="24"/>
        </w:rPr>
        <w:t>Chicago Manual</w:t>
      </w:r>
      <w:r w:rsidRPr="00A016E8">
        <w:rPr>
          <w:rFonts w:cs="Times New Roman"/>
          <w:szCs w:val="24"/>
        </w:rPr>
        <w:t>、</w:t>
      </w:r>
      <w:r w:rsidRPr="00A016E8">
        <w:rPr>
          <w:rFonts w:cs="Times New Roman"/>
          <w:szCs w:val="24"/>
        </w:rPr>
        <w:t>American Psychological Association……</w:t>
      </w:r>
      <w:r w:rsidRPr="00A016E8">
        <w:rPr>
          <w:rFonts w:cs="Times New Roman"/>
          <w:szCs w:val="24"/>
        </w:rPr>
        <w:t>等格式。</w:t>
      </w:r>
    </w:p>
    <w:p w14:paraId="645D8885" w14:textId="77777777" w:rsidR="0049083F" w:rsidRPr="00A016E8" w:rsidRDefault="0049083F" w:rsidP="00C9025F">
      <w:pPr>
        <w:rPr>
          <w:rFonts w:cs="Times New Roman"/>
        </w:rPr>
      </w:pPr>
      <w:r w:rsidRPr="00A016E8">
        <w:rPr>
          <w:rFonts w:cs="Times New Roman"/>
        </w:rPr>
        <w:br w:type="page"/>
      </w:r>
    </w:p>
    <w:p w14:paraId="734B42E2" w14:textId="77777777" w:rsidR="0049083F" w:rsidRPr="00A016E8" w:rsidRDefault="0049083F" w:rsidP="0049083F">
      <w:pPr>
        <w:pStyle w:val="1"/>
        <w:rPr>
          <w:rFonts w:ascii="Times New Roman" w:hAnsi="Times New Roman" w:cs="Times New Roman"/>
        </w:rPr>
      </w:pPr>
      <w:bookmarkStart w:id="32" w:name="_Toc532476768"/>
      <w:r w:rsidRPr="00A016E8">
        <w:rPr>
          <w:rFonts w:ascii="Times New Roman" w:hAnsi="Times New Roman" w:cs="Times New Roman"/>
        </w:rPr>
        <w:lastRenderedPageBreak/>
        <w:t>附錄</w:t>
      </w:r>
      <w:bookmarkEnd w:id="32"/>
    </w:p>
    <w:p w14:paraId="2951DFE0" w14:textId="77777777" w:rsidR="0049083F" w:rsidRPr="00A016E8" w:rsidRDefault="0049083F" w:rsidP="00C9025F">
      <w:pPr>
        <w:rPr>
          <w:rFonts w:cs="Times New Roman"/>
        </w:rPr>
      </w:pPr>
      <w:r w:rsidRPr="00A016E8">
        <w:rPr>
          <w:rFonts w:cs="Times New Roman"/>
        </w:rPr>
        <w:t>說明：凡屬大量數據或冗長資料，不便刊載於正文者，如原始資料（</w:t>
      </w:r>
      <w:r w:rsidRPr="00A016E8">
        <w:rPr>
          <w:rFonts w:cs="Times New Roman"/>
        </w:rPr>
        <w:t>Raw data</w:t>
      </w:r>
      <w:r w:rsidRPr="00A016E8">
        <w:rPr>
          <w:rFonts w:cs="Times New Roman"/>
        </w:rPr>
        <w:t>）、訪問記錄或問卷等，均可編為附錄置於參考書目之後，另起一頁，頁次接續參考書目編碼。</w:t>
      </w:r>
    </w:p>
    <w:sectPr w:rsidR="0049083F" w:rsidRPr="00A016E8" w:rsidSect="00A83E90">
      <w:pgSz w:w="11906" w:h="16838"/>
      <w:pgMar w:top="1701" w:right="1701" w:bottom="1701" w:left="1701" w:header="851" w:footer="992" w:gutter="0"/>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Vuaup" w:date="2020-07-01T21:20:00Z" w:initials="V">
    <w:p w14:paraId="1FC6EB59" w14:textId="77777777" w:rsidR="008B31BA" w:rsidRDefault="008B31BA" w:rsidP="008B31BA">
      <w:pPr>
        <w:pStyle w:val="a4"/>
        <w:numPr>
          <w:ilvl w:val="0"/>
          <w:numId w:val="15"/>
        </w:numPr>
      </w:pPr>
      <w:r>
        <w:rPr>
          <w:rFonts w:hint="eastAsia"/>
        </w:rPr>
        <w:t xml:space="preserve"> </w:t>
      </w:r>
      <w:r>
        <w:rPr>
          <w:rFonts w:hint="eastAsia"/>
        </w:rPr>
        <w:t>在你的問題分析裡面跟你的論文題目沒對上，</w:t>
      </w:r>
      <w:r>
        <w:rPr>
          <w:rFonts w:hint="eastAsia"/>
        </w:rPr>
        <w:t>skyline</w:t>
      </w:r>
      <w:r>
        <w:rPr>
          <w:rFonts w:hint="eastAsia"/>
        </w:rPr>
        <w:t>呢</w:t>
      </w:r>
      <w:r>
        <w:rPr>
          <w:rFonts w:hint="eastAsia"/>
        </w:rPr>
        <w:t>?</w:t>
      </w:r>
    </w:p>
    <w:p w14:paraId="7445C323" w14:textId="2708A059" w:rsidR="008B31BA" w:rsidRDefault="008B31BA" w:rsidP="008B31BA">
      <w:pPr>
        <w:pStyle w:val="a4"/>
      </w:pPr>
      <w:r>
        <w:rPr>
          <w:rFonts w:hint="eastAsia"/>
        </w:rPr>
        <w:t>我翻了一下你前面兩章，同樣沒有提及，要注意補好</w:t>
      </w:r>
    </w:p>
    <w:p w14:paraId="306118DF" w14:textId="3176B158" w:rsidR="008B31BA" w:rsidRDefault="008B31BA" w:rsidP="008B31BA">
      <w:pPr>
        <w:pStyle w:val="a4"/>
        <w:numPr>
          <w:ilvl w:val="0"/>
          <w:numId w:val="15"/>
        </w:numPr>
      </w:pPr>
      <w:r>
        <w:rPr>
          <w:rStyle w:val="a3"/>
        </w:rPr>
        <w:annotationRef/>
      </w:r>
      <w:r>
        <w:rPr>
          <w:rFonts w:hint="eastAsia"/>
        </w:rPr>
        <w:t>欠缺你要解這問題的</w:t>
      </w:r>
      <w:r>
        <w:rPr>
          <w:rFonts w:hint="eastAsia"/>
        </w:rPr>
        <w:t>idea</w:t>
      </w:r>
      <w:r>
        <w:rPr>
          <w:rFonts w:hint="eastAsia"/>
        </w:rPr>
        <w:t>和方法以及你方法的特點</w:t>
      </w:r>
    </w:p>
    <w:p w14:paraId="317E5DED" w14:textId="5C18F5DE" w:rsidR="008B31BA" w:rsidRDefault="008B31BA" w:rsidP="008B31BA">
      <w:pPr>
        <w:pStyle w:val="a4"/>
        <w:numPr>
          <w:ilvl w:val="0"/>
          <w:numId w:val="15"/>
        </w:numPr>
      </w:pPr>
      <w:r>
        <w:rPr>
          <w:rFonts w:hint="eastAsia"/>
        </w:rPr>
        <w:t>順帶一提，留意把</w:t>
      </w:r>
      <w:r>
        <w:rPr>
          <w:rFonts w:hint="eastAsia"/>
        </w:rPr>
        <w:t>skyline</w:t>
      </w:r>
      <w:r>
        <w:rPr>
          <w:rFonts w:hint="eastAsia"/>
        </w:rPr>
        <w:t>套在缺失資料的合理性</w:t>
      </w:r>
      <w:r>
        <w:rPr>
          <w:rFonts w:hint="eastAsia"/>
        </w:rPr>
        <w:t>/</w:t>
      </w:r>
      <w:r>
        <w:rPr>
          <w:rFonts w:hint="eastAsia"/>
        </w:rPr>
        <w:t>限制</w:t>
      </w:r>
    </w:p>
  </w:comment>
  <w:comment w:id="8" w:author="Vuaup" w:date="2020-07-01T21:27:00Z" w:initials="V">
    <w:p w14:paraId="449D2FD2" w14:textId="2CFBB0C4" w:rsidR="008B31BA" w:rsidRDefault="008B31BA">
      <w:pPr>
        <w:pStyle w:val="a4"/>
      </w:pPr>
      <w:r>
        <w:rPr>
          <w:rStyle w:val="a3"/>
        </w:rPr>
        <w:annotationRef/>
      </w:r>
      <w:r>
        <w:rPr>
          <w:rFonts w:hint="eastAsia"/>
        </w:rPr>
        <w:t>那為啥不可能是不影響</w:t>
      </w:r>
      <w:r>
        <w:rPr>
          <w:rFonts w:hint="eastAsia"/>
        </w:rPr>
        <w:t>?</w:t>
      </w:r>
    </w:p>
    <w:p w14:paraId="4EB92106" w14:textId="5A126992" w:rsidR="008B31BA" w:rsidRDefault="008B31BA">
      <w:pPr>
        <w:pStyle w:val="a4"/>
      </w:pPr>
      <w:r>
        <w:rPr>
          <w:rFonts w:hint="eastAsia"/>
        </w:rPr>
        <w:t>但那不是重點，問題在於你分了這兩情境</w:t>
      </w:r>
      <w:r w:rsidR="005A561F">
        <w:rPr>
          <w:rFonts w:hint="eastAsia"/>
        </w:rPr>
        <w:t>，那然後呢</w:t>
      </w:r>
      <w:r w:rsidR="005A561F">
        <w:rPr>
          <w:rFonts w:hint="eastAsia"/>
        </w:rPr>
        <w:t>?</w:t>
      </w:r>
      <w:r w:rsidR="005A561F">
        <w:rPr>
          <w:rFonts w:hint="eastAsia"/>
        </w:rPr>
        <w:t>跟你方法的</w:t>
      </w:r>
      <w:r w:rsidR="005A561F">
        <w:rPr>
          <w:rFonts w:hint="eastAsia"/>
        </w:rPr>
        <w:t>idea</w:t>
      </w:r>
      <w:r w:rsidR="005A561F">
        <w:rPr>
          <w:rFonts w:hint="eastAsia"/>
        </w:rPr>
        <w:t>啟發或限制等關連在哪</w:t>
      </w:r>
      <w:r w:rsidR="005A561F">
        <w:rPr>
          <w:rFonts w:hint="eastAsia"/>
        </w:rPr>
        <w:t>?</w:t>
      </w:r>
    </w:p>
  </w:comment>
  <w:comment w:id="9" w:author="Vuaup" w:date="2020-07-01T21:28:00Z" w:initials="V">
    <w:p w14:paraId="0F68E1FB" w14:textId="73D0EAD2" w:rsidR="005A561F" w:rsidRDefault="005A561F">
      <w:pPr>
        <w:pStyle w:val="a4"/>
      </w:pPr>
      <w:r>
        <w:rPr>
          <w:rStyle w:val="a3"/>
        </w:rPr>
        <w:annotationRef/>
      </w:r>
      <w:r>
        <w:rPr>
          <w:rFonts w:hint="eastAsia"/>
        </w:rPr>
        <w:t>未描述清楚這是種什麼樣的情況</w:t>
      </w:r>
    </w:p>
  </w:comment>
  <w:comment w:id="11" w:author="Vuaup" w:date="2020-07-01T21:37:00Z" w:initials="V">
    <w:p w14:paraId="782D89A8" w14:textId="60D10AFE" w:rsidR="005A561F" w:rsidRDefault="005A561F">
      <w:pPr>
        <w:pStyle w:val="a4"/>
      </w:pPr>
      <w:r>
        <w:rPr>
          <w:rStyle w:val="a3"/>
        </w:rPr>
        <w:annotationRef/>
      </w:r>
      <w:r>
        <w:rPr>
          <w:rFonts w:hint="eastAsia"/>
        </w:rPr>
        <w:t>因為你沒有針對問題所提出的</w:t>
      </w:r>
      <w:r>
        <w:rPr>
          <w:rFonts w:hint="eastAsia"/>
        </w:rPr>
        <w:t>idea/</w:t>
      </w:r>
      <w:r>
        <w:rPr>
          <w:rFonts w:hint="eastAsia"/>
        </w:rPr>
        <w:t>方法</w:t>
      </w:r>
      <w:r w:rsidR="00705C0E">
        <w:rPr>
          <w:rFonts w:hint="eastAsia"/>
        </w:rPr>
        <w:t>簡述，</w:t>
      </w:r>
      <w:proofErr w:type="gramStart"/>
      <w:r w:rsidR="00705C0E">
        <w:rPr>
          <w:rFonts w:hint="eastAsia"/>
        </w:rPr>
        <w:t>單丟演算法</w:t>
      </w:r>
      <w:proofErr w:type="gramEnd"/>
      <w:r w:rsidR="00705C0E">
        <w:rPr>
          <w:rFonts w:hint="eastAsia"/>
        </w:rPr>
        <w:t>出來其實非常雜亂，也很難說服毒者你的演算法有其效力</w:t>
      </w:r>
      <w:r w:rsidR="00705C0E">
        <w:rPr>
          <w:rFonts w:hint="eastAsia"/>
        </w:rPr>
        <w:t>/</w:t>
      </w:r>
      <w:r w:rsidR="00705C0E">
        <w:rPr>
          <w:rFonts w:hint="eastAsia"/>
        </w:rPr>
        <w:t>合理性</w:t>
      </w:r>
    </w:p>
    <w:p w14:paraId="7D148D52" w14:textId="77777777" w:rsidR="00380395" w:rsidRDefault="00380395">
      <w:pPr>
        <w:pStyle w:val="a4"/>
      </w:pPr>
    </w:p>
    <w:p w14:paraId="187E8BB0" w14:textId="0E7206F6" w:rsidR="00380395" w:rsidRDefault="00380395">
      <w:pPr>
        <w:pStyle w:val="a4"/>
      </w:pPr>
      <w:r>
        <w:rPr>
          <w:rFonts w:hint="eastAsia"/>
        </w:rPr>
        <w:t>另外，如同我給其他人的建議。</w:t>
      </w:r>
      <w:r w:rsidRPr="00380395">
        <w:rPr>
          <w:rFonts w:hint="eastAsia"/>
          <w:highlight w:val="yellow"/>
        </w:rPr>
        <w:t>用中文寫清楚</w:t>
      </w:r>
      <w:proofErr w:type="gramStart"/>
      <w:r>
        <w:rPr>
          <w:rFonts w:hint="eastAsia"/>
        </w:rPr>
        <w:t>會比堆英文</w:t>
      </w:r>
      <w:proofErr w:type="gramEnd"/>
      <w:r>
        <w:rPr>
          <w:rFonts w:hint="eastAsia"/>
        </w:rPr>
        <w:t>單字更好。邏輯</w:t>
      </w:r>
      <w:r>
        <w:rPr>
          <w:rFonts w:hint="eastAsia"/>
        </w:rPr>
        <w:t>/</w:t>
      </w:r>
      <w:r>
        <w:rPr>
          <w:rFonts w:hint="eastAsia"/>
        </w:rPr>
        <w:t>內容沒交代</w:t>
      </w:r>
      <w:proofErr w:type="gramStart"/>
      <w:r>
        <w:rPr>
          <w:rFonts w:hint="eastAsia"/>
        </w:rPr>
        <w:t>清楚，</w:t>
      </w:r>
      <w:proofErr w:type="gramEnd"/>
      <w:r>
        <w:rPr>
          <w:rFonts w:hint="eastAsia"/>
        </w:rPr>
        <w:t>只是堆砌英文的話，讓</w:t>
      </w:r>
      <w:proofErr w:type="gramStart"/>
      <w:r>
        <w:rPr>
          <w:rFonts w:hint="eastAsia"/>
        </w:rPr>
        <w:t>老師爆氣的</w:t>
      </w:r>
      <w:proofErr w:type="gramEnd"/>
      <w:r>
        <w:rPr>
          <w:rFonts w:hint="eastAsia"/>
        </w:rPr>
        <w:t>機率比用中文更成</w:t>
      </w:r>
      <w:r>
        <w:rPr>
          <w:rFonts w:hint="eastAsia"/>
        </w:rPr>
        <w:t>n</w:t>
      </w:r>
      <w:r>
        <w:rPr>
          <w:rFonts w:hint="eastAsia"/>
        </w:rPr>
        <w:t>倍增長</w:t>
      </w:r>
    </w:p>
  </w:comment>
  <w:comment w:id="12" w:author="Vuaup" w:date="2020-07-01T21:30:00Z" w:initials="V">
    <w:p w14:paraId="30CD81C3" w14:textId="28D4E336" w:rsidR="005A561F" w:rsidRDefault="005A561F">
      <w:pPr>
        <w:pStyle w:val="a4"/>
      </w:pPr>
      <w:r>
        <w:rPr>
          <w:rStyle w:val="a3"/>
        </w:rPr>
        <w:annotationRef/>
      </w:r>
      <w:r>
        <w:rPr>
          <w:rFonts w:hint="eastAsia"/>
        </w:rPr>
        <w:t>直接說清楚要做什麼</w:t>
      </w:r>
    </w:p>
  </w:comment>
  <w:comment w:id="13" w:author="Vuaup" w:date="2020-07-01T21:33:00Z" w:initials="V">
    <w:p w14:paraId="47E688F3" w14:textId="62FEADEC" w:rsidR="005A561F" w:rsidRDefault="005A561F">
      <w:pPr>
        <w:pStyle w:val="a4"/>
      </w:pPr>
      <w:r>
        <w:rPr>
          <w:rStyle w:val="a3"/>
        </w:rPr>
        <w:annotationRef/>
      </w:r>
      <w:r>
        <w:rPr>
          <w:rFonts w:hint="eastAsia"/>
        </w:rPr>
        <w:t>還不如直接列</w:t>
      </w:r>
      <w:proofErr w:type="spellStart"/>
      <w:r>
        <w:rPr>
          <w:rFonts w:hint="eastAsia"/>
        </w:rPr>
        <w:t>dij</w:t>
      </w:r>
      <w:proofErr w:type="spellEnd"/>
      <w:r>
        <w:rPr>
          <w:rFonts w:hint="eastAsia"/>
        </w:rPr>
        <w:t>的計算式。</w:t>
      </w:r>
    </w:p>
    <w:p w14:paraId="5F63148B" w14:textId="24F05897" w:rsidR="005A561F" w:rsidRDefault="005A561F">
      <w:pPr>
        <w:pStyle w:val="a4"/>
      </w:pPr>
      <w:r>
        <w:rPr>
          <w:rFonts w:hint="eastAsia"/>
        </w:rPr>
        <w:t>非演算法動作部份描述太多，實際動作部分卻又以一個歐氏距離帶過</w:t>
      </w:r>
    </w:p>
  </w:comment>
  <w:comment w:id="14" w:author="Vuaup" w:date="2020-07-01T21:36:00Z" w:initials="V">
    <w:p w14:paraId="33835420" w14:textId="2A1F6360" w:rsidR="005A561F" w:rsidRDefault="005A561F">
      <w:pPr>
        <w:pStyle w:val="a4"/>
      </w:pPr>
      <w:r>
        <w:rPr>
          <w:rStyle w:val="a3"/>
        </w:rPr>
        <w:annotationRef/>
      </w:r>
      <w:r>
        <w:rPr>
          <w:rFonts w:hint="eastAsia"/>
        </w:rPr>
        <w:t>問題同前，</w:t>
      </w:r>
      <w:r w:rsidR="00380395">
        <w:rPr>
          <w:rFonts w:hint="eastAsia"/>
        </w:rPr>
        <w:t>後面未標計部分亦同。</w:t>
      </w:r>
      <w:r>
        <w:rPr>
          <w:rFonts w:hint="eastAsia"/>
        </w:rPr>
        <w:t>另外，前面缺少了</w:t>
      </w:r>
      <w:r>
        <w:rPr>
          <w:rFonts w:hint="eastAsia"/>
        </w:rPr>
        <w:t>uniform/distance</w:t>
      </w:r>
      <w:r>
        <w:rPr>
          <w:rFonts w:hint="eastAsia"/>
        </w:rPr>
        <w:t>的意義。也沒有</w:t>
      </w:r>
      <w:r>
        <w:rPr>
          <w:rFonts w:hint="eastAsia"/>
        </w:rPr>
        <w:t>weight</w:t>
      </w:r>
      <w:r>
        <w:rPr>
          <w:rFonts w:hint="eastAsia"/>
        </w:rPr>
        <w:t>相關的描述</w:t>
      </w:r>
    </w:p>
  </w:comment>
  <w:comment w:id="17" w:author="Vuaup" w:date="2020-07-01T21:48:00Z" w:initials="V">
    <w:p w14:paraId="0FC9C31F" w14:textId="7FC42C13" w:rsidR="00B34C91" w:rsidRDefault="00B34C91">
      <w:pPr>
        <w:pStyle w:val="a4"/>
      </w:pPr>
      <w:r>
        <w:rPr>
          <w:rStyle w:val="a3"/>
        </w:rPr>
        <w:annotationRef/>
      </w:r>
      <w:r>
        <w:rPr>
          <w:rFonts w:hint="eastAsia"/>
        </w:rPr>
        <w:t>完全沒有提及</w:t>
      </w:r>
      <w:r>
        <w:rPr>
          <w:rFonts w:hint="eastAsia"/>
        </w:rPr>
        <w:t>/</w:t>
      </w:r>
      <w:r>
        <w:rPr>
          <w:rFonts w:hint="eastAsia"/>
        </w:rPr>
        <w:t>展現出你方法跟</w:t>
      </w:r>
      <w:proofErr w:type="spellStart"/>
      <w:r>
        <w:rPr>
          <w:rFonts w:hint="eastAsia"/>
        </w:rPr>
        <w:t>kNN</w:t>
      </w:r>
      <w:proofErr w:type="spellEnd"/>
      <w:r>
        <w:rPr>
          <w:rFonts w:hint="eastAsia"/>
        </w:rPr>
        <w:t>類的差異或者說你賴以解題的</w:t>
      </w:r>
      <w:proofErr w:type="spellStart"/>
      <w:r>
        <w:rPr>
          <w:rFonts w:hint="eastAsia"/>
        </w:rPr>
        <w:t>keypoint</w:t>
      </w:r>
      <w:proofErr w:type="spellEnd"/>
      <w:r>
        <w:rPr>
          <w:rFonts w:hint="eastAsia"/>
        </w:rPr>
        <w:t xml:space="preserve"> / idea</w:t>
      </w:r>
    </w:p>
  </w:comment>
  <w:comment w:id="18" w:author="Vuaup" w:date="2020-07-01T21:06:00Z" w:initials="V">
    <w:p w14:paraId="09A659D6" w14:textId="22A0FAC3" w:rsidR="00277F07" w:rsidRDefault="00277F07">
      <w:pPr>
        <w:pStyle w:val="a4"/>
      </w:pPr>
      <w:r>
        <w:rPr>
          <w:rStyle w:val="a3"/>
        </w:rPr>
        <w:annotationRef/>
      </w:r>
      <w:r>
        <w:rPr>
          <w:rFonts w:hint="eastAsia"/>
        </w:rPr>
        <w:t>文字句子要描寫清楚</w:t>
      </w:r>
    </w:p>
  </w:comment>
  <w:comment w:id="19" w:author="Vuaup" w:date="2020-07-01T20:59:00Z" w:initials="V">
    <w:p w14:paraId="66FDE9A3" w14:textId="121EB37A" w:rsidR="006B270A" w:rsidRDefault="006B270A">
      <w:pPr>
        <w:pStyle w:val="a4"/>
      </w:pPr>
      <w:r>
        <w:rPr>
          <w:rStyle w:val="a3"/>
        </w:rPr>
        <w:annotationRef/>
      </w:r>
      <w:r>
        <w:rPr>
          <w:rFonts w:hint="eastAsia"/>
        </w:rPr>
        <w:t>實驗目的與圖表結果</w:t>
      </w:r>
      <w:r w:rsidR="00277F07">
        <w:rPr>
          <w:rFonts w:hint="eastAsia"/>
        </w:rPr>
        <w:t>明顯</w:t>
      </w:r>
      <w:r>
        <w:rPr>
          <w:rFonts w:hint="eastAsia"/>
        </w:rPr>
        <w:t>不符</w:t>
      </w:r>
      <w:r w:rsidR="00277F07">
        <w:rPr>
          <w:rFonts w:hint="eastAsia"/>
        </w:rPr>
        <w:t>。</w:t>
      </w:r>
    </w:p>
    <w:p w14:paraId="31199653" w14:textId="55F6447D" w:rsidR="006B270A" w:rsidRDefault="006B270A">
      <w:pPr>
        <w:pStyle w:val="a4"/>
      </w:pPr>
      <w:r>
        <w:rPr>
          <w:rFonts w:hint="eastAsia"/>
        </w:rPr>
        <w:t>為啥討論</w:t>
      </w:r>
      <w:r>
        <w:rPr>
          <w:rFonts w:hint="eastAsia"/>
        </w:rPr>
        <w:t>k</w:t>
      </w:r>
      <w:r>
        <w:rPr>
          <w:rFonts w:hint="eastAsia"/>
        </w:rPr>
        <w:t>值變化對效果影響，</w:t>
      </w:r>
      <w:r>
        <w:rPr>
          <w:rFonts w:hint="eastAsia"/>
        </w:rPr>
        <w:t>k</w:t>
      </w:r>
      <w:r>
        <w:rPr>
          <w:rFonts w:hint="eastAsia"/>
        </w:rPr>
        <w:t>卻只有兩個</w:t>
      </w:r>
      <w:r>
        <w:rPr>
          <w:rFonts w:hint="eastAsia"/>
        </w:rPr>
        <w:t>?</w:t>
      </w:r>
    </w:p>
    <w:p w14:paraId="3DA8B316" w14:textId="7F6EBF47" w:rsidR="006B270A" w:rsidRDefault="006B270A">
      <w:pPr>
        <w:pStyle w:val="a4"/>
      </w:pPr>
      <w:r>
        <w:rPr>
          <w:rFonts w:hint="eastAsia"/>
        </w:rPr>
        <w:t>然後更搞笑的是，如我第三章所劃線處，都已經知道方法的問題是隨缺失比率提高，</w:t>
      </w:r>
      <w:r>
        <w:rPr>
          <w:rFonts w:hint="eastAsia"/>
        </w:rPr>
        <w:t>k</w:t>
      </w:r>
      <w:r>
        <w:rPr>
          <w:rFonts w:hint="eastAsia"/>
        </w:rPr>
        <w:t>值大已受資料數量限制不具效果，那為啥還要作這個已經知道結果的實驗</w:t>
      </w:r>
      <w:r>
        <w:t>…</w:t>
      </w:r>
    </w:p>
    <w:p w14:paraId="25B7AE30" w14:textId="1FB3087F" w:rsidR="006B270A" w:rsidRPr="006B270A" w:rsidRDefault="006B270A">
      <w:pPr>
        <w:pStyle w:val="a4"/>
      </w:pPr>
      <w:r>
        <w:rPr>
          <w:rFonts w:hint="eastAsia"/>
        </w:rPr>
        <w:t>其次，作出來之後又與你方法的效果</w:t>
      </w:r>
      <w:r>
        <w:rPr>
          <w:rFonts w:hint="eastAsia"/>
        </w:rPr>
        <w:t>/</w:t>
      </w:r>
      <w:r>
        <w:rPr>
          <w:rFonts w:hint="eastAsia"/>
        </w:rPr>
        <w:t>特點的相關在哪</w:t>
      </w:r>
      <w:r>
        <w:rPr>
          <w:rFonts w:hint="eastAsia"/>
        </w:rPr>
        <w:t>?</w:t>
      </w:r>
    </w:p>
  </w:comment>
  <w:comment w:id="20" w:author="Vuaup" w:date="2020-07-01T21:15:00Z" w:initials="V">
    <w:p w14:paraId="0F0D0A5C" w14:textId="77777777" w:rsidR="00277F07" w:rsidRDefault="00277F07">
      <w:pPr>
        <w:pStyle w:val="a4"/>
      </w:pPr>
      <w:r>
        <w:rPr>
          <w:rStyle w:val="a3"/>
        </w:rPr>
        <w:annotationRef/>
      </w:r>
      <w:r>
        <w:rPr>
          <w:rFonts w:hint="eastAsia"/>
        </w:rPr>
        <w:t>兩個實驗都一樣</w:t>
      </w:r>
    </w:p>
    <w:p w14:paraId="24206A82" w14:textId="3F611553" w:rsidR="00277F07" w:rsidRDefault="00277F07" w:rsidP="00277F07">
      <w:pPr>
        <w:pStyle w:val="a4"/>
        <w:numPr>
          <w:ilvl w:val="0"/>
          <w:numId w:val="14"/>
        </w:numPr>
      </w:pPr>
      <w:r>
        <w:rPr>
          <w:rFonts w:hint="eastAsia"/>
        </w:rPr>
        <w:t>缺少評估</w:t>
      </w:r>
      <w:r>
        <w:rPr>
          <w:rFonts w:hint="eastAsia"/>
        </w:rPr>
        <w:t>m</w:t>
      </w:r>
      <w:r>
        <w:t>etric</w:t>
      </w:r>
      <w:r>
        <w:rPr>
          <w:rFonts w:hint="eastAsia"/>
        </w:rPr>
        <w:t>的定義</w:t>
      </w:r>
    </w:p>
    <w:p w14:paraId="4AA5CF17" w14:textId="54C8A4A4" w:rsidR="00277F07" w:rsidRDefault="00277F07" w:rsidP="00277F07">
      <w:pPr>
        <w:pStyle w:val="a4"/>
        <w:numPr>
          <w:ilvl w:val="0"/>
          <w:numId w:val="14"/>
        </w:numPr>
      </w:pPr>
      <w:r>
        <w:rPr>
          <w:rFonts w:hint="eastAsia"/>
        </w:rPr>
        <w:t>都基於</w:t>
      </w:r>
      <w:r>
        <w:rPr>
          <w:rFonts w:hint="eastAsia"/>
        </w:rPr>
        <w:t>skyline set</w:t>
      </w:r>
      <w:r>
        <w:rPr>
          <w:rFonts w:hint="eastAsia"/>
        </w:rPr>
        <w:t>，問題這</w:t>
      </w:r>
      <w:r>
        <w:rPr>
          <w:rFonts w:hint="eastAsia"/>
        </w:rPr>
        <w:t>ss</w:t>
      </w:r>
      <w:r>
        <w:rPr>
          <w:rFonts w:hint="eastAsia"/>
        </w:rPr>
        <w:t>如何產生的</w:t>
      </w:r>
      <w:r>
        <w:rPr>
          <w:rFonts w:hint="eastAsia"/>
        </w:rPr>
        <w:t>?</w:t>
      </w:r>
      <w:r>
        <w:rPr>
          <w:rFonts w:hint="eastAsia"/>
        </w:rPr>
        <w:t>以及相關的數據</w:t>
      </w:r>
      <w:proofErr w:type="gramStart"/>
      <w:r>
        <w:rPr>
          <w:rFonts w:hint="eastAsia"/>
        </w:rPr>
        <w:t>等均無</w:t>
      </w:r>
      <w:proofErr w:type="gramEnd"/>
      <w:r w:rsidR="008B31BA">
        <w:rPr>
          <w:rFonts w:hint="eastAsia"/>
        </w:rPr>
        <w:t>，也沒有跟你問題</w:t>
      </w:r>
      <w:r w:rsidR="008B31BA">
        <w:rPr>
          <w:rFonts w:hint="eastAsia"/>
        </w:rPr>
        <w:t>/</w:t>
      </w:r>
      <w:r w:rsidR="008B31BA">
        <w:rPr>
          <w:rFonts w:hint="eastAsia"/>
        </w:rPr>
        <w:t>方法相關連的點。</w:t>
      </w:r>
      <w:proofErr w:type="gramStart"/>
      <w:r w:rsidR="008B31BA">
        <w:rPr>
          <w:rFonts w:hint="eastAsia"/>
        </w:rPr>
        <w:t>坦白說以目前</w:t>
      </w:r>
      <w:proofErr w:type="gramEnd"/>
      <w:r w:rsidR="008B31BA">
        <w:rPr>
          <w:rFonts w:hint="eastAsia"/>
        </w:rPr>
        <w:t>描述的文字來看，就算把</w:t>
      </w:r>
      <w:r w:rsidR="008B31BA">
        <w:rPr>
          <w:rFonts w:hint="eastAsia"/>
        </w:rPr>
        <w:t>ss</w:t>
      </w:r>
      <w:proofErr w:type="gramStart"/>
      <w:r w:rsidR="008B31BA">
        <w:rPr>
          <w:rFonts w:hint="eastAsia"/>
        </w:rPr>
        <w:t>刪</w:t>
      </w:r>
      <w:proofErr w:type="gramEnd"/>
      <w:r w:rsidR="008B31BA">
        <w:rPr>
          <w:rFonts w:hint="eastAsia"/>
        </w:rPr>
        <w:t>掉也毫無影響，就更難讓人看出在你研究中所扮演的角色及重要性</w:t>
      </w:r>
    </w:p>
  </w:comment>
  <w:comment w:id="21" w:author="Vuaup" w:date="2020-07-01T21:09:00Z" w:initials="V">
    <w:p w14:paraId="3ED80365" w14:textId="5F1B3E91" w:rsidR="00277F07" w:rsidRDefault="00277F07">
      <w:pPr>
        <w:pStyle w:val="a4"/>
      </w:pPr>
      <w:r>
        <w:rPr>
          <w:rStyle w:val="a3"/>
        </w:rPr>
        <w:annotationRef/>
      </w:r>
      <w:r>
        <w:rPr>
          <w:rFonts w:hint="eastAsia"/>
        </w:rPr>
        <w:t>讀者</w:t>
      </w:r>
      <w:r w:rsidR="00B34C91">
        <w:rPr>
          <w:rFonts w:hint="eastAsia"/>
        </w:rPr>
        <w:t>到這</w:t>
      </w:r>
      <w:r>
        <w:rPr>
          <w:rFonts w:hint="eastAsia"/>
        </w:rPr>
        <w:t>都還沒看到方法有效，</w:t>
      </w:r>
      <w:r w:rsidR="00B34C91">
        <w:rPr>
          <w:rFonts w:hint="eastAsia"/>
        </w:rPr>
        <w:t>又</w:t>
      </w:r>
      <w:r>
        <w:rPr>
          <w:rFonts w:hint="eastAsia"/>
        </w:rPr>
        <w:t>怎麼知道隨著比例增加</w:t>
      </w:r>
      <w:r w:rsidR="00B34C91">
        <w:rPr>
          <w:rFonts w:hint="eastAsia"/>
        </w:rPr>
        <w:t>會</w:t>
      </w:r>
      <w:r>
        <w:rPr>
          <w:rFonts w:hint="eastAsia"/>
        </w:rPr>
        <w:t>逐漸失效</w:t>
      </w:r>
      <w:r>
        <w:rPr>
          <w:rFonts w:hint="eastAsia"/>
        </w:rPr>
        <w:t>?</w:t>
      </w:r>
    </w:p>
  </w:comment>
  <w:comment w:id="22" w:author="Vuaup" w:date="2020-07-01T21:59:00Z" w:initials="V">
    <w:p w14:paraId="0657EFE6" w14:textId="106CD23B" w:rsidR="001C718A" w:rsidRDefault="001C718A">
      <w:pPr>
        <w:pStyle w:val="a4"/>
      </w:pPr>
      <w:r>
        <w:rPr>
          <w:rStyle w:val="a3"/>
        </w:rPr>
        <w:annotationRef/>
      </w:r>
      <w:r>
        <w:rPr>
          <w:rFonts w:hint="eastAsia"/>
        </w:rPr>
        <w:t>取平均部分的問題亦同，僅在第三章演算法中出現過一行的文字極欠缺說服力，也無法讓讀者了解其意義、用意及效力</w:t>
      </w:r>
    </w:p>
  </w:comment>
  <w:comment w:id="23" w:author="Vuaup" w:date="2020-07-01T22:02:00Z" w:initials="V">
    <w:p w14:paraId="39C9CA92" w14:textId="58C22D03" w:rsidR="001C718A" w:rsidRDefault="001C718A">
      <w:pPr>
        <w:pStyle w:val="a4"/>
      </w:pPr>
      <w:r>
        <w:rPr>
          <w:rFonts w:hint="eastAsia"/>
        </w:rPr>
        <w:t>以</w:t>
      </w:r>
      <w:r>
        <w:rPr>
          <w:rStyle w:val="a3"/>
        </w:rPr>
        <w:annotationRef/>
      </w:r>
      <w:r>
        <w:t>R</w:t>
      </w:r>
      <w:r>
        <w:rPr>
          <w:rFonts w:hint="eastAsia"/>
        </w:rPr>
        <w:t xml:space="preserve">andom </w:t>
      </w:r>
      <w:r>
        <w:t>picker</w:t>
      </w:r>
      <w:r>
        <w:rPr>
          <w:rFonts w:hint="eastAsia"/>
        </w:rPr>
        <w:t>來說，這假設根本過強</w:t>
      </w:r>
    </w:p>
  </w:comment>
  <w:comment w:id="24" w:author="Vuaup" w:date="2020-07-01T22:03:00Z" w:initials="V">
    <w:p w14:paraId="2C45A063" w14:textId="7400A8E1" w:rsidR="001C718A" w:rsidRDefault="001C718A">
      <w:pPr>
        <w:pStyle w:val="a4"/>
      </w:pPr>
      <w:r>
        <w:rPr>
          <w:rStyle w:val="a3"/>
        </w:rPr>
        <w:annotationRef/>
      </w:r>
      <w:r>
        <w:rPr>
          <w:rFonts w:hint="eastAsia"/>
        </w:rPr>
        <w:t>同理，銜接第三章之後，這結論就太搞笑了</w:t>
      </w:r>
    </w:p>
    <w:p w14:paraId="585BBB5E" w14:textId="2717EE54" w:rsidR="001C718A" w:rsidRDefault="001C718A">
      <w:pPr>
        <w:pStyle w:val="a4"/>
      </w:pPr>
      <w:r>
        <w:rPr>
          <w:rFonts w:hint="eastAsia"/>
        </w:rPr>
        <w:t>如果舊方法的問題點是發生在</w:t>
      </w:r>
      <w:r>
        <w:rPr>
          <w:rFonts w:hint="eastAsia"/>
        </w:rPr>
        <w:t>k</w:t>
      </w:r>
      <w:r>
        <w:rPr>
          <w:rFonts w:hint="eastAsia"/>
        </w:rPr>
        <w:t>值增加</w:t>
      </w:r>
      <w:r>
        <w:rPr>
          <w:rFonts w:hint="eastAsia"/>
        </w:rPr>
        <w:t>/</w:t>
      </w:r>
      <w:r>
        <w:rPr>
          <w:rFonts w:hint="eastAsia"/>
        </w:rPr>
        <w:t>較大的情況，那這機制意義何在</w:t>
      </w:r>
      <w:r>
        <w:rPr>
          <w:rFonts w:hint="eastAsia"/>
        </w:rPr>
        <w:t>?</w:t>
      </w:r>
    </w:p>
  </w:comment>
  <w:comment w:id="25" w:author="Vuaup" w:date="2020-07-01T22:06:00Z" w:initials="V">
    <w:p w14:paraId="5C1ED9C4" w14:textId="5BC3026A" w:rsidR="001C718A" w:rsidRDefault="001C718A">
      <w:pPr>
        <w:pStyle w:val="a4"/>
      </w:pPr>
      <w:r>
        <w:rPr>
          <w:rStyle w:val="a3"/>
        </w:rPr>
        <w:annotationRef/>
      </w:r>
      <w:r>
        <w:rPr>
          <w:rFonts w:hint="eastAsia"/>
        </w:rPr>
        <w:t>非必要就別再開新名詞了</w:t>
      </w:r>
    </w:p>
  </w:comment>
  <w:comment w:id="26" w:author="Vuaup" w:date="2020-07-01T20:51:00Z" w:initials="V">
    <w:p w14:paraId="15581C5D" w14:textId="5598E6A3" w:rsidR="00522A64" w:rsidRDefault="00522A64">
      <w:pPr>
        <w:pStyle w:val="a4"/>
      </w:pPr>
      <w:r>
        <w:rPr>
          <w:rStyle w:val="a3"/>
        </w:rPr>
        <w:annotationRef/>
      </w:r>
      <w:r w:rsidR="001C718A">
        <w:rPr>
          <w:rFonts w:hint="eastAsia"/>
        </w:rPr>
        <w:t>老問題，</w:t>
      </w:r>
      <w:proofErr w:type="gramStart"/>
      <w:r>
        <w:rPr>
          <w:rFonts w:hint="eastAsia"/>
        </w:rPr>
        <w:t>折線圖要用</w:t>
      </w:r>
      <w:proofErr w:type="gramEnd"/>
      <w:r>
        <w:rPr>
          <w:rFonts w:hint="eastAsia"/>
        </w:rPr>
        <w:t xml:space="preserve"> </w:t>
      </w:r>
      <w:r>
        <w:t>“</w:t>
      </w:r>
      <w:r>
        <w:rPr>
          <w:rFonts w:hint="eastAsia"/>
        </w:rPr>
        <w:t>不同造型</w:t>
      </w:r>
      <w:r>
        <w:t>”</w:t>
      </w:r>
      <w:r>
        <w:rPr>
          <w:rFonts w:hint="eastAsia"/>
        </w:rPr>
        <w:t xml:space="preserve"> </w:t>
      </w:r>
      <w:r>
        <w:rPr>
          <w:rFonts w:hint="eastAsia"/>
        </w:rPr>
        <w:t>的線段，不要只用顏色區分</w:t>
      </w:r>
    </w:p>
  </w:comment>
  <w:comment w:id="27" w:author="Vuaup" w:date="2020-07-01T21:54:00Z" w:initials="V">
    <w:p w14:paraId="333C23E2" w14:textId="6A840C82" w:rsidR="00B34C91" w:rsidRDefault="00B34C91">
      <w:pPr>
        <w:pStyle w:val="a4"/>
      </w:pPr>
      <w:r>
        <w:rPr>
          <w:rStyle w:val="a3"/>
        </w:rPr>
        <w:annotationRef/>
      </w:r>
      <w:r>
        <w:rPr>
          <w:rFonts w:hint="eastAsia"/>
        </w:rPr>
        <w:t>假設太強，證據</w:t>
      </w:r>
      <w:r>
        <w:rPr>
          <w:rFonts w:hint="eastAsia"/>
        </w:rPr>
        <w:t>?</w:t>
      </w:r>
    </w:p>
  </w:comment>
  <w:comment w:id="28" w:author="Vuaup" w:date="2020-07-01T22:08:00Z" w:initials="V">
    <w:p w14:paraId="65D4EE9A" w14:textId="31CDC1F5" w:rsidR="001C718A" w:rsidRDefault="001C718A">
      <w:pPr>
        <w:pStyle w:val="a4"/>
      </w:pPr>
      <w:r>
        <w:rPr>
          <w:rStyle w:val="a3"/>
        </w:rPr>
        <w:annotationRef/>
      </w:r>
      <w:r>
        <w:rPr>
          <w:rFonts w:hint="eastAsia"/>
        </w:rPr>
        <w:t>incomplete</w:t>
      </w:r>
    </w:p>
  </w:comment>
  <w:comment w:id="29" w:author="Vuaup" w:date="2020-07-01T22:09:00Z" w:initials="V">
    <w:p w14:paraId="26578551" w14:textId="282197FC" w:rsidR="001C718A" w:rsidRDefault="001C718A">
      <w:pPr>
        <w:pStyle w:val="a4"/>
      </w:pPr>
      <w:r>
        <w:rPr>
          <w:rStyle w:val="a3"/>
        </w:rPr>
        <w:annotationRef/>
      </w:r>
      <w:r w:rsidR="002F4925">
        <w:rPr>
          <w:rFonts w:hint="eastAsia"/>
        </w:rPr>
        <w:t>後面結論部分亦同，建議重新理清你的研究</w:t>
      </w:r>
      <w:r w:rsidR="002F4925">
        <w:rPr>
          <w:rFonts w:hint="eastAsia"/>
        </w:rPr>
        <w:t>/</w:t>
      </w:r>
      <w:r w:rsidR="002F4925">
        <w:rPr>
          <w:rFonts w:hint="eastAsia"/>
        </w:rPr>
        <w:t>思路再寫過。</w:t>
      </w:r>
    </w:p>
    <w:p w14:paraId="6844B00B" w14:textId="77777777" w:rsidR="002F4925" w:rsidRDefault="002F4925">
      <w:pPr>
        <w:pStyle w:val="a4"/>
      </w:pPr>
      <w:r>
        <w:rPr>
          <w:rFonts w:hint="eastAsia"/>
        </w:rPr>
        <w:t>自你進</w:t>
      </w:r>
      <w:r>
        <w:rPr>
          <w:rFonts w:hint="eastAsia"/>
        </w:rPr>
        <w:t>lab</w:t>
      </w:r>
      <w:r>
        <w:rPr>
          <w:rFonts w:hint="eastAsia"/>
        </w:rPr>
        <w:t>以來已討論過多次，對整個研究</w:t>
      </w:r>
      <w:r>
        <w:rPr>
          <w:rFonts w:hint="eastAsia"/>
        </w:rPr>
        <w:t>/</w:t>
      </w:r>
      <w:r>
        <w:rPr>
          <w:rFonts w:hint="eastAsia"/>
        </w:rPr>
        <w:t>論文的脈絡應是從</w:t>
      </w:r>
      <w:proofErr w:type="gramStart"/>
      <w:r>
        <w:rPr>
          <w:rFonts w:hint="eastAsia"/>
        </w:rPr>
        <w:t>一</w:t>
      </w:r>
      <w:proofErr w:type="gramEnd"/>
      <w:r>
        <w:rPr>
          <w:rFonts w:hint="eastAsia"/>
        </w:rPr>
        <w:t>特定環境</w:t>
      </w:r>
      <w:r>
        <w:rPr>
          <w:rFonts w:hint="eastAsia"/>
        </w:rPr>
        <w:t>/</w:t>
      </w:r>
      <w:r>
        <w:rPr>
          <w:rFonts w:hint="eastAsia"/>
        </w:rPr>
        <w:t>背景中所觀察</w:t>
      </w:r>
      <w:r>
        <w:rPr>
          <w:rFonts w:hint="eastAsia"/>
        </w:rPr>
        <w:t>or</w:t>
      </w:r>
      <w:r>
        <w:rPr>
          <w:rFonts w:hint="eastAsia"/>
        </w:rPr>
        <w:t>過去研究的問題作為動機引申出整個研究的主題。爾後針對解決這個問題，提出解題的</w:t>
      </w:r>
      <w:r>
        <w:rPr>
          <w:rFonts w:hint="eastAsia"/>
        </w:rPr>
        <w:t>idea</w:t>
      </w:r>
      <w:r>
        <w:rPr>
          <w:rFonts w:hint="eastAsia"/>
        </w:rPr>
        <w:t>及</w:t>
      </w:r>
      <w:proofErr w:type="gramStart"/>
      <w:r>
        <w:rPr>
          <w:rFonts w:hint="eastAsia"/>
        </w:rPr>
        <w:t>構想衍</w:t>
      </w:r>
      <w:proofErr w:type="gramEnd"/>
      <w:r>
        <w:rPr>
          <w:rFonts w:hint="eastAsia"/>
        </w:rPr>
        <w:t>伸成方法。真對所提方法對問題解決的程度</w:t>
      </w:r>
      <w:r>
        <w:rPr>
          <w:rFonts w:hint="eastAsia"/>
        </w:rPr>
        <w:t>/</w:t>
      </w:r>
      <w:r>
        <w:rPr>
          <w:rFonts w:hint="eastAsia"/>
        </w:rPr>
        <w:t>效果，依此研究問題的問題點設計不同面向的實驗以驗證。最後，總結整個研究成果所能及所不能之處。</w:t>
      </w:r>
    </w:p>
    <w:p w14:paraId="3D969A10" w14:textId="2C4CDA4C" w:rsidR="002F4925" w:rsidRDefault="002F4925">
      <w:pPr>
        <w:pStyle w:val="a4"/>
      </w:pPr>
      <w:r>
        <w:rPr>
          <w:rFonts w:hint="eastAsia"/>
        </w:rPr>
        <w:t>目前你的論文內容欠缺主軸，各處銜接</w:t>
      </w:r>
      <w:r w:rsidR="00C82A87">
        <w:rPr>
          <w:rFonts w:hint="eastAsia"/>
        </w:rPr>
        <w:t>以及先後邏輯仍顯薄弱。我沒參加</w:t>
      </w:r>
      <w:r w:rsidR="00C82A87">
        <w:rPr>
          <w:rFonts w:hint="eastAsia"/>
        </w:rPr>
        <w:t>meeting</w:t>
      </w:r>
      <w:r w:rsidR="00C82A87">
        <w:rPr>
          <w:rFonts w:hint="eastAsia"/>
        </w:rPr>
        <w:t>也不清楚在先前報告中你們的互動及共識在哪，建議你盡快找老師</w:t>
      </w:r>
      <w:r w:rsidR="00C82A87">
        <w:rPr>
          <w:rFonts w:hint="eastAsia"/>
        </w:rPr>
        <w:t>/</w:t>
      </w:r>
      <w:proofErr w:type="gramStart"/>
      <w:r w:rsidR="00C82A87">
        <w:rPr>
          <w:rFonts w:hint="eastAsia"/>
        </w:rPr>
        <w:t>顯仲討論</w:t>
      </w:r>
      <w:proofErr w:type="gramEnd"/>
      <w:r w:rsidR="00C82A87">
        <w:rPr>
          <w:rFonts w:hint="eastAsia"/>
        </w:rPr>
        <w:t>，確定你的研究主軸以及方法核心，</w:t>
      </w:r>
      <w:proofErr w:type="gramStart"/>
      <w:r w:rsidR="00C82A87">
        <w:rPr>
          <w:rFonts w:hint="eastAsia"/>
        </w:rPr>
        <w:t>重新順過並且</w:t>
      </w:r>
      <w:proofErr w:type="gramEnd"/>
      <w:r w:rsidR="00C82A87">
        <w:rPr>
          <w:rFonts w:hint="eastAsia"/>
        </w:rPr>
        <w:t>補齊你的論文。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17E5DED" w15:done="0"/>
  <w15:commentEx w15:paraId="4EB92106" w15:done="0"/>
  <w15:commentEx w15:paraId="0F68E1FB" w15:done="0"/>
  <w15:commentEx w15:paraId="187E8BB0" w15:done="0"/>
  <w15:commentEx w15:paraId="30CD81C3" w15:done="0"/>
  <w15:commentEx w15:paraId="5F63148B" w15:done="0"/>
  <w15:commentEx w15:paraId="33835420" w15:done="0"/>
  <w15:commentEx w15:paraId="0FC9C31F" w15:done="0"/>
  <w15:commentEx w15:paraId="09A659D6" w15:done="0"/>
  <w15:commentEx w15:paraId="25B7AE30" w15:done="0"/>
  <w15:commentEx w15:paraId="4AA5CF17" w15:done="0"/>
  <w15:commentEx w15:paraId="3ED80365" w15:done="0"/>
  <w15:commentEx w15:paraId="0657EFE6" w15:done="0"/>
  <w15:commentEx w15:paraId="39C9CA92" w15:done="0"/>
  <w15:commentEx w15:paraId="585BBB5E" w15:done="0"/>
  <w15:commentEx w15:paraId="5C1ED9C4" w15:done="0"/>
  <w15:commentEx w15:paraId="15581C5D" w15:done="0"/>
  <w15:commentEx w15:paraId="333C23E2" w15:done="0"/>
  <w15:commentEx w15:paraId="65D4EE9A" w15:done="0"/>
  <w15:commentEx w15:paraId="3D969A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17E5DED" w16cid:durableId="22AC7413"/>
  <w16cid:commentId w16cid:paraId="4EB92106" w16cid:durableId="22AC7414"/>
  <w16cid:commentId w16cid:paraId="0F68E1FB" w16cid:durableId="22AC7415"/>
  <w16cid:commentId w16cid:paraId="187E8BB0" w16cid:durableId="22AC7416"/>
  <w16cid:commentId w16cid:paraId="30CD81C3" w16cid:durableId="22AC7417"/>
  <w16cid:commentId w16cid:paraId="5F63148B" w16cid:durableId="22AC7418"/>
  <w16cid:commentId w16cid:paraId="33835420" w16cid:durableId="22AC7419"/>
  <w16cid:commentId w16cid:paraId="0FC9C31F" w16cid:durableId="22AC741A"/>
  <w16cid:commentId w16cid:paraId="09A659D6" w16cid:durableId="22AC741B"/>
  <w16cid:commentId w16cid:paraId="25B7AE30" w16cid:durableId="22AC741C"/>
  <w16cid:commentId w16cid:paraId="4AA5CF17" w16cid:durableId="22AC741D"/>
  <w16cid:commentId w16cid:paraId="3ED80365" w16cid:durableId="22AC741E"/>
  <w16cid:commentId w16cid:paraId="0657EFE6" w16cid:durableId="22AC741F"/>
  <w16cid:commentId w16cid:paraId="39C9CA92" w16cid:durableId="22AC7420"/>
  <w16cid:commentId w16cid:paraId="585BBB5E" w16cid:durableId="22AC7421"/>
  <w16cid:commentId w16cid:paraId="5C1ED9C4" w16cid:durableId="22AC7422"/>
  <w16cid:commentId w16cid:paraId="15581C5D" w16cid:durableId="22AC7423"/>
  <w16cid:commentId w16cid:paraId="333C23E2" w16cid:durableId="22AC7424"/>
  <w16cid:commentId w16cid:paraId="65D4EE9A" w16cid:durableId="22AC7425"/>
  <w16cid:commentId w16cid:paraId="3D969A10" w16cid:durableId="22AC74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C78B8" w14:textId="77777777" w:rsidR="00E16E82" w:rsidRDefault="00E16E82" w:rsidP="00A83E90">
      <w:r>
        <w:separator/>
      </w:r>
    </w:p>
  </w:endnote>
  <w:endnote w:type="continuationSeparator" w:id="0">
    <w:p w14:paraId="1031106F" w14:textId="77777777" w:rsidR="00E16E82" w:rsidRDefault="00E16E82" w:rsidP="00A83E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6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99640" w14:textId="77777777" w:rsidR="00522A64" w:rsidRDefault="00522A64">
    <w:pPr>
      <w:pStyle w:val="af2"/>
      <w:jc w:val="center"/>
    </w:pPr>
  </w:p>
  <w:p w14:paraId="73660903" w14:textId="77777777" w:rsidR="00522A64" w:rsidRDefault="00522A64">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543195"/>
      <w:docPartObj>
        <w:docPartGallery w:val="Page Numbers (Bottom of Page)"/>
        <w:docPartUnique/>
      </w:docPartObj>
    </w:sdtPr>
    <w:sdtEndPr/>
    <w:sdtContent>
      <w:p w14:paraId="586F1FF0" w14:textId="50A47F20" w:rsidR="00522A64" w:rsidRDefault="00522A64">
        <w:pPr>
          <w:pStyle w:val="af2"/>
          <w:jc w:val="center"/>
        </w:pPr>
        <w:r>
          <w:fldChar w:fldCharType="begin"/>
        </w:r>
        <w:r>
          <w:instrText>PAGE   \* MERGEFORMAT</w:instrText>
        </w:r>
        <w:r>
          <w:fldChar w:fldCharType="separate"/>
        </w:r>
        <w:r w:rsidR="00C82A87" w:rsidRPr="00C82A87">
          <w:rPr>
            <w:noProof/>
            <w:lang w:val="zh-TW"/>
          </w:rPr>
          <w:t>12</w:t>
        </w:r>
        <w:r>
          <w:fldChar w:fldCharType="end"/>
        </w:r>
      </w:p>
    </w:sdtContent>
  </w:sdt>
  <w:p w14:paraId="3A291779" w14:textId="77777777" w:rsidR="00522A64" w:rsidRDefault="00522A64">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FAB33" w14:textId="77777777" w:rsidR="00E16E82" w:rsidRDefault="00E16E82" w:rsidP="00A83E90">
      <w:r>
        <w:separator/>
      </w:r>
    </w:p>
  </w:footnote>
  <w:footnote w:type="continuationSeparator" w:id="0">
    <w:p w14:paraId="35B648E0" w14:textId="77777777" w:rsidR="00E16E82" w:rsidRDefault="00E16E82" w:rsidP="00A83E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A3FB2" w14:textId="77777777" w:rsidR="00522A64" w:rsidRDefault="00E16E82">
    <w:pPr>
      <w:pStyle w:val="af0"/>
    </w:pPr>
    <w:r>
      <w:rPr>
        <w:noProof/>
      </w:rPr>
      <w:pict w14:anchorId="463A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4" o:spid="_x0000_s2050" type="#_x0000_t75" style="position:absolute;margin-left:0;margin-top:0;width:282.75pt;height:82.5pt;z-index:-251657216;mso-position-horizontal:center;mso-position-horizontal-relative:margin;mso-position-vertical:center;mso-position-vertical-relative:margin" o:allowincell="f">
          <v:imagedata r:id="rId1" o:title="watermark_nchu"/>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9C6C5" w14:textId="77777777" w:rsidR="00522A64" w:rsidRDefault="00E16E82">
    <w:pPr>
      <w:pStyle w:val="af0"/>
    </w:pPr>
    <w:r>
      <w:rPr>
        <w:noProof/>
      </w:rPr>
      <w:pict w14:anchorId="537C13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5" o:spid="_x0000_s2051" type="#_x0000_t75" style="position:absolute;margin-left:0;margin-top:0;width:282.75pt;height:82.5pt;z-index:-251656192;mso-position-horizontal:center;mso-position-horizontal-relative:margin;mso-position-vertical:center;mso-position-vertical-relative:margin" o:allowincell="f">
          <v:imagedata r:id="rId1" o:title="watermark_nchu"/>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55F1B" w14:textId="77777777" w:rsidR="00522A64" w:rsidRDefault="00E16E82">
    <w:pPr>
      <w:pStyle w:val="af0"/>
    </w:pPr>
    <w:r>
      <w:rPr>
        <w:noProof/>
      </w:rPr>
      <w:pict w14:anchorId="5A148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3" o:spid="_x0000_s2049" type="#_x0000_t75" style="position:absolute;margin-left:0;margin-top:0;width:282.75pt;height:82.5pt;z-index:-251658240;mso-position-horizontal:center;mso-position-horizontal-relative:margin;mso-position-vertical:center;mso-position-vertical-relative:margin" o:allowincell="f">
          <v:imagedata r:id="rId1" o:title="watermark_nchu"/>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1D725" w14:textId="77777777" w:rsidR="00522A64" w:rsidRDefault="00E16E82">
    <w:pPr>
      <w:pStyle w:val="af0"/>
    </w:pPr>
    <w:r>
      <w:rPr>
        <w:noProof/>
      </w:rPr>
      <w:pict w14:anchorId="605AC6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7" o:spid="_x0000_s2053" type="#_x0000_t75" style="position:absolute;margin-left:0;margin-top:0;width:282.75pt;height:82.5pt;z-index:-251654144;mso-position-horizontal:center;mso-position-horizontal-relative:margin;mso-position-vertical:center;mso-position-vertical-relative:margin" o:allowincell="f">
          <v:imagedata r:id="rId1" o:title="watermark_nchu"/>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8C6F0" w14:textId="77777777" w:rsidR="00522A64" w:rsidRDefault="00E16E82">
    <w:pPr>
      <w:pStyle w:val="af0"/>
    </w:pPr>
    <w:r>
      <w:rPr>
        <w:noProof/>
      </w:rPr>
      <w:pict w14:anchorId="158D4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8" o:spid="_x0000_s2054" type="#_x0000_t75" style="position:absolute;margin-left:0;margin-top:0;width:282.75pt;height:82.5pt;z-index:-251653120;mso-position-horizontal:center;mso-position-horizontal-relative:margin;mso-position-vertical:center;mso-position-vertical-relative:margin" o:allowincell="f">
          <v:imagedata r:id="rId1" o:title="watermark_nchu"/>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E7857" w14:textId="77777777" w:rsidR="00522A64" w:rsidRDefault="00E16E82">
    <w:pPr>
      <w:pStyle w:val="af0"/>
    </w:pPr>
    <w:r>
      <w:rPr>
        <w:noProof/>
      </w:rPr>
      <w:pict w14:anchorId="6783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95086" o:spid="_x0000_s2052" type="#_x0000_t75" style="position:absolute;margin-left:0;margin-top:0;width:282.75pt;height:82.5pt;z-index:-251655168;mso-position-horizontal:center;mso-position-horizontal-relative:margin;mso-position-vertical:center;mso-position-vertical-relative:margin" o:allowincell="f">
          <v:imagedata r:id="rId1" o:title="watermark_nchu"/>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B4C15"/>
    <w:multiLevelType w:val="hybridMultilevel"/>
    <w:tmpl w:val="66D6BE9A"/>
    <w:lvl w:ilvl="0" w:tplc="3F2856E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16917A7"/>
    <w:multiLevelType w:val="hybridMultilevel"/>
    <w:tmpl w:val="262229D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BB557D"/>
    <w:multiLevelType w:val="hybridMultilevel"/>
    <w:tmpl w:val="C0527A3E"/>
    <w:lvl w:ilvl="0" w:tplc="D4323C30">
      <w:start w:val="1"/>
      <w:numFmt w:val="decimal"/>
      <w:lvlText w:val="%1."/>
      <w:lvlJc w:val="left"/>
      <w:pPr>
        <w:ind w:left="360" w:hanging="360"/>
      </w:pPr>
      <w:rPr>
        <w:rFonts w:hint="default"/>
      </w:rPr>
    </w:lvl>
    <w:lvl w:ilvl="1" w:tplc="1242BEB8">
      <w:start w:val="1"/>
      <w:numFmt w:val="bullet"/>
      <w:lvlText w:val="-"/>
      <w:lvlJc w:val="left"/>
      <w:pPr>
        <w:ind w:left="840" w:hanging="360"/>
      </w:pPr>
      <w:rPr>
        <w:rFonts w:ascii="Times New Roman" w:eastAsia="標楷體"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8412732"/>
    <w:multiLevelType w:val="hybridMultilevel"/>
    <w:tmpl w:val="F2D477E2"/>
    <w:lvl w:ilvl="0" w:tplc="9BE65CA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2426D9E"/>
    <w:multiLevelType w:val="hybridMultilevel"/>
    <w:tmpl w:val="794261AA"/>
    <w:lvl w:ilvl="0" w:tplc="D5F847A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9E3449"/>
    <w:multiLevelType w:val="hybridMultilevel"/>
    <w:tmpl w:val="8716C3C6"/>
    <w:lvl w:ilvl="0" w:tplc="F6EEB4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D793E59"/>
    <w:multiLevelType w:val="hybridMultilevel"/>
    <w:tmpl w:val="768C5206"/>
    <w:lvl w:ilvl="0" w:tplc="0B7857A2">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9F24084"/>
    <w:multiLevelType w:val="hybridMultilevel"/>
    <w:tmpl w:val="2B2486E4"/>
    <w:lvl w:ilvl="0" w:tplc="A0A8CE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FC87BB6"/>
    <w:multiLevelType w:val="multilevel"/>
    <w:tmpl w:val="A424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C32FB9"/>
    <w:multiLevelType w:val="multilevel"/>
    <w:tmpl w:val="7E88A2B6"/>
    <w:lvl w:ilvl="0">
      <w:start w:val="1"/>
      <w:numFmt w:val="decimal"/>
      <w:lvlText w:val="%1."/>
      <w:lvlJc w:val="left"/>
      <w:pPr>
        <w:ind w:left="480" w:hanging="48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95D084C"/>
    <w:multiLevelType w:val="multilevel"/>
    <w:tmpl w:val="EE6438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5C14BA"/>
    <w:multiLevelType w:val="hybridMultilevel"/>
    <w:tmpl w:val="B4F499C8"/>
    <w:lvl w:ilvl="0" w:tplc="994443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10630E9"/>
    <w:multiLevelType w:val="hybridMultilevel"/>
    <w:tmpl w:val="5E9294E8"/>
    <w:lvl w:ilvl="0" w:tplc="BD3C21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2282F4F"/>
    <w:multiLevelType w:val="multilevel"/>
    <w:tmpl w:val="32B6E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3F023E"/>
    <w:multiLevelType w:val="hybridMultilevel"/>
    <w:tmpl w:val="EE6C4ED0"/>
    <w:lvl w:ilvl="0" w:tplc="5C6049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
  </w:num>
  <w:num w:numId="3">
    <w:abstractNumId w:val="8"/>
  </w:num>
  <w:num w:numId="4">
    <w:abstractNumId w:val="10"/>
  </w:num>
  <w:num w:numId="5">
    <w:abstractNumId w:val="13"/>
  </w:num>
  <w:num w:numId="6">
    <w:abstractNumId w:val="3"/>
  </w:num>
  <w:num w:numId="7">
    <w:abstractNumId w:val="4"/>
  </w:num>
  <w:num w:numId="8">
    <w:abstractNumId w:val="7"/>
  </w:num>
  <w:num w:numId="9">
    <w:abstractNumId w:val="2"/>
  </w:num>
  <w:num w:numId="10">
    <w:abstractNumId w:val="14"/>
  </w:num>
  <w:num w:numId="11">
    <w:abstractNumId w:val="5"/>
  </w:num>
  <w:num w:numId="12">
    <w:abstractNumId w:val="11"/>
  </w:num>
  <w:num w:numId="13">
    <w:abstractNumId w:val="6"/>
  </w:num>
  <w:num w:numId="14">
    <w:abstractNumId w:val="0"/>
  </w:num>
  <w:num w:numId="1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uaup">
    <w15:presenceInfo w15:providerId="None" w15:userId="Vuau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bordersDoNotSurroundHeader/>
  <w:bordersDoNotSurroundFooter/>
  <w:proofState w:spelling="clean" w:grammar="clean"/>
  <w:trackRevisions/>
  <w:defaultTabStop w:val="480"/>
  <w:drawingGridHorizontalSpacing w:val="120"/>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BA8"/>
    <w:rsid w:val="0000455A"/>
    <w:rsid w:val="00004A7C"/>
    <w:rsid w:val="0001034B"/>
    <w:rsid w:val="000126B2"/>
    <w:rsid w:val="000127F3"/>
    <w:rsid w:val="000223A9"/>
    <w:rsid w:val="00027952"/>
    <w:rsid w:val="00027AB8"/>
    <w:rsid w:val="00030989"/>
    <w:rsid w:val="00037E55"/>
    <w:rsid w:val="00045320"/>
    <w:rsid w:val="00046CED"/>
    <w:rsid w:val="000579E9"/>
    <w:rsid w:val="00057A71"/>
    <w:rsid w:val="00060662"/>
    <w:rsid w:val="000625EF"/>
    <w:rsid w:val="0006278C"/>
    <w:rsid w:val="00067043"/>
    <w:rsid w:val="00071668"/>
    <w:rsid w:val="00080B74"/>
    <w:rsid w:val="00081BB3"/>
    <w:rsid w:val="00093D2D"/>
    <w:rsid w:val="00095E55"/>
    <w:rsid w:val="000A275C"/>
    <w:rsid w:val="000A6150"/>
    <w:rsid w:val="000B0DBF"/>
    <w:rsid w:val="000B0F21"/>
    <w:rsid w:val="000B152E"/>
    <w:rsid w:val="000B24BA"/>
    <w:rsid w:val="000B3B86"/>
    <w:rsid w:val="000B4D27"/>
    <w:rsid w:val="000B6C59"/>
    <w:rsid w:val="000C0D08"/>
    <w:rsid w:val="000C5CAF"/>
    <w:rsid w:val="000D0BD0"/>
    <w:rsid w:val="000D35A3"/>
    <w:rsid w:val="000D5F8F"/>
    <w:rsid w:val="000D7994"/>
    <w:rsid w:val="000F27C0"/>
    <w:rsid w:val="000F4B17"/>
    <w:rsid w:val="000F5D06"/>
    <w:rsid w:val="00103639"/>
    <w:rsid w:val="001058AA"/>
    <w:rsid w:val="0011166C"/>
    <w:rsid w:val="00111F09"/>
    <w:rsid w:val="00111FFE"/>
    <w:rsid w:val="001129DB"/>
    <w:rsid w:val="00114268"/>
    <w:rsid w:val="00120DFB"/>
    <w:rsid w:val="00123622"/>
    <w:rsid w:val="00123A0A"/>
    <w:rsid w:val="00124D33"/>
    <w:rsid w:val="00125900"/>
    <w:rsid w:val="001311A3"/>
    <w:rsid w:val="00136C4E"/>
    <w:rsid w:val="00137D38"/>
    <w:rsid w:val="00140D95"/>
    <w:rsid w:val="001433D9"/>
    <w:rsid w:val="001439F7"/>
    <w:rsid w:val="00146302"/>
    <w:rsid w:val="00147302"/>
    <w:rsid w:val="00157B0F"/>
    <w:rsid w:val="00157B9B"/>
    <w:rsid w:val="00160299"/>
    <w:rsid w:val="00161419"/>
    <w:rsid w:val="0016197E"/>
    <w:rsid w:val="00163458"/>
    <w:rsid w:val="001720D8"/>
    <w:rsid w:val="0017326C"/>
    <w:rsid w:val="00173D75"/>
    <w:rsid w:val="00174EE5"/>
    <w:rsid w:val="00175F0B"/>
    <w:rsid w:val="001761E4"/>
    <w:rsid w:val="00176E46"/>
    <w:rsid w:val="001776EC"/>
    <w:rsid w:val="001822E6"/>
    <w:rsid w:val="00184821"/>
    <w:rsid w:val="0019016A"/>
    <w:rsid w:val="00195C46"/>
    <w:rsid w:val="00195F16"/>
    <w:rsid w:val="001970B5"/>
    <w:rsid w:val="001972FD"/>
    <w:rsid w:val="001A18DA"/>
    <w:rsid w:val="001A40E6"/>
    <w:rsid w:val="001A5B9C"/>
    <w:rsid w:val="001A7495"/>
    <w:rsid w:val="001B2307"/>
    <w:rsid w:val="001B79EE"/>
    <w:rsid w:val="001C1116"/>
    <w:rsid w:val="001C153A"/>
    <w:rsid w:val="001C1A97"/>
    <w:rsid w:val="001C2AC9"/>
    <w:rsid w:val="001C718A"/>
    <w:rsid w:val="001D71CF"/>
    <w:rsid w:val="001E0B40"/>
    <w:rsid w:val="001E1257"/>
    <w:rsid w:val="001E56D3"/>
    <w:rsid w:val="001E5F49"/>
    <w:rsid w:val="001E735B"/>
    <w:rsid w:val="001F18A0"/>
    <w:rsid w:val="001F442E"/>
    <w:rsid w:val="001F60D6"/>
    <w:rsid w:val="001F72ED"/>
    <w:rsid w:val="002026FB"/>
    <w:rsid w:val="002060C0"/>
    <w:rsid w:val="002079CF"/>
    <w:rsid w:val="00210060"/>
    <w:rsid w:val="00220E06"/>
    <w:rsid w:val="00221A32"/>
    <w:rsid w:val="002221A2"/>
    <w:rsid w:val="0022251E"/>
    <w:rsid w:val="002261BD"/>
    <w:rsid w:val="00230835"/>
    <w:rsid w:val="00235795"/>
    <w:rsid w:val="0023730C"/>
    <w:rsid w:val="00243F02"/>
    <w:rsid w:val="00250A64"/>
    <w:rsid w:val="00252358"/>
    <w:rsid w:val="00253604"/>
    <w:rsid w:val="00256A56"/>
    <w:rsid w:val="00256EA4"/>
    <w:rsid w:val="00263333"/>
    <w:rsid w:val="00264848"/>
    <w:rsid w:val="0026501C"/>
    <w:rsid w:val="002659A8"/>
    <w:rsid w:val="00267999"/>
    <w:rsid w:val="002720D2"/>
    <w:rsid w:val="00275F2C"/>
    <w:rsid w:val="00277F07"/>
    <w:rsid w:val="00280993"/>
    <w:rsid w:val="002865C9"/>
    <w:rsid w:val="002907DC"/>
    <w:rsid w:val="0029568A"/>
    <w:rsid w:val="002A02F0"/>
    <w:rsid w:val="002A5817"/>
    <w:rsid w:val="002A6069"/>
    <w:rsid w:val="002A6BCB"/>
    <w:rsid w:val="002A710F"/>
    <w:rsid w:val="002B4226"/>
    <w:rsid w:val="002B44B3"/>
    <w:rsid w:val="002B4862"/>
    <w:rsid w:val="002B49E9"/>
    <w:rsid w:val="002B4A3B"/>
    <w:rsid w:val="002B732F"/>
    <w:rsid w:val="002C0873"/>
    <w:rsid w:val="002C08AE"/>
    <w:rsid w:val="002C3D5C"/>
    <w:rsid w:val="002C4E52"/>
    <w:rsid w:val="002D3D46"/>
    <w:rsid w:val="002D56B4"/>
    <w:rsid w:val="002D77FE"/>
    <w:rsid w:val="002D7A00"/>
    <w:rsid w:val="002E4E31"/>
    <w:rsid w:val="002E5CCB"/>
    <w:rsid w:val="002E604C"/>
    <w:rsid w:val="002E6CD1"/>
    <w:rsid w:val="002F424B"/>
    <w:rsid w:val="002F4925"/>
    <w:rsid w:val="002F67F3"/>
    <w:rsid w:val="003000D0"/>
    <w:rsid w:val="00305362"/>
    <w:rsid w:val="0030548E"/>
    <w:rsid w:val="003105F2"/>
    <w:rsid w:val="0031597B"/>
    <w:rsid w:val="00320C2C"/>
    <w:rsid w:val="00324C50"/>
    <w:rsid w:val="00327284"/>
    <w:rsid w:val="0033115C"/>
    <w:rsid w:val="0033349C"/>
    <w:rsid w:val="00334660"/>
    <w:rsid w:val="00334BDF"/>
    <w:rsid w:val="00335758"/>
    <w:rsid w:val="003409AA"/>
    <w:rsid w:val="00342A08"/>
    <w:rsid w:val="003474D5"/>
    <w:rsid w:val="00353A91"/>
    <w:rsid w:val="00354B28"/>
    <w:rsid w:val="00357F31"/>
    <w:rsid w:val="00360877"/>
    <w:rsid w:val="00363D70"/>
    <w:rsid w:val="003658B6"/>
    <w:rsid w:val="0037371C"/>
    <w:rsid w:val="00375B7D"/>
    <w:rsid w:val="00376D85"/>
    <w:rsid w:val="00377987"/>
    <w:rsid w:val="00380395"/>
    <w:rsid w:val="003838B5"/>
    <w:rsid w:val="00392C30"/>
    <w:rsid w:val="003934A9"/>
    <w:rsid w:val="003A07D0"/>
    <w:rsid w:val="003A3919"/>
    <w:rsid w:val="003A52CC"/>
    <w:rsid w:val="003A6400"/>
    <w:rsid w:val="003B11BC"/>
    <w:rsid w:val="003B24C2"/>
    <w:rsid w:val="003B60C0"/>
    <w:rsid w:val="003C0F52"/>
    <w:rsid w:val="003C2B5B"/>
    <w:rsid w:val="003C2E7A"/>
    <w:rsid w:val="003C5D29"/>
    <w:rsid w:val="003D18FC"/>
    <w:rsid w:val="003D22DC"/>
    <w:rsid w:val="003D2A54"/>
    <w:rsid w:val="003D423C"/>
    <w:rsid w:val="003D7713"/>
    <w:rsid w:val="003E6D60"/>
    <w:rsid w:val="003E78AF"/>
    <w:rsid w:val="003F0506"/>
    <w:rsid w:val="003F1B03"/>
    <w:rsid w:val="003F41E3"/>
    <w:rsid w:val="003F7460"/>
    <w:rsid w:val="00404159"/>
    <w:rsid w:val="0040496F"/>
    <w:rsid w:val="004072C7"/>
    <w:rsid w:val="0041216A"/>
    <w:rsid w:val="004122F1"/>
    <w:rsid w:val="00414206"/>
    <w:rsid w:val="00414C39"/>
    <w:rsid w:val="004176FF"/>
    <w:rsid w:val="00424472"/>
    <w:rsid w:val="004248E8"/>
    <w:rsid w:val="00430C45"/>
    <w:rsid w:val="00444E7C"/>
    <w:rsid w:val="00445503"/>
    <w:rsid w:val="00445DC1"/>
    <w:rsid w:val="00446005"/>
    <w:rsid w:val="004472CD"/>
    <w:rsid w:val="0044743D"/>
    <w:rsid w:val="00451032"/>
    <w:rsid w:val="00453538"/>
    <w:rsid w:val="00455C71"/>
    <w:rsid w:val="00456E23"/>
    <w:rsid w:val="00462F41"/>
    <w:rsid w:val="004649E2"/>
    <w:rsid w:val="00464EFF"/>
    <w:rsid w:val="00465514"/>
    <w:rsid w:val="0047000F"/>
    <w:rsid w:val="00470176"/>
    <w:rsid w:val="00470A6D"/>
    <w:rsid w:val="00471D14"/>
    <w:rsid w:val="00474CFB"/>
    <w:rsid w:val="0049083F"/>
    <w:rsid w:val="0049147B"/>
    <w:rsid w:val="00494720"/>
    <w:rsid w:val="004A00A7"/>
    <w:rsid w:val="004A06C7"/>
    <w:rsid w:val="004A4DE9"/>
    <w:rsid w:val="004A6FCA"/>
    <w:rsid w:val="004B30E5"/>
    <w:rsid w:val="004B4977"/>
    <w:rsid w:val="004B60A8"/>
    <w:rsid w:val="004B7652"/>
    <w:rsid w:val="004B7793"/>
    <w:rsid w:val="004C1BDB"/>
    <w:rsid w:val="004C373F"/>
    <w:rsid w:val="004C3DB4"/>
    <w:rsid w:val="004C4E1A"/>
    <w:rsid w:val="004C52BC"/>
    <w:rsid w:val="004C641B"/>
    <w:rsid w:val="004C74F6"/>
    <w:rsid w:val="004D1844"/>
    <w:rsid w:val="004D5777"/>
    <w:rsid w:val="004D7946"/>
    <w:rsid w:val="004D795C"/>
    <w:rsid w:val="004E065C"/>
    <w:rsid w:val="004F0375"/>
    <w:rsid w:val="00502B99"/>
    <w:rsid w:val="00502D99"/>
    <w:rsid w:val="00506A2D"/>
    <w:rsid w:val="00506D1E"/>
    <w:rsid w:val="00513ECF"/>
    <w:rsid w:val="005145A7"/>
    <w:rsid w:val="0051624A"/>
    <w:rsid w:val="005169D2"/>
    <w:rsid w:val="00516F1E"/>
    <w:rsid w:val="00517867"/>
    <w:rsid w:val="005211BD"/>
    <w:rsid w:val="00522A64"/>
    <w:rsid w:val="00527AA9"/>
    <w:rsid w:val="0053018A"/>
    <w:rsid w:val="00542528"/>
    <w:rsid w:val="005438C5"/>
    <w:rsid w:val="00545A66"/>
    <w:rsid w:val="00546B4E"/>
    <w:rsid w:val="00551F2D"/>
    <w:rsid w:val="00554022"/>
    <w:rsid w:val="005544B9"/>
    <w:rsid w:val="00555C23"/>
    <w:rsid w:val="005578F8"/>
    <w:rsid w:val="00557F2F"/>
    <w:rsid w:val="00561EAF"/>
    <w:rsid w:val="0056440B"/>
    <w:rsid w:val="005648FC"/>
    <w:rsid w:val="00567755"/>
    <w:rsid w:val="00571C6D"/>
    <w:rsid w:val="00584D1E"/>
    <w:rsid w:val="00584E0E"/>
    <w:rsid w:val="00590ACA"/>
    <w:rsid w:val="00593E4F"/>
    <w:rsid w:val="0059431B"/>
    <w:rsid w:val="00594A56"/>
    <w:rsid w:val="005A1481"/>
    <w:rsid w:val="005A561F"/>
    <w:rsid w:val="005A5C5B"/>
    <w:rsid w:val="005B04AF"/>
    <w:rsid w:val="005B45AE"/>
    <w:rsid w:val="005B4D10"/>
    <w:rsid w:val="005B598C"/>
    <w:rsid w:val="005B5BC7"/>
    <w:rsid w:val="005B66AF"/>
    <w:rsid w:val="005C0D12"/>
    <w:rsid w:val="005C7797"/>
    <w:rsid w:val="005D414B"/>
    <w:rsid w:val="005D749C"/>
    <w:rsid w:val="005D7A2F"/>
    <w:rsid w:val="005D7E52"/>
    <w:rsid w:val="005D7F06"/>
    <w:rsid w:val="005E5424"/>
    <w:rsid w:val="005E6A05"/>
    <w:rsid w:val="005F1B0F"/>
    <w:rsid w:val="005F2ACB"/>
    <w:rsid w:val="005F3F84"/>
    <w:rsid w:val="005F4030"/>
    <w:rsid w:val="005F7B7F"/>
    <w:rsid w:val="005F7BDA"/>
    <w:rsid w:val="00603BA1"/>
    <w:rsid w:val="00610AB6"/>
    <w:rsid w:val="00611CDD"/>
    <w:rsid w:val="00612B17"/>
    <w:rsid w:val="00613F69"/>
    <w:rsid w:val="00615067"/>
    <w:rsid w:val="00616921"/>
    <w:rsid w:val="00620478"/>
    <w:rsid w:val="00620B61"/>
    <w:rsid w:val="006239FA"/>
    <w:rsid w:val="00624C1C"/>
    <w:rsid w:val="006310CB"/>
    <w:rsid w:val="006311DC"/>
    <w:rsid w:val="00634B31"/>
    <w:rsid w:val="00640AE3"/>
    <w:rsid w:val="006415C9"/>
    <w:rsid w:val="0064254B"/>
    <w:rsid w:val="006462D8"/>
    <w:rsid w:val="00646C08"/>
    <w:rsid w:val="006472B1"/>
    <w:rsid w:val="0064742C"/>
    <w:rsid w:val="006504E9"/>
    <w:rsid w:val="006526B0"/>
    <w:rsid w:val="00654FE0"/>
    <w:rsid w:val="00657461"/>
    <w:rsid w:val="0066209C"/>
    <w:rsid w:val="00663F39"/>
    <w:rsid w:val="00665C26"/>
    <w:rsid w:val="006664F5"/>
    <w:rsid w:val="00671896"/>
    <w:rsid w:val="00671949"/>
    <w:rsid w:val="00673D7B"/>
    <w:rsid w:val="00675B27"/>
    <w:rsid w:val="00677AA4"/>
    <w:rsid w:val="00686851"/>
    <w:rsid w:val="00690FF6"/>
    <w:rsid w:val="006916DA"/>
    <w:rsid w:val="006A0DC7"/>
    <w:rsid w:val="006A250A"/>
    <w:rsid w:val="006A460E"/>
    <w:rsid w:val="006A52C5"/>
    <w:rsid w:val="006A73F3"/>
    <w:rsid w:val="006B270A"/>
    <w:rsid w:val="006B59A0"/>
    <w:rsid w:val="006B6C13"/>
    <w:rsid w:val="006C4CE5"/>
    <w:rsid w:val="006C4DE8"/>
    <w:rsid w:val="006C518A"/>
    <w:rsid w:val="006C6FAE"/>
    <w:rsid w:val="006D1551"/>
    <w:rsid w:val="006D48F9"/>
    <w:rsid w:val="006E060C"/>
    <w:rsid w:val="006F01AB"/>
    <w:rsid w:val="006F18C7"/>
    <w:rsid w:val="006F547E"/>
    <w:rsid w:val="006F7847"/>
    <w:rsid w:val="006F7B41"/>
    <w:rsid w:val="007003D9"/>
    <w:rsid w:val="007035AE"/>
    <w:rsid w:val="00704D00"/>
    <w:rsid w:val="00705B63"/>
    <w:rsid w:val="00705C0E"/>
    <w:rsid w:val="00706EA2"/>
    <w:rsid w:val="007076AD"/>
    <w:rsid w:val="00715095"/>
    <w:rsid w:val="00721B23"/>
    <w:rsid w:val="00727601"/>
    <w:rsid w:val="007276B9"/>
    <w:rsid w:val="00731D65"/>
    <w:rsid w:val="007355AB"/>
    <w:rsid w:val="007410E8"/>
    <w:rsid w:val="00742DEE"/>
    <w:rsid w:val="0074596A"/>
    <w:rsid w:val="00746855"/>
    <w:rsid w:val="007469F0"/>
    <w:rsid w:val="00751A58"/>
    <w:rsid w:val="00751D4F"/>
    <w:rsid w:val="00753ADB"/>
    <w:rsid w:val="00753EF0"/>
    <w:rsid w:val="0075744A"/>
    <w:rsid w:val="00760FD4"/>
    <w:rsid w:val="0076236A"/>
    <w:rsid w:val="0076241F"/>
    <w:rsid w:val="00766CA2"/>
    <w:rsid w:val="00767221"/>
    <w:rsid w:val="007713F6"/>
    <w:rsid w:val="00774257"/>
    <w:rsid w:val="007768B1"/>
    <w:rsid w:val="007778ED"/>
    <w:rsid w:val="007800BC"/>
    <w:rsid w:val="007854EB"/>
    <w:rsid w:val="00787C8F"/>
    <w:rsid w:val="00792891"/>
    <w:rsid w:val="00793536"/>
    <w:rsid w:val="0079402C"/>
    <w:rsid w:val="00796023"/>
    <w:rsid w:val="007968FB"/>
    <w:rsid w:val="007A7515"/>
    <w:rsid w:val="007B3D10"/>
    <w:rsid w:val="007B3FF1"/>
    <w:rsid w:val="007B4D33"/>
    <w:rsid w:val="007B55C8"/>
    <w:rsid w:val="007B6930"/>
    <w:rsid w:val="007C311C"/>
    <w:rsid w:val="007C5A2A"/>
    <w:rsid w:val="007C7E70"/>
    <w:rsid w:val="007D0DD7"/>
    <w:rsid w:val="007D1D9C"/>
    <w:rsid w:val="007D29AF"/>
    <w:rsid w:val="007D4BDA"/>
    <w:rsid w:val="007D5C90"/>
    <w:rsid w:val="007D7493"/>
    <w:rsid w:val="007D7C5B"/>
    <w:rsid w:val="007E1BE5"/>
    <w:rsid w:val="007E433B"/>
    <w:rsid w:val="007E4BC1"/>
    <w:rsid w:val="00800636"/>
    <w:rsid w:val="00802E9B"/>
    <w:rsid w:val="00803FA7"/>
    <w:rsid w:val="00804981"/>
    <w:rsid w:val="00804D61"/>
    <w:rsid w:val="0080656B"/>
    <w:rsid w:val="00816EDC"/>
    <w:rsid w:val="008335A3"/>
    <w:rsid w:val="00837F1B"/>
    <w:rsid w:val="00842277"/>
    <w:rsid w:val="00842412"/>
    <w:rsid w:val="008426A9"/>
    <w:rsid w:val="00851838"/>
    <w:rsid w:val="00854A45"/>
    <w:rsid w:val="00855212"/>
    <w:rsid w:val="008606A0"/>
    <w:rsid w:val="008633AF"/>
    <w:rsid w:val="00867091"/>
    <w:rsid w:val="00870D61"/>
    <w:rsid w:val="008737B4"/>
    <w:rsid w:val="008751C6"/>
    <w:rsid w:val="008768D5"/>
    <w:rsid w:val="00881C04"/>
    <w:rsid w:val="008822D8"/>
    <w:rsid w:val="008830C0"/>
    <w:rsid w:val="00892542"/>
    <w:rsid w:val="00893495"/>
    <w:rsid w:val="00894B19"/>
    <w:rsid w:val="00896046"/>
    <w:rsid w:val="008A32A1"/>
    <w:rsid w:val="008A59F7"/>
    <w:rsid w:val="008A7753"/>
    <w:rsid w:val="008B0262"/>
    <w:rsid w:val="008B31BA"/>
    <w:rsid w:val="008B4DDE"/>
    <w:rsid w:val="008B5381"/>
    <w:rsid w:val="008B576B"/>
    <w:rsid w:val="008B5C3B"/>
    <w:rsid w:val="008C2E75"/>
    <w:rsid w:val="008C533F"/>
    <w:rsid w:val="008C568F"/>
    <w:rsid w:val="008C75F5"/>
    <w:rsid w:val="008D2AFF"/>
    <w:rsid w:val="008D3481"/>
    <w:rsid w:val="008D3BB5"/>
    <w:rsid w:val="008D3EF0"/>
    <w:rsid w:val="008D4806"/>
    <w:rsid w:val="008D5D13"/>
    <w:rsid w:val="008D5DE8"/>
    <w:rsid w:val="008D7540"/>
    <w:rsid w:val="008F1F6C"/>
    <w:rsid w:val="008F3A33"/>
    <w:rsid w:val="008F6841"/>
    <w:rsid w:val="008F6C4B"/>
    <w:rsid w:val="00901253"/>
    <w:rsid w:val="00907459"/>
    <w:rsid w:val="0091153A"/>
    <w:rsid w:val="00914774"/>
    <w:rsid w:val="0092054B"/>
    <w:rsid w:val="009206C7"/>
    <w:rsid w:val="009326ED"/>
    <w:rsid w:val="00932F6E"/>
    <w:rsid w:val="00933D31"/>
    <w:rsid w:val="009402D5"/>
    <w:rsid w:val="009409A7"/>
    <w:rsid w:val="00947D41"/>
    <w:rsid w:val="00952AC8"/>
    <w:rsid w:val="0096508E"/>
    <w:rsid w:val="0096532A"/>
    <w:rsid w:val="0097323A"/>
    <w:rsid w:val="00975818"/>
    <w:rsid w:val="00980ABF"/>
    <w:rsid w:val="0098202A"/>
    <w:rsid w:val="0098352C"/>
    <w:rsid w:val="00992B1F"/>
    <w:rsid w:val="009A3525"/>
    <w:rsid w:val="009A79DA"/>
    <w:rsid w:val="009B0F1E"/>
    <w:rsid w:val="009B1737"/>
    <w:rsid w:val="009B64AA"/>
    <w:rsid w:val="009C1D1C"/>
    <w:rsid w:val="009C3A63"/>
    <w:rsid w:val="009C78B6"/>
    <w:rsid w:val="009D06FF"/>
    <w:rsid w:val="009D2457"/>
    <w:rsid w:val="009D7190"/>
    <w:rsid w:val="009E227D"/>
    <w:rsid w:val="009E3FB4"/>
    <w:rsid w:val="009E5239"/>
    <w:rsid w:val="009E66F6"/>
    <w:rsid w:val="009F2B67"/>
    <w:rsid w:val="009F5AE6"/>
    <w:rsid w:val="009F7508"/>
    <w:rsid w:val="009F769E"/>
    <w:rsid w:val="00A016E8"/>
    <w:rsid w:val="00A02155"/>
    <w:rsid w:val="00A02665"/>
    <w:rsid w:val="00A04788"/>
    <w:rsid w:val="00A065FA"/>
    <w:rsid w:val="00A0713A"/>
    <w:rsid w:val="00A1126B"/>
    <w:rsid w:val="00A13893"/>
    <w:rsid w:val="00A14264"/>
    <w:rsid w:val="00A22628"/>
    <w:rsid w:val="00A231AB"/>
    <w:rsid w:val="00A24C3F"/>
    <w:rsid w:val="00A26F7B"/>
    <w:rsid w:val="00A312DD"/>
    <w:rsid w:val="00A31C44"/>
    <w:rsid w:val="00A330EE"/>
    <w:rsid w:val="00A3435E"/>
    <w:rsid w:val="00A34777"/>
    <w:rsid w:val="00A34BDE"/>
    <w:rsid w:val="00A35F3A"/>
    <w:rsid w:val="00A41239"/>
    <w:rsid w:val="00A43917"/>
    <w:rsid w:val="00A44E5B"/>
    <w:rsid w:val="00A51B1C"/>
    <w:rsid w:val="00A52EB7"/>
    <w:rsid w:val="00A540DE"/>
    <w:rsid w:val="00A54650"/>
    <w:rsid w:val="00A60916"/>
    <w:rsid w:val="00A65EB5"/>
    <w:rsid w:val="00A66A3D"/>
    <w:rsid w:val="00A708BD"/>
    <w:rsid w:val="00A713AE"/>
    <w:rsid w:val="00A76972"/>
    <w:rsid w:val="00A837C5"/>
    <w:rsid w:val="00A83E90"/>
    <w:rsid w:val="00A875CE"/>
    <w:rsid w:val="00A92CA8"/>
    <w:rsid w:val="00A93967"/>
    <w:rsid w:val="00A93BC8"/>
    <w:rsid w:val="00A9737F"/>
    <w:rsid w:val="00AA14CD"/>
    <w:rsid w:val="00AA15F7"/>
    <w:rsid w:val="00AA4A14"/>
    <w:rsid w:val="00AA5C4D"/>
    <w:rsid w:val="00AA792C"/>
    <w:rsid w:val="00AB35F7"/>
    <w:rsid w:val="00AB3B6F"/>
    <w:rsid w:val="00AB4A6F"/>
    <w:rsid w:val="00AB4FB3"/>
    <w:rsid w:val="00AB6D6D"/>
    <w:rsid w:val="00AC0D17"/>
    <w:rsid w:val="00AC12E8"/>
    <w:rsid w:val="00AC1C20"/>
    <w:rsid w:val="00AC7D3A"/>
    <w:rsid w:val="00AD186F"/>
    <w:rsid w:val="00AD3628"/>
    <w:rsid w:val="00AD4A22"/>
    <w:rsid w:val="00AD4DDD"/>
    <w:rsid w:val="00AD7059"/>
    <w:rsid w:val="00AD79C8"/>
    <w:rsid w:val="00AE081A"/>
    <w:rsid w:val="00AE22A2"/>
    <w:rsid w:val="00AF00D0"/>
    <w:rsid w:val="00AF06FC"/>
    <w:rsid w:val="00AF08EA"/>
    <w:rsid w:val="00AF0ACB"/>
    <w:rsid w:val="00AF5744"/>
    <w:rsid w:val="00AF7441"/>
    <w:rsid w:val="00B06412"/>
    <w:rsid w:val="00B12DBB"/>
    <w:rsid w:val="00B13A01"/>
    <w:rsid w:val="00B1479D"/>
    <w:rsid w:val="00B2144F"/>
    <w:rsid w:val="00B24DCA"/>
    <w:rsid w:val="00B26400"/>
    <w:rsid w:val="00B27225"/>
    <w:rsid w:val="00B34186"/>
    <w:rsid w:val="00B34C91"/>
    <w:rsid w:val="00B46189"/>
    <w:rsid w:val="00B4627B"/>
    <w:rsid w:val="00B47488"/>
    <w:rsid w:val="00B5744C"/>
    <w:rsid w:val="00B575CD"/>
    <w:rsid w:val="00B6161D"/>
    <w:rsid w:val="00B61A42"/>
    <w:rsid w:val="00B630FD"/>
    <w:rsid w:val="00B6329C"/>
    <w:rsid w:val="00B657B0"/>
    <w:rsid w:val="00B66E82"/>
    <w:rsid w:val="00B71F08"/>
    <w:rsid w:val="00B73AC8"/>
    <w:rsid w:val="00B7550A"/>
    <w:rsid w:val="00B85D58"/>
    <w:rsid w:val="00B9092D"/>
    <w:rsid w:val="00B91A3D"/>
    <w:rsid w:val="00B932A9"/>
    <w:rsid w:val="00B937B2"/>
    <w:rsid w:val="00B93C42"/>
    <w:rsid w:val="00BA08A1"/>
    <w:rsid w:val="00BA3108"/>
    <w:rsid w:val="00BA40BA"/>
    <w:rsid w:val="00BA4841"/>
    <w:rsid w:val="00BB1A5D"/>
    <w:rsid w:val="00BB3AE2"/>
    <w:rsid w:val="00BB6C87"/>
    <w:rsid w:val="00BB70F4"/>
    <w:rsid w:val="00BC3AEA"/>
    <w:rsid w:val="00BC3D58"/>
    <w:rsid w:val="00BC4CCB"/>
    <w:rsid w:val="00BD080A"/>
    <w:rsid w:val="00BE2A7C"/>
    <w:rsid w:val="00BF378D"/>
    <w:rsid w:val="00BF7F59"/>
    <w:rsid w:val="00C01B26"/>
    <w:rsid w:val="00C02909"/>
    <w:rsid w:val="00C078F0"/>
    <w:rsid w:val="00C10F1A"/>
    <w:rsid w:val="00C12A79"/>
    <w:rsid w:val="00C14F4D"/>
    <w:rsid w:val="00C15472"/>
    <w:rsid w:val="00C15BA8"/>
    <w:rsid w:val="00C15D37"/>
    <w:rsid w:val="00C16104"/>
    <w:rsid w:val="00C172CE"/>
    <w:rsid w:val="00C32A2E"/>
    <w:rsid w:val="00C40564"/>
    <w:rsid w:val="00C40D58"/>
    <w:rsid w:val="00C429C0"/>
    <w:rsid w:val="00C51660"/>
    <w:rsid w:val="00C52231"/>
    <w:rsid w:val="00C55662"/>
    <w:rsid w:val="00C5616A"/>
    <w:rsid w:val="00C562CB"/>
    <w:rsid w:val="00C56819"/>
    <w:rsid w:val="00C56CC7"/>
    <w:rsid w:val="00C576FC"/>
    <w:rsid w:val="00C614EB"/>
    <w:rsid w:val="00C6285B"/>
    <w:rsid w:val="00C644A9"/>
    <w:rsid w:val="00C66862"/>
    <w:rsid w:val="00C67EF0"/>
    <w:rsid w:val="00C70465"/>
    <w:rsid w:val="00C70E96"/>
    <w:rsid w:val="00C74FD0"/>
    <w:rsid w:val="00C77E69"/>
    <w:rsid w:val="00C80BC0"/>
    <w:rsid w:val="00C80F2D"/>
    <w:rsid w:val="00C81CE0"/>
    <w:rsid w:val="00C82A87"/>
    <w:rsid w:val="00C86243"/>
    <w:rsid w:val="00C870C2"/>
    <w:rsid w:val="00C9025F"/>
    <w:rsid w:val="00C95E77"/>
    <w:rsid w:val="00CA03EE"/>
    <w:rsid w:val="00CA1418"/>
    <w:rsid w:val="00CA27C4"/>
    <w:rsid w:val="00CA2F3D"/>
    <w:rsid w:val="00CA3541"/>
    <w:rsid w:val="00CA4544"/>
    <w:rsid w:val="00CA7DA2"/>
    <w:rsid w:val="00CB1BBD"/>
    <w:rsid w:val="00CB2DC9"/>
    <w:rsid w:val="00CB31A2"/>
    <w:rsid w:val="00CB37B9"/>
    <w:rsid w:val="00CB4842"/>
    <w:rsid w:val="00CB4AC9"/>
    <w:rsid w:val="00CC6171"/>
    <w:rsid w:val="00CD011B"/>
    <w:rsid w:val="00CD24DA"/>
    <w:rsid w:val="00CD2A64"/>
    <w:rsid w:val="00CD467D"/>
    <w:rsid w:val="00CD657E"/>
    <w:rsid w:val="00CE0637"/>
    <w:rsid w:val="00CE330A"/>
    <w:rsid w:val="00CE6F97"/>
    <w:rsid w:val="00CE722E"/>
    <w:rsid w:val="00CE7765"/>
    <w:rsid w:val="00CF230F"/>
    <w:rsid w:val="00CF741B"/>
    <w:rsid w:val="00CF7D07"/>
    <w:rsid w:val="00D06CC0"/>
    <w:rsid w:val="00D11FE3"/>
    <w:rsid w:val="00D1468B"/>
    <w:rsid w:val="00D16B77"/>
    <w:rsid w:val="00D2007A"/>
    <w:rsid w:val="00D2047D"/>
    <w:rsid w:val="00D20E85"/>
    <w:rsid w:val="00D241F6"/>
    <w:rsid w:val="00D2792C"/>
    <w:rsid w:val="00D30C14"/>
    <w:rsid w:val="00D40210"/>
    <w:rsid w:val="00D45A4D"/>
    <w:rsid w:val="00D541C8"/>
    <w:rsid w:val="00D601B7"/>
    <w:rsid w:val="00D6072C"/>
    <w:rsid w:val="00D61278"/>
    <w:rsid w:val="00D626F4"/>
    <w:rsid w:val="00D63608"/>
    <w:rsid w:val="00D66EAC"/>
    <w:rsid w:val="00D67544"/>
    <w:rsid w:val="00D67667"/>
    <w:rsid w:val="00D72EF2"/>
    <w:rsid w:val="00D76FBD"/>
    <w:rsid w:val="00D77829"/>
    <w:rsid w:val="00D8172C"/>
    <w:rsid w:val="00D8367E"/>
    <w:rsid w:val="00D91AA2"/>
    <w:rsid w:val="00D966A9"/>
    <w:rsid w:val="00D968A5"/>
    <w:rsid w:val="00DA0733"/>
    <w:rsid w:val="00DA249A"/>
    <w:rsid w:val="00DA55B8"/>
    <w:rsid w:val="00DA5EC9"/>
    <w:rsid w:val="00DB0A7B"/>
    <w:rsid w:val="00DB27E1"/>
    <w:rsid w:val="00DB5217"/>
    <w:rsid w:val="00DB6013"/>
    <w:rsid w:val="00DC02DB"/>
    <w:rsid w:val="00DC14F1"/>
    <w:rsid w:val="00DC618A"/>
    <w:rsid w:val="00DC70FC"/>
    <w:rsid w:val="00DD0C2B"/>
    <w:rsid w:val="00DD4AE5"/>
    <w:rsid w:val="00DE09DA"/>
    <w:rsid w:val="00DE4135"/>
    <w:rsid w:val="00DE5D59"/>
    <w:rsid w:val="00DF1A3B"/>
    <w:rsid w:val="00DF1CD3"/>
    <w:rsid w:val="00DF2FA9"/>
    <w:rsid w:val="00DF2FD3"/>
    <w:rsid w:val="00DF5C72"/>
    <w:rsid w:val="00DF720D"/>
    <w:rsid w:val="00E00D4E"/>
    <w:rsid w:val="00E00FC1"/>
    <w:rsid w:val="00E07D7B"/>
    <w:rsid w:val="00E10EB8"/>
    <w:rsid w:val="00E11E29"/>
    <w:rsid w:val="00E16E82"/>
    <w:rsid w:val="00E17807"/>
    <w:rsid w:val="00E22503"/>
    <w:rsid w:val="00E24D98"/>
    <w:rsid w:val="00E258CC"/>
    <w:rsid w:val="00E26D2E"/>
    <w:rsid w:val="00E3264B"/>
    <w:rsid w:val="00E40F06"/>
    <w:rsid w:val="00E46B74"/>
    <w:rsid w:val="00E5019A"/>
    <w:rsid w:val="00E51CD2"/>
    <w:rsid w:val="00E55E70"/>
    <w:rsid w:val="00E607E4"/>
    <w:rsid w:val="00E656C9"/>
    <w:rsid w:val="00E70B64"/>
    <w:rsid w:val="00E74EC6"/>
    <w:rsid w:val="00E8042D"/>
    <w:rsid w:val="00E8188B"/>
    <w:rsid w:val="00E90A5D"/>
    <w:rsid w:val="00E9748C"/>
    <w:rsid w:val="00EA1937"/>
    <w:rsid w:val="00EA2B4A"/>
    <w:rsid w:val="00EA67FB"/>
    <w:rsid w:val="00EB07E9"/>
    <w:rsid w:val="00EB1C67"/>
    <w:rsid w:val="00EB1D58"/>
    <w:rsid w:val="00EB219D"/>
    <w:rsid w:val="00EB30CC"/>
    <w:rsid w:val="00EC202B"/>
    <w:rsid w:val="00EC3906"/>
    <w:rsid w:val="00EC4430"/>
    <w:rsid w:val="00EC4FE6"/>
    <w:rsid w:val="00EC74B8"/>
    <w:rsid w:val="00ED792B"/>
    <w:rsid w:val="00ED7D76"/>
    <w:rsid w:val="00EE0ED7"/>
    <w:rsid w:val="00EE10FB"/>
    <w:rsid w:val="00EE74B0"/>
    <w:rsid w:val="00EF19AC"/>
    <w:rsid w:val="00EF7BB8"/>
    <w:rsid w:val="00F0131F"/>
    <w:rsid w:val="00F0164E"/>
    <w:rsid w:val="00F01EFB"/>
    <w:rsid w:val="00F02881"/>
    <w:rsid w:val="00F240DC"/>
    <w:rsid w:val="00F27542"/>
    <w:rsid w:val="00F30403"/>
    <w:rsid w:val="00F341DE"/>
    <w:rsid w:val="00F361BD"/>
    <w:rsid w:val="00F37A11"/>
    <w:rsid w:val="00F407DC"/>
    <w:rsid w:val="00F41170"/>
    <w:rsid w:val="00F4117B"/>
    <w:rsid w:val="00F42C41"/>
    <w:rsid w:val="00F42E3C"/>
    <w:rsid w:val="00F562F5"/>
    <w:rsid w:val="00F65860"/>
    <w:rsid w:val="00F65C60"/>
    <w:rsid w:val="00F66964"/>
    <w:rsid w:val="00F70FB9"/>
    <w:rsid w:val="00F75D0C"/>
    <w:rsid w:val="00F77131"/>
    <w:rsid w:val="00F77577"/>
    <w:rsid w:val="00F77832"/>
    <w:rsid w:val="00F824F6"/>
    <w:rsid w:val="00F8541F"/>
    <w:rsid w:val="00F94CC7"/>
    <w:rsid w:val="00F95350"/>
    <w:rsid w:val="00F97A53"/>
    <w:rsid w:val="00FA1173"/>
    <w:rsid w:val="00FA1B35"/>
    <w:rsid w:val="00FA222A"/>
    <w:rsid w:val="00FA22C8"/>
    <w:rsid w:val="00FA2B52"/>
    <w:rsid w:val="00FA3FAA"/>
    <w:rsid w:val="00FA47ED"/>
    <w:rsid w:val="00FA5077"/>
    <w:rsid w:val="00FB34DF"/>
    <w:rsid w:val="00FC1B6D"/>
    <w:rsid w:val="00FC1E45"/>
    <w:rsid w:val="00FC740F"/>
    <w:rsid w:val="00FD10A6"/>
    <w:rsid w:val="00FD44C6"/>
    <w:rsid w:val="00FD56A3"/>
    <w:rsid w:val="00FF0A0A"/>
    <w:rsid w:val="00FF31AB"/>
    <w:rsid w:val="00FF74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FE2C2C0"/>
  <w15:chartTrackingRefBased/>
  <w15:docId w15:val="{3EF4D255-A5CD-47E0-9F7C-33C20A57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3018A"/>
    <w:pPr>
      <w:widowControl w:val="0"/>
    </w:pPr>
    <w:rPr>
      <w:rFonts w:ascii="Times New Roman" w:eastAsia="標楷體" w:hAnsi="Times New Roman"/>
    </w:rPr>
  </w:style>
  <w:style w:type="paragraph" w:styleId="1">
    <w:name w:val="heading 1"/>
    <w:basedOn w:val="a"/>
    <w:next w:val="a"/>
    <w:link w:val="10"/>
    <w:uiPriority w:val="9"/>
    <w:qFormat/>
    <w:rsid w:val="00551F2D"/>
    <w:pPr>
      <w:keepNext/>
      <w:jc w:val="center"/>
      <w:outlineLvl w:val="0"/>
    </w:pPr>
    <w:rPr>
      <w:rFonts w:ascii="Times" w:hAnsi="Times" w:cstheme="majorBidi"/>
      <w:b/>
      <w:bCs/>
      <w:kern w:val="52"/>
      <w:sz w:val="32"/>
      <w:szCs w:val="52"/>
    </w:rPr>
  </w:style>
  <w:style w:type="paragraph" w:styleId="2">
    <w:name w:val="heading 2"/>
    <w:basedOn w:val="a"/>
    <w:next w:val="a"/>
    <w:link w:val="20"/>
    <w:uiPriority w:val="9"/>
    <w:unhideWhenUsed/>
    <w:qFormat/>
    <w:rsid w:val="00A34BDE"/>
    <w:pPr>
      <w:keepNext/>
      <w:outlineLvl w:val="1"/>
    </w:pPr>
    <w:rPr>
      <w:rFonts w:cstheme="majorBidi"/>
      <w:b/>
      <w:bCs/>
      <w:sz w:val="32"/>
      <w:szCs w:val="48"/>
    </w:rPr>
  </w:style>
  <w:style w:type="paragraph" w:styleId="3">
    <w:name w:val="heading 3"/>
    <w:basedOn w:val="a"/>
    <w:next w:val="a"/>
    <w:link w:val="30"/>
    <w:uiPriority w:val="9"/>
    <w:unhideWhenUsed/>
    <w:qFormat/>
    <w:rsid w:val="00CB37B9"/>
    <w:pPr>
      <w:keepNext/>
      <w:spacing w:line="720" w:lineRule="auto"/>
      <w:outlineLvl w:val="2"/>
    </w:pPr>
    <w:rPr>
      <w:rFonts w:cstheme="majorBidi"/>
      <w:b/>
      <w:bC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0F4B17"/>
    <w:rPr>
      <w:sz w:val="18"/>
      <w:szCs w:val="18"/>
    </w:rPr>
  </w:style>
  <w:style w:type="paragraph" w:styleId="a4">
    <w:name w:val="annotation text"/>
    <w:basedOn w:val="a"/>
    <w:link w:val="a5"/>
    <w:uiPriority w:val="99"/>
    <w:semiHidden/>
    <w:unhideWhenUsed/>
    <w:rsid w:val="000F4B17"/>
  </w:style>
  <w:style w:type="character" w:customStyle="1" w:styleId="a5">
    <w:name w:val="註解文字 字元"/>
    <w:basedOn w:val="a0"/>
    <w:link w:val="a4"/>
    <w:uiPriority w:val="99"/>
    <w:semiHidden/>
    <w:rsid w:val="000F4B17"/>
  </w:style>
  <w:style w:type="paragraph" w:styleId="a6">
    <w:name w:val="annotation subject"/>
    <w:basedOn w:val="a4"/>
    <w:next w:val="a4"/>
    <w:link w:val="a7"/>
    <w:uiPriority w:val="99"/>
    <w:semiHidden/>
    <w:unhideWhenUsed/>
    <w:rsid w:val="000F4B17"/>
    <w:rPr>
      <w:b/>
      <w:bCs/>
    </w:rPr>
  </w:style>
  <w:style w:type="character" w:customStyle="1" w:styleId="a7">
    <w:name w:val="註解主旨 字元"/>
    <w:basedOn w:val="a5"/>
    <w:link w:val="a6"/>
    <w:uiPriority w:val="99"/>
    <w:semiHidden/>
    <w:rsid w:val="000F4B17"/>
    <w:rPr>
      <w:b/>
      <w:bCs/>
    </w:rPr>
  </w:style>
  <w:style w:type="paragraph" w:styleId="a8">
    <w:name w:val="Balloon Text"/>
    <w:basedOn w:val="a"/>
    <w:link w:val="a9"/>
    <w:uiPriority w:val="99"/>
    <w:semiHidden/>
    <w:unhideWhenUsed/>
    <w:rsid w:val="000F4B17"/>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0F4B17"/>
    <w:rPr>
      <w:rFonts w:asciiTheme="majorHAnsi" w:eastAsiaTheme="majorEastAsia" w:hAnsiTheme="majorHAnsi" w:cstheme="majorBidi"/>
      <w:sz w:val="18"/>
      <w:szCs w:val="18"/>
    </w:rPr>
  </w:style>
  <w:style w:type="character" w:customStyle="1" w:styleId="10">
    <w:name w:val="標題 1 字元"/>
    <w:basedOn w:val="a0"/>
    <w:link w:val="1"/>
    <w:uiPriority w:val="9"/>
    <w:rsid w:val="00551F2D"/>
    <w:rPr>
      <w:rFonts w:ascii="Times" w:eastAsia="標楷體" w:hAnsi="Times" w:cstheme="majorBidi"/>
      <w:b/>
      <w:bCs/>
      <w:kern w:val="52"/>
      <w:sz w:val="32"/>
      <w:szCs w:val="52"/>
    </w:rPr>
  </w:style>
  <w:style w:type="paragraph" w:styleId="aa">
    <w:name w:val="TOC Heading"/>
    <w:basedOn w:val="1"/>
    <w:next w:val="a"/>
    <w:uiPriority w:val="39"/>
    <w:unhideWhenUsed/>
    <w:qFormat/>
    <w:rsid w:val="00542528"/>
    <w:pPr>
      <w:keepLines/>
      <w:widowControl/>
      <w:spacing w:before="240" w:line="259" w:lineRule="auto"/>
      <w:jc w:val="left"/>
      <w:outlineLvl w:val="9"/>
    </w:pPr>
    <w:rPr>
      <w:rFonts w:asciiTheme="majorHAnsi" w:eastAsiaTheme="majorEastAsia" w:hAnsiTheme="majorHAnsi"/>
      <w:b w:val="0"/>
      <w:bCs w:val="0"/>
      <w:color w:val="2E74B5" w:themeColor="accent1" w:themeShade="BF"/>
      <w:kern w:val="0"/>
      <w:szCs w:val="32"/>
    </w:rPr>
  </w:style>
  <w:style w:type="paragraph" w:styleId="11">
    <w:name w:val="toc 1"/>
    <w:basedOn w:val="a"/>
    <w:next w:val="a"/>
    <w:autoRedefine/>
    <w:uiPriority w:val="39"/>
    <w:unhideWhenUsed/>
    <w:rsid w:val="00C9025F"/>
    <w:pPr>
      <w:tabs>
        <w:tab w:val="right" w:leader="dot" w:pos="8494"/>
      </w:tabs>
    </w:pPr>
    <w:rPr>
      <w:noProof/>
    </w:rPr>
  </w:style>
  <w:style w:type="character" w:styleId="ab">
    <w:name w:val="Hyperlink"/>
    <w:basedOn w:val="a0"/>
    <w:uiPriority w:val="99"/>
    <w:unhideWhenUsed/>
    <w:rsid w:val="00C9025F"/>
    <w:rPr>
      <w:rFonts w:ascii="Times New Roman" w:eastAsia="標楷體" w:hAnsi="Times New Roman"/>
      <w:b w:val="0"/>
      <w:i w:val="0"/>
      <w:color w:val="0563C1" w:themeColor="hyperlink"/>
      <w:sz w:val="24"/>
      <w:u w:val="single"/>
    </w:rPr>
  </w:style>
  <w:style w:type="paragraph" w:styleId="21">
    <w:name w:val="toc 2"/>
    <w:basedOn w:val="a"/>
    <w:next w:val="a"/>
    <w:autoRedefine/>
    <w:uiPriority w:val="39"/>
    <w:unhideWhenUsed/>
    <w:rsid w:val="0049083F"/>
    <w:pPr>
      <w:widowControl/>
      <w:tabs>
        <w:tab w:val="right" w:leader="dot" w:pos="8494"/>
      </w:tabs>
      <w:spacing w:after="100"/>
      <w:ind w:left="221"/>
    </w:pPr>
    <w:rPr>
      <w:rFonts w:cs="Times New Roman"/>
      <w:kern w:val="0"/>
    </w:rPr>
  </w:style>
  <w:style w:type="paragraph" w:styleId="31">
    <w:name w:val="toc 3"/>
    <w:basedOn w:val="a"/>
    <w:next w:val="a"/>
    <w:autoRedefine/>
    <w:uiPriority w:val="39"/>
    <w:unhideWhenUsed/>
    <w:rsid w:val="00542528"/>
    <w:pPr>
      <w:widowControl/>
      <w:spacing w:after="100" w:line="259" w:lineRule="auto"/>
      <w:ind w:left="440"/>
    </w:pPr>
    <w:rPr>
      <w:rFonts w:cs="Times New Roman"/>
      <w:kern w:val="0"/>
      <w:sz w:val="22"/>
    </w:rPr>
  </w:style>
  <w:style w:type="character" w:customStyle="1" w:styleId="20">
    <w:name w:val="標題 2 字元"/>
    <w:basedOn w:val="a0"/>
    <w:link w:val="2"/>
    <w:uiPriority w:val="9"/>
    <w:rsid w:val="00A34BDE"/>
    <w:rPr>
      <w:rFonts w:ascii="Times New Roman" w:eastAsia="標楷體" w:hAnsi="Times New Roman" w:cstheme="majorBidi"/>
      <w:b/>
      <w:bCs/>
      <w:sz w:val="32"/>
      <w:szCs w:val="48"/>
    </w:rPr>
  </w:style>
  <w:style w:type="paragraph" w:styleId="ac">
    <w:name w:val="Note Heading"/>
    <w:basedOn w:val="a"/>
    <w:next w:val="a"/>
    <w:link w:val="ad"/>
    <w:uiPriority w:val="99"/>
    <w:unhideWhenUsed/>
    <w:rsid w:val="0049083F"/>
    <w:pPr>
      <w:jc w:val="center"/>
    </w:pPr>
  </w:style>
  <w:style w:type="character" w:customStyle="1" w:styleId="ad">
    <w:name w:val="註釋標題 字元"/>
    <w:basedOn w:val="a0"/>
    <w:link w:val="ac"/>
    <w:uiPriority w:val="99"/>
    <w:rsid w:val="0049083F"/>
    <w:rPr>
      <w:rFonts w:ascii="Times New Roman" w:eastAsia="標楷體" w:hAnsi="Times New Roman"/>
    </w:rPr>
  </w:style>
  <w:style w:type="paragraph" w:styleId="ae">
    <w:name w:val="Closing"/>
    <w:basedOn w:val="a"/>
    <w:link w:val="af"/>
    <w:uiPriority w:val="99"/>
    <w:unhideWhenUsed/>
    <w:rsid w:val="0049083F"/>
    <w:pPr>
      <w:ind w:leftChars="1800" w:left="100"/>
    </w:pPr>
  </w:style>
  <w:style w:type="character" w:customStyle="1" w:styleId="af">
    <w:name w:val="結語 字元"/>
    <w:basedOn w:val="a0"/>
    <w:link w:val="ae"/>
    <w:uiPriority w:val="99"/>
    <w:rsid w:val="0049083F"/>
    <w:rPr>
      <w:rFonts w:ascii="Times New Roman" w:eastAsia="標楷體" w:hAnsi="Times New Roman"/>
    </w:rPr>
  </w:style>
  <w:style w:type="paragraph" w:styleId="af0">
    <w:name w:val="header"/>
    <w:basedOn w:val="a"/>
    <w:link w:val="af1"/>
    <w:uiPriority w:val="99"/>
    <w:unhideWhenUsed/>
    <w:rsid w:val="00A83E90"/>
    <w:pPr>
      <w:tabs>
        <w:tab w:val="center" w:pos="4153"/>
        <w:tab w:val="right" w:pos="8306"/>
      </w:tabs>
      <w:snapToGrid w:val="0"/>
    </w:pPr>
    <w:rPr>
      <w:sz w:val="20"/>
      <w:szCs w:val="20"/>
    </w:rPr>
  </w:style>
  <w:style w:type="character" w:customStyle="1" w:styleId="af1">
    <w:name w:val="頁首 字元"/>
    <w:basedOn w:val="a0"/>
    <w:link w:val="af0"/>
    <w:uiPriority w:val="99"/>
    <w:rsid w:val="00A83E90"/>
    <w:rPr>
      <w:rFonts w:ascii="Times New Roman" w:eastAsia="標楷體" w:hAnsi="Times New Roman"/>
      <w:sz w:val="20"/>
      <w:szCs w:val="20"/>
    </w:rPr>
  </w:style>
  <w:style w:type="paragraph" w:styleId="af2">
    <w:name w:val="footer"/>
    <w:basedOn w:val="a"/>
    <w:link w:val="af3"/>
    <w:uiPriority w:val="99"/>
    <w:unhideWhenUsed/>
    <w:rsid w:val="00A83E90"/>
    <w:pPr>
      <w:tabs>
        <w:tab w:val="center" w:pos="4153"/>
        <w:tab w:val="right" w:pos="8306"/>
      </w:tabs>
      <w:snapToGrid w:val="0"/>
    </w:pPr>
    <w:rPr>
      <w:sz w:val="20"/>
      <w:szCs w:val="20"/>
    </w:rPr>
  </w:style>
  <w:style w:type="character" w:customStyle="1" w:styleId="af3">
    <w:name w:val="頁尾 字元"/>
    <w:basedOn w:val="a0"/>
    <w:link w:val="af2"/>
    <w:uiPriority w:val="99"/>
    <w:rsid w:val="00A83E90"/>
    <w:rPr>
      <w:rFonts w:ascii="Times New Roman" w:eastAsia="標楷體" w:hAnsi="Times New Roman"/>
      <w:sz w:val="20"/>
      <w:szCs w:val="20"/>
    </w:rPr>
  </w:style>
  <w:style w:type="paragraph" w:styleId="af4">
    <w:name w:val="List Paragraph"/>
    <w:basedOn w:val="a"/>
    <w:uiPriority w:val="34"/>
    <w:qFormat/>
    <w:rsid w:val="00324C50"/>
    <w:pPr>
      <w:ind w:leftChars="200" w:left="480"/>
    </w:pPr>
  </w:style>
  <w:style w:type="character" w:customStyle="1" w:styleId="mjx-char">
    <w:name w:val="mjx-char"/>
    <w:basedOn w:val="a0"/>
    <w:rsid w:val="00A34BDE"/>
  </w:style>
  <w:style w:type="character" w:customStyle="1" w:styleId="mjxassistivemathml">
    <w:name w:val="mjx_assistive_mathml"/>
    <w:basedOn w:val="a0"/>
    <w:rsid w:val="00A34BDE"/>
  </w:style>
  <w:style w:type="character" w:customStyle="1" w:styleId="30">
    <w:name w:val="標題 3 字元"/>
    <w:basedOn w:val="a0"/>
    <w:link w:val="3"/>
    <w:uiPriority w:val="9"/>
    <w:rsid w:val="00CB37B9"/>
    <w:rPr>
      <w:rFonts w:ascii="Times New Roman" w:eastAsia="標楷體" w:hAnsi="Times New Roman" w:cstheme="majorBidi"/>
      <w:b/>
      <w:bCs/>
      <w:sz w:val="32"/>
      <w:szCs w:val="36"/>
    </w:rPr>
  </w:style>
  <w:style w:type="table" w:styleId="af5">
    <w:name w:val="Table Grid"/>
    <w:basedOn w:val="a1"/>
    <w:uiPriority w:val="39"/>
    <w:rsid w:val="00195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laceholder Text"/>
    <w:basedOn w:val="a0"/>
    <w:uiPriority w:val="99"/>
    <w:semiHidden/>
    <w:rsid w:val="004041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694302">
      <w:bodyDiv w:val="1"/>
      <w:marLeft w:val="0"/>
      <w:marRight w:val="0"/>
      <w:marTop w:val="0"/>
      <w:marBottom w:val="0"/>
      <w:divBdr>
        <w:top w:val="none" w:sz="0" w:space="0" w:color="auto"/>
        <w:left w:val="none" w:sz="0" w:space="0" w:color="auto"/>
        <w:bottom w:val="none" w:sz="0" w:space="0" w:color="auto"/>
        <w:right w:val="none" w:sz="0" w:space="0" w:color="auto"/>
      </w:divBdr>
    </w:div>
    <w:div w:id="676615970">
      <w:bodyDiv w:val="1"/>
      <w:marLeft w:val="0"/>
      <w:marRight w:val="0"/>
      <w:marTop w:val="0"/>
      <w:marBottom w:val="0"/>
      <w:divBdr>
        <w:top w:val="none" w:sz="0" w:space="0" w:color="auto"/>
        <w:left w:val="none" w:sz="0" w:space="0" w:color="auto"/>
        <w:bottom w:val="none" w:sz="0" w:space="0" w:color="auto"/>
        <w:right w:val="none" w:sz="0" w:space="0" w:color="auto"/>
      </w:divBdr>
    </w:div>
    <w:div w:id="843398262">
      <w:bodyDiv w:val="1"/>
      <w:marLeft w:val="0"/>
      <w:marRight w:val="0"/>
      <w:marTop w:val="0"/>
      <w:marBottom w:val="0"/>
      <w:divBdr>
        <w:top w:val="none" w:sz="0" w:space="0" w:color="auto"/>
        <w:left w:val="none" w:sz="0" w:space="0" w:color="auto"/>
        <w:bottom w:val="none" w:sz="0" w:space="0" w:color="auto"/>
        <w:right w:val="none" w:sz="0" w:space="0" w:color="auto"/>
      </w:divBdr>
    </w:div>
    <w:div w:id="848762917">
      <w:bodyDiv w:val="1"/>
      <w:marLeft w:val="0"/>
      <w:marRight w:val="0"/>
      <w:marTop w:val="0"/>
      <w:marBottom w:val="0"/>
      <w:divBdr>
        <w:top w:val="none" w:sz="0" w:space="0" w:color="auto"/>
        <w:left w:val="none" w:sz="0" w:space="0" w:color="auto"/>
        <w:bottom w:val="none" w:sz="0" w:space="0" w:color="auto"/>
        <w:right w:val="none" w:sz="0" w:space="0" w:color="auto"/>
      </w:divBdr>
    </w:div>
    <w:div w:id="935789133">
      <w:bodyDiv w:val="1"/>
      <w:marLeft w:val="0"/>
      <w:marRight w:val="0"/>
      <w:marTop w:val="0"/>
      <w:marBottom w:val="0"/>
      <w:divBdr>
        <w:top w:val="none" w:sz="0" w:space="0" w:color="auto"/>
        <w:left w:val="none" w:sz="0" w:space="0" w:color="auto"/>
        <w:bottom w:val="none" w:sz="0" w:space="0" w:color="auto"/>
        <w:right w:val="none" w:sz="0" w:space="0" w:color="auto"/>
      </w:divBdr>
    </w:div>
    <w:div w:id="1287854822">
      <w:bodyDiv w:val="1"/>
      <w:marLeft w:val="0"/>
      <w:marRight w:val="0"/>
      <w:marTop w:val="0"/>
      <w:marBottom w:val="0"/>
      <w:divBdr>
        <w:top w:val="none" w:sz="0" w:space="0" w:color="auto"/>
        <w:left w:val="none" w:sz="0" w:space="0" w:color="auto"/>
        <w:bottom w:val="none" w:sz="0" w:space="0" w:color="auto"/>
        <w:right w:val="none" w:sz="0" w:space="0" w:color="auto"/>
      </w:divBdr>
    </w:div>
    <w:div w:id="1582250130">
      <w:bodyDiv w:val="1"/>
      <w:marLeft w:val="0"/>
      <w:marRight w:val="0"/>
      <w:marTop w:val="0"/>
      <w:marBottom w:val="0"/>
      <w:divBdr>
        <w:top w:val="none" w:sz="0" w:space="0" w:color="auto"/>
        <w:left w:val="none" w:sz="0" w:space="0" w:color="auto"/>
        <w:bottom w:val="none" w:sz="0" w:space="0" w:color="auto"/>
        <w:right w:val="none" w:sz="0" w:space="0" w:color="auto"/>
      </w:divBdr>
      <w:divsChild>
        <w:div w:id="1229923046">
          <w:blockQuote w:val="1"/>
          <w:marLeft w:val="0"/>
          <w:marRight w:val="0"/>
          <w:marTop w:val="0"/>
          <w:marBottom w:val="240"/>
          <w:divBdr>
            <w:top w:val="none" w:sz="0" w:space="0" w:color="auto"/>
            <w:left w:val="single" w:sz="24" w:space="12" w:color="DDDDDD"/>
            <w:bottom w:val="none" w:sz="0" w:space="0" w:color="auto"/>
            <w:right w:val="none" w:sz="0" w:space="0" w:color="auto"/>
          </w:divBdr>
        </w:div>
        <w:div w:id="293171450">
          <w:blockQuote w:val="1"/>
          <w:marLeft w:val="0"/>
          <w:marRight w:val="0"/>
          <w:marTop w:val="0"/>
          <w:marBottom w:val="240"/>
          <w:divBdr>
            <w:top w:val="none" w:sz="0" w:space="0" w:color="auto"/>
            <w:left w:val="single" w:sz="24" w:space="12" w:color="DDDDDD"/>
            <w:bottom w:val="none" w:sz="0" w:space="0" w:color="auto"/>
            <w:right w:val="none" w:sz="0" w:space="0" w:color="auto"/>
          </w:divBdr>
        </w:div>
        <w:div w:id="276108165">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16585331">
      <w:bodyDiv w:val="1"/>
      <w:marLeft w:val="0"/>
      <w:marRight w:val="0"/>
      <w:marTop w:val="0"/>
      <w:marBottom w:val="0"/>
      <w:divBdr>
        <w:top w:val="none" w:sz="0" w:space="0" w:color="auto"/>
        <w:left w:val="none" w:sz="0" w:space="0" w:color="auto"/>
        <w:bottom w:val="none" w:sz="0" w:space="0" w:color="auto"/>
        <w:right w:val="none" w:sz="0" w:space="0" w:color="auto"/>
      </w:divBdr>
      <w:divsChild>
        <w:div w:id="1983076697">
          <w:blockQuote w:val="1"/>
          <w:marLeft w:val="0"/>
          <w:marRight w:val="0"/>
          <w:marTop w:val="0"/>
          <w:marBottom w:val="240"/>
          <w:divBdr>
            <w:top w:val="none" w:sz="0" w:space="0" w:color="auto"/>
            <w:left w:val="single" w:sz="24" w:space="12" w:color="DDDDDD"/>
            <w:bottom w:val="none" w:sz="0" w:space="0" w:color="auto"/>
            <w:right w:val="none" w:sz="0" w:space="0" w:color="auto"/>
          </w:divBdr>
        </w:div>
        <w:div w:id="1471823205">
          <w:blockQuote w:val="1"/>
          <w:marLeft w:val="0"/>
          <w:marRight w:val="0"/>
          <w:marTop w:val="0"/>
          <w:marBottom w:val="240"/>
          <w:divBdr>
            <w:top w:val="none" w:sz="0" w:space="0" w:color="auto"/>
            <w:left w:val="single" w:sz="24" w:space="12" w:color="DDDDDD"/>
            <w:bottom w:val="none" w:sz="0" w:space="0" w:color="auto"/>
            <w:right w:val="none" w:sz="0" w:space="0" w:color="auto"/>
          </w:divBdr>
        </w:div>
        <w:div w:id="1801922816">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7466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hu.edu.tw/~regist/download/download/thesisModify981126.doc" TargetMode="External"/><Relationship Id="rId13" Type="http://schemas.openxmlformats.org/officeDocument/2006/relationships/header" Target="header3.xml"/><Relationship Id="rId18" Type="http://schemas.openxmlformats.org/officeDocument/2006/relationships/comments" Target="comments.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6.xml"/><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header" Target="header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eader" Target="header4.xml"/><Relationship Id="rId22" Type="http://schemas.openxmlformats.org/officeDocument/2006/relationships/image" Target="media/image4.jpeg"/><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27963;&#38913;&#31807;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ab-Sam\Desktop\&#23526;&#39511;&#20108;&#22294;&#34920;.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工作表1!$A$2</c:f>
              <c:strCache>
                <c:ptCount val="1"/>
                <c:pt idx="0">
                  <c:v>kNN</c:v>
                </c:pt>
              </c:strCache>
            </c:strRef>
          </c:tx>
          <c:spPr>
            <a:ln w="28575" cap="rnd">
              <a:solidFill>
                <a:schemeClr val="accent1"/>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工作表1!$B$2:$S$2</c:f>
              <c:numCache>
                <c:formatCode>General</c:formatCode>
                <c:ptCount val="18"/>
                <c:pt idx="0">
                  <c:v>0.8</c:v>
                </c:pt>
                <c:pt idx="1">
                  <c:v>0.69230769230769196</c:v>
                </c:pt>
                <c:pt idx="2">
                  <c:v>0.7</c:v>
                </c:pt>
                <c:pt idx="3">
                  <c:v>0.71428571428571397</c:v>
                </c:pt>
                <c:pt idx="4">
                  <c:v>0.53846153846153799</c:v>
                </c:pt>
                <c:pt idx="5">
                  <c:v>0.6</c:v>
                </c:pt>
                <c:pt idx="6">
                  <c:v>0.6</c:v>
                </c:pt>
                <c:pt idx="7">
                  <c:v>0.75</c:v>
                </c:pt>
                <c:pt idx="8">
                  <c:v>0.42105263157894701</c:v>
                </c:pt>
                <c:pt idx="9">
                  <c:v>0.46666666666666601</c:v>
                </c:pt>
                <c:pt idx="10">
                  <c:v>0.5</c:v>
                </c:pt>
                <c:pt idx="11">
                  <c:v>0.53846153846153799</c:v>
                </c:pt>
                <c:pt idx="12">
                  <c:v>0.38461538461538403</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0-403C-49E5-AB78-0F0CA18C612C}"/>
            </c:ext>
          </c:extLst>
        </c:ser>
        <c:ser>
          <c:idx val="1"/>
          <c:order val="1"/>
          <c:tx>
            <c:strRef>
              <c:f>工作表1!$A$3</c:f>
              <c:strCache>
                <c:ptCount val="1"/>
                <c:pt idx="0">
                  <c:v>weighted-kNN</c:v>
                </c:pt>
              </c:strCache>
            </c:strRef>
          </c:tx>
          <c:spPr>
            <a:ln w="28575" cap="rnd">
              <a:solidFill>
                <a:schemeClr val="accent2"/>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工作表1!$B$3:$S$3</c:f>
              <c:numCache>
                <c:formatCode>General</c:formatCode>
                <c:ptCount val="18"/>
                <c:pt idx="0">
                  <c:v>0.8</c:v>
                </c:pt>
                <c:pt idx="1">
                  <c:v>0.69230769230769196</c:v>
                </c:pt>
                <c:pt idx="2">
                  <c:v>0.7</c:v>
                </c:pt>
                <c:pt idx="3">
                  <c:v>0.71428571428571397</c:v>
                </c:pt>
                <c:pt idx="4">
                  <c:v>0.53846153846153799</c:v>
                </c:pt>
                <c:pt idx="5">
                  <c:v>0.6</c:v>
                </c:pt>
                <c:pt idx="6">
                  <c:v>0.6</c:v>
                </c:pt>
                <c:pt idx="7">
                  <c:v>0.64285714285714202</c:v>
                </c:pt>
                <c:pt idx="8">
                  <c:v>0.42105263157894701</c:v>
                </c:pt>
                <c:pt idx="9">
                  <c:v>0.46666666666666601</c:v>
                </c:pt>
                <c:pt idx="10">
                  <c:v>0.5</c:v>
                </c:pt>
                <c:pt idx="11">
                  <c:v>0.5</c:v>
                </c:pt>
                <c:pt idx="12">
                  <c:v>0.28571428571428498</c:v>
                </c:pt>
                <c:pt idx="13">
                  <c:v>0.57142857142857095</c:v>
                </c:pt>
                <c:pt idx="14">
                  <c:v>0.25</c:v>
                </c:pt>
                <c:pt idx="15">
                  <c:v>0.2</c:v>
                </c:pt>
                <c:pt idx="16">
                  <c:v>0.1</c:v>
                </c:pt>
                <c:pt idx="17">
                  <c:v>0.1</c:v>
                </c:pt>
              </c:numCache>
            </c:numRef>
          </c:val>
          <c:smooth val="0"/>
          <c:extLst>
            <c:ext xmlns:c16="http://schemas.microsoft.com/office/drawing/2014/chart" uri="{C3380CC4-5D6E-409C-BE32-E72D297353CC}">
              <c16:uniqueId val="{00000001-403C-49E5-AB78-0F0CA18C612C}"/>
            </c:ext>
          </c:extLst>
        </c:ser>
        <c:ser>
          <c:idx val="2"/>
          <c:order val="2"/>
          <c:tx>
            <c:strRef>
              <c:f>工作表1!$A$4</c:f>
              <c:strCache>
                <c:ptCount val="1"/>
                <c:pt idx="0">
                  <c:v>proposed method</c:v>
                </c:pt>
              </c:strCache>
            </c:strRef>
          </c:tx>
          <c:spPr>
            <a:ln w="28575" cap="rnd">
              <a:solidFill>
                <a:schemeClr val="accent3"/>
              </a:solidFill>
              <a:round/>
            </a:ln>
            <a:effectLst/>
          </c:spPr>
          <c:marker>
            <c:symbol val="none"/>
          </c:marker>
          <c:cat>
            <c:numRef>
              <c:f>工作表1!$B$1:$S$1</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工作表1!$B$4:$S$4</c:f>
              <c:numCache>
                <c:formatCode>General</c:formatCode>
                <c:ptCount val="18"/>
                <c:pt idx="0">
                  <c:v>0.8</c:v>
                </c:pt>
                <c:pt idx="1">
                  <c:v>0.81818181818181801</c:v>
                </c:pt>
                <c:pt idx="2">
                  <c:v>0.8</c:v>
                </c:pt>
                <c:pt idx="3">
                  <c:v>0.9</c:v>
                </c:pt>
                <c:pt idx="4">
                  <c:v>0.81818181818181801</c:v>
                </c:pt>
                <c:pt idx="5">
                  <c:v>0.75</c:v>
                </c:pt>
                <c:pt idx="6">
                  <c:v>0.90909090909090895</c:v>
                </c:pt>
                <c:pt idx="7">
                  <c:v>0.63636363636363602</c:v>
                </c:pt>
                <c:pt idx="8">
                  <c:v>0.63636363636363602</c:v>
                </c:pt>
                <c:pt idx="9">
                  <c:v>0.63636363636363602</c:v>
                </c:pt>
                <c:pt idx="10">
                  <c:v>0.75</c:v>
                </c:pt>
                <c:pt idx="11">
                  <c:v>0.61538461538461497</c:v>
                </c:pt>
                <c:pt idx="12">
                  <c:v>0.7</c:v>
                </c:pt>
                <c:pt idx="13">
                  <c:v>0.53846153846153799</c:v>
                </c:pt>
                <c:pt idx="14">
                  <c:v>0.63636363636363602</c:v>
                </c:pt>
                <c:pt idx="15">
                  <c:v>0.6</c:v>
                </c:pt>
                <c:pt idx="16">
                  <c:v>0.54545454545454497</c:v>
                </c:pt>
                <c:pt idx="17">
                  <c:v>0.63636363636363602</c:v>
                </c:pt>
              </c:numCache>
            </c:numRef>
          </c:val>
          <c:smooth val="0"/>
          <c:extLst>
            <c:ext xmlns:c16="http://schemas.microsoft.com/office/drawing/2014/chart" uri="{C3380CC4-5D6E-409C-BE32-E72D297353CC}">
              <c16:uniqueId val="{00000002-403C-49E5-AB78-0F0CA18C612C}"/>
            </c:ext>
          </c:extLst>
        </c:ser>
        <c:dLbls>
          <c:showLegendKey val="0"/>
          <c:showVal val="0"/>
          <c:showCatName val="0"/>
          <c:showSerName val="0"/>
          <c:showPercent val="0"/>
          <c:showBubbleSize val="0"/>
        </c:dLbls>
        <c:smooth val="0"/>
        <c:axId val="437977824"/>
        <c:axId val="437978944"/>
      </c:lineChart>
      <c:catAx>
        <c:axId val="43797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37978944"/>
        <c:crosses val="autoZero"/>
        <c:auto val="1"/>
        <c:lblAlgn val="ctr"/>
        <c:lblOffset val="100"/>
        <c:noMultiLvlLbl val="0"/>
      </c:catAx>
      <c:valAx>
        <c:axId val="43797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37977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k=5</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工作表1!$A$8</c:f>
              <c:strCache>
                <c:ptCount val="1"/>
                <c:pt idx="0">
                  <c:v>kNN</c:v>
                </c:pt>
              </c:strCache>
            </c:strRef>
          </c:tx>
          <c:spPr>
            <a:ln w="28575" cap="rnd">
              <a:solidFill>
                <a:schemeClr val="accent1"/>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工作表1!$B$8:$S$8</c:f>
              <c:numCache>
                <c:formatCode>General</c:formatCode>
                <c:ptCount val="18"/>
                <c:pt idx="0">
                  <c:v>0.9</c:v>
                </c:pt>
                <c:pt idx="1">
                  <c:v>0.69230769230769196</c:v>
                </c:pt>
                <c:pt idx="2">
                  <c:v>0.66666666666666596</c:v>
                </c:pt>
                <c:pt idx="3">
                  <c:v>0.75</c:v>
                </c:pt>
                <c:pt idx="4">
                  <c:v>0.66666666666666596</c:v>
                </c:pt>
                <c:pt idx="5">
                  <c:v>0.7</c:v>
                </c:pt>
                <c:pt idx="6">
                  <c:v>1</c:v>
                </c:pt>
                <c:pt idx="7">
                  <c:v>0.30769230769230699</c:v>
                </c:pt>
                <c:pt idx="8">
                  <c:v>0.625</c:v>
                </c:pt>
                <c:pt idx="9">
                  <c:v>0.5625</c:v>
                </c:pt>
                <c:pt idx="10">
                  <c:v>0.53333333333333299</c:v>
                </c:pt>
                <c:pt idx="11">
                  <c:v>0.52941176470588203</c:v>
                </c:pt>
                <c:pt idx="12">
                  <c:v>0.6</c:v>
                </c:pt>
                <c:pt idx="13">
                  <c:v>0.41666666666666602</c:v>
                </c:pt>
                <c:pt idx="14">
                  <c:v>0.45454545454545398</c:v>
                </c:pt>
                <c:pt idx="15">
                  <c:v>0.16666666666666599</c:v>
                </c:pt>
                <c:pt idx="16">
                  <c:v>0.18181818181818099</c:v>
                </c:pt>
                <c:pt idx="17">
                  <c:v>0.2</c:v>
                </c:pt>
              </c:numCache>
            </c:numRef>
          </c:val>
          <c:smooth val="0"/>
          <c:extLst>
            <c:ext xmlns:c16="http://schemas.microsoft.com/office/drawing/2014/chart" uri="{C3380CC4-5D6E-409C-BE32-E72D297353CC}">
              <c16:uniqueId val="{00000000-26DE-4649-B86C-A63DF7D63F8A}"/>
            </c:ext>
          </c:extLst>
        </c:ser>
        <c:ser>
          <c:idx val="1"/>
          <c:order val="1"/>
          <c:tx>
            <c:strRef>
              <c:f>工作表1!$A$9</c:f>
              <c:strCache>
                <c:ptCount val="1"/>
                <c:pt idx="0">
                  <c:v>weighted-kNN</c:v>
                </c:pt>
              </c:strCache>
            </c:strRef>
          </c:tx>
          <c:spPr>
            <a:ln w="28575" cap="rnd">
              <a:solidFill>
                <a:schemeClr val="accent2"/>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工作表1!$B$9:$S$9</c:f>
              <c:numCache>
                <c:formatCode>General</c:formatCode>
                <c:ptCount val="18"/>
                <c:pt idx="0">
                  <c:v>0.9</c:v>
                </c:pt>
                <c:pt idx="1">
                  <c:v>0.61538461538461497</c:v>
                </c:pt>
                <c:pt idx="2">
                  <c:v>0.625</c:v>
                </c:pt>
                <c:pt idx="3">
                  <c:v>0.5</c:v>
                </c:pt>
                <c:pt idx="4">
                  <c:v>0.6</c:v>
                </c:pt>
                <c:pt idx="5">
                  <c:v>0.58333333333333304</c:v>
                </c:pt>
                <c:pt idx="6">
                  <c:v>1</c:v>
                </c:pt>
                <c:pt idx="7">
                  <c:v>0.58823529411764697</c:v>
                </c:pt>
                <c:pt idx="8">
                  <c:v>0.52941176470588203</c:v>
                </c:pt>
                <c:pt idx="9">
                  <c:v>0.5</c:v>
                </c:pt>
                <c:pt idx="10">
                  <c:v>0.69230769230769196</c:v>
                </c:pt>
                <c:pt idx="11">
                  <c:v>0.47368421052631499</c:v>
                </c:pt>
                <c:pt idx="12">
                  <c:v>0.66666666666666596</c:v>
                </c:pt>
                <c:pt idx="13">
                  <c:v>0.53333333333333299</c:v>
                </c:pt>
                <c:pt idx="14">
                  <c:v>0.1</c:v>
                </c:pt>
                <c:pt idx="15">
                  <c:v>0.16666666666666599</c:v>
                </c:pt>
                <c:pt idx="16">
                  <c:v>0.25</c:v>
                </c:pt>
                <c:pt idx="17">
                  <c:v>0.2</c:v>
                </c:pt>
              </c:numCache>
            </c:numRef>
          </c:val>
          <c:smooth val="0"/>
          <c:extLst>
            <c:ext xmlns:c16="http://schemas.microsoft.com/office/drawing/2014/chart" uri="{C3380CC4-5D6E-409C-BE32-E72D297353CC}">
              <c16:uniqueId val="{00000001-26DE-4649-B86C-A63DF7D63F8A}"/>
            </c:ext>
          </c:extLst>
        </c:ser>
        <c:ser>
          <c:idx val="2"/>
          <c:order val="2"/>
          <c:tx>
            <c:strRef>
              <c:f>工作表1!$A$10</c:f>
              <c:strCache>
                <c:ptCount val="1"/>
                <c:pt idx="0">
                  <c:v>proposed method</c:v>
                </c:pt>
              </c:strCache>
            </c:strRef>
          </c:tx>
          <c:spPr>
            <a:ln w="28575" cap="rnd">
              <a:solidFill>
                <a:schemeClr val="accent3"/>
              </a:solidFill>
              <a:round/>
            </a:ln>
            <a:effectLst/>
          </c:spPr>
          <c:marker>
            <c:symbol val="none"/>
          </c:marker>
          <c:cat>
            <c:numRef>
              <c:f>工作表1!$B$7:$S$7</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工作表1!$B$10:$S$10</c:f>
              <c:numCache>
                <c:formatCode>General</c:formatCode>
                <c:ptCount val="18"/>
                <c:pt idx="0">
                  <c:v>0.9</c:v>
                </c:pt>
                <c:pt idx="1">
                  <c:v>0.9</c:v>
                </c:pt>
                <c:pt idx="2">
                  <c:v>0.83333333333333304</c:v>
                </c:pt>
                <c:pt idx="3">
                  <c:v>0.8</c:v>
                </c:pt>
                <c:pt idx="4">
                  <c:v>0.90909090909090895</c:v>
                </c:pt>
                <c:pt idx="5">
                  <c:v>0.72727272727272696</c:v>
                </c:pt>
                <c:pt idx="6">
                  <c:v>0.81818181818181801</c:v>
                </c:pt>
                <c:pt idx="7">
                  <c:v>0.45454545454545398</c:v>
                </c:pt>
                <c:pt idx="8">
                  <c:v>0.5</c:v>
                </c:pt>
                <c:pt idx="9">
                  <c:v>0.72727272727272696</c:v>
                </c:pt>
                <c:pt idx="10">
                  <c:v>0.8</c:v>
                </c:pt>
                <c:pt idx="11">
                  <c:v>0.45454545454545398</c:v>
                </c:pt>
                <c:pt idx="12">
                  <c:v>0.6</c:v>
                </c:pt>
                <c:pt idx="13">
                  <c:v>0.72727272727272696</c:v>
                </c:pt>
                <c:pt idx="14">
                  <c:v>0.5</c:v>
                </c:pt>
                <c:pt idx="15">
                  <c:v>0.4</c:v>
                </c:pt>
                <c:pt idx="16">
                  <c:v>0.36363636363636298</c:v>
                </c:pt>
                <c:pt idx="17">
                  <c:v>0.5</c:v>
                </c:pt>
              </c:numCache>
            </c:numRef>
          </c:val>
          <c:smooth val="0"/>
          <c:extLst>
            <c:ext xmlns:c16="http://schemas.microsoft.com/office/drawing/2014/chart" uri="{C3380CC4-5D6E-409C-BE32-E72D297353CC}">
              <c16:uniqueId val="{00000002-26DE-4649-B86C-A63DF7D63F8A}"/>
            </c:ext>
          </c:extLst>
        </c:ser>
        <c:dLbls>
          <c:showLegendKey val="0"/>
          <c:showVal val="0"/>
          <c:showCatName val="0"/>
          <c:showSerName val="0"/>
          <c:showPercent val="0"/>
          <c:showBubbleSize val="0"/>
        </c:dLbls>
        <c:smooth val="0"/>
        <c:axId val="423513392"/>
        <c:axId val="437503680"/>
      </c:lineChart>
      <c:catAx>
        <c:axId val="42351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37503680"/>
        <c:crosses val="autoZero"/>
        <c:auto val="1"/>
        <c:lblAlgn val="ctr"/>
        <c:lblOffset val="100"/>
        <c:noMultiLvlLbl val="0"/>
      </c:catAx>
      <c:valAx>
        <c:axId val="437503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42351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TW"/>
              <a:t>k=13</a:t>
            </a:r>
            <a:endParaRPr lang="zh-TW"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lineChart>
        <c:grouping val="standard"/>
        <c:varyColors val="0"/>
        <c:ser>
          <c:idx val="0"/>
          <c:order val="0"/>
          <c:tx>
            <c:strRef>
              <c:f>工作表1!$A$14</c:f>
              <c:strCache>
                <c:ptCount val="1"/>
                <c:pt idx="0">
                  <c:v>kNN</c:v>
                </c:pt>
              </c:strCache>
            </c:strRef>
          </c:tx>
          <c:spPr>
            <a:ln w="28575" cap="rnd">
              <a:solidFill>
                <a:schemeClr val="accent1"/>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工作表1!$B$14:$S$14</c:f>
              <c:numCache>
                <c:formatCode>General</c:formatCode>
                <c:ptCount val="18"/>
                <c:pt idx="0">
                  <c:v>0.9</c:v>
                </c:pt>
                <c:pt idx="1">
                  <c:v>0.9</c:v>
                </c:pt>
                <c:pt idx="2">
                  <c:v>1</c:v>
                </c:pt>
                <c:pt idx="3">
                  <c:v>0.76923076923076905</c:v>
                </c:pt>
                <c:pt idx="4">
                  <c:v>0.75</c:v>
                </c:pt>
                <c:pt idx="5">
                  <c:v>0.625</c:v>
                </c:pt>
                <c:pt idx="6">
                  <c:v>0.33333333333333298</c:v>
                </c:pt>
                <c:pt idx="7">
                  <c:v>0.7</c:v>
                </c:pt>
                <c:pt idx="8">
                  <c:v>0.72727272727272696</c:v>
                </c:pt>
                <c:pt idx="9">
                  <c:v>0.72727272727272696</c:v>
                </c:pt>
                <c:pt idx="10">
                  <c:v>0.58333333333333304</c:v>
                </c:pt>
                <c:pt idx="11">
                  <c:v>0.54545454545454497</c:v>
                </c:pt>
                <c:pt idx="12">
                  <c:v>0.61538461538461497</c:v>
                </c:pt>
                <c:pt idx="13">
                  <c:v>0.41666666666666602</c:v>
                </c:pt>
                <c:pt idx="14">
                  <c:v>0.38461538461538403</c:v>
                </c:pt>
                <c:pt idx="15">
                  <c:v>0.33333333333333298</c:v>
                </c:pt>
                <c:pt idx="16">
                  <c:v>0.18181818181818099</c:v>
                </c:pt>
                <c:pt idx="17">
                  <c:v>0.1</c:v>
                </c:pt>
              </c:numCache>
            </c:numRef>
          </c:val>
          <c:smooth val="0"/>
          <c:extLst>
            <c:ext xmlns:c16="http://schemas.microsoft.com/office/drawing/2014/chart" uri="{C3380CC4-5D6E-409C-BE32-E72D297353CC}">
              <c16:uniqueId val="{00000000-92BD-449A-9DD2-4DCAA9D578CF}"/>
            </c:ext>
          </c:extLst>
        </c:ser>
        <c:ser>
          <c:idx val="1"/>
          <c:order val="1"/>
          <c:tx>
            <c:strRef>
              <c:f>工作表1!$A$15</c:f>
              <c:strCache>
                <c:ptCount val="1"/>
                <c:pt idx="0">
                  <c:v>weighted-kNN</c:v>
                </c:pt>
              </c:strCache>
            </c:strRef>
          </c:tx>
          <c:spPr>
            <a:ln w="28575" cap="rnd">
              <a:solidFill>
                <a:schemeClr val="accent2"/>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工作表1!$B$15:$S$15</c:f>
              <c:numCache>
                <c:formatCode>General</c:formatCode>
                <c:ptCount val="18"/>
                <c:pt idx="0">
                  <c:v>0.9</c:v>
                </c:pt>
                <c:pt idx="1">
                  <c:v>0.9</c:v>
                </c:pt>
                <c:pt idx="2">
                  <c:v>0.83333333333333304</c:v>
                </c:pt>
                <c:pt idx="3">
                  <c:v>0.75</c:v>
                </c:pt>
                <c:pt idx="4">
                  <c:v>0.81818181818181801</c:v>
                </c:pt>
                <c:pt idx="5">
                  <c:v>0.52941176470588203</c:v>
                </c:pt>
                <c:pt idx="6">
                  <c:v>0.4</c:v>
                </c:pt>
                <c:pt idx="7">
                  <c:v>0.54545454545454497</c:v>
                </c:pt>
                <c:pt idx="8">
                  <c:v>0.27777777777777701</c:v>
                </c:pt>
                <c:pt idx="9">
                  <c:v>0.76923076923076905</c:v>
                </c:pt>
                <c:pt idx="10">
                  <c:v>0.52941176470588203</c:v>
                </c:pt>
                <c:pt idx="11">
                  <c:v>0.57142857142857095</c:v>
                </c:pt>
                <c:pt idx="12">
                  <c:v>0.42857142857142799</c:v>
                </c:pt>
                <c:pt idx="13">
                  <c:v>0.5</c:v>
                </c:pt>
                <c:pt idx="14">
                  <c:v>0.35294117647058798</c:v>
                </c:pt>
                <c:pt idx="15">
                  <c:v>0.28571428571428498</c:v>
                </c:pt>
                <c:pt idx="16">
                  <c:v>0.18181818181818099</c:v>
                </c:pt>
                <c:pt idx="17">
                  <c:v>0.1</c:v>
                </c:pt>
              </c:numCache>
            </c:numRef>
          </c:val>
          <c:smooth val="0"/>
          <c:extLst>
            <c:ext xmlns:c16="http://schemas.microsoft.com/office/drawing/2014/chart" uri="{C3380CC4-5D6E-409C-BE32-E72D297353CC}">
              <c16:uniqueId val="{00000001-92BD-449A-9DD2-4DCAA9D578CF}"/>
            </c:ext>
          </c:extLst>
        </c:ser>
        <c:ser>
          <c:idx val="2"/>
          <c:order val="2"/>
          <c:tx>
            <c:strRef>
              <c:f>工作表1!$A$16</c:f>
              <c:strCache>
                <c:ptCount val="1"/>
                <c:pt idx="0">
                  <c:v>proposed method</c:v>
                </c:pt>
              </c:strCache>
            </c:strRef>
          </c:tx>
          <c:spPr>
            <a:ln w="28575" cap="rnd">
              <a:solidFill>
                <a:schemeClr val="accent3"/>
              </a:solidFill>
              <a:round/>
            </a:ln>
            <a:effectLst/>
          </c:spPr>
          <c:marker>
            <c:symbol val="none"/>
          </c:marker>
          <c:cat>
            <c:numRef>
              <c:f>工作表1!$B$13:$S$13</c:f>
              <c:numCache>
                <c:formatCode>General</c:formatCode>
                <c:ptCount val="18"/>
                <c:pt idx="0">
                  <c:v>0.1</c:v>
                </c:pt>
                <c:pt idx="1">
                  <c:v>0.15</c:v>
                </c:pt>
                <c:pt idx="2">
                  <c:v>0.2</c:v>
                </c:pt>
                <c:pt idx="3">
                  <c:v>0.25</c:v>
                </c:pt>
                <c:pt idx="4">
                  <c:v>0.3</c:v>
                </c:pt>
                <c:pt idx="5">
                  <c:v>0.35</c:v>
                </c:pt>
                <c:pt idx="6">
                  <c:v>0.4</c:v>
                </c:pt>
                <c:pt idx="7">
                  <c:v>0.45</c:v>
                </c:pt>
                <c:pt idx="8">
                  <c:v>0.5</c:v>
                </c:pt>
                <c:pt idx="9">
                  <c:v>0.55000000000000004</c:v>
                </c:pt>
                <c:pt idx="10">
                  <c:v>0.6</c:v>
                </c:pt>
                <c:pt idx="11">
                  <c:v>0.65</c:v>
                </c:pt>
                <c:pt idx="12">
                  <c:v>0.7</c:v>
                </c:pt>
                <c:pt idx="13">
                  <c:v>0.75</c:v>
                </c:pt>
                <c:pt idx="14">
                  <c:v>0.8</c:v>
                </c:pt>
                <c:pt idx="15">
                  <c:v>0.85</c:v>
                </c:pt>
                <c:pt idx="16">
                  <c:v>0.9</c:v>
                </c:pt>
                <c:pt idx="17">
                  <c:v>0.95</c:v>
                </c:pt>
              </c:numCache>
            </c:numRef>
          </c:cat>
          <c:val>
            <c:numRef>
              <c:f>工作表1!$B$16:$S$16</c:f>
              <c:numCache>
                <c:formatCode>General</c:formatCode>
                <c:ptCount val="18"/>
                <c:pt idx="0">
                  <c:v>0.9</c:v>
                </c:pt>
                <c:pt idx="1">
                  <c:v>0.9</c:v>
                </c:pt>
                <c:pt idx="2">
                  <c:v>1</c:v>
                </c:pt>
                <c:pt idx="3">
                  <c:v>0.76923076923076905</c:v>
                </c:pt>
                <c:pt idx="4">
                  <c:v>0.83333333333333304</c:v>
                </c:pt>
                <c:pt idx="5">
                  <c:v>0.66666666666666596</c:v>
                </c:pt>
                <c:pt idx="6">
                  <c:v>0.45454545454545398</c:v>
                </c:pt>
                <c:pt idx="7">
                  <c:v>0.8</c:v>
                </c:pt>
                <c:pt idx="8">
                  <c:v>0.81818181818181801</c:v>
                </c:pt>
                <c:pt idx="9">
                  <c:v>0.63636363636363602</c:v>
                </c:pt>
                <c:pt idx="10">
                  <c:v>0.7</c:v>
                </c:pt>
                <c:pt idx="11">
                  <c:v>0.81818181818181801</c:v>
                </c:pt>
                <c:pt idx="12">
                  <c:v>0.72727272727272696</c:v>
                </c:pt>
                <c:pt idx="13">
                  <c:v>0.75</c:v>
                </c:pt>
                <c:pt idx="14">
                  <c:v>0.75</c:v>
                </c:pt>
                <c:pt idx="15">
                  <c:v>0.7</c:v>
                </c:pt>
                <c:pt idx="16">
                  <c:v>0.7</c:v>
                </c:pt>
                <c:pt idx="17">
                  <c:v>0.7</c:v>
                </c:pt>
              </c:numCache>
            </c:numRef>
          </c:val>
          <c:smooth val="0"/>
          <c:extLst>
            <c:ext xmlns:c16="http://schemas.microsoft.com/office/drawing/2014/chart" uri="{C3380CC4-5D6E-409C-BE32-E72D297353CC}">
              <c16:uniqueId val="{00000002-92BD-449A-9DD2-4DCAA9D578CF}"/>
            </c:ext>
          </c:extLst>
        </c:ser>
        <c:dLbls>
          <c:showLegendKey val="0"/>
          <c:showVal val="0"/>
          <c:showCatName val="0"/>
          <c:showSerName val="0"/>
          <c:showPercent val="0"/>
          <c:showBubbleSize val="0"/>
        </c:dLbls>
        <c:smooth val="0"/>
        <c:axId val="353255152"/>
        <c:axId val="352408064"/>
      </c:lineChart>
      <c:catAx>
        <c:axId val="353255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2408064"/>
        <c:crosses val="autoZero"/>
        <c:auto val="1"/>
        <c:lblAlgn val="ctr"/>
        <c:lblOffset val="100"/>
        <c:noMultiLvlLbl val="0"/>
      </c:catAx>
      <c:valAx>
        <c:axId val="352408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353255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BD154-0D8F-4E57-9D7F-080B52CA6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Pages>
  <Words>2100</Words>
  <Characters>11970</Characters>
  <Application>Microsoft Office Word</Application>
  <DocSecurity>0</DocSecurity>
  <Lines>99</Lines>
  <Paragraphs>28</Paragraphs>
  <ScaleCrop>false</ScaleCrop>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nchulib</dc:creator>
  <cp:keywords/>
  <dc:description/>
  <cp:lastModifiedBy>DELab-Sam</cp:lastModifiedBy>
  <cp:revision>824</cp:revision>
  <cp:lastPrinted>2020-06-28T07:14:00Z</cp:lastPrinted>
  <dcterms:created xsi:type="dcterms:W3CDTF">2020-06-28T06:40:00Z</dcterms:created>
  <dcterms:modified xsi:type="dcterms:W3CDTF">2020-07-05T07:50:00Z</dcterms:modified>
</cp:coreProperties>
</file>