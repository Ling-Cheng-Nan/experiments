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FD0E436"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ins w:id="3" w:author="DELab" w:date="2020-08-12T02:41:00Z">
        <w:r w:rsidR="00372222">
          <w:rPr>
            <w:rFonts w:cs="Times New Roman" w:hint="eastAsia"/>
            <w:szCs w:val="24"/>
          </w:rPr>
          <w:t>應用</w:t>
        </w:r>
      </w:ins>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del w:id="4" w:author="DELab" w:date="2020-08-12T02:42:00Z">
        <w:r w:rsidR="006F3B78" w:rsidRPr="00372222" w:rsidDel="00372222">
          <w:rPr>
            <w:rFonts w:cs="Times New Roman" w:hint="eastAsia"/>
            <w:color w:val="000000" w:themeColor="text1"/>
            <w:szCs w:val="24"/>
          </w:rPr>
          <w:delText>一個</w:delText>
        </w:r>
      </w:del>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del w:id="5" w:author="DELab" w:date="2020-08-12T02:43:00Z">
        <w:r w:rsidR="00AB51AC" w:rsidRPr="00372222" w:rsidDel="00372222">
          <w:rPr>
            <w:rFonts w:cs="Times New Roman" w:hint="eastAsia"/>
            <w:color w:val="000000" w:themeColor="text1"/>
            <w:szCs w:val="24"/>
          </w:rPr>
          <w:delText>以</w:delText>
        </w:r>
      </w:del>
      <w:ins w:id="6" w:author="DELab" w:date="2020-08-12T02:43:00Z">
        <w:r w:rsidR="00372222">
          <w:rPr>
            <w:rFonts w:cs="Times New Roman" w:hint="eastAsia"/>
            <w:color w:val="000000" w:themeColor="text1"/>
            <w:szCs w:val="24"/>
          </w:rPr>
          <w:t>使用</w:t>
        </w:r>
      </w:ins>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樣法</w:t>
      </w:r>
      <w:proofErr w:type="gramEnd"/>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該維度</w:t>
      </w:r>
      <w:proofErr w:type="gramEnd"/>
      <w:r w:rsidR="00AB51AC" w:rsidRPr="00372222">
        <w:rPr>
          <w:rFonts w:cs="Times New Roman" w:hint="eastAsia"/>
          <w:color w:val="000000" w:themeColor="text1"/>
          <w:szCs w:val="24"/>
        </w:rPr>
        <w:t>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7" w:name="_Toc47633454"/>
      <w:r w:rsidRPr="00A016E8">
        <w:rPr>
          <w:rFonts w:ascii="Times New Roman" w:hAnsi="Times New Roman" w:cs="Times New Roman"/>
        </w:rPr>
        <w:lastRenderedPageBreak/>
        <w:t>Abstract</w:t>
      </w:r>
      <w:bookmarkEnd w:id="7"/>
    </w:p>
    <w:p w14:paraId="6469411E" w14:textId="0955AEF7"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del w:id="8" w:author="DELab" w:date="2020-08-12T02:54:00Z">
        <w:r w:rsidR="00E457F5" w:rsidDel="000555C6">
          <w:rPr>
            <w:rFonts w:cs="Times New Roman"/>
            <w:noProof/>
            <w:szCs w:val="24"/>
          </w:rPr>
          <w:delText>on</w:delText>
        </w:r>
        <w:r w:rsidR="008845DF" w:rsidRPr="008845DF" w:rsidDel="000555C6">
          <w:rPr>
            <w:rFonts w:cs="Times New Roman"/>
            <w:noProof/>
            <w:szCs w:val="24"/>
          </w:rPr>
          <w:delText xml:space="preserve"> </w:delText>
        </w:r>
      </w:del>
      <w:ins w:id="9" w:author="DELab" w:date="2020-08-12T02:54:00Z">
        <w:r w:rsidR="000555C6">
          <w:rPr>
            <w:rFonts w:cs="Times New Roman"/>
            <w:noProof/>
            <w:szCs w:val="24"/>
          </w:rPr>
          <w:t>to find optimal decision</w:t>
        </w:r>
      </w:ins>
      <w:ins w:id="10" w:author="DELab" w:date="2020-08-12T02:59:00Z">
        <w:r w:rsidR="000555C6">
          <w:rPr>
            <w:rFonts w:cs="Times New Roman"/>
            <w:noProof/>
            <w:szCs w:val="24"/>
          </w:rPr>
          <w:t>s</w:t>
        </w:r>
      </w:ins>
      <w:ins w:id="11" w:author="DELab" w:date="2020-08-12T02:54:00Z">
        <w:r w:rsidR="000555C6">
          <w:rPr>
            <w:rFonts w:cs="Times New Roman"/>
            <w:noProof/>
            <w:szCs w:val="24"/>
          </w:rPr>
          <w:t xml:space="preserve"> satisfying</w:t>
        </w:r>
        <w:r w:rsidR="000555C6" w:rsidRPr="008845DF">
          <w:rPr>
            <w:rFonts w:cs="Times New Roman"/>
            <w:noProof/>
            <w:szCs w:val="24"/>
          </w:rPr>
          <w:t xml:space="preserve"> </w:t>
        </w:r>
      </w:ins>
      <w:r w:rsidR="008845DF" w:rsidRPr="008845DF">
        <w:rPr>
          <w:rFonts w:cs="Times New Roman"/>
          <w:noProof/>
          <w:szCs w:val="24"/>
        </w:rPr>
        <w:t>user</w:t>
      </w:r>
      <w:ins w:id="12" w:author="DELab" w:date="2020-08-12T03:00:00Z">
        <w:r w:rsidR="003A2610">
          <w:rPr>
            <w:rFonts w:cs="Times New Roman"/>
            <w:noProof/>
            <w:szCs w:val="24"/>
          </w:rPr>
          <w:t>’s</w:t>
        </w:r>
      </w:ins>
      <w:r w:rsidR="008845DF" w:rsidRPr="008845DF">
        <w:rPr>
          <w:rFonts w:cs="Times New Roman"/>
          <w:noProof/>
          <w:szCs w:val="24"/>
        </w:rPr>
        <w:t xml:space="preserve"> </w:t>
      </w:r>
      <w:r w:rsidR="00884244">
        <w:rPr>
          <w:rFonts w:cs="Times New Roman"/>
          <w:noProof/>
          <w:szCs w:val="24"/>
        </w:rPr>
        <w:t>preference</w:t>
      </w:r>
      <w:del w:id="13" w:author="DELab" w:date="2020-08-12T02:59:00Z">
        <w:r w:rsidR="00884244" w:rsidDel="000555C6">
          <w:rPr>
            <w:rFonts w:cs="Times New Roman"/>
            <w:noProof/>
            <w:szCs w:val="24"/>
          </w:rPr>
          <w:delText xml:space="preserve"> </w:delText>
        </w:r>
        <w:r w:rsidR="00E457F5" w:rsidDel="000555C6">
          <w:rPr>
            <w:rFonts w:cs="Times New Roman"/>
            <w:noProof/>
            <w:szCs w:val="24"/>
          </w:rPr>
          <w:delText>application</w:delText>
        </w:r>
        <w:r w:rsidR="00A17D7C" w:rsidDel="000555C6">
          <w:rPr>
            <w:rFonts w:cs="Times New Roman"/>
            <w:noProof/>
            <w:szCs w:val="24"/>
          </w:rPr>
          <w:delText>s</w:delText>
        </w:r>
      </w:del>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ins w:id="14" w:author="DELab" w:date="2020-08-12T03:01:00Z">
        <w:r w:rsidR="003A2610">
          <w:rPr>
            <w:rFonts w:cs="Times New Roman"/>
            <w:noProof/>
            <w:szCs w:val="24"/>
          </w:rPr>
          <w:t xml:space="preserve">the </w:t>
        </w:r>
      </w:ins>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ins w:id="15" w:author="DELab" w:date="2020-08-12T03:03:00Z">
        <w:r w:rsidR="003A2610">
          <w:rPr>
            <w:rFonts w:cs="Times New Roman"/>
            <w:noProof/>
            <w:szCs w:val="24"/>
          </w:rPr>
          <w:t xml:space="preserve">nearest </w:t>
        </w:r>
      </w:ins>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ins w:id="16" w:author="DELab" w:date="2020-08-12T03:33:00Z">
        <w:r w:rsidR="006B2333">
          <w:rPr>
            <w:rFonts w:cs="Times New Roman"/>
            <w:noProof/>
            <w:szCs w:val="24"/>
          </w:rPr>
          <w:t xml:space="preserve">set </w:t>
        </w:r>
      </w:ins>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ins w:id="17" w:author="DELab" w:date="2020-08-12T03:33:00Z">
        <w:r w:rsidR="006B2333">
          <w:rPr>
            <w:rFonts w:cs="Times New Roman"/>
            <w:noProof/>
            <w:szCs w:val="24"/>
          </w:rPr>
          <w:t xml:space="preserve">set </w:t>
        </w:r>
      </w:ins>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ins w:id="18" w:author="DELab" w:date="2020-08-12T03:05:00Z">
        <w:r w:rsidR="003A2610">
          <w:rPr>
            <w:rFonts w:cs="Times New Roman"/>
            <w:noProof/>
            <w:szCs w:val="24"/>
          </w:rPr>
          <w:t xml:space="preserve">measuring </w:t>
        </w:r>
      </w:ins>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del w:id="19" w:author="DELab" w:date="2020-08-12T03:13:00Z">
        <w:r w:rsidR="008E3171" w:rsidDel="003B5685">
          <w:rPr>
            <w:rFonts w:cs="Times New Roman"/>
            <w:noProof/>
            <w:szCs w:val="24"/>
          </w:rPr>
          <w:delText>keep</w:delText>
        </w:r>
        <w:r w:rsidR="00447E9D" w:rsidDel="003B5685">
          <w:rPr>
            <w:rFonts w:cs="Times New Roman"/>
            <w:noProof/>
            <w:szCs w:val="24"/>
          </w:rPr>
          <w:delText>s</w:delText>
        </w:r>
        <w:r w:rsidR="008E3171" w:rsidDel="003B5685">
          <w:rPr>
            <w:rFonts w:cs="Times New Roman"/>
            <w:noProof/>
            <w:szCs w:val="24"/>
          </w:rPr>
          <w:delText xml:space="preserve"> </w:delText>
        </w:r>
      </w:del>
      <w:ins w:id="20" w:author="DELab" w:date="2020-08-12T03:13:00Z">
        <w:r w:rsidR="003B5685">
          <w:rPr>
            <w:rFonts w:cs="Times New Roman"/>
            <w:noProof/>
            <w:szCs w:val="24"/>
          </w:rPr>
          <w:t xml:space="preserve">shows </w:t>
        </w:r>
      </w:ins>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ins w:id="21" w:author="DELab" w:date="2020-08-12T03:33:00Z">
        <w:r w:rsidR="006B2333">
          <w:rPr>
            <w:rFonts w:cs="Times New Roman"/>
            <w:noProof/>
            <w:szCs w:val="24"/>
          </w:rPr>
          <w:t xml:space="preserve"> set</w:t>
        </w:r>
      </w:ins>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ins w:id="22" w:author="DELab" w:date="2020-08-12T03:14:00Z">
        <w:r w:rsidR="003B5685">
          <w:rPr>
            <w:rFonts w:cs="Times New Roman"/>
            <w:noProof/>
            <w:szCs w:val="24"/>
          </w:rPr>
          <w:t xml:space="preserve">problem </w:t>
        </w:r>
      </w:ins>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23"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23"/>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8B53A6">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8B53A6">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8B53A6">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8B53A6">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8B53A6">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8B53A6">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8B53A6">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8B53A6">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8B53A6">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8B53A6">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8B53A6">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8B53A6">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8B53A6">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8B53A6">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8B53A6">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8B53A6">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8B53A6">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8B53A6">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8B53A6">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8B53A6">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8B53A6">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8B53A6">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8B53A6">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8B53A6">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8B53A6">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8B53A6">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8B53A6">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8B53A6">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8B53A6">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8B53A6">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8B53A6">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8B53A6">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8B53A6">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24" w:name="_Toc47633456"/>
      <w:r w:rsidRPr="00A016E8">
        <w:rPr>
          <w:rFonts w:ascii="Times New Roman" w:hAnsi="Times New Roman" w:cs="Times New Roman"/>
        </w:rPr>
        <w:lastRenderedPageBreak/>
        <w:t>表目次</w:t>
      </w:r>
      <w:bookmarkEnd w:id="24"/>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8B53A6">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8B53A6">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8B53A6">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8B53A6">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25" w:name="_Toc47633457"/>
      <w:r w:rsidRPr="00A016E8">
        <w:rPr>
          <w:rFonts w:ascii="Times New Roman" w:hAnsi="Times New Roman" w:cs="Times New Roman"/>
        </w:rPr>
        <w:lastRenderedPageBreak/>
        <w:t>圖目次</w:t>
      </w:r>
      <w:bookmarkEnd w:id="25"/>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8B53A6">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8B53A6">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8B53A6">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8B53A6">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8B53A6">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8B53A6">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8B53A6">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8B53A6">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8B53A6">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8B53A6">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26" w:name="_Toc47633458"/>
      <w:r>
        <w:rPr>
          <w:rFonts w:hint="eastAsia"/>
        </w:rPr>
        <w:lastRenderedPageBreak/>
        <w:t>簡介</w:t>
      </w:r>
      <w:bookmarkEnd w:id="26"/>
    </w:p>
    <w:p w14:paraId="68B152FF" w14:textId="6F4D8CC1" w:rsidR="00274B5B" w:rsidDel="006B2333" w:rsidRDefault="002D50C9" w:rsidP="00E54D22">
      <w:pPr>
        <w:ind w:firstLine="425"/>
        <w:rPr>
          <w:del w:id="27" w:author="DELab" w:date="2020-08-12T03:36:00Z"/>
          <w:rFonts w:cs="Times New Roman"/>
          <w:color w:val="FF0000"/>
          <w:szCs w:val="24"/>
        </w:rPr>
      </w:pPr>
      <w:del w:id="28" w:author="DELab" w:date="2020-08-12T03:30:00Z">
        <w:r w:rsidRPr="000953D4" w:rsidDel="001A6952">
          <w:rPr>
            <w:rFonts w:cs="Times New Roman" w:hint="eastAsia"/>
            <w:color w:val="00B050"/>
            <w:szCs w:val="24"/>
          </w:rPr>
          <w:delText>[</w:delText>
        </w:r>
        <w:r w:rsidRPr="000953D4" w:rsidDel="001A6952">
          <w:rPr>
            <w:rFonts w:cs="Times New Roman" w:hint="eastAsia"/>
            <w:color w:val="00B050"/>
            <w:szCs w:val="24"/>
          </w:rPr>
          <w:delText>介紹天際線</w:delText>
        </w:r>
        <w:r w:rsidR="00444850" w:rsidDel="001A6952">
          <w:rPr>
            <w:rFonts w:cs="Times New Roman" w:hint="eastAsia"/>
            <w:color w:val="00B050"/>
            <w:szCs w:val="24"/>
          </w:rPr>
          <w:delText>與支配、優勢的定義</w:delText>
        </w:r>
        <w:r w:rsidRPr="000953D4" w:rsidDel="001A6952">
          <w:rPr>
            <w:rFonts w:cs="Times New Roman"/>
            <w:color w:val="00B050"/>
            <w:szCs w:val="24"/>
          </w:rPr>
          <w:delText>]</w:delText>
        </w:r>
        <w:r w:rsidR="006C7EF0" w:rsidDel="001A6952">
          <w:rPr>
            <w:rFonts w:cs="Times New Roman" w:hint="eastAsia"/>
            <w:color w:val="FF0000"/>
            <w:szCs w:val="24"/>
          </w:rPr>
          <w:delText xml:space="preserve"> </w:delText>
        </w:r>
      </w:del>
    </w:p>
    <w:p w14:paraId="1BA91432" w14:textId="71FFF6D6" w:rsidR="00E54D22" w:rsidRPr="006C7EF0" w:rsidRDefault="004B5DB4" w:rsidP="00E54D22">
      <w:pPr>
        <w:ind w:firstLine="425"/>
        <w:rPr>
          <w:rFonts w:cs="Times New Roman"/>
          <w:color w:val="000000" w:themeColor="text1"/>
          <w:szCs w:val="24"/>
        </w:rPr>
      </w:pPr>
      <w:del w:id="29" w:author="DELab" w:date="2020-08-12T03:19:00Z">
        <w:r w:rsidDel="003B5685">
          <w:rPr>
            <w:rFonts w:cs="Times New Roman" w:hint="eastAsia"/>
            <w:color w:val="000000" w:themeColor="text1"/>
            <w:szCs w:val="24"/>
          </w:rPr>
          <w:delText>已知</w:delText>
        </w:r>
      </w:del>
      <w:ins w:id="30" w:author="DELab" w:date="2020-08-12T03:19:00Z">
        <w:r w:rsidR="003B5685">
          <w:rPr>
            <w:rFonts w:cs="Times New Roman" w:hint="eastAsia"/>
            <w:color w:val="000000" w:themeColor="text1"/>
            <w:szCs w:val="24"/>
          </w:rPr>
          <w:t>在</w:t>
        </w:r>
      </w:ins>
      <w:r w:rsidR="00C7243A">
        <w:rPr>
          <w:rFonts w:cs="Times New Roman" w:hint="eastAsia"/>
          <w:color w:val="000000" w:themeColor="text1"/>
          <w:szCs w:val="24"/>
        </w:rPr>
        <w:t>一個具有</w:t>
      </w:r>
      <w:del w:id="31" w:author="DELab" w:date="2020-08-12T03:21:00Z">
        <w:r w:rsidR="00C7243A" w:rsidDel="003B5685">
          <w:rPr>
            <w:rFonts w:cs="Times New Roman" w:hint="eastAsia"/>
            <w:color w:val="000000" w:themeColor="text1"/>
            <w:szCs w:val="24"/>
          </w:rPr>
          <w:delText>d</w:delText>
        </w:r>
        <w:r w:rsidR="00C7243A" w:rsidDel="003B5685">
          <w:rPr>
            <w:rFonts w:cs="Times New Roman" w:hint="eastAsia"/>
            <w:color w:val="000000" w:themeColor="text1"/>
            <w:szCs w:val="24"/>
          </w:rPr>
          <w:delText>個維度</w:delText>
        </w:r>
      </w:del>
      <w:del w:id="32" w:author="DELab" w:date="2020-08-12T03:22:00Z">
        <w:r w:rsidR="00C7243A" w:rsidDel="003B5685">
          <w:rPr>
            <w:rFonts w:cs="Times New Roman" w:hint="eastAsia"/>
            <w:color w:val="000000" w:themeColor="text1"/>
            <w:szCs w:val="24"/>
          </w:rPr>
          <w:delText>且包含</w:delText>
        </w:r>
      </w:del>
      <w:r w:rsidR="00F167E3">
        <w:rPr>
          <w:rFonts w:cs="Times New Roman" w:hint="eastAsia"/>
          <w:color w:val="000000" w:themeColor="text1"/>
          <w:szCs w:val="24"/>
        </w:rPr>
        <w:t>n</w:t>
      </w:r>
      <w:del w:id="33" w:author="DELab" w:date="2020-08-12T03:23:00Z">
        <w:r w:rsidR="00C7243A" w:rsidDel="001A6952">
          <w:rPr>
            <w:rFonts w:cs="Times New Roman" w:hint="eastAsia"/>
            <w:color w:val="000000" w:themeColor="text1"/>
            <w:szCs w:val="24"/>
          </w:rPr>
          <w:delText>筆</w:delText>
        </w:r>
      </w:del>
      <w:proofErr w:type="gramStart"/>
      <w:ins w:id="34" w:author="DELab" w:date="2020-08-12T03:23:00Z">
        <w:r w:rsidR="001A6952">
          <w:rPr>
            <w:rFonts w:cs="Times New Roman" w:hint="eastAsia"/>
            <w:color w:val="000000" w:themeColor="text1"/>
            <w:szCs w:val="24"/>
          </w:rPr>
          <w:t>個</w:t>
        </w:r>
      </w:ins>
      <w:proofErr w:type="gramEnd"/>
      <w:ins w:id="35" w:author="DELab" w:date="2020-08-12T03:21:00Z">
        <w:r w:rsidR="003B5685">
          <w:rPr>
            <w:rFonts w:cs="Times New Roman" w:hint="eastAsia"/>
            <w:color w:val="000000" w:themeColor="text1"/>
            <w:szCs w:val="24"/>
          </w:rPr>
          <w:t>d</w:t>
        </w:r>
        <w:r w:rsidR="003B5685">
          <w:rPr>
            <w:rFonts w:cs="Times New Roman" w:hint="eastAsia"/>
            <w:color w:val="000000" w:themeColor="text1"/>
            <w:szCs w:val="24"/>
          </w:rPr>
          <w:t>維度</w:t>
        </w:r>
      </w:ins>
      <w:r w:rsidR="00C7243A">
        <w:rPr>
          <w:rFonts w:cs="Times New Roman" w:hint="eastAsia"/>
          <w:color w:val="000000" w:themeColor="text1"/>
          <w:szCs w:val="24"/>
        </w:rPr>
        <w:t>資料點的資料集</w:t>
      </w:r>
      <w:ins w:id="36" w:author="DELab" w:date="2020-08-12T03:22:00Z">
        <w:r w:rsidR="001A6952">
          <w:rPr>
            <w:rFonts w:cs="Times New Roman" w:hint="eastAsia"/>
            <w:color w:val="000000" w:themeColor="text1"/>
            <w:szCs w:val="24"/>
          </w:rPr>
          <w:t>中</w:t>
        </w:r>
      </w:ins>
      <w:r w:rsidR="00DE758F">
        <w:rPr>
          <w:rFonts w:cs="Times New Roman" w:hint="eastAsia"/>
          <w:color w:val="000000" w:themeColor="text1"/>
          <w:szCs w:val="24"/>
        </w:rPr>
        <w:t>，</w:t>
      </w:r>
      <w:del w:id="37" w:author="DELab" w:date="2020-08-12T03:24:00Z">
        <w:r w:rsidR="00DE758F" w:rsidRPr="000D6034" w:rsidDel="001A6952">
          <w:rPr>
            <w:rFonts w:cs="Times New Roman" w:hint="eastAsia"/>
            <w:color w:val="000000" w:themeColor="text1"/>
            <w:szCs w:val="24"/>
          </w:rPr>
          <w:delText>當</w:delText>
        </w:r>
      </w:del>
      <w:ins w:id="38" w:author="DELab" w:date="2020-08-12T03:24:00Z">
        <w:r w:rsidR="001A6952">
          <w:rPr>
            <w:rFonts w:cs="Times New Roman" w:hint="eastAsia"/>
            <w:color w:val="000000" w:themeColor="text1"/>
            <w:szCs w:val="24"/>
          </w:rPr>
          <w:t>若</w:t>
        </w:r>
      </w:ins>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w:t>
      </w:r>
      <w:del w:id="39" w:author="DELab" w:date="2020-08-12T03:25:00Z">
        <w:r w:rsidR="00DE758F" w:rsidRPr="000D6034" w:rsidDel="001A6952">
          <w:rPr>
            <w:rFonts w:cs="Times New Roman" w:hint="eastAsia"/>
            <w:color w:val="000000" w:themeColor="text1"/>
            <w:szCs w:val="24"/>
          </w:rPr>
          <w:delText>上</w:delText>
        </w:r>
        <w:r w:rsidR="005C6637" w:rsidRPr="000D6034" w:rsidDel="001A6952">
          <w:rPr>
            <w:rFonts w:cs="Times New Roman" w:hint="eastAsia"/>
            <w:color w:val="000000" w:themeColor="text1"/>
            <w:szCs w:val="24"/>
          </w:rPr>
          <w:delText>可</w:delText>
        </w:r>
      </w:del>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w:t>
      </w:r>
      <w:del w:id="40" w:author="DELab" w:date="2020-08-12T03:25:00Z">
        <w:r w:rsidR="009A1EA0" w:rsidRPr="000D6034" w:rsidDel="001A6952">
          <w:rPr>
            <w:rFonts w:cs="Times New Roman" w:hint="eastAsia"/>
            <w:color w:val="000000" w:themeColor="text1"/>
            <w:szCs w:val="24"/>
          </w:rPr>
          <w:delText>或定義</w:delText>
        </w:r>
      </w:del>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w:t>
      </w:r>
      <w:del w:id="41" w:author="DELab" w:date="2020-08-12T03:25:00Z">
        <w:r w:rsidR="00CC51A3" w:rsidRPr="000D6034" w:rsidDel="001A6952">
          <w:rPr>
            <w:rFonts w:cs="Times New Roman" w:hint="eastAsia"/>
            <w:color w:val="000000" w:themeColor="text1"/>
            <w:szCs w:val="24"/>
          </w:rPr>
          <w:delText>相異</w:delText>
        </w:r>
      </w:del>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del w:id="42" w:author="DELab" w:date="2020-08-12T03:26:00Z">
        <w:r w:rsidR="00EA4F6E" w:rsidDel="001A6952">
          <w:rPr>
            <w:rFonts w:cs="Times New Roman" w:hint="eastAsia"/>
            <w:color w:val="000000" w:themeColor="text1"/>
            <w:szCs w:val="24"/>
          </w:rPr>
          <w:delText>蒐集</w:delText>
        </w:r>
      </w:del>
      <w:r w:rsidR="005220D5">
        <w:rPr>
          <w:rFonts w:cs="Times New Roman" w:hint="eastAsia"/>
          <w:color w:val="000000" w:themeColor="text1"/>
          <w:szCs w:val="24"/>
        </w:rPr>
        <w:t>所有不被任何</w:t>
      </w:r>
      <w:ins w:id="43" w:author="DELab" w:date="2020-08-12T03:26:00Z">
        <w:r w:rsidR="001A6952">
          <w:rPr>
            <w:rFonts w:cs="Times New Roman" w:hint="eastAsia"/>
            <w:color w:val="000000" w:themeColor="text1"/>
            <w:szCs w:val="24"/>
          </w:rPr>
          <w:t>其他</w:t>
        </w:r>
      </w:ins>
      <w:r w:rsidR="005220D5">
        <w:rPr>
          <w:rFonts w:cs="Times New Roman" w:hint="eastAsia"/>
          <w:color w:val="000000" w:themeColor="text1"/>
          <w:szCs w:val="24"/>
        </w:rPr>
        <w:t>資料點</w:t>
      </w:r>
      <w:del w:id="44" w:author="DELab" w:date="2020-08-12T03:30:00Z">
        <w:r w:rsidR="00A32CDC" w:rsidDel="001A6952">
          <w:rPr>
            <w:rFonts w:cs="Times New Roman" w:hint="eastAsia"/>
            <w:color w:val="000000" w:themeColor="text1"/>
            <w:szCs w:val="24"/>
          </w:rPr>
          <w:delText>所</w:delText>
        </w:r>
      </w:del>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w:t>
      </w:r>
      <w:del w:id="45" w:author="DELab" w:date="2020-08-12T03:28:00Z">
        <w:r w:rsidR="00D3422E" w:rsidDel="001A6952">
          <w:rPr>
            <w:rFonts w:cs="Times New Roman" w:hint="eastAsia"/>
            <w:color w:val="000000" w:themeColor="text1"/>
            <w:szCs w:val="24"/>
          </w:rPr>
          <w:delText>我們</w:delText>
        </w:r>
      </w:del>
      <w:ins w:id="46" w:author="DELab" w:date="2020-08-12T03:28:00Z">
        <w:r w:rsidR="001A6952">
          <w:rPr>
            <w:rFonts w:cs="Times New Roman" w:hint="eastAsia"/>
            <w:color w:val="000000" w:themeColor="text1"/>
            <w:szCs w:val="24"/>
          </w:rPr>
          <w:t>被</w:t>
        </w:r>
      </w:ins>
      <w:r w:rsidR="00D3422E">
        <w:rPr>
          <w:rFonts w:cs="Times New Roman" w:hint="eastAsia"/>
          <w:color w:val="000000" w:themeColor="text1"/>
          <w:szCs w:val="24"/>
        </w:rPr>
        <w:t>稱</w:t>
      </w:r>
      <w:del w:id="47" w:author="DELab" w:date="2020-08-12T03:28:00Z">
        <w:r w:rsidR="00D3422E" w:rsidDel="001A6952">
          <w:rPr>
            <w:rFonts w:cs="Times New Roman" w:hint="eastAsia"/>
            <w:color w:val="000000" w:themeColor="text1"/>
            <w:szCs w:val="24"/>
          </w:rPr>
          <w:delText>此集合</w:delText>
        </w:r>
      </w:del>
      <w:r w:rsidR="00D3422E">
        <w:rPr>
          <w:rFonts w:cs="Times New Roman" w:hint="eastAsia"/>
          <w:color w:val="000000" w:themeColor="text1"/>
          <w:szCs w:val="24"/>
        </w:rPr>
        <w:t>為天際線</w:t>
      </w:r>
      <w:r w:rsidR="00D3422E">
        <w:rPr>
          <w:rFonts w:cs="Times New Roman" w:hint="eastAsia"/>
          <w:color w:val="000000" w:themeColor="text1"/>
          <w:szCs w:val="24"/>
        </w:rPr>
        <w:t>(Sk</w:t>
      </w:r>
      <w:r w:rsidR="00D3422E">
        <w:rPr>
          <w:rFonts w:cs="Times New Roman"/>
          <w:color w:val="000000" w:themeColor="text1"/>
          <w:szCs w:val="24"/>
        </w:rPr>
        <w:t>yline</w:t>
      </w:r>
      <w:ins w:id="48" w:author="803" w:date="2020-08-13T16:56:00Z">
        <w:r w:rsidR="0061302A">
          <w:rPr>
            <w:rFonts w:cs="Times New Roman"/>
            <w:color w:val="000000" w:themeColor="text1"/>
            <w:szCs w:val="24"/>
          </w:rPr>
          <w:t xml:space="preserve"> Set</w:t>
        </w:r>
      </w:ins>
      <w:r w:rsidR="00D3422E">
        <w:rPr>
          <w:rFonts w:cs="Times New Roman" w:hint="eastAsia"/>
          <w:color w:val="000000" w:themeColor="text1"/>
          <w:szCs w:val="24"/>
        </w:rPr>
        <w:t>)</w:t>
      </w:r>
      <w:r w:rsidR="00541606">
        <w:rPr>
          <w:rFonts w:cs="Times New Roman" w:hint="eastAsia"/>
          <w:color w:val="000000" w:themeColor="text1"/>
          <w:szCs w:val="24"/>
        </w:rPr>
        <w:t>。</w:t>
      </w:r>
      <w:ins w:id="49" w:author="DELab" w:date="2020-08-12T03:34:00Z">
        <w:r w:rsidR="006B2333">
          <w:rPr>
            <w:rFonts w:cs="Times New Roman" w:hint="eastAsia"/>
            <w:color w:val="000000" w:themeColor="text1"/>
            <w:szCs w:val="24"/>
          </w:rPr>
          <w:t>從資料集中</w:t>
        </w:r>
      </w:ins>
      <w:ins w:id="50" w:author="DELab" w:date="2020-08-12T03:35:00Z">
        <w:r w:rsidR="006B2333">
          <w:rPr>
            <w:rFonts w:cs="Times New Roman" w:hint="eastAsia"/>
            <w:color w:val="000000" w:themeColor="text1"/>
            <w:szCs w:val="24"/>
          </w:rPr>
          <w:t>找出天際線的演算法就稱為</w:t>
        </w:r>
      </w:ins>
      <w:ins w:id="51" w:author="DELab" w:date="2020-08-12T03:36:00Z">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6B2333">
          <w:rPr>
            <w:rFonts w:hint="eastAsia"/>
            <w:color w:val="000000" w:themeColor="text1"/>
          </w:rPr>
          <w:t>。</w:t>
        </w:r>
      </w:ins>
    </w:p>
    <w:p w14:paraId="61E52D90" w14:textId="6F72418B" w:rsidR="002D50C9" w:rsidRPr="00F21433" w:rsidDel="006B2333" w:rsidRDefault="002D50C9" w:rsidP="00CF168A">
      <w:pPr>
        <w:ind w:firstLine="425"/>
        <w:rPr>
          <w:del w:id="52" w:author="DELab" w:date="2020-08-12T03:38:00Z"/>
          <w:rFonts w:cs="Times New Roman"/>
          <w:color w:val="000000" w:themeColor="text1"/>
          <w:szCs w:val="24"/>
        </w:rPr>
      </w:pPr>
      <w:del w:id="53" w:author="DELab" w:date="2020-08-12T03:38:00Z">
        <w:r w:rsidRPr="003E2865" w:rsidDel="006B2333">
          <w:rPr>
            <w:rFonts w:cs="Times New Roman" w:hint="eastAsia"/>
            <w:color w:val="00B050"/>
            <w:szCs w:val="24"/>
          </w:rPr>
          <w:delText>[</w:delText>
        </w:r>
        <w:r w:rsidRPr="003E2865" w:rsidDel="006B2333">
          <w:rPr>
            <w:rFonts w:cs="Times New Roman" w:hint="eastAsia"/>
            <w:color w:val="00B050"/>
            <w:szCs w:val="24"/>
          </w:rPr>
          <w:delText>天際線的應用</w:delText>
        </w:r>
        <w:r w:rsidR="005944A5" w:rsidDel="006B2333">
          <w:rPr>
            <w:rFonts w:cs="Times New Roman" w:hint="eastAsia"/>
            <w:color w:val="00B050"/>
            <w:szCs w:val="24"/>
          </w:rPr>
          <w:delText>、舉例</w:delText>
        </w:r>
        <w:r w:rsidRPr="003E2865" w:rsidDel="006B2333">
          <w:rPr>
            <w:rFonts w:cs="Times New Roman" w:hint="eastAsia"/>
            <w:color w:val="00B050"/>
            <w:szCs w:val="24"/>
          </w:rPr>
          <w:delText>]</w:delText>
        </w:r>
        <w:r w:rsidR="00F21433" w:rsidDel="006B2333">
          <w:rPr>
            <w:rFonts w:cs="Times New Roman" w:hint="eastAsia"/>
            <w:color w:val="FF0000"/>
            <w:szCs w:val="24"/>
          </w:rPr>
          <w:delText xml:space="preserve"> </w:delText>
        </w:r>
      </w:del>
    </w:p>
    <w:p w14:paraId="65B00B80" w14:textId="7821AACE"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del w:id="54" w:author="DELab" w:date="2020-08-12T03:37:00Z">
        <w:r w:rsidR="008A3E85" w:rsidDel="006B2333">
          <w:rPr>
            <w:rFonts w:hint="eastAsia"/>
          </w:rPr>
          <w:delText>舉</w:delText>
        </w:r>
      </w:del>
      <w:r w:rsidR="008A3E85">
        <w:rPr>
          <w:rFonts w:hint="eastAsia"/>
        </w:rPr>
        <w:t>例</w:t>
      </w:r>
      <w:del w:id="55" w:author="DELab" w:date="2020-08-12T03:37:00Z">
        <w:r w:rsidR="008A3E85" w:rsidDel="006B2333">
          <w:rPr>
            <w:rFonts w:hint="eastAsia"/>
          </w:rPr>
          <w:delText>說明</w:delText>
        </w:r>
      </w:del>
      <w:ins w:id="56" w:author="DELab" w:date="2020-08-12T03:37:00Z">
        <w:r w:rsidR="006B2333">
          <w:rPr>
            <w:rFonts w:hint="eastAsia"/>
          </w:rPr>
          <w:t>如</w:t>
        </w:r>
      </w:ins>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w:t>
      </w:r>
      <w:r w:rsidR="004C51A0">
        <w:rPr>
          <w:rFonts w:hint="eastAsia"/>
          <w:color w:val="00B050"/>
        </w:rPr>
        <w:lastRenderedPageBreak/>
        <w:t>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rPr>
          <w:ins w:id="57" w:author="803" w:date="2020-08-13T17:03:00Z"/>
        </w:rPr>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58" w:name="_Hlk47553156"/>
      <w:r w:rsidR="0035525C" w:rsidRPr="00DA2FA7">
        <w:rPr>
          <w:rFonts w:hint="eastAsia"/>
          <w:color w:val="000000" w:themeColor="text1"/>
        </w:rPr>
        <w:t>點</w:t>
      </w:r>
      <w:bookmarkEnd w:id="58"/>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348B355" w:rsidR="009200B9" w:rsidRDefault="009200B9" w:rsidP="004C7C83">
      <w:pPr>
        <w:ind w:firstLine="425"/>
        <w:rPr>
          <w:rFonts w:hint="eastAsia"/>
        </w:rPr>
      </w:pPr>
      <w:ins w:id="59" w:author="803" w:date="2020-08-13T17:03:00Z">
        <w:r>
          <w:rPr>
            <w:rFonts w:hint="eastAsia"/>
          </w:rPr>
          <w:t>[</w:t>
        </w:r>
      </w:ins>
      <w:ins w:id="60" w:author="803" w:date="2020-08-13T17:04:00Z">
        <w:r>
          <w:rPr>
            <w:rFonts w:hint="eastAsia"/>
          </w:rPr>
          <w:t>說明本研究</w:t>
        </w:r>
      </w:ins>
      <w:ins w:id="61" w:author="803" w:date="2020-08-13T17:06:00Z">
        <w:r w:rsidR="009D126F">
          <w:rPr>
            <w:rFonts w:hint="eastAsia"/>
          </w:rPr>
          <w:t>提出的方法，</w:t>
        </w:r>
        <w:r w:rsidR="004C7C83">
          <w:rPr>
            <w:rFonts w:hint="eastAsia"/>
          </w:rPr>
          <w:t>此方法</w:t>
        </w:r>
      </w:ins>
      <w:ins w:id="62" w:author="803" w:date="2020-08-13T17:04:00Z">
        <w:r>
          <w:rPr>
            <w:rFonts w:hint="eastAsia"/>
          </w:rPr>
          <w:t>如何改善</w:t>
        </w:r>
      </w:ins>
      <w:ins w:id="63" w:author="803" w:date="2020-08-13T17:06:00Z">
        <w:r w:rsidR="004C7C83">
          <w:rPr>
            <w:rFonts w:hint="eastAsia"/>
          </w:rPr>
          <w:t>，以及為何</w:t>
        </w:r>
      </w:ins>
      <w:ins w:id="64" w:author="803" w:date="2020-08-13T17:04:00Z">
        <w:r>
          <w:rPr>
            <w:rFonts w:hint="eastAsia"/>
          </w:rPr>
          <w:t>可以解決原本</w:t>
        </w:r>
        <w:r w:rsidR="00002C71">
          <w:rPr>
            <w:rFonts w:hint="eastAsia"/>
          </w:rPr>
          <w:t>方法的問題</w:t>
        </w:r>
      </w:ins>
      <w:ins w:id="65" w:author="803" w:date="2020-08-13T17:03:00Z">
        <w:r>
          <w:rPr>
            <w:rFonts w:hint="eastAsia"/>
          </w:rPr>
          <w:t>]</w:t>
        </w:r>
      </w:ins>
      <w:ins w:id="66" w:author="803" w:date="2020-08-13T17:04:00Z">
        <w:r w:rsidR="00774597">
          <w:rPr>
            <w:rFonts w:hint="eastAsia"/>
          </w:rPr>
          <w:t xml:space="preserve"> </w:t>
        </w:r>
      </w:ins>
    </w:p>
    <w:p w14:paraId="449BA7D6" w14:textId="03DB7B91"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ins w:id="67" w:author="803" w:date="2020-08-13T17:05:00Z">
        <w:r w:rsidR="00774597">
          <w:rPr>
            <w:rFonts w:hint="eastAsia"/>
          </w:rPr>
          <w:t>(</w:t>
        </w:r>
        <w:r w:rsidR="00EC5D47">
          <w:rPr>
            <w:rFonts w:hint="eastAsia"/>
          </w:rPr>
          <w:t>精簡</w:t>
        </w:r>
        <w:r w:rsidR="00774597">
          <w:rPr>
            <w:rFonts w:hint="eastAsia"/>
          </w:rPr>
          <w:t>)</w:t>
        </w:r>
      </w:ins>
    </w:p>
    <w:p w14:paraId="6F3D3241" w14:textId="77777777" w:rsidR="0059581B" w:rsidRDefault="000A779C" w:rsidP="004C7FEB">
      <w:pPr>
        <w:ind w:firstLine="425"/>
        <w:rPr>
          <w:ins w:id="68" w:author="803" w:date="2020-08-13T17:10:00Z"/>
        </w:rPr>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sidRPr="005777BD">
        <w:rPr>
          <w:rFonts w:hint="eastAsia"/>
          <w:strike/>
          <w:color w:val="0070C0"/>
          <w:rPrChange w:id="69" w:author="803" w:date="2020-08-13T17:11:00Z">
            <w:rPr>
              <w:rFonts w:hint="eastAsia"/>
              <w:color w:val="0070C0"/>
            </w:rPr>
          </w:rPrChange>
        </w:rPr>
        <w:t>實驗</w:t>
      </w:r>
      <w:proofErr w:type="gramStart"/>
      <w:r w:rsidR="00B230D3" w:rsidRPr="005777BD">
        <w:rPr>
          <w:rFonts w:hint="eastAsia"/>
          <w:strike/>
          <w:color w:val="0070C0"/>
          <w:rPrChange w:id="70" w:author="803" w:date="2020-08-13T17:11:00Z">
            <w:rPr>
              <w:rFonts w:hint="eastAsia"/>
              <w:color w:val="0070C0"/>
            </w:rPr>
          </w:rPrChange>
        </w:rPr>
        <w:t>一</w:t>
      </w:r>
      <w:proofErr w:type="gramEnd"/>
      <w:r w:rsidR="00653A1B" w:rsidRPr="005777BD">
        <w:rPr>
          <w:rFonts w:hint="eastAsia"/>
          <w:strike/>
          <w:color w:val="0070C0"/>
          <w:rPrChange w:id="71" w:author="803" w:date="2020-08-13T17:11:00Z">
            <w:rPr>
              <w:rFonts w:hint="eastAsia"/>
              <w:color w:val="0070C0"/>
            </w:rPr>
          </w:rPrChange>
        </w:rPr>
        <w:t>探討</w:t>
      </w:r>
      <w:r w:rsidR="00653A1B" w:rsidRPr="005777BD">
        <w:rPr>
          <w:rFonts w:hint="eastAsia"/>
          <w:strike/>
          <w:color w:val="0070C0"/>
          <w:rPrChange w:id="72" w:author="803" w:date="2020-08-13T17:11:00Z">
            <w:rPr>
              <w:rFonts w:hint="eastAsia"/>
              <w:color w:val="0070C0"/>
            </w:rPr>
          </w:rPrChange>
        </w:rPr>
        <w:t>k</w:t>
      </w:r>
      <w:r w:rsidR="00653A1B" w:rsidRPr="005777BD">
        <w:rPr>
          <w:rFonts w:hint="eastAsia"/>
          <w:strike/>
          <w:color w:val="0070C0"/>
          <w:rPrChange w:id="73" w:author="803" w:date="2020-08-13T17:11:00Z">
            <w:rPr>
              <w:rFonts w:hint="eastAsia"/>
              <w:color w:val="0070C0"/>
            </w:rPr>
          </w:rPrChange>
        </w:rPr>
        <w:t>鄰近</w:t>
      </w:r>
      <w:r w:rsidR="003B1E16" w:rsidRPr="005777BD">
        <w:rPr>
          <w:rFonts w:hint="eastAsia"/>
          <w:strike/>
          <w:color w:val="0070C0"/>
          <w:rPrChange w:id="74" w:author="803" w:date="2020-08-13T17:11:00Z">
            <w:rPr>
              <w:rFonts w:hint="eastAsia"/>
              <w:color w:val="0070C0"/>
            </w:rPr>
          </w:rPrChange>
        </w:rPr>
        <w:t>點</w:t>
      </w:r>
      <w:r w:rsidR="00653A1B" w:rsidRPr="005777BD">
        <w:rPr>
          <w:rFonts w:hint="eastAsia"/>
          <w:strike/>
          <w:color w:val="0070C0"/>
          <w:rPrChange w:id="75" w:author="803" w:date="2020-08-13T17:11:00Z">
            <w:rPr>
              <w:rFonts w:hint="eastAsia"/>
              <w:color w:val="0070C0"/>
            </w:rPr>
          </w:rPrChange>
        </w:rPr>
        <w:t>填補法</w:t>
      </w:r>
      <w:r w:rsidR="00653A1B" w:rsidRPr="005777BD">
        <w:rPr>
          <w:rFonts w:hint="eastAsia"/>
          <w:strike/>
          <w:color w:val="0070C0"/>
          <w:rPrChange w:id="76" w:author="803" w:date="2020-08-13T17:11:00Z">
            <w:rPr>
              <w:rFonts w:hint="eastAsia"/>
              <w:color w:val="0070C0"/>
            </w:rPr>
          </w:rPrChange>
        </w:rPr>
        <w:t>k</w:t>
      </w:r>
      <w:r w:rsidR="00653A1B" w:rsidRPr="005777BD">
        <w:rPr>
          <w:rFonts w:hint="eastAsia"/>
          <w:strike/>
          <w:color w:val="0070C0"/>
          <w:rPrChange w:id="77" w:author="803" w:date="2020-08-13T17:11:00Z">
            <w:rPr>
              <w:rFonts w:hint="eastAsia"/>
              <w:color w:val="0070C0"/>
            </w:rPr>
          </w:rPrChange>
        </w:rPr>
        <w:t>值大小</w:t>
      </w:r>
      <w:r w:rsidR="00891ADF" w:rsidRPr="005777BD">
        <w:rPr>
          <w:rFonts w:hint="eastAsia"/>
          <w:strike/>
          <w:color w:val="0070C0"/>
          <w:rPrChange w:id="78" w:author="803" w:date="2020-08-13T17:11:00Z">
            <w:rPr>
              <w:rFonts w:hint="eastAsia"/>
              <w:color w:val="0070C0"/>
            </w:rPr>
          </w:rPrChange>
        </w:rPr>
        <w:t>與缺失比例對天際線結果的影響。實驗</w:t>
      </w:r>
      <w:proofErr w:type="gramStart"/>
      <w:r w:rsidR="00852839" w:rsidRPr="005777BD">
        <w:rPr>
          <w:rFonts w:hint="eastAsia"/>
          <w:strike/>
          <w:color w:val="0070C0"/>
          <w:rPrChange w:id="79" w:author="803" w:date="2020-08-13T17:11:00Z">
            <w:rPr>
              <w:rFonts w:hint="eastAsia"/>
              <w:color w:val="0070C0"/>
            </w:rPr>
          </w:rPrChange>
        </w:rPr>
        <w:t>一</w:t>
      </w:r>
      <w:proofErr w:type="gramEnd"/>
      <w:r w:rsidR="00891ADF" w:rsidRPr="005777BD">
        <w:rPr>
          <w:rFonts w:hint="eastAsia"/>
          <w:strike/>
          <w:color w:val="0070C0"/>
          <w:rPrChange w:id="80" w:author="803" w:date="2020-08-13T17:11:00Z">
            <w:rPr>
              <w:rFonts w:hint="eastAsia"/>
              <w:color w:val="0070C0"/>
            </w:rPr>
          </w:rPrChange>
        </w:rPr>
        <w:t>結果顯示</w:t>
      </w:r>
      <w:r w:rsidR="00E47641" w:rsidRPr="005777BD">
        <w:rPr>
          <w:rFonts w:hint="eastAsia"/>
          <w:strike/>
          <w:color w:val="0070C0"/>
          <w:rPrChange w:id="81" w:author="803" w:date="2020-08-13T17:11:00Z">
            <w:rPr>
              <w:rFonts w:hint="eastAsia"/>
              <w:color w:val="0070C0"/>
            </w:rPr>
          </w:rPrChange>
        </w:rPr>
        <w:t>，</w:t>
      </w:r>
      <w:r w:rsidR="00852839" w:rsidRPr="005777BD">
        <w:rPr>
          <w:rFonts w:hint="eastAsia"/>
          <w:strike/>
          <w:color w:val="0070C0"/>
          <w:rPrChange w:id="82" w:author="803" w:date="2020-08-13T17:11:00Z">
            <w:rPr>
              <w:rFonts w:hint="eastAsia"/>
              <w:color w:val="0070C0"/>
            </w:rPr>
          </w:rPrChange>
        </w:rPr>
        <w:t>當缺失比例夠大時，</w:t>
      </w:r>
      <w:r w:rsidR="00852839" w:rsidRPr="005777BD">
        <w:rPr>
          <w:rFonts w:hint="eastAsia"/>
          <w:strike/>
          <w:color w:val="0070C0"/>
          <w:rPrChange w:id="83" w:author="803" w:date="2020-08-13T17:11:00Z">
            <w:rPr>
              <w:rFonts w:hint="eastAsia"/>
              <w:color w:val="0070C0"/>
            </w:rPr>
          </w:rPrChange>
        </w:rPr>
        <w:t>k</w:t>
      </w:r>
      <w:r w:rsidR="00852839" w:rsidRPr="005777BD">
        <w:rPr>
          <w:rFonts w:hint="eastAsia"/>
          <w:strike/>
          <w:color w:val="0070C0"/>
          <w:rPrChange w:id="84" w:author="803" w:date="2020-08-13T17:11:00Z">
            <w:rPr>
              <w:rFonts w:hint="eastAsia"/>
              <w:color w:val="0070C0"/>
            </w:rPr>
          </w:rPrChange>
        </w:rPr>
        <w:t>值所能夠提供可參考的鄰近點效果會減少。故本研究方法所提出的演算法當中，不完全依賴</w:t>
      </w:r>
      <w:r w:rsidR="00852839" w:rsidRPr="005777BD">
        <w:rPr>
          <w:rFonts w:hint="eastAsia"/>
          <w:strike/>
          <w:color w:val="0070C0"/>
          <w:rPrChange w:id="85" w:author="803" w:date="2020-08-13T17:11:00Z">
            <w:rPr>
              <w:rFonts w:hint="eastAsia"/>
              <w:color w:val="0070C0"/>
            </w:rPr>
          </w:rPrChange>
        </w:rPr>
        <w:t>k</w:t>
      </w:r>
      <w:r w:rsidR="00852839" w:rsidRPr="005777BD">
        <w:rPr>
          <w:rFonts w:hint="eastAsia"/>
          <w:strike/>
          <w:color w:val="0070C0"/>
          <w:rPrChange w:id="86" w:author="803" w:date="2020-08-13T17:11:00Z">
            <w:rPr>
              <w:rFonts w:hint="eastAsia"/>
              <w:color w:val="0070C0"/>
            </w:rPr>
          </w:rPrChange>
        </w:rPr>
        <w:t>值所提供的鄰近點資訊做為參考</w:t>
      </w:r>
      <w:r w:rsidR="00AE710C" w:rsidRPr="005777BD">
        <w:rPr>
          <w:rFonts w:hint="eastAsia"/>
          <w:strike/>
          <w:color w:val="0070C0"/>
          <w:rPrChange w:id="87" w:author="803" w:date="2020-08-13T17:11:00Z">
            <w:rPr>
              <w:rFonts w:hint="eastAsia"/>
              <w:color w:val="0070C0"/>
            </w:rPr>
          </w:rPrChange>
        </w:rPr>
        <w:t>，</w:t>
      </w:r>
      <w:r w:rsidR="00142071" w:rsidRPr="005777BD">
        <w:rPr>
          <w:rFonts w:hint="eastAsia"/>
          <w:strike/>
          <w:color w:val="0070C0"/>
          <w:rPrChange w:id="88" w:author="803" w:date="2020-08-13T17:11:00Z">
            <w:rPr>
              <w:rFonts w:hint="eastAsia"/>
              <w:color w:val="0070C0"/>
            </w:rPr>
          </w:rPrChange>
        </w:rPr>
        <w:t>同時</w:t>
      </w:r>
      <w:r w:rsidR="004B454A" w:rsidRPr="005777BD">
        <w:rPr>
          <w:rFonts w:hint="eastAsia"/>
          <w:strike/>
          <w:color w:val="0070C0"/>
          <w:rPrChange w:id="89" w:author="803" w:date="2020-08-13T17:11:00Z">
            <w:rPr>
              <w:rFonts w:hint="eastAsia"/>
              <w:color w:val="0070C0"/>
            </w:rPr>
          </w:rPrChange>
        </w:rPr>
        <w:t>考慮了鄰近點的</w:t>
      </w:r>
      <w:r w:rsidR="00852839" w:rsidRPr="005777BD">
        <w:rPr>
          <w:rFonts w:hint="eastAsia"/>
          <w:strike/>
          <w:color w:val="0070C0"/>
          <w:rPrChange w:id="90" w:author="803" w:date="2020-08-13T17:11:00Z">
            <w:rPr>
              <w:rFonts w:hint="eastAsia"/>
              <w:color w:val="0070C0"/>
            </w:rPr>
          </w:rPrChange>
        </w:rPr>
        <w:t>缺失情形</w:t>
      </w:r>
      <w:r w:rsidR="004B454A" w:rsidRPr="005777BD">
        <w:rPr>
          <w:rFonts w:hint="eastAsia"/>
          <w:strike/>
          <w:color w:val="0070C0"/>
          <w:rPrChange w:id="91" w:author="803" w:date="2020-08-13T17:11:00Z">
            <w:rPr>
              <w:rFonts w:hint="eastAsia"/>
              <w:color w:val="0070C0"/>
            </w:rPr>
          </w:rPrChange>
        </w:rPr>
        <w:t>以</w:t>
      </w:r>
      <w:r w:rsidR="00852839" w:rsidRPr="005777BD">
        <w:rPr>
          <w:rFonts w:hint="eastAsia"/>
          <w:strike/>
          <w:color w:val="0070C0"/>
          <w:rPrChange w:id="92" w:author="803" w:date="2020-08-13T17:11:00Z">
            <w:rPr>
              <w:rFonts w:hint="eastAsia"/>
              <w:color w:val="0070C0"/>
            </w:rPr>
          </w:rPrChange>
        </w:rPr>
        <w:t>評估鄰近</w:t>
      </w:r>
      <w:r w:rsidR="004B454A" w:rsidRPr="005777BD">
        <w:rPr>
          <w:rFonts w:hint="eastAsia"/>
          <w:strike/>
          <w:color w:val="0070C0"/>
          <w:rPrChange w:id="93" w:author="803" w:date="2020-08-13T17:11:00Z">
            <w:rPr>
              <w:rFonts w:hint="eastAsia"/>
              <w:color w:val="0070C0"/>
            </w:rPr>
          </w:rPrChange>
        </w:rPr>
        <w:t>點數值</w:t>
      </w:r>
      <w:r w:rsidR="00852839" w:rsidRPr="005777BD">
        <w:rPr>
          <w:rFonts w:hint="eastAsia"/>
          <w:strike/>
          <w:color w:val="0070C0"/>
          <w:rPrChange w:id="94" w:author="803" w:date="2020-08-13T17:11:00Z">
            <w:rPr>
              <w:rFonts w:hint="eastAsia"/>
              <w:color w:val="0070C0"/>
            </w:rPr>
          </w:rPrChange>
        </w:rPr>
        <w:t>的可參考性</w:t>
      </w:r>
      <w:r w:rsidR="005A7706" w:rsidRPr="005777BD">
        <w:rPr>
          <w:rFonts w:hint="eastAsia"/>
          <w:strike/>
          <w:color w:val="0070C0"/>
          <w:rPrChange w:id="95" w:author="803" w:date="2020-08-13T17:11:00Z">
            <w:rPr>
              <w:rFonts w:hint="eastAsia"/>
              <w:color w:val="0070C0"/>
            </w:rPr>
          </w:rPrChange>
        </w:rPr>
        <w:t>。</w:t>
      </w:r>
      <w:r w:rsidR="00880A28" w:rsidRPr="005777BD">
        <w:rPr>
          <w:rFonts w:hint="eastAsia"/>
          <w:strike/>
          <w:color w:val="0070C0"/>
          <w:rPrChange w:id="96" w:author="803" w:date="2020-08-13T17:11:00Z">
            <w:rPr>
              <w:rFonts w:hint="eastAsia"/>
              <w:color w:val="0070C0"/>
            </w:rPr>
          </w:rPrChange>
        </w:rPr>
        <w:t>實驗二比較各填補法所產生的天際線與原天際線的相似程度，</w:t>
      </w:r>
      <w:r w:rsidR="00BC60E9" w:rsidRPr="005777BD">
        <w:rPr>
          <w:rFonts w:hint="eastAsia"/>
          <w:strike/>
          <w:color w:val="0070C0"/>
          <w:rPrChange w:id="97" w:author="803" w:date="2020-08-13T17:11:00Z">
            <w:rPr>
              <w:rFonts w:hint="eastAsia"/>
              <w:color w:val="0070C0"/>
            </w:rPr>
          </w:rPrChange>
        </w:rPr>
        <w:t>實驗二結果顯示</w:t>
      </w:r>
      <w:r w:rsidR="007C6F9E" w:rsidRPr="005777BD">
        <w:rPr>
          <w:rFonts w:hint="eastAsia"/>
          <w:strike/>
          <w:color w:val="0070C0"/>
          <w:rPrChange w:id="98" w:author="803" w:date="2020-08-13T17:11:00Z">
            <w:rPr>
              <w:rFonts w:hint="eastAsia"/>
              <w:color w:val="0070C0"/>
            </w:rPr>
          </w:rPrChange>
        </w:rPr>
        <w:t>在不同</w:t>
      </w:r>
      <w:r w:rsidR="007C6F9E" w:rsidRPr="005777BD">
        <w:rPr>
          <w:rFonts w:hint="eastAsia"/>
          <w:strike/>
          <w:color w:val="0070C0"/>
          <w:rPrChange w:id="99" w:author="803" w:date="2020-08-13T17:11:00Z">
            <w:rPr>
              <w:rFonts w:hint="eastAsia"/>
              <w:color w:val="0070C0"/>
            </w:rPr>
          </w:rPrChange>
        </w:rPr>
        <w:t>k</w:t>
      </w:r>
      <w:proofErr w:type="gramStart"/>
      <w:r w:rsidR="007C6F9E" w:rsidRPr="005777BD">
        <w:rPr>
          <w:rFonts w:hint="eastAsia"/>
          <w:strike/>
          <w:color w:val="0070C0"/>
          <w:rPrChange w:id="100" w:author="803" w:date="2020-08-13T17:11:00Z">
            <w:rPr>
              <w:rFonts w:hint="eastAsia"/>
              <w:color w:val="0070C0"/>
            </w:rPr>
          </w:rPrChange>
        </w:rPr>
        <w:t>值下</w:t>
      </w:r>
      <w:proofErr w:type="gramEnd"/>
      <w:r w:rsidR="007C6F9E" w:rsidRPr="005777BD">
        <w:rPr>
          <w:rFonts w:hint="eastAsia"/>
          <w:strike/>
          <w:color w:val="0070C0"/>
          <w:rPrChange w:id="101" w:author="803" w:date="2020-08-13T17:11:00Z">
            <w:rPr>
              <w:rFonts w:hint="eastAsia"/>
              <w:color w:val="0070C0"/>
            </w:rPr>
          </w:rPrChange>
        </w:rPr>
        <w:t>，本研究所提出的方法</w:t>
      </w:r>
      <w:r w:rsidR="009D40A5" w:rsidRPr="005777BD">
        <w:rPr>
          <w:rFonts w:hint="eastAsia"/>
          <w:strike/>
          <w:color w:val="0070C0"/>
          <w:rPrChange w:id="102" w:author="803" w:date="2020-08-13T17:11:00Z">
            <w:rPr>
              <w:rFonts w:hint="eastAsia"/>
              <w:color w:val="0070C0"/>
            </w:rPr>
          </w:rPrChange>
        </w:rPr>
        <w:t>與原天際線的相似度</w:t>
      </w:r>
      <w:r w:rsidR="007C6F9E" w:rsidRPr="005777BD">
        <w:rPr>
          <w:rFonts w:hint="eastAsia"/>
          <w:strike/>
          <w:color w:val="0070C0"/>
          <w:rPrChange w:id="103" w:author="803" w:date="2020-08-13T17:11:00Z">
            <w:rPr>
              <w:rFonts w:hint="eastAsia"/>
              <w:color w:val="0070C0"/>
            </w:rPr>
          </w:rPrChange>
        </w:rPr>
        <w:t>都比</w:t>
      </w:r>
      <w:r w:rsidR="003B1E16" w:rsidRPr="005777BD">
        <w:rPr>
          <w:rFonts w:hint="eastAsia"/>
          <w:strike/>
          <w:color w:val="0070C0"/>
          <w:rPrChange w:id="104" w:author="803" w:date="2020-08-13T17:11:00Z">
            <w:rPr>
              <w:rFonts w:hint="eastAsia"/>
              <w:color w:val="0070C0"/>
            </w:rPr>
          </w:rPrChange>
        </w:rPr>
        <w:t>原始</w:t>
      </w:r>
      <w:r w:rsidR="007C6F9E" w:rsidRPr="005777BD">
        <w:rPr>
          <w:rFonts w:hint="eastAsia"/>
          <w:strike/>
          <w:color w:val="0070C0"/>
          <w:rPrChange w:id="105" w:author="803" w:date="2020-08-13T17:11:00Z">
            <w:rPr>
              <w:rFonts w:hint="eastAsia"/>
              <w:color w:val="0070C0"/>
            </w:rPr>
          </w:rPrChange>
        </w:rPr>
        <w:t>k</w:t>
      </w:r>
      <w:r w:rsidR="007C6F9E" w:rsidRPr="005777BD">
        <w:rPr>
          <w:rFonts w:hint="eastAsia"/>
          <w:strike/>
          <w:color w:val="0070C0"/>
          <w:rPrChange w:id="106" w:author="803" w:date="2020-08-13T17:11:00Z">
            <w:rPr>
              <w:rFonts w:hint="eastAsia"/>
              <w:color w:val="0070C0"/>
            </w:rPr>
          </w:rPrChange>
        </w:rPr>
        <w:t>鄰近</w:t>
      </w:r>
      <w:r w:rsidR="003B1E16" w:rsidRPr="005777BD">
        <w:rPr>
          <w:rFonts w:hint="eastAsia"/>
          <w:strike/>
          <w:color w:val="0070C0"/>
          <w:rPrChange w:id="107" w:author="803" w:date="2020-08-13T17:11:00Z">
            <w:rPr>
              <w:rFonts w:hint="eastAsia"/>
              <w:color w:val="0070C0"/>
            </w:rPr>
          </w:rPrChange>
        </w:rPr>
        <w:t>點</w:t>
      </w:r>
      <w:r w:rsidR="007C6F9E" w:rsidRPr="005777BD">
        <w:rPr>
          <w:rFonts w:hint="eastAsia"/>
          <w:strike/>
          <w:color w:val="0070C0"/>
          <w:rPrChange w:id="108" w:author="803" w:date="2020-08-13T17:11:00Z">
            <w:rPr>
              <w:rFonts w:hint="eastAsia"/>
              <w:color w:val="0070C0"/>
            </w:rPr>
          </w:rPrChange>
        </w:rPr>
        <w:t>填補法</w:t>
      </w:r>
      <w:r w:rsidR="009D40A5" w:rsidRPr="005777BD">
        <w:rPr>
          <w:rFonts w:hint="eastAsia"/>
          <w:strike/>
          <w:color w:val="0070C0"/>
          <w:rPrChange w:id="109" w:author="803" w:date="2020-08-13T17:11:00Z">
            <w:rPr>
              <w:rFonts w:hint="eastAsia"/>
              <w:color w:val="0070C0"/>
            </w:rPr>
          </w:rPrChange>
        </w:rPr>
        <w:t>好</w:t>
      </w:r>
      <w:r w:rsidR="009D40A5" w:rsidRPr="005777BD">
        <w:rPr>
          <w:rFonts w:hint="eastAsia"/>
          <w:strike/>
          <w:color w:val="0070C0"/>
          <w:rPrChange w:id="110" w:author="803" w:date="2020-08-13T17:11:00Z">
            <w:rPr>
              <w:rFonts w:hint="eastAsia"/>
              <w:color w:val="0070C0"/>
            </w:rPr>
          </w:rPrChange>
        </w:rPr>
        <w:t>3</w:t>
      </w:r>
      <w:r w:rsidR="009D40A5" w:rsidRPr="005777BD">
        <w:rPr>
          <w:rFonts w:hint="eastAsia"/>
          <w:strike/>
          <w:color w:val="0070C0"/>
          <w:rPrChange w:id="111" w:author="803" w:date="2020-08-13T17:11:00Z">
            <w:rPr>
              <w:rFonts w:hint="eastAsia"/>
              <w:color w:val="0070C0"/>
            </w:rPr>
          </w:rPrChange>
        </w:rPr>
        <w:t>到</w:t>
      </w:r>
      <w:r w:rsidR="009D40A5" w:rsidRPr="005777BD">
        <w:rPr>
          <w:rFonts w:hint="eastAsia"/>
          <w:strike/>
          <w:color w:val="0070C0"/>
          <w:rPrChange w:id="112" w:author="803" w:date="2020-08-13T17:11:00Z">
            <w:rPr>
              <w:rFonts w:hint="eastAsia"/>
              <w:color w:val="0070C0"/>
            </w:rPr>
          </w:rPrChange>
        </w:rPr>
        <w:t>6</w:t>
      </w:r>
      <w:r w:rsidR="009D40A5" w:rsidRPr="005777BD">
        <w:rPr>
          <w:rFonts w:hint="eastAsia"/>
          <w:strike/>
          <w:color w:val="0070C0"/>
          <w:rPrChange w:id="113" w:author="803" w:date="2020-08-13T17:11:00Z">
            <w:rPr>
              <w:rFonts w:hint="eastAsia"/>
              <w:color w:val="0070C0"/>
            </w:rPr>
          </w:rPrChange>
        </w:rPr>
        <w:t>倍。即使在</w:t>
      </w:r>
      <w:r w:rsidR="009D40A5" w:rsidRPr="005777BD">
        <w:rPr>
          <w:rFonts w:hint="eastAsia"/>
          <w:strike/>
          <w:color w:val="0070C0"/>
          <w:rPrChange w:id="114" w:author="803" w:date="2020-08-13T17:11:00Z">
            <w:rPr>
              <w:rFonts w:hint="eastAsia"/>
              <w:color w:val="0070C0"/>
            </w:rPr>
          </w:rPrChange>
        </w:rPr>
        <w:t>k</w:t>
      </w:r>
      <w:r w:rsidR="009D40A5" w:rsidRPr="005777BD">
        <w:rPr>
          <w:rFonts w:hint="eastAsia"/>
          <w:strike/>
          <w:color w:val="0070C0"/>
          <w:rPrChange w:id="115" w:author="803" w:date="2020-08-13T17:11:00Z">
            <w:rPr>
              <w:rFonts w:hint="eastAsia"/>
              <w:color w:val="0070C0"/>
            </w:rPr>
          </w:rPrChange>
        </w:rPr>
        <w:t>值很大的時候，</w:t>
      </w:r>
      <w:r w:rsidR="003B1E16" w:rsidRPr="005777BD">
        <w:rPr>
          <w:rFonts w:hint="eastAsia"/>
          <w:strike/>
          <w:color w:val="0070C0"/>
          <w:rPrChange w:id="116" w:author="803" w:date="2020-08-13T17:11:00Z">
            <w:rPr>
              <w:rFonts w:hint="eastAsia"/>
              <w:color w:val="0070C0"/>
            </w:rPr>
          </w:rPrChange>
        </w:rPr>
        <w:t>原始</w:t>
      </w:r>
      <w:r w:rsidR="009D40A5" w:rsidRPr="005777BD">
        <w:rPr>
          <w:rFonts w:hint="eastAsia"/>
          <w:strike/>
          <w:color w:val="0070C0"/>
          <w:rPrChange w:id="117" w:author="803" w:date="2020-08-13T17:11:00Z">
            <w:rPr>
              <w:rFonts w:hint="eastAsia"/>
              <w:color w:val="0070C0"/>
            </w:rPr>
          </w:rPrChange>
        </w:rPr>
        <w:t>k</w:t>
      </w:r>
      <w:r w:rsidR="009D40A5" w:rsidRPr="005777BD">
        <w:rPr>
          <w:rFonts w:hint="eastAsia"/>
          <w:strike/>
          <w:color w:val="0070C0"/>
          <w:rPrChange w:id="118" w:author="803" w:date="2020-08-13T17:11:00Z">
            <w:rPr>
              <w:rFonts w:hint="eastAsia"/>
              <w:color w:val="0070C0"/>
            </w:rPr>
          </w:rPrChange>
        </w:rPr>
        <w:t>鄰近</w:t>
      </w:r>
      <w:r w:rsidR="003B1E16" w:rsidRPr="005777BD">
        <w:rPr>
          <w:rFonts w:hint="eastAsia"/>
          <w:strike/>
          <w:color w:val="0070C0"/>
          <w:rPrChange w:id="119" w:author="803" w:date="2020-08-13T17:11:00Z">
            <w:rPr>
              <w:rFonts w:hint="eastAsia"/>
              <w:color w:val="0070C0"/>
            </w:rPr>
          </w:rPrChange>
        </w:rPr>
        <w:t>點</w:t>
      </w:r>
      <w:r w:rsidR="009D40A5" w:rsidRPr="005777BD">
        <w:rPr>
          <w:rFonts w:hint="eastAsia"/>
          <w:strike/>
          <w:color w:val="0070C0"/>
          <w:rPrChange w:id="120" w:author="803" w:date="2020-08-13T17:11:00Z">
            <w:rPr>
              <w:rFonts w:hint="eastAsia"/>
              <w:color w:val="0070C0"/>
            </w:rPr>
          </w:rPrChange>
        </w:rPr>
        <w:t>填補法最具有優勢下，當缺失值比例超過</w:t>
      </w:r>
      <w:r w:rsidR="009D40A5" w:rsidRPr="005777BD">
        <w:rPr>
          <w:rFonts w:hint="eastAsia"/>
          <w:strike/>
          <w:color w:val="0070C0"/>
          <w:rPrChange w:id="121" w:author="803" w:date="2020-08-13T17:11:00Z">
            <w:rPr>
              <w:rFonts w:hint="eastAsia"/>
              <w:color w:val="0070C0"/>
            </w:rPr>
          </w:rPrChange>
        </w:rPr>
        <w:t>35%</w:t>
      </w:r>
      <w:r w:rsidR="00DB479A" w:rsidRPr="005777BD">
        <w:rPr>
          <w:rFonts w:hint="eastAsia"/>
          <w:strike/>
          <w:color w:val="0070C0"/>
          <w:rPrChange w:id="122" w:author="803" w:date="2020-08-13T17:11:00Z">
            <w:rPr>
              <w:rFonts w:hint="eastAsia"/>
              <w:color w:val="0070C0"/>
            </w:rPr>
          </w:rPrChange>
        </w:rPr>
        <w:t>，其產生的天際線與原天際線的</w:t>
      </w:r>
      <w:r w:rsidR="009D40A5" w:rsidRPr="005777BD">
        <w:rPr>
          <w:rFonts w:hint="eastAsia"/>
          <w:strike/>
          <w:color w:val="0070C0"/>
          <w:rPrChange w:id="123" w:author="803" w:date="2020-08-13T17:11:00Z">
            <w:rPr>
              <w:rFonts w:hint="eastAsia"/>
              <w:color w:val="0070C0"/>
            </w:rPr>
          </w:rPrChange>
        </w:rPr>
        <w:t>相似度會驟降</w:t>
      </w:r>
      <w:r w:rsidR="009231B9" w:rsidRPr="005777BD">
        <w:rPr>
          <w:rFonts w:hint="eastAsia"/>
          <w:strike/>
          <w:color w:val="0070C0"/>
          <w:rPrChange w:id="124" w:author="803" w:date="2020-08-13T17:11:00Z">
            <w:rPr>
              <w:rFonts w:hint="eastAsia"/>
              <w:color w:val="0070C0"/>
            </w:rPr>
          </w:rPrChange>
        </w:rPr>
        <w:t>至</w:t>
      </w:r>
      <w:r w:rsidR="009231B9" w:rsidRPr="005777BD">
        <w:rPr>
          <w:rFonts w:hint="eastAsia"/>
          <w:strike/>
          <w:color w:val="0070C0"/>
          <w:rPrChange w:id="125" w:author="803" w:date="2020-08-13T17:11:00Z">
            <w:rPr>
              <w:rFonts w:hint="eastAsia"/>
              <w:color w:val="0070C0"/>
            </w:rPr>
          </w:rPrChange>
        </w:rPr>
        <w:t>50%</w:t>
      </w:r>
      <w:r w:rsidR="009231B9" w:rsidRPr="005777BD">
        <w:rPr>
          <w:rFonts w:hint="eastAsia"/>
          <w:strike/>
          <w:color w:val="0070C0"/>
          <w:rPrChange w:id="126" w:author="803" w:date="2020-08-13T17:11:00Z">
            <w:rPr>
              <w:rFonts w:hint="eastAsia"/>
              <w:color w:val="0070C0"/>
            </w:rPr>
          </w:rPrChange>
        </w:rPr>
        <w:t>至</w:t>
      </w:r>
      <w:r w:rsidR="009231B9" w:rsidRPr="005777BD">
        <w:rPr>
          <w:rFonts w:hint="eastAsia"/>
          <w:strike/>
          <w:color w:val="0070C0"/>
          <w:rPrChange w:id="127" w:author="803" w:date="2020-08-13T17:11:00Z">
            <w:rPr>
              <w:rFonts w:hint="eastAsia"/>
              <w:color w:val="0070C0"/>
            </w:rPr>
          </w:rPrChange>
        </w:rPr>
        <w:t>60%</w:t>
      </w:r>
      <w:r w:rsidR="009D40A5" w:rsidRPr="005777BD">
        <w:rPr>
          <w:rFonts w:hint="eastAsia"/>
          <w:strike/>
          <w:color w:val="0070C0"/>
          <w:rPrChange w:id="128" w:author="803" w:date="2020-08-13T17:11:00Z">
            <w:rPr>
              <w:rFonts w:hint="eastAsia"/>
              <w:color w:val="0070C0"/>
            </w:rPr>
          </w:rPrChange>
        </w:rPr>
        <w:t>，</w:t>
      </w:r>
      <w:r w:rsidR="00387406" w:rsidRPr="005777BD">
        <w:rPr>
          <w:rFonts w:hint="eastAsia"/>
          <w:strike/>
          <w:color w:val="0070C0"/>
          <w:rPrChange w:id="129" w:author="803" w:date="2020-08-13T17:11:00Z">
            <w:rPr>
              <w:rFonts w:hint="eastAsia"/>
              <w:color w:val="0070C0"/>
            </w:rPr>
          </w:rPrChange>
        </w:rPr>
        <w:t>而</w:t>
      </w:r>
      <w:r w:rsidR="009D40A5" w:rsidRPr="005777BD">
        <w:rPr>
          <w:rFonts w:hint="eastAsia"/>
          <w:strike/>
          <w:color w:val="0070C0"/>
          <w:rPrChange w:id="130" w:author="803" w:date="2020-08-13T17:11:00Z">
            <w:rPr>
              <w:rFonts w:hint="eastAsia"/>
              <w:color w:val="0070C0"/>
            </w:rPr>
          </w:rPrChange>
        </w:rPr>
        <w:t>本研究所提出</w:t>
      </w:r>
      <w:bookmarkStart w:id="131" w:name="_GoBack"/>
      <w:bookmarkEnd w:id="131"/>
      <w:r w:rsidR="009D40A5" w:rsidRPr="005777BD">
        <w:rPr>
          <w:rFonts w:hint="eastAsia"/>
          <w:strike/>
          <w:color w:val="0070C0"/>
          <w:rPrChange w:id="132" w:author="803" w:date="2020-08-13T17:11:00Z">
            <w:rPr>
              <w:rFonts w:hint="eastAsia"/>
              <w:color w:val="0070C0"/>
            </w:rPr>
          </w:rPrChange>
        </w:rPr>
        <w:t>的演算法</w:t>
      </w:r>
      <w:r w:rsidR="00663CB9" w:rsidRPr="005777BD">
        <w:rPr>
          <w:rFonts w:hint="eastAsia"/>
          <w:strike/>
          <w:color w:val="0070C0"/>
          <w:rPrChange w:id="133" w:author="803" w:date="2020-08-13T17:11:00Z">
            <w:rPr>
              <w:rFonts w:hint="eastAsia"/>
              <w:color w:val="0070C0"/>
            </w:rPr>
          </w:rPrChange>
        </w:rPr>
        <w:t>即使在高於</w:t>
      </w:r>
      <w:r w:rsidR="00663CB9" w:rsidRPr="005777BD">
        <w:rPr>
          <w:rFonts w:hint="eastAsia"/>
          <w:strike/>
          <w:color w:val="0070C0"/>
          <w:rPrChange w:id="134" w:author="803" w:date="2020-08-13T17:11:00Z">
            <w:rPr>
              <w:rFonts w:hint="eastAsia"/>
              <w:color w:val="0070C0"/>
            </w:rPr>
          </w:rPrChange>
        </w:rPr>
        <w:t>80%</w:t>
      </w:r>
      <w:r w:rsidR="00663CB9" w:rsidRPr="005777BD">
        <w:rPr>
          <w:rFonts w:hint="eastAsia"/>
          <w:strike/>
          <w:color w:val="0070C0"/>
          <w:rPrChange w:id="135" w:author="803" w:date="2020-08-13T17:11:00Z">
            <w:rPr>
              <w:rFonts w:hint="eastAsia"/>
              <w:color w:val="0070C0"/>
            </w:rPr>
          </w:rPrChange>
        </w:rPr>
        <w:t>的缺失值比例</w:t>
      </w:r>
      <w:r w:rsidR="000929CF" w:rsidRPr="005777BD">
        <w:rPr>
          <w:rFonts w:hint="eastAsia"/>
          <w:strike/>
          <w:color w:val="0070C0"/>
          <w:rPrChange w:id="136" w:author="803" w:date="2020-08-13T17:11:00Z">
            <w:rPr>
              <w:rFonts w:hint="eastAsia"/>
              <w:color w:val="0070C0"/>
            </w:rPr>
          </w:rPrChange>
        </w:rPr>
        <w:t>，相似度</w:t>
      </w:r>
      <w:r w:rsidR="009D40A5" w:rsidRPr="005777BD">
        <w:rPr>
          <w:rFonts w:hint="eastAsia"/>
          <w:strike/>
          <w:color w:val="0070C0"/>
          <w:rPrChange w:id="137" w:author="803" w:date="2020-08-13T17:11:00Z">
            <w:rPr>
              <w:rFonts w:hint="eastAsia"/>
              <w:color w:val="0070C0"/>
            </w:rPr>
          </w:rPrChange>
        </w:rPr>
        <w:t>仍能維持在</w:t>
      </w:r>
      <w:r w:rsidR="009D40A5" w:rsidRPr="005777BD">
        <w:rPr>
          <w:rFonts w:hint="eastAsia"/>
          <w:strike/>
          <w:color w:val="0070C0"/>
          <w:rPrChange w:id="138" w:author="803" w:date="2020-08-13T17:11:00Z">
            <w:rPr>
              <w:rFonts w:hint="eastAsia"/>
              <w:color w:val="0070C0"/>
            </w:rPr>
          </w:rPrChange>
        </w:rPr>
        <w:t>50%</w:t>
      </w:r>
      <w:r w:rsidR="009D40A5" w:rsidRPr="005777BD">
        <w:rPr>
          <w:rFonts w:hint="eastAsia"/>
          <w:strike/>
          <w:color w:val="0070C0"/>
          <w:rPrChange w:id="139" w:author="803" w:date="2020-08-13T17:11:00Z">
            <w:rPr>
              <w:rFonts w:hint="eastAsia"/>
              <w:color w:val="0070C0"/>
            </w:rPr>
          </w:rPrChange>
        </w:rPr>
        <w:t>的相似度左右</w:t>
      </w:r>
      <w:r w:rsidR="00387406" w:rsidRPr="005777BD">
        <w:rPr>
          <w:rFonts w:hint="eastAsia"/>
          <w:strike/>
          <w:color w:val="0070C0"/>
          <w:rPrChange w:id="140" w:author="803" w:date="2020-08-13T17:11:00Z">
            <w:rPr>
              <w:rFonts w:hint="eastAsia"/>
              <w:color w:val="0070C0"/>
            </w:rPr>
          </w:rPrChange>
        </w:rPr>
        <w:t>，顯示出</w:t>
      </w:r>
      <w:r w:rsidR="003B1E16" w:rsidRPr="005777BD">
        <w:rPr>
          <w:rFonts w:hint="eastAsia"/>
          <w:strike/>
          <w:color w:val="0070C0"/>
          <w:rPrChange w:id="141" w:author="803" w:date="2020-08-13T17:11:00Z">
            <w:rPr>
              <w:rFonts w:hint="eastAsia"/>
              <w:color w:val="0070C0"/>
            </w:rPr>
          </w:rPrChange>
        </w:rPr>
        <w:t>原始</w:t>
      </w:r>
      <w:r w:rsidR="00387406" w:rsidRPr="005777BD">
        <w:rPr>
          <w:rFonts w:hint="eastAsia"/>
          <w:strike/>
          <w:color w:val="0070C0"/>
          <w:rPrChange w:id="142" w:author="803" w:date="2020-08-13T17:11:00Z">
            <w:rPr>
              <w:rFonts w:hint="eastAsia"/>
              <w:color w:val="0070C0"/>
            </w:rPr>
          </w:rPrChange>
        </w:rPr>
        <w:t>k</w:t>
      </w:r>
      <w:r w:rsidR="00387406" w:rsidRPr="005777BD">
        <w:rPr>
          <w:rFonts w:hint="eastAsia"/>
          <w:strike/>
          <w:color w:val="0070C0"/>
          <w:rPrChange w:id="143" w:author="803" w:date="2020-08-13T17:11:00Z">
            <w:rPr>
              <w:rFonts w:hint="eastAsia"/>
              <w:color w:val="0070C0"/>
            </w:rPr>
          </w:rPrChange>
        </w:rPr>
        <w:t>鄰近</w:t>
      </w:r>
      <w:r w:rsidR="003B1E16" w:rsidRPr="005777BD">
        <w:rPr>
          <w:rFonts w:hint="eastAsia"/>
          <w:strike/>
          <w:color w:val="0070C0"/>
          <w:rPrChange w:id="144" w:author="803" w:date="2020-08-13T17:11:00Z">
            <w:rPr>
              <w:rFonts w:hint="eastAsia"/>
              <w:color w:val="0070C0"/>
            </w:rPr>
          </w:rPrChange>
        </w:rPr>
        <w:t>點</w:t>
      </w:r>
      <w:r w:rsidR="00387406" w:rsidRPr="005777BD">
        <w:rPr>
          <w:rFonts w:hint="eastAsia"/>
          <w:strike/>
          <w:color w:val="0070C0"/>
          <w:rPrChange w:id="145" w:author="803" w:date="2020-08-13T17:11:00Z">
            <w:rPr>
              <w:rFonts w:hint="eastAsia"/>
              <w:color w:val="0070C0"/>
            </w:rPr>
          </w:rPrChange>
        </w:rPr>
        <w:t>填補法對缺失值較高的不完整</w:t>
      </w:r>
      <w:r w:rsidR="00387406">
        <w:rPr>
          <w:rFonts w:hint="eastAsia"/>
          <w:color w:val="0070C0"/>
        </w:rPr>
        <w:lastRenderedPageBreak/>
        <w:t>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p>
    <w:p w14:paraId="6E7159C6" w14:textId="20DE4371" w:rsidR="000A779C" w:rsidRPr="004C7FEB" w:rsidRDefault="0059581B" w:rsidP="0059581B">
      <w:pPr>
        <w:pPrChange w:id="146" w:author="803" w:date="2020-08-13T17:10:00Z">
          <w:pPr>
            <w:ind w:firstLine="425"/>
          </w:pPr>
        </w:pPrChange>
      </w:pPr>
      <w:ins w:id="147" w:author="803" w:date="2020-08-13T17:10:00Z">
        <w:r w:rsidRPr="00372222">
          <w:rPr>
            <w:rFonts w:cs="Times New Roman" w:hint="eastAsia"/>
            <w:color w:val="000000" w:themeColor="text1"/>
            <w:szCs w:val="24"/>
          </w:rPr>
          <w:t>本方法面對不同缺失率均具有良好的填補效果。</w:t>
        </w:r>
      </w:ins>
      <w:del w:id="148" w:author="803" w:date="2020-08-13T17:10:00Z">
        <w:r w:rsidR="00E47641" w:rsidDel="0059581B">
          <w:rPr>
            <w:rFonts w:hint="eastAsia"/>
          </w:rPr>
          <w:delText xml:space="preserve">  </w:delText>
        </w:r>
      </w:del>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49" w:name="_Toc47633459"/>
      <w:r>
        <w:rPr>
          <w:rFonts w:hint="eastAsia"/>
          <w:shd w:val="clear" w:color="auto" w:fill="FFFFFF"/>
        </w:rPr>
        <w:lastRenderedPageBreak/>
        <w:t>相關研究</w:t>
      </w:r>
      <w:bookmarkEnd w:id="149"/>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50"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50"/>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51" w:name="_Toc47633461"/>
      <w:r>
        <w:rPr>
          <w:rFonts w:hint="eastAsia"/>
        </w:rPr>
        <w:t>2.2</w:t>
      </w:r>
      <w:r>
        <w:rPr>
          <w:rFonts w:hint="eastAsia"/>
        </w:rPr>
        <w:t>缺失資料</w:t>
      </w:r>
      <w:r w:rsidR="00912DCF">
        <w:rPr>
          <w:rFonts w:hint="eastAsia"/>
        </w:rPr>
        <w:t>類型與缺失值</w:t>
      </w:r>
      <w:r>
        <w:rPr>
          <w:rFonts w:hint="eastAsia"/>
        </w:rPr>
        <w:t>處理技術</w:t>
      </w:r>
      <w:bookmarkEnd w:id="151"/>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52" w:name="_Toc47633462"/>
      <w:r>
        <w:rPr>
          <w:rFonts w:cs="Times New Roman" w:hint="eastAsia"/>
        </w:rPr>
        <w:t>2.2.1</w:t>
      </w:r>
      <w:r w:rsidR="008B38A7">
        <w:rPr>
          <w:rFonts w:cs="Times New Roman" w:hint="eastAsia"/>
        </w:rPr>
        <w:t>資料</w:t>
      </w:r>
      <w:r w:rsidR="00A81C57">
        <w:rPr>
          <w:rFonts w:cs="Times New Roman" w:hint="eastAsia"/>
        </w:rPr>
        <w:t>缺失類型</w:t>
      </w:r>
      <w:bookmarkEnd w:id="15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53" w:name="_Toc47633463"/>
      <w:r>
        <w:rPr>
          <w:rFonts w:cs="Times New Roman" w:hint="eastAsia"/>
        </w:rPr>
        <w:t>2.2.2</w:t>
      </w:r>
      <w:r>
        <w:rPr>
          <w:rFonts w:cs="Times New Roman" w:hint="eastAsia"/>
        </w:rPr>
        <w:t>缺失值的處理技術</w:t>
      </w:r>
      <w:bookmarkEnd w:id="153"/>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4" w:name="_Toc47633464"/>
      <w:r>
        <w:rPr>
          <w:rFonts w:hint="eastAsia"/>
        </w:rPr>
        <w:t>2.3</w:t>
      </w:r>
      <w:r w:rsidR="001F6983">
        <w:rPr>
          <w:rFonts w:hint="eastAsia"/>
        </w:rPr>
        <w:t>缺失值</w:t>
      </w:r>
      <w:r>
        <w:rPr>
          <w:rFonts w:hint="eastAsia"/>
        </w:rPr>
        <w:t>填補法</w:t>
      </w:r>
      <w:bookmarkEnd w:id="154"/>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5"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5"/>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56" w:name="_Ref44814096"/>
      <w:bookmarkStart w:id="157" w:name="_Toc47633466"/>
      <w:r>
        <w:rPr>
          <w:rFonts w:hint="eastAsia"/>
        </w:rPr>
        <w:lastRenderedPageBreak/>
        <w:t>問題與方法</w:t>
      </w:r>
      <w:bookmarkEnd w:id="156"/>
      <w:bookmarkEnd w:id="157"/>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58"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158"/>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59" w:name="_Toc47633468"/>
      <w:r>
        <w:rPr>
          <w:rFonts w:hint="eastAsia"/>
        </w:rPr>
        <w:t>3</w:t>
      </w:r>
      <w:r w:rsidR="00AB148B">
        <w:rPr>
          <w:rFonts w:hint="eastAsia"/>
        </w:rPr>
        <w:t>.</w:t>
      </w:r>
      <w:r w:rsidR="001D147A">
        <w:t>2</w:t>
      </w:r>
      <w:r w:rsidR="00AB148B">
        <w:rPr>
          <w:rFonts w:hint="eastAsia"/>
        </w:rPr>
        <w:t>問題定義</w:t>
      </w:r>
      <w:bookmarkEnd w:id="159"/>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160" w:name="_Toc47633469"/>
      <w:r>
        <w:rPr>
          <w:rFonts w:hint="eastAsia"/>
        </w:rPr>
        <w:lastRenderedPageBreak/>
        <w:t>3.</w:t>
      </w:r>
      <w:r w:rsidR="001D147A">
        <w:t>3</w:t>
      </w:r>
      <w:r>
        <w:rPr>
          <w:rFonts w:hint="eastAsia"/>
        </w:rPr>
        <w:t>問題分析</w:t>
      </w:r>
      <w:bookmarkEnd w:id="160"/>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161" w:name="_Ref44811388"/>
      <w:bookmarkStart w:id="162"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161"/>
      <w:bookmarkEnd w:id="162"/>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163"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16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均被設</w:t>
      </w:r>
      <w:proofErr w:type="gramEnd"/>
      <w:r>
        <w:rPr>
          <w:rFonts w:hint="eastAsia"/>
        </w:rPr>
        <w:t>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164" w:name="_Ref44811120"/>
      <w:r>
        <w:br w:type="page"/>
      </w:r>
    </w:p>
    <w:p w14:paraId="329A3C89" w14:textId="44FE230C" w:rsidR="00182CDB" w:rsidRPr="009E5A84" w:rsidRDefault="00182CDB" w:rsidP="00182CDB">
      <w:pPr>
        <w:pStyle w:val="af7"/>
        <w:jc w:val="center"/>
        <w:rPr>
          <w:sz w:val="24"/>
          <w:szCs w:val="24"/>
        </w:rPr>
      </w:pPr>
      <w:bookmarkStart w:id="165"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164"/>
      <w:bookmarkEnd w:id="16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166" w:name="_Hlk46773980"/>
      <w:tr w:rsidR="00182CDB" w:rsidRPr="00961C7E" w14:paraId="427ED54A" w14:textId="77777777" w:rsidTr="006D01CF">
        <w:tc>
          <w:tcPr>
            <w:tcW w:w="4247" w:type="dxa"/>
            <w:vAlign w:val="center"/>
          </w:tcPr>
          <w:p w14:paraId="1958FC64" w14:textId="77777777" w:rsidR="00182CDB" w:rsidRPr="00DF5C72" w:rsidRDefault="008B53A6"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166"/>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8B53A6" w:rsidP="006D01CF">
            <w:pPr>
              <w:jc w:val="center"/>
              <w:rPr>
                <w:rFonts w:ascii="Cambria Math" w:hAnsi="Cambria Math" w:hint="eastAsia"/>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hint="eastAsia"/>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8B53A6"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8B53A6"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8B53A6"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8B53A6"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8B53A6"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8B53A6"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r>
              <w:t>a</w:t>
            </w:r>
            <w:proofErr w:type="spell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167" w:name="_Toc44592097"/>
      <w:bookmarkStart w:id="168"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167"/>
      <w:bookmarkEnd w:id="168"/>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mpute_Process</w:t>
            </w:r>
            <w:proofErr w:type="spellEnd"/>
            <w:r>
              <w:rPr>
                <w:rFonts w:cs="Times New Roman"/>
              </w:rPr>
              <w:t>(</w:t>
            </w:r>
            <w:proofErr w:type="spellStart"/>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169"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169"/>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170" w:name="_Toc47633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170"/>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171" w:name="_Toc47633472"/>
      <w:r>
        <w:rPr>
          <w:rFonts w:hint="eastAsia"/>
        </w:rPr>
        <w:lastRenderedPageBreak/>
        <w:t>實驗結果與分析</w:t>
      </w:r>
      <w:bookmarkEnd w:id="171"/>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172" w:name="_Toc47633473"/>
      <w:r>
        <w:rPr>
          <w:rFonts w:hint="eastAsia"/>
          <w:shd w:val="clear" w:color="auto" w:fill="FFFFFF"/>
        </w:rPr>
        <w:t>4.1</w:t>
      </w:r>
      <w:r>
        <w:rPr>
          <w:rFonts w:hint="eastAsia"/>
          <w:shd w:val="clear" w:color="auto" w:fill="FFFFFF"/>
        </w:rPr>
        <w:t>實驗環境與資料來源</w:t>
      </w:r>
      <w:bookmarkEnd w:id="172"/>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173"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173"/>
    </w:p>
    <w:p w14:paraId="393DBEAC" w14:textId="3F6B2D59" w:rsidR="00A56CE4" w:rsidRPr="00A56CE4" w:rsidRDefault="00A56CE4" w:rsidP="00B4040F">
      <w:pPr>
        <w:pStyle w:val="3"/>
      </w:pPr>
      <w:bookmarkStart w:id="174" w:name="_Toc47633475"/>
      <w:r>
        <w:rPr>
          <w:rFonts w:hint="eastAsia"/>
        </w:rPr>
        <w:t>4.2.1</w:t>
      </w:r>
      <w:r>
        <w:rPr>
          <w:rFonts w:hint="eastAsia"/>
        </w:rPr>
        <w:t>實驗目的與設計</w:t>
      </w:r>
      <w:bookmarkEnd w:id="174"/>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175" w:name="_Toc47633476"/>
      <w:r>
        <w:rPr>
          <w:rFonts w:hint="eastAsia"/>
        </w:rPr>
        <w:t>4.2.2</w:t>
      </w:r>
      <w:r>
        <w:rPr>
          <w:rFonts w:hint="eastAsia"/>
        </w:rPr>
        <w:t>實驗方法</w:t>
      </w:r>
      <w:bookmarkEnd w:id="17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176" w:name="_Toc47633477"/>
      <w:r>
        <w:rPr>
          <w:rFonts w:hint="eastAsia"/>
        </w:rPr>
        <w:lastRenderedPageBreak/>
        <w:t>4.2.3</w:t>
      </w:r>
      <w:r>
        <w:rPr>
          <w:rFonts w:hint="eastAsia"/>
        </w:rPr>
        <w:t>實驗結果與分析</w:t>
      </w:r>
      <w:bookmarkEnd w:id="176"/>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177" w:name="_Toc44592099"/>
      <w:bookmarkStart w:id="178"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177"/>
      <w:r w:rsidR="00EC5073">
        <w:rPr>
          <w:rFonts w:cs="Times New Roman" w:hint="eastAsia"/>
        </w:rPr>
        <w:t>圖</w:t>
      </w:r>
      <w:bookmarkEnd w:id="178"/>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179"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179"/>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180"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180"/>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181"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181"/>
    </w:p>
    <w:p w14:paraId="6991DA00" w14:textId="6BF0644A" w:rsidR="00A56CE4" w:rsidRPr="00A56CE4" w:rsidRDefault="00A56CE4" w:rsidP="00B75D24">
      <w:pPr>
        <w:pStyle w:val="2"/>
      </w:pPr>
      <w:bookmarkStart w:id="182"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182"/>
    </w:p>
    <w:p w14:paraId="61CEAF07" w14:textId="50C3A3BE" w:rsidR="00A56CE4" w:rsidRDefault="00A56CE4" w:rsidP="00194E0B">
      <w:pPr>
        <w:pStyle w:val="3"/>
      </w:pPr>
      <w:bookmarkStart w:id="183" w:name="_Toc47633479"/>
      <w:r>
        <w:rPr>
          <w:rFonts w:hint="eastAsia"/>
        </w:rPr>
        <w:t>4.3.1</w:t>
      </w:r>
      <w:r>
        <w:rPr>
          <w:rFonts w:hint="eastAsia"/>
        </w:rPr>
        <w:t>實驗目的與設計</w:t>
      </w:r>
      <w:bookmarkEnd w:id="183"/>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184" w:name="_Toc47633480"/>
      <w:r>
        <w:rPr>
          <w:rFonts w:hint="eastAsia"/>
        </w:rPr>
        <w:t>4.3.2</w:t>
      </w:r>
      <w:r>
        <w:rPr>
          <w:rFonts w:hint="eastAsia"/>
        </w:rPr>
        <w:t>實驗方法</w:t>
      </w:r>
      <w:bookmarkEnd w:id="184"/>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185" w:name="_Toc47633481"/>
      <w:r>
        <w:rPr>
          <w:rFonts w:hint="eastAsia"/>
        </w:rPr>
        <w:t>4.3.3</w:t>
      </w:r>
      <w:r>
        <w:rPr>
          <w:rFonts w:hint="eastAsia"/>
        </w:rPr>
        <w:t>實驗結果與分析</w:t>
      </w:r>
      <w:bookmarkEnd w:id="185"/>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186"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18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187"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187"/>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188"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188"/>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189"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189"/>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190"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190"/>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191" w:name="_Toc44592103"/>
      <w:bookmarkStart w:id="192"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191"/>
      <w:proofErr w:type="gramStart"/>
      <w:r w:rsidR="001E58C6">
        <w:rPr>
          <w:rFonts w:hint="eastAsia"/>
        </w:rPr>
        <w:t>各</w:t>
      </w:r>
      <w:proofErr w:type="gramEnd"/>
      <w:r w:rsidR="00871746">
        <w:rPr>
          <w:rFonts w:hint="eastAsia"/>
        </w:rPr>
        <w:t>填補法比較圖</w:t>
      </w:r>
      <w:bookmarkEnd w:id="192"/>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193" w:name="_Toc47633482"/>
      <w:r>
        <w:rPr>
          <w:rFonts w:hint="eastAsia"/>
        </w:rPr>
        <w:lastRenderedPageBreak/>
        <w:t>4</w:t>
      </w:r>
      <w:r>
        <w:t>.4</w:t>
      </w:r>
      <w:r w:rsidR="00BF6E60">
        <w:rPr>
          <w:rFonts w:hint="eastAsia"/>
        </w:rPr>
        <w:t>實驗結論</w:t>
      </w:r>
      <w:bookmarkEnd w:id="193"/>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194" w:name="_Toc47633483"/>
      <w:r>
        <w:rPr>
          <w:rFonts w:hint="eastAsia"/>
        </w:rPr>
        <w:lastRenderedPageBreak/>
        <w:t>結論與未來方向</w:t>
      </w:r>
      <w:bookmarkEnd w:id="194"/>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195" w:name="_Toc47633484"/>
      <w:r>
        <w:rPr>
          <w:rFonts w:hint="eastAsia"/>
          <w:shd w:val="clear" w:color="auto" w:fill="FFFFFF"/>
        </w:rPr>
        <w:t>5.1</w:t>
      </w:r>
      <w:r>
        <w:rPr>
          <w:rFonts w:hint="eastAsia"/>
          <w:shd w:val="clear" w:color="auto" w:fill="FFFFFF"/>
        </w:rPr>
        <w:t>結論</w:t>
      </w:r>
      <w:bookmarkEnd w:id="195"/>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196"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196"/>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197" w:name="_Toc47633486"/>
      <w:r>
        <w:rPr>
          <w:rFonts w:hint="eastAsia"/>
        </w:rPr>
        <w:lastRenderedPageBreak/>
        <w:t>參考文獻</w:t>
      </w:r>
      <w:bookmarkEnd w:id="197"/>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41522" w14:textId="77777777" w:rsidR="008B53A6" w:rsidRDefault="008B53A6" w:rsidP="00A83E90">
      <w:r>
        <w:separator/>
      </w:r>
    </w:p>
  </w:endnote>
  <w:endnote w:type="continuationSeparator" w:id="0">
    <w:p w14:paraId="25EB893B" w14:textId="77777777" w:rsidR="008B53A6" w:rsidRDefault="008B53A6"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99640" w14:textId="77777777" w:rsidR="002037DC" w:rsidRDefault="002037DC">
    <w:pPr>
      <w:pStyle w:val="af2"/>
      <w:jc w:val="center"/>
    </w:pPr>
  </w:p>
  <w:p w14:paraId="73660903" w14:textId="77777777" w:rsidR="002037DC" w:rsidRDefault="002037D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543195"/>
      <w:docPartObj>
        <w:docPartGallery w:val="Page Numbers (Bottom of Page)"/>
        <w:docPartUnique/>
      </w:docPartObj>
    </w:sdtPr>
    <w:sdtEndPr/>
    <w:sdtContent>
      <w:p w14:paraId="586F1FF0" w14:textId="60029263" w:rsidR="002037DC" w:rsidRDefault="002037DC">
        <w:pPr>
          <w:pStyle w:val="af2"/>
          <w:jc w:val="center"/>
        </w:pPr>
        <w:r>
          <w:fldChar w:fldCharType="begin"/>
        </w:r>
        <w:r>
          <w:instrText>PAGE   \* MERGEFORMAT</w:instrText>
        </w:r>
        <w:r>
          <w:fldChar w:fldCharType="separate"/>
        </w:r>
        <w:r w:rsidR="005777BD" w:rsidRPr="005777BD">
          <w:rPr>
            <w:noProof/>
            <w:lang w:val="zh-TW"/>
          </w:rPr>
          <w:t>9</w:t>
        </w:r>
        <w:r>
          <w:fldChar w:fldCharType="end"/>
        </w:r>
      </w:p>
    </w:sdtContent>
  </w:sdt>
  <w:p w14:paraId="3A291779" w14:textId="77777777" w:rsidR="002037DC" w:rsidRDefault="002037D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529F6" w14:textId="77777777" w:rsidR="008B53A6" w:rsidRDefault="008B53A6" w:rsidP="00A83E90">
      <w:r>
        <w:separator/>
      </w:r>
    </w:p>
  </w:footnote>
  <w:footnote w:type="continuationSeparator" w:id="0">
    <w:p w14:paraId="1CE5D7A6" w14:textId="77777777" w:rsidR="008B53A6" w:rsidRDefault="008B53A6" w:rsidP="00A83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A3FB2" w14:textId="77777777" w:rsidR="002037DC" w:rsidRDefault="008B53A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9C6C5" w14:textId="77777777" w:rsidR="002037DC" w:rsidRDefault="008B53A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55F1B" w14:textId="77777777" w:rsidR="002037DC" w:rsidRDefault="008B53A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D725" w14:textId="77777777" w:rsidR="002037DC" w:rsidRDefault="008B53A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C6F0" w14:textId="77777777" w:rsidR="002037DC" w:rsidRDefault="008B53A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E7857" w14:textId="77777777" w:rsidR="002037DC" w:rsidRDefault="008B53A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ab">
    <w15:presenceInfo w15:providerId="None" w15:userId="DELab"/>
  </w15:person>
  <w15:person w15:author="803">
    <w15:presenceInfo w15:providerId="None" w15:userId="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1E68"/>
    <w:rsid w:val="000020DB"/>
    <w:rsid w:val="000025E0"/>
    <w:rsid w:val="00002921"/>
    <w:rsid w:val="00002C7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55C6"/>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6952"/>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2222"/>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2610"/>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5685"/>
    <w:rsid w:val="003B60C0"/>
    <w:rsid w:val="003B742B"/>
    <w:rsid w:val="003C0CBB"/>
    <w:rsid w:val="003C0D28"/>
    <w:rsid w:val="003C0F52"/>
    <w:rsid w:val="003C202B"/>
    <w:rsid w:val="003C2B5B"/>
    <w:rsid w:val="003C2C65"/>
    <w:rsid w:val="003C2E7A"/>
    <w:rsid w:val="003C4503"/>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C83"/>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7BD"/>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581B"/>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02A"/>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459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3A6"/>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295"/>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3A05"/>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xmlns:c16r2="http://schemas.microsoft.com/office/drawing/2015/06/char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xmlns:c16r2="http://schemas.microsoft.com/office/drawing/2015/06/char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xmlns:c16r2="http://schemas.microsoft.com/office/drawing/2015/06/char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xmlns:c16r2="http://schemas.microsoft.com/office/drawing/2015/06/char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xmlns:c16r2="http://schemas.microsoft.com/office/drawing/2015/06/char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xmlns:c16r2="http://schemas.microsoft.com/office/drawing/2015/06/char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xmlns:c16r2="http://schemas.microsoft.com/office/drawing/2015/06/char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xmlns:c16r2="http://schemas.microsoft.com/office/drawing/2015/06/char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xmlns:c16r2="http://schemas.microsoft.com/office/drawing/2015/06/char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742A-682F-4C13-8EEC-243887C4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34</Pages>
  <Words>14693</Words>
  <Characters>83756</Characters>
  <Application>Microsoft Office Word</Application>
  <DocSecurity>0</DocSecurity>
  <Lines>697</Lines>
  <Paragraphs>196</Paragraphs>
  <ScaleCrop>false</ScaleCrop>
  <Company/>
  <LinksUpToDate>false</LinksUpToDate>
  <CharactersWithSpaces>98253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803</cp:lastModifiedBy>
  <cp:revision>1101</cp:revision>
  <cp:lastPrinted>2020-07-16T03:02:00Z</cp:lastPrinted>
  <dcterms:created xsi:type="dcterms:W3CDTF">2020-07-21T15:22:00Z</dcterms:created>
  <dcterms:modified xsi:type="dcterms:W3CDTF">2020-08-13T09:11:00Z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