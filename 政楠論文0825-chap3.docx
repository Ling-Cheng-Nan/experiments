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凌政楠</w:t>
      </w:r>
      <w:proofErr w:type="gramEnd"/>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59566"/>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59567"/>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59568"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5124AE6" w14:textId="2B07E309" w:rsidR="00FE6491"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59566" w:history="1">
            <w:r w:rsidR="00FE6491" w:rsidRPr="00F72B9A">
              <w:rPr>
                <w:rStyle w:val="ab"/>
                <w:rFonts w:cs="Times New Roman" w:hint="eastAsia"/>
              </w:rPr>
              <w:t>摘要</w:t>
            </w:r>
            <w:r w:rsidR="00FE6491">
              <w:rPr>
                <w:webHidden/>
              </w:rPr>
              <w:tab/>
            </w:r>
            <w:r w:rsidR="00FE6491">
              <w:rPr>
                <w:webHidden/>
              </w:rPr>
              <w:fldChar w:fldCharType="begin"/>
            </w:r>
            <w:r w:rsidR="00FE6491">
              <w:rPr>
                <w:webHidden/>
              </w:rPr>
              <w:instrText xml:space="preserve"> PAGEREF _Toc49259566 \h </w:instrText>
            </w:r>
            <w:r w:rsidR="00FE6491">
              <w:rPr>
                <w:webHidden/>
              </w:rPr>
            </w:r>
            <w:r w:rsidR="00FE6491">
              <w:rPr>
                <w:webHidden/>
              </w:rPr>
              <w:fldChar w:fldCharType="separate"/>
            </w:r>
            <w:r w:rsidR="00FE6491">
              <w:rPr>
                <w:webHidden/>
              </w:rPr>
              <w:t>1</w:t>
            </w:r>
            <w:r w:rsidR="00FE6491">
              <w:rPr>
                <w:webHidden/>
              </w:rPr>
              <w:fldChar w:fldCharType="end"/>
            </w:r>
          </w:hyperlink>
        </w:p>
        <w:p w14:paraId="79D01EB6" w14:textId="6B9CC325" w:rsidR="00FE6491" w:rsidRDefault="00A37A16">
          <w:pPr>
            <w:pStyle w:val="11"/>
            <w:rPr>
              <w:rFonts w:asciiTheme="minorHAnsi" w:eastAsiaTheme="minorEastAsia" w:hAnsiTheme="minorHAnsi"/>
            </w:rPr>
          </w:pPr>
          <w:hyperlink w:anchor="_Toc49259567" w:history="1">
            <w:r w:rsidR="00FE6491" w:rsidRPr="00F72B9A">
              <w:rPr>
                <w:rStyle w:val="ab"/>
                <w:rFonts w:cs="Times New Roman"/>
              </w:rPr>
              <w:t>Abstract</w:t>
            </w:r>
            <w:r w:rsidR="00FE6491">
              <w:rPr>
                <w:webHidden/>
              </w:rPr>
              <w:tab/>
            </w:r>
            <w:r w:rsidR="00FE6491">
              <w:rPr>
                <w:webHidden/>
              </w:rPr>
              <w:fldChar w:fldCharType="begin"/>
            </w:r>
            <w:r w:rsidR="00FE6491">
              <w:rPr>
                <w:webHidden/>
              </w:rPr>
              <w:instrText xml:space="preserve"> PAGEREF _Toc49259567 \h </w:instrText>
            </w:r>
            <w:r w:rsidR="00FE6491">
              <w:rPr>
                <w:webHidden/>
              </w:rPr>
            </w:r>
            <w:r w:rsidR="00FE6491">
              <w:rPr>
                <w:webHidden/>
              </w:rPr>
              <w:fldChar w:fldCharType="separate"/>
            </w:r>
            <w:r w:rsidR="00FE6491">
              <w:rPr>
                <w:webHidden/>
              </w:rPr>
              <w:t>2</w:t>
            </w:r>
            <w:r w:rsidR="00FE6491">
              <w:rPr>
                <w:webHidden/>
              </w:rPr>
              <w:fldChar w:fldCharType="end"/>
            </w:r>
          </w:hyperlink>
        </w:p>
        <w:p w14:paraId="40371F0F" w14:textId="781B29E8" w:rsidR="00FE6491" w:rsidRDefault="00A37A16">
          <w:pPr>
            <w:pStyle w:val="11"/>
            <w:rPr>
              <w:rFonts w:asciiTheme="minorHAnsi" w:eastAsiaTheme="minorEastAsia" w:hAnsiTheme="minorHAnsi"/>
            </w:rPr>
          </w:pPr>
          <w:hyperlink w:anchor="_Toc49259568" w:history="1">
            <w:r w:rsidR="00FE6491" w:rsidRPr="00F72B9A">
              <w:rPr>
                <w:rStyle w:val="ab"/>
                <w:rFonts w:cs="Times New Roman" w:hint="eastAsia"/>
              </w:rPr>
              <w:t>目次</w:t>
            </w:r>
            <w:r w:rsidR="00FE6491">
              <w:rPr>
                <w:webHidden/>
              </w:rPr>
              <w:tab/>
            </w:r>
            <w:r w:rsidR="00FE6491">
              <w:rPr>
                <w:webHidden/>
              </w:rPr>
              <w:fldChar w:fldCharType="begin"/>
            </w:r>
            <w:r w:rsidR="00FE6491">
              <w:rPr>
                <w:webHidden/>
              </w:rPr>
              <w:instrText xml:space="preserve"> PAGEREF _Toc49259568 \h </w:instrText>
            </w:r>
            <w:r w:rsidR="00FE6491">
              <w:rPr>
                <w:webHidden/>
              </w:rPr>
            </w:r>
            <w:r w:rsidR="00FE6491">
              <w:rPr>
                <w:webHidden/>
              </w:rPr>
              <w:fldChar w:fldCharType="separate"/>
            </w:r>
            <w:r w:rsidR="00FE6491">
              <w:rPr>
                <w:webHidden/>
              </w:rPr>
              <w:t>3</w:t>
            </w:r>
            <w:r w:rsidR="00FE6491">
              <w:rPr>
                <w:webHidden/>
              </w:rPr>
              <w:fldChar w:fldCharType="end"/>
            </w:r>
          </w:hyperlink>
        </w:p>
        <w:p w14:paraId="1DAF4E81" w14:textId="2433ED5A" w:rsidR="00FE6491" w:rsidRDefault="00A37A16">
          <w:pPr>
            <w:pStyle w:val="11"/>
            <w:rPr>
              <w:rFonts w:asciiTheme="minorHAnsi" w:eastAsiaTheme="minorEastAsia" w:hAnsiTheme="minorHAnsi"/>
            </w:rPr>
          </w:pPr>
          <w:hyperlink w:anchor="_Toc49259569" w:history="1">
            <w:r w:rsidR="00FE6491" w:rsidRPr="00F72B9A">
              <w:rPr>
                <w:rStyle w:val="ab"/>
                <w:rFonts w:cs="Times New Roman" w:hint="eastAsia"/>
              </w:rPr>
              <w:t>表目次</w:t>
            </w:r>
            <w:r w:rsidR="00FE6491">
              <w:rPr>
                <w:webHidden/>
              </w:rPr>
              <w:tab/>
            </w:r>
            <w:r w:rsidR="00FE6491">
              <w:rPr>
                <w:webHidden/>
              </w:rPr>
              <w:fldChar w:fldCharType="begin"/>
            </w:r>
            <w:r w:rsidR="00FE6491">
              <w:rPr>
                <w:webHidden/>
              </w:rPr>
              <w:instrText xml:space="preserve"> PAGEREF _Toc49259569 \h </w:instrText>
            </w:r>
            <w:r w:rsidR="00FE6491">
              <w:rPr>
                <w:webHidden/>
              </w:rPr>
            </w:r>
            <w:r w:rsidR="00FE6491">
              <w:rPr>
                <w:webHidden/>
              </w:rPr>
              <w:fldChar w:fldCharType="separate"/>
            </w:r>
            <w:r w:rsidR="00FE6491">
              <w:rPr>
                <w:webHidden/>
              </w:rPr>
              <w:t>5</w:t>
            </w:r>
            <w:r w:rsidR="00FE6491">
              <w:rPr>
                <w:webHidden/>
              </w:rPr>
              <w:fldChar w:fldCharType="end"/>
            </w:r>
          </w:hyperlink>
        </w:p>
        <w:p w14:paraId="69636C59" w14:textId="0E0446BF" w:rsidR="00FE6491" w:rsidRDefault="00A37A16">
          <w:pPr>
            <w:pStyle w:val="11"/>
            <w:rPr>
              <w:rFonts w:asciiTheme="minorHAnsi" w:eastAsiaTheme="minorEastAsia" w:hAnsiTheme="minorHAnsi"/>
            </w:rPr>
          </w:pPr>
          <w:hyperlink w:anchor="_Toc49259570" w:history="1">
            <w:r w:rsidR="00FE6491" w:rsidRPr="00F72B9A">
              <w:rPr>
                <w:rStyle w:val="ab"/>
                <w:rFonts w:cs="Times New Roman" w:hint="eastAsia"/>
              </w:rPr>
              <w:t>圖目次</w:t>
            </w:r>
            <w:r w:rsidR="00FE6491">
              <w:rPr>
                <w:webHidden/>
              </w:rPr>
              <w:tab/>
            </w:r>
            <w:r w:rsidR="00FE6491">
              <w:rPr>
                <w:webHidden/>
              </w:rPr>
              <w:fldChar w:fldCharType="begin"/>
            </w:r>
            <w:r w:rsidR="00FE6491">
              <w:rPr>
                <w:webHidden/>
              </w:rPr>
              <w:instrText xml:space="preserve"> PAGEREF _Toc49259570 \h </w:instrText>
            </w:r>
            <w:r w:rsidR="00FE6491">
              <w:rPr>
                <w:webHidden/>
              </w:rPr>
            </w:r>
            <w:r w:rsidR="00FE6491">
              <w:rPr>
                <w:webHidden/>
              </w:rPr>
              <w:fldChar w:fldCharType="separate"/>
            </w:r>
            <w:r w:rsidR="00FE6491">
              <w:rPr>
                <w:webHidden/>
              </w:rPr>
              <w:t>6</w:t>
            </w:r>
            <w:r w:rsidR="00FE6491">
              <w:rPr>
                <w:webHidden/>
              </w:rPr>
              <w:fldChar w:fldCharType="end"/>
            </w:r>
          </w:hyperlink>
        </w:p>
        <w:p w14:paraId="26408918" w14:textId="0C4491C6" w:rsidR="00FE6491" w:rsidRDefault="00A37A16">
          <w:pPr>
            <w:pStyle w:val="11"/>
            <w:rPr>
              <w:rFonts w:asciiTheme="minorHAnsi" w:eastAsiaTheme="minorEastAsia" w:hAnsiTheme="minorHAnsi"/>
            </w:rPr>
          </w:pPr>
          <w:hyperlink w:anchor="_Toc49259571" w:history="1">
            <w:r w:rsidR="00FE6491" w:rsidRPr="00F72B9A">
              <w:rPr>
                <w:rStyle w:val="ab"/>
                <w:rFonts w:hint="eastAsia"/>
              </w:rPr>
              <w:t>第</w:t>
            </w:r>
            <w:r w:rsidR="00FE6491" w:rsidRPr="00F72B9A">
              <w:rPr>
                <w:rStyle w:val="ab"/>
                <w:rFonts w:hint="eastAsia"/>
              </w:rPr>
              <w:t xml:space="preserve"> 1 </w:t>
            </w:r>
            <w:r w:rsidR="00FE6491" w:rsidRPr="00F72B9A">
              <w:rPr>
                <w:rStyle w:val="ab"/>
                <w:rFonts w:hint="eastAsia"/>
              </w:rPr>
              <w:t>章</w:t>
            </w:r>
            <w:r w:rsidR="00FE6491" w:rsidRPr="00F72B9A">
              <w:rPr>
                <w:rStyle w:val="ab"/>
                <w:rFonts w:hint="eastAsia"/>
              </w:rPr>
              <w:t xml:space="preserve"> </w:t>
            </w:r>
            <w:r w:rsidR="00FE6491" w:rsidRPr="00F72B9A">
              <w:rPr>
                <w:rStyle w:val="ab"/>
                <w:rFonts w:hint="eastAsia"/>
              </w:rPr>
              <w:t>簡介</w:t>
            </w:r>
            <w:r w:rsidR="00FE6491">
              <w:rPr>
                <w:webHidden/>
              </w:rPr>
              <w:tab/>
            </w:r>
            <w:r w:rsidR="00FE6491">
              <w:rPr>
                <w:webHidden/>
              </w:rPr>
              <w:fldChar w:fldCharType="begin"/>
            </w:r>
            <w:r w:rsidR="00FE6491">
              <w:rPr>
                <w:webHidden/>
              </w:rPr>
              <w:instrText xml:space="preserve"> PAGEREF _Toc49259571 \h </w:instrText>
            </w:r>
            <w:r w:rsidR="00FE6491">
              <w:rPr>
                <w:webHidden/>
              </w:rPr>
            </w:r>
            <w:r w:rsidR="00FE6491">
              <w:rPr>
                <w:webHidden/>
              </w:rPr>
              <w:fldChar w:fldCharType="separate"/>
            </w:r>
            <w:r w:rsidR="00FE6491">
              <w:rPr>
                <w:webHidden/>
              </w:rPr>
              <w:t>7</w:t>
            </w:r>
            <w:r w:rsidR="00FE6491">
              <w:rPr>
                <w:webHidden/>
              </w:rPr>
              <w:fldChar w:fldCharType="end"/>
            </w:r>
          </w:hyperlink>
        </w:p>
        <w:p w14:paraId="14D833BD" w14:textId="6D96BA81" w:rsidR="00FE6491" w:rsidRDefault="00A37A16">
          <w:pPr>
            <w:pStyle w:val="11"/>
            <w:rPr>
              <w:rFonts w:asciiTheme="minorHAnsi" w:eastAsiaTheme="minorEastAsia" w:hAnsiTheme="minorHAnsi"/>
            </w:rPr>
          </w:pPr>
          <w:hyperlink w:anchor="_Toc49259572" w:history="1">
            <w:r w:rsidR="00FE6491" w:rsidRPr="00F72B9A">
              <w:rPr>
                <w:rStyle w:val="ab"/>
                <w:rFonts w:hint="eastAsia"/>
              </w:rPr>
              <w:t>第</w:t>
            </w:r>
            <w:r w:rsidR="00FE6491" w:rsidRPr="00F72B9A">
              <w:rPr>
                <w:rStyle w:val="ab"/>
                <w:rFonts w:hint="eastAsia"/>
              </w:rPr>
              <w:t xml:space="preserve"> 2 </w:t>
            </w:r>
            <w:r w:rsidR="00FE6491" w:rsidRPr="00F72B9A">
              <w:rPr>
                <w:rStyle w:val="ab"/>
                <w:rFonts w:hint="eastAsia"/>
              </w:rPr>
              <w:t>章</w:t>
            </w:r>
            <w:r w:rsidR="00FE6491" w:rsidRPr="00F72B9A">
              <w:rPr>
                <w:rStyle w:val="ab"/>
                <w:rFonts w:hint="eastAsia"/>
              </w:rPr>
              <w:t xml:space="preserve"> </w:t>
            </w:r>
            <w:r w:rsidR="00FE6491" w:rsidRPr="00F72B9A">
              <w:rPr>
                <w:rStyle w:val="ab"/>
                <w:rFonts w:hint="eastAsia"/>
              </w:rPr>
              <w:t>相關研究</w:t>
            </w:r>
            <w:r w:rsidR="00FE6491">
              <w:rPr>
                <w:webHidden/>
              </w:rPr>
              <w:tab/>
            </w:r>
            <w:r w:rsidR="00FE6491">
              <w:rPr>
                <w:webHidden/>
              </w:rPr>
              <w:fldChar w:fldCharType="begin"/>
            </w:r>
            <w:r w:rsidR="00FE6491">
              <w:rPr>
                <w:webHidden/>
              </w:rPr>
              <w:instrText xml:space="preserve"> PAGEREF _Toc49259572 \h </w:instrText>
            </w:r>
            <w:r w:rsidR="00FE6491">
              <w:rPr>
                <w:webHidden/>
              </w:rPr>
            </w:r>
            <w:r w:rsidR="00FE6491">
              <w:rPr>
                <w:webHidden/>
              </w:rPr>
              <w:fldChar w:fldCharType="separate"/>
            </w:r>
            <w:r w:rsidR="00FE6491">
              <w:rPr>
                <w:webHidden/>
              </w:rPr>
              <w:t>9</w:t>
            </w:r>
            <w:r w:rsidR="00FE6491">
              <w:rPr>
                <w:webHidden/>
              </w:rPr>
              <w:fldChar w:fldCharType="end"/>
            </w:r>
          </w:hyperlink>
        </w:p>
        <w:p w14:paraId="4545A137" w14:textId="5665B01A" w:rsidR="00FE6491" w:rsidRDefault="00A37A16">
          <w:pPr>
            <w:pStyle w:val="21"/>
            <w:rPr>
              <w:rFonts w:asciiTheme="minorHAnsi" w:eastAsiaTheme="minorEastAsia" w:hAnsiTheme="minorHAnsi" w:cstheme="minorBidi"/>
              <w:noProof/>
              <w:kern w:val="2"/>
            </w:rPr>
          </w:pPr>
          <w:hyperlink w:anchor="_Toc49259573" w:history="1">
            <w:r w:rsidR="00FE6491" w:rsidRPr="00F72B9A">
              <w:rPr>
                <w:rStyle w:val="ab"/>
                <w:noProof/>
              </w:rPr>
              <w:t>2.1</w:t>
            </w:r>
            <w:r w:rsidR="00FE6491" w:rsidRPr="00F72B9A">
              <w:rPr>
                <w:rStyle w:val="ab"/>
                <w:rFonts w:hint="eastAsia"/>
                <w:noProof/>
              </w:rPr>
              <w:t>資料缺失類型</w:t>
            </w:r>
            <w:r w:rsidR="00FE6491">
              <w:rPr>
                <w:noProof/>
                <w:webHidden/>
              </w:rPr>
              <w:tab/>
            </w:r>
            <w:r w:rsidR="00FE6491">
              <w:rPr>
                <w:noProof/>
                <w:webHidden/>
              </w:rPr>
              <w:fldChar w:fldCharType="begin"/>
            </w:r>
            <w:r w:rsidR="00FE6491">
              <w:rPr>
                <w:noProof/>
                <w:webHidden/>
              </w:rPr>
              <w:instrText xml:space="preserve"> PAGEREF _Toc49259573 \h </w:instrText>
            </w:r>
            <w:r w:rsidR="00FE6491">
              <w:rPr>
                <w:noProof/>
                <w:webHidden/>
              </w:rPr>
            </w:r>
            <w:r w:rsidR="00FE6491">
              <w:rPr>
                <w:noProof/>
                <w:webHidden/>
              </w:rPr>
              <w:fldChar w:fldCharType="separate"/>
            </w:r>
            <w:r w:rsidR="00FE6491">
              <w:rPr>
                <w:noProof/>
                <w:webHidden/>
              </w:rPr>
              <w:t>9</w:t>
            </w:r>
            <w:r w:rsidR="00FE6491">
              <w:rPr>
                <w:noProof/>
                <w:webHidden/>
              </w:rPr>
              <w:fldChar w:fldCharType="end"/>
            </w:r>
          </w:hyperlink>
        </w:p>
        <w:p w14:paraId="1B46A6BB" w14:textId="44F08FF4" w:rsidR="00FE6491" w:rsidRDefault="00A37A16">
          <w:pPr>
            <w:pStyle w:val="21"/>
            <w:rPr>
              <w:rFonts w:asciiTheme="minorHAnsi" w:eastAsiaTheme="minorEastAsia" w:hAnsiTheme="minorHAnsi" w:cstheme="minorBidi"/>
              <w:noProof/>
              <w:kern w:val="2"/>
            </w:rPr>
          </w:pPr>
          <w:hyperlink w:anchor="_Toc49259574" w:history="1">
            <w:r w:rsidR="00FE6491" w:rsidRPr="00F72B9A">
              <w:rPr>
                <w:rStyle w:val="ab"/>
                <w:noProof/>
              </w:rPr>
              <w:t>2.2</w:t>
            </w:r>
            <w:r w:rsidR="00FE6491" w:rsidRPr="00F72B9A">
              <w:rPr>
                <w:rStyle w:val="ab"/>
                <w:rFonts w:hint="eastAsia"/>
                <w:noProof/>
              </w:rPr>
              <w:t>缺失值處理方法</w:t>
            </w:r>
            <w:r w:rsidR="00FE6491">
              <w:rPr>
                <w:noProof/>
                <w:webHidden/>
              </w:rPr>
              <w:tab/>
            </w:r>
            <w:r w:rsidR="00FE6491">
              <w:rPr>
                <w:noProof/>
                <w:webHidden/>
              </w:rPr>
              <w:fldChar w:fldCharType="begin"/>
            </w:r>
            <w:r w:rsidR="00FE6491">
              <w:rPr>
                <w:noProof/>
                <w:webHidden/>
              </w:rPr>
              <w:instrText xml:space="preserve"> PAGEREF _Toc49259574 \h </w:instrText>
            </w:r>
            <w:r w:rsidR="00FE6491">
              <w:rPr>
                <w:noProof/>
                <w:webHidden/>
              </w:rPr>
            </w:r>
            <w:r w:rsidR="00FE6491">
              <w:rPr>
                <w:noProof/>
                <w:webHidden/>
              </w:rPr>
              <w:fldChar w:fldCharType="separate"/>
            </w:r>
            <w:r w:rsidR="00FE6491">
              <w:rPr>
                <w:noProof/>
                <w:webHidden/>
              </w:rPr>
              <w:t>9</w:t>
            </w:r>
            <w:r w:rsidR="00FE6491">
              <w:rPr>
                <w:noProof/>
                <w:webHidden/>
              </w:rPr>
              <w:fldChar w:fldCharType="end"/>
            </w:r>
          </w:hyperlink>
        </w:p>
        <w:p w14:paraId="00770F0E" w14:textId="58BB15F4" w:rsidR="00FE6491" w:rsidRDefault="00A37A16">
          <w:pPr>
            <w:pStyle w:val="31"/>
            <w:tabs>
              <w:tab w:val="right" w:leader="dot" w:pos="8494"/>
            </w:tabs>
            <w:rPr>
              <w:rFonts w:asciiTheme="minorHAnsi" w:eastAsiaTheme="minorEastAsia" w:hAnsiTheme="minorHAnsi" w:cstheme="minorBidi"/>
              <w:noProof/>
              <w:kern w:val="2"/>
              <w:sz w:val="24"/>
            </w:rPr>
          </w:pPr>
          <w:hyperlink w:anchor="_Toc49259575" w:history="1">
            <w:r w:rsidR="00FE6491" w:rsidRPr="00F72B9A">
              <w:rPr>
                <w:rStyle w:val="ab"/>
                <w:noProof/>
              </w:rPr>
              <w:t>2.2.1</w:t>
            </w:r>
            <w:r w:rsidR="00FE6491" w:rsidRPr="00F72B9A">
              <w:rPr>
                <w:rStyle w:val="ab"/>
                <w:rFonts w:hint="eastAsia"/>
                <w:noProof/>
              </w:rPr>
              <w:t>丟棄法</w:t>
            </w:r>
            <w:r w:rsidR="00FE6491">
              <w:rPr>
                <w:noProof/>
                <w:webHidden/>
              </w:rPr>
              <w:tab/>
            </w:r>
            <w:r w:rsidR="00FE6491">
              <w:rPr>
                <w:noProof/>
                <w:webHidden/>
              </w:rPr>
              <w:fldChar w:fldCharType="begin"/>
            </w:r>
            <w:r w:rsidR="00FE6491">
              <w:rPr>
                <w:noProof/>
                <w:webHidden/>
              </w:rPr>
              <w:instrText xml:space="preserve"> PAGEREF _Toc49259575 \h </w:instrText>
            </w:r>
            <w:r w:rsidR="00FE6491">
              <w:rPr>
                <w:noProof/>
                <w:webHidden/>
              </w:rPr>
            </w:r>
            <w:r w:rsidR="00FE6491">
              <w:rPr>
                <w:noProof/>
                <w:webHidden/>
              </w:rPr>
              <w:fldChar w:fldCharType="separate"/>
            </w:r>
            <w:r w:rsidR="00FE6491">
              <w:rPr>
                <w:noProof/>
                <w:webHidden/>
              </w:rPr>
              <w:t>10</w:t>
            </w:r>
            <w:r w:rsidR="00FE6491">
              <w:rPr>
                <w:noProof/>
                <w:webHidden/>
              </w:rPr>
              <w:fldChar w:fldCharType="end"/>
            </w:r>
          </w:hyperlink>
        </w:p>
        <w:p w14:paraId="72894B9F" w14:textId="39B5948F" w:rsidR="00FE6491" w:rsidRDefault="00A37A16">
          <w:pPr>
            <w:pStyle w:val="31"/>
            <w:tabs>
              <w:tab w:val="right" w:leader="dot" w:pos="8494"/>
            </w:tabs>
            <w:rPr>
              <w:rFonts w:asciiTheme="minorHAnsi" w:eastAsiaTheme="minorEastAsia" w:hAnsiTheme="minorHAnsi" w:cstheme="minorBidi"/>
              <w:noProof/>
              <w:kern w:val="2"/>
              <w:sz w:val="24"/>
            </w:rPr>
          </w:pPr>
          <w:hyperlink w:anchor="_Toc49259576" w:history="1">
            <w:r w:rsidR="00FE6491" w:rsidRPr="00F72B9A">
              <w:rPr>
                <w:rStyle w:val="ab"/>
                <w:noProof/>
              </w:rPr>
              <w:t>2.2.2</w:t>
            </w:r>
            <w:r w:rsidR="00FE6491" w:rsidRPr="00F72B9A">
              <w:rPr>
                <w:rStyle w:val="ab"/>
                <w:rFonts w:hint="eastAsia"/>
                <w:noProof/>
              </w:rPr>
              <w:t>填補法</w:t>
            </w:r>
            <w:r w:rsidR="00FE6491">
              <w:rPr>
                <w:noProof/>
                <w:webHidden/>
              </w:rPr>
              <w:tab/>
            </w:r>
            <w:r w:rsidR="00FE6491">
              <w:rPr>
                <w:noProof/>
                <w:webHidden/>
              </w:rPr>
              <w:fldChar w:fldCharType="begin"/>
            </w:r>
            <w:r w:rsidR="00FE6491">
              <w:rPr>
                <w:noProof/>
                <w:webHidden/>
              </w:rPr>
              <w:instrText xml:space="preserve"> PAGEREF _Toc49259576 \h </w:instrText>
            </w:r>
            <w:r w:rsidR="00FE6491">
              <w:rPr>
                <w:noProof/>
                <w:webHidden/>
              </w:rPr>
            </w:r>
            <w:r w:rsidR="00FE6491">
              <w:rPr>
                <w:noProof/>
                <w:webHidden/>
              </w:rPr>
              <w:fldChar w:fldCharType="separate"/>
            </w:r>
            <w:r w:rsidR="00FE6491">
              <w:rPr>
                <w:noProof/>
                <w:webHidden/>
              </w:rPr>
              <w:t>10</w:t>
            </w:r>
            <w:r w:rsidR="00FE6491">
              <w:rPr>
                <w:noProof/>
                <w:webHidden/>
              </w:rPr>
              <w:fldChar w:fldCharType="end"/>
            </w:r>
          </w:hyperlink>
        </w:p>
        <w:p w14:paraId="1827142B" w14:textId="242AA28A" w:rsidR="00FE6491" w:rsidRDefault="00A37A16">
          <w:pPr>
            <w:pStyle w:val="21"/>
            <w:rPr>
              <w:rFonts w:asciiTheme="minorHAnsi" w:eastAsiaTheme="minorEastAsia" w:hAnsiTheme="minorHAnsi" w:cstheme="minorBidi"/>
              <w:noProof/>
              <w:kern w:val="2"/>
            </w:rPr>
          </w:pPr>
          <w:hyperlink w:anchor="_Toc49259577" w:history="1">
            <w:r w:rsidR="00FE6491" w:rsidRPr="00F72B9A">
              <w:rPr>
                <w:rStyle w:val="ab"/>
                <w:noProof/>
              </w:rPr>
              <w:t>2.3 k</w:t>
            </w:r>
            <w:r w:rsidR="00FE6491" w:rsidRPr="00F72B9A">
              <w:rPr>
                <w:rStyle w:val="ab"/>
                <w:rFonts w:hint="eastAsia"/>
                <w:noProof/>
              </w:rPr>
              <w:t>鄰近點填補法</w:t>
            </w:r>
            <w:r w:rsidR="00FE6491">
              <w:rPr>
                <w:noProof/>
                <w:webHidden/>
              </w:rPr>
              <w:tab/>
            </w:r>
            <w:r w:rsidR="00FE6491">
              <w:rPr>
                <w:noProof/>
                <w:webHidden/>
              </w:rPr>
              <w:fldChar w:fldCharType="begin"/>
            </w:r>
            <w:r w:rsidR="00FE6491">
              <w:rPr>
                <w:noProof/>
                <w:webHidden/>
              </w:rPr>
              <w:instrText xml:space="preserve"> PAGEREF _Toc49259577 \h </w:instrText>
            </w:r>
            <w:r w:rsidR="00FE6491">
              <w:rPr>
                <w:noProof/>
                <w:webHidden/>
              </w:rPr>
            </w:r>
            <w:r w:rsidR="00FE6491">
              <w:rPr>
                <w:noProof/>
                <w:webHidden/>
              </w:rPr>
              <w:fldChar w:fldCharType="separate"/>
            </w:r>
            <w:r w:rsidR="00FE6491">
              <w:rPr>
                <w:noProof/>
                <w:webHidden/>
              </w:rPr>
              <w:t>12</w:t>
            </w:r>
            <w:r w:rsidR="00FE6491">
              <w:rPr>
                <w:noProof/>
                <w:webHidden/>
              </w:rPr>
              <w:fldChar w:fldCharType="end"/>
            </w:r>
          </w:hyperlink>
        </w:p>
        <w:p w14:paraId="2E3D68F3" w14:textId="26FC27FC" w:rsidR="00FE6491" w:rsidRDefault="00A37A16">
          <w:pPr>
            <w:pStyle w:val="11"/>
            <w:rPr>
              <w:rFonts w:asciiTheme="minorHAnsi" w:eastAsiaTheme="minorEastAsia" w:hAnsiTheme="minorHAnsi"/>
            </w:rPr>
          </w:pPr>
          <w:hyperlink w:anchor="_Toc49259578" w:history="1">
            <w:r w:rsidR="00FE6491" w:rsidRPr="00F72B9A">
              <w:rPr>
                <w:rStyle w:val="ab"/>
                <w:rFonts w:hint="eastAsia"/>
              </w:rPr>
              <w:t>第</w:t>
            </w:r>
            <w:r w:rsidR="00FE6491" w:rsidRPr="00F72B9A">
              <w:rPr>
                <w:rStyle w:val="ab"/>
                <w:rFonts w:hint="eastAsia"/>
              </w:rPr>
              <w:t xml:space="preserve"> 3 </w:t>
            </w:r>
            <w:r w:rsidR="00FE6491" w:rsidRPr="00F72B9A">
              <w:rPr>
                <w:rStyle w:val="ab"/>
                <w:rFonts w:hint="eastAsia"/>
              </w:rPr>
              <w:t>章</w:t>
            </w:r>
            <w:r w:rsidR="00FE6491" w:rsidRPr="00F72B9A">
              <w:rPr>
                <w:rStyle w:val="ab"/>
                <w:rFonts w:hint="eastAsia"/>
              </w:rPr>
              <w:t xml:space="preserve"> </w:t>
            </w:r>
            <w:r w:rsidR="00FE6491" w:rsidRPr="00F72B9A">
              <w:rPr>
                <w:rStyle w:val="ab"/>
                <w:rFonts w:hint="eastAsia"/>
              </w:rPr>
              <w:t>問題與方法</w:t>
            </w:r>
            <w:r w:rsidR="00FE6491">
              <w:rPr>
                <w:webHidden/>
              </w:rPr>
              <w:tab/>
            </w:r>
            <w:r w:rsidR="00FE6491">
              <w:rPr>
                <w:webHidden/>
              </w:rPr>
              <w:fldChar w:fldCharType="begin"/>
            </w:r>
            <w:r w:rsidR="00FE6491">
              <w:rPr>
                <w:webHidden/>
              </w:rPr>
              <w:instrText xml:space="preserve"> PAGEREF _Toc49259578 \h </w:instrText>
            </w:r>
            <w:r w:rsidR="00FE6491">
              <w:rPr>
                <w:webHidden/>
              </w:rPr>
            </w:r>
            <w:r w:rsidR="00FE6491">
              <w:rPr>
                <w:webHidden/>
              </w:rPr>
              <w:fldChar w:fldCharType="separate"/>
            </w:r>
            <w:r w:rsidR="00FE6491">
              <w:rPr>
                <w:webHidden/>
              </w:rPr>
              <w:t>13</w:t>
            </w:r>
            <w:r w:rsidR="00FE6491">
              <w:rPr>
                <w:webHidden/>
              </w:rPr>
              <w:fldChar w:fldCharType="end"/>
            </w:r>
          </w:hyperlink>
        </w:p>
        <w:p w14:paraId="04EFF604" w14:textId="6560A65B" w:rsidR="00FE6491" w:rsidRDefault="00A37A16">
          <w:pPr>
            <w:pStyle w:val="21"/>
            <w:rPr>
              <w:rFonts w:asciiTheme="minorHAnsi" w:eastAsiaTheme="minorEastAsia" w:hAnsiTheme="minorHAnsi" w:cstheme="minorBidi"/>
              <w:noProof/>
              <w:kern w:val="2"/>
            </w:rPr>
          </w:pPr>
          <w:hyperlink w:anchor="_Toc49259579" w:history="1">
            <w:r w:rsidR="00FE6491" w:rsidRPr="00F72B9A">
              <w:rPr>
                <w:rStyle w:val="ab"/>
                <w:noProof/>
              </w:rPr>
              <w:t>3.1</w:t>
            </w:r>
            <w:r w:rsidR="00FE6491" w:rsidRPr="00F72B9A">
              <w:rPr>
                <w:rStyle w:val="ab"/>
                <w:rFonts w:hint="eastAsia"/>
                <w:noProof/>
              </w:rPr>
              <w:t>研究動機</w:t>
            </w:r>
            <w:r w:rsidR="00FE6491">
              <w:rPr>
                <w:noProof/>
                <w:webHidden/>
              </w:rPr>
              <w:tab/>
            </w:r>
            <w:r w:rsidR="00FE6491">
              <w:rPr>
                <w:noProof/>
                <w:webHidden/>
              </w:rPr>
              <w:fldChar w:fldCharType="begin"/>
            </w:r>
            <w:r w:rsidR="00FE6491">
              <w:rPr>
                <w:noProof/>
                <w:webHidden/>
              </w:rPr>
              <w:instrText xml:space="preserve"> PAGEREF _Toc49259579 \h </w:instrText>
            </w:r>
            <w:r w:rsidR="00FE6491">
              <w:rPr>
                <w:noProof/>
                <w:webHidden/>
              </w:rPr>
            </w:r>
            <w:r w:rsidR="00FE6491">
              <w:rPr>
                <w:noProof/>
                <w:webHidden/>
              </w:rPr>
              <w:fldChar w:fldCharType="separate"/>
            </w:r>
            <w:r w:rsidR="00FE6491">
              <w:rPr>
                <w:noProof/>
                <w:webHidden/>
              </w:rPr>
              <w:t>13</w:t>
            </w:r>
            <w:r w:rsidR="00FE6491">
              <w:rPr>
                <w:noProof/>
                <w:webHidden/>
              </w:rPr>
              <w:fldChar w:fldCharType="end"/>
            </w:r>
          </w:hyperlink>
        </w:p>
        <w:p w14:paraId="04BDB2BA" w14:textId="3CF8F49F" w:rsidR="00FE6491" w:rsidRDefault="00A37A16">
          <w:pPr>
            <w:pStyle w:val="21"/>
            <w:rPr>
              <w:rFonts w:asciiTheme="minorHAnsi" w:eastAsiaTheme="minorEastAsia" w:hAnsiTheme="minorHAnsi" w:cstheme="minorBidi"/>
              <w:noProof/>
              <w:kern w:val="2"/>
            </w:rPr>
          </w:pPr>
          <w:hyperlink w:anchor="_Toc49259580" w:history="1">
            <w:r w:rsidR="00FE6491" w:rsidRPr="00F72B9A">
              <w:rPr>
                <w:rStyle w:val="ab"/>
                <w:noProof/>
              </w:rPr>
              <w:t>3.2</w:t>
            </w:r>
            <w:r w:rsidR="00FE6491" w:rsidRPr="00F72B9A">
              <w:rPr>
                <w:rStyle w:val="ab"/>
                <w:rFonts w:hint="eastAsia"/>
                <w:noProof/>
              </w:rPr>
              <w:t>問題定義</w:t>
            </w:r>
            <w:r w:rsidR="00FE6491">
              <w:rPr>
                <w:noProof/>
                <w:webHidden/>
              </w:rPr>
              <w:tab/>
            </w:r>
            <w:r w:rsidR="00FE6491">
              <w:rPr>
                <w:noProof/>
                <w:webHidden/>
              </w:rPr>
              <w:fldChar w:fldCharType="begin"/>
            </w:r>
            <w:r w:rsidR="00FE6491">
              <w:rPr>
                <w:noProof/>
                <w:webHidden/>
              </w:rPr>
              <w:instrText xml:space="preserve"> PAGEREF _Toc49259580 \h </w:instrText>
            </w:r>
            <w:r w:rsidR="00FE6491">
              <w:rPr>
                <w:noProof/>
                <w:webHidden/>
              </w:rPr>
            </w:r>
            <w:r w:rsidR="00FE6491">
              <w:rPr>
                <w:noProof/>
                <w:webHidden/>
              </w:rPr>
              <w:fldChar w:fldCharType="separate"/>
            </w:r>
            <w:r w:rsidR="00FE6491">
              <w:rPr>
                <w:noProof/>
                <w:webHidden/>
              </w:rPr>
              <w:t>14</w:t>
            </w:r>
            <w:r w:rsidR="00FE6491">
              <w:rPr>
                <w:noProof/>
                <w:webHidden/>
              </w:rPr>
              <w:fldChar w:fldCharType="end"/>
            </w:r>
          </w:hyperlink>
        </w:p>
        <w:p w14:paraId="7C7E30AE" w14:textId="57A21089" w:rsidR="00FE6491" w:rsidRDefault="00A37A16">
          <w:pPr>
            <w:pStyle w:val="21"/>
            <w:rPr>
              <w:rFonts w:asciiTheme="minorHAnsi" w:eastAsiaTheme="minorEastAsia" w:hAnsiTheme="minorHAnsi" w:cstheme="minorBidi"/>
              <w:noProof/>
              <w:kern w:val="2"/>
            </w:rPr>
          </w:pPr>
          <w:hyperlink w:anchor="_Toc49259581" w:history="1">
            <w:r w:rsidR="00FE6491" w:rsidRPr="00F72B9A">
              <w:rPr>
                <w:rStyle w:val="ab"/>
                <w:noProof/>
              </w:rPr>
              <w:t>3.3</w:t>
            </w:r>
            <w:r w:rsidR="00FE6491" w:rsidRPr="00F72B9A">
              <w:rPr>
                <w:rStyle w:val="ab"/>
                <w:rFonts w:hint="eastAsia"/>
                <w:noProof/>
              </w:rPr>
              <w:t>問題分析</w:t>
            </w:r>
            <w:r w:rsidR="00FE6491">
              <w:rPr>
                <w:noProof/>
                <w:webHidden/>
              </w:rPr>
              <w:tab/>
            </w:r>
            <w:r w:rsidR="00FE6491">
              <w:rPr>
                <w:noProof/>
                <w:webHidden/>
              </w:rPr>
              <w:fldChar w:fldCharType="begin"/>
            </w:r>
            <w:r w:rsidR="00FE6491">
              <w:rPr>
                <w:noProof/>
                <w:webHidden/>
              </w:rPr>
              <w:instrText xml:space="preserve"> PAGEREF _Toc49259581 \h </w:instrText>
            </w:r>
            <w:r w:rsidR="00FE6491">
              <w:rPr>
                <w:noProof/>
                <w:webHidden/>
              </w:rPr>
            </w:r>
            <w:r w:rsidR="00FE6491">
              <w:rPr>
                <w:noProof/>
                <w:webHidden/>
              </w:rPr>
              <w:fldChar w:fldCharType="separate"/>
            </w:r>
            <w:r w:rsidR="00FE6491">
              <w:rPr>
                <w:noProof/>
                <w:webHidden/>
              </w:rPr>
              <w:t>14</w:t>
            </w:r>
            <w:r w:rsidR="00FE6491">
              <w:rPr>
                <w:noProof/>
                <w:webHidden/>
              </w:rPr>
              <w:fldChar w:fldCharType="end"/>
            </w:r>
          </w:hyperlink>
        </w:p>
        <w:p w14:paraId="101E7C60" w14:textId="2239B128" w:rsidR="00FE6491" w:rsidRDefault="00A37A16">
          <w:pPr>
            <w:pStyle w:val="21"/>
            <w:rPr>
              <w:rFonts w:asciiTheme="minorHAnsi" w:eastAsiaTheme="minorEastAsia" w:hAnsiTheme="minorHAnsi" w:cstheme="minorBidi"/>
              <w:noProof/>
              <w:kern w:val="2"/>
            </w:rPr>
          </w:pPr>
          <w:hyperlink w:anchor="_Toc49259582" w:history="1">
            <w:r w:rsidR="00FE6491" w:rsidRPr="00F72B9A">
              <w:rPr>
                <w:rStyle w:val="ab"/>
                <w:noProof/>
              </w:rPr>
              <w:t xml:space="preserve">3.4 sk-NN imputation </w:t>
            </w:r>
            <w:r w:rsidR="00FE6491" w:rsidRPr="00F72B9A">
              <w:rPr>
                <w:rStyle w:val="ab"/>
                <w:rFonts w:hint="eastAsia"/>
                <w:noProof/>
              </w:rPr>
              <w:t>演算法</w:t>
            </w:r>
            <w:r w:rsidR="00FE6491">
              <w:rPr>
                <w:noProof/>
                <w:webHidden/>
              </w:rPr>
              <w:tab/>
            </w:r>
            <w:r w:rsidR="00FE6491">
              <w:rPr>
                <w:noProof/>
                <w:webHidden/>
              </w:rPr>
              <w:fldChar w:fldCharType="begin"/>
            </w:r>
            <w:r w:rsidR="00FE6491">
              <w:rPr>
                <w:noProof/>
                <w:webHidden/>
              </w:rPr>
              <w:instrText xml:space="preserve"> PAGEREF _Toc49259582 \h </w:instrText>
            </w:r>
            <w:r w:rsidR="00FE6491">
              <w:rPr>
                <w:noProof/>
                <w:webHidden/>
              </w:rPr>
            </w:r>
            <w:r w:rsidR="00FE6491">
              <w:rPr>
                <w:noProof/>
                <w:webHidden/>
              </w:rPr>
              <w:fldChar w:fldCharType="separate"/>
            </w:r>
            <w:r w:rsidR="00FE6491">
              <w:rPr>
                <w:noProof/>
                <w:webHidden/>
              </w:rPr>
              <w:t>15</w:t>
            </w:r>
            <w:r w:rsidR="00FE6491">
              <w:rPr>
                <w:noProof/>
                <w:webHidden/>
              </w:rPr>
              <w:fldChar w:fldCharType="end"/>
            </w:r>
          </w:hyperlink>
        </w:p>
        <w:p w14:paraId="7C961768" w14:textId="04BF3266" w:rsidR="00FE6491" w:rsidRDefault="00A37A16">
          <w:pPr>
            <w:pStyle w:val="21"/>
            <w:rPr>
              <w:rFonts w:asciiTheme="minorHAnsi" w:eastAsiaTheme="minorEastAsia" w:hAnsiTheme="minorHAnsi" w:cstheme="minorBidi"/>
              <w:noProof/>
              <w:kern w:val="2"/>
            </w:rPr>
          </w:pPr>
          <w:hyperlink w:anchor="_Toc49259583" w:history="1">
            <w:r w:rsidR="00FE6491" w:rsidRPr="00F72B9A">
              <w:rPr>
                <w:rStyle w:val="ab"/>
                <w:noProof/>
              </w:rPr>
              <w:t>3.5</w:t>
            </w:r>
            <w:r w:rsidR="00FE6491" w:rsidRPr="00F72B9A">
              <w:rPr>
                <w:rStyle w:val="ab"/>
                <w:rFonts w:hint="eastAsia"/>
                <w:noProof/>
              </w:rPr>
              <w:t>以原天際線評斷填補法的表現優劣</w:t>
            </w:r>
            <w:r w:rsidR="00FE6491">
              <w:rPr>
                <w:noProof/>
                <w:webHidden/>
              </w:rPr>
              <w:tab/>
            </w:r>
            <w:r w:rsidR="00FE6491">
              <w:rPr>
                <w:noProof/>
                <w:webHidden/>
              </w:rPr>
              <w:fldChar w:fldCharType="begin"/>
            </w:r>
            <w:r w:rsidR="00FE6491">
              <w:rPr>
                <w:noProof/>
                <w:webHidden/>
              </w:rPr>
              <w:instrText xml:space="preserve"> PAGEREF _Toc49259583 \h </w:instrText>
            </w:r>
            <w:r w:rsidR="00FE6491">
              <w:rPr>
                <w:noProof/>
                <w:webHidden/>
              </w:rPr>
            </w:r>
            <w:r w:rsidR="00FE6491">
              <w:rPr>
                <w:noProof/>
                <w:webHidden/>
              </w:rPr>
              <w:fldChar w:fldCharType="separate"/>
            </w:r>
            <w:r w:rsidR="00FE6491">
              <w:rPr>
                <w:noProof/>
                <w:webHidden/>
              </w:rPr>
              <w:t>19</w:t>
            </w:r>
            <w:r w:rsidR="00FE6491">
              <w:rPr>
                <w:noProof/>
                <w:webHidden/>
              </w:rPr>
              <w:fldChar w:fldCharType="end"/>
            </w:r>
          </w:hyperlink>
        </w:p>
        <w:p w14:paraId="250CFB40" w14:textId="6BC18BAF" w:rsidR="00FE6491" w:rsidRDefault="00A37A16">
          <w:pPr>
            <w:pStyle w:val="11"/>
            <w:rPr>
              <w:rFonts w:asciiTheme="minorHAnsi" w:eastAsiaTheme="minorEastAsia" w:hAnsiTheme="minorHAnsi"/>
            </w:rPr>
          </w:pPr>
          <w:hyperlink w:anchor="_Toc49259584" w:history="1">
            <w:r w:rsidR="00FE6491" w:rsidRPr="00F72B9A">
              <w:rPr>
                <w:rStyle w:val="ab"/>
                <w:rFonts w:hint="eastAsia"/>
              </w:rPr>
              <w:t>第</w:t>
            </w:r>
            <w:r w:rsidR="00FE6491" w:rsidRPr="00F72B9A">
              <w:rPr>
                <w:rStyle w:val="ab"/>
                <w:rFonts w:hint="eastAsia"/>
              </w:rPr>
              <w:t xml:space="preserve"> 4 </w:t>
            </w:r>
            <w:r w:rsidR="00FE6491" w:rsidRPr="00F72B9A">
              <w:rPr>
                <w:rStyle w:val="ab"/>
                <w:rFonts w:hint="eastAsia"/>
              </w:rPr>
              <w:t>章</w:t>
            </w:r>
            <w:r w:rsidR="00FE6491" w:rsidRPr="00F72B9A">
              <w:rPr>
                <w:rStyle w:val="ab"/>
                <w:rFonts w:hint="eastAsia"/>
              </w:rPr>
              <w:t xml:space="preserve"> </w:t>
            </w:r>
            <w:r w:rsidR="00FE6491" w:rsidRPr="00F72B9A">
              <w:rPr>
                <w:rStyle w:val="ab"/>
                <w:rFonts w:hint="eastAsia"/>
              </w:rPr>
              <w:t>實驗結果與分析</w:t>
            </w:r>
            <w:r w:rsidR="00FE6491">
              <w:rPr>
                <w:webHidden/>
              </w:rPr>
              <w:tab/>
            </w:r>
            <w:r w:rsidR="00FE6491">
              <w:rPr>
                <w:webHidden/>
              </w:rPr>
              <w:fldChar w:fldCharType="begin"/>
            </w:r>
            <w:r w:rsidR="00FE6491">
              <w:rPr>
                <w:webHidden/>
              </w:rPr>
              <w:instrText xml:space="preserve"> PAGEREF _Toc49259584 \h </w:instrText>
            </w:r>
            <w:r w:rsidR="00FE6491">
              <w:rPr>
                <w:webHidden/>
              </w:rPr>
            </w:r>
            <w:r w:rsidR="00FE6491">
              <w:rPr>
                <w:webHidden/>
              </w:rPr>
              <w:fldChar w:fldCharType="separate"/>
            </w:r>
            <w:r w:rsidR="00FE6491">
              <w:rPr>
                <w:webHidden/>
              </w:rPr>
              <w:t>21</w:t>
            </w:r>
            <w:r w:rsidR="00FE6491">
              <w:rPr>
                <w:webHidden/>
              </w:rPr>
              <w:fldChar w:fldCharType="end"/>
            </w:r>
          </w:hyperlink>
        </w:p>
        <w:p w14:paraId="7E0F937F" w14:textId="7F141B1D" w:rsidR="00FE6491" w:rsidRDefault="00A37A16">
          <w:pPr>
            <w:pStyle w:val="21"/>
            <w:rPr>
              <w:rFonts w:asciiTheme="minorHAnsi" w:eastAsiaTheme="minorEastAsia" w:hAnsiTheme="minorHAnsi" w:cstheme="minorBidi"/>
              <w:noProof/>
              <w:kern w:val="2"/>
            </w:rPr>
          </w:pPr>
          <w:hyperlink w:anchor="_Toc49259585" w:history="1">
            <w:r w:rsidR="00FE6491" w:rsidRPr="00F72B9A">
              <w:rPr>
                <w:rStyle w:val="ab"/>
                <w:noProof/>
              </w:rPr>
              <w:t>4.1</w:t>
            </w:r>
            <w:r w:rsidR="00FE6491" w:rsidRPr="00F72B9A">
              <w:rPr>
                <w:rStyle w:val="ab"/>
                <w:rFonts w:hint="eastAsia"/>
                <w:noProof/>
              </w:rPr>
              <w:t>實驗環境</w:t>
            </w:r>
            <w:r w:rsidR="00FE6491">
              <w:rPr>
                <w:noProof/>
                <w:webHidden/>
              </w:rPr>
              <w:tab/>
            </w:r>
            <w:r w:rsidR="00FE6491">
              <w:rPr>
                <w:noProof/>
                <w:webHidden/>
              </w:rPr>
              <w:fldChar w:fldCharType="begin"/>
            </w:r>
            <w:r w:rsidR="00FE6491">
              <w:rPr>
                <w:noProof/>
                <w:webHidden/>
              </w:rPr>
              <w:instrText xml:space="preserve"> PAGEREF _Toc49259585 \h </w:instrText>
            </w:r>
            <w:r w:rsidR="00FE6491">
              <w:rPr>
                <w:noProof/>
                <w:webHidden/>
              </w:rPr>
            </w:r>
            <w:r w:rsidR="00FE6491">
              <w:rPr>
                <w:noProof/>
                <w:webHidden/>
              </w:rPr>
              <w:fldChar w:fldCharType="separate"/>
            </w:r>
            <w:r w:rsidR="00FE6491">
              <w:rPr>
                <w:noProof/>
                <w:webHidden/>
              </w:rPr>
              <w:t>21</w:t>
            </w:r>
            <w:r w:rsidR="00FE6491">
              <w:rPr>
                <w:noProof/>
                <w:webHidden/>
              </w:rPr>
              <w:fldChar w:fldCharType="end"/>
            </w:r>
          </w:hyperlink>
        </w:p>
        <w:p w14:paraId="369A79C1" w14:textId="064BADC6" w:rsidR="00FE6491" w:rsidRDefault="00A37A16">
          <w:pPr>
            <w:pStyle w:val="31"/>
            <w:tabs>
              <w:tab w:val="right" w:leader="dot" w:pos="8494"/>
            </w:tabs>
            <w:rPr>
              <w:rFonts w:asciiTheme="minorHAnsi" w:eastAsiaTheme="minorEastAsia" w:hAnsiTheme="minorHAnsi" w:cstheme="minorBidi"/>
              <w:noProof/>
              <w:kern w:val="2"/>
              <w:sz w:val="24"/>
            </w:rPr>
          </w:pPr>
          <w:hyperlink w:anchor="_Toc49259586" w:history="1">
            <w:r w:rsidR="00FE6491" w:rsidRPr="00F72B9A">
              <w:rPr>
                <w:rStyle w:val="ab"/>
                <w:noProof/>
              </w:rPr>
              <w:t>4.1.1</w:t>
            </w:r>
            <w:r w:rsidR="00FE6491" w:rsidRPr="00F72B9A">
              <w:rPr>
                <w:rStyle w:val="ab"/>
                <w:rFonts w:hint="eastAsia"/>
                <w:noProof/>
              </w:rPr>
              <w:t>實驗平台</w:t>
            </w:r>
            <w:r w:rsidR="00FE6491">
              <w:rPr>
                <w:noProof/>
                <w:webHidden/>
              </w:rPr>
              <w:tab/>
            </w:r>
            <w:r w:rsidR="00FE6491">
              <w:rPr>
                <w:noProof/>
                <w:webHidden/>
              </w:rPr>
              <w:fldChar w:fldCharType="begin"/>
            </w:r>
            <w:r w:rsidR="00FE6491">
              <w:rPr>
                <w:noProof/>
                <w:webHidden/>
              </w:rPr>
              <w:instrText xml:space="preserve"> PAGEREF _Toc49259586 \h </w:instrText>
            </w:r>
            <w:r w:rsidR="00FE6491">
              <w:rPr>
                <w:noProof/>
                <w:webHidden/>
              </w:rPr>
            </w:r>
            <w:r w:rsidR="00FE6491">
              <w:rPr>
                <w:noProof/>
                <w:webHidden/>
              </w:rPr>
              <w:fldChar w:fldCharType="separate"/>
            </w:r>
            <w:r w:rsidR="00FE6491">
              <w:rPr>
                <w:noProof/>
                <w:webHidden/>
              </w:rPr>
              <w:t>21</w:t>
            </w:r>
            <w:r w:rsidR="00FE6491">
              <w:rPr>
                <w:noProof/>
                <w:webHidden/>
              </w:rPr>
              <w:fldChar w:fldCharType="end"/>
            </w:r>
          </w:hyperlink>
        </w:p>
        <w:p w14:paraId="5F3DBC73" w14:textId="10345BFE" w:rsidR="00FE6491" w:rsidRDefault="00A37A16">
          <w:pPr>
            <w:pStyle w:val="31"/>
            <w:tabs>
              <w:tab w:val="right" w:leader="dot" w:pos="8494"/>
            </w:tabs>
            <w:rPr>
              <w:rFonts w:asciiTheme="minorHAnsi" w:eastAsiaTheme="minorEastAsia" w:hAnsiTheme="minorHAnsi" w:cstheme="minorBidi"/>
              <w:noProof/>
              <w:kern w:val="2"/>
              <w:sz w:val="24"/>
            </w:rPr>
          </w:pPr>
          <w:hyperlink w:anchor="_Toc49259587" w:history="1">
            <w:r w:rsidR="00FE6491" w:rsidRPr="00F72B9A">
              <w:rPr>
                <w:rStyle w:val="ab"/>
                <w:noProof/>
              </w:rPr>
              <w:t>4.1.2</w:t>
            </w:r>
            <w:r w:rsidR="00FE6491" w:rsidRPr="00F72B9A">
              <w:rPr>
                <w:rStyle w:val="ab"/>
                <w:rFonts w:hint="eastAsia"/>
                <w:noProof/>
              </w:rPr>
              <w:t>實驗資料來源</w:t>
            </w:r>
            <w:r w:rsidR="00FE6491">
              <w:rPr>
                <w:noProof/>
                <w:webHidden/>
              </w:rPr>
              <w:tab/>
            </w:r>
            <w:r w:rsidR="00FE6491">
              <w:rPr>
                <w:noProof/>
                <w:webHidden/>
              </w:rPr>
              <w:fldChar w:fldCharType="begin"/>
            </w:r>
            <w:r w:rsidR="00FE6491">
              <w:rPr>
                <w:noProof/>
                <w:webHidden/>
              </w:rPr>
              <w:instrText xml:space="preserve"> PAGEREF _Toc49259587 \h </w:instrText>
            </w:r>
            <w:r w:rsidR="00FE6491">
              <w:rPr>
                <w:noProof/>
                <w:webHidden/>
              </w:rPr>
            </w:r>
            <w:r w:rsidR="00FE6491">
              <w:rPr>
                <w:noProof/>
                <w:webHidden/>
              </w:rPr>
              <w:fldChar w:fldCharType="separate"/>
            </w:r>
            <w:r w:rsidR="00FE6491">
              <w:rPr>
                <w:noProof/>
                <w:webHidden/>
              </w:rPr>
              <w:t>21</w:t>
            </w:r>
            <w:r w:rsidR="00FE6491">
              <w:rPr>
                <w:noProof/>
                <w:webHidden/>
              </w:rPr>
              <w:fldChar w:fldCharType="end"/>
            </w:r>
          </w:hyperlink>
        </w:p>
        <w:p w14:paraId="5E7371B9" w14:textId="153A8109" w:rsidR="00FE6491" w:rsidRDefault="00A37A16">
          <w:pPr>
            <w:pStyle w:val="21"/>
            <w:rPr>
              <w:rFonts w:asciiTheme="minorHAnsi" w:eastAsiaTheme="minorEastAsia" w:hAnsiTheme="minorHAnsi" w:cstheme="minorBidi"/>
              <w:noProof/>
              <w:kern w:val="2"/>
            </w:rPr>
          </w:pPr>
          <w:hyperlink w:anchor="_Toc49259588" w:history="1">
            <w:r w:rsidR="00FE6491" w:rsidRPr="00F72B9A">
              <w:rPr>
                <w:rStyle w:val="ab"/>
                <w:noProof/>
              </w:rPr>
              <w:t>4.2</w:t>
            </w:r>
            <w:r w:rsidR="00FE6491" w:rsidRPr="00F72B9A">
              <w:rPr>
                <w:rStyle w:val="ab"/>
                <w:rFonts w:hint="eastAsia"/>
                <w:noProof/>
              </w:rPr>
              <w:t>實驗一</w:t>
            </w:r>
            <w:r w:rsidR="00FE6491" w:rsidRPr="00F72B9A">
              <w:rPr>
                <w:rStyle w:val="ab"/>
                <w:noProof/>
              </w:rPr>
              <w:t>: k</w:t>
            </w:r>
            <w:r w:rsidR="00FE6491" w:rsidRPr="00F72B9A">
              <w:rPr>
                <w:rStyle w:val="ab"/>
                <w:rFonts w:hint="eastAsia"/>
                <w:noProof/>
              </w:rPr>
              <w:t>值大小與缺失值比例對天際線結果的影響</w:t>
            </w:r>
            <w:r w:rsidR="00FE6491">
              <w:rPr>
                <w:noProof/>
                <w:webHidden/>
              </w:rPr>
              <w:tab/>
            </w:r>
            <w:r w:rsidR="00FE6491">
              <w:rPr>
                <w:noProof/>
                <w:webHidden/>
              </w:rPr>
              <w:fldChar w:fldCharType="begin"/>
            </w:r>
            <w:r w:rsidR="00FE6491">
              <w:rPr>
                <w:noProof/>
                <w:webHidden/>
              </w:rPr>
              <w:instrText xml:space="preserve"> PAGEREF _Toc49259588 \h </w:instrText>
            </w:r>
            <w:r w:rsidR="00FE6491">
              <w:rPr>
                <w:noProof/>
                <w:webHidden/>
              </w:rPr>
            </w:r>
            <w:r w:rsidR="00FE6491">
              <w:rPr>
                <w:noProof/>
                <w:webHidden/>
              </w:rPr>
              <w:fldChar w:fldCharType="separate"/>
            </w:r>
            <w:r w:rsidR="00FE6491">
              <w:rPr>
                <w:noProof/>
                <w:webHidden/>
              </w:rPr>
              <w:t>22</w:t>
            </w:r>
            <w:r w:rsidR="00FE6491">
              <w:rPr>
                <w:noProof/>
                <w:webHidden/>
              </w:rPr>
              <w:fldChar w:fldCharType="end"/>
            </w:r>
          </w:hyperlink>
        </w:p>
        <w:p w14:paraId="0DDEC045" w14:textId="6FF80FF0" w:rsidR="00FE6491" w:rsidRDefault="00A37A16">
          <w:pPr>
            <w:pStyle w:val="31"/>
            <w:tabs>
              <w:tab w:val="right" w:leader="dot" w:pos="8494"/>
            </w:tabs>
            <w:rPr>
              <w:rFonts w:asciiTheme="minorHAnsi" w:eastAsiaTheme="minorEastAsia" w:hAnsiTheme="minorHAnsi" w:cstheme="minorBidi"/>
              <w:noProof/>
              <w:kern w:val="2"/>
              <w:sz w:val="24"/>
            </w:rPr>
          </w:pPr>
          <w:hyperlink w:anchor="_Toc49259589" w:history="1">
            <w:r w:rsidR="00FE6491" w:rsidRPr="00F72B9A">
              <w:rPr>
                <w:rStyle w:val="ab"/>
                <w:noProof/>
              </w:rPr>
              <w:t>4.2.1</w:t>
            </w:r>
            <w:r w:rsidR="00FE6491" w:rsidRPr="00F72B9A">
              <w:rPr>
                <w:rStyle w:val="ab"/>
                <w:rFonts w:hint="eastAsia"/>
                <w:noProof/>
              </w:rPr>
              <w:t>實驗目的</w:t>
            </w:r>
            <w:r w:rsidR="00FE6491">
              <w:rPr>
                <w:noProof/>
                <w:webHidden/>
              </w:rPr>
              <w:tab/>
            </w:r>
            <w:r w:rsidR="00FE6491">
              <w:rPr>
                <w:noProof/>
                <w:webHidden/>
              </w:rPr>
              <w:fldChar w:fldCharType="begin"/>
            </w:r>
            <w:r w:rsidR="00FE6491">
              <w:rPr>
                <w:noProof/>
                <w:webHidden/>
              </w:rPr>
              <w:instrText xml:space="preserve"> PAGEREF _Toc49259589 \h </w:instrText>
            </w:r>
            <w:r w:rsidR="00FE6491">
              <w:rPr>
                <w:noProof/>
                <w:webHidden/>
              </w:rPr>
            </w:r>
            <w:r w:rsidR="00FE6491">
              <w:rPr>
                <w:noProof/>
                <w:webHidden/>
              </w:rPr>
              <w:fldChar w:fldCharType="separate"/>
            </w:r>
            <w:r w:rsidR="00FE6491">
              <w:rPr>
                <w:noProof/>
                <w:webHidden/>
              </w:rPr>
              <w:t>22</w:t>
            </w:r>
            <w:r w:rsidR="00FE6491">
              <w:rPr>
                <w:noProof/>
                <w:webHidden/>
              </w:rPr>
              <w:fldChar w:fldCharType="end"/>
            </w:r>
          </w:hyperlink>
        </w:p>
        <w:p w14:paraId="3582C66C" w14:textId="7F48DA31" w:rsidR="00FE6491" w:rsidRDefault="00A37A16">
          <w:pPr>
            <w:pStyle w:val="31"/>
            <w:tabs>
              <w:tab w:val="right" w:leader="dot" w:pos="8494"/>
            </w:tabs>
            <w:rPr>
              <w:rFonts w:asciiTheme="minorHAnsi" w:eastAsiaTheme="minorEastAsia" w:hAnsiTheme="minorHAnsi" w:cstheme="minorBidi"/>
              <w:noProof/>
              <w:kern w:val="2"/>
              <w:sz w:val="24"/>
            </w:rPr>
          </w:pPr>
          <w:hyperlink w:anchor="_Toc49259590" w:history="1">
            <w:r w:rsidR="00FE6491" w:rsidRPr="00F72B9A">
              <w:rPr>
                <w:rStyle w:val="ab"/>
                <w:noProof/>
              </w:rPr>
              <w:t>4.2.2</w:t>
            </w:r>
            <w:r w:rsidR="00FE6491" w:rsidRPr="00F72B9A">
              <w:rPr>
                <w:rStyle w:val="ab"/>
                <w:rFonts w:hint="eastAsia"/>
                <w:noProof/>
              </w:rPr>
              <w:t>實驗方法</w:t>
            </w:r>
            <w:r w:rsidR="00FE6491">
              <w:rPr>
                <w:noProof/>
                <w:webHidden/>
              </w:rPr>
              <w:tab/>
            </w:r>
            <w:r w:rsidR="00FE6491">
              <w:rPr>
                <w:noProof/>
                <w:webHidden/>
              </w:rPr>
              <w:fldChar w:fldCharType="begin"/>
            </w:r>
            <w:r w:rsidR="00FE6491">
              <w:rPr>
                <w:noProof/>
                <w:webHidden/>
              </w:rPr>
              <w:instrText xml:space="preserve"> PAGEREF _Toc49259590 \h </w:instrText>
            </w:r>
            <w:r w:rsidR="00FE6491">
              <w:rPr>
                <w:noProof/>
                <w:webHidden/>
              </w:rPr>
            </w:r>
            <w:r w:rsidR="00FE6491">
              <w:rPr>
                <w:noProof/>
                <w:webHidden/>
              </w:rPr>
              <w:fldChar w:fldCharType="separate"/>
            </w:r>
            <w:r w:rsidR="00FE6491">
              <w:rPr>
                <w:noProof/>
                <w:webHidden/>
              </w:rPr>
              <w:t>22</w:t>
            </w:r>
            <w:r w:rsidR="00FE6491">
              <w:rPr>
                <w:noProof/>
                <w:webHidden/>
              </w:rPr>
              <w:fldChar w:fldCharType="end"/>
            </w:r>
          </w:hyperlink>
        </w:p>
        <w:p w14:paraId="7502EF47" w14:textId="17F1F643" w:rsidR="00FE6491" w:rsidRDefault="00A37A16">
          <w:pPr>
            <w:pStyle w:val="31"/>
            <w:tabs>
              <w:tab w:val="right" w:leader="dot" w:pos="8494"/>
            </w:tabs>
            <w:rPr>
              <w:rFonts w:asciiTheme="minorHAnsi" w:eastAsiaTheme="minorEastAsia" w:hAnsiTheme="minorHAnsi" w:cstheme="minorBidi"/>
              <w:noProof/>
              <w:kern w:val="2"/>
              <w:sz w:val="24"/>
            </w:rPr>
          </w:pPr>
          <w:hyperlink w:anchor="_Toc49259591" w:history="1">
            <w:r w:rsidR="00FE6491" w:rsidRPr="00F72B9A">
              <w:rPr>
                <w:rStyle w:val="ab"/>
                <w:noProof/>
              </w:rPr>
              <w:t>4.2.3</w:t>
            </w:r>
            <w:r w:rsidR="00FE6491" w:rsidRPr="00F72B9A">
              <w:rPr>
                <w:rStyle w:val="ab"/>
                <w:rFonts w:hint="eastAsia"/>
                <w:noProof/>
              </w:rPr>
              <w:t>實驗結果與分析</w:t>
            </w:r>
            <w:r w:rsidR="00FE6491">
              <w:rPr>
                <w:noProof/>
                <w:webHidden/>
              </w:rPr>
              <w:tab/>
            </w:r>
            <w:r w:rsidR="00FE6491">
              <w:rPr>
                <w:noProof/>
                <w:webHidden/>
              </w:rPr>
              <w:fldChar w:fldCharType="begin"/>
            </w:r>
            <w:r w:rsidR="00FE6491">
              <w:rPr>
                <w:noProof/>
                <w:webHidden/>
              </w:rPr>
              <w:instrText xml:space="preserve"> PAGEREF _Toc49259591 \h </w:instrText>
            </w:r>
            <w:r w:rsidR="00FE6491">
              <w:rPr>
                <w:noProof/>
                <w:webHidden/>
              </w:rPr>
            </w:r>
            <w:r w:rsidR="00FE6491">
              <w:rPr>
                <w:noProof/>
                <w:webHidden/>
              </w:rPr>
              <w:fldChar w:fldCharType="separate"/>
            </w:r>
            <w:r w:rsidR="00FE6491">
              <w:rPr>
                <w:noProof/>
                <w:webHidden/>
              </w:rPr>
              <w:t>22</w:t>
            </w:r>
            <w:r w:rsidR="00FE6491">
              <w:rPr>
                <w:noProof/>
                <w:webHidden/>
              </w:rPr>
              <w:fldChar w:fldCharType="end"/>
            </w:r>
          </w:hyperlink>
        </w:p>
        <w:p w14:paraId="0CA27307" w14:textId="6895750F" w:rsidR="00FE6491" w:rsidRDefault="00A37A16">
          <w:pPr>
            <w:pStyle w:val="21"/>
            <w:rPr>
              <w:rFonts w:asciiTheme="minorHAnsi" w:eastAsiaTheme="minorEastAsia" w:hAnsiTheme="minorHAnsi" w:cstheme="minorBidi"/>
              <w:noProof/>
              <w:kern w:val="2"/>
            </w:rPr>
          </w:pPr>
          <w:hyperlink w:anchor="_Toc49259592" w:history="1">
            <w:r w:rsidR="00FE6491" w:rsidRPr="00F72B9A">
              <w:rPr>
                <w:rStyle w:val="ab"/>
                <w:noProof/>
              </w:rPr>
              <w:t>4.3</w:t>
            </w:r>
            <w:r w:rsidR="00FE6491" w:rsidRPr="00F72B9A">
              <w:rPr>
                <w:rStyle w:val="ab"/>
                <w:rFonts w:hint="eastAsia"/>
                <w:noProof/>
              </w:rPr>
              <w:t>實驗二</w:t>
            </w:r>
            <w:r w:rsidR="00FE6491" w:rsidRPr="00F72B9A">
              <w:rPr>
                <w:rStyle w:val="ab"/>
                <w:noProof/>
              </w:rPr>
              <w:t xml:space="preserve">: </w:t>
            </w:r>
            <w:r w:rsidR="00FE6491" w:rsidRPr="00F72B9A">
              <w:rPr>
                <w:rStyle w:val="ab"/>
                <w:rFonts w:hint="eastAsia"/>
                <w:noProof/>
              </w:rPr>
              <w:t>各填補法產生的天際線與原天際線之相似度</w:t>
            </w:r>
            <w:r w:rsidR="00FE6491">
              <w:rPr>
                <w:noProof/>
                <w:webHidden/>
              </w:rPr>
              <w:tab/>
            </w:r>
            <w:r w:rsidR="00FE6491">
              <w:rPr>
                <w:noProof/>
                <w:webHidden/>
              </w:rPr>
              <w:fldChar w:fldCharType="begin"/>
            </w:r>
            <w:r w:rsidR="00FE6491">
              <w:rPr>
                <w:noProof/>
                <w:webHidden/>
              </w:rPr>
              <w:instrText xml:space="preserve"> PAGEREF _Toc49259592 \h </w:instrText>
            </w:r>
            <w:r w:rsidR="00FE6491">
              <w:rPr>
                <w:noProof/>
                <w:webHidden/>
              </w:rPr>
            </w:r>
            <w:r w:rsidR="00FE6491">
              <w:rPr>
                <w:noProof/>
                <w:webHidden/>
              </w:rPr>
              <w:fldChar w:fldCharType="separate"/>
            </w:r>
            <w:r w:rsidR="00FE6491">
              <w:rPr>
                <w:noProof/>
                <w:webHidden/>
              </w:rPr>
              <w:t>25</w:t>
            </w:r>
            <w:r w:rsidR="00FE6491">
              <w:rPr>
                <w:noProof/>
                <w:webHidden/>
              </w:rPr>
              <w:fldChar w:fldCharType="end"/>
            </w:r>
          </w:hyperlink>
        </w:p>
        <w:p w14:paraId="4F238D50" w14:textId="1144726E" w:rsidR="00FE6491" w:rsidRDefault="00A37A16">
          <w:pPr>
            <w:pStyle w:val="31"/>
            <w:tabs>
              <w:tab w:val="right" w:leader="dot" w:pos="8494"/>
            </w:tabs>
            <w:rPr>
              <w:rFonts w:asciiTheme="minorHAnsi" w:eastAsiaTheme="minorEastAsia" w:hAnsiTheme="minorHAnsi" w:cstheme="minorBidi"/>
              <w:noProof/>
              <w:kern w:val="2"/>
              <w:sz w:val="24"/>
            </w:rPr>
          </w:pPr>
          <w:hyperlink w:anchor="_Toc49259593" w:history="1">
            <w:r w:rsidR="00FE6491" w:rsidRPr="00F72B9A">
              <w:rPr>
                <w:rStyle w:val="ab"/>
                <w:noProof/>
              </w:rPr>
              <w:t>4.3.1</w:t>
            </w:r>
            <w:r w:rsidR="00FE6491" w:rsidRPr="00F72B9A">
              <w:rPr>
                <w:rStyle w:val="ab"/>
                <w:rFonts w:hint="eastAsia"/>
                <w:noProof/>
              </w:rPr>
              <w:t>實驗目的</w:t>
            </w:r>
            <w:r w:rsidR="00FE6491">
              <w:rPr>
                <w:noProof/>
                <w:webHidden/>
              </w:rPr>
              <w:tab/>
            </w:r>
            <w:r w:rsidR="00FE6491">
              <w:rPr>
                <w:noProof/>
                <w:webHidden/>
              </w:rPr>
              <w:fldChar w:fldCharType="begin"/>
            </w:r>
            <w:r w:rsidR="00FE6491">
              <w:rPr>
                <w:noProof/>
                <w:webHidden/>
              </w:rPr>
              <w:instrText xml:space="preserve"> PAGEREF _Toc49259593 \h </w:instrText>
            </w:r>
            <w:r w:rsidR="00FE6491">
              <w:rPr>
                <w:noProof/>
                <w:webHidden/>
              </w:rPr>
            </w:r>
            <w:r w:rsidR="00FE6491">
              <w:rPr>
                <w:noProof/>
                <w:webHidden/>
              </w:rPr>
              <w:fldChar w:fldCharType="separate"/>
            </w:r>
            <w:r w:rsidR="00FE6491">
              <w:rPr>
                <w:noProof/>
                <w:webHidden/>
              </w:rPr>
              <w:t>25</w:t>
            </w:r>
            <w:r w:rsidR="00FE6491">
              <w:rPr>
                <w:noProof/>
                <w:webHidden/>
              </w:rPr>
              <w:fldChar w:fldCharType="end"/>
            </w:r>
          </w:hyperlink>
        </w:p>
        <w:p w14:paraId="21F111A1" w14:textId="70B946F7" w:rsidR="00FE6491" w:rsidRDefault="00A37A16">
          <w:pPr>
            <w:pStyle w:val="31"/>
            <w:tabs>
              <w:tab w:val="right" w:leader="dot" w:pos="8494"/>
            </w:tabs>
            <w:rPr>
              <w:rFonts w:asciiTheme="minorHAnsi" w:eastAsiaTheme="minorEastAsia" w:hAnsiTheme="minorHAnsi" w:cstheme="minorBidi"/>
              <w:noProof/>
              <w:kern w:val="2"/>
              <w:sz w:val="24"/>
            </w:rPr>
          </w:pPr>
          <w:hyperlink w:anchor="_Toc49259594" w:history="1">
            <w:r w:rsidR="00FE6491" w:rsidRPr="00F72B9A">
              <w:rPr>
                <w:rStyle w:val="ab"/>
                <w:noProof/>
              </w:rPr>
              <w:t>4.3.2</w:t>
            </w:r>
            <w:r w:rsidR="00FE6491" w:rsidRPr="00F72B9A">
              <w:rPr>
                <w:rStyle w:val="ab"/>
                <w:rFonts w:hint="eastAsia"/>
                <w:noProof/>
              </w:rPr>
              <w:t>實驗方法</w:t>
            </w:r>
            <w:r w:rsidR="00FE6491">
              <w:rPr>
                <w:noProof/>
                <w:webHidden/>
              </w:rPr>
              <w:tab/>
            </w:r>
            <w:r w:rsidR="00FE6491">
              <w:rPr>
                <w:noProof/>
                <w:webHidden/>
              </w:rPr>
              <w:fldChar w:fldCharType="begin"/>
            </w:r>
            <w:r w:rsidR="00FE6491">
              <w:rPr>
                <w:noProof/>
                <w:webHidden/>
              </w:rPr>
              <w:instrText xml:space="preserve"> PAGEREF _Toc49259594 \h </w:instrText>
            </w:r>
            <w:r w:rsidR="00FE6491">
              <w:rPr>
                <w:noProof/>
                <w:webHidden/>
              </w:rPr>
            </w:r>
            <w:r w:rsidR="00FE6491">
              <w:rPr>
                <w:noProof/>
                <w:webHidden/>
              </w:rPr>
              <w:fldChar w:fldCharType="separate"/>
            </w:r>
            <w:r w:rsidR="00FE6491">
              <w:rPr>
                <w:noProof/>
                <w:webHidden/>
              </w:rPr>
              <w:t>25</w:t>
            </w:r>
            <w:r w:rsidR="00FE6491">
              <w:rPr>
                <w:noProof/>
                <w:webHidden/>
              </w:rPr>
              <w:fldChar w:fldCharType="end"/>
            </w:r>
          </w:hyperlink>
        </w:p>
        <w:p w14:paraId="383DFF9E" w14:textId="69ABCB44" w:rsidR="00FE6491" w:rsidRDefault="00A37A16">
          <w:pPr>
            <w:pStyle w:val="31"/>
            <w:tabs>
              <w:tab w:val="right" w:leader="dot" w:pos="8494"/>
            </w:tabs>
            <w:rPr>
              <w:rFonts w:asciiTheme="minorHAnsi" w:eastAsiaTheme="minorEastAsia" w:hAnsiTheme="minorHAnsi" w:cstheme="minorBidi"/>
              <w:noProof/>
              <w:kern w:val="2"/>
              <w:sz w:val="24"/>
            </w:rPr>
          </w:pPr>
          <w:hyperlink w:anchor="_Toc49259595" w:history="1">
            <w:r w:rsidR="00FE6491" w:rsidRPr="00F72B9A">
              <w:rPr>
                <w:rStyle w:val="ab"/>
                <w:noProof/>
              </w:rPr>
              <w:t>4.3.3</w:t>
            </w:r>
            <w:r w:rsidR="00FE6491" w:rsidRPr="00F72B9A">
              <w:rPr>
                <w:rStyle w:val="ab"/>
                <w:rFonts w:hint="eastAsia"/>
                <w:noProof/>
              </w:rPr>
              <w:t>實驗結果與分析</w:t>
            </w:r>
            <w:r w:rsidR="00FE6491">
              <w:rPr>
                <w:noProof/>
                <w:webHidden/>
              </w:rPr>
              <w:tab/>
            </w:r>
            <w:r w:rsidR="00FE6491">
              <w:rPr>
                <w:noProof/>
                <w:webHidden/>
              </w:rPr>
              <w:fldChar w:fldCharType="begin"/>
            </w:r>
            <w:r w:rsidR="00FE6491">
              <w:rPr>
                <w:noProof/>
                <w:webHidden/>
              </w:rPr>
              <w:instrText xml:space="preserve"> PAGEREF _Toc49259595 \h </w:instrText>
            </w:r>
            <w:r w:rsidR="00FE6491">
              <w:rPr>
                <w:noProof/>
                <w:webHidden/>
              </w:rPr>
            </w:r>
            <w:r w:rsidR="00FE6491">
              <w:rPr>
                <w:noProof/>
                <w:webHidden/>
              </w:rPr>
              <w:fldChar w:fldCharType="separate"/>
            </w:r>
            <w:r w:rsidR="00FE6491">
              <w:rPr>
                <w:noProof/>
                <w:webHidden/>
              </w:rPr>
              <w:t>26</w:t>
            </w:r>
            <w:r w:rsidR="00FE6491">
              <w:rPr>
                <w:noProof/>
                <w:webHidden/>
              </w:rPr>
              <w:fldChar w:fldCharType="end"/>
            </w:r>
          </w:hyperlink>
        </w:p>
        <w:p w14:paraId="3D8417BB" w14:textId="79B2E88E" w:rsidR="00FE6491" w:rsidRDefault="00A37A16">
          <w:pPr>
            <w:pStyle w:val="21"/>
            <w:rPr>
              <w:rFonts w:asciiTheme="minorHAnsi" w:eastAsiaTheme="minorEastAsia" w:hAnsiTheme="minorHAnsi" w:cstheme="minorBidi"/>
              <w:noProof/>
              <w:kern w:val="2"/>
            </w:rPr>
          </w:pPr>
          <w:hyperlink w:anchor="_Toc49259596" w:history="1">
            <w:r w:rsidR="00FE6491" w:rsidRPr="00F72B9A">
              <w:rPr>
                <w:rStyle w:val="ab"/>
                <w:noProof/>
              </w:rPr>
              <w:t>4.4</w:t>
            </w:r>
            <w:r w:rsidR="00FE6491" w:rsidRPr="00F72B9A">
              <w:rPr>
                <w:rStyle w:val="ab"/>
                <w:rFonts w:hint="eastAsia"/>
                <w:noProof/>
              </w:rPr>
              <w:t>實驗結論</w:t>
            </w:r>
            <w:r w:rsidR="00FE6491">
              <w:rPr>
                <w:noProof/>
                <w:webHidden/>
              </w:rPr>
              <w:tab/>
            </w:r>
            <w:r w:rsidR="00FE6491">
              <w:rPr>
                <w:noProof/>
                <w:webHidden/>
              </w:rPr>
              <w:fldChar w:fldCharType="begin"/>
            </w:r>
            <w:r w:rsidR="00FE6491">
              <w:rPr>
                <w:noProof/>
                <w:webHidden/>
              </w:rPr>
              <w:instrText xml:space="preserve"> PAGEREF _Toc49259596 \h </w:instrText>
            </w:r>
            <w:r w:rsidR="00FE6491">
              <w:rPr>
                <w:noProof/>
                <w:webHidden/>
              </w:rPr>
            </w:r>
            <w:r w:rsidR="00FE6491">
              <w:rPr>
                <w:noProof/>
                <w:webHidden/>
              </w:rPr>
              <w:fldChar w:fldCharType="separate"/>
            </w:r>
            <w:r w:rsidR="00FE6491">
              <w:rPr>
                <w:noProof/>
                <w:webHidden/>
              </w:rPr>
              <w:t>29</w:t>
            </w:r>
            <w:r w:rsidR="00FE6491">
              <w:rPr>
                <w:noProof/>
                <w:webHidden/>
              </w:rPr>
              <w:fldChar w:fldCharType="end"/>
            </w:r>
          </w:hyperlink>
        </w:p>
        <w:p w14:paraId="0F8F37C7" w14:textId="5556385D" w:rsidR="00FE6491" w:rsidRDefault="00A37A16">
          <w:pPr>
            <w:pStyle w:val="11"/>
            <w:rPr>
              <w:rFonts w:asciiTheme="minorHAnsi" w:eastAsiaTheme="minorEastAsia" w:hAnsiTheme="minorHAnsi"/>
            </w:rPr>
          </w:pPr>
          <w:hyperlink w:anchor="_Toc49259597" w:history="1">
            <w:r w:rsidR="00FE6491" w:rsidRPr="00F72B9A">
              <w:rPr>
                <w:rStyle w:val="ab"/>
                <w:rFonts w:hint="eastAsia"/>
              </w:rPr>
              <w:t>第</w:t>
            </w:r>
            <w:r w:rsidR="00FE6491" w:rsidRPr="00F72B9A">
              <w:rPr>
                <w:rStyle w:val="ab"/>
                <w:rFonts w:hint="eastAsia"/>
              </w:rPr>
              <w:t xml:space="preserve"> 5 </w:t>
            </w:r>
            <w:r w:rsidR="00FE6491" w:rsidRPr="00F72B9A">
              <w:rPr>
                <w:rStyle w:val="ab"/>
                <w:rFonts w:hint="eastAsia"/>
              </w:rPr>
              <w:t>章</w:t>
            </w:r>
            <w:r w:rsidR="00FE6491" w:rsidRPr="00F72B9A">
              <w:rPr>
                <w:rStyle w:val="ab"/>
                <w:rFonts w:hint="eastAsia"/>
              </w:rPr>
              <w:t xml:space="preserve"> </w:t>
            </w:r>
            <w:r w:rsidR="00FE6491" w:rsidRPr="00F72B9A">
              <w:rPr>
                <w:rStyle w:val="ab"/>
                <w:rFonts w:hint="eastAsia"/>
              </w:rPr>
              <w:t>結論與未來方向</w:t>
            </w:r>
            <w:r w:rsidR="00FE6491">
              <w:rPr>
                <w:webHidden/>
              </w:rPr>
              <w:tab/>
            </w:r>
            <w:r w:rsidR="00FE6491">
              <w:rPr>
                <w:webHidden/>
              </w:rPr>
              <w:fldChar w:fldCharType="begin"/>
            </w:r>
            <w:r w:rsidR="00FE6491">
              <w:rPr>
                <w:webHidden/>
              </w:rPr>
              <w:instrText xml:space="preserve"> PAGEREF _Toc49259597 \h </w:instrText>
            </w:r>
            <w:r w:rsidR="00FE6491">
              <w:rPr>
                <w:webHidden/>
              </w:rPr>
            </w:r>
            <w:r w:rsidR="00FE6491">
              <w:rPr>
                <w:webHidden/>
              </w:rPr>
              <w:fldChar w:fldCharType="separate"/>
            </w:r>
            <w:r w:rsidR="00FE6491">
              <w:rPr>
                <w:webHidden/>
              </w:rPr>
              <w:t>31</w:t>
            </w:r>
            <w:r w:rsidR="00FE6491">
              <w:rPr>
                <w:webHidden/>
              </w:rPr>
              <w:fldChar w:fldCharType="end"/>
            </w:r>
          </w:hyperlink>
        </w:p>
        <w:p w14:paraId="045B94C7" w14:textId="43B17056" w:rsidR="00FE6491" w:rsidRDefault="00A37A16">
          <w:pPr>
            <w:pStyle w:val="21"/>
            <w:rPr>
              <w:rFonts w:asciiTheme="minorHAnsi" w:eastAsiaTheme="minorEastAsia" w:hAnsiTheme="minorHAnsi" w:cstheme="minorBidi"/>
              <w:noProof/>
              <w:kern w:val="2"/>
            </w:rPr>
          </w:pPr>
          <w:hyperlink w:anchor="_Toc49259598" w:history="1">
            <w:r w:rsidR="00FE6491" w:rsidRPr="00F72B9A">
              <w:rPr>
                <w:rStyle w:val="ab"/>
                <w:noProof/>
              </w:rPr>
              <w:t>5.1</w:t>
            </w:r>
            <w:r w:rsidR="00FE6491" w:rsidRPr="00F72B9A">
              <w:rPr>
                <w:rStyle w:val="ab"/>
                <w:rFonts w:hint="eastAsia"/>
                <w:noProof/>
              </w:rPr>
              <w:t>結論</w:t>
            </w:r>
            <w:r w:rsidR="00FE6491">
              <w:rPr>
                <w:noProof/>
                <w:webHidden/>
              </w:rPr>
              <w:tab/>
            </w:r>
            <w:r w:rsidR="00FE6491">
              <w:rPr>
                <w:noProof/>
                <w:webHidden/>
              </w:rPr>
              <w:fldChar w:fldCharType="begin"/>
            </w:r>
            <w:r w:rsidR="00FE6491">
              <w:rPr>
                <w:noProof/>
                <w:webHidden/>
              </w:rPr>
              <w:instrText xml:space="preserve"> PAGEREF _Toc49259598 \h </w:instrText>
            </w:r>
            <w:r w:rsidR="00FE6491">
              <w:rPr>
                <w:noProof/>
                <w:webHidden/>
              </w:rPr>
            </w:r>
            <w:r w:rsidR="00FE6491">
              <w:rPr>
                <w:noProof/>
                <w:webHidden/>
              </w:rPr>
              <w:fldChar w:fldCharType="separate"/>
            </w:r>
            <w:r w:rsidR="00FE6491">
              <w:rPr>
                <w:noProof/>
                <w:webHidden/>
              </w:rPr>
              <w:t>31</w:t>
            </w:r>
            <w:r w:rsidR="00FE6491">
              <w:rPr>
                <w:noProof/>
                <w:webHidden/>
              </w:rPr>
              <w:fldChar w:fldCharType="end"/>
            </w:r>
          </w:hyperlink>
        </w:p>
        <w:p w14:paraId="486754B5" w14:textId="4CD1010D" w:rsidR="00FE6491" w:rsidRDefault="00A37A16">
          <w:pPr>
            <w:pStyle w:val="21"/>
            <w:rPr>
              <w:rFonts w:asciiTheme="minorHAnsi" w:eastAsiaTheme="minorEastAsia" w:hAnsiTheme="minorHAnsi" w:cstheme="minorBidi"/>
              <w:noProof/>
              <w:kern w:val="2"/>
            </w:rPr>
          </w:pPr>
          <w:hyperlink w:anchor="_Toc49259599" w:history="1">
            <w:r w:rsidR="00FE6491" w:rsidRPr="00F72B9A">
              <w:rPr>
                <w:rStyle w:val="ab"/>
                <w:noProof/>
              </w:rPr>
              <w:t>5.2</w:t>
            </w:r>
            <w:r w:rsidR="00FE6491" w:rsidRPr="00F72B9A">
              <w:rPr>
                <w:rStyle w:val="ab"/>
                <w:rFonts w:hint="eastAsia"/>
                <w:noProof/>
              </w:rPr>
              <w:t>未來研究方向</w:t>
            </w:r>
            <w:r w:rsidR="00FE6491">
              <w:rPr>
                <w:noProof/>
                <w:webHidden/>
              </w:rPr>
              <w:tab/>
            </w:r>
            <w:r w:rsidR="00FE6491">
              <w:rPr>
                <w:noProof/>
                <w:webHidden/>
              </w:rPr>
              <w:fldChar w:fldCharType="begin"/>
            </w:r>
            <w:r w:rsidR="00FE6491">
              <w:rPr>
                <w:noProof/>
                <w:webHidden/>
              </w:rPr>
              <w:instrText xml:space="preserve"> PAGEREF _Toc49259599 \h </w:instrText>
            </w:r>
            <w:r w:rsidR="00FE6491">
              <w:rPr>
                <w:noProof/>
                <w:webHidden/>
              </w:rPr>
            </w:r>
            <w:r w:rsidR="00FE6491">
              <w:rPr>
                <w:noProof/>
                <w:webHidden/>
              </w:rPr>
              <w:fldChar w:fldCharType="separate"/>
            </w:r>
            <w:r w:rsidR="00FE6491">
              <w:rPr>
                <w:noProof/>
                <w:webHidden/>
              </w:rPr>
              <w:t>31</w:t>
            </w:r>
            <w:r w:rsidR="00FE6491">
              <w:rPr>
                <w:noProof/>
                <w:webHidden/>
              </w:rPr>
              <w:fldChar w:fldCharType="end"/>
            </w:r>
          </w:hyperlink>
        </w:p>
        <w:p w14:paraId="3F29895B" w14:textId="02193149" w:rsidR="00FE6491" w:rsidRDefault="00A37A16">
          <w:pPr>
            <w:pStyle w:val="11"/>
            <w:rPr>
              <w:rFonts w:asciiTheme="minorHAnsi" w:eastAsiaTheme="minorEastAsia" w:hAnsiTheme="minorHAnsi"/>
            </w:rPr>
          </w:pPr>
          <w:hyperlink w:anchor="_Toc49259600" w:history="1">
            <w:r w:rsidR="00FE6491" w:rsidRPr="00F72B9A">
              <w:rPr>
                <w:rStyle w:val="ab"/>
                <w:rFonts w:hint="eastAsia"/>
              </w:rPr>
              <w:t>參考文獻</w:t>
            </w:r>
            <w:r w:rsidR="00FE6491">
              <w:rPr>
                <w:webHidden/>
              </w:rPr>
              <w:tab/>
            </w:r>
            <w:r w:rsidR="00FE6491">
              <w:rPr>
                <w:webHidden/>
              </w:rPr>
              <w:fldChar w:fldCharType="begin"/>
            </w:r>
            <w:r w:rsidR="00FE6491">
              <w:rPr>
                <w:webHidden/>
              </w:rPr>
              <w:instrText xml:space="preserve"> PAGEREF _Toc49259600 \h </w:instrText>
            </w:r>
            <w:r w:rsidR="00FE6491">
              <w:rPr>
                <w:webHidden/>
              </w:rPr>
            </w:r>
            <w:r w:rsidR="00FE6491">
              <w:rPr>
                <w:webHidden/>
              </w:rPr>
              <w:fldChar w:fldCharType="separate"/>
            </w:r>
            <w:r w:rsidR="00FE6491">
              <w:rPr>
                <w:webHidden/>
              </w:rPr>
              <w:t>32</w:t>
            </w:r>
            <w:r w:rsidR="00FE6491">
              <w:rPr>
                <w:webHidden/>
              </w:rPr>
              <w:fldChar w:fldCharType="end"/>
            </w:r>
          </w:hyperlink>
        </w:p>
        <w:p w14:paraId="30B92013" w14:textId="44A1FA76"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279DE206" w14:textId="77777777" w:rsidR="00FE6491" w:rsidRDefault="002E604C" w:rsidP="00A56CE4">
      <w:pPr>
        <w:pStyle w:val="1"/>
        <w:numPr>
          <w:ilvl w:val="0"/>
          <w:numId w:val="0"/>
        </w:numPr>
        <w:rPr>
          <w:noProof/>
        </w:rPr>
      </w:pPr>
      <w:bookmarkStart w:id="5" w:name="_Toc49259569"/>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6EF4C663" w14:textId="09237C91" w:rsidR="00FE6491" w:rsidRDefault="00A37A16">
      <w:pPr>
        <w:pStyle w:val="af8"/>
        <w:tabs>
          <w:tab w:val="right" w:leader="dot" w:pos="8494"/>
        </w:tabs>
        <w:ind w:left="1440" w:hanging="480"/>
        <w:rPr>
          <w:rFonts w:asciiTheme="minorHAnsi" w:eastAsiaTheme="minorEastAsia" w:hAnsiTheme="minorHAnsi"/>
          <w:noProof/>
        </w:rPr>
      </w:pPr>
      <w:hyperlink w:anchor="_Toc49259601" w:history="1">
        <w:r w:rsidR="00FE6491" w:rsidRPr="0094674F">
          <w:rPr>
            <w:rStyle w:val="ab"/>
            <w:rFonts w:hint="eastAsia"/>
            <w:noProof/>
          </w:rPr>
          <w:t>表</w:t>
        </w:r>
        <w:r w:rsidR="00FE6491" w:rsidRPr="0094674F">
          <w:rPr>
            <w:rStyle w:val="ab"/>
            <w:noProof/>
          </w:rPr>
          <w:t xml:space="preserve"> 3.1 sk-NN imputation</w:t>
        </w:r>
        <w:r w:rsidR="00FE6491" w:rsidRPr="0094674F">
          <w:rPr>
            <w:rStyle w:val="ab"/>
            <w:rFonts w:hint="eastAsia"/>
            <w:noProof/>
          </w:rPr>
          <w:t>演算法符號定義表</w:t>
        </w:r>
        <w:r w:rsidR="00FE6491">
          <w:rPr>
            <w:noProof/>
            <w:webHidden/>
          </w:rPr>
          <w:tab/>
        </w:r>
        <w:r w:rsidR="00FE6491">
          <w:rPr>
            <w:noProof/>
            <w:webHidden/>
          </w:rPr>
          <w:fldChar w:fldCharType="begin"/>
        </w:r>
        <w:r w:rsidR="00FE6491">
          <w:rPr>
            <w:noProof/>
            <w:webHidden/>
          </w:rPr>
          <w:instrText xml:space="preserve"> PAGEREF _Toc49259601 \h </w:instrText>
        </w:r>
        <w:r w:rsidR="00FE6491">
          <w:rPr>
            <w:noProof/>
            <w:webHidden/>
          </w:rPr>
        </w:r>
        <w:r w:rsidR="00FE6491">
          <w:rPr>
            <w:noProof/>
            <w:webHidden/>
          </w:rPr>
          <w:fldChar w:fldCharType="separate"/>
        </w:r>
        <w:r w:rsidR="00FE6491">
          <w:rPr>
            <w:noProof/>
            <w:webHidden/>
          </w:rPr>
          <w:t>16</w:t>
        </w:r>
        <w:r w:rsidR="00FE6491">
          <w:rPr>
            <w:noProof/>
            <w:webHidden/>
          </w:rPr>
          <w:fldChar w:fldCharType="end"/>
        </w:r>
      </w:hyperlink>
    </w:p>
    <w:p w14:paraId="3F6BA55F" w14:textId="43793B78" w:rsidR="00FE6491" w:rsidRDefault="00A37A16">
      <w:pPr>
        <w:pStyle w:val="af8"/>
        <w:tabs>
          <w:tab w:val="right" w:leader="dot" w:pos="8494"/>
        </w:tabs>
        <w:ind w:left="1440" w:hanging="480"/>
        <w:rPr>
          <w:rFonts w:asciiTheme="minorHAnsi" w:eastAsiaTheme="minorEastAsia" w:hAnsiTheme="minorHAnsi"/>
          <w:noProof/>
        </w:rPr>
      </w:pPr>
      <w:hyperlink w:anchor="_Toc49259602" w:history="1">
        <w:r w:rsidR="00FE6491" w:rsidRPr="0094674F">
          <w:rPr>
            <w:rStyle w:val="ab"/>
            <w:rFonts w:hint="eastAsia"/>
            <w:noProof/>
          </w:rPr>
          <w:t>表</w:t>
        </w:r>
        <w:r w:rsidR="00FE6491" w:rsidRPr="0094674F">
          <w:rPr>
            <w:rStyle w:val="ab"/>
            <w:noProof/>
          </w:rPr>
          <w:t xml:space="preserve"> 4.1 UCI Machine Learning Repository</w:t>
        </w:r>
        <w:r w:rsidR="00FE6491" w:rsidRPr="0094674F">
          <w:rPr>
            <w:rStyle w:val="ab"/>
            <w:rFonts w:hint="eastAsia"/>
            <w:noProof/>
          </w:rPr>
          <w:t>輸入資料集資訊、來源與內容特徵</w:t>
        </w:r>
        <w:r w:rsidR="00FE6491">
          <w:rPr>
            <w:noProof/>
            <w:webHidden/>
          </w:rPr>
          <w:tab/>
        </w:r>
        <w:r w:rsidR="00FE6491">
          <w:rPr>
            <w:noProof/>
            <w:webHidden/>
          </w:rPr>
          <w:fldChar w:fldCharType="begin"/>
        </w:r>
        <w:r w:rsidR="00FE6491">
          <w:rPr>
            <w:noProof/>
            <w:webHidden/>
          </w:rPr>
          <w:instrText xml:space="preserve"> PAGEREF _Toc49259602 \h </w:instrText>
        </w:r>
        <w:r w:rsidR="00FE6491">
          <w:rPr>
            <w:noProof/>
            <w:webHidden/>
          </w:rPr>
        </w:r>
        <w:r w:rsidR="00FE6491">
          <w:rPr>
            <w:noProof/>
            <w:webHidden/>
          </w:rPr>
          <w:fldChar w:fldCharType="separate"/>
        </w:r>
        <w:r w:rsidR="00FE6491">
          <w:rPr>
            <w:noProof/>
            <w:webHidden/>
          </w:rPr>
          <w:t>22</w:t>
        </w:r>
        <w:r w:rsidR="00FE6491">
          <w:rPr>
            <w:noProof/>
            <w:webHidden/>
          </w:rPr>
          <w:fldChar w:fldCharType="end"/>
        </w:r>
      </w:hyperlink>
    </w:p>
    <w:p w14:paraId="1FB40C73" w14:textId="3EA5B5EA" w:rsidR="00FE6491" w:rsidRDefault="00A37A16">
      <w:pPr>
        <w:pStyle w:val="af8"/>
        <w:tabs>
          <w:tab w:val="right" w:leader="dot" w:pos="8494"/>
        </w:tabs>
        <w:ind w:left="1440" w:hanging="480"/>
        <w:rPr>
          <w:rFonts w:asciiTheme="minorHAnsi" w:eastAsiaTheme="minorEastAsia" w:hAnsiTheme="minorHAnsi"/>
          <w:noProof/>
        </w:rPr>
      </w:pPr>
      <w:hyperlink w:anchor="_Toc49259603" w:history="1">
        <w:r w:rsidR="00FE6491" w:rsidRPr="0094674F">
          <w:rPr>
            <w:rStyle w:val="ab"/>
            <w:rFonts w:hint="eastAsia"/>
            <w:noProof/>
          </w:rPr>
          <w:t>表</w:t>
        </w:r>
        <w:r w:rsidR="00FE6491" w:rsidRPr="0094674F">
          <w:rPr>
            <w:rStyle w:val="ab"/>
            <w:noProof/>
          </w:rPr>
          <w:t xml:space="preserve"> 4.2 k=1</w:t>
        </w:r>
        <w:r w:rsidR="00FE6491" w:rsidRPr="0094674F">
          <w:rPr>
            <w:rStyle w:val="ab"/>
            <w:rFonts w:hint="eastAsia"/>
            <w:noProof/>
          </w:rPr>
          <w:t>各填補法比較表</w:t>
        </w:r>
        <w:r w:rsidR="00FE6491">
          <w:rPr>
            <w:noProof/>
            <w:webHidden/>
          </w:rPr>
          <w:tab/>
        </w:r>
        <w:r w:rsidR="00FE6491">
          <w:rPr>
            <w:noProof/>
            <w:webHidden/>
          </w:rPr>
          <w:fldChar w:fldCharType="begin"/>
        </w:r>
        <w:r w:rsidR="00FE6491">
          <w:rPr>
            <w:noProof/>
            <w:webHidden/>
          </w:rPr>
          <w:instrText xml:space="preserve"> PAGEREF _Toc49259603 \h </w:instrText>
        </w:r>
        <w:r w:rsidR="00FE6491">
          <w:rPr>
            <w:noProof/>
            <w:webHidden/>
          </w:rPr>
        </w:r>
        <w:r w:rsidR="00FE6491">
          <w:rPr>
            <w:noProof/>
            <w:webHidden/>
          </w:rPr>
          <w:fldChar w:fldCharType="separate"/>
        </w:r>
        <w:r w:rsidR="00FE6491">
          <w:rPr>
            <w:noProof/>
            <w:webHidden/>
          </w:rPr>
          <w:t>26</w:t>
        </w:r>
        <w:r w:rsidR="00FE6491">
          <w:rPr>
            <w:noProof/>
            <w:webHidden/>
          </w:rPr>
          <w:fldChar w:fldCharType="end"/>
        </w:r>
      </w:hyperlink>
    </w:p>
    <w:p w14:paraId="594E5092" w14:textId="0B3ED548" w:rsidR="00FE6491" w:rsidRDefault="00A37A16">
      <w:pPr>
        <w:pStyle w:val="af8"/>
        <w:tabs>
          <w:tab w:val="right" w:leader="dot" w:pos="8494"/>
        </w:tabs>
        <w:ind w:left="1440" w:hanging="480"/>
        <w:rPr>
          <w:rFonts w:asciiTheme="minorHAnsi" w:eastAsiaTheme="minorEastAsia" w:hAnsiTheme="minorHAnsi"/>
          <w:noProof/>
        </w:rPr>
      </w:pPr>
      <w:hyperlink w:anchor="_Toc49259604" w:history="1">
        <w:r w:rsidR="00FE6491" w:rsidRPr="0094674F">
          <w:rPr>
            <w:rStyle w:val="ab"/>
            <w:rFonts w:hint="eastAsia"/>
            <w:noProof/>
          </w:rPr>
          <w:t>表</w:t>
        </w:r>
        <w:r w:rsidR="00FE6491" w:rsidRPr="0094674F">
          <w:rPr>
            <w:rStyle w:val="ab"/>
            <w:noProof/>
          </w:rPr>
          <w:t xml:space="preserve"> 4.3 k=5</w:t>
        </w:r>
        <w:r w:rsidR="00FE6491" w:rsidRPr="0094674F">
          <w:rPr>
            <w:rStyle w:val="ab"/>
            <w:rFonts w:hint="eastAsia"/>
            <w:noProof/>
          </w:rPr>
          <w:t>各填補法比較表</w:t>
        </w:r>
        <w:r w:rsidR="00FE6491">
          <w:rPr>
            <w:noProof/>
            <w:webHidden/>
          </w:rPr>
          <w:tab/>
        </w:r>
        <w:r w:rsidR="00FE6491">
          <w:rPr>
            <w:noProof/>
            <w:webHidden/>
          </w:rPr>
          <w:fldChar w:fldCharType="begin"/>
        </w:r>
        <w:r w:rsidR="00FE6491">
          <w:rPr>
            <w:noProof/>
            <w:webHidden/>
          </w:rPr>
          <w:instrText xml:space="preserve"> PAGEREF _Toc49259604 \h </w:instrText>
        </w:r>
        <w:r w:rsidR="00FE6491">
          <w:rPr>
            <w:noProof/>
            <w:webHidden/>
          </w:rPr>
        </w:r>
        <w:r w:rsidR="00FE6491">
          <w:rPr>
            <w:noProof/>
            <w:webHidden/>
          </w:rPr>
          <w:fldChar w:fldCharType="separate"/>
        </w:r>
        <w:r w:rsidR="00FE6491">
          <w:rPr>
            <w:noProof/>
            <w:webHidden/>
          </w:rPr>
          <w:t>27</w:t>
        </w:r>
        <w:r w:rsidR="00FE6491">
          <w:rPr>
            <w:noProof/>
            <w:webHidden/>
          </w:rPr>
          <w:fldChar w:fldCharType="end"/>
        </w:r>
      </w:hyperlink>
    </w:p>
    <w:p w14:paraId="2C75E51B" w14:textId="5F47E4F9" w:rsidR="00FE6491" w:rsidRDefault="00A37A16">
      <w:pPr>
        <w:pStyle w:val="af8"/>
        <w:tabs>
          <w:tab w:val="right" w:leader="dot" w:pos="8494"/>
        </w:tabs>
        <w:ind w:left="1440" w:hanging="480"/>
        <w:rPr>
          <w:rFonts w:asciiTheme="minorHAnsi" w:eastAsiaTheme="minorEastAsia" w:hAnsiTheme="minorHAnsi"/>
          <w:noProof/>
        </w:rPr>
      </w:pPr>
      <w:hyperlink w:anchor="_Toc49259605" w:history="1">
        <w:r w:rsidR="00FE6491" w:rsidRPr="0094674F">
          <w:rPr>
            <w:rStyle w:val="ab"/>
            <w:rFonts w:hint="eastAsia"/>
            <w:noProof/>
          </w:rPr>
          <w:t>表</w:t>
        </w:r>
        <w:r w:rsidR="00FE6491" w:rsidRPr="0094674F">
          <w:rPr>
            <w:rStyle w:val="ab"/>
            <w:noProof/>
          </w:rPr>
          <w:t xml:space="preserve"> 4.4 k=13</w:t>
        </w:r>
        <w:r w:rsidR="00FE6491" w:rsidRPr="0094674F">
          <w:rPr>
            <w:rStyle w:val="ab"/>
            <w:rFonts w:hint="eastAsia"/>
            <w:noProof/>
          </w:rPr>
          <w:t>各填補法比較表</w:t>
        </w:r>
        <w:r w:rsidR="00FE6491">
          <w:rPr>
            <w:noProof/>
            <w:webHidden/>
          </w:rPr>
          <w:tab/>
        </w:r>
        <w:r w:rsidR="00FE6491">
          <w:rPr>
            <w:noProof/>
            <w:webHidden/>
          </w:rPr>
          <w:fldChar w:fldCharType="begin"/>
        </w:r>
        <w:r w:rsidR="00FE6491">
          <w:rPr>
            <w:noProof/>
            <w:webHidden/>
          </w:rPr>
          <w:instrText xml:space="preserve"> PAGEREF _Toc49259605 \h </w:instrText>
        </w:r>
        <w:r w:rsidR="00FE6491">
          <w:rPr>
            <w:noProof/>
            <w:webHidden/>
          </w:rPr>
        </w:r>
        <w:r w:rsidR="00FE6491">
          <w:rPr>
            <w:noProof/>
            <w:webHidden/>
          </w:rPr>
          <w:fldChar w:fldCharType="separate"/>
        </w:r>
        <w:r w:rsidR="00FE6491">
          <w:rPr>
            <w:noProof/>
            <w:webHidden/>
          </w:rPr>
          <w:t>28</w:t>
        </w:r>
        <w:r w:rsidR="00FE6491">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05B03292" w14:textId="77777777" w:rsidR="00FE6491" w:rsidRDefault="00551F2D" w:rsidP="00537377">
      <w:pPr>
        <w:pStyle w:val="1"/>
        <w:numPr>
          <w:ilvl w:val="0"/>
          <w:numId w:val="0"/>
        </w:numPr>
        <w:rPr>
          <w:noProof/>
        </w:rPr>
      </w:pPr>
      <w:bookmarkStart w:id="6" w:name="_Toc49259570"/>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5390BEE3" w14:textId="7ACB4048" w:rsidR="00FE6491" w:rsidRDefault="00A37A16">
      <w:pPr>
        <w:pStyle w:val="af8"/>
        <w:tabs>
          <w:tab w:val="right" w:leader="dot" w:pos="8494"/>
        </w:tabs>
        <w:ind w:left="1440" w:hanging="480"/>
        <w:rPr>
          <w:rFonts w:asciiTheme="minorHAnsi" w:eastAsiaTheme="minorEastAsia" w:hAnsiTheme="minorHAnsi"/>
          <w:noProof/>
        </w:rPr>
      </w:pPr>
      <w:hyperlink w:anchor="_Toc49259606" w:history="1">
        <w:r w:rsidR="00FE6491" w:rsidRPr="00BE1A37">
          <w:rPr>
            <w:rStyle w:val="ab"/>
            <w:rFonts w:hint="eastAsia"/>
            <w:noProof/>
          </w:rPr>
          <w:t>圖</w:t>
        </w:r>
        <w:r w:rsidR="00FE6491" w:rsidRPr="00BE1A37">
          <w:rPr>
            <w:rStyle w:val="ab"/>
            <w:noProof/>
          </w:rPr>
          <w:t xml:space="preserve"> 3.1 NaN-Euclidean distance</w:t>
        </w:r>
        <w:r w:rsidR="00FE6491">
          <w:rPr>
            <w:noProof/>
            <w:webHidden/>
          </w:rPr>
          <w:tab/>
        </w:r>
        <w:r w:rsidR="00FE6491">
          <w:rPr>
            <w:noProof/>
            <w:webHidden/>
          </w:rPr>
          <w:fldChar w:fldCharType="begin"/>
        </w:r>
        <w:r w:rsidR="00FE6491">
          <w:rPr>
            <w:noProof/>
            <w:webHidden/>
          </w:rPr>
          <w:instrText xml:space="preserve"> PAGEREF _Toc49259606 \h </w:instrText>
        </w:r>
        <w:r w:rsidR="00FE6491">
          <w:rPr>
            <w:noProof/>
            <w:webHidden/>
          </w:rPr>
        </w:r>
        <w:r w:rsidR="00FE6491">
          <w:rPr>
            <w:noProof/>
            <w:webHidden/>
          </w:rPr>
          <w:fldChar w:fldCharType="separate"/>
        </w:r>
        <w:r w:rsidR="00FE6491">
          <w:rPr>
            <w:noProof/>
            <w:webHidden/>
          </w:rPr>
          <w:t>15</w:t>
        </w:r>
        <w:r w:rsidR="00FE6491">
          <w:rPr>
            <w:noProof/>
            <w:webHidden/>
          </w:rPr>
          <w:fldChar w:fldCharType="end"/>
        </w:r>
      </w:hyperlink>
    </w:p>
    <w:p w14:paraId="72F7FEFA" w14:textId="0DD4D1FA" w:rsidR="00FE6491" w:rsidRDefault="00A37A16">
      <w:pPr>
        <w:pStyle w:val="af8"/>
        <w:tabs>
          <w:tab w:val="right" w:leader="dot" w:pos="8494"/>
        </w:tabs>
        <w:ind w:left="1440" w:hanging="480"/>
        <w:rPr>
          <w:rFonts w:asciiTheme="minorHAnsi" w:eastAsiaTheme="minorEastAsia" w:hAnsiTheme="minorHAnsi"/>
          <w:noProof/>
        </w:rPr>
      </w:pPr>
      <w:hyperlink w:anchor="_Toc49259607" w:history="1">
        <w:r w:rsidR="00FE6491" w:rsidRPr="00BE1A37">
          <w:rPr>
            <w:rStyle w:val="ab"/>
            <w:rFonts w:hint="eastAsia"/>
            <w:noProof/>
          </w:rPr>
          <w:t>圖</w:t>
        </w:r>
        <w:r w:rsidR="00FE6491" w:rsidRPr="00BE1A37">
          <w:rPr>
            <w:rStyle w:val="ab"/>
            <w:noProof/>
          </w:rPr>
          <w:t xml:space="preserve"> 3.2 sk-NN imputation</w:t>
        </w:r>
        <w:r w:rsidR="00FE6491" w:rsidRPr="00BE1A37">
          <w:rPr>
            <w:rStyle w:val="ab"/>
            <w:rFonts w:hint="eastAsia"/>
            <w:noProof/>
          </w:rPr>
          <w:t>演算法</w:t>
        </w:r>
        <w:r w:rsidR="00FE6491">
          <w:rPr>
            <w:noProof/>
            <w:webHidden/>
          </w:rPr>
          <w:tab/>
        </w:r>
        <w:r w:rsidR="00FE6491">
          <w:rPr>
            <w:noProof/>
            <w:webHidden/>
          </w:rPr>
          <w:fldChar w:fldCharType="begin"/>
        </w:r>
        <w:r w:rsidR="00FE6491">
          <w:rPr>
            <w:noProof/>
            <w:webHidden/>
          </w:rPr>
          <w:instrText xml:space="preserve"> PAGEREF _Toc49259607 \h </w:instrText>
        </w:r>
        <w:r w:rsidR="00FE6491">
          <w:rPr>
            <w:noProof/>
            <w:webHidden/>
          </w:rPr>
        </w:r>
        <w:r w:rsidR="00FE6491">
          <w:rPr>
            <w:noProof/>
            <w:webHidden/>
          </w:rPr>
          <w:fldChar w:fldCharType="separate"/>
        </w:r>
        <w:r w:rsidR="00FE6491">
          <w:rPr>
            <w:noProof/>
            <w:webHidden/>
          </w:rPr>
          <w:t>18</w:t>
        </w:r>
        <w:r w:rsidR="00FE6491">
          <w:rPr>
            <w:noProof/>
            <w:webHidden/>
          </w:rPr>
          <w:fldChar w:fldCharType="end"/>
        </w:r>
      </w:hyperlink>
    </w:p>
    <w:p w14:paraId="2EFDA7F8" w14:textId="31D20566" w:rsidR="00FE6491" w:rsidRDefault="00A37A16">
      <w:pPr>
        <w:pStyle w:val="af8"/>
        <w:tabs>
          <w:tab w:val="right" w:leader="dot" w:pos="8494"/>
        </w:tabs>
        <w:ind w:left="1440" w:hanging="480"/>
        <w:rPr>
          <w:rFonts w:asciiTheme="minorHAnsi" w:eastAsiaTheme="minorEastAsia" w:hAnsiTheme="minorHAnsi"/>
          <w:noProof/>
        </w:rPr>
      </w:pPr>
      <w:hyperlink w:anchor="_Toc49259608" w:history="1">
        <w:r w:rsidR="00FE6491" w:rsidRPr="00BE1A37">
          <w:rPr>
            <w:rStyle w:val="ab"/>
            <w:rFonts w:hint="eastAsia"/>
            <w:noProof/>
          </w:rPr>
          <w:t>圖</w:t>
        </w:r>
        <w:r w:rsidR="00FE6491" w:rsidRPr="00BE1A37">
          <w:rPr>
            <w:rStyle w:val="ab"/>
            <w:noProof/>
          </w:rPr>
          <w:t xml:space="preserve"> 3.3 Procedure Impute_Process()</w:t>
        </w:r>
        <w:r w:rsidR="00FE6491">
          <w:rPr>
            <w:noProof/>
            <w:webHidden/>
          </w:rPr>
          <w:tab/>
        </w:r>
        <w:r w:rsidR="00FE6491">
          <w:rPr>
            <w:noProof/>
            <w:webHidden/>
          </w:rPr>
          <w:fldChar w:fldCharType="begin"/>
        </w:r>
        <w:r w:rsidR="00FE6491">
          <w:rPr>
            <w:noProof/>
            <w:webHidden/>
          </w:rPr>
          <w:instrText xml:space="preserve"> PAGEREF _Toc49259608 \h </w:instrText>
        </w:r>
        <w:r w:rsidR="00FE6491">
          <w:rPr>
            <w:noProof/>
            <w:webHidden/>
          </w:rPr>
        </w:r>
        <w:r w:rsidR="00FE6491">
          <w:rPr>
            <w:noProof/>
            <w:webHidden/>
          </w:rPr>
          <w:fldChar w:fldCharType="separate"/>
        </w:r>
        <w:r w:rsidR="00FE6491">
          <w:rPr>
            <w:noProof/>
            <w:webHidden/>
          </w:rPr>
          <w:t>19</w:t>
        </w:r>
        <w:r w:rsidR="00FE6491">
          <w:rPr>
            <w:noProof/>
            <w:webHidden/>
          </w:rPr>
          <w:fldChar w:fldCharType="end"/>
        </w:r>
      </w:hyperlink>
    </w:p>
    <w:p w14:paraId="5421A557" w14:textId="26BDAE95" w:rsidR="00FE6491" w:rsidRDefault="00A37A16">
      <w:pPr>
        <w:pStyle w:val="af8"/>
        <w:tabs>
          <w:tab w:val="right" w:leader="dot" w:pos="8494"/>
        </w:tabs>
        <w:ind w:left="1440" w:hanging="480"/>
        <w:rPr>
          <w:rFonts w:asciiTheme="minorHAnsi" w:eastAsiaTheme="minorEastAsia" w:hAnsiTheme="minorHAnsi"/>
          <w:noProof/>
        </w:rPr>
      </w:pPr>
      <w:hyperlink w:anchor="_Toc49259609" w:history="1">
        <w:r w:rsidR="00FE6491" w:rsidRPr="00BE1A37">
          <w:rPr>
            <w:rStyle w:val="ab"/>
            <w:rFonts w:hint="eastAsia"/>
            <w:noProof/>
          </w:rPr>
          <w:t>圖</w:t>
        </w:r>
        <w:r w:rsidR="00FE6491" w:rsidRPr="00BE1A37">
          <w:rPr>
            <w:rStyle w:val="ab"/>
            <w:noProof/>
          </w:rPr>
          <w:t xml:space="preserve"> 4.1 k=1</w:t>
        </w:r>
        <w:r w:rsidR="00FE6491" w:rsidRPr="00BE1A37">
          <w:rPr>
            <w:rStyle w:val="ab"/>
            <w:rFonts w:cs="Times New Roman" w:hint="eastAsia"/>
            <w:noProof/>
          </w:rPr>
          <w:t>時</w:t>
        </w:r>
        <w:r w:rsidR="00FE6491" w:rsidRPr="00BE1A37">
          <w:rPr>
            <w:rStyle w:val="ab"/>
            <w:rFonts w:cs="Times New Roman"/>
            <w:noProof/>
          </w:rPr>
          <w:t>hit ratio versus missing rate</w:t>
        </w:r>
        <w:r w:rsidR="00FE6491" w:rsidRPr="00BE1A37">
          <w:rPr>
            <w:rStyle w:val="ab"/>
            <w:rFonts w:cs="Times New Roman" w:hint="eastAsia"/>
            <w:noProof/>
          </w:rPr>
          <w:t>圖</w:t>
        </w:r>
        <w:r w:rsidR="00FE6491">
          <w:rPr>
            <w:noProof/>
            <w:webHidden/>
          </w:rPr>
          <w:tab/>
        </w:r>
        <w:r w:rsidR="00FE6491">
          <w:rPr>
            <w:noProof/>
            <w:webHidden/>
          </w:rPr>
          <w:fldChar w:fldCharType="begin"/>
        </w:r>
        <w:r w:rsidR="00FE6491">
          <w:rPr>
            <w:noProof/>
            <w:webHidden/>
          </w:rPr>
          <w:instrText xml:space="preserve"> PAGEREF _Toc49259609 \h </w:instrText>
        </w:r>
        <w:r w:rsidR="00FE6491">
          <w:rPr>
            <w:noProof/>
            <w:webHidden/>
          </w:rPr>
        </w:r>
        <w:r w:rsidR="00FE6491">
          <w:rPr>
            <w:noProof/>
            <w:webHidden/>
          </w:rPr>
          <w:fldChar w:fldCharType="separate"/>
        </w:r>
        <w:r w:rsidR="00FE6491">
          <w:rPr>
            <w:noProof/>
            <w:webHidden/>
          </w:rPr>
          <w:t>23</w:t>
        </w:r>
        <w:r w:rsidR="00FE6491">
          <w:rPr>
            <w:noProof/>
            <w:webHidden/>
          </w:rPr>
          <w:fldChar w:fldCharType="end"/>
        </w:r>
      </w:hyperlink>
    </w:p>
    <w:p w14:paraId="29D0E90D" w14:textId="79D26AAA" w:rsidR="00FE6491" w:rsidRDefault="00A37A16">
      <w:pPr>
        <w:pStyle w:val="af8"/>
        <w:tabs>
          <w:tab w:val="right" w:leader="dot" w:pos="8494"/>
        </w:tabs>
        <w:ind w:left="1440" w:hanging="480"/>
        <w:rPr>
          <w:rFonts w:asciiTheme="minorHAnsi" w:eastAsiaTheme="minorEastAsia" w:hAnsiTheme="minorHAnsi"/>
          <w:noProof/>
        </w:rPr>
      </w:pPr>
      <w:hyperlink w:anchor="_Toc49259610" w:history="1">
        <w:r w:rsidR="00FE6491" w:rsidRPr="00BE1A37">
          <w:rPr>
            <w:rStyle w:val="ab"/>
            <w:rFonts w:hint="eastAsia"/>
            <w:noProof/>
          </w:rPr>
          <w:t>圖</w:t>
        </w:r>
        <w:r w:rsidR="00FE6491" w:rsidRPr="00BE1A37">
          <w:rPr>
            <w:rStyle w:val="ab"/>
            <w:noProof/>
          </w:rPr>
          <w:t xml:space="preserve"> 4.2</w:t>
        </w:r>
        <w:r w:rsidR="00FE6491" w:rsidRPr="00BE1A37">
          <w:rPr>
            <w:rStyle w:val="ab"/>
            <w:rFonts w:cs="Times New Roman"/>
            <w:noProof/>
          </w:rPr>
          <w:t xml:space="preserve"> k=2</w:t>
        </w:r>
        <w:r w:rsidR="00FE6491" w:rsidRPr="00BE1A37">
          <w:rPr>
            <w:rStyle w:val="ab"/>
            <w:rFonts w:cs="Times New Roman" w:hint="eastAsia"/>
            <w:noProof/>
          </w:rPr>
          <w:t>時</w:t>
        </w:r>
        <w:r w:rsidR="00FE6491" w:rsidRPr="00BE1A37">
          <w:rPr>
            <w:rStyle w:val="ab"/>
            <w:rFonts w:cs="Times New Roman"/>
            <w:noProof/>
          </w:rPr>
          <w:t>hit ratio versus missing rate</w:t>
        </w:r>
        <w:r w:rsidR="00FE6491" w:rsidRPr="00BE1A37">
          <w:rPr>
            <w:rStyle w:val="ab"/>
            <w:rFonts w:cs="Times New Roman" w:hint="eastAsia"/>
            <w:noProof/>
          </w:rPr>
          <w:t>圖</w:t>
        </w:r>
        <w:r w:rsidR="00FE6491">
          <w:rPr>
            <w:noProof/>
            <w:webHidden/>
          </w:rPr>
          <w:tab/>
        </w:r>
        <w:r w:rsidR="00FE6491">
          <w:rPr>
            <w:noProof/>
            <w:webHidden/>
          </w:rPr>
          <w:fldChar w:fldCharType="begin"/>
        </w:r>
        <w:r w:rsidR="00FE6491">
          <w:rPr>
            <w:noProof/>
            <w:webHidden/>
          </w:rPr>
          <w:instrText xml:space="preserve"> PAGEREF _Toc49259610 \h </w:instrText>
        </w:r>
        <w:r w:rsidR="00FE6491">
          <w:rPr>
            <w:noProof/>
            <w:webHidden/>
          </w:rPr>
        </w:r>
        <w:r w:rsidR="00FE6491">
          <w:rPr>
            <w:noProof/>
            <w:webHidden/>
          </w:rPr>
          <w:fldChar w:fldCharType="separate"/>
        </w:r>
        <w:r w:rsidR="00FE6491">
          <w:rPr>
            <w:noProof/>
            <w:webHidden/>
          </w:rPr>
          <w:t>23</w:t>
        </w:r>
        <w:r w:rsidR="00FE6491">
          <w:rPr>
            <w:noProof/>
            <w:webHidden/>
          </w:rPr>
          <w:fldChar w:fldCharType="end"/>
        </w:r>
      </w:hyperlink>
    </w:p>
    <w:p w14:paraId="4E896785" w14:textId="662C4BD3" w:rsidR="00FE6491" w:rsidRDefault="00A37A16">
      <w:pPr>
        <w:pStyle w:val="af8"/>
        <w:tabs>
          <w:tab w:val="right" w:leader="dot" w:pos="8494"/>
        </w:tabs>
        <w:ind w:left="1440" w:hanging="480"/>
        <w:rPr>
          <w:rFonts w:asciiTheme="minorHAnsi" w:eastAsiaTheme="minorEastAsia" w:hAnsiTheme="minorHAnsi"/>
          <w:noProof/>
        </w:rPr>
      </w:pPr>
      <w:hyperlink w:anchor="_Toc49259611" w:history="1">
        <w:r w:rsidR="00FE6491" w:rsidRPr="00BE1A37">
          <w:rPr>
            <w:rStyle w:val="ab"/>
            <w:rFonts w:hint="eastAsia"/>
            <w:noProof/>
          </w:rPr>
          <w:t>圖</w:t>
        </w:r>
        <w:r w:rsidR="00FE6491" w:rsidRPr="00BE1A37">
          <w:rPr>
            <w:rStyle w:val="ab"/>
            <w:noProof/>
          </w:rPr>
          <w:t xml:space="preserve"> 4.3 </w:t>
        </w:r>
        <w:r w:rsidR="00FE6491" w:rsidRPr="00BE1A37">
          <w:rPr>
            <w:rStyle w:val="ab"/>
            <w:rFonts w:cs="Times New Roman"/>
            <w:noProof/>
          </w:rPr>
          <w:t>k=3</w:t>
        </w:r>
        <w:r w:rsidR="00FE6491" w:rsidRPr="00BE1A37">
          <w:rPr>
            <w:rStyle w:val="ab"/>
            <w:rFonts w:cs="Times New Roman" w:hint="eastAsia"/>
            <w:noProof/>
          </w:rPr>
          <w:t>時</w:t>
        </w:r>
        <w:r w:rsidR="00FE6491" w:rsidRPr="00BE1A37">
          <w:rPr>
            <w:rStyle w:val="ab"/>
            <w:rFonts w:cs="Times New Roman"/>
            <w:noProof/>
          </w:rPr>
          <w:t>hit ratio versus missing rate</w:t>
        </w:r>
        <w:r w:rsidR="00FE6491" w:rsidRPr="00BE1A37">
          <w:rPr>
            <w:rStyle w:val="ab"/>
            <w:rFonts w:cs="Times New Roman" w:hint="eastAsia"/>
            <w:noProof/>
          </w:rPr>
          <w:t>圖</w:t>
        </w:r>
        <w:r w:rsidR="00FE6491">
          <w:rPr>
            <w:noProof/>
            <w:webHidden/>
          </w:rPr>
          <w:tab/>
        </w:r>
        <w:r w:rsidR="00FE6491">
          <w:rPr>
            <w:noProof/>
            <w:webHidden/>
          </w:rPr>
          <w:fldChar w:fldCharType="begin"/>
        </w:r>
        <w:r w:rsidR="00FE6491">
          <w:rPr>
            <w:noProof/>
            <w:webHidden/>
          </w:rPr>
          <w:instrText xml:space="preserve"> PAGEREF _Toc49259611 \h </w:instrText>
        </w:r>
        <w:r w:rsidR="00FE6491">
          <w:rPr>
            <w:noProof/>
            <w:webHidden/>
          </w:rPr>
        </w:r>
        <w:r w:rsidR="00FE6491">
          <w:rPr>
            <w:noProof/>
            <w:webHidden/>
          </w:rPr>
          <w:fldChar w:fldCharType="separate"/>
        </w:r>
        <w:r w:rsidR="00FE6491">
          <w:rPr>
            <w:noProof/>
            <w:webHidden/>
          </w:rPr>
          <w:t>24</w:t>
        </w:r>
        <w:r w:rsidR="00FE6491">
          <w:rPr>
            <w:noProof/>
            <w:webHidden/>
          </w:rPr>
          <w:fldChar w:fldCharType="end"/>
        </w:r>
      </w:hyperlink>
    </w:p>
    <w:p w14:paraId="08554451" w14:textId="7ABB0C82" w:rsidR="00FE6491" w:rsidRDefault="00A37A16">
      <w:pPr>
        <w:pStyle w:val="af8"/>
        <w:tabs>
          <w:tab w:val="right" w:leader="dot" w:pos="8494"/>
        </w:tabs>
        <w:ind w:left="1440" w:hanging="480"/>
        <w:rPr>
          <w:rFonts w:asciiTheme="minorHAnsi" w:eastAsiaTheme="minorEastAsia" w:hAnsiTheme="minorHAnsi"/>
          <w:noProof/>
        </w:rPr>
      </w:pPr>
      <w:hyperlink w:anchor="_Toc49259612" w:history="1">
        <w:r w:rsidR="00FE6491" w:rsidRPr="00BE1A37">
          <w:rPr>
            <w:rStyle w:val="ab"/>
            <w:rFonts w:hint="eastAsia"/>
            <w:noProof/>
          </w:rPr>
          <w:t>圖</w:t>
        </w:r>
        <w:r w:rsidR="00FE6491" w:rsidRPr="00BE1A37">
          <w:rPr>
            <w:rStyle w:val="ab"/>
            <w:noProof/>
          </w:rPr>
          <w:t xml:space="preserve"> 4.4 </w:t>
        </w:r>
        <w:r w:rsidR="00FE6491" w:rsidRPr="00BE1A37">
          <w:rPr>
            <w:rStyle w:val="ab"/>
            <w:rFonts w:cs="Times New Roman"/>
            <w:noProof/>
          </w:rPr>
          <w:t>k=4</w:t>
        </w:r>
        <w:r w:rsidR="00FE6491" w:rsidRPr="00BE1A37">
          <w:rPr>
            <w:rStyle w:val="ab"/>
            <w:rFonts w:cs="Times New Roman" w:hint="eastAsia"/>
            <w:noProof/>
          </w:rPr>
          <w:t>時</w:t>
        </w:r>
        <w:r w:rsidR="00FE6491" w:rsidRPr="00BE1A37">
          <w:rPr>
            <w:rStyle w:val="ab"/>
            <w:rFonts w:cs="Times New Roman"/>
            <w:noProof/>
          </w:rPr>
          <w:t>hit ratio versus missing rate</w:t>
        </w:r>
        <w:r w:rsidR="00FE6491" w:rsidRPr="00BE1A37">
          <w:rPr>
            <w:rStyle w:val="ab"/>
            <w:rFonts w:cs="Times New Roman" w:hint="eastAsia"/>
            <w:noProof/>
          </w:rPr>
          <w:t>圖</w:t>
        </w:r>
        <w:r w:rsidR="00FE6491">
          <w:rPr>
            <w:noProof/>
            <w:webHidden/>
          </w:rPr>
          <w:tab/>
        </w:r>
        <w:r w:rsidR="00FE6491">
          <w:rPr>
            <w:noProof/>
            <w:webHidden/>
          </w:rPr>
          <w:fldChar w:fldCharType="begin"/>
        </w:r>
        <w:r w:rsidR="00FE6491">
          <w:rPr>
            <w:noProof/>
            <w:webHidden/>
          </w:rPr>
          <w:instrText xml:space="preserve"> PAGEREF _Toc49259612 \h </w:instrText>
        </w:r>
        <w:r w:rsidR="00FE6491">
          <w:rPr>
            <w:noProof/>
            <w:webHidden/>
          </w:rPr>
        </w:r>
        <w:r w:rsidR="00FE6491">
          <w:rPr>
            <w:noProof/>
            <w:webHidden/>
          </w:rPr>
          <w:fldChar w:fldCharType="separate"/>
        </w:r>
        <w:r w:rsidR="00FE6491">
          <w:rPr>
            <w:noProof/>
            <w:webHidden/>
          </w:rPr>
          <w:t>25</w:t>
        </w:r>
        <w:r w:rsidR="00FE6491">
          <w:rPr>
            <w:noProof/>
            <w:webHidden/>
          </w:rPr>
          <w:fldChar w:fldCharType="end"/>
        </w:r>
      </w:hyperlink>
    </w:p>
    <w:p w14:paraId="4A2A9996" w14:textId="649CD184" w:rsidR="00FE6491" w:rsidRDefault="00A37A16">
      <w:pPr>
        <w:pStyle w:val="af8"/>
        <w:tabs>
          <w:tab w:val="right" w:leader="dot" w:pos="8494"/>
        </w:tabs>
        <w:ind w:left="1440" w:hanging="480"/>
        <w:rPr>
          <w:rFonts w:asciiTheme="minorHAnsi" w:eastAsiaTheme="minorEastAsia" w:hAnsiTheme="minorHAnsi"/>
          <w:noProof/>
        </w:rPr>
      </w:pPr>
      <w:hyperlink w:anchor="_Toc49259613" w:history="1">
        <w:r w:rsidR="00FE6491" w:rsidRPr="00BE1A37">
          <w:rPr>
            <w:rStyle w:val="ab"/>
            <w:rFonts w:hint="eastAsia"/>
            <w:noProof/>
          </w:rPr>
          <w:t>圖</w:t>
        </w:r>
        <w:r w:rsidR="00FE6491" w:rsidRPr="00BE1A37">
          <w:rPr>
            <w:rStyle w:val="ab"/>
            <w:noProof/>
          </w:rPr>
          <w:t xml:space="preserve"> 4.5 k=1</w:t>
        </w:r>
        <w:r w:rsidR="00FE6491" w:rsidRPr="00BE1A37">
          <w:rPr>
            <w:rStyle w:val="ab"/>
            <w:rFonts w:hint="eastAsia"/>
            <w:noProof/>
          </w:rPr>
          <w:t>各填補法比較圖</w:t>
        </w:r>
        <w:r w:rsidR="00FE6491">
          <w:rPr>
            <w:noProof/>
            <w:webHidden/>
          </w:rPr>
          <w:tab/>
        </w:r>
        <w:r w:rsidR="00FE6491">
          <w:rPr>
            <w:noProof/>
            <w:webHidden/>
          </w:rPr>
          <w:fldChar w:fldCharType="begin"/>
        </w:r>
        <w:r w:rsidR="00FE6491">
          <w:rPr>
            <w:noProof/>
            <w:webHidden/>
          </w:rPr>
          <w:instrText xml:space="preserve"> PAGEREF _Toc49259613 \h </w:instrText>
        </w:r>
        <w:r w:rsidR="00FE6491">
          <w:rPr>
            <w:noProof/>
            <w:webHidden/>
          </w:rPr>
        </w:r>
        <w:r w:rsidR="00FE6491">
          <w:rPr>
            <w:noProof/>
            <w:webHidden/>
          </w:rPr>
          <w:fldChar w:fldCharType="separate"/>
        </w:r>
        <w:r w:rsidR="00FE6491">
          <w:rPr>
            <w:noProof/>
            <w:webHidden/>
          </w:rPr>
          <w:t>27</w:t>
        </w:r>
        <w:r w:rsidR="00FE6491">
          <w:rPr>
            <w:noProof/>
            <w:webHidden/>
          </w:rPr>
          <w:fldChar w:fldCharType="end"/>
        </w:r>
      </w:hyperlink>
    </w:p>
    <w:p w14:paraId="5F52F83E" w14:textId="48140306" w:rsidR="00FE6491" w:rsidRDefault="00A37A16">
      <w:pPr>
        <w:pStyle w:val="af8"/>
        <w:tabs>
          <w:tab w:val="right" w:leader="dot" w:pos="8494"/>
        </w:tabs>
        <w:ind w:left="1440" w:hanging="480"/>
        <w:rPr>
          <w:rFonts w:asciiTheme="minorHAnsi" w:eastAsiaTheme="minorEastAsia" w:hAnsiTheme="minorHAnsi"/>
          <w:noProof/>
        </w:rPr>
      </w:pPr>
      <w:hyperlink w:anchor="_Toc49259614" w:history="1">
        <w:r w:rsidR="00FE6491" w:rsidRPr="00BE1A37">
          <w:rPr>
            <w:rStyle w:val="ab"/>
            <w:rFonts w:hint="eastAsia"/>
            <w:noProof/>
          </w:rPr>
          <w:t>圖</w:t>
        </w:r>
        <w:r w:rsidR="00FE6491" w:rsidRPr="00BE1A37">
          <w:rPr>
            <w:rStyle w:val="ab"/>
            <w:noProof/>
          </w:rPr>
          <w:t xml:space="preserve"> 4.6 k=5</w:t>
        </w:r>
        <w:r w:rsidR="00FE6491" w:rsidRPr="00BE1A37">
          <w:rPr>
            <w:rStyle w:val="ab"/>
            <w:rFonts w:hint="eastAsia"/>
            <w:noProof/>
          </w:rPr>
          <w:t>各填補法比較圖</w:t>
        </w:r>
        <w:r w:rsidR="00FE6491">
          <w:rPr>
            <w:noProof/>
            <w:webHidden/>
          </w:rPr>
          <w:tab/>
        </w:r>
        <w:r w:rsidR="00FE6491">
          <w:rPr>
            <w:noProof/>
            <w:webHidden/>
          </w:rPr>
          <w:fldChar w:fldCharType="begin"/>
        </w:r>
        <w:r w:rsidR="00FE6491">
          <w:rPr>
            <w:noProof/>
            <w:webHidden/>
          </w:rPr>
          <w:instrText xml:space="preserve"> PAGEREF _Toc49259614 \h </w:instrText>
        </w:r>
        <w:r w:rsidR="00FE6491">
          <w:rPr>
            <w:noProof/>
            <w:webHidden/>
          </w:rPr>
        </w:r>
        <w:r w:rsidR="00FE6491">
          <w:rPr>
            <w:noProof/>
            <w:webHidden/>
          </w:rPr>
          <w:fldChar w:fldCharType="separate"/>
        </w:r>
        <w:r w:rsidR="00FE6491">
          <w:rPr>
            <w:noProof/>
            <w:webHidden/>
          </w:rPr>
          <w:t>28</w:t>
        </w:r>
        <w:r w:rsidR="00FE6491">
          <w:rPr>
            <w:noProof/>
            <w:webHidden/>
          </w:rPr>
          <w:fldChar w:fldCharType="end"/>
        </w:r>
      </w:hyperlink>
    </w:p>
    <w:p w14:paraId="0D0A39D1" w14:textId="40DE2650" w:rsidR="00FE6491" w:rsidRDefault="00A37A16">
      <w:pPr>
        <w:pStyle w:val="af8"/>
        <w:tabs>
          <w:tab w:val="right" w:leader="dot" w:pos="8494"/>
        </w:tabs>
        <w:ind w:left="1440" w:hanging="480"/>
        <w:rPr>
          <w:rFonts w:asciiTheme="minorHAnsi" w:eastAsiaTheme="minorEastAsia" w:hAnsiTheme="minorHAnsi"/>
          <w:noProof/>
        </w:rPr>
      </w:pPr>
      <w:hyperlink w:anchor="_Toc49259615" w:history="1">
        <w:r w:rsidR="00FE6491" w:rsidRPr="00BE1A37">
          <w:rPr>
            <w:rStyle w:val="ab"/>
            <w:rFonts w:hint="eastAsia"/>
            <w:noProof/>
          </w:rPr>
          <w:t>圖</w:t>
        </w:r>
        <w:r w:rsidR="00FE6491" w:rsidRPr="00BE1A37">
          <w:rPr>
            <w:rStyle w:val="ab"/>
            <w:noProof/>
          </w:rPr>
          <w:t xml:space="preserve"> 4.7 k=13</w:t>
        </w:r>
        <w:r w:rsidR="00FE6491" w:rsidRPr="00BE1A37">
          <w:rPr>
            <w:rStyle w:val="ab"/>
            <w:rFonts w:hint="eastAsia"/>
            <w:noProof/>
          </w:rPr>
          <w:t>各填補法比較圖</w:t>
        </w:r>
        <w:r w:rsidR="00FE6491">
          <w:rPr>
            <w:noProof/>
            <w:webHidden/>
          </w:rPr>
          <w:tab/>
        </w:r>
        <w:r w:rsidR="00FE6491">
          <w:rPr>
            <w:noProof/>
            <w:webHidden/>
          </w:rPr>
          <w:fldChar w:fldCharType="begin"/>
        </w:r>
        <w:r w:rsidR="00FE6491">
          <w:rPr>
            <w:noProof/>
            <w:webHidden/>
          </w:rPr>
          <w:instrText xml:space="preserve"> PAGEREF _Toc49259615 \h </w:instrText>
        </w:r>
        <w:r w:rsidR="00FE6491">
          <w:rPr>
            <w:noProof/>
            <w:webHidden/>
          </w:rPr>
        </w:r>
        <w:r w:rsidR="00FE6491">
          <w:rPr>
            <w:noProof/>
            <w:webHidden/>
          </w:rPr>
          <w:fldChar w:fldCharType="separate"/>
        </w:r>
        <w:r w:rsidR="00FE6491">
          <w:rPr>
            <w:noProof/>
            <w:webHidden/>
          </w:rPr>
          <w:t>29</w:t>
        </w:r>
        <w:r w:rsidR="00FE6491">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59571"/>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34F1E7D9" w:rsidR="001E1E2B" w:rsidRPr="004C0D1E" w:rsidRDefault="00BB1719" w:rsidP="003755D2">
      <w:pPr>
        <w:ind w:firstLine="425"/>
        <w:rPr>
          <w:color w:val="C45911" w:themeColor="accent2" w:themeShade="BF"/>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01040D" w:rsidRPr="00C318EB">
        <w:rPr>
          <w:rFonts w:hint="eastAsia"/>
          <w:color w:val="0070C0"/>
        </w:rPr>
        <w:t>經</w:t>
      </w:r>
      <w:r w:rsidR="0001040D" w:rsidRPr="00A71D16">
        <w:rPr>
          <w:rFonts w:hint="eastAsia"/>
          <w:color w:val="FF0000"/>
        </w:rPr>
        <w:t>實驗驗證後，得到</w:t>
      </w:r>
      <w:r w:rsidR="0001040D" w:rsidRPr="00A71D16">
        <w:rPr>
          <w:rFonts w:hint="eastAsia"/>
          <w:color w:val="FF0000"/>
        </w:rPr>
        <w:t>k</w:t>
      </w:r>
      <w:r w:rsidR="0001040D" w:rsidRPr="00A71D16">
        <w:rPr>
          <w:rFonts w:hint="eastAsia"/>
          <w:color w:val="FF0000"/>
        </w:rPr>
        <w:t>值在缺失值比例越大時，對於天際線的填補效果越沒有影響力。這也是為何</w:t>
      </w:r>
      <w:r w:rsidR="0001040D" w:rsidRPr="00A71D16">
        <w:rPr>
          <w:rFonts w:hint="eastAsia"/>
          <w:color w:val="FF0000"/>
        </w:rPr>
        <w:t>k</w:t>
      </w:r>
      <w:r w:rsidR="0001040D" w:rsidRPr="00A71D16">
        <w:rPr>
          <w:rFonts w:hint="eastAsia"/>
          <w:color w:val="FF0000"/>
        </w:rPr>
        <w:t>鄰近點</w:t>
      </w:r>
      <w:r w:rsidR="00195CC5" w:rsidRPr="00A71D16">
        <w:rPr>
          <w:rFonts w:hint="eastAsia"/>
          <w:color w:val="FF0000"/>
        </w:rPr>
        <w:t>填補法</w:t>
      </w:r>
      <w:r w:rsidR="00E21C1D" w:rsidRPr="00A71D16">
        <w:rPr>
          <w:rFonts w:hint="eastAsia"/>
          <w:color w:val="FF0000"/>
        </w:rPr>
        <w:t>通常</w:t>
      </w:r>
      <w:r w:rsidR="0001040D" w:rsidRPr="00A71D16">
        <w:rPr>
          <w:rFonts w:hint="eastAsia"/>
          <w:color w:val="FF0000"/>
        </w:rPr>
        <w:t>在缺失值比例</w:t>
      </w:r>
      <w:r w:rsidR="00E21C1D" w:rsidRPr="00A71D16">
        <w:rPr>
          <w:rFonts w:hint="eastAsia"/>
          <w:color w:val="FF0000"/>
        </w:rPr>
        <w:t>大於</w:t>
      </w:r>
      <w:r w:rsidR="0001040D" w:rsidRPr="00A71D16">
        <w:rPr>
          <w:rFonts w:hint="eastAsia"/>
          <w:color w:val="FF0000"/>
        </w:rPr>
        <w:t>30%</w:t>
      </w:r>
      <w:r w:rsidR="0001040D" w:rsidRPr="00A71D16">
        <w:rPr>
          <w:rFonts w:hint="eastAsia"/>
          <w:color w:val="FF0000"/>
        </w:rPr>
        <w:t>以後</w:t>
      </w:r>
      <w:r w:rsidR="00E21C1D" w:rsidRPr="00A71D16">
        <w:rPr>
          <w:rFonts w:hint="eastAsia"/>
          <w:color w:val="FF0000"/>
        </w:rPr>
        <w:t>，其所產生天際線與原天際線的相似度會驟降。</w:t>
      </w:r>
      <w:r w:rsidR="00195CC5" w:rsidRPr="00A71D16">
        <w:rPr>
          <w:rFonts w:hint="eastAsia"/>
          <w:color w:val="FF0000"/>
        </w:rPr>
        <w:t>而本研究所提出的</w:t>
      </w:r>
      <w:proofErr w:type="spellStart"/>
      <w:r w:rsidR="00195CC5" w:rsidRPr="00A71D16">
        <w:rPr>
          <w:rFonts w:hint="eastAsia"/>
          <w:color w:val="FF0000"/>
        </w:rPr>
        <w:t>s</w:t>
      </w:r>
      <w:r w:rsidR="00195CC5" w:rsidRPr="00A71D16">
        <w:rPr>
          <w:color w:val="FF0000"/>
        </w:rPr>
        <w:t>k</w:t>
      </w:r>
      <w:proofErr w:type="spellEnd"/>
      <w:r w:rsidR="00195CC5" w:rsidRPr="00A71D16">
        <w:rPr>
          <w:color w:val="FF0000"/>
        </w:rPr>
        <w:t xml:space="preserve">-NN </w:t>
      </w:r>
      <w:r w:rsidR="00195CC5" w:rsidRPr="00A71D16">
        <w:rPr>
          <w:rFonts w:hint="eastAsia"/>
          <w:color w:val="FF0000"/>
        </w:rPr>
        <w:t>i</w:t>
      </w:r>
      <w:r w:rsidR="00195CC5" w:rsidRPr="00A71D16">
        <w:rPr>
          <w:color w:val="FF0000"/>
        </w:rPr>
        <w:t>mputation</w:t>
      </w:r>
      <w:r w:rsidR="00195CC5" w:rsidRPr="00A71D16">
        <w:rPr>
          <w:rFonts w:hint="eastAsia"/>
          <w:color w:val="FF0000"/>
        </w:rPr>
        <w:t>演算法在大於</w:t>
      </w:r>
      <w:r w:rsidR="00195CC5" w:rsidRPr="00A71D16">
        <w:rPr>
          <w:rFonts w:hint="eastAsia"/>
          <w:color w:val="FF0000"/>
        </w:rPr>
        <w:t>70%</w:t>
      </w:r>
      <w:r w:rsidR="00195CC5" w:rsidRPr="00A71D16">
        <w:rPr>
          <w:rFonts w:hint="eastAsia"/>
          <w:color w:val="FF0000"/>
        </w:rPr>
        <w:t>的缺失值比例下，其產生天際線與原天際線的相似度比</w:t>
      </w:r>
      <w:r w:rsidR="00195CC5" w:rsidRPr="00A71D16">
        <w:rPr>
          <w:rFonts w:hint="eastAsia"/>
          <w:color w:val="FF0000"/>
        </w:rPr>
        <w:t>k</w:t>
      </w:r>
      <w:r w:rsidR="00195CC5" w:rsidRPr="00A71D16">
        <w:rPr>
          <w:rFonts w:hint="eastAsia"/>
          <w:color w:val="FF0000"/>
        </w:rPr>
        <w:t>鄰近點填補法效果好</w:t>
      </w:r>
      <w:r w:rsidR="00195CC5" w:rsidRPr="00A71D16">
        <w:rPr>
          <w:rFonts w:hint="eastAsia"/>
          <w:color w:val="FF0000"/>
        </w:rPr>
        <w:t>3</w:t>
      </w:r>
      <w:r w:rsidR="00195CC5" w:rsidRPr="00A71D16">
        <w:rPr>
          <w:rFonts w:hint="eastAsia"/>
          <w:color w:val="FF0000"/>
        </w:rPr>
        <w:t>到</w:t>
      </w:r>
      <w:r w:rsidR="00195CC5" w:rsidRPr="00A71D16">
        <w:rPr>
          <w:rFonts w:hint="eastAsia"/>
          <w:color w:val="FF0000"/>
        </w:rPr>
        <w:t>6</w:t>
      </w:r>
      <w:r w:rsidR="00195CC5" w:rsidRPr="00A71D16">
        <w:rPr>
          <w:rFonts w:hint="eastAsia"/>
          <w:color w:val="FF0000"/>
        </w:rPr>
        <w:t>倍。</w:t>
      </w:r>
      <w:r w:rsidR="00A71D16">
        <w:rPr>
          <w:rFonts w:hint="eastAsia"/>
          <w:color w:val="FF0000"/>
        </w:rPr>
        <w:t>(</w:t>
      </w:r>
      <w:r w:rsidR="00A71D16">
        <w:rPr>
          <w:rFonts w:hint="eastAsia"/>
          <w:color w:val="FF0000"/>
        </w:rPr>
        <w:t>不要寫這麼細，這是第四章的寫法</w:t>
      </w:r>
      <w:r w:rsidR="00A71D16">
        <w:rPr>
          <w:rFonts w:hint="eastAsia"/>
          <w:color w:val="FF0000"/>
        </w:rPr>
        <w:t>????)</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59572"/>
      <w:r w:rsidRPr="00077E04">
        <w:rPr>
          <w:rFonts w:hint="eastAsia"/>
        </w:rPr>
        <w:lastRenderedPageBreak/>
        <w:t>相關研究</w:t>
      </w:r>
      <w:bookmarkEnd w:id="9"/>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59573"/>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59574"/>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698C910" w14:textId="79054B64" w:rsidR="001511D9" w:rsidRDefault="00037EA7" w:rsidP="00667E6D">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2" w:name="_Toc49259575"/>
      <w:r w:rsidRPr="007467A6">
        <w:rPr>
          <w:rFonts w:hint="eastAsia"/>
        </w:rPr>
        <w:lastRenderedPageBreak/>
        <w:t>2.2</w:t>
      </w:r>
      <w:r w:rsidRPr="007467A6">
        <w:t>.1</w:t>
      </w:r>
      <w:r w:rsidRPr="007467A6">
        <w:rPr>
          <w:rFonts w:hint="eastAsia"/>
        </w:rPr>
        <w:t>丟棄法</w:t>
      </w:r>
      <w:bookmarkEnd w:id="12"/>
    </w:p>
    <w:p w14:paraId="4F58E71A" w14:textId="63B49E59" w:rsidR="009566E1" w:rsidRPr="00222036" w:rsidRDefault="009041E4" w:rsidP="009566E1">
      <w:pPr>
        <w:ind w:firstLine="480"/>
        <w:rPr>
          <w:color w:val="0070C0"/>
        </w:rPr>
      </w:pPr>
      <w:r w:rsidRPr="00222036">
        <w:rPr>
          <w:rFonts w:hint="eastAsia"/>
          <w:color w:val="0070C0"/>
        </w:rPr>
        <w:t>丟棄法的運作原理為</w:t>
      </w:r>
      <w:r w:rsidR="00B77E85" w:rsidRPr="00222036">
        <w:rPr>
          <w:rFonts w:hint="eastAsia"/>
          <w:color w:val="0070C0"/>
        </w:rPr>
        <w:t>，缺失值所在位置刪除</w:t>
      </w:r>
      <w:r w:rsidR="00B3266B" w:rsidRPr="00222036">
        <w:rPr>
          <w:rFonts w:hint="eastAsia"/>
          <w:color w:val="0070C0"/>
        </w:rPr>
        <w:t>該列或該</w:t>
      </w:r>
      <w:r w:rsidR="007F6FFB" w:rsidRPr="00222036">
        <w:rPr>
          <w:rFonts w:hint="eastAsia"/>
          <w:color w:val="0070C0"/>
        </w:rPr>
        <w:t>行</w:t>
      </w:r>
      <w:r w:rsidRPr="00222036">
        <w:rPr>
          <w:rFonts w:hint="eastAsia"/>
          <w:color w:val="0070C0"/>
        </w:rPr>
        <w:t>，</w:t>
      </w:r>
      <w:r w:rsidR="001328DB" w:rsidRPr="00222036">
        <w:rPr>
          <w:rFonts w:hint="eastAsia"/>
          <w:color w:val="0070C0"/>
        </w:rPr>
        <w:t>以</w:t>
      </w:r>
      <w:r w:rsidRPr="00222036">
        <w:rPr>
          <w:rFonts w:hint="eastAsia"/>
          <w:color w:val="0070C0"/>
        </w:rPr>
        <w:t>確保丟棄後的資料集沒有任何的缺失值</w:t>
      </w:r>
      <w:r w:rsidR="00D7532E" w:rsidRPr="00222036">
        <w:rPr>
          <w:rFonts w:hint="eastAsia"/>
          <w:color w:val="0070C0"/>
        </w:rPr>
        <w:t>而成</w:t>
      </w:r>
      <w:r w:rsidRPr="00222036">
        <w:rPr>
          <w:rFonts w:hint="eastAsia"/>
          <w:color w:val="0070C0"/>
        </w:rPr>
        <w:t>為</w:t>
      </w:r>
      <w:r w:rsidR="0007275B" w:rsidRPr="00222036">
        <w:rPr>
          <w:rFonts w:hint="eastAsia"/>
          <w:color w:val="0070C0"/>
        </w:rPr>
        <w:t>一個</w:t>
      </w:r>
      <w:r w:rsidRPr="00222036">
        <w:rPr>
          <w:rFonts w:hint="eastAsia"/>
          <w:color w:val="0070C0"/>
        </w:rPr>
        <w:t>完整資料集。丟棄法</w:t>
      </w:r>
      <w:r w:rsidR="00913B9C" w:rsidRPr="00222036">
        <w:rPr>
          <w:rFonts w:hint="eastAsia"/>
          <w:color w:val="0070C0"/>
        </w:rPr>
        <w:t>可</w:t>
      </w:r>
      <w:r w:rsidRPr="00222036">
        <w:rPr>
          <w:rFonts w:hint="eastAsia"/>
          <w:color w:val="0070C0"/>
        </w:rPr>
        <w:t>以</w:t>
      </w:r>
      <w:r w:rsidR="00D745BF" w:rsidRPr="00222036">
        <w:rPr>
          <w:rFonts w:hint="eastAsia"/>
          <w:color w:val="0070C0"/>
        </w:rPr>
        <w:t>刪除方式</w:t>
      </w:r>
      <w:r w:rsidRPr="00222036">
        <w:rPr>
          <w:rFonts w:hint="eastAsia"/>
          <w:color w:val="0070C0"/>
        </w:rPr>
        <w:t>分為刪除資料列</w:t>
      </w:r>
      <w:r w:rsidR="001C18CE" w:rsidRPr="00222036">
        <w:rPr>
          <w:rFonts w:hint="eastAsia"/>
          <w:color w:val="0070C0"/>
        </w:rPr>
        <w:t>(</w:t>
      </w:r>
      <w:r w:rsidR="001C18CE" w:rsidRPr="00222036">
        <w:rPr>
          <w:rFonts w:hint="eastAsia"/>
          <w:color w:val="0070C0"/>
        </w:rPr>
        <w:t>刪除整列</w:t>
      </w:r>
      <w:r w:rsidR="001C18CE" w:rsidRPr="00222036">
        <w:rPr>
          <w:rFonts w:hint="eastAsia"/>
          <w:color w:val="0070C0"/>
        </w:rPr>
        <w:t>)</w:t>
      </w:r>
      <w:r w:rsidRPr="00222036">
        <w:rPr>
          <w:rFonts w:hint="eastAsia"/>
          <w:color w:val="0070C0"/>
        </w:rPr>
        <w:t>與刪除維度</w:t>
      </w:r>
      <w:r w:rsidR="001C18CE" w:rsidRPr="00222036">
        <w:rPr>
          <w:rFonts w:hint="eastAsia"/>
          <w:color w:val="0070C0"/>
        </w:rPr>
        <w:t>(</w:t>
      </w:r>
      <w:r w:rsidR="001C18CE" w:rsidRPr="00222036">
        <w:rPr>
          <w:rFonts w:hint="eastAsia"/>
          <w:color w:val="0070C0"/>
        </w:rPr>
        <w:t>刪除整行</w:t>
      </w:r>
      <w:r w:rsidR="001C18CE" w:rsidRPr="00222036">
        <w:rPr>
          <w:rFonts w:hint="eastAsia"/>
          <w:color w:val="0070C0"/>
        </w:rPr>
        <w:t>)</w:t>
      </w:r>
      <w:r w:rsidRPr="00222036">
        <w:rPr>
          <w:rFonts w:hint="eastAsia"/>
          <w:color w:val="0070C0"/>
        </w:rPr>
        <w:t>兩種方式。採用丟棄法的</w:t>
      </w:r>
      <w:r w:rsidR="005F7FF0" w:rsidRPr="00222036">
        <w:rPr>
          <w:rFonts w:hint="eastAsia"/>
          <w:color w:val="0070C0"/>
        </w:rPr>
        <w:t>優點</w:t>
      </w:r>
      <w:r w:rsidRPr="00222036">
        <w:rPr>
          <w:rFonts w:hint="eastAsia"/>
          <w:color w:val="0070C0"/>
        </w:rPr>
        <w:t>是執行簡單，缺點是在刪除過程中</w:t>
      </w:r>
      <w:r w:rsidR="00603A3F" w:rsidRPr="00222036">
        <w:rPr>
          <w:rFonts w:hint="eastAsia"/>
          <w:color w:val="0070C0"/>
        </w:rPr>
        <w:t>可能</w:t>
      </w:r>
      <w:r w:rsidRPr="00222036">
        <w:rPr>
          <w:rFonts w:hint="eastAsia"/>
          <w:color w:val="0070C0"/>
        </w:rPr>
        <w:t>損失資訊。以下分別介紹刪除資料列與刪除維度。</w:t>
      </w:r>
    </w:p>
    <w:p w14:paraId="238651FF" w14:textId="4E8E7B25" w:rsidR="00FB2A1B" w:rsidRDefault="00B92ACA" w:rsidP="009566E1">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堪用資料</w:t>
      </w:r>
      <w:r w:rsidR="00BF24CE">
        <w:rPr>
          <w:rFonts w:cs="Times New Roman" w:hint="eastAsia"/>
          <w:color w:val="0070C0"/>
        </w:rPr>
        <w:t>點個</w:t>
      </w:r>
      <w:r w:rsidR="00EF6E73" w:rsidRPr="004B7C53">
        <w:rPr>
          <w:rFonts w:cs="Times New Roman" w:hint="eastAsia"/>
          <w:color w:val="0070C0"/>
        </w:rPr>
        <w:t>數</w:t>
      </w:r>
      <w:r w:rsidR="00BF24CE">
        <w:rPr>
          <w:rFonts w:cs="Times New Roman" w:hint="eastAsia"/>
          <w:color w:val="0070C0"/>
        </w:rPr>
        <w:t>相較於資料維度不足，</w:t>
      </w:r>
      <w:r w:rsidR="00FD03B1">
        <w:rPr>
          <w:rFonts w:cs="Times New Roman" w:hint="eastAsia"/>
          <w:color w:val="0070C0"/>
        </w:rPr>
        <w:t>造成</w:t>
      </w:r>
      <w:r w:rsidR="00A0399B">
        <w:rPr>
          <w:rFonts w:cs="Times New Roman" w:hint="eastAsia"/>
          <w:color w:val="0070C0"/>
        </w:rPr>
        <w:t>擬合</w:t>
      </w:r>
      <w:r w:rsidR="00FF52A8">
        <w:rPr>
          <w:rFonts w:cs="Times New Roman" w:hint="eastAsia"/>
          <w:color w:val="0070C0"/>
        </w:rPr>
        <w:t>過度</w:t>
      </w:r>
      <w:r w:rsidR="00A0399B">
        <w:rPr>
          <w:rFonts w:cs="Times New Roman" w:hint="eastAsia"/>
          <w:color w:val="0070C0"/>
        </w:rPr>
        <w:t>(</w:t>
      </w:r>
      <w:r w:rsidR="00B03870">
        <w:rPr>
          <w:rFonts w:cs="Times New Roman"/>
          <w:color w:val="0070C0"/>
        </w:rPr>
        <w:t>over</w:t>
      </w:r>
      <w:r w:rsidR="00A0399B">
        <w:rPr>
          <w:rFonts w:cs="Times New Roman"/>
          <w:color w:val="0070C0"/>
        </w:rPr>
        <w:t>fitting</w:t>
      </w:r>
      <w:r w:rsidR="00A0399B">
        <w:rPr>
          <w:rFonts w:cs="Times New Roman" w:hint="eastAsia"/>
          <w:color w:val="0070C0"/>
        </w:rPr>
        <w:t>)</w:t>
      </w:r>
      <w:r w:rsidR="00A0399B">
        <w:rPr>
          <w:rFonts w:cs="Times New Roman" w:hint="eastAsia"/>
          <w:color w:val="0070C0"/>
        </w:rPr>
        <w:t>的問題</w:t>
      </w:r>
      <w:r w:rsidR="00C53B06" w:rsidRPr="004B7C53">
        <w:rPr>
          <w:rFonts w:cs="Times New Roman" w:hint="eastAsia"/>
          <w:color w:val="0070C0"/>
        </w:rPr>
        <w:t>。</w:t>
      </w:r>
    </w:p>
    <w:p w14:paraId="18B25E92" w14:textId="04683535"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將使對應到的分類資料大量失去特徵訊息，導致刪除後的分類不準確或是擬合</w:t>
      </w:r>
      <w:r w:rsidR="00D9019F">
        <w:rPr>
          <w:rFonts w:cs="Times New Roman" w:hint="eastAsia"/>
          <w:color w:val="0070C0"/>
        </w:rPr>
        <w:t>不足</w:t>
      </w:r>
      <w:r w:rsidR="00E918B7" w:rsidRPr="00E13FCA">
        <w:rPr>
          <w:rFonts w:cs="Times New Roman" w:hint="eastAsia"/>
          <w:color w:val="0070C0"/>
        </w:rPr>
        <w:t>(</w:t>
      </w:r>
      <w:r w:rsidR="00D9019F">
        <w:rPr>
          <w:rFonts w:cs="Times New Roman"/>
          <w:color w:val="0070C0"/>
        </w:rPr>
        <w:t>under</w:t>
      </w:r>
      <w:r w:rsidR="00E918B7" w:rsidRPr="00E13FCA">
        <w:rPr>
          <w:rFonts w:cs="Times New Roman"/>
          <w:color w:val="0070C0"/>
        </w:rPr>
        <w:t>fitting</w:t>
      </w:r>
      <w:r w:rsidR="00E918B7" w:rsidRPr="00E13FCA">
        <w:rPr>
          <w:rFonts w:cs="Times New Roman" w:hint="eastAsia"/>
          <w:color w:val="0070C0"/>
        </w:rPr>
        <w:t>)</w:t>
      </w:r>
      <w:r w:rsidR="00E918B7" w:rsidRPr="00E13FCA">
        <w:rPr>
          <w:rFonts w:cs="Times New Roman" w:hint="eastAsia"/>
          <w:color w:val="0070C0"/>
        </w:rPr>
        <w:t>的問題。</w:t>
      </w:r>
    </w:p>
    <w:p w14:paraId="7B30ACD3" w14:textId="2E6B09D9" w:rsidR="00831E6F" w:rsidRDefault="00B750F4" w:rsidP="001D0A92">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5B659057" w14:textId="77777777" w:rsidR="001D0A92" w:rsidRPr="00667E6D" w:rsidRDefault="001D0A92" w:rsidP="001D0A92">
      <w:pPr>
        <w:rPr>
          <w:rFonts w:cs="Times New Roman"/>
          <w:color w:val="0070C0"/>
        </w:rPr>
      </w:pPr>
    </w:p>
    <w:p w14:paraId="3EFB43AE" w14:textId="08090F48" w:rsidR="00A81C57" w:rsidRPr="007467A6" w:rsidRDefault="00A81C57" w:rsidP="00667E6D">
      <w:pPr>
        <w:pStyle w:val="3"/>
        <w:rPr>
          <w:shd w:val="clear" w:color="auto" w:fill="auto"/>
        </w:rPr>
      </w:pPr>
      <w:bookmarkStart w:id="13" w:name="_Toc49259576"/>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3"/>
    </w:p>
    <w:p w14:paraId="5DB64C84" w14:textId="70397331" w:rsidR="00A72276" w:rsidRPr="004C431D" w:rsidRDefault="001511D9" w:rsidP="004C431D">
      <w:pPr>
        <w:ind w:firstLine="480"/>
        <w:rPr>
          <w:rFonts w:cs="Times New Roman"/>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73278E40" w14:textId="7828D534" w:rsidR="00FA3FF7" w:rsidRPr="002A02BB" w:rsidRDefault="00FF0A0A" w:rsidP="00562795">
      <w:pPr>
        <w:ind w:firstLine="480"/>
        <w:rPr>
          <w:color w:val="0070C0"/>
        </w:rPr>
      </w:pPr>
      <w:r w:rsidRPr="000D7928">
        <w:rPr>
          <w:rFonts w:hint="eastAsia"/>
          <w:color w:val="0070C0"/>
        </w:rPr>
        <w:t>填補法又</w:t>
      </w:r>
      <w:r w:rsidR="00FB69B2" w:rsidRPr="000D7928">
        <w:rPr>
          <w:rFonts w:hint="eastAsia"/>
          <w:color w:val="0070C0"/>
        </w:rPr>
        <w:t>可</w:t>
      </w:r>
      <w:r w:rsidR="00751BAC" w:rsidRPr="000D7928">
        <w:rPr>
          <w:rFonts w:hint="eastAsia"/>
          <w:color w:val="0070C0"/>
        </w:rPr>
        <w:t>被</w:t>
      </w:r>
      <w:r w:rsidRPr="000D7928">
        <w:rPr>
          <w:rFonts w:hint="eastAsia"/>
          <w:color w:val="0070C0"/>
        </w:rPr>
        <w:t>分為</w:t>
      </w:r>
      <w:r w:rsidR="000A02DF" w:rsidRPr="000D7928">
        <w:rPr>
          <w:rFonts w:hint="eastAsia"/>
          <w:color w:val="0070C0"/>
        </w:rPr>
        <w:t>單一填補法</w:t>
      </w:r>
      <w:r w:rsidR="000A02DF" w:rsidRPr="000D7928">
        <w:rPr>
          <w:rFonts w:hint="eastAsia"/>
          <w:color w:val="0070C0"/>
        </w:rPr>
        <w:t>(</w:t>
      </w:r>
      <w:r w:rsidR="000A02DF" w:rsidRPr="000D7928">
        <w:rPr>
          <w:color w:val="0070C0"/>
        </w:rPr>
        <w:t>single imputation</w:t>
      </w:r>
      <w:r w:rsidR="000A02DF" w:rsidRPr="000D7928">
        <w:rPr>
          <w:rFonts w:hint="eastAsia"/>
          <w:color w:val="0070C0"/>
        </w:rPr>
        <w:t>)</w:t>
      </w:r>
      <w:r w:rsidR="000A02DF" w:rsidRPr="000D7928">
        <w:rPr>
          <w:rFonts w:hint="eastAsia"/>
          <w:color w:val="0070C0"/>
        </w:rPr>
        <w:t>與</w:t>
      </w:r>
      <w:r w:rsidR="00A76CF1" w:rsidRPr="000D7928">
        <w:rPr>
          <w:rFonts w:hint="eastAsia"/>
          <w:color w:val="0070C0"/>
        </w:rPr>
        <w:t>多重填補法</w:t>
      </w:r>
      <w:r w:rsidR="00A76CF1" w:rsidRPr="000D7928">
        <w:rPr>
          <w:rFonts w:hint="eastAsia"/>
          <w:color w:val="0070C0"/>
        </w:rPr>
        <w:t>(</w:t>
      </w:r>
      <w:r w:rsidR="00A76CF1" w:rsidRPr="000D7928">
        <w:rPr>
          <w:color w:val="0070C0"/>
        </w:rPr>
        <w:t>multiple imputation</w:t>
      </w:r>
      <w:r w:rsidR="00A76CF1" w:rsidRPr="000D7928">
        <w:rPr>
          <w:rFonts w:hint="eastAsia"/>
          <w:color w:val="0070C0"/>
        </w:rPr>
        <w:t>s</w:t>
      </w:r>
      <w:r w:rsidR="00A76CF1" w:rsidRPr="000D7928">
        <w:rPr>
          <w:rFonts w:hint="eastAsia"/>
          <w:color w:val="0070C0"/>
        </w:rPr>
        <w:t>，</w:t>
      </w:r>
      <w:r w:rsidR="00A76CF1" w:rsidRPr="000D7928">
        <w:rPr>
          <w:rFonts w:hint="eastAsia"/>
          <w:color w:val="0070C0"/>
        </w:rPr>
        <w:t>MI)</w:t>
      </w:r>
      <w:r w:rsidR="00652E9F" w:rsidRPr="009956B1">
        <w:rPr>
          <w:color w:val="000000" w:themeColor="text1"/>
        </w:rPr>
        <w:fldChar w:fldCharType="begin"/>
      </w:r>
      <w:r w:rsidR="009B2518" w:rsidRPr="009956B1">
        <w:rPr>
          <w:color w:val="000000" w:themeColor="text1"/>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9956B1">
        <w:rPr>
          <w:color w:val="000000" w:themeColor="text1"/>
        </w:rPr>
        <w:fldChar w:fldCharType="separate"/>
      </w:r>
      <w:r w:rsidR="009B2518" w:rsidRPr="009956B1">
        <w:rPr>
          <w:rFonts w:cs="Times New Roman"/>
          <w:color w:val="000000" w:themeColor="text1"/>
        </w:rPr>
        <w:t>[1], [6], [22]</w:t>
      </w:r>
      <w:r w:rsidR="00652E9F" w:rsidRPr="009956B1">
        <w:rPr>
          <w:color w:val="000000" w:themeColor="text1"/>
        </w:rPr>
        <w:fldChar w:fldCharType="end"/>
      </w:r>
      <w:r w:rsidR="00AD6274" w:rsidRPr="000D7928">
        <w:rPr>
          <w:rFonts w:hint="eastAsia"/>
          <w:color w:val="0070C0"/>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326872C8" w:rsidR="00493BB9" w:rsidRDefault="00610AB6" w:rsidP="005E1D36">
      <w:pPr>
        <w:ind w:firstLine="480"/>
        <w:rPr>
          <w:color w:val="0070C0"/>
        </w:rPr>
      </w:pPr>
      <w:r w:rsidRPr="00311D40">
        <w:rPr>
          <w:rFonts w:hint="eastAsia"/>
          <w:color w:val="0070C0"/>
        </w:rPr>
        <w:t>單一填補法</w:t>
      </w:r>
      <w:r w:rsidR="00FF1770" w:rsidRPr="001A11DC">
        <w:rPr>
          <w:color w:val="000000" w:themeColor="text1"/>
        </w:rPr>
        <w:fldChar w:fldCharType="begin"/>
      </w:r>
      <w:r w:rsidR="00F43199" w:rsidRPr="001A11DC">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1A11DC">
        <w:rPr>
          <w:color w:val="000000" w:themeColor="text1"/>
        </w:rPr>
        <w:fldChar w:fldCharType="separate"/>
      </w:r>
      <w:r w:rsidR="00F43199" w:rsidRPr="001A11DC">
        <w:rPr>
          <w:rFonts w:cs="Times New Roman"/>
          <w:color w:val="000000" w:themeColor="text1"/>
        </w:rPr>
        <w:t>[3], [14]</w:t>
      </w:r>
      <w:r w:rsidR="00FF1770" w:rsidRPr="001A11DC">
        <w:rPr>
          <w:color w:val="000000" w:themeColor="text1"/>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lastRenderedPageBreak/>
        <w:t>單一填補法有</w:t>
      </w:r>
      <w:r w:rsidR="00D92209">
        <w:rPr>
          <w:rFonts w:hint="eastAsia"/>
          <w:color w:val="0070C0"/>
        </w:rPr>
        <w:t>：</w:t>
      </w:r>
      <w:r w:rsidR="00D6140C">
        <w:rPr>
          <w:rFonts w:hint="eastAsia"/>
          <w:color w:val="0070C0"/>
        </w:rPr>
        <w:t>固定數值填補法、</w:t>
      </w:r>
      <w:r w:rsidR="00B12168" w:rsidRPr="00311D40">
        <w:rPr>
          <w:rFonts w:hint="eastAsia"/>
          <w:color w:val="0070C0"/>
        </w:rPr>
        <w:t>熱卡填補法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[9]</w:t>
      </w:r>
      <w:r w:rsidR="004166C0" w:rsidRPr="001A11DC">
        <w:rPr>
          <w:color w:val="000000" w:themeColor="text1"/>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[20]</w:t>
      </w:r>
      <w:r w:rsidR="004166C0" w:rsidRPr="001A11DC">
        <w:rPr>
          <w:color w:val="000000" w:themeColor="text1"/>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1A11DC">
        <w:rPr>
          <w:color w:val="000000" w:themeColor="text1"/>
        </w:rPr>
        <w:fldChar w:fldCharType="begin"/>
      </w:r>
      <w:r w:rsidR="00F43199" w:rsidRPr="001A11DC">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1A11DC">
        <w:rPr>
          <w:color w:val="000000" w:themeColor="text1"/>
        </w:rPr>
        <w:fldChar w:fldCharType="separate"/>
      </w:r>
      <w:r w:rsidR="00F43199" w:rsidRPr="001A11DC">
        <w:rPr>
          <w:rFonts w:cs="Times New Roman"/>
          <w:color w:val="000000" w:themeColor="text1"/>
        </w:rPr>
        <w:t>[10]</w:t>
      </w:r>
      <w:r w:rsidR="00987BBA" w:rsidRPr="001A11DC">
        <w:rPr>
          <w:color w:val="000000" w:themeColor="text1"/>
        </w:rPr>
        <w:fldChar w:fldCharType="end"/>
      </w:r>
      <w:r w:rsidR="00AD0FDE">
        <w:rPr>
          <w:rFonts w:hint="eastAsia"/>
          <w:color w:val="0070C0"/>
        </w:rPr>
        <w:t>等方法</w:t>
      </w:r>
      <w:r w:rsidR="00E90888" w:rsidRPr="00311D40">
        <w:rPr>
          <w:rFonts w:hint="eastAsia"/>
          <w:color w:val="0070C0"/>
        </w:rPr>
        <w:t>。</w:t>
      </w:r>
    </w:p>
    <w:p w14:paraId="6C083C6B" w14:textId="2B81EF46" w:rsidR="00D6140C" w:rsidRPr="00077E04" w:rsidRDefault="00820FD5" w:rsidP="005E1D36">
      <w:pPr>
        <w:ind w:firstLine="480"/>
        <w:rPr>
          <w:color w:val="C45911" w:themeColor="accent2" w:themeShade="BF"/>
        </w:rPr>
      </w:pPr>
      <w:r>
        <w:rPr>
          <w:rFonts w:cs="Times New Roman" w:hint="eastAsia"/>
          <w:color w:val="0070C0"/>
        </w:rPr>
        <w:t>固定數值填補</w:t>
      </w:r>
      <w:r w:rsidR="00D6140C" w:rsidRPr="00A21612">
        <w:rPr>
          <w:rFonts w:cs="Times New Roman"/>
          <w:color w:val="0070C0"/>
        </w:rPr>
        <w:t>方法</w:t>
      </w:r>
      <w:r w:rsidR="00D6140C">
        <w:rPr>
          <w:rFonts w:cs="Times New Roman" w:hint="eastAsia"/>
          <w:color w:val="0070C0"/>
        </w:rPr>
        <w:t>是</w:t>
      </w:r>
      <w:r w:rsidR="00D6140C" w:rsidRPr="00A21612">
        <w:rPr>
          <w:rFonts w:cs="Times New Roman" w:hint="eastAsia"/>
          <w:color w:val="0070C0"/>
        </w:rPr>
        <w:t>對</w:t>
      </w:r>
      <w:r w:rsidR="00D6140C">
        <w:rPr>
          <w:rFonts w:cs="Times New Roman" w:hint="eastAsia"/>
          <w:color w:val="0070C0"/>
        </w:rPr>
        <w:t>相同維度的</w:t>
      </w:r>
      <w:r w:rsidR="00D6140C" w:rsidRPr="00A21612">
        <w:rPr>
          <w:rFonts w:cs="Times New Roman" w:hint="eastAsia"/>
          <w:color w:val="0070C0"/>
        </w:rPr>
        <w:t>缺失值賦予</w:t>
      </w:r>
      <w:r w:rsidR="001C4BF0">
        <w:rPr>
          <w:rFonts w:cs="Times New Roman" w:hint="eastAsia"/>
          <w:color w:val="0070C0"/>
        </w:rPr>
        <w:t>同一固</w:t>
      </w:r>
      <w:r w:rsidR="00D6140C" w:rsidRPr="00A21612">
        <w:rPr>
          <w:rFonts w:cs="Times New Roman" w:hint="eastAsia"/>
          <w:color w:val="0070C0"/>
        </w:rPr>
        <w:t>定數</w:t>
      </w:r>
      <w:r w:rsidR="00D6140C" w:rsidRPr="00A21612">
        <w:rPr>
          <w:rFonts w:cs="Times New Roman"/>
          <w:color w:val="0070C0"/>
        </w:rPr>
        <w:t>值</w:t>
      </w:r>
      <w:r w:rsidR="00D6140C" w:rsidRPr="00A21612">
        <w:rPr>
          <w:rFonts w:cs="Times New Roman" w:hint="eastAsia"/>
          <w:color w:val="0070C0"/>
        </w:rPr>
        <w:t>，例如</w:t>
      </w:r>
      <w:r w:rsidR="00BF5637">
        <w:rPr>
          <w:rFonts w:cs="Times New Roman" w:hint="eastAsia"/>
          <w:color w:val="0070C0"/>
        </w:rPr>
        <w:t>以缺失值相同</w:t>
      </w:r>
      <w:r w:rsidR="00D6140C">
        <w:rPr>
          <w:rFonts w:cs="Times New Roman" w:hint="eastAsia"/>
          <w:color w:val="0070C0"/>
        </w:rPr>
        <w:t>維度</w:t>
      </w:r>
      <w:r w:rsidR="00C12B5F">
        <w:rPr>
          <w:rFonts w:cs="Times New Roman" w:hint="eastAsia"/>
          <w:color w:val="0070C0"/>
        </w:rPr>
        <w:t>下</w:t>
      </w:r>
      <w:r w:rsidR="00D6140C" w:rsidRPr="00A21612">
        <w:rPr>
          <w:rFonts w:cs="Times New Roman" w:hint="eastAsia"/>
          <w:color w:val="0070C0"/>
        </w:rPr>
        <w:t>的</w:t>
      </w:r>
      <w:r w:rsidR="00D6140C" w:rsidRPr="00A21612">
        <w:rPr>
          <w:rFonts w:cs="Times New Roman"/>
          <w:color w:val="0070C0"/>
        </w:rPr>
        <w:t>眾數、平均值、中位數</w:t>
      </w:r>
      <w:r w:rsidR="00D6140C" w:rsidRPr="00A21612">
        <w:rPr>
          <w:rFonts w:cs="Times New Roman" w:hint="eastAsia"/>
          <w:color w:val="0070C0"/>
        </w:rPr>
        <w:t>、極大值、極小值</w:t>
      </w:r>
      <w:r w:rsidR="00D6140C" w:rsidRPr="00A21612">
        <w:rPr>
          <w:rFonts w:cs="Times New Roman"/>
          <w:color w:val="0070C0"/>
        </w:rPr>
        <w:t>等等</w:t>
      </w:r>
      <w:r w:rsidR="00D6140C" w:rsidRPr="00077E04">
        <w:rPr>
          <w:rFonts w:cs="Times New Roman"/>
          <w:color w:val="C45911" w:themeColor="accent2" w:themeShade="BF"/>
        </w:rPr>
        <w:fldChar w:fldCharType="begin"/>
      </w:r>
      <w:r w:rsidR="00D6140C"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6140C" w:rsidRPr="00077E04">
        <w:rPr>
          <w:rFonts w:cs="Times New Roman"/>
          <w:color w:val="C45911" w:themeColor="accent2" w:themeShade="BF"/>
        </w:rPr>
        <w:fldChar w:fldCharType="separate"/>
      </w:r>
      <w:r w:rsidR="00D6140C" w:rsidRPr="00077E04">
        <w:rPr>
          <w:rFonts w:cs="Times New Roman"/>
        </w:rPr>
        <w:t>[14]</w:t>
      </w:r>
      <w:r w:rsidR="00D6140C" w:rsidRPr="00077E04">
        <w:rPr>
          <w:rFonts w:cs="Times New Roman"/>
          <w:color w:val="C45911" w:themeColor="accent2" w:themeShade="BF"/>
        </w:rPr>
        <w:fldChar w:fldCharType="end"/>
      </w:r>
      <w:r w:rsidR="00D6140C" w:rsidRPr="00900C7D">
        <w:rPr>
          <w:rFonts w:cs="Times New Roman" w:hint="eastAsia"/>
          <w:color w:val="0070C0"/>
        </w:rPr>
        <w:t>。</w:t>
      </w:r>
      <w:r>
        <w:rPr>
          <w:rFonts w:cs="Times New Roman" w:hint="eastAsia"/>
          <w:color w:val="0070C0"/>
        </w:rPr>
        <w:t>此方法最明顯的優點就是計算量即少，填補過程最簡單且不受任何缺失種類與資料集分布。</w:t>
      </w:r>
      <w:r w:rsidR="00D6140C">
        <w:rPr>
          <w:rFonts w:cs="Times New Roman" w:hint="eastAsia"/>
          <w:color w:val="0070C0"/>
        </w:rPr>
        <w:t>但</w:t>
      </w:r>
      <w:r w:rsidR="008430DC">
        <w:rPr>
          <w:rFonts w:cs="Times New Roman" w:hint="eastAsia"/>
          <w:color w:val="0070C0"/>
        </w:rPr>
        <w:t>填補</w:t>
      </w:r>
      <w:r w:rsidR="003E1826">
        <w:rPr>
          <w:rFonts w:cs="Times New Roman" w:hint="eastAsia"/>
          <w:color w:val="0070C0"/>
        </w:rPr>
        <w:t>固</w:t>
      </w:r>
      <w:r w:rsidR="003E1826" w:rsidRPr="00A21612">
        <w:rPr>
          <w:rFonts w:cs="Times New Roman" w:hint="eastAsia"/>
          <w:color w:val="0070C0"/>
        </w:rPr>
        <w:t>定數</w:t>
      </w:r>
      <w:r w:rsidR="003E1826" w:rsidRPr="00A21612">
        <w:rPr>
          <w:rFonts w:cs="Times New Roman"/>
          <w:color w:val="0070C0"/>
        </w:rPr>
        <w:t>值</w:t>
      </w:r>
      <w:r w:rsidR="00D6140C">
        <w:rPr>
          <w:rFonts w:cs="Times New Roman" w:hint="eastAsia"/>
          <w:color w:val="0070C0"/>
        </w:rPr>
        <w:t>的問題在於，當缺失值數量更多的時候，</w:t>
      </w:r>
      <w:r w:rsidR="003E1826">
        <w:rPr>
          <w:rFonts w:cs="Times New Roman" w:hint="eastAsia"/>
          <w:color w:val="0070C0"/>
        </w:rPr>
        <w:t>由於</w:t>
      </w:r>
      <w:r w:rsidR="00D069DF">
        <w:rPr>
          <w:rFonts w:cs="Times New Roman" w:hint="eastAsia"/>
          <w:color w:val="0070C0"/>
        </w:rPr>
        <w:t>在</w:t>
      </w:r>
      <w:r w:rsidR="003E1826">
        <w:rPr>
          <w:rFonts w:cs="Times New Roman" w:hint="eastAsia"/>
          <w:color w:val="0070C0"/>
        </w:rPr>
        <w:t>相同維度下的缺失值也都</w:t>
      </w:r>
      <w:r w:rsidR="00D6140C">
        <w:rPr>
          <w:rFonts w:cs="Times New Roman" w:hint="eastAsia"/>
          <w:color w:val="0070C0"/>
        </w:rPr>
        <w:t>填補</w:t>
      </w:r>
      <w:r w:rsidR="003E1826">
        <w:rPr>
          <w:rFonts w:cs="Times New Roman" w:hint="eastAsia"/>
          <w:color w:val="0070C0"/>
        </w:rPr>
        <w:t>了相同的</w:t>
      </w:r>
      <w:r w:rsidR="00D6140C">
        <w:rPr>
          <w:rFonts w:cs="Times New Roman" w:hint="eastAsia"/>
          <w:color w:val="0070C0"/>
        </w:rPr>
        <w:t>值，</w:t>
      </w:r>
      <w:r w:rsidR="00D069DF">
        <w:rPr>
          <w:rFonts w:cs="Times New Roman" w:hint="eastAsia"/>
          <w:color w:val="0070C0"/>
        </w:rPr>
        <w:t>使得</w:t>
      </w:r>
      <w:r w:rsidR="00D6140C">
        <w:rPr>
          <w:rFonts w:cs="Times New Roman" w:hint="eastAsia"/>
          <w:color w:val="0070C0"/>
        </w:rPr>
        <w:t>降低</w:t>
      </w:r>
      <w:r w:rsidR="003E1826">
        <w:rPr>
          <w:rFonts w:cs="Times New Roman" w:hint="eastAsia"/>
          <w:color w:val="0070C0"/>
        </w:rPr>
        <w:t>了相異</w:t>
      </w:r>
      <w:r w:rsidR="00D6140C">
        <w:rPr>
          <w:rFonts w:cs="Times New Roman" w:hint="eastAsia"/>
          <w:color w:val="0070C0"/>
        </w:rPr>
        <w:t>資料點之間的差異性</w:t>
      </w:r>
      <w:r w:rsidR="00EC0DA6">
        <w:rPr>
          <w:rFonts w:cs="Times New Roman" w:hint="eastAsia"/>
          <w:color w:val="0070C0"/>
        </w:rPr>
        <w:t>，造成填補的效果很差</w:t>
      </w:r>
      <w:r w:rsidR="00671477">
        <w:rPr>
          <w:rFonts w:cs="Times New Roman" w:hint="eastAsia"/>
          <w:color w:val="0070C0"/>
        </w:rPr>
        <w:t>。除非缺失值數量極少，</w:t>
      </w:r>
      <w:r w:rsidR="000E76F2">
        <w:rPr>
          <w:rFonts w:cs="Times New Roman" w:hint="eastAsia"/>
          <w:color w:val="0070C0"/>
        </w:rPr>
        <w:t>注重差異性的</w:t>
      </w:r>
      <w:proofErr w:type="gramStart"/>
      <w:r w:rsidR="000E76F2">
        <w:rPr>
          <w:rFonts w:cs="Times New Roman" w:hint="eastAsia"/>
          <w:color w:val="0070C0"/>
        </w:rPr>
        <w:t>資料集</w:t>
      </w:r>
      <w:r w:rsidR="00671477">
        <w:rPr>
          <w:rFonts w:cs="Times New Roman" w:hint="eastAsia"/>
          <w:color w:val="0070C0"/>
        </w:rPr>
        <w:t>不建議</w:t>
      </w:r>
      <w:proofErr w:type="gramEnd"/>
      <w:r w:rsidR="001D154F">
        <w:rPr>
          <w:rFonts w:cs="Times New Roman" w:hint="eastAsia"/>
          <w:color w:val="0070C0"/>
        </w:rPr>
        <w:t>以</w:t>
      </w:r>
      <w:r w:rsidR="00671477">
        <w:rPr>
          <w:rFonts w:cs="Times New Roman" w:hint="eastAsia"/>
          <w:color w:val="0070C0"/>
        </w:rPr>
        <w:t>固定數值</w:t>
      </w:r>
      <w:r w:rsidR="001D154F">
        <w:rPr>
          <w:rFonts w:cs="Times New Roman" w:hint="eastAsia"/>
          <w:color w:val="0070C0"/>
        </w:rPr>
        <w:t>填補缺失值</w:t>
      </w:r>
      <w:r w:rsidR="00D6140C">
        <w:rPr>
          <w:rFonts w:cs="Times New Roman" w:hint="eastAsia"/>
          <w:color w:val="0070C0"/>
        </w:rPr>
        <w:t>。</w:t>
      </w:r>
    </w:p>
    <w:p w14:paraId="211F3882" w14:textId="6F5FAAF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依照每個</w:t>
      </w:r>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資料集中的變數</w:t>
      </w:r>
      <w:r w:rsidR="00E9145A">
        <w:rPr>
          <w:rFonts w:hint="eastAsia"/>
          <w:color w:val="0070C0"/>
        </w:rPr>
        <w:t>根據</w:t>
      </w:r>
      <w:r w:rsidR="00573467">
        <w:rPr>
          <w:rFonts w:hint="eastAsia"/>
          <w:color w:val="0070C0"/>
        </w:rPr>
        <w:t>所</w:t>
      </w:r>
      <w:r w:rsidR="00E9145A">
        <w:rPr>
          <w:rFonts w:hint="eastAsia"/>
          <w:color w:val="0070C0"/>
        </w:rPr>
        <w:t>設定</w:t>
      </w:r>
      <w:r w:rsidR="00212384">
        <w:rPr>
          <w:rFonts w:hint="eastAsia"/>
          <w:color w:val="0070C0"/>
        </w:rPr>
        <w:t>的</w:t>
      </w:r>
      <w:r w:rsidR="00E9145A">
        <w:rPr>
          <w:rFonts w:hint="eastAsia"/>
          <w:color w:val="0070C0"/>
        </w:rPr>
        <w:t>條件</w:t>
      </w:r>
      <w:r w:rsidR="00573467">
        <w:rPr>
          <w:rFonts w:hint="eastAsia"/>
          <w:color w:val="0070C0"/>
        </w:rPr>
        <w:t>做</w:t>
      </w:r>
      <w:r w:rsidR="00A21D70" w:rsidRPr="006A4976">
        <w:rPr>
          <w:rFonts w:hint="eastAsia"/>
          <w:color w:val="0070C0"/>
        </w:rPr>
        <w:t>排序，</w:t>
      </w:r>
      <w:r w:rsidR="009465B1" w:rsidRPr="006A4976">
        <w:rPr>
          <w:rFonts w:hint="eastAsia"/>
          <w:color w:val="0070C0"/>
        </w:rPr>
        <w:t>以最常</w:t>
      </w:r>
      <w:r w:rsidR="00BB33DF" w:rsidRPr="006A4976">
        <w:rPr>
          <w:rFonts w:hint="eastAsia"/>
          <w:color w:val="0070C0"/>
        </w:rPr>
        <w:t>或</w:t>
      </w:r>
      <w:r w:rsidR="000F6A8A">
        <w:rPr>
          <w:rFonts w:hint="eastAsia"/>
          <w:color w:val="0070C0"/>
        </w:rPr>
        <w:t>者</w:t>
      </w:r>
      <w:r w:rsidR="00BB33DF" w:rsidRPr="006A4976">
        <w:rPr>
          <w:rFonts w:hint="eastAsia"/>
          <w:color w:val="0070C0"/>
        </w:rPr>
        <w:t>最近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573467">
        <w:rPr>
          <w:rFonts w:hint="eastAsia"/>
          <w:color w:val="0070C0"/>
        </w:rPr>
        <w:t>而</w:t>
      </w:r>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w:t>
      </w:r>
      <w:proofErr w:type="gramEnd"/>
      <w:r w:rsidR="00713EAA" w:rsidRPr="006A4976">
        <w:rPr>
          <w:rFonts w:hint="eastAsia"/>
          <w:color w:val="0070C0"/>
        </w:rPr>
        <w:t>補法最大的不同</w:t>
      </w:r>
      <w:r w:rsidR="000F6A8A">
        <w:rPr>
          <w:rFonts w:hint="eastAsia"/>
          <w:color w:val="0070C0"/>
        </w:rPr>
        <w:t>，就是</w:t>
      </w:r>
      <w:r w:rsidR="00713EAA" w:rsidRPr="006A4976">
        <w:rPr>
          <w:rFonts w:hint="eastAsia"/>
          <w:color w:val="0070C0"/>
        </w:rPr>
        <w:t>以</w:t>
      </w:r>
      <w:r w:rsidR="000F6A8A">
        <w:rPr>
          <w:rFonts w:hint="eastAsia"/>
          <w:color w:val="0070C0"/>
        </w:rPr>
        <w:t>最不常或者</w:t>
      </w:r>
      <w:r w:rsidR="00713EAA" w:rsidRPr="006A4976">
        <w:rPr>
          <w:rFonts w:hint="eastAsia"/>
          <w:color w:val="0070C0"/>
        </w:rPr>
        <w:t>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w:t>
      </w:r>
      <w:r w:rsidRPr="0002324C">
        <w:rPr>
          <w:rFonts w:hint="eastAsia"/>
          <w:color w:val="0070C0"/>
        </w:rPr>
        <w:lastRenderedPageBreak/>
        <w:t>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4" w:name="_Toc49259577"/>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4"/>
    </w:p>
    <w:p w14:paraId="18994450" w14:textId="34410672" w:rsidR="0069417C" w:rsidRDefault="00B80052" w:rsidP="00E52CF8">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5B36AC">
        <w:rPr>
          <w:rFonts w:cs="Times New Roman"/>
        </w:rPr>
        <w:t>n</w:t>
      </w:r>
      <w:r w:rsidR="00C40D58" w:rsidRPr="00077E04">
        <w:rPr>
          <w:rFonts w:cs="Times New Roman"/>
        </w:rPr>
        <w:t xml:space="preserve">earest </w:t>
      </w:r>
      <w:r w:rsidR="005B36AC">
        <w:rPr>
          <w:rFonts w:cs="Times New Roman"/>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C4784E">
        <w:rPr>
          <w:rFonts w:cs="Times New Roman" w:hint="eastAsia"/>
        </w:rPr>
        <w:t>一種</w:t>
      </w:r>
      <w:r w:rsidR="007276B9" w:rsidRPr="00077E04">
        <w:rPr>
          <w:rFonts w:cs="Times New Roman" w:hint="eastAsia"/>
        </w:rPr>
        <w:t>填補</w:t>
      </w:r>
      <w:r w:rsidR="000625EF" w:rsidRPr="00077E04">
        <w:rPr>
          <w:rFonts w:cs="Times New Roman" w:hint="eastAsia"/>
        </w:rPr>
        <w:t>缺失值</w:t>
      </w:r>
      <w:r w:rsidR="00174DCA">
        <w:rPr>
          <w:rFonts w:cs="Times New Roman" w:hint="eastAsia"/>
        </w:rPr>
        <w:t>的</w:t>
      </w:r>
      <w:r w:rsidR="007276B9" w:rsidRPr="00077E04">
        <w:rPr>
          <w:rFonts w:cs="Times New Roman" w:hint="eastAsia"/>
        </w:rPr>
        <w:t>方法</w:t>
      </w:r>
      <w:r w:rsidRPr="00077E04">
        <w:rPr>
          <w:rFonts w:cs="Times New Roman" w:hint="eastAsia"/>
        </w:rPr>
        <w:t>。</w:t>
      </w:r>
      <w:r w:rsidR="004649E2" w:rsidRPr="00C85BA5">
        <w:rPr>
          <w:rFonts w:cs="Times New Roman" w:hint="eastAsia"/>
          <w:color w:val="0070C0"/>
        </w:rPr>
        <w:t>k</w:t>
      </w:r>
      <w:r w:rsidR="004649E2" w:rsidRPr="00C85BA5">
        <w:rPr>
          <w:rFonts w:cs="Times New Roman" w:hint="eastAsia"/>
          <w:color w:val="0070C0"/>
        </w:rPr>
        <w:t>鄰近</w:t>
      </w:r>
      <w:r w:rsidR="003B1E16" w:rsidRPr="00C85BA5">
        <w:rPr>
          <w:rFonts w:cs="Times New Roman" w:hint="eastAsia"/>
          <w:color w:val="0070C0"/>
        </w:rPr>
        <w:t>點</w:t>
      </w:r>
      <w:r w:rsidR="004649E2" w:rsidRPr="00C85BA5">
        <w:rPr>
          <w:rFonts w:cs="Times New Roman" w:hint="eastAsia"/>
          <w:color w:val="0070C0"/>
        </w:rPr>
        <w:t>填補法</w:t>
      </w:r>
      <w:r w:rsidR="006C518A" w:rsidRPr="00C85BA5">
        <w:rPr>
          <w:rFonts w:cs="Times New Roman" w:hint="eastAsia"/>
          <w:color w:val="0070C0"/>
        </w:rPr>
        <w:t>的</w:t>
      </w:r>
      <w:r w:rsidR="00EF7FE5" w:rsidRPr="00C85BA5">
        <w:rPr>
          <w:rFonts w:cs="Times New Roman" w:hint="eastAsia"/>
          <w:color w:val="0070C0"/>
        </w:rPr>
        <w:t>填補過程</w:t>
      </w:r>
      <w:r w:rsidR="00B73C59" w:rsidRPr="00C85BA5">
        <w:rPr>
          <w:rFonts w:cs="Times New Roman" w:hint="eastAsia"/>
          <w:color w:val="0070C0"/>
        </w:rPr>
        <w:t>敘述</w:t>
      </w:r>
      <w:r w:rsidR="001B2429" w:rsidRPr="00C85BA5">
        <w:rPr>
          <w:rFonts w:cs="Times New Roman" w:hint="eastAsia"/>
          <w:color w:val="0070C0"/>
        </w:rPr>
        <w:t>如下</w:t>
      </w:r>
      <w:r w:rsidR="005139E9" w:rsidRPr="00C85BA5">
        <w:rPr>
          <w:rFonts w:cs="Times New Roman" w:hint="eastAsia"/>
          <w:color w:val="0070C0"/>
        </w:rPr>
        <w:t>，</w:t>
      </w:r>
      <w:r w:rsidR="00E327D0" w:rsidRPr="00C85BA5">
        <w:rPr>
          <w:rFonts w:cs="Times New Roman" w:hint="eastAsia"/>
          <w:color w:val="0070C0"/>
        </w:rPr>
        <w:t>假設</w:t>
      </w:r>
      <w:r w:rsidR="007276B9" w:rsidRPr="00C85BA5">
        <w:rPr>
          <w:rFonts w:cs="Times New Roman"/>
          <w:color w:val="0070C0"/>
        </w:rPr>
        <w:t>資料集中</w:t>
      </w:r>
      <w:r w:rsidR="00090232" w:rsidRPr="00C85BA5">
        <w:rPr>
          <w:rFonts w:cs="Times New Roman" w:hint="eastAsia"/>
          <w:color w:val="0070C0"/>
        </w:rPr>
        <w:t>存在</w:t>
      </w:r>
      <w:r w:rsidR="00E327D0" w:rsidRPr="00C85BA5">
        <w:rPr>
          <w:rFonts w:cs="Times New Roman" w:hint="eastAsia"/>
          <w:color w:val="0070C0"/>
        </w:rPr>
        <w:t>某資料點</w:t>
      </w:r>
      <w:r w:rsidR="00E327D0" w:rsidRPr="00C85BA5">
        <w:rPr>
          <w:rFonts w:cs="Times New Roman"/>
          <w:color w:val="0070C0"/>
        </w:rPr>
        <w:t>p</w:t>
      </w:r>
      <w:r w:rsidR="00E327D0" w:rsidRPr="00C85BA5">
        <w:rPr>
          <w:rFonts w:cs="Times New Roman" w:hint="eastAsia"/>
          <w:color w:val="0070C0"/>
        </w:rPr>
        <w:t>，在任意維度</w:t>
      </w:r>
      <w:r w:rsidR="00E327D0" w:rsidRPr="00C85BA5">
        <w:rPr>
          <w:rFonts w:cs="Times New Roman" w:hint="eastAsia"/>
          <w:color w:val="0070C0"/>
        </w:rPr>
        <w:t>d</w:t>
      </w:r>
      <w:r w:rsidR="00E327D0" w:rsidRPr="00C85BA5">
        <w:rPr>
          <w:rFonts w:cs="Times New Roman" w:hint="eastAsia"/>
          <w:color w:val="0070C0"/>
        </w:rPr>
        <w:t>上</w:t>
      </w:r>
      <w:r w:rsidR="00B94726" w:rsidRPr="00C85BA5">
        <w:rPr>
          <w:rFonts w:cs="Times New Roman" w:hint="eastAsia"/>
          <w:color w:val="0070C0"/>
        </w:rPr>
        <w:t>含</w:t>
      </w:r>
      <w:r w:rsidR="00264569" w:rsidRPr="00C85BA5">
        <w:rPr>
          <w:rFonts w:cs="Times New Roman" w:hint="eastAsia"/>
          <w:color w:val="0070C0"/>
        </w:rPr>
        <w:t>有缺失值</w:t>
      </w:r>
      <w:r w:rsidR="00E327D0" w:rsidRPr="00C85BA5">
        <w:rPr>
          <w:rFonts w:cs="Times New Roman" w:hint="eastAsia"/>
          <w:color w:val="0070C0"/>
        </w:rPr>
        <w:t>。</w:t>
      </w:r>
      <w:r w:rsidR="00B22661" w:rsidRPr="00C85BA5">
        <w:rPr>
          <w:rFonts w:cs="Times New Roman" w:hint="eastAsia"/>
          <w:color w:val="0070C0"/>
        </w:rPr>
        <w:t>在計算</w:t>
      </w:r>
      <w:proofErr w:type="gramStart"/>
      <w:r w:rsidR="00B22661" w:rsidRPr="00C85BA5">
        <w:rPr>
          <w:rFonts w:cs="Times New Roman" w:hint="eastAsia"/>
          <w:color w:val="0070C0"/>
        </w:rPr>
        <w:t>填補值前</w:t>
      </w:r>
      <w:proofErr w:type="gramEnd"/>
      <w:r w:rsidR="00B22661" w:rsidRPr="00C85BA5">
        <w:rPr>
          <w:rFonts w:cs="Times New Roman" w:hint="eastAsia"/>
          <w:color w:val="0070C0"/>
        </w:rPr>
        <w:t>，首先對所有</w:t>
      </w:r>
      <w:r w:rsidR="007C575D" w:rsidRPr="00C85BA5">
        <w:rPr>
          <w:rFonts w:cs="Times New Roman" w:hint="eastAsia"/>
          <w:color w:val="0070C0"/>
        </w:rPr>
        <w:t>資料</w:t>
      </w:r>
      <w:r w:rsidR="00B22661" w:rsidRPr="00C85BA5">
        <w:rPr>
          <w:rFonts w:cs="Times New Roman" w:hint="eastAsia"/>
          <w:color w:val="0070C0"/>
        </w:rPr>
        <w:t>點與</w:t>
      </w:r>
      <w:r w:rsidR="00B22661" w:rsidRPr="00C85BA5">
        <w:rPr>
          <w:rFonts w:cs="Times New Roman" w:hint="eastAsia"/>
          <w:color w:val="0070C0"/>
        </w:rPr>
        <w:t>p</w:t>
      </w:r>
      <w:r w:rsidR="00B22661" w:rsidRPr="00C85BA5">
        <w:rPr>
          <w:rFonts w:cs="Times New Roman" w:hint="eastAsia"/>
          <w:color w:val="0070C0"/>
        </w:rPr>
        <w:t>的距離</w:t>
      </w:r>
      <w:r w:rsidR="007C575D" w:rsidRPr="00C85BA5">
        <w:rPr>
          <w:rFonts w:cs="Times New Roman" w:hint="eastAsia"/>
          <w:color w:val="0070C0"/>
        </w:rPr>
        <w:t>值由小到大排序</w:t>
      </w:r>
      <w:r w:rsidR="00402329" w:rsidRPr="00C85BA5">
        <w:rPr>
          <w:rFonts w:cs="Times New Roman" w:hint="eastAsia"/>
          <w:color w:val="0070C0"/>
        </w:rPr>
        <w:t>後</w:t>
      </w:r>
      <w:r w:rsidR="007C575D" w:rsidRPr="00C85BA5">
        <w:rPr>
          <w:rFonts w:cs="Times New Roman" w:hint="eastAsia"/>
          <w:color w:val="0070C0"/>
        </w:rPr>
        <w:t>，</w:t>
      </w:r>
      <w:r w:rsidR="00402329" w:rsidRPr="00C85BA5">
        <w:rPr>
          <w:rFonts w:cs="Times New Roman" w:hint="eastAsia"/>
          <w:color w:val="0070C0"/>
        </w:rPr>
        <w:t>蒐集那些</w:t>
      </w:r>
      <w:r w:rsidR="007C575D" w:rsidRPr="00C85BA5">
        <w:rPr>
          <w:rFonts w:cs="Times New Roman" w:hint="eastAsia"/>
          <w:color w:val="0070C0"/>
        </w:rPr>
        <w:t>距離</w:t>
      </w:r>
      <w:r w:rsidR="007C575D" w:rsidRPr="00C85BA5">
        <w:rPr>
          <w:rFonts w:cs="Times New Roman" w:hint="eastAsia"/>
          <w:color w:val="0070C0"/>
        </w:rPr>
        <w:t>p</w:t>
      </w:r>
      <w:r w:rsidR="007C575D" w:rsidRPr="00C85BA5">
        <w:rPr>
          <w:rFonts w:cs="Times New Roman" w:hint="eastAsia"/>
          <w:color w:val="0070C0"/>
        </w:rPr>
        <w:t>最近的</w:t>
      </w:r>
      <w:r w:rsidR="007C575D" w:rsidRPr="00C85BA5">
        <w:rPr>
          <w:rFonts w:cs="Times New Roman" w:hint="eastAsia"/>
          <w:color w:val="0070C0"/>
        </w:rPr>
        <w:t>k</w:t>
      </w:r>
      <w:r w:rsidR="007C575D" w:rsidRPr="00C85BA5">
        <w:rPr>
          <w:rFonts w:cs="Times New Roman" w:hint="eastAsia"/>
          <w:color w:val="0070C0"/>
        </w:rPr>
        <w:t>個點</w:t>
      </w:r>
      <w:r w:rsidR="00402329" w:rsidRPr="00C85BA5">
        <w:rPr>
          <w:rFonts w:cs="Times New Roman" w:hint="eastAsia"/>
          <w:color w:val="0070C0"/>
        </w:rPr>
        <w:t>，這</w:t>
      </w:r>
      <w:r w:rsidR="00402329" w:rsidRPr="00C85BA5">
        <w:rPr>
          <w:rFonts w:cs="Times New Roman" w:hint="eastAsia"/>
          <w:color w:val="0070C0"/>
        </w:rPr>
        <w:t>k</w:t>
      </w:r>
      <w:r w:rsidR="00402329" w:rsidRPr="00C85BA5">
        <w:rPr>
          <w:rFonts w:cs="Times New Roman" w:hint="eastAsia"/>
          <w:color w:val="0070C0"/>
        </w:rPr>
        <w:t>個</w:t>
      </w:r>
      <w:r w:rsidR="0080102A" w:rsidRPr="00C85BA5">
        <w:rPr>
          <w:rFonts w:cs="Times New Roman" w:hint="eastAsia"/>
          <w:color w:val="0070C0"/>
        </w:rPr>
        <w:t>點</w:t>
      </w:r>
      <w:r w:rsidR="008F6FD3" w:rsidRPr="00C85BA5">
        <w:rPr>
          <w:rFonts w:cs="Times New Roman" w:hint="eastAsia"/>
          <w:color w:val="0070C0"/>
        </w:rPr>
        <w:t>也稱</w:t>
      </w:r>
      <w:r w:rsidR="00402329" w:rsidRPr="00C85BA5">
        <w:rPr>
          <w:rFonts w:cs="Times New Roman" w:hint="eastAsia"/>
          <w:color w:val="0070C0"/>
        </w:rPr>
        <w:t>為</w:t>
      </w:r>
      <w:r w:rsidR="00B90BE7" w:rsidRPr="00C85BA5">
        <w:rPr>
          <w:rFonts w:cs="Times New Roman" w:hint="eastAsia"/>
          <w:color w:val="0070C0"/>
        </w:rPr>
        <w:t>p</w:t>
      </w:r>
      <w:r w:rsidR="00B90BE7" w:rsidRPr="00C85BA5">
        <w:rPr>
          <w:rFonts w:cs="Times New Roman" w:hint="eastAsia"/>
          <w:color w:val="0070C0"/>
        </w:rPr>
        <w:t>的</w:t>
      </w:r>
      <w:r w:rsidR="00206946" w:rsidRPr="00C85BA5">
        <w:rPr>
          <w:rFonts w:cs="Times New Roman" w:hint="eastAsia"/>
          <w:color w:val="0070C0"/>
        </w:rPr>
        <w:t>k</w:t>
      </w:r>
      <w:r w:rsidR="00B90BE7" w:rsidRPr="00C85BA5">
        <w:rPr>
          <w:rFonts w:cs="Times New Roman" w:hint="eastAsia"/>
          <w:color w:val="0070C0"/>
        </w:rPr>
        <w:t>個</w:t>
      </w:r>
      <w:r w:rsidR="00402329" w:rsidRPr="00C85BA5">
        <w:rPr>
          <w:rFonts w:cs="Times New Roman" w:hint="eastAsia"/>
          <w:color w:val="0070C0"/>
        </w:rPr>
        <w:t>鄰近點。</w:t>
      </w:r>
      <w:r w:rsidR="009E5051" w:rsidRPr="00C85BA5">
        <w:rPr>
          <w:rFonts w:cs="Times New Roman" w:hint="eastAsia"/>
          <w:color w:val="0070C0"/>
        </w:rPr>
        <w:t>接著取</w:t>
      </w:r>
      <w:r w:rsidR="009E5051" w:rsidRPr="00C85BA5">
        <w:rPr>
          <w:rFonts w:cs="Times New Roman" w:hint="eastAsia"/>
          <w:color w:val="0070C0"/>
        </w:rPr>
        <w:t>k</w:t>
      </w:r>
      <w:proofErr w:type="gramStart"/>
      <w:r w:rsidR="009E5051" w:rsidRPr="00C85BA5">
        <w:rPr>
          <w:rFonts w:cs="Times New Roman" w:hint="eastAsia"/>
          <w:color w:val="0070C0"/>
        </w:rPr>
        <w:t>個</w:t>
      </w:r>
      <w:proofErr w:type="gramEnd"/>
      <w:r w:rsidR="009E5051" w:rsidRPr="00C85BA5">
        <w:rPr>
          <w:rFonts w:cs="Times New Roman" w:hint="eastAsia"/>
          <w:color w:val="0070C0"/>
        </w:rPr>
        <w:t>鄰近點同樣在維度</w:t>
      </w:r>
      <w:r w:rsidR="009E5051" w:rsidRPr="00C85BA5">
        <w:rPr>
          <w:rFonts w:cs="Times New Roman" w:hint="eastAsia"/>
          <w:color w:val="0070C0"/>
        </w:rPr>
        <w:t>d</w:t>
      </w:r>
      <w:r w:rsidR="009E5051" w:rsidRPr="00C85BA5">
        <w:rPr>
          <w:rFonts w:cs="Times New Roman" w:hint="eastAsia"/>
          <w:color w:val="0070C0"/>
        </w:rPr>
        <w:t>上的值</w:t>
      </w:r>
      <w:r w:rsidR="000578F6" w:rsidRPr="00C85BA5">
        <w:rPr>
          <w:rFonts w:cs="Times New Roman" w:hint="eastAsia"/>
          <w:color w:val="0070C0"/>
        </w:rPr>
        <w:t>，</w:t>
      </w:r>
      <w:r w:rsidR="00874C76" w:rsidRPr="00C85BA5">
        <w:rPr>
          <w:rFonts w:cs="Times New Roman" w:hint="eastAsia"/>
          <w:color w:val="0070C0"/>
        </w:rPr>
        <w:t>將這</w:t>
      </w:r>
      <w:r w:rsidR="00874C76" w:rsidRPr="00C85BA5">
        <w:rPr>
          <w:rFonts w:cs="Times New Roman" w:hint="eastAsia"/>
          <w:color w:val="0070C0"/>
        </w:rPr>
        <w:t>k</w:t>
      </w:r>
      <w:r w:rsidR="00874C76" w:rsidRPr="00C85BA5">
        <w:rPr>
          <w:rFonts w:cs="Times New Roman" w:hint="eastAsia"/>
          <w:color w:val="0070C0"/>
        </w:rPr>
        <w:t>個值相加之後</w:t>
      </w:r>
      <w:r w:rsidR="00257C5F" w:rsidRPr="00C85BA5">
        <w:rPr>
          <w:rFonts w:cs="Times New Roman" w:hint="eastAsia"/>
          <w:color w:val="0070C0"/>
        </w:rPr>
        <w:t>求</w:t>
      </w:r>
      <w:r w:rsidR="00874C76" w:rsidRPr="00C85BA5">
        <w:rPr>
          <w:rFonts w:cs="Times New Roman" w:hint="eastAsia"/>
          <w:color w:val="0070C0"/>
        </w:rPr>
        <w:t>其</w:t>
      </w:r>
      <w:r w:rsidR="00257C5F" w:rsidRPr="00C85BA5">
        <w:rPr>
          <w:rFonts w:cs="Times New Roman" w:hint="eastAsia"/>
          <w:color w:val="0070C0"/>
        </w:rPr>
        <w:t>算術</w:t>
      </w:r>
      <w:r w:rsidR="000578F6" w:rsidRPr="00C85BA5">
        <w:rPr>
          <w:rFonts w:cs="Times New Roman" w:hint="eastAsia"/>
          <w:color w:val="0070C0"/>
        </w:rPr>
        <w:t>平均值</w:t>
      </w:r>
      <w:r w:rsidR="00351251" w:rsidRPr="00C85BA5">
        <w:rPr>
          <w:rFonts w:cs="Times New Roman" w:hint="eastAsia"/>
          <w:color w:val="0070C0"/>
        </w:rPr>
        <w:t>作為</w:t>
      </w:r>
      <w:r w:rsidR="002720D2" w:rsidRPr="00C85BA5">
        <w:rPr>
          <w:rFonts w:cs="Times New Roman" w:hint="eastAsia"/>
          <w:color w:val="0070C0"/>
        </w:rPr>
        <w:t>填補</w:t>
      </w:r>
      <w:r w:rsidR="002720D2" w:rsidRPr="00C85BA5">
        <w:rPr>
          <w:rFonts w:cs="Times New Roman" w:hint="eastAsia"/>
          <w:color w:val="0070C0"/>
        </w:rPr>
        <w:t>p</w:t>
      </w:r>
      <w:r w:rsidR="00257C5F" w:rsidRPr="00C85BA5">
        <w:rPr>
          <w:rFonts w:cs="Times New Roman" w:hint="eastAsia"/>
          <w:color w:val="0070C0"/>
        </w:rPr>
        <w:t>在維度</w:t>
      </w:r>
      <w:r w:rsidR="00257C5F" w:rsidRPr="00C85BA5">
        <w:rPr>
          <w:rFonts w:cs="Times New Roman" w:hint="eastAsia"/>
          <w:color w:val="0070C0"/>
        </w:rPr>
        <w:t>d</w:t>
      </w:r>
      <w:r w:rsidR="00257C5F" w:rsidRPr="00C85BA5">
        <w:rPr>
          <w:rFonts w:cs="Times New Roman" w:hint="eastAsia"/>
          <w:color w:val="0070C0"/>
        </w:rPr>
        <w:t>上</w:t>
      </w:r>
      <w:r w:rsidR="002720D2" w:rsidRPr="00C85BA5">
        <w:rPr>
          <w:rFonts w:cs="Times New Roman" w:hint="eastAsia"/>
          <w:color w:val="0070C0"/>
        </w:rPr>
        <w:t>的</w:t>
      </w:r>
      <w:r w:rsidR="00257C5F" w:rsidRPr="00C85BA5">
        <w:rPr>
          <w:rFonts w:cs="Times New Roman" w:hint="eastAsia"/>
          <w:color w:val="0070C0"/>
        </w:rPr>
        <w:t>缺失</w:t>
      </w:r>
      <w:r w:rsidR="002720D2" w:rsidRPr="00C85BA5">
        <w:rPr>
          <w:rFonts w:cs="Times New Roman" w:hint="eastAsia"/>
          <w:color w:val="0070C0"/>
        </w:rPr>
        <w:t>值</w:t>
      </w:r>
      <w:r w:rsidR="00264569" w:rsidRPr="00077E04">
        <w:rPr>
          <w:rFonts w:cs="Times New Roman" w:hint="eastAsia"/>
        </w:rPr>
        <w:t>。</w:t>
      </w:r>
    </w:p>
    <w:p w14:paraId="6E5D1C93" w14:textId="6C368511" w:rsidR="00FB2A1B" w:rsidRPr="00C8206C" w:rsidRDefault="0069417C" w:rsidP="00C8206C">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w:t>
      </w:r>
      <w:r w:rsidR="003C13A9">
        <w:rPr>
          <w:rFonts w:cs="Times New Roman" w:hint="eastAsia"/>
          <w:color w:val="0070C0"/>
        </w:rPr>
        <w:t>無論維度多寡，</w:t>
      </w:r>
      <w:r>
        <w:rPr>
          <w:rFonts w:cs="Times New Roman" w:hint="eastAsia"/>
          <w:color w:val="0070C0"/>
        </w:rPr>
        <w:t>填補</w:t>
      </w:r>
      <w:r w:rsidRPr="003C13A9">
        <w:rPr>
          <w:rFonts w:cs="Times New Roman" w:hint="eastAsia"/>
          <w:color w:val="0070C0"/>
        </w:rPr>
        <w:t>值的計算方式</w:t>
      </w:r>
      <w:r w:rsidR="003C13A9" w:rsidRPr="003C13A9">
        <w:rPr>
          <w:rFonts w:cs="Times New Roman" w:hint="eastAsia"/>
          <w:color w:val="0070C0"/>
        </w:rPr>
        <w:t>均相同</w:t>
      </w:r>
      <w:r w:rsidR="003C13A9">
        <w:rPr>
          <w:rFonts w:cs="Times New Roman" w:hint="eastAsia"/>
          <w:color w:val="0070C0"/>
        </w:rPr>
        <w:t>。</w:t>
      </w:r>
      <w:r w:rsidRPr="00C8206C">
        <w:rPr>
          <w:rFonts w:cs="Times New Roman" w:hint="eastAsia"/>
          <w:color w:val="0070C0"/>
        </w:rPr>
        <w:t>計算過程也與任何維度無關</w:t>
      </w:r>
      <w:r w:rsidR="00C8206C" w:rsidRPr="00C8206C">
        <w:rPr>
          <w:rFonts w:cs="Times New Roman" w:hint="eastAsia"/>
          <w:color w:val="0070C0"/>
        </w:rPr>
        <w:t>性</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4C0D1E">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C8206C">
        <w:rPr>
          <w:rFonts w:cs="Times New Roman"/>
          <w:color w:val="0070C0"/>
        </w:rPr>
        <w:t>連</w:t>
      </w:r>
      <w:r w:rsidR="007276B9" w:rsidRPr="004C0D1E">
        <w:rPr>
          <w:rFonts w:cs="Times New Roman"/>
          <w:color w:val="0070C0"/>
        </w:rPr>
        <w:t>續型資料</w:t>
      </w:r>
      <w:r w:rsidR="007276B9" w:rsidRPr="004C0D1E">
        <w:rPr>
          <w:rFonts w:cs="Times New Roman"/>
          <w:color w:val="0070C0"/>
        </w:rPr>
        <w:t>(continuous data)</w:t>
      </w:r>
      <w:r w:rsidRPr="004C0D1E">
        <w:rPr>
          <w:rFonts w:cs="Times New Roman" w:hint="eastAsia"/>
          <w:color w:val="0070C0"/>
        </w:rPr>
        <w:t>、</w:t>
      </w:r>
      <w:r w:rsidR="007276B9" w:rsidRPr="004C0D1E">
        <w:rPr>
          <w:rFonts w:cs="Times New Roman"/>
          <w:color w:val="0070C0"/>
        </w:rPr>
        <w:t>離散型資料</w:t>
      </w:r>
      <w:r w:rsidR="007276B9" w:rsidRPr="004C0D1E">
        <w:rPr>
          <w:rFonts w:cs="Times New Roman"/>
          <w:color w:val="0070C0"/>
        </w:rPr>
        <w:t>(discrete data)</w:t>
      </w:r>
      <w:r w:rsidR="007276B9" w:rsidRPr="004C0D1E">
        <w:rPr>
          <w:rFonts w:cs="Times New Roman"/>
          <w:color w:val="0070C0"/>
        </w:rPr>
        <w:t>、有序型資料</w:t>
      </w:r>
      <w:r w:rsidR="007276B9" w:rsidRPr="004C0D1E">
        <w:rPr>
          <w:rFonts w:cs="Times New Roman"/>
          <w:color w:val="0070C0"/>
        </w:rPr>
        <w:t>(ordinal)</w:t>
      </w:r>
      <w:r w:rsidR="007276B9" w:rsidRPr="004C0D1E">
        <w:rPr>
          <w:rFonts w:cs="Times New Roman"/>
          <w:color w:val="0070C0"/>
        </w:rPr>
        <w:t>甚至是分類型資料</w:t>
      </w:r>
      <w:r w:rsidR="007276B9" w:rsidRPr="004C0D1E">
        <w:rPr>
          <w:rFonts w:cs="Times New Roman"/>
          <w:color w:val="0070C0"/>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4C0D1E">
        <w:rPr>
          <w:rFonts w:cs="Times New Roman"/>
          <w:color w:val="0070C0"/>
        </w:rPr>
        <w:t>k</w:t>
      </w:r>
      <w:r w:rsidR="004B7793" w:rsidRPr="004C0D1E">
        <w:rPr>
          <w:rFonts w:cs="Times New Roman" w:hint="eastAsia"/>
          <w:color w:val="0070C0"/>
        </w:rPr>
        <w:t>鄰近</w:t>
      </w:r>
      <w:r w:rsidR="00664E95" w:rsidRPr="004C0D1E">
        <w:rPr>
          <w:rFonts w:cs="Times New Roman" w:hint="eastAsia"/>
          <w:color w:val="0070C0"/>
        </w:rPr>
        <w:t>點</w:t>
      </w:r>
      <w:r w:rsidR="004B7793" w:rsidRPr="004C0D1E">
        <w:rPr>
          <w:rFonts w:cs="Times New Roman" w:hint="eastAsia"/>
          <w:color w:val="0070C0"/>
        </w:rPr>
        <w:t>填補法</w:t>
      </w:r>
      <w:r w:rsidR="00264569" w:rsidRPr="004C0D1E">
        <w:rPr>
          <w:rFonts w:cs="Times New Roman" w:hint="eastAsia"/>
          <w:color w:val="0070C0"/>
        </w:rPr>
        <w:t>是</w:t>
      </w:r>
      <w:r w:rsidR="007276B9" w:rsidRPr="004C0D1E">
        <w:rPr>
          <w:rFonts w:cs="Times New Roman"/>
          <w:color w:val="0070C0"/>
        </w:rPr>
        <w:t>最為常見</w:t>
      </w:r>
      <w:r w:rsidR="001E4B87" w:rsidRPr="004C0D1E">
        <w:rPr>
          <w:rFonts w:cs="Times New Roman" w:hint="eastAsia"/>
          <w:color w:val="0070C0"/>
        </w:rPr>
        <w:t>且</w:t>
      </w:r>
      <w:r w:rsidR="007276B9" w:rsidRPr="004C0D1E">
        <w:rPr>
          <w:rFonts w:cs="Times New Roman"/>
          <w:color w:val="0070C0"/>
        </w:rPr>
        <w:t>被認為效果比較好的</w:t>
      </w:r>
      <w:proofErr w:type="gramStart"/>
      <w:r w:rsidR="007276B9" w:rsidRPr="004C0D1E">
        <w:rPr>
          <w:rFonts w:cs="Times New Roman"/>
          <w:color w:val="0070C0"/>
        </w:rPr>
        <w:t>補值法</w:t>
      </w:r>
      <w:proofErr w:type="gramEnd"/>
      <w:r w:rsidR="0028774F" w:rsidRPr="004C0D1E">
        <w:rPr>
          <w:rFonts w:cs="Times New Roman" w:hint="eastAsia"/>
          <w:color w:val="0070C0"/>
        </w:rPr>
        <w:t>。</w:t>
      </w:r>
      <w:r w:rsidR="009508BD" w:rsidRPr="004C0D1E">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眾數等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6D5577F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880953">
        <w:rPr>
          <w:rFonts w:cs="Times New Roman" w:hint="eastAsia"/>
          <w:color w:val="0070C0"/>
        </w:rPr>
        <w:t>第一</w:t>
      </w:r>
      <w:r w:rsidR="00197C87">
        <w:rPr>
          <w:rFonts w:cs="Times New Roman" w:hint="eastAsia"/>
          <w:color w:val="0070C0"/>
        </w:rPr>
        <w:t>，</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參考</w:t>
      </w:r>
      <w:r w:rsidR="006B6875">
        <w:rPr>
          <w:rFonts w:cs="Times New Roman" w:hint="eastAsia"/>
          <w:color w:val="0070C0"/>
        </w:rPr>
        <w:t>鄰近點</w:t>
      </w:r>
      <w:r w:rsidR="00064CCF">
        <w:rPr>
          <w:rFonts w:cs="Times New Roman" w:hint="eastAsia"/>
          <w:color w:val="0070C0"/>
        </w:rPr>
        <w:t>的值</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w:t>
      </w:r>
      <w:r w:rsidR="00A64C0A">
        <w:rPr>
          <w:rFonts w:cs="Times New Roman" w:hint="eastAsia"/>
          <w:color w:val="0070C0"/>
        </w:rPr>
        <w:t>到</w:t>
      </w:r>
      <w:r w:rsidR="00AF7C0D">
        <w:rPr>
          <w:rFonts w:cs="Times New Roman" w:hint="eastAsia"/>
          <w:color w:val="0070C0"/>
        </w:rPr>
        <w:t>不好</w:t>
      </w:r>
      <w:r w:rsidR="006B6875">
        <w:rPr>
          <w:rFonts w:cs="Times New Roman" w:hint="eastAsia"/>
          <w:color w:val="0070C0"/>
        </w:rPr>
        <w:t>的鄰近點</w:t>
      </w:r>
      <w:r w:rsidR="00E862E2">
        <w:rPr>
          <w:rFonts w:cs="Times New Roman" w:hint="eastAsia"/>
          <w:color w:val="0070C0"/>
        </w:rPr>
        <w:t>或者</w:t>
      </w:r>
      <w:r w:rsidR="00167DF7">
        <w:rPr>
          <w:rFonts w:cs="Times New Roman" w:hint="eastAsia"/>
          <w:color w:val="0070C0"/>
        </w:rPr>
        <w:t>鄰近點含有偏差值</w:t>
      </w:r>
      <w:r w:rsidR="006B6875">
        <w:rPr>
          <w:rFonts w:cs="Times New Roman" w:hint="eastAsia"/>
          <w:color w:val="0070C0"/>
        </w:rPr>
        <w:t>，</w:t>
      </w:r>
      <w:r w:rsidR="006E7FC1">
        <w:rPr>
          <w:rFonts w:cs="Times New Roman" w:hint="eastAsia"/>
          <w:color w:val="0070C0"/>
        </w:rPr>
        <w:t>可能</w:t>
      </w:r>
      <w:r w:rsidR="007276B9" w:rsidRPr="00101166">
        <w:rPr>
          <w:rFonts w:cs="Times New Roman"/>
          <w:color w:val="0070C0"/>
        </w:rPr>
        <w:t>無法</w:t>
      </w:r>
      <w:r w:rsidR="00AF7C0D">
        <w:rPr>
          <w:rFonts w:cs="Times New Roman" w:hint="eastAsia"/>
          <w:color w:val="0070C0"/>
        </w:rPr>
        <w:t>填補更具參考性的值於缺失值上</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計算</w:t>
      </w:r>
      <w:r w:rsidR="00B42E38">
        <w:rPr>
          <w:rFonts w:cs="Times New Roman" w:hint="eastAsia"/>
          <w:color w:val="0070C0"/>
        </w:rPr>
        <w:t>所有</w:t>
      </w:r>
      <w:r w:rsidR="00C5160C">
        <w:rPr>
          <w:rFonts w:cs="Times New Roman" w:hint="eastAsia"/>
          <w:color w:val="0070C0"/>
        </w:rPr>
        <w:t>資料</w:t>
      </w:r>
      <w:r w:rsidR="00802565" w:rsidRPr="00101166">
        <w:rPr>
          <w:rFonts w:cs="Times New Roman" w:hint="eastAsia"/>
          <w:color w:val="0070C0"/>
        </w:rPr>
        <w:t>點</w:t>
      </w:r>
      <w:r w:rsidR="00B42E38">
        <w:rPr>
          <w:rFonts w:cs="Times New Roman" w:hint="eastAsia"/>
          <w:color w:val="0070C0"/>
        </w:rPr>
        <w:t>之</w:t>
      </w:r>
      <w:r w:rsidR="00802565" w:rsidRPr="00101166">
        <w:rPr>
          <w:rFonts w:cs="Times New Roman" w:hint="eastAsia"/>
          <w:color w:val="0070C0"/>
        </w:rPr>
        <w:t>間的</w:t>
      </w:r>
      <w:r w:rsidR="00C40D58" w:rsidRPr="00101166">
        <w:rPr>
          <w:rFonts w:cs="Times New Roman"/>
          <w:color w:val="0070C0"/>
        </w:rPr>
        <w:t>距離</w:t>
      </w:r>
      <w:r w:rsidR="00F15024">
        <w:rPr>
          <w:rFonts w:cs="Times New Roman" w:hint="eastAsia"/>
          <w:color w:val="0070C0"/>
        </w:rPr>
        <w:t>，</w:t>
      </w:r>
      <w:r w:rsidR="00B42E38">
        <w:rPr>
          <w:rFonts w:cs="Times New Roman" w:hint="eastAsia"/>
          <w:color w:val="0070C0"/>
        </w:rPr>
        <w:t>此</w:t>
      </w:r>
      <w:r w:rsidR="0094458A">
        <w:rPr>
          <w:rFonts w:cs="Times New Roman" w:hint="eastAsia"/>
          <w:color w:val="0070C0"/>
        </w:rPr>
        <w:t>過程</w:t>
      </w:r>
      <w:r w:rsidR="0098354A">
        <w:rPr>
          <w:rFonts w:cs="Times New Roman" w:hint="eastAsia"/>
          <w:color w:val="0070C0"/>
        </w:rPr>
        <w:t>很</w:t>
      </w:r>
      <w:r w:rsidR="00F15024">
        <w:rPr>
          <w:rFonts w:cs="Times New Roman" w:hint="eastAsia"/>
          <w:color w:val="0070C0"/>
        </w:rPr>
        <w:t>容易</w:t>
      </w:r>
      <w:r w:rsidR="00AC07B5">
        <w:rPr>
          <w:rFonts w:cs="Times New Roman" w:hint="eastAsia"/>
          <w:color w:val="0070C0"/>
        </w:rPr>
        <w:t>增加</w:t>
      </w:r>
      <w:r w:rsidR="00F15024">
        <w:rPr>
          <w:rFonts w:cs="Times New Roman" w:hint="eastAsia"/>
          <w:color w:val="0070C0"/>
        </w:rPr>
        <w:t>大量計算</w:t>
      </w:r>
      <w:r w:rsidR="00AC07B5">
        <w:rPr>
          <w:rFonts w:cs="Times New Roman" w:hint="eastAsia"/>
          <w:color w:val="0070C0"/>
        </w:rPr>
        <w:t>時間</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4F3C13">
        <w:rPr>
          <w:rFonts w:cs="Times New Roman" w:hint="eastAsia"/>
          <w:color w:val="0070C0"/>
        </w:rPr>
        <w:t>必須多</w:t>
      </w:r>
      <w:r w:rsidR="00376C70">
        <w:rPr>
          <w:rFonts w:cs="Times New Roman" w:hint="eastAsia"/>
          <w:color w:val="0070C0"/>
        </w:rPr>
        <w:t>n</w:t>
      </w:r>
      <w:r w:rsidR="00376C70">
        <w:rPr>
          <w:rFonts w:cs="Times New Roman" w:hint="eastAsia"/>
          <w:color w:val="0070C0"/>
        </w:rPr>
        <w:t>次的距離計算</w:t>
      </w:r>
      <w:r w:rsidR="004F3C13">
        <w:rPr>
          <w:rFonts w:cs="Times New Roman" w:hint="eastAsia"/>
          <w:color w:val="0070C0"/>
        </w:rPr>
        <w:t>。此時若</w:t>
      </w:r>
      <w:r w:rsidR="001A76D7">
        <w:rPr>
          <w:rFonts w:cs="Times New Roman" w:hint="eastAsia"/>
          <w:color w:val="0070C0"/>
        </w:rPr>
        <w:t>再新增一筆資料點時</w:t>
      </w:r>
      <w:r w:rsidR="004F3C13">
        <w:rPr>
          <w:rFonts w:cs="Times New Roman" w:hint="eastAsia"/>
          <w:color w:val="0070C0"/>
        </w:rPr>
        <w:t>，必須再</w:t>
      </w:r>
      <w:r w:rsidR="001A76D7">
        <w:rPr>
          <w:rFonts w:cs="Times New Roman" w:hint="eastAsia"/>
          <w:color w:val="0070C0"/>
        </w:rPr>
        <w:t>增加</w:t>
      </w:r>
      <w:r w:rsidR="001A76D7">
        <w:rPr>
          <w:rFonts w:cs="Times New Roman" w:hint="eastAsia"/>
          <w:color w:val="0070C0"/>
        </w:rPr>
        <w:t>n+1</w:t>
      </w:r>
      <w:r w:rsidR="001A76D7">
        <w:rPr>
          <w:rFonts w:cs="Times New Roman" w:hint="eastAsia"/>
          <w:color w:val="0070C0"/>
        </w:rPr>
        <w:t>次的距離計算</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D30AED">
        <w:rPr>
          <w:rFonts w:cs="Times New Roman" w:hint="eastAsia"/>
          <w:color w:val="0070C0"/>
        </w:rPr>
        <w:t>資料</w:t>
      </w:r>
      <w:proofErr w:type="gramStart"/>
      <w:r w:rsidR="00D30AED">
        <w:rPr>
          <w:rFonts w:cs="Times New Roman" w:hint="eastAsia"/>
          <w:color w:val="0070C0"/>
        </w:rPr>
        <w:t>點</w:t>
      </w:r>
      <w:r w:rsidR="00E01C18">
        <w:rPr>
          <w:rFonts w:cs="Times New Roman" w:hint="eastAsia"/>
          <w:color w:val="0070C0"/>
        </w:rPr>
        <w:t>間的</w:t>
      </w:r>
      <w:r w:rsidR="009C2665">
        <w:rPr>
          <w:rFonts w:cs="Times New Roman" w:hint="eastAsia"/>
          <w:color w:val="0070C0"/>
        </w:rPr>
        <w:t>距離</w:t>
      </w:r>
      <w:proofErr w:type="gramEnd"/>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r w:rsidR="00C66C4E">
        <w:rPr>
          <w:rFonts w:cs="Times New Roman" w:hint="eastAsia"/>
          <w:color w:val="0070C0"/>
        </w:rPr>
        <w:t>指數</w:t>
      </w:r>
      <w:r w:rsidR="00CA0A07" w:rsidRPr="00101166">
        <w:rPr>
          <w:rFonts w:cs="Times New Roman" w:hint="eastAsia"/>
          <w:color w:val="0070C0"/>
        </w:rPr>
        <w:t>成長</w:t>
      </w:r>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259578"/>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259579"/>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9259580"/>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9259581"/>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bookmarkStart w:id="20" w:name="_GoBack"/>
      <w:bookmarkEnd w:id="20"/>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1" w:name="_Ref44811388"/>
      <w:bookmarkStart w:id="22" w:name="_Toc4925960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1"/>
      <w:bookmarkEnd w:id="22"/>
    </w:p>
    <w:p w14:paraId="0138C17F" w14:textId="74C9E154" w:rsidR="00CD16A4" w:rsidRPr="00077E04" w:rsidRDefault="00CD16A4" w:rsidP="007928AB"/>
    <w:p w14:paraId="69115B20" w14:textId="68F870BD" w:rsidR="00B93C42" w:rsidRPr="00077E04" w:rsidRDefault="00546B4E" w:rsidP="00ED0DFE">
      <w:pPr>
        <w:ind w:firstLine="480"/>
      </w:pPr>
      <w:bookmarkStart w:id="23" w:name="_Hlk49270117"/>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7A63875C" w:rsidR="00492080" w:rsidRDefault="00683D74" w:rsidP="00387C2A">
      <w:pPr>
        <w:ind w:firstLine="480"/>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CA390C">
        <w:rPr>
          <w:rFonts w:hint="eastAsia"/>
        </w:rPr>
        <w:t>有別於</w:t>
      </w:r>
      <w:r w:rsidR="006472C9" w:rsidRPr="00CA390C">
        <w:rPr>
          <w:rFonts w:hint="eastAsia"/>
        </w:rPr>
        <w:t>k</w:t>
      </w:r>
      <w:r w:rsidR="006472C9" w:rsidRPr="00CA390C">
        <w:rPr>
          <w:rFonts w:hint="eastAsia"/>
        </w:rPr>
        <w:t>鄰近點填補法對鄰近點不足</w:t>
      </w:r>
      <w:r w:rsidR="00CA390C">
        <w:rPr>
          <w:rFonts w:hint="eastAsia"/>
        </w:rPr>
        <w:t>而</w:t>
      </w:r>
      <w:r w:rsidR="006472C9" w:rsidRPr="00CA390C">
        <w:rPr>
          <w:rFonts w:hint="eastAsia"/>
        </w:rPr>
        <w:t>選擇從缺不補，</w:t>
      </w:r>
      <w:r w:rsidR="00CE5C52" w:rsidRPr="00CA390C">
        <w:rPr>
          <w:rFonts w:hint="eastAsia"/>
        </w:rPr>
        <w:t>本研究方法在</w:t>
      </w:r>
      <w:r w:rsidR="00E8273F" w:rsidRPr="00CA390C">
        <w:rPr>
          <w:rFonts w:hint="eastAsia"/>
        </w:rPr>
        <w:t>缺失值</w:t>
      </w:r>
      <w:r w:rsidR="00CE5C52" w:rsidRPr="00CA390C">
        <w:rPr>
          <w:rFonts w:hint="eastAsia"/>
        </w:rPr>
        <w:t>所在</w:t>
      </w:r>
      <w:r w:rsidR="008809CF" w:rsidRPr="00CA390C">
        <w:rPr>
          <w:rFonts w:hint="eastAsia"/>
        </w:rPr>
        <w:t>的</w:t>
      </w:r>
      <w:r w:rsidR="00E8273F" w:rsidRPr="00CA390C">
        <w:rPr>
          <w:rFonts w:hint="eastAsia"/>
        </w:rPr>
        <w:t>維度</w:t>
      </w:r>
      <w:r w:rsidR="00CE5C52" w:rsidRPr="00CA390C">
        <w:rPr>
          <w:rFonts w:hint="eastAsia"/>
        </w:rPr>
        <w:t>上，尋找</w:t>
      </w:r>
      <w:r w:rsidR="00E8273F" w:rsidRPr="00CA390C">
        <w:rPr>
          <w:rFonts w:hint="eastAsia"/>
        </w:rPr>
        <w:t>其</w:t>
      </w:r>
      <w:r w:rsidR="00CE5C52" w:rsidRPr="00CA390C">
        <w:rPr>
          <w:rFonts w:hint="eastAsia"/>
        </w:rPr>
        <w:t>他</w:t>
      </w:r>
      <w:r w:rsidR="00CA390C">
        <w:rPr>
          <w:rFonts w:hint="eastAsia"/>
        </w:rPr>
        <w:t>沒有</w:t>
      </w:r>
      <w:r w:rsidR="003449FC" w:rsidRPr="00CA390C">
        <w:rPr>
          <w:rFonts w:hint="eastAsia"/>
        </w:rPr>
        <w:t>缺失</w:t>
      </w:r>
      <w:r w:rsidR="00B40095" w:rsidRPr="00CA390C">
        <w:rPr>
          <w:rFonts w:hint="eastAsia"/>
        </w:rPr>
        <w:t>值的點</w:t>
      </w:r>
      <w:r w:rsidR="003C1C42" w:rsidRPr="00CA390C">
        <w:rPr>
          <w:rFonts w:hint="eastAsia"/>
        </w:rPr>
        <w:t>，</w:t>
      </w:r>
      <w:r w:rsidR="005574C7" w:rsidRPr="00CA390C">
        <w:rPr>
          <w:rFonts w:hint="eastAsia"/>
        </w:rPr>
        <w:t>從</w:t>
      </w:r>
      <w:r w:rsidR="00275641" w:rsidRPr="00CA390C">
        <w:rPr>
          <w:rFonts w:hint="eastAsia"/>
        </w:rPr>
        <w:t>這些</w:t>
      </w:r>
      <w:r w:rsidR="003C1C42" w:rsidRPr="00CA390C">
        <w:rPr>
          <w:rFonts w:hint="eastAsia"/>
        </w:rPr>
        <w:t>點</w:t>
      </w:r>
      <w:proofErr w:type="gramStart"/>
      <w:r w:rsidR="00E8273F" w:rsidRPr="00CA390C">
        <w:rPr>
          <w:rFonts w:hint="eastAsia"/>
        </w:rPr>
        <w:t>採</w:t>
      </w:r>
      <w:proofErr w:type="gramEnd"/>
      <w:r w:rsidR="00E8273F" w:rsidRPr="00CA390C">
        <w:rPr>
          <w:rFonts w:hint="eastAsia"/>
        </w:rPr>
        <w:t>樣</w:t>
      </w:r>
      <w:r w:rsidR="00275641" w:rsidRPr="00CA390C">
        <w:rPr>
          <w:rFonts w:hint="eastAsia"/>
        </w:rPr>
        <w:t>其</w:t>
      </w:r>
      <w:r w:rsidR="00DD6863" w:rsidRPr="00CA390C">
        <w:rPr>
          <w:rFonts w:hint="eastAsia"/>
        </w:rPr>
        <w:t>中</w:t>
      </w:r>
      <w:r w:rsidR="00275641" w:rsidRPr="00CA390C">
        <w:rPr>
          <w:rFonts w:hint="eastAsia"/>
        </w:rPr>
        <w:t>k</w:t>
      </w:r>
      <w:r w:rsidR="00275641" w:rsidRPr="00CA390C">
        <w:rPr>
          <w:rFonts w:hint="eastAsia"/>
        </w:rPr>
        <w:t>個</w:t>
      </w:r>
      <w:r w:rsidR="00DD6863" w:rsidRPr="00CA390C">
        <w:rPr>
          <w:rFonts w:hint="eastAsia"/>
        </w:rPr>
        <w:t>點</w:t>
      </w:r>
      <w:r w:rsidR="00B40095" w:rsidRPr="00CA390C">
        <w:rPr>
          <w:rFonts w:hint="eastAsia"/>
        </w:rPr>
        <w:t>，</w:t>
      </w:r>
      <w:r w:rsidR="00CA390C">
        <w:rPr>
          <w:rFonts w:hint="eastAsia"/>
        </w:rPr>
        <w:t>計算</w:t>
      </w:r>
      <w:r w:rsidR="00B001EF">
        <w:rPr>
          <w:rFonts w:hint="eastAsia"/>
        </w:rPr>
        <w:t>它們</w:t>
      </w:r>
      <w:proofErr w:type="gramStart"/>
      <w:r w:rsidR="00321001" w:rsidRPr="00CA390C">
        <w:rPr>
          <w:rFonts w:hint="eastAsia"/>
        </w:rPr>
        <w:t>在</w:t>
      </w:r>
      <w:r w:rsidR="00B001EF">
        <w:rPr>
          <w:rFonts w:hint="eastAsia"/>
        </w:rPr>
        <w:t>該</w:t>
      </w:r>
      <w:r w:rsidR="00321001" w:rsidRPr="00CA390C">
        <w:rPr>
          <w:rFonts w:hint="eastAsia"/>
        </w:rPr>
        <w:t>維</w:t>
      </w:r>
      <w:proofErr w:type="gramEnd"/>
      <w:r w:rsidR="00321001" w:rsidRPr="00CA390C">
        <w:rPr>
          <w:rFonts w:hint="eastAsia"/>
        </w:rPr>
        <w:t>度的</w:t>
      </w:r>
      <w:r w:rsidR="007E7FAF" w:rsidRPr="00CA390C">
        <w:rPr>
          <w:rFonts w:hint="eastAsia"/>
        </w:rPr>
        <w:t>平均</w:t>
      </w:r>
      <w:r w:rsidR="007B7BE5" w:rsidRPr="00CA390C">
        <w:rPr>
          <w:rFonts w:hint="eastAsia"/>
        </w:rPr>
        <w:t>值</w:t>
      </w:r>
      <w:r w:rsidR="00E52B7D" w:rsidRPr="00CA390C">
        <w:rPr>
          <w:rFonts w:hint="eastAsia"/>
        </w:rPr>
        <w:t>，</w:t>
      </w:r>
      <w:r w:rsidR="00B32400" w:rsidRPr="00CA390C">
        <w:rPr>
          <w:rFonts w:hint="eastAsia"/>
        </w:rPr>
        <w:t>最後</w:t>
      </w:r>
      <w:r w:rsidR="00CF21C2" w:rsidRPr="00CA390C">
        <w:rPr>
          <w:rFonts w:hint="eastAsia"/>
        </w:rPr>
        <w:t>以該平均值</w:t>
      </w:r>
      <w:r w:rsidR="00E52B7D" w:rsidRPr="00CA390C">
        <w:rPr>
          <w:rFonts w:hint="eastAsia"/>
        </w:rPr>
        <w:t>填補</w:t>
      </w:r>
      <w:r w:rsidR="0043069E" w:rsidRPr="00CA390C">
        <w:rPr>
          <w:rFonts w:hint="eastAsia"/>
        </w:rPr>
        <w:t>原</w:t>
      </w:r>
      <w:r w:rsidR="00E52B7D" w:rsidRPr="00CA390C">
        <w:rPr>
          <w:rFonts w:hint="eastAsia"/>
        </w:rPr>
        <w:t>缺失值</w:t>
      </w:r>
      <w:r w:rsidR="00117925" w:rsidRPr="00CA390C">
        <w:rPr>
          <w:rFonts w:hint="eastAsia"/>
        </w:rPr>
        <w:t>。</w:t>
      </w:r>
      <w:r w:rsidR="00B001EF">
        <w:rPr>
          <w:rFonts w:hint="eastAsia"/>
        </w:rPr>
        <w:t>其</w:t>
      </w:r>
      <w:r w:rsidR="005C6CE3" w:rsidRPr="00077E04">
        <w:rPr>
          <w:rFonts w:hint="eastAsia"/>
        </w:rPr>
        <w:t>目的</w:t>
      </w:r>
      <w:r w:rsidR="002049B0">
        <w:rPr>
          <w:rFonts w:hint="eastAsia"/>
        </w:rPr>
        <w:t>是</w:t>
      </w:r>
      <w:r w:rsidR="005C6CE3" w:rsidRPr="00077E04">
        <w:rPr>
          <w:rFonts w:hint="eastAsia"/>
        </w:rPr>
        <w:t>不讓</w:t>
      </w:r>
      <w:r w:rsidR="00387C2A">
        <w:rPr>
          <w:rFonts w:hint="eastAsia"/>
        </w:rPr>
        <w:t>鄰近點的不足而計算</w:t>
      </w:r>
      <w:r w:rsidR="001900C0">
        <w:rPr>
          <w:rFonts w:hint="eastAsia"/>
        </w:rPr>
        <w:t>不準確</w:t>
      </w:r>
      <w:r w:rsidR="00E166EC">
        <w:rPr>
          <w:rFonts w:hint="eastAsia"/>
        </w:rPr>
        <w:t>，</w:t>
      </w:r>
      <w:r w:rsidR="004C1112" w:rsidRPr="00077E04">
        <w:rPr>
          <w:rFonts w:hint="eastAsia"/>
        </w:rPr>
        <w:t>導致</w:t>
      </w:r>
      <w:proofErr w:type="gramStart"/>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proofErr w:type="gramEnd"/>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bookmarkEnd w:id="23"/>
    </w:p>
    <w:p w14:paraId="6A8E389D" w14:textId="77777777" w:rsidR="00214FC5" w:rsidRPr="00F608BA"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24" w:name="_Toc49259582"/>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24"/>
    </w:p>
    <w:p w14:paraId="4418E7F2" w14:textId="4BDB26BF" w:rsidR="001D147A" w:rsidRPr="00077E04" w:rsidRDefault="00182CDB" w:rsidP="00182CDB">
      <w:pPr>
        <w:ind w:firstLine="480"/>
      </w:pPr>
      <w:bookmarkStart w:id="25" w:name="_Hlk49270036"/>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7200E353"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lastRenderedPageBreak/>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w:t>
      </w:r>
      <w:r w:rsidR="00BB63F4">
        <w:rPr>
          <w:rFonts w:hint="eastAsia"/>
        </w:rPr>
        <w:t>重</w:t>
      </w:r>
      <w:r w:rsidR="00D21E25">
        <w:rPr>
          <w:rFonts w:hint="eastAsia"/>
        </w:rPr>
        <w:t>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4A087086"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A9122C">
        <w:rPr>
          <w:rFonts w:hint="eastAsia"/>
        </w:rPr>
        <w:t>有</w:t>
      </w:r>
      <w:r w:rsidR="00A9122C" w:rsidRPr="00077E04">
        <w:rPr>
          <w:rFonts w:hint="eastAsia"/>
        </w:rPr>
        <w:t>序串列</w:t>
      </w:r>
      <w:r w:rsidR="00D21E25">
        <w:rPr>
          <w:rFonts w:hint="eastAsia"/>
        </w:rPr>
        <w:t>所</w:t>
      </w:r>
      <w:r w:rsidR="00595469">
        <w:rPr>
          <w:rFonts w:hint="eastAsia"/>
        </w:rPr>
        <w:t>構成的</w:t>
      </w:r>
      <w:r w:rsidR="00D03A68">
        <w:rPr>
          <w:rFonts w:hint="eastAsia"/>
        </w:rPr>
        <w:t>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r w:rsidRPr="004D46CE">
        <w:rPr>
          <w:rFonts w:hint="eastAsia"/>
        </w:rPr>
        <w:t>記錄</w:t>
      </w:r>
      <w:r w:rsidR="008F681F" w:rsidRPr="004D46CE">
        <w:rPr>
          <w:rFonts w:hint="eastAsia"/>
        </w:rPr>
        <w:t>k</w:t>
      </w:r>
      <w:proofErr w:type="gramStart"/>
      <w:r w:rsidR="008F681F" w:rsidRPr="004D46CE">
        <w:rPr>
          <w:rFonts w:hint="eastAsia"/>
        </w:rPr>
        <w:t>個</w:t>
      </w:r>
      <w:proofErr w:type="gramEnd"/>
      <w:r w:rsidR="008F681F"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F681F" w:rsidRPr="004D46CE">
        <w:rPr>
          <w:rFonts w:hint="eastAsia"/>
        </w:rPr>
        <w:t xml:space="preserve"> </w:t>
      </w:r>
      <w:r w:rsidR="00C57FAE" w:rsidRPr="004D46CE">
        <w:rPr>
          <w:rFonts w:hint="eastAsia"/>
        </w:rPr>
        <w:t>的</w:t>
      </w:r>
      <w:r w:rsidR="00A27A11" w:rsidRPr="004D46CE">
        <w:rPr>
          <w:rFonts w:hint="eastAsia"/>
        </w:rPr>
        <w:t>資料</w:t>
      </w:r>
      <w:r w:rsidR="00D510E2" w:rsidRPr="004D46CE">
        <w:rPr>
          <w:rFonts w:hint="eastAsia"/>
        </w:rPr>
        <w:t>點</w:t>
      </w:r>
      <w:r w:rsidR="000F71F1"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C57FAE" w:rsidRPr="004D46CE">
        <w:rPr>
          <w:rFonts w:hint="eastAsia"/>
        </w:rPr>
        <w:t xml:space="preserve"> </w:t>
      </w:r>
      <w:r w:rsidR="00D63ECB" w:rsidRPr="004D46CE">
        <w:rPr>
          <w:rFonts w:hint="eastAsia"/>
        </w:rPr>
        <w:t>的</w:t>
      </w:r>
      <w:r w:rsidR="00C57FAE" w:rsidRPr="004D46CE">
        <w:rPr>
          <w:rFonts w:hint="eastAsia"/>
        </w:rPr>
        <w:t>索引值</w:t>
      </w:r>
      <w:r w:rsidR="00C57FAE" w:rsidRPr="004D46CE">
        <w:rPr>
          <w:rFonts w:hint="eastAsia"/>
        </w:rPr>
        <w:t>(</w:t>
      </w:r>
      <w:r w:rsidR="00A1188E" w:rsidRPr="004D46CE">
        <w:rPr>
          <w:rFonts w:hint="eastAsia"/>
        </w:rPr>
        <w:t>即</w:t>
      </w:r>
      <w:r w:rsidR="00A1188E" w:rsidRPr="004D46CE">
        <w:rPr>
          <w:rFonts w:hint="eastAsia"/>
        </w:rPr>
        <w:t xml:space="preserve"> </w:t>
      </w:r>
      <m:oMath>
        <m:r>
          <m:rPr>
            <m:sty m:val="p"/>
          </m:rPr>
          <w:rPr>
            <w:rFonts w:ascii="Cambria Math" w:hAnsi="Cambria Math"/>
          </w:rPr>
          <m:t>C</m:t>
        </m:r>
      </m:oMath>
      <w:r w:rsidR="00A1188E" w:rsidRPr="004D46CE">
        <w:rPr>
          <w:rFonts w:hint="eastAsia"/>
        </w:rPr>
        <w:t xml:space="preserve"> </w:t>
      </w:r>
      <w:r w:rsidR="00D63ECB" w:rsidRPr="004D46CE">
        <w:rPr>
          <w:rFonts w:hint="eastAsia"/>
        </w:rPr>
        <w:t>中的</w:t>
      </w:r>
      <w:r w:rsidR="00C57FAE" w:rsidRPr="004D46CE">
        <w:rPr>
          <w:rFonts w:hint="eastAsia"/>
        </w:rPr>
        <w:t>第</w:t>
      </w:r>
      <w:r w:rsidR="00DF76F8" w:rsidRPr="004D46CE">
        <w:t>j</w:t>
      </w:r>
      <w:r w:rsidR="00C57FAE" w:rsidRPr="004D46CE">
        <w:rPr>
          <w:rFonts w:hint="eastAsia"/>
        </w:rPr>
        <w:t>筆資料</w:t>
      </w:r>
      <w:r w:rsidR="00D510E2" w:rsidRPr="004D46CE">
        <w:rPr>
          <w:rFonts w:hint="eastAsia"/>
        </w:rPr>
        <w:t>點</w:t>
      </w:r>
      <w:r w:rsidR="00C57FAE" w:rsidRPr="004D46CE">
        <w:rPr>
          <w:rFonts w:hint="eastAsia"/>
        </w:rPr>
        <w:t>)</w:t>
      </w:r>
      <w:r w:rsidR="004D46CE">
        <w:rPr>
          <w:rFonts w:hint="eastAsia"/>
        </w:rPr>
        <w:t>，</w:t>
      </w:r>
      <w:r w:rsidR="006228B5" w:rsidRPr="004D46CE">
        <w:rPr>
          <w:rFonts w:hint="eastAsia"/>
        </w:rPr>
        <w:t>而索引值</w:t>
      </w:r>
      <w:r w:rsidR="006B3863" w:rsidRPr="004D46CE">
        <w:rPr>
          <w:rFonts w:hint="eastAsia"/>
        </w:rPr>
        <w:t>j</w:t>
      </w:r>
      <w:r w:rsidR="006228B5" w:rsidRPr="004D46CE">
        <w:rPr>
          <w:rFonts w:hint="eastAsia"/>
        </w:rPr>
        <w:t>的順序則是依照</w:t>
      </w:r>
      <w:r w:rsidR="0089768E" w:rsidRPr="004D46CE">
        <w:rPr>
          <w:rFonts w:hint="eastAsia"/>
        </w:rPr>
        <w:t>資料</w:t>
      </w:r>
      <w:r w:rsidR="00D510E2" w:rsidRPr="004D46CE">
        <w:rPr>
          <w:rFonts w:hint="eastAsia"/>
        </w:rPr>
        <w:t>點</w:t>
      </w:r>
      <w:r w:rsidR="0089768E"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9768E" w:rsidRPr="004D46CE">
        <w:rPr>
          <w:rFonts w:hint="eastAsia"/>
        </w:rPr>
        <w:t xml:space="preserve"> </w:t>
      </w:r>
      <w:r w:rsidRPr="004D46CE">
        <w:rPr>
          <w:rFonts w:hint="eastAsia"/>
        </w:rPr>
        <w:t>與</w:t>
      </w:r>
      <w:r w:rsidR="006B3863"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w:t>
      </w:r>
      <w:r w:rsidR="005E00CA" w:rsidRPr="004D46CE">
        <w:rPr>
          <w:rFonts w:hint="eastAsia"/>
        </w:rPr>
        <w:t>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5E00CA" w:rsidRPr="004D46CE">
        <w:rPr>
          <w:rFonts w:hint="eastAsia"/>
        </w:rPr>
        <w:t>，</w:t>
      </w:r>
      <w:r w:rsidRPr="004D46CE">
        <w:rPr>
          <w:rFonts w:hint="eastAsia"/>
        </w:rPr>
        <w:t>由小至大排序</w:t>
      </w:r>
      <w:r w:rsidR="005E00CA" w:rsidRPr="004D46CE">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sidR="00494E2E">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w:t>
      </w:r>
      <w:r w:rsidR="006776C0">
        <w:rPr>
          <w:rFonts w:hint="eastAsia"/>
        </w:rPr>
        <w:t>的</w:t>
      </w:r>
      <w:r w:rsidRPr="004D46CE">
        <w:rPr>
          <w:rFonts w:hint="eastAsia"/>
        </w:rPr>
        <w:t>鄰近點</w:t>
      </w:r>
      <w:r w:rsidR="00CC0802">
        <w:rPr>
          <w:rFonts w:hint="eastAsia"/>
        </w:rPr>
        <w:t>之</w:t>
      </w:r>
      <w:r w:rsidRPr="004D46CE">
        <w:rPr>
          <w:rFonts w:hint="eastAsia"/>
        </w:rPr>
        <w:t>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000D01A5" w:rsidRPr="004D46CE">
        <w:t>h</w:t>
      </w:r>
      <w:proofErr w:type="gramStart"/>
      <w:r w:rsidRPr="004D46CE">
        <w:rPr>
          <w:rFonts w:hint="eastAsia"/>
        </w:rPr>
        <w:t>個</w:t>
      </w:r>
      <w:proofErr w:type="gramEnd"/>
      <w:r w:rsidRPr="004D46CE">
        <w:rPr>
          <w:rFonts w:hint="eastAsia"/>
        </w:rPr>
        <w:t>最接近資料</w:t>
      </w:r>
      <w:r w:rsidR="00D510E2" w:rsidRPr="004D46CE">
        <w:rPr>
          <w:rFonts w:hint="eastAsia"/>
        </w:rPr>
        <w:t>點</w:t>
      </w:r>
      <w:r w:rsidR="00576770"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76770" w:rsidRPr="004D46CE">
        <w:rPr>
          <w:rFonts w:hint="eastAsia"/>
        </w:rPr>
        <w:t xml:space="preserve"> </w:t>
      </w:r>
      <w:r w:rsidRPr="004D46CE">
        <w:rPr>
          <w:rFonts w:hint="eastAsia"/>
        </w:rPr>
        <w:t>的</w:t>
      </w:r>
      <w:r w:rsidR="005D7D00" w:rsidRPr="004D46CE">
        <w:rPr>
          <w:rFonts w:hint="eastAsia"/>
        </w:rPr>
        <w:t>索引值</w:t>
      </w:r>
      <w:r w:rsidR="00F2626D" w:rsidRPr="004D46CE">
        <w:t>j</w:t>
      </w:r>
      <w:r w:rsidRPr="00BC4FE0">
        <w:rPr>
          <w:rFonts w:hint="eastAsia"/>
        </w:rPr>
        <w:t>。</w:t>
      </w:r>
    </w:p>
    <w:p w14:paraId="6FBB2CC8" w14:textId="702C2E1A" w:rsidR="00562795" w:rsidRDefault="00182CDB" w:rsidP="003B5FC1">
      <w:pPr>
        <w:ind w:firstLine="480"/>
        <w:rPr>
          <w:color w:val="000000" w:themeColor="text1"/>
        </w:rPr>
      </w:pPr>
      <w:r w:rsidRPr="0059045E">
        <w:rPr>
          <w:rFonts w:hint="eastAsia"/>
          <w:color w:val="000000" w:themeColor="text1"/>
        </w:rPr>
        <w:t>最後說明填補過程中使用到的符號，若輸入資料集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為缺失值，則本論文填補法將會賦予該缺失值一個新值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r w:rsidR="004D46CE">
        <w:rPr>
          <w:rFonts w:hint="eastAsia"/>
          <w:color w:val="000000" w:themeColor="text1"/>
        </w:rPr>
        <w:t>出</w:t>
      </w:r>
      <w:r w:rsidR="004D46CE" w:rsidRPr="0059045E">
        <w:rPr>
          <w:rFonts w:hint="eastAsia"/>
          <w:color w:val="000000" w:themeColor="text1"/>
        </w:rPr>
        <w:t>現</w:t>
      </w:r>
      <w:r w:rsidRPr="0059045E">
        <w:rPr>
          <w:rFonts w:hint="eastAsia"/>
          <w:color w:val="000000" w:themeColor="text1"/>
        </w:rPr>
        <w:t>缺失值的維度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r w:rsidR="004D46CE">
        <w:rPr>
          <w:rFonts w:hint="eastAsia"/>
          <w:color w:val="000000" w:themeColor="text1"/>
        </w:rPr>
        <w:t>有</w:t>
      </w:r>
      <w:r w:rsidR="00213DA6" w:rsidRPr="0059045E">
        <w:rPr>
          <w:rFonts w:hint="eastAsia"/>
          <w:color w:val="000000" w:themeColor="text1"/>
        </w:rPr>
        <w:t>缺失值</w:t>
      </w:r>
      <w:r w:rsidRPr="0059045E">
        <w:rPr>
          <w:rFonts w:hint="eastAsia"/>
          <w:color w:val="000000" w:themeColor="text1"/>
        </w:rPr>
        <w:t>若被參考的鄰近點也為</w:t>
      </w:r>
      <w:r w:rsidR="00213DA6" w:rsidRPr="0059045E">
        <w:rPr>
          <w:rFonts w:hint="eastAsia"/>
          <w:color w:val="000000" w:themeColor="text1"/>
        </w:rPr>
        <w:t>缺失值</w:t>
      </w:r>
      <w:r w:rsidRPr="0059045E">
        <w:rPr>
          <w:rFonts w:hint="eastAsia"/>
          <w:color w:val="000000" w:themeColor="text1"/>
        </w:rPr>
        <w:t>，則標註為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w:t>
      </w:r>
      <w:r w:rsidR="00124712" w:rsidRPr="0059045E">
        <w:rPr>
          <w:rFonts w:hint="eastAsia"/>
          <w:color w:val="000000" w:themeColor="text1"/>
        </w:rPr>
        <w:t>標註</w:t>
      </w:r>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26" w:name="_Ref44811120"/>
    </w:p>
    <w:bookmarkEnd w:id="25"/>
    <w:p w14:paraId="40339A1F" w14:textId="77777777" w:rsidR="00390560" w:rsidRPr="00077E04" w:rsidRDefault="00390560" w:rsidP="00A11089"/>
    <w:p w14:paraId="329A3C89" w14:textId="7F93A899" w:rsidR="00182CDB" w:rsidRPr="00077E04" w:rsidRDefault="00182CDB" w:rsidP="00182CDB">
      <w:pPr>
        <w:pStyle w:val="af7"/>
        <w:jc w:val="center"/>
        <w:rPr>
          <w:sz w:val="24"/>
          <w:szCs w:val="24"/>
        </w:rPr>
      </w:pPr>
      <w:bookmarkStart w:id="27" w:name="_Toc4925960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26"/>
      <w:bookmarkEnd w:id="27"/>
    </w:p>
    <w:tbl>
      <w:tblPr>
        <w:tblStyle w:val="af5"/>
        <w:tblW w:w="0" w:type="auto"/>
        <w:jc w:val="center"/>
        <w:tblLook w:val="04A0" w:firstRow="1" w:lastRow="0" w:firstColumn="1" w:lastColumn="0" w:noHBand="0" w:noVBand="1"/>
      </w:tblPr>
      <w:tblGrid>
        <w:gridCol w:w="4247"/>
        <w:gridCol w:w="4247"/>
      </w:tblGrid>
      <w:tr w:rsidR="00182CDB" w:rsidRPr="00077E04" w14:paraId="600FA7C0" w14:textId="77777777" w:rsidTr="00415950">
        <w:trPr>
          <w:jc w:val="center"/>
        </w:trPr>
        <w:tc>
          <w:tcPr>
            <w:tcW w:w="4247" w:type="dxa"/>
            <w:shd w:val="clear" w:color="auto" w:fill="D0CECE" w:themeFill="background2" w:themeFillShade="E6"/>
            <w:vAlign w:val="center"/>
          </w:tcPr>
          <w:p w14:paraId="621134E0" w14:textId="3439A969" w:rsidR="00182CDB" w:rsidRPr="00077E04" w:rsidRDefault="00124712" w:rsidP="00415950">
            <w:pPr>
              <w:jc w:val="center"/>
            </w:pPr>
            <w:r>
              <w:rPr>
                <w:rFonts w:hint="eastAsia"/>
              </w:rPr>
              <w:t>符號</w:t>
            </w:r>
          </w:p>
        </w:tc>
        <w:tc>
          <w:tcPr>
            <w:tcW w:w="4247" w:type="dxa"/>
            <w:shd w:val="clear" w:color="auto" w:fill="D0CECE" w:themeFill="background2" w:themeFillShade="E6"/>
            <w:vAlign w:val="center"/>
          </w:tcPr>
          <w:p w14:paraId="49265ECD" w14:textId="2324F07F" w:rsidR="00182CDB" w:rsidRPr="00077E04" w:rsidRDefault="00124712" w:rsidP="00415950">
            <w:pPr>
              <w:jc w:val="center"/>
            </w:pPr>
            <w:r>
              <w:rPr>
                <w:rFonts w:hint="eastAsia"/>
              </w:rPr>
              <w:t>說明</w:t>
            </w:r>
          </w:p>
        </w:tc>
      </w:tr>
      <w:tr w:rsidR="00182CDB" w:rsidRPr="00077E04" w14:paraId="4F89185A" w14:textId="77777777" w:rsidTr="00415950">
        <w:trPr>
          <w:jc w:val="center"/>
        </w:trPr>
        <w:tc>
          <w:tcPr>
            <w:tcW w:w="4247" w:type="dxa"/>
            <w:vAlign w:val="center"/>
          </w:tcPr>
          <w:p w14:paraId="53A36351" w14:textId="77777777" w:rsidR="00182CDB" w:rsidRPr="00077E04" w:rsidRDefault="00182CDB" w:rsidP="00415950">
            <w:pPr>
              <w:jc w:val="center"/>
            </w:pPr>
            <w:r w:rsidRPr="00077E04">
              <w:rPr>
                <w:rFonts w:hint="eastAsia"/>
              </w:rPr>
              <w:t>n</w:t>
            </w:r>
          </w:p>
        </w:tc>
        <w:tc>
          <w:tcPr>
            <w:tcW w:w="4247" w:type="dxa"/>
            <w:vAlign w:val="center"/>
          </w:tcPr>
          <w:p w14:paraId="3E25E9DA" w14:textId="36A1A74F" w:rsidR="00182CDB" w:rsidRPr="00124712" w:rsidRDefault="005E7808" w:rsidP="00415950">
            <w:pPr>
              <w:jc w:val="both"/>
              <w:rPr>
                <w:color w:val="FF0000"/>
              </w:rPr>
            </w:pPr>
            <w:r w:rsidRPr="000E2465">
              <w:rPr>
                <w:rFonts w:hint="eastAsia"/>
                <w:color w:val="0070C0"/>
              </w:rPr>
              <w:t>資料點個數</w:t>
            </w:r>
            <w:r w:rsidR="005E3F34" w:rsidRPr="000E2465">
              <w:rPr>
                <w:rFonts w:hint="eastAsia"/>
                <w:color w:val="0070C0"/>
              </w:rPr>
              <w:t>，共</w:t>
            </w:r>
            <w:r w:rsidR="005E3F34" w:rsidRPr="000E2465">
              <w:rPr>
                <w:rFonts w:hint="eastAsia"/>
                <w:color w:val="0070C0"/>
              </w:rPr>
              <w:t>n</w:t>
            </w:r>
            <w:r w:rsidR="005E3F34" w:rsidRPr="000E2465">
              <w:rPr>
                <w:rFonts w:hint="eastAsia"/>
                <w:color w:val="0070C0"/>
              </w:rPr>
              <w:t>筆資料</w:t>
            </w:r>
            <w:r w:rsidR="00EF2CCD">
              <w:rPr>
                <w:rFonts w:hint="eastAsia"/>
                <w:color w:val="0070C0"/>
              </w:rPr>
              <w:t>點</w:t>
            </w:r>
          </w:p>
        </w:tc>
      </w:tr>
      <w:tr w:rsidR="00182CDB" w:rsidRPr="00077E04" w14:paraId="13C325ED" w14:textId="77777777" w:rsidTr="00415950">
        <w:trPr>
          <w:jc w:val="center"/>
        </w:trPr>
        <w:tc>
          <w:tcPr>
            <w:tcW w:w="4247" w:type="dxa"/>
            <w:vAlign w:val="center"/>
          </w:tcPr>
          <w:p w14:paraId="59780B76" w14:textId="77777777" w:rsidR="00182CDB" w:rsidRPr="00077E04" w:rsidRDefault="00182CDB" w:rsidP="00415950">
            <w:pPr>
              <w:jc w:val="center"/>
            </w:pPr>
            <w:r w:rsidRPr="00077E04">
              <w:rPr>
                <w:rFonts w:hint="eastAsia"/>
              </w:rPr>
              <w:t>m</w:t>
            </w:r>
          </w:p>
        </w:tc>
        <w:tc>
          <w:tcPr>
            <w:tcW w:w="4247" w:type="dxa"/>
            <w:vAlign w:val="center"/>
          </w:tcPr>
          <w:p w14:paraId="6D5C94BE" w14:textId="4CC1348D" w:rsidR="00182CDB" w:rsidRPr="00124712" w:rsidRDefault="005E7808" w:rsidP="00415950">
            <w:pPr>
              <w:jc w:val="both"/>
              <w:rPr>
                <w:color w:val="FF0000"/>
              </w:rPr>
            </w:pPr>
            <w:proofErr w:type="gramStart"/>
            <w:r w:rsidRPr="000E2465">
              <w:rPr>
                <w:rFonts w:hint="eastAsia"/>
                <w:color w:val="0070C0"/>
              </w:rPr>
              <w:t>資料點維度</w:t>
            </w:r>
            <w:proofErr w:type="gramEnd"/>
            <w:r w:rsidRPr="000E2465">
              <w:rPr>
                <w:rFonts w:hint="eastAsia"/>
                <w:color w:val="0070C0"/>
              </w:rPr>
              <w:t>個數</w:t>
            </w:r>
            <w:r w:rsidR="005E3F34" w:rsidRPr="000E2465">
              <w:rPr>
                <w:rFonts w:hint="eastAsia"/>
                <w:color w:val="0070C0"/>
              </w:rPr>
              <w:t>，共</w:t>
            </w:r>
            <w:r w:rsidR="005E3F34" w:rsidRPr="000E2465">
              <w:rPr>
                <w:rFonts w:hint="eastAsia"/>
                <w:color w:val="0070C0"/>
              </w:rPr>
              <w:t>m</w:t>
            </w:r>
            <w:r w:rsidR="004B58C7">
              <w:rPr>
                <w:rFonts w:hint="eastAsia"/>
                <w:color w:val="0070C0"/>
              </w:rPr>
              <w:t>個</w:t>
            </w:r>
            <w:r w:rsidR="005E3F34" w:rsidRPr="000E2465">
              <w:rPr>
                <w:rFonts w:hint="eastAsia"/>
                <w:color w:val="0070C0"/>
              </w:rPr>
              <w:t>維</w:t>
            </w:r>
            <w:r w:rsidR="004B58C7">
              <w:rPr>
                <w:rFonts w:hint="eastAsia"/>
                <w:color w:val="0070C0"/>
              </w:rPr>
              <w:t>度</w:t>
            </w:r>
          </w:p>
        </w:tc>
      </w:tr>
      <w:tr w:rsidR="00182CDB" w:rsidRPr="00077E04" w14:paraId="6D42F3CB" w14:textId="77777777" w:rsidTr="00415950">
        <w:trPr>
          <w:jc w:val="center"/>
        </w:trPr>
        <w:tc>
          <w:tcPr>
            <w:tcW w:w="4247" w:type="dxa"/>
            <w:vAlign w:val="center"/>
          </w:tcPr>
          <w:p w14:paraId="4092B3F6" w14:textId="1FCBDE14" w:rsidR="00182CDB" w:rsidRPr="00077E04" w:rsidRDefault="00E33A7B" w:rsidP="00415950">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415950">
            <w:pPr>
              <w:jc w:val="cente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415950">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vAlign w:val="center"/>
          </w:tcPr>
          <w:p w14:paraId="7735FD4A" w14:textId="2B09E92E" w:rsidR="00182CDB" w:rsidRPr="002524F9" w:rsidRDefault="00D110B2" w:rsidP="00415950">
            <w:pPr>
              <w:jc w:val="both"/>
              <w:rPr>
                <w:color w:val="0070C0"/>
              </w:rPr>
            </w:pPr>
            <w:r w:rsidRPr="002524F9">
              <w:rPr>
                <w:rFonts w:hint="eastAsia"/>
                <w:color w:val="0070C0"/>
              </w:rPr>
              <w:t>輸入不完整資料集</w:t>
            </w:r>
            <w:r w:rsidR="0065071F" w:rsidRPr="002524F9">
              <w:rPr>
                <w:rFonts w:hint="eastAsia"/>
                <w:color w:val="0070C0"/>
              </w:rPr>
              <w:t>，大小為</w:t>
            </w:r>
            <w:r w:rsidR="0065071F" w:rsidRPr="002524F9">
              <w:rPr>
                <w:rFonts w:hint="eastAsia"/>
                <w:color w:val="0070C0"/>
              </w:rPr>
              <w:t xml:space="preserve"> </w:t>
            </w:r>
            <m:oMath>
              <m:r>
                <m:rPr>
                  <m:sty m:val="p"/>
                </m:rPr>
                <w:rPr>
                  <w:rFonts w:ascii="Cambria Math" w:hAnsi="Cambria Math"/>
                  <w:color w:val="0070C0"/>
                </w:rPr>
                <m:t>n*m</m:t>
              </m:r>
            </m:oMath>
          </w:p>
        </w:tc>
      </w:tr>
      <w:tr w:rsidR="00182CDB" w:rsidRPr="00077E04" w14:paraId="3C15548A" w14:textId="77777777" w:rsidTr="00415950">
        <w:trPr>
          <w:jc w:val="center"/>
        </w:trPr>
        <w:tc>
          <w:tcPr>
            <w:tcW w:w="4247" w:type="dxa"/>
            <w:vAlign w:val="center"/>
          </w:tcPr>
          <w:p w14:paraId="3C8FB2F3" w14:textId="77777777" w:rsidR="00182CDB" w:rsidRPr="00077E04" w:rsidRDefault="00182CDB" w:rsidP="00415950">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vAlign w:val="center"/>
          </w:tcPr>
          <w:p w14:paraId="6FD0E606" w14:textId="77440804" w:rsidR="00182CDB" w:rsidRPr="002524F9" w:rsidRDefault="00D43CE7" w:rsidP="00415950">
            <w:pPr>
              <w:jc w:val="both"/>
              <w:rPr>
                <w:color w:val="0070C0"/>
              </w:rPr>
            </w:pPr>
            <w:r w:rsidRPr="002524F9">
              <w:rPr>
                <w:rFonts w:hint="eastAsia"/>
                <w:color w:val="0070C0"/>
              </w:rPr>
              <w:t>常數</w:t>
            </w:r>
            <w:r w:rsidRPr="002524F9">
              <w:rPr>
                <w:rFonts w:hint="eastAsia"/>
                <w:color w:val="0070C0"/>
              </w:rPr>
              <w:t>k</w:t>
            </w:r>
            <w:r w:rsidRPr="002524F9">
              <w:rPr>
                <w:rFonts w:hint="eastAsia"/>
                <w:color w:val="0070C0"/>
              </w:rPr>
              <w:t>，</w:t>
            </w:r>
            <w:r w:rsidRPr="002524F9">
              <w:rPr>
                <w:rFonts w:hint="eastAsia"/>
                <w:color w:val="0070C0"/>
              </w:rPr>
              <w:t>k</w:t>
            </w:r>
            <w:r w:rsidRPr="002524F9">
              <w:rPr>
                <w:rFonts w:hint="eastAsia"/>
                <w:color w:val="0070C0"/>
              </w:rPr>
              <w:t>屬於自然數</w:t>
            </w:r>
            <w:r w:rsidR="00A349CB" w:rsidRPr="002524F9">
              <w:rPr>
                <w:rFonts w:hint="eastAsia"/>
                <w:color w:val="0070C0"/>
              </w:rPr>
              <w:t>，決定參考鄰近點個數。</w:t>
            </w:r>
          </w:p>
        </w:tc>
      </w:tr>
      <w:bookmarkStart w:id="28" w:name="_Hlk46773980"/>
      <w:tr w:rsidR="00182CDB" w:rsidRPr="00077E04" w14:paraId="427ED54A" w14:textId="77777777" w:rsidTr="00B4272A">
        <w:trPr>
          <w:jc w:val="center"/>
        </w:trPr>
        <w:tc>
          <w:tcPr>
            <w:tcW w:w="4247" w:type="dxa"/>
            <w:vAlign w:val="center"/>
          </w:tcPr>
          <w:p w14:paraId="1958FC64" w14:textId="17E41A46" w:rsidR="00182CDB" w:rsidRPr="00077E04" w:rsidRDefault="00A37A16" w:rsidP="00415950">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28"/>
          </w:p>
        </w:tc>
        <w:tc>
          <w:tcPr>
            <w:tcW w:w="4247" w:type="dxa"/>
            <w:vAlign w:val="center"/>
          </w:tcPr>
          <w:p w14:paraId="2D26BF1F" w14:textId="2A2C08DF" w:rsidR="00182CDB" w:rsidRPr="002524F9" w:rsidRDefault="00CD2FEE" w:rsidP="00B4272A">
            <w:pPr>
              <w:ind w:left="240" w:hangingChars="100" w:hanging="240"/>
              <w:rPr>
                <w:color w:val="0070C0"/>
              </w:rPr>
            </w:pPr>
            <w:r w:rsidRPr="002524F9">
              <w:rPr>
                <w:rFonts w:hint="eastAsia"/>
                <w:color w:val="0070C0"/>
              </w:rPr>
              <w:t>表示資料</w:t>
            </w:r>
            <w:proofErr w:type="gramStart"/>
            <w:r w:rsidRPr="002524F9">
              <w:rPr>
                <w:rFonts w:hint="eastAsia"/>
                <w:color w:val="0070C0"/>
              </w:rPr>
              <w:t>集內</w:t>
            </w:r>
            <w:r w:rsidR="00B4272A" w:rsidRPr="002524F9">
              <w:rPr>
                <w:rFonts w:hint="eastAsia"/>
                <w:color w:val="0070C0"/>
              </w:rPr>
              <w:t>第</w:t>
            </w:r>
            <w:proofErr w:type="spellStart"/>
            <w:proofErr w:type="gramEnd"/>
            <w:r w:rsidR="00B4272A" w:rsidRPr="002524F9">
              <w:rPr>
                <w:rFonts w:hint="eastAsia"/>
                <w:color w:val="0070C0"/>
              </w:rPr>
              <w:t>i</w:t>
            </w:r>
            <w:proofErr w:type="spellEnd"/>
            <w:r w:rsidR="00B4272A" w:rsidRPr="002524F9">
              <w:rPr>
                <w:rFonts w:hint="eastAsia"/>
                <w:color w:val="0070C0"/>
              </w:rPr>
              <w:t>筆</w:t>
            </w:r>
            <w:proofErr w:type="gramStart"/>
            <w:r w:rsidR="00B4272A" w:rsidRPr="002524F9">
              <w:rPr>
                <w:rFonts w:hint="eastAsia"/>
                <w:color w:val="0070C0"/>
              </w:rPr>
              <w:t>資料點維</w:t>
            </w:r>
            <w:proofErr w:type="gramEnd"/>
            <w:r w:rsidR="00B4272A" w:rsidRPr="002524F9">
              <w:rPr>
                <w:rFonts w:hint="eastAsia"/>
                <w:color w:val="0070C0"/>
              </w:rPr>
              <w:t>度</w:t>
            </w:r>
            <w:r w:rsidR="00B4272A" w:rsidRPr="002524F9">
              <w:rPr>
                <w:rFonts w:hint="eastAsia"/>
                <w:color w:val="0070C0"/>
              </w:rPr>
              <w:t>d</w:t>
            </w:r>
            <w:r w:rsidR="00B4272A" w:rsidRPr="002524F9">
              <w:rPr>
                <w:rFonts w:hint="eastAsia"/>
                <w:color w:val="0070C0"/>
              </w:rPr>
              <w:t>的值</w:t>
            </w:r>
          </w:p>
        </w:tc>
      </w:tr>
      <w:tr w:rsidR="00182CDB" w:rsidRPr="00077E04" w14:paraId="22C06370" w14:textId="77777777" w:rsidTr="00415950">
        <w:trPr>
          <w:jc w:val="center"/>
        </w:trPr>
        <w:tc>
          <w:tcPr>
            <w:tcW w:w="4247" w:type="dxa"/>
            <w:vAlign w:val="center"/>
          </w:tcPr>
          <w:p w14:paraId="16C9473C" w14:textId="77777777" w:rsidR="00182CDB" w:rsidRPr="00077E04" w:rsidRDefault="00A37A16" w:rsidP="00415950">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vAlign w:val="center"/>
          </w:tcPr>
          <w:p w14:paraId="42BE89FC" w14:textId="75A41F34" w:rsidR="00182CDB" w:rsidRPr="00124712" w:rsidRDefault="000E2465" w:rsidP="00415950">
            <w:pPr>
              <w:jc w:val="both"/>
              <w:rPr>
                <w:rFonts w:ascii="Cambria Math" w:hAnsi="Cambria Math"/>
                <w:color w:val="FF0000"/>
              </w:rPr>
            </w:pPr>
            <m:oMath>
              <m:r>
                <m:rPr>
                  <m:sty m:val="p"/>
                </m:rPr>
                <w:rPr>
                  <w:rFonts w:ascii="Cambria Math" w:hAnsi="Cambria Math"/>
                  <w:color w:val="0070C0"/>
                </w:rPr>
                <m:t>C</m:t>
              </m:r>
            </m:oMath>
            <w:r w:rsidRPr="002524F9">
              <w:rPr>
                <w:rFonts w:hint="eastAsia"/>
                <w:color w:val="0070C0"/>
              </w:rPr>
              <w:t xml:space="preserve"> </w:t>
            </w:r>
            <w:r w:rsidR="00A85962" w:rsidRPr="002524F9">
              <w:rPr>
                <w:rFonts w:hint="eastAsia"/>
                <w:color w:val="0070C0"/>
              </w:rPr>
              <w:t>的第</w:t>
            </w:r>
            <w:proofErr w:type="spellStart"/>
            <w:r w:rsidR="00A85962" w:rsidRPr="002524F9">
              <w:rPr>
                <w:rFonts w:hint="eastAsia"/>
                <w:color w:val="0070C0"/>
              </w:rPr>
              <w:t>i</w:t>
            </w:r>
            <w:proofErr w:type="spellEnd"/>
            <w:r w:rsidR="00A85962" w:rsidRPr="002524F9">
              <w:rPr>
                <w:rFonts w:hint="eastAsia"/>
                <w:color w:val="0070C0"/>
              </w:rPr>
              <w:t>筆資料</w:t>
            </w:r>
          </w:p>
        </w:tc>
      </w:tr>
      <w:tr w:rsidR="00182CDB" w:rsidRPr="00077E04" w14:paraId="3A91E260" w14:textId="77777777" w:rsidTr="00415950">
        <w:trPr>
          <w:jc w:val="center"/>
        </w:trPr>
        <w:tc>
          <w:tcPr>
            <w:tcW w:w="4247" w:type="dxa"/>
            <w:vAlign w:val="center"/>
          </w:tcPr>
          <w:p w14:paraId="49B37FD3" w14:textId="77777777" w:rsidR="00182CDB" w:rsidRPr="00077E04" w:rsidRDefault="00182CDB" w:rsidP="00415950">
            <w:pPr>
              <w:jc w:val="center"/>
            </w:pPr>
            <m:oMathPara>
              <m:oMath>
                <m:r>
                  <m:rPr>
                    <m:sty m:val="p"/>
                  </m:rPr>
                  <w:rPr>
                    <w:rFonts w:ascii="Cambria Math" w:hAnsi="Cambria Math"/>
                  </w:rPr>
                  <m:t>D</m:t>
                </m:r>
              </m:oMath>
            </m:oMathPara>
          </w:p>
        </w:tc>
        <w:tc>
          <w:tcPr>
            <w:tcW w:w="4247" w:type="dxa"/>
            <w:vAlign w:val="center"/>
          </w:tcPr>
          <w:p w14:paraId="063BAE14" w14:textId="298306F1" w:rsidR="00182CDB" w:rsidRPr="002068F4" w:rsidRDefault="00A23CFA" w:rsidP="00415950">
            <w:pPr>
              <w:jc w:val="both"/>
              <w:rPr>
                <w:color w:val="0070C0"/>
              </w:rPr>
            </w:pPr>
            <w:r w:rsidRPr="002068F4">
              <w:rPr>
                <w:rFonts w:hint="eastAsia"/>
                <w:color w:val="0070C0"/>
              </w:rPr>
              <w:t>為一個對稱的距離矩陣，記錄任意兩資料點之間的歐</w:t>
            </w:r>
            <w:r w:rsidR="00885577">
              <w:rPr>
                <w:rFonts w:hint="eastAsia"/>
                <w:color w:val="0070C0"/>
              </w:rPr>
              <w:t>氏</w:t>
            </w:r>
            <w:r w:rsidRPr="002068F4">
              <w:rPr>
                <w:rFonts w:hint="eastAsia"/>
                <w:color w:val="0070C0"/>
              </w:rPr>
              <w:t>距離</w:t>
            </w:r>
            <w:r w:rsidR="00797A86" w:rsidRPr="002068F4">
              <w:rPr>
                <w:rFonts w:hint="eastAsia"/>
                <w:color w:val="0070C0"/>
              </w:rPr>
              <w:t>。</w:t>
            </w:r>
          </w:p>
        </w:tc>
      </w:tr>
      <w:tr w:rsidR="00182CDB" w:rsidRPr="00077E04" w14:paraId="1D1E9614" w14:textId="77777777" w:rsidTr="00415950">
        <w:trPr>
          <w:jc w:val="center"/>
        </w:trPr>
        <w:tc>
          <w:tcPr>
            <w:tcW w:w="4247" w:type="dxa"/>
            <w:vAlign w:val="center"/>
          </w:tcPr>
          <w:p w14:paraId="09A63DB1" w14:textId="468194AB" w:rsidR="00182CDB" w:rsidRPr="00077E04" w:rsidRDefault="00A37A16" w:rsidP="00415950">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vAlign w:val="center"/>
          </w:tcPr>
          <w:p w14:paraId="49996759" w14:textId="52AB3A13" w:rsidR="00182CDB" w:rsidRPr="002068F4" w:rsidRDefault="000E2465" w:rsidP="00415950">
            <w:pPr>
              <w:jc w:val="both"/>
              <w:rPr>
                <w:color w:val="0070C0"/>
              </w:rPr>
            </w:pPr>
            <w:r w:rsidRPr="002068F4">
              <w:rPr>
                <w:rFonts w:hint="eastAsia"/>
                <w:color w:val="0070C0"/>
              </w:rPr>
              <w:t>資料點</w:t>
            </w:r>
            <w:r w:rsidR="00182CDB"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182CDB" w:rsidRPr="002068F4">
              <w:rPr>
                <w:rFonts w:hint="eastAsia"/>
                <w:color w:val="0070C0"/>
              </w:rPr>
              <w:t xml:space="preserve"> </w:t>
            </w:r>
            <w:r w:rsidRPr="002068F4">
              <w:rPr>
                <w:rFonts w:hint="eastAsia"/>
                <w:color w:val="0070C0"/>
              </w:rPr>
              <w:t>與</w:t>
            </w:r>
            <w:r w:rsidR="00182CDB" w:rsidRPr="002068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182CDB" w:rsidRPr="002068F4">
              <w:rPr>
                <w:color w:val="0070C0"/>
              </w:rPr>
              <w:t xml:space="preserve"> </w:t>
            </w:r>
            <w:r w:rsidRPr="002068F4">
              <w:rPr>
                <w:rFonts w:hint="eastAsia"/>
                <w:color w:val="0070C0"/>
              </w:rPr>
              <w:t>之間的距離，</w:t>
            </w:r>
            <w:proofErr w:type="gramStart"/>
            <w:r w:rsidRPr="002068F4">
              <w:rPr>
                <w:rFonts w:hint="eastAsia"/>
                <w:color w:val="0070C0"/>
              </w:rPr>
              <w:t>記作</w:t>
            </w:r>
            <w:proofErr w:type="gramEnd"/>
            <w:r w:rsidRPr="002068F4">
              <w:rPr>
                <w:rFonts w:hint="eastAsia"/>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2068F4">
              <w:rPr>
                <w:rFonts w:hint="eastAsia"/>
                <w:color w:val="0070C0"/>
              </w:rPr>
              <w:t xml:space="preserve"> </w:t>
            </w:r>
            <w:r w:rsidRPr="002068F4">
              <w:rPr>
                <w:rFonts w:hint="eastAsia"/>
                <w:color w:val="0070C0"/>
              </w:rPr>
              <w:t>且</w:t>
            </w:r>
            <w:r w:rsidR="00182CDB" w:rsidRPr="002068F4">
              <w:rPr>
                <w:color w:val="0070C0"/>
              </w:rPr>
              <w:t xml:space="preserve"> </w:t>
            </w:r>
            <m:oMath>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ji</m:t>
                  </m:r>
                </m:sub>
              </m:sSub>
            </m:oMath>
            <w:r w:rsidR="002068F4" w:rsidRPr="002068F4">
              <w:rPr>
                <w:rFonts w:hint="eastAsia"/>
                <w:color w:val="0070C0"/>
              </w:rPr>
              <w:t>。</w:t>
            </w:r>
          </w:p>
        </w:tc>
      </w:tr>
      <w:tr w:rsidR="00182CDB" w:rsidRPr="00077E04" w14:paraId="65FF55AB" w14:textId="77777777" w:rsidTr="00415950">
        <w:trPr>
          <w:jc w:val="center"/>
        </w:trPr>
        <w:tc>
          <w:tcPr>
            <w:tcW w:w="4247" w:type="dxa"/>
            <w:vAlign w:val="center"/>
          </w:tcPr>
          <w:p w14:paraId="39704173" w14:textId="77777777" w:rsidR="00182CDB" w:rsidRPr="00077E04" w:rsidRDefault="00182CDB" w:rsidP="00415950">
            <w:pPr>
              <w:jc w:val="center"/>
              <w:rPr>
                <w:rFonts w:cs="Times New Roman"/>
              </w:rPr>
            </w:pPr>
            <m:oMathPara>
              <m:oMath>
                <m:r>
                  <m:rPr>
                    <m:sty m:val="p"/>
                  </m:rPr>
                  <w:rPr>
                    <w:rFonts w:ascii="Cambria Math" w:hAnsi="Cambria Math"/>
                  </w:rPr>
                  <m:t>W</m:t>
                </m:r>
              </m:oMath>
            </m:oMathPara>
          </w:p>
        </w:tc>
        <w:tc>
          <w:tcPr>
            <w:tcW w:w="4247" w:type="dxa"/>
            <w:vAlign w:val="center"/>
          </w:tcPr>
          <w:p w14:paraId="228BBDDC" w14:textId="4CCD9CA8" w:rsidR="00182CDB" w:rsidRPr="00885577" w:rsidRDefault="002524F9" w:rsidP="00415950">
            <w:pPr>
              <w:jc w:val="both"/>
              <w:rPr>
                <w:color w:val="0070C0"/>
              </w:rPr>
            </w:pPr>
            <w:r w:rsidRPr="00885577">
              <w:rPr>
                <w:rFonts w:hint="eastAsia"/>
                <w:color w:val="0070C0"/>
              </w:rPr>
              <w:t>權重矩陣，記錄任兩資料點</w:t>
            </w:r>
            <w:r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182CDB" w:rsidRPr="00885577">
              <w:rPr>
                <w:rFonts w:hint="eastAsia"/>
                <w:color w:val="0070C0"/>
              </w:rPr>
              <w:t xml:space="preserve"> </w:t>
            </w:r>
            <w:r w:rsidRPr="00885577">
              <w:rPr>
                <w:rFonts w:hint="eastAsia"/>
                <w:color w:val="0070C0"/>
              </w:rPr>
              <w:t>與</w:t>
            </w:r>
            <w:r w:rsidR="00182CDB"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00182CDB" w:rsidRPr="00885577">
              <w:rPr>
                <w:rFonts w:hint="eastAsia"/>
                <w:color w:val="0070C0"/>
              </w:rPr>
              <w:t>,</w:t>
            </w:r>
            <w:r w:rsidR="00182CDB" w:rsidRPr="00885577">
              <w:rPr>
                <w:color w:val="0070C0"/>
              </w:rPr>
              <w:t xml:space="preserve"> </w:t>
            </w:r>
            <w:r w:rsidRPr="00885577">
              <w:rPr>
                <w:rFonts w:hint="eastAsia"/>
                <w:color w:val="0070C0"/>
              </w:rPr>
              <w:t>之間的權重值，其中</w:t>
            </w:r>
            <w:proofErr w:type="spellStart"/>
            <w:r w:rsidR="00182CDB" w:rsidRPr="00885577">
              <w:rPr>
                <w:color w:val="0070C0"/>
              </w:rPr>
              <w:t>i</w:t>
            </w:r>
            <w:proofErr w:type="spellEnd"/>
            <m:oMath>
              <m:r>
                <m:rPr>
                  <m:sty m:val="p"/>
                </m:rPr>
                <w:rPr>
                  <w:rFonts w:ascii="Cambria Math" w:hAnsi="Cambria Math"/>
                  <w:color w:val="0070C0"/>
                </w:rPr>
                <m:t xml:space="preserve"> ≠j</m:t>
              </m:r>
            </m:oMath>
          </w:p>
        </w:tc>
      </w:tr>
      <w:tr w:rsidR="00182CDB" w:rsidRPr="00077E04" w14:paraId="5E3CE50A" w14:textId="77777777" w:rsidTr="00415950">
        <w:trPr>
          <w:jc w:val="center"/>
        </w:trPr>
        <w:tc>
          <w:tcPr>
            <w:tcW w:w="4247" w:type="dxa"/>
            <w:vAlign w:val="center"/>
          </w:tcPr>
          <w:p w14:paraId="0F867C88" w14:textId="22D9FAA6" w:rsidR="00182CDB" w:rsidRPr="00077E04" w:rsidRDefault="00A37A16" w:rsidP="00415950">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vAlign w:val="center"/>
          </w:tcPr>
          <w:p w14:paraId="3564271A" w14:textId="55F83F4E" w:rsidR="00182CDB" w:rsidRPr="00885577" w:rsidRDefault="00885577" w:rsidP="00415950">
            <w:pPr>
              <w:jc w:val="both"/>
              <w:rPr>
                <w:color w:val="0070C0"/>
              </w:rPr>
            </w:pPr>
            <w:r w:rsidRPr="00885577">
              <w:rPr>
                <w:rFonts w:hint="eastAsia"/>
                <w:color w:val="0070C0"/>
              </w:rPr>
              <w:t>兩資料點</w:t>
            </w:r>
            <w:r w:rsidR="00182CDB"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182CDB" w:rsidRPr="00885577">
              <w:rPr>
                <w:rFonts w:hint="eastAsia"/>
                <w:color w:val="0070C0"/>
              </w:rPr>
              <w:t xml:space="preserve"> </w:t>
            </w:r>
            <w:r w:rsidRPr="00885577">
              <w:rPr>
                <w:rFonts w:hint="eastAsia"/>
                <w:color w:val="0070C0"/>
              </w:rPr>
              <w:t>與</w:t>
            </w:r>
            <w:r w:rsidR="00182CDB" w:rsidRPr="00885577">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885577">
              <w:rPr>
                <w:rFonts w:hint="eastAsia"/>
                <w:color w:val="0070C0"/>
              </w:rPr>
              <w:t xml:space="preserve"> </w:t>
            </w:r>
            <w:r w:rsidRPr="00885577">
              <w:rPr>
                <w:rFonts w:hint="eastAsia"/>
                <w:color w:val="0070C0"/>
              </w:rPr>
              <w:t>之間的權重值</w:t>
            </w:r>
          </w:p>
        </w:tc>
      </w:tr>
      <w:tr w:rsidR="00182CDB" w:rsidRPr="00077E04" w14:paraId="63B3E8D5" w14:textId="77777777" w:rsidTr="00415950">
        <w:trPr>
          <w:jc w:val="center"/>
        </w:trPr>
        <w:tc>
          <w:tcPr>
            <w:tcW w:w="4247" w:type="dxa"/>
            <w:vAlign w:val="center"/>
          </w:tcPr>
          <w:p w14:paraId="612B8D3E" w14:textId="77777777" w:rsidR="00182CDB" w:rsidRPr="00077E04" w:rsidRDefault="00182CDB" w:rsidP="00415950">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vAlign w:val="center"/>
          </w:tcPr>
          <w:p w14:paraId="5ED670D8" w14:textId="344E0A93" w:rsidR="00182CDB" w:rsidRPr="00124712" w:rsidRDefault="00A80998" w:rsidP="00415950">
            <w:pPr>
              <w:jc w:val="both"/>
              <w:rPr>
                <w:color w:val="FF0000"/>
              </w:rPr>
            </w:pPr>
            <w:proofErr w:type="gramStart"/>
            <w:r w:rsidRPr="00A80998">
              <w:rPr>
                <w:rFonts w:hint="eastAsia"/>
                <w:color w:val="0070C0"/>
              </w:rPr>
              <w:t>決定權重值函數</w:t>
            </w:r>
            <w:proofErr w:type="gramEnd"/>
            <w:r w:rsidRPr="00A80998">
              <w:rPr>
                <w:rFonts w:hint="eastAsia"/>
                <w:color w:val="0070C0"/>
              </w:rPr>
              <w:t xml:space="preserve"> </w:t>
            </w:r>
            <m:oMath>
              <m:r>
                <w:rPr>
                  <w:rFonts w:ascii="Cambria Math" w:hAnsi="Cambria Math" w:cs="Times New Roman"/>
                  <w:color w:val="0070C0"/>
                </w:rPr>
                <m:t>t</m:t>
              </m:r>
            </m:oMath>
          </w:p>
        </w:tc>
      </w:tr>
      <w:tr w:rsidR="00182CDB" w:rsidRPr="00077E04" w14:paraId="1A61AE91" w14:textId="77777777" w:rsidTr="00415950">
        <w:trPr>
          <w:jc w:val="center"/>
        </w:trPr>
        <w:tc>
          <w:tcPr>
            <w:tcW w:w="4247" w:type="dxa"/>
            <w:vAlign w:val="center"/>
          </w:tcPr>
          <w:p w14:paraId="07F80F78" w14:textId="77777777" w:rsidR="00182CDB" w:rsidRPr="00077E04" w:rsidRDefault="00182CDB" w:rsidP="00415950">
            <w:pPr>
              <w:jc w:val="center"/>
            </w:pPr>
            <w:r w:rsidRPr="00077E04">
              <w:rPr>
                <w:rFonts w:hint="eastAsia"/>
              </w:rPr>
              <w:t>N</w:t>
            </w:r>
            <w:r w:rsidRPr="00077E04">
              <w:t>N list</w:t>
            </w:r>
          </w:p>
        </w:tc>
        <w:tc>
          <w:tcPr>
            <w:tcW w:w="4247" w:type="dxa"/>
            <w:vAlign w:val="center"/>
          </w:tcPr>
          <w:p w14:paraId="52762B23" w14:textId="3E78CA25" w:rsidR="00182CDB" w:rsidRPr="00124712" w:rsidRDefault="00D03A68" w:rsidP="00415950">
            <w:pPr>
              <w:jc w:val="both"/>
              <w:rPr>
                <w:color w:val="FF0000"/>
              </w:rPr>
            </w:pPr>
            <w:r w:rsidRPr="00D03A68">
              <w:rPr>
                <w:rFonts w:hint="eastAsia"/>
                <w:color w:val="0070C0"/>
              </w:rPr>
              <w:t>由元素</w:t>
            </w:r>
            <w:r w:rsidRPr="00D03A68">
              <w:rPr>
                <w:rFonts w:hint="eastAsia"/>
                <w:color w:val="0070C0"/>
              </w:rPr>
              <w:t xml:space="preserve"> </w:t>
            </w:r>
            <m:oMath>
              <m:sSub>
                <m:sSubPr>
                  <m:ctrlPr>
                    <w:rPr>
                      <w:rFonts w:ascii="Cambria Math" w:hAnsi="Cambria Math"/>
                      <w:color w:val="0070C0"/>
                    </w:rPr>
                  </m:ctrlPr>
                </m:sSubPr>
                <m:e>
                  <m:r>
                    <w:rPr>
                      <w:rFonts w:ascii="Cambria Math" w:hAnsi="Cambria Math"/>
                      <w:color w:val="0070C0"/>
                    </w:rPr>
                    <m:t>NN</m:t>
                  </m:r>
                </m:e>
                <m:sub>
                  <m:r>
                    <w:rPr>
                      <w:rFonts w:ascii="Cambria Math" w:hAnsi="Cambria Math"/>
                      <w:color w:val="0070C0"/>
                    </w:rPr>
                    <m:t>i</m:t>
                  </m:r>
                </m:sub>
              </m:sSub>
            </m:oMath>
            <w:r w:rsidRPr="00D03A68">
              <w:rPr>
                <w:rFonts w:hint="eastAsia"/>
                <w:color w:val="0070C0"/>
              </w:rPr>
              <w:t xml:space="preserve"> </w:t>
            </w:r>
            <w:r w:rsidRPr="00D03A68">
              <w:rPr>
                <w:rFonts w:hint="eastAsia"/>
                <w:color w:val="0070C0"/>
              </w:rPr>
              <w:t>有序串列所構成的串列</w:t>
            </w:r>
          </w:p>
        </w:tc>
      </w:tr>
      <w:tr w:rsidR="00182CDB" w:rsidRPr="00077E04" w14:paraId="17C1290B" w14:textId="77777777" w:rsidTr="00415950">
        <w:trPr>
          <w:jc w:val="center"/>
        </w:trPr>
        <w:tc>
          <w:tcPr>
            <w:tcW w:w="4247" w:type="dxa"/>
            <w:vAlign w:val="center"/>
          </w:tcPr>
          <w:p w14:paraId="3072A3C7" w14:textId="77777777" w:rsidR="00182CDB" w:rsidRPr="00077E04" w:rsidRDefault="00A37A16" w:rsidP="00415950">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vAlign w:val="center"/>
          </w:tcPr>
          <w:p w14:paraId="3901DE7D" w14:textId="550A0875" w:rsidR="00182CDB" w:rsidRPr="00737E0E" w:rsidRDefault="00685BE0" w:rsidP="00415950">
            <w:pPr>
              <w:jc w:val="both"/>
              <w:rPr>
                <w:color w:val="0070C0"/>
              </w:rPr>
            </w:pPr>
            <w:r w:rsidRPr="00737E0E">
              <w:rPr>
                <w:rFonts w:hint="eastAsia"/>
                <w:color w:val="0070C0"/>
              </w:rPr>
              <w:t>記錄</w:t>
            </w:r>
            <w:r w:rsidRPr="00737E0E">
              <w:rPr>
                <w:rFonts w:hint="eastAsia"/>
                <w:color w:val="0070C0"/>
              </w:rPr>
              <w:t>k</w:t>
            </w:r>
            <w:proofErr w:type="gramStart"/>
            <w:r w:rsidRPr="00737E0E">
              <w:rPr>
                <w:rFonts w:hint="eastAsia"/>
                <w:color w:val="0070C0"/>
              </w:rPr>
              <w:t>個</w:t>
            </w:r>
            <w:proofErr w:type="gramEnd"/>
            <w:r w:rsidRPr="00737E0E">
              <w:rPr>
                <w:rFonts w:hint="eastAsia"/>
                <w:color w:val="0070C0"/>
              </w:rPr>
              <w:t>鄰近</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737E0E">
              <w:rPr>
                <w:rFonts w:hint="eastAsia"/>
                <w:color w:val="0070C0"/>
              </w:rPr>
              <w:t xml:space="preserve"> </w:t>
            </w:r>
            <w:r w:rsidRPr="00737E0E">
              <w:rPr>
                <w:rFonts w:hint="eastAsia"/>
                <w:color w:val="0070C0"/>
              </w:rPr>
              <w:t>的資料點</w:t>
            </w:r>
            <w:r w:rsidRPr="00737E0E">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737E0E">
              <w:rPr>
                <w:rFonts w:hint="eastAsia"/>
                <w:color w:val="0070C0"/>
              </w:rPr>
              <w:t xml:space="preserve"> </w:t>
            </w:r>
            <w:r w:rsidRPr="00737E0E">
              <w:rPr>
                <w:rFonts w:hint="eastAsia"/>
                <w:color w:val="0070C0"/>
              </w:rPr>
              <w:t>的索引</w:t>
            </w:r>
            <w:r w:rsidRPr="00737E0E">
              <w:rPr>
                <w:rFonts w:hint="eastAsia"/>
                <w:color w:val="0070C0"/>
              </w:rPr>
              <w:lastRenderedPageBreak/>
              <w:t>值</w:t>
            </w:r>
            <w:r w:rsidR="00737E0E">
              <w:rPr>
                <w:rFonts w:hint="eastAsia"/>
                <w:color w:val="0070C0"/>
              </w:rPr>
              <w:t>j</w:t>
            </w:r>
            <w:r w:rsidR="00737E0E">
              <w:rPr>
                <w:color w:val="0070C0"/>
              </w:rPr>
              <w:t xml:space="preserve"> </w:t>
            </w:r>
            <w:r w:rsidRPr="00737E0E">
              <w:rPr>
                <w:rFonts w:hint="eastAsia"/>
                <w:color w:val="0070C0"/>
              </w:rPr>
              <w:t>(</w:t>
            </w:r>
            <w:r w:rsidRPr="00737E0E">
              <w:rPr>
                <w:rFonts w:hint="eastAsia"/>
                <w:color w:val="0070C0"/>
              </w:rPr>
              <w:t>即</w:t>
            </w:r>
            <w:r w:rsidRPr="00737E0E">
              <w:rPr>
                <w:rFonts w:hint="eastAsia"/>
                <w:color w:val="0070C0"/>
              </w:rPr>
              <w:t xml:space="preserve"> </w:t>
            </w:r>
            <m:oMath>
              <m:r>
                <m:rPr>
                  <m:sty m:val="p"/>
                </m:rPr>
                <w:rPr>
                  <w:rFonts w:ascii="Cambria Math" w:hAnsi="Cambria Math"/>
                  <w:color w:val="0070C0"/>
                </w:rPr>
                <m:t>C</m:t>
              </m:r>
            </m:oMath>
            <w:r w:rsidRPr="00737E0E">
              <w:rPr>
                <w:rFonts w:hint="eastAsia"/>
                <w:color w:val="0070C0"/>
              </w:rPr>
              <w:t xml:space="preserve"> </w:t>
            </w:r>
            <w:r w:rsidRPr="00737E0E">
              <w:rPr>
                <w:rFonts w:hint="eastAsia"/>
                <w:color w:val="0070C0"/>
              </w:rPr>
              <w:t>中的第</w:t>
            </w:r>
            <w:r w:rsidRPr="00737E0E">
              <w:rPr>
                <w:color w:val="0070C0"/>
              </w:rPr>
              <w:t>j</w:t>
            </w:r>
            <w:r w:rsidRPr="00737E0E">
              <w:rPr>
                <w:rFonts w:hint="eastAsia"/>
                <w:color w:val="0070C0"/>
              </w:rPr>
              <w:t>筆資料點</w:t>
            </w:r>
            <w:r w:rsidRPr="00737E0E">
              <w:rPr>
                <w:rFonts w:hint="eastAsia"/>
                <w:color w:val="0070C0"/>
              </w:rPr>
              <w:t>)</w:t>
            </w:r>
          </w:p>
        </w:tc>
      </w:tr>
      <w:tr w:rsidR="00182CDB" w:rsidRPr="00077E04" w14:paraId="778D4293" w14:textId="77777777" w:rsidTr="00415950">
        <w:trPr>
          <w:jc w:val="center"/>
        </w:trPr>
        <w:tc>
          <w:tcPr>
            <w:tcW w:w="4247" w:type="dxa"/>
            <w:vAlign w:val="center"/>
          </w:tcPr>
          <w:p w14:paraId="68505759" w14:textId="58EFD786" w:rsidR="00182CDB" w:rsidRPr="00077E04" w:rsidRDefault="00A37A16" w:rsidP="00415950">
            <w:pPr>
              <w:jc w:val="center"/>
              <w:rPr>
                <w:rFonts w:cs="Times New Roman" w:hint="eastAsia"/>
              </w:rPr>
            </w:pP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31687E">
              <w:rPr>
                <w:rFonts w:cs="Times New Roman" w:hint="eastAsia"/>
              </w:rPr>
              <w:t>,</w:t>
            </w:r>
            <w:r w:rsidR="0031687E">
              <w:rPr>
                <w:rFonts w:cs="Times New Roman"/>
              </w:rPr>
              <w:t xml:space="preserve"> </w:t>
            </w:r>
            <m:oMath>
              <m:r>
                <w:rPr>
                  <w:rFonts w:ascii="Cambria Math" w:hAnsi="Cambria Math"/>
                  <w:color w:val="000000" w:themeColor="text1"/>
                </w:rPr>
                <m:t>1</m:t>
              </m:r>
              <m:r>
                <m:rPr>
                  <m:sty m:val="p"/>
                </m:rPr>
                <w:rPr>
                  <w:rFonts w:ascii="Cambria Math" w:hAnsi="Cambria Math"/>
                  <w:color w:val="000000" w:themeColor="text1"/>
                </w:rPr>
                <m:t>≤</m:t>
              </m:r>
              <m:r>
                <m:rPr>
                  <m:sty m:val="p"/>
                </m:rPr>
                <w:rPr>
                  <w:rFonts w:ascii="Cambria Math" w:hAnsi="Cambria Math"/>
                  <w:color w:val="000000" w:themeColor="text1"/>
                </w:rPr>
                <m:t>h</m:t>
              </m:r>
              <m:r>
                <m:rPr>
                  <m:sty m:val="p"/>
                </m:rPr>
                <w:rPr>
                  <w:rFonts w:ascii="Cambria Math" w:hAnsi="Cambria Math"/>
                  <w:color w:val="000000" w:themeColor="text1"/>
                </w:rPr>
                <m:t>≤</m:t>
              </m:r>
              <m:r>
                <m:rPr>
                  <m:sty m:val="p"/>
                </m:rPr>
                <w:rPr>
                  <w:rFonts w:ascii="Cambria Math" w:hAnsi="Cambria Math"/>
                  <w:color w:val="000000" w:themeColor="text1"/>
                </w:rPr>
                <m:t>k</m:t>
              </m:r>
            </m:oMath>
          </w:p>
        </w:tc>
        <w:tc>
          <w:tcPr>
            <w:tcW w:w="4247" w:type="dxa"/>
            <w:vAlign w:val="center"/>
          </w:tcPr>
          <w:p w14:paraId="6D33CEB1" w14:textId="58FEACD0" w:rsidR="00182CDB" w:rsidRPr="00124712" w:rsidRDefault="00F85B4A" w:rsidP="00415950">
            <w:pPr>
              <w:jc w:val="both"/>
              <w:rPr>
                <w:rFonts w:hint="eastAsia"/>
                <w:color w:val="FF0000"/>
              </w:rPr>
            </w:pPr>
            <w:r w:rsidRPr="00A664A3">
              <w:rPr>
                <w:rFonts w:hint="eastAsia"/>
                <w:color w:val="0070C0"/>
              </w:rPr>
              <w:t>記錄</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所有鄰近點中，</w:t>
            </w:r>
            <m:oMath>
              <m:r>
                <m:rPr>
                  <m:sty m:val="p"/>
                </m:rPr>
                <w:rPr>
                  <w:rFonts w:ascii="Cambria Math" w:hAnsi="Cambria Math" w:hint="eastAsia"/>
                  <w:color w:val="0070C0"/>
                </w:rPr>
                <m:t xml:space="preserve"> </m:t>
              </m:r>
              <m:sSub>
                <m:sSubPr>
                  <m:ctrlPr>
                    <w:rPr>
                      <w:rFonts w:ascii="Cambria Math" w:hAnsi="Cambria Math"/>
                      <w:color w:val="0070C0"/>
                    </w:rPr>
                  </m:ctrlPr>
                </m:sSubPr>
                <m:e>
                  <m:r>
                    <w:rPr>
                      <w:rFonts w:ascii="Cambria Math" w:hAnsi="Cambria Math"/>
                      <w:color w:val="0070C0"/>
                    </w:rPr>
                    <m:t>d</m:t>
                  </m:r>
                </m:e>
                <m:sub>
                  <m:r>
                    <w:rPr>
                      <w:rFonts w:ascii="Cambria Math" w:hAnsi="Cambria Math"/>
                      <w:color w:val="0070C0"/>
                    </w:rPr>
                    <m:t>ij</m:t>
                  </m:r>
                </m:sub>
              </m:sSub>
            </m:oMath>
            <w:r w:rsidRPr="00A664A3">
              <w:rPr>
                <w:rFonts w:hint="eastAsia"/>
                <w:color w:val="0070C0"/>
              </w:rPr>
              <w:t xml:space="preserve"> </w:t>
            </w:r>
            <w:r w:rsidRPr="00A664A3">
              <w:rPr>
                <w:rFonts w:hint="eastAsia"/>
                <w:color w:val="0070C0"/>
              </w:rPr>
              <w:t>不為</w:t>
            </w:r>
            <w:r w:rsidRPr="00A664A3">
              <w:rPr>
                <w:rFonts w:hint="eastAsia"/>
                <w:color w:val="0070C0"/>
              </w:rPr>
              <w:t>0</w:t>
            </w:r>
            <w:r w:rsidRPr="00A664A3">
              <w:rPr>
                <w:rFonts w:hint="eastAsia"/>
                <w:color w:val="0070C0"/>
              </w:rPr>
              <w:t>的且與</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Pr="00A664A3">
              <w:rPr>
                <w:rFonts w:hint="eastAsia"/>
                <w:color w:val="0070C0"/>
              </w:rPr>
              <w:t xml:space="preserve"> </w:t>
            </w:r>
            <w:r w:rsidRPr="00A664A3">
              <w:rPr>
                <w:rFonts w:hint="eastAsia"/>
                <w:color w:val="0070C0"/>
              </w:rPr>
              <w:t>第</w:t>
            </w:r>
            <w:r w:rsidRPr="00A664A3">
              <w:rPr>
                <w:color w:val="0070C0"/>
              </w:rPr>
              <w:t>h</w:t>
            </w:r>
            <w:proofErr w:type="gramStart"/>
            <w:r w:rsidRPr="00A664A3">
              <w:rPr>
                <w:rFonts w:hint="eastAsia"/>
                <w:color w:val="0070C0"/>
              </w:rPr>
              <w:t>個</w:t>
            </w:r>
            <w:proofErr w:type="gramEnd"/>
            <w:r w:rsidRPr="00A664A3">
              <w:rPr>
                <w:rFonts w:hint="eastAsia"/>
                <w:color w:val="0070C0"/>
              </w:rPr>
              <w:t>最接近資料點</w:t>
            </w:r>
            <w:r w:rsidRPr="00A664A3">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r w:rsidRPr="00A664A3">
              <w:rPr>
                <w:rFonts w:hint="eastAsia"/>
                <w:color w:val="0070C0"/>
              </w:rPr>
              <w:t xml:space="preserve"> </w:t>
            </w:r>
            <w:r w:rsidRPr="00A664A3">
              <w:rPr>
                <w:rFonts w:hint="eastAsia"/>
                <w:color w:val="0070C0"/>
              </w:rPr>
              <w:t>的索引值</w:t>
            </w:r>
            <w:r w:rsidRPr="00A664A3">
              <w:rPr>
                <w:color w:val="0070C0"/>
              </w:rPr>
              <w:t>j</w:t>
            </w:r>
            <w:r w:rsidRPr="00A664A3">
              <w:rPr>
                <w:rFonts w:hint="eastAsia"/>
                <w:color w:val="0070C0"/>
              </w:rPr>
              <w:t>。</w:t>
            </w:r>
          </w:p>
        </w:tc>
      </w:tr>
      <w:tr w:rsidR="00182CDB" w:rsidRPr="00077E04" w14:paraId="5FACB5B9" w14:textId="77777777" w:rsidTr="00415950">
        <w:trPr>
          <w:jc w:val="center"/>
        </w:trPr>
        <w:tc>
          <w:tcPr>
            <w:tcW w:w="4247" w:type="dxa"/>
            <w:vAlign w:val="center"/>
          </w:tcPr>
          <w:p w14:paraId="013FFF5C" w14:textId="77777777" w:rsidR="00182CDB" w:rsidRPr="00077E04" w:rsidRDefault="00A37A16" w:rsidP="00415950">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vAlign w:val="center"/>
          </w:tcPr>
          <w:p w14:paraId="0F342CF0" w14:textId="381288F9" w:rsidR="00182CDB" w:rsidRPr="00124712" w:rsidRDefault="00452D63" w:rsidP="00415950">
            <w:pPr>
              <w:jc w:val="both"/>
              <w:rPr>
                <w:color w:val="FF0000"/>
              </w:rPr>
            </w:pPr>
            <w:r w:rsidRPr="00452D63">
              <w:rPr>
                <w:rFonts w:hint="eastAsia"/>
                <w:color w:val="0070C0"/>
              </w:rPr>
              <w:t>被填補的新值</w:t>
            </w:r>
          </w:p>
        </w:tc>
      </w:tr>
      <w:tr w:rsidR="00182CDB" w:rsidRPr="00077E04" w14:paraId="230433FB" w14:textId="77777777" w:rsidTr="00415950">
        <w:trPr>
          <w:jc w:val="center"/>
        </w:trPr>
        <w:tc>
          <w:tcPr>
            <w:tcW w:w="4247" w:type="dxa"/>
            <w:vAlign w:val="center"/>
          </w:tcPr>
          <w:p w14:paraId="7FC46AEF" w14:textId="77777777" w:rsidR="00182CDB" w:rsidRPr="00077E04" w:rsidRDefault="00182CDB" w:rsidP="00415950">
            <w:pPr>
              <w:jc w:val="center"/>
              <w:rPr>
                <w:rFonts w:cs="Times New Roman"/>
              </w:rPr>
            </w:pPr>
            <w:r w:rsidRPr="00077E04">
              <w:rPr>
                <w:rFonts w:cs="Times New Roman"/>
              </w:rPr>
              <w:t>mask</w:t>
            </w:r>
          </w:p>
        </w:tc>
        <w:tc>
          <w:tcPr>
            <w:tcW w:w="4247" w:type="dxa"/>
            <w:vAlign w:val="center"/>
          </w:tcPr>
          <w:p w14:paraId="1CF3F16B" w14:textId="77777777" w:rsidR="00BB305E" w:rsidRDefault="00F63D9F" w:rsidP="00415950">
            <w:pPr>
              <w:ind w:left="240" w:hangingChars="100" w:hanging="240"/>
              <w:jc w:val="both"/>
              <w:rPr>
                <w:color w:val="0070C0"/>
              </w:rPr>
            </w:pPr>
            <w:r w:rsidRPr="00F63D9F">
              <w:rPr>
                <w:rFonts w:hint="eastAsia"/>
                <w:color w:val="0070C0"/>
              </w:rPr>
              <w:t>長度為</w:t>
            </w:r>
            <w:r w:rsidRPr="00F63D9F">
              <w:rPr>
                <w:rFonts w:hint="eastAsia"/>
                <w:color w:val="0070C0"/>
              </w:rPr>
              <w:t>k</w:t>
            </w:r>
            <w:r w:rsidRPr="00F63D9F">
              <w:rPr>
                <w:rFonts w:hint="eastAsia"/>
                <w:color w:val="0070C0"/>
              </w:rPr>
              <w:t>的陣列，記錄</w:t>
            </w:r>
            <w:r w:rsidR="00FD0F79">
              <w:rPr>
                <w:rFonts w:hint="eastAsia"/>
                <w:color w:val="0070C0"/>
              </w:rPr>
              <w:t>在維度</w:t>
            </w:r>
            <w:r w:rsidR="00FD0F79">
              <w:rPr>
                <w:rFonts w:hint="eastAsia"/>
                <w:color w:val="0070C0"/>
              </w:rPr>
              <w:t>d</w:t>
            </w:r>
            <w:r w:rsidR="00FD0F79">
              <w:rPr>
                <w:rFonts w:hint="eastAsia"/>
                <w:color w:val="0070C0"/>
              </w:rPr>
              <w:t>上含有</w:t>
            </w:r>
          </w:p>
          <w:p w14:paraId="4EA49ADE" w14:textId="1C655068" w:rsidR="00BB305E" w:rsidRDefault="00FD0F79" w:rsidP="00415950">
            <w:pPr>
              <w:ind w:left="240" w:hangingChars="100" w:hanging="240"/>
              <w:jc w:val="both"/>
              <w:rPr>
                <w:color w:val="0070C0"/>
              </w:rPr>
            </w:pPr>
            <w:r>
              <w:rPr>
                <w:rFonts w:hint="eastAsia"/>
                <w:color w:val="0070C0"/>
              </w:rPr>
              <w:t>缺失值的資料點</w:t>
            </w:r>
            <w:r w:rsidR="00F63D9F" w:rsidRPr="00F63D9F">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F63D9F" w:rsidRPr="00F63D9F">
              <w:rPr>
                <w:rFonts w:hint="eastAsia"/>
                <w:color w:val="0070C0"/>
              </w:rPr>
              <w:t xml:space="preserve"> </w:t>
            </w:r>
            <w:r w:rsidR="00BB305E">
              <w:rPr>
                <w:rFonts w:hint="eastAsia"/>
                <w:color w:val="0070C0"/>
              </w:rPr>
              <w:t>，</w:t>
            </w:r>
            <w:r w:rsidR="00A3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A37A16">
              <w:rPr>
                <w:rFonts w:hint="eastAsia"/>
                <w:color w:val="0070C0"/>
              </w:rPr>
              <w:t xml:space="preserve"> </w:t>
            </w:r>
            <w:r w:rsidR="00F63D9F" w:rsidRPr="00F63D9F">
              <w:rPr>
                <w:rFonts w:hint="eastAsia"/>
                <w:color w:val="0070C0"/>
              </w:rPr>
              <w:t>最鄰近</w:t>
            </w:r>
            <w:r w:rsidR="00A37A16">
              <w:rPr>
                <w:rFonts w:hint="eastAsia"/>
                <w:color w:val="0070C0"/>
              </w:rPr>
              <w:t>的</w:t>
            </w:r>
            <w:r w:rsidR="00F63D9F" w:rsidRPr="00F63D9F">
              <w:rPr>
                <w:rFonts w:hint="eastAsia"/>
                <w:color w:val="0070C0"/>
              </w:rPr>
              <w:t>k</w:t>
            </w:r>
            <w:proofErr w:type="gramStart"/>
            <w:r w:rsidR="00F63D9F" w:rsidRPr="00F63D9F">
              <w:rPr>
                <w:rFonts w:hint="eastAsia"/>
                <w:color w:val="0070C0"/>
              </w:rPr>
              <w:t>個</w:t>
            </w:r>
            <w:proofErr w:type="gramEnd"/>
          </w:p>
          <w:p w14:paraId="199C87F8" w14:textId="77777777" w:rsidR="00771745" w:rsidRDefault="00771745" w:rsidP="00415950">
            <w:pPr>
              <w:ind w:left="240" w:hangingChars="100" w:hanging="240"/>
              <w:jc w:val="both"/>
              <w:rPr>
                <w:color w:val="0070C0"/>
              </w:rPr>
            </w:pPr>
            <w:r>
              <w:rPr>
                <w:rFonts w:hint="eastAsia"/>
                <w:color w:val="0070C0"/>
              </w:rPr>
              <w:t>鄰近</w:t>
            </w:r>
            <w:r w:rsidR="00A37A16">
              <w:rPr>
                <w:rFonts w:hint="eastAsia"/>
                <w:color w:val="0070C0"/>
              </w:rPr>
              <w:t>點</w:t>
            </w:r>
            <w:r>
              <w:rPr>
                <w:rFonts w:hint="eastAsia"/>
                <w:color w:val="0070C0"/>
              </w:rPr>
              <w:t>，這些鄰近點在</w:t>
            </w:r>
            <w:r w:rsidR="00F63D9F" w:rsidRPr="00F63D9F">
              <w:rPr>
                <w:rFonts w:hint="eastAsia"/>
                <w:color w:val="0070C0"/>
              </w:rPr>
              <w:t>維度</w:t>
            </w:r>
            <w:r w:rsidR="00F63D9F" w:rsidRPr="00F63D9F">
              <w:rPr>
                <w:rFonts w:hint="eastAsia"/>
                <w:color w:val="0070C0"/>
              </w:rPr>
              <w:t xml:space="preserve"> </w:t>
            </w:r>
            <m:oMath>
              <m:r>
                <m:rPr>
                  <m:sty m:val="p"/>
                </m:rPr>
                <w:rPr>
                  <w:rFonts w:ascii="Cambria Math" w:hAnsi="Cambria Math"/>
                  <w:color w:val="0070C0"/>
                </w:rPr>
                <m:t>d</m:t>
              </m:r>
            </m:oMath>
            <w:r w:rsidR="00F63D9F" w:rsidRPr="00F63D9F">
              <w:rPr>
                <w:rFonts w:hint="eastAsia"/>
                <w:color w:val="0070C0"/>
              </w:rPr>
              <w:t xml:space="preserve"> </w:t>
            </w:r>
            <w:r>
              <w:rPr>
                <w:rFonts w:hint="eastAsia"/>
                <w:color w:val="0070C0"/>
              </w:rPr>
              <w:t>上</w:t>
            </w:r>
            <w:r w:rsidR="00F63D9F" w:rsidRPr="00F63D9F">
              <w:rPr>
                <w:rFonts w:hint="eastAsia"/>
                <w:color w:val="0070C0"/>
              </w:rPr>
              <w:t>是否</w:t>
            </w:r>
          </w:p>
          <w:p w14:paraId="482BD460" w14:textId="77777777" w:rsidR="00771745" w:rsidRDefault="00771745" w:rsidP="00415950">
            <w:pPr>
              <w:ind w:left="240" w:hangingChars="100" w:hanging="240"/>
              <w:jc w:val="both"/>
              <w:rPr>
                <w:color w:val="0070C0"/>
              </w:rPr>
            </w:pPr>
            <w:r>
              <w:rPr>
                <w:rFonts w:hint="eastAsia"/>
                <w:color w:val="0070C0"/>
              </w:rPr>
              <w:t>也具</w:t>
            </w:r>
            <w:r w:rsidR="00F63D9F" w:rsidRPr="00F63D9F">
              <w:rPr>
                <w:rFonts w:hint="eastAsia"/>
                <w:color w:val="0070C0"/>
              </w:rPr>
              <w:t>有缺失值</w:t>
            </w:r>
            <w:r>
              <w:rPr>
                <w:rFonts w:hint="eastAsia"/>
                <w:color w:val="0070C0"/>
              </w:rPr>
              <w:t>。</w:t>
            </w:r>
          </w:p>
          <w:p w14:paraId="2D474A90" w14:textId="547F3626" w:rsidR="00813230" w:rsidRPr="00124712" w:rsidRDefault="00771745" w:rsidP="00771745">
            <w:pPr>
              <w:ind w:left="240" w:hangingChars="100" w:hanging="240"/>
              <w:jc w:val="both"/>
              <w:rPr>
                <w:color w:val="FF0000"/>
              </w:rPr>
            </w:pPr>
            <w:r>
              <w:rPr>
                <w:rFonts w:hint="eastAsia"/>
                <w:color w:val="0070C0"/>
              </w:rPr>
              <w:t>若是</w:t>
            </w:r>
            <w:r w:rsidR="00F63D9F" w:rsidRPr="00F63D9F">
              <w:rPr>
                <w:rFonts w:hint="eastAsia"/>
                <w:color w:val="0070C0"/>
              </w:rPr>
              <w:t>則標</w:t>
            </w:r>
            <w:proofErr w:type="gramStart"/>
            <w:r w:rsidR="00F63D9F" w:rsidRPr="00F63D9F">
              <w:rPr>
                <w:rFonts w:hint="eastAsia"/>
                <w:color w:val="0070C0"/>
              </w:rPr>
              <w:t>註</w:t>
            </w:r>
            <w:proofErr w:type="gramEnd"/>
            <w:r w:rsidR="00F63D9F" w:rsidRPr="00F63D9F">
              <w:rPr>
                <w:rFonts w:hint="eastAsia"/>
                <w:color w:val="0070C0"/>
              </w:rPr>
              <w:t>為</w:t>
            </w:r>
            <w:r w:rsidR="00F63D9F" w:rsidRPr="00F63D9F">
              <w:rPr>
                <w:rFonts w:hint="eastAsia"/>
                <w:color w:val="0070C0"/>
              </w:rPr>
              <w:t>T</w:t>
            </w:r>
            <w:r w:rsidR="00F63D9F" w:rsidRPr="00F63D9F">
              <w:rPr>
                <w:color w:val="0070C0"/>
              </w:rPr>
              <w:t>rue</w:t>
            </w:r>
            <w:r w:rsidR="00F63D9F" w:rsidRPr="00F63D9F">
              <w:rPr>
                <w:rFonts w:hint="eastAsia"/>
                <w:color w:val="0070C0"/>
              </w:rPr>
              <w:t>，否則標</w:t>
            </w:r>
            <w:proofErr w:type="gramStart"/>
            <w:r w:rsidR="00F63D9F" w:rsidRPr="00F63D9F">
              <w:rPr>
                <w:rFonts w:hint="eastAsia"/>
                <w:color w:val="0070C0"/>
              </w:rPr>
              <w:t>註</w:t>
            </w:r>
            <w:proofErr w:type="gramEnd"/>
            <w:r w:rsidR="00F63D9F" w:rsidRPr="00F63D9F">
              <w:rPr>
                <w:rFonts w:hint="eastAsia"/>
                <w:color w:val="0070C0"/>
              </w:rPr>
              <w:t>為</w:t>
            </w:r>
            <w:r w:rsidR="00F63D9F" w:rsidRPr="00F63D9F">
              <w:rPr>
                <w:rFonts w:hint="eastAsia"/>
                <w:color w:val="0070C0"/>
              </w:rPr>
              <w:t>F</w:t>
            </w:r>
            <w:r w:rsidR="00F63D9F" w:rsidRPr="00F63D9F">
              <w:rPr>
                <w:color w:val="0070C0"/>
              </w:rPr>
              <w:t>alse</w:t>
            </w:r>
            <w:r w:rsidR="00F63D9F" w:rsidRPr="00F63D9F">
              <w:rPr>
                <w:rFonts w:hint="eastAsia"/>
                <w:color w:val="0070C0"/>
              </w:rPr>
              <w:t>。</w:t>
            </w:r>
          </w:p>
        </w:tc>
      </w:tr>
      <w:tr w:rsidR="00182CDB" w:rsidRPr="00077E04" w14:paraId="6FF07832" w14:textId="77777777" w:rsidTr="00415950">
        <w:trPr>
          <w:jc w:val="center"/>
        </w:trPr>
        <w:tc>
          <w:tcPr>
            <w:tcW w:w="4247" w:type="dxa"/>
            <w:vAlign w:val="center"/>
          </w:tcPr>
          <w:p w14:paraId="734AEA77" w14:textId="64175677" w:rsidR="00182CDB" w:rsidRPr="00077E04" w:rsidRDefault="00E33A7B" w:rsidP="00415950">
            <w:pPr>
              <w:jc w:val="center"/>
              <w:rPr>
                <w:rFonts w:cs="Times New Roman"/>
              </w:rPr>
            </w:pPr>
            <w:r w:rsidRPr="00AD4B7E">
              <w:t>i</w:t>
            </w:r>
            <w:r w:rsidR="00182CDB" w:rsidRPr="00AD4B7E">
              <w:t xml:space="preserve">mputed </w:t>
            </w:r>
            <w:r w:rsidR="00182CDB" w:rsidRPr="00077E04">
              <w:t xml:space="preserve">data set </w:t>
            </w:r>
            <m:oMath>
              <m:acc>
                <m:accPr>
                  <m:ctrlPr>
                    <w:rPr>
                      <w:rFonts w:ascii="Cambria Math" w:hAnsi="Cambria Math"/>
                    </w:rPr>
                  </m:ctrlPr>
                </m:accPr>
                <m:e>
                  <m:r>
                    <w:rPr>
                      <w:rFonts w:ascii="Cambria Math" w:hAnsi="Cambria Math"/>
                    </w:rPr>
                    <m:t>C</m:t>
                  </m:r>
                </m:e>
              </m:acc>
            </m:oMath>
          </w:p>
        </w:tc>
        <w:tc>
          <w:tcPr>
            <w:tcW w:w="4247" w:type="dxa"/>
            <w:vAlign w:val="center"/>
          </w:tcPr>
          <w:p w14:paraId="1C11BF9C" w14:textId="03C18482" w:rsidR="00182CDB" w:rsidRPr="00124712" w:rsidRDefault="001B3423" w:rsidP="00415950">
            <w:pPr>
              <w:jc w:val="both"/>
              <w:rPr>
                <w:color w:val="FF0000"/>
              </w:rPr>
            </w:pPr>
            <w:r w:rsidRPr="001B3423">
              <w:rPr>
                <w:rFonts w:hint="eastAsia"/>
                <w:color w:val="0070C0"/>
              </w:rPr>
              <w:t>填補</w:t>
            </w:r>
            <w:proofErr w:type="gramStart"/>
            <w:r w:rsidRPr="001B3423">
              <w:rPr>
                <w:rFonts w:hint="eastAsia"/>
                <w:color w:val="0070C0"/>
              </w:rPr>
              <w:t>缺失值後的</w:t>
            </w:r>
            <w:proofErr w:type="gramEnd"/>
            <w:r w:rsidR="006B79F1" w:rsidRPr="001B3423">
              <w:rPr>
                <w:rFonts w:hint="eastAsia"/>
                <w:color w:val="0070C0"/>
              </w:rPr>
              <w:t>填補資料集</w:t>
            </w:r>
          </w:p>
        </w:tc>
      </w:tr>
    </w:tbl>
    <w:p w14:paraId="2D34C450" w14:textId="50AF8C4A" w:rsidR="004931C8" w:rsidRDefault="004931C8" w:rsidP="00DA479D"/>
    <w:p w14:paraId="3628C459" w14:textId="73E972DF" w:rsidR="002C436A" w:rsidRDefault="00D92D77" w:rsidP="00A11089">
      <w:pPr>
        <w:ind w:firstLine="480"/>
        <w:rPr>
          <w:rFonts w:cs="Times New Roman"/>
        </w:rPr>
      </w:pPr>
      <w:bookmarkStart w:id="29" w:name="_Hlk49270334"/>
      <w:r w:rsidRPr="002C436A">
        <w:rPr>
          <w:rFonts w:cs="Times New Roman" w:hint="eastAsia"/>
        </w:rPr>
        <w:t>本論文所提出的</w:t>
      </w:r>
      <w:proofErr w:type="spellStart"/>
      <w:r w:rsidRPr="002C436A">
        <w:rPr>
          <w:rFonts w:cs="Times New Roman" w:hint="eastAsia"/>
        </w:rPr>
        <w:t>s</w:t>
      </w:r>
      <w:r w:rsidRPr="002C436A">
        <w:rPr>
          <w:rFonts w:cs="Times New Roman"/>
        </w:rPr>
        <w:t>k</w:t>
      </w:r>
      <w:proofErr w:type="spellEnd"/>
      <w:r w:rsidRPr="002C436A">
        <w:rPr>
          <w:rFonts w:cs="Times New Roman"/>
        </w:rPr>
        <w:t>-NN imputation</w:t>
      </w:r>
      <w:r w:rsidRPr="002C436A">
        <w:rPr>
          <w:rFonts w:cs="Times New Roman" w:hint="eastAsia"/>
        </w:rPr>
        <w:t>演算法</w:t>
      </w:r>
      <w:r w:rsidR="002C436A">
        <w:rPr>
          <w:rFonts w:cs="Times New Roman" w:hint="eastAsia"/>
        </w:rPr>
        <w:t>顯示於</w:t>
      </w:r>
      <w:r w:rsidR="002C436A" w:rsidRPr="002C436A">
        <w:rPr>
          <w:rFonts w:cs="Times New Roman"/>
        </w:rPr>
        <w:t>圖</w:t>
      </w:r>
      <w:r w:rsidR="002C436A" w:rsidRPr="002C436A">
        <w:rPr>
          <w:rFonts w:cs="Times New Roman"/>
        </w:rPr>
        <w:t>3.2</w:t>
      </w:r>
      <w:r w:rsidRPr="002C436A">
        <w:rPr>
          <w:rFonts w:cs="Times New Roman" w:hint="eastAsia"/>
        </w:rPr>
        <w:t>，</w:t>
      </w:r>
      <w:r w:rsidR="002C436A">
        <w:rPr>
          <w:rFonts w:cs="Times New Roman" w:hint="eastAsia"/>
        </w:rPr>
        <w:t>其</w:t>
      </w:r>
      <w:r w:rsidR="00BD5570" w:rsidRPr="002C436A">
        <w:rPr>
          <w:rFonts w:cs="Times New Roman" w:hint="eastAsia"/>
        </w:rPr>
        <w:t>輸入參數為</w:t>
      </w:r>
      <w:r w:rsidR="008355AF" w:rsidRPr="002C436A">
        <w:rPr>
          <w:rFonts w:cs="Times New Roman" w:hint="eastAsia"/>
        </w:rPr>
        <w:t>一不完整資料集</w:t>
      </w:r>
      <m:oMath>
        <m:r>
          <m:rPr>
            <m:sty m:val="p"/>
          </m:rPr>
          <w:rPr>
            <w:rFonts w:ascii="Cambria Math" w:hAnsi="Cambria Math"/>
          </w:rPr>
          <m:t>C</m:t>
        </m:r>
      </m:oMath>
      <w:r w:rsidR="008355AF" w:rsidRPr="002C436A">
        <w:rPr>
          <w:rFonts w:cs="Times New Roman" w:hint="eastAsia"/>
        </w:rPr>
        <w:t>、</w:t>
      </w:r>
      <w:r w:rsidR="009258DA" w:rsidRPr="002C436A">
        <w:rPr>
          <w:rFonts w:cs="Times New Roman" w:hint="eastAsia"/>
        </w:rPr>
        <w:t>常數</w:t>
      </w:r>
      <w:r w:rsidR="009258DA" w:rsidRPr="002C436A">
        <w:rPr>
          <w:rFonts w:cs="Times New Roman" w:hint="eastAsia"/>
        </w:rPr>
        <w:t>k</w:t>
      </w:r>
      <w:r w:rsidR="008355AF" w:rsidRPr="002C436A">
        <w:rPr>
          <w:rFonts w:cs="Times New Roman" w:hint="eastAsia"/>
        </w:rPr>
        <w:t>、</w:t>
      </w:r>
      <w:r w:rsidR="009258DA" w:rsidRPr="002C436A">
        <w:rPr>
          <w:rFonts w:cs="Times New Roman" w:hint="eastAsia"/>
        </w:rPr>
        <w:t>以及</w:t>
      </w:r>
      <w:proofErr w:type="gramStart"/>
      <w:r w:rsidR="009258DA" w:rsidRPr="002C436A">
        <w:rPr>
          <w:rFonts w:cs="Times New Roman" w:hint="eastAsia"/>
        </w:rPr>
        <w:t>決定權重值的</w:t>
      </w:r>
      <w:proofErr w:type="gramEnd"/>
      <w:r w:rsidR="002C436A">
        <w:rPr>
          <w:rFonts w:cs="Times New Roman" w:hint="eastAsia"/>
        </w:rPr>
        <w:t>函數</w:t>
      </w:r>
      <m:oMath>
        <m:r>
          <w:rPr>
            <w:rFonts w:ascii="Cambria Math" w:hAnsi="Cambria Math" w:cs="Times New Roman"/>
          </w:rPr>
          <m:t>t</m:t>
        </m:r>
      </m:oMath>
      <w:r w:rsidR="002C436A">
        <w:rPr>
          <w:rFonts w:cs="Times New Roman" w:hint="eastAsia"/>
        </w:rPr>
        <w:t>。</w:t>
      </w:r>
    </w:p>
    <w:p w14:paraId="5B4F7465" w14:textId="34F6E834" w:rsidR="008E3876" w:rsidRPr="002C436A" w:rsidRDefault="00151C8B" w:rsidP="00A11089">
      <w:pPr>
        <w:ind w:firstLine="480"/>
        <w:rPr>
          <w:rFonts w:cs="Times New Roman"/>
        </w:rPr>
      </w:pPr>
      <w:r w:rsidRPr="002C436A">
        <w:rPr>
          <w:rFonts w:cs="Times New Roman" w:hint="eastAsia"/>
        </w:rPr>
        <w:t>執行過程</w:t>
      </w:r>
      <w:r w:rsidR="00C250FC" w:rsidRPr="002C436A">
        <w:rPr>
          <w:rFonts w:cs="Times New Roman" w:hint="eastAsia"/>
        </w:rPr>
        <w:t>依序為</w:t>
      </w:r>
      <w:r w:rsidRPr="002C436A">
        <w:rPr>
          <w:rFonts w:cs="Times New Roman" w:hint="eastAsia"/>
        </w:rPr>
        <w:t>：</w:t>
      </w:r>
      <w:r w:rsidRPr="002C436A">
        <w:rPr>
          <w:rFonts w:cs="Times New Roman" w:hint="eastAsia"/>
        </w:rPr>
        <w:t>s</w:t>
      </w:r>
      <w:r w:rsidRPr="002C436A">
        <w:rPr>
          <w:rFonts w:cs="Times New Roman"/>
        </w:rPr>
        <w:t>tep1</w:t>
      </w:r>
      <w:r w:rsidR="002C436A">
        <w:rPr>
          <w:rFonts w:cs="Times New Roman" w:hint="eastAsia"/>
        </w:rPr>
        <w:t>與</w:t>
      </w:r>
      <w:r w:rsidRPr="002C436A">
        <w:rPr>
          <w:rFonts w:cs="Times New Roman" w:hint="eastAsia"/>
        </w:rPr>
        <w:t>s</w:t>
      </w:r>
      <w:r w:rsidRPr="002C436A">
        <w:rPr>
          <w:rFonts w:cs="Times New Roman"/>
        </w:rPr>
        <w:t>tep</w:t>
      </w:r>
      <w:r w:rsidR="00FB0356" w:rsidRPr="002C436A">
        <w:rPr>
          <w:rFonts w:cs="Times New Roman" w:hint="eastAsia"/>
        </w:rPr>
        <w:t>2</w:t>
      </w:r>
      <w:r w:rsidR="00FE3603" w:rsidRPr="002C436A">
        <w:rPr>
          <w:rFonts w:cs="Times New Roman" w:hint="eastAsia"/>
        </w:rPr>
        <w:t>載入不完整資料集</w:t>
      </w:r>
      <m:oMath>
        <m:r>
          <m:rPr>
            <m:sty m:val="p"/>
          </m:rPr>
          <w:rPr>
            <w:rFonts w:ascii="Cambria Math" w:hAnsi="Cambria Math"/>
            <w:color w:val="000000" w:themeColor="text1"/>
          </w:rPr>
          <m:t>C</m:t>
        </m:r>
      </m:oMath>
      <w:r w:rsidR="00BB75AB" w:rsidRPr="002C436A">
        <w:rPr>
          <w:rFonts w:cs="Times New Roman" w:hint="eastAsia"/>
        </w:rPr>
        <w:t>並</w:t>
      </w:r>
      <w:r w:rsidR="00FE3603" w:rsidRPr="002C436A">
        <w:rPr>
          <w:rFonts w:cs="Times New Roman" w:hint="eastAsia"/>
        </w:rPr>
        <w:t>初始化</w:t>
      </w:r>
      <w:r w:rsidR="002C436A">
        <w:rPr>
          <w:rFonts w:cs="Times New Roman" w:hint="eastAsia"/>
        </w:rPr>
        <w:t>填補資料集</w:t>
      </w:r>
      <m:oMath>
        <m:acc>
          <m:accPr>
            <m:ctrlPr>
              <w:rPr>
                <w:rFonts w:ascii="Cambria Math" w:hAnsi="Cambria Math"/>
              </w:rPr>
            </m:ctrlPr>
          </m:accPr>
          <m:e>
            <m:r>
              <w:rPr>
                <w:rFonts w:ascii="Cambria Math" w:hAnsi="Cambria Math"/>
              </w:rPr>
              <m:t>C</m:t>
            </m:r>
          </m:e>
        </m:acc>
      </m:oMath>
      <w:r w:rsidR="00FB0356" w:rsidRPr="002C436A">
        <w:rPr>
          <w:rFonts w:cs="Times New Roman" w:hint="eastAsia"/>
        </w:rPr>
        <w:t>。</w:t>
      </w:r>
      <w:r w:rsidR="00FB0356" w:rsidRPr="002C436A">
        <w:rPr>
          <w:rFonts w:cs="Times New Roman" w:hint="eastAsia"/>
        </w:rPr>
        <w:t>s</w:t>
      </w:r>
      <w:r w:rsidR="00FB0356" w:rsidRPr="002C436A">
        <w:rPr>
          <w:rFonts w:cs="Times New Roman"/>
        </w:rPr>
        <w:t>tep</w:t>
      </w:r>
      <w:r w:rsidR="00FB0356" w:rsidRPr="002C436A">
        <w:rPr>
          <w:rFonts w:cs="Times New Roman" w:hint="eastAsia"/>
        </w:rPr>
        <w:t>3</w:t>
      </w:r>
      <w:r w:rsidR="00AD2103" w:rsidRPr="002C436A">
        <w:rPr>
          <w:rFonts w:cs="Times New Roman" w:hint="eastAsia"/>
        </w:rPr>
        <w:t>先初始化距離矩陣，</w:t>
      </w:r>
      <w:r w:rsidR="00AD2103" w:rsidRPr="002C436A">
        <w:rPr>
          <w:rFonts w:cs="Times New Roman" w:hint="eastAsia"/>
        </w:rPr>
        <w:t>s</w:t>
      </w:r>
      <w:r w:rsidR="00AD2103" w:rsidRPr="002C436A">
        <w:rPr>
          <w:rFonts w:cs="Times New Roman"/>
        </w:rPr>
        <w:t>tep3-1</w:t>
      </w:r>
      <w:r w:rsidR="000F6535">
        <w:rPr>
          <w:rFonts w:cs="Times New Roman" w:hint="eastAsia"/>
        </w:rPr>
        <w:t>與</w:t>
      </w:r>
      <w:r w:rsidR="00AD2103" w:rsidRPr="002C436A">
        <w:rPr>
          <w:rFonts w:cs="Times New Roman" w:hint="eastAsia"/>
        </w:rPr>
        <w:t>s</w:t>
      </w:r>
      <w:r w:rsidR="00AD2103" w:rsidRPr="002C436A">
        <w:rPr>
          <w:rFonts w:cs="Times New Roman"/>
        </w:rPr>
        <w:t>tep</w:t>
      </w:r>
      <w:r w:rsidR="00AD2103" w:rsidRPr="002C436A">
        <w:rPr>
          <w:rFonts w:cs="Times New Roman" w:hint="eastAsia"/>
        </w:rPr>
        <w:t>3-2</w:t>
      </w:r>
      <w:r w:rsidR="00AD2103" w:rsidRPr="002C436A">
        <w:rPr>
          <w:rFonts w:cs="Times New Roman" w:hint="eastAsia"/>
        </w:rPr>
        <w:t>計算任兩資料點之間</w:t>
      </w:r>
      <w:r w:rsidR="00E1607C" w:rsidRPr="002C436A">
        <w:rPr>
          <w:rFonts w:cs="Times New Roman" w:hint="eastAsia"/>
        </w:rPr>
        <w:t>包含相對應維度有缺失值</w:t>
      </w:r>
      <w:r w:rsidR="00AD2103" w:rsidRPr="002C436A">
        <w:rPr>
          <w:rFonts w:cs="Times New Roman" w:hint="eastAsia"/>
        </w:rPr>
        <w:t>的</w:t>
      </w:r>
      <w:r w:rsidR="00E1607C" w:rsidRPr="002C436A">
        <w:rPr>
          <w:rFonts w:cs="Times New Roman" w:hint="eastAsia"/>
        </w:rPr>
        <w:t>歐氏距離</w:t>
      </w:r>
      <w:r w:rsidR="00AD2103" w:rsidRPr="002C436A">
        <w:rPr>
          <w:rFonts w:cs="Times New Roman" w:hint="eastAsia"/>
        </w:rPr>
        <w:t>。</w:t>
      </w:r>
      <w:r w:rsidR="00761E5E" w:rsidRPr="002C436A">
        <w:rPr>
          <w:rFonts w:cs="Times New Roman"/>
        </w:rPr>
        <w:t>step4</w:t>
      </w:r>
      <w:r w:rsidR="00214FAF" w:rsidRPr="002C436A">
        <w:rPr>
          <w:rFonts w:cs="Times New Roman" w:hint="eastAsia"/>
        </w:rPr>
        <w:t>初始化權重值矩陣後，根據</w:t>
      </w:r>
      <w:r w:rsidR="003D36EB" w:rsidRPr="002C436A">
        <w:rPr>
          <w:rFonts w:cs="Times New Roman" w:hint="eastAsia"/>
        </w:rPr>
        <w:t xml:space="preserve"> </w:t>
      </w:r>
      <m:oMath>
        <m:r>
          <w:rPr>
            <w:rFonts w:ascii="Cambria Math" w:hAnsi="Cambria Math" w:cs="Times New Roman"/>
          </w:rPr>
          <m:t>t</m:t>
        </m:r>
      </m:oMath>
      <w:r w:rsidR="003D36EB" w:rsidRPr="002C436A">
        <w:rPr>
          <w:rFonts w:cs="Times New Roman" w:hint="eastAsia"/>
        </w:rPr>
        <w:t xml:space="preserve"> </w:t>
      </w:r>
      <w:r w:rsidR="0045007E" w:rsidRPr="002C436A">
        <w:rPr>
          <w:rFonts w:cs="Times New Roman" w:hint="eastAsia"/>
        </w:rPr>
        <w:t>來</w:t>
      </w:r>
      <w:r w:rsidR="003D36EB" w:rsidRPr="002C436A">
        <w:rPr>
          <w:rFonts w:cs="Times New Roman" w:hint="eastAsia"/>
        </w:rPr>
        <w:t>決定</w:t>
      </w:r>
      <w:r w:rsidR="00DA479D" w:rsidRPr="002C436A">
        <w:rPr>
          <w:rFonts w:cs="Times New Roman" w:hint="eastAsia"/>
        </w:rPr>
        <w:t>計算任兩資料點之間</w:t>
      </w:r>
      <w:r w:rsidR="0045007E" w:rsidRPr="002C436A">
        <w:rPr>
          <w:rFonts w:cs="Times New Roman" w:hint="eastAsia"/>
        </w:rPr>
        <w:t>的</w:t>
      </w:r>
      <w:r w:rsidR="00DA479D" w:rsidRPr="002C436A">
        <w:rPr>
          <w:rFonts w:cs="Times New Roman" w:hint="eastAsia"/>
        </w:rPr>
        <w:t>權重值</w:t>
      </w:r>
      <w:r w:rsidR="00862631" w:rsidRPr="002C436A">
        <w:rPr>
          <w:rFonts w:cs="Times New Roman" w:hint="eastAsia"/>
        </w:rPr>
        <w:t>，若</w:t>
      </w:r>
      <w:r w:rsidR="00862631" w:rsidRPr="002C436A">
        <w:rPr>
          <w:rFonts w:cs="Times New Roman" w:hint="eastAsia"/>
        </w:rPr>
        <w:t xml:space="preserve"> </w:t>
      </w:r>
      <m:oMath>
        <m:r>
          <w:rPr>
            <w:rFonts w:ascii="Cambria Math" w:hAnsi="Cambria Math" w:cs="Times New Roman"/>
          </w:rPr>
          <m:t>t</m:t>
        </m:r>
      </m:oMath>
      <w:r w:rsidR="00862631" w:rsidRPr="002C436A">
        <w:rPr>
          <w:rFonts w:cs="Times New Roman" w:hint="eastAsia"/>
        </w:rPr>
        <w:t xml:space="preserve"> </w:t>
      </w:r>
      <w:r w:rsidR="006D2BEB" w:rsidRPr="002C436A">
        <w:rPr>
          <w:rFonts w:cs="Times New Roman" w:hint="eastAsia"/>
        </w:rPr>
        <w:t>為</w:t>
      </w:r>
      <w:r w:rsidR="00862631" w:rsidRPr="002C436A">
        <w:rPr>
          <w:rFonts w:cs="Times New Roman" w:hint="eastAsia"/>
        </w:rPr>
        <w:t>u</w:t>
      </w:r>
      <w:r w:rsidR="00862631" w:rsidRPr="002C436A">
        <w:rPr>
          <w:rFonts w:cs="Times New Roman"/>
        </w:rPr>
        <w:t>niform</w:t>
      </w:r>
      <w:r w:rsidR="000F6535">
        <w:rPr>
          <w:rFonts w:cs="Times New Roman" w:hint="eastAsia"/>
        </w:rPr>
        <w:t>則</w:t>
      </w:r>
      <w:r w:rsidR="006D2BEB" w:rsidRPr="002C436A">
        <w:rPr>
          <w:rFonts w:cs="Times New Roman" w:hint="eastAsia"/>
        </w:rPr>
        <w:t>如同</w:t>
      </w:r>
      <w:r w:rsidR="006D2BEB" w:rsidRPr="002C436A">
        <w:rPr>
          <w:rFonts w:cs="Times New Roman" w:hint="eastAsia"/>
        </w:rPr>
        <w:t>k</w:t>
      </w:r>
      <w:r w:rsidR="006D2BEB" w:rsidRPr="002C436A">
        <w:rPr>
          <w:rFonts w:cs="Times New Roman" w:hint="eastAsia"/>
        </w:rPr>
        <w:t>鄰近點填補法給予相同權重</w:t>
      </w:r>
      <w:r w:rsidR="001E25C7" w:rsidRPr="002C436A">
        <w:rPr>
          <w:rFonts w:cs="Times New Roman" w:hint="eastAsia"/>
        </w:rPr>
        <w:t>，若</w:t>
      </w:r>
      <w:r w:rsidR="001E25C7" w:rsidRPr="002C436A">
        <w:rPr>
          <w:rFonts w:cs="Times New Roman" w:hint="eastAsia"/>
        </w:rPr>
        <w:t xml:space="preserve"> </w:t>
      </w:r>
      <m:oMath>
        <m:r>
          <w:rPr>
            <w:rFonts w:ascii="Cambria Math" w:hAnsi="Cambria Math" w:cs="Times New Roman"/>
          </w:rPr>
          <m:t>t</m:t>
        </m:r>
      </m:oMath>
      <w:r w:rsidR="001E25C7" w:rsidRPr="002C436A">
        <w:rPr>
          <w:rFonts w:cs="Times New Roman" w:hint="eastAsia"/>
        </w:rPr>
        <w:t xml:space="preserve"> </w:t>
      </w:r>
      <w:r w:rsidR="001E25C7" w:rsidRPr="002C436A">
        <w:rPr>
          <w:rFonts w:cs="Times New Roman" w:hint="eastAsia"/>
        </w:rPr>
        <w:t>為</w:t>
      </w:r>
      <w:r w:rsidR="0003647C" w:rsidRPr="002C436A">
        <w:rPr>
          <w:rFonts w:cs="Times New Roman" w:hint="eastAsia"/>
        </w:rPr>
        <w:t>d</w:t>
      </w:r>
      <w:r w:rsidR="0003647C" w:rsidRPr="002C436A">
        <w:rPr>
          <w:rFonts w:cs="Times New Roman"/>
        </w:rPr>
        <w:t>istance</w:t>
      </w:r>
      <w:r w:rsidR="0003647C" w:rsidRPr="002C436A">
        <w:rPr>
          <w:rFonts w:cs="Times New Roman" w:hint="eastAsia"/>
        </w:rPr>
        <w:t>則</w:t>
      </w:r>
      <w:r w:rsidR="001E25C7" w:rsidRPr="002C436A">
        <w:rPr>
          <w:rFonts w:cs="Times New Roman" w:hint="eastAsia"/>
        </w:rPr>
        <w:t>給予</w:t>
      </w:r>
      <w:r w:rsidR="0003647C" w:rsidRPr="002C436A">
        <w:rPr>
          <w:rFonts w:cs="Times New Roman" w:hint="eastAsia"/>
        </w:rPr>
        <w:t>差別</w:t>
      </w:r>
      <w:r w:rsidR="001E25C7" w:rsidRPr="002C436A">
        <w:rPr>
          <w:rFonts w:cs="Times New Roman" w:hint="eastAsia"/>
        </w:rPr>
        <w:t>權重</w:t>
      </w:r>
      <w:r w:rsidR="006B3FA4" w:rsidRPr="002C436A">
        <w:rPr>
          <w:rFonts w:cs="Times New Roman" w:hint="eastAsia"/>
        </w:rPr>
        <w:t>方式為兩點之間的距離倒數，其背後意義為兩點距離</w:t>
      </w:r>
      <w:r w:rsidR="000F6535">
        <w:rPr>
          <w:rFonts w:cs="Times New Roman" w:hint="eastAsia"/>
        </w:rPr>
        <w:t>愈</w:t>
      </w:r>
      <w:r w:rsidR="006B3FA4" w:rsidRPr="002C436A">
        <w:rPr>
          <w:rFonts w:cs="Times New Roman" w:hint="eastAsia"/>
        </w:rPr>
        <w:t>大對彼此的影響力</w:t>
      </w:r>
      <w:r w:rsidR="000F6535">
        <w:rPr>
          <w:rFonts w:cs="Times New Roman" w:hint="eastAsia"/>
        </w:rPr>
        <w:t>愈</w:t>
      </w:r>
      <w:r w:rsidR="006B3FA4" w:rsidRPr="002C436A">
        <w:rPr>
          <w:rFonts w:cs="Times New Roman" w:hint="eastAsia"/>
        </w:rPr>
        <w:t>小</w:t>
      </w:r>
      <w:r w:rsidR="00DA479D" w:rsidRPr="002C436A">
        <w:rPr>
          <w:rFonts w:cs="Times New Roman" w:hint="eastAsia"/>
        </w:rPr>
        <w:t>。</w:t>
      </w:r>
      <w:r w:rsidR="00A026D3" w:rsidRPr="002C436A">
        <w:rPr>
          <w:rFonts w:cs="Times New Roman"/>
        </w:rPr>
        <w:t>step5</w:t>
      </w:r>
      <w:r w:rsidR="00966C85" w:rsidRPr="002C436A">
        <w:rPr>
          <w:rFonts w:cs="Times New Roman" w:hint="eastAsia"/>
        </w:rPr>
        <w:t>列出</w:t>
      </w:r>
      <w:r w:rsidR="00DC6DFB" w:rsidRPr="002C436A">
        <w:rPr>
          <w:rFonts w:cs="Times New Roman" w:hint="eastAsia"/>
        </w:rPr>
        <w:t>每一筆資料點</w:t>
      </w:r>
      <w:r w:rsidR="003E12D3" w:rsidRPr="002C436A">
        <w:rPr>
          <w:rFonts w:cs="Times New Roman" w:hint="eastAsia"/>
        </w:rPr>
        <w:t>其</w:t>
      </w:r>
      <w:r w:rsidR="00806D83" w:rsidRPr="002C436A">
        <w:rPr>
          <w:rFonts w:cs="Times New Roman" w:hint="eastAsia"/>
        </w:rPr>
        <w:t>所有</w:t>
      </w:r>
      <w:r w:rsidR="00FB4CEE" w:rsidRPr="002C436A">
        <w:rPr>
          <w:rFonts w:cs="Times New Roman" w:hint="eastAsia"/>
        </w:rPr>
        <w:t>鄰近點</w:t>
      </w:r>
      <w:r w:rsidR="009F51B6" w:rsidRPr="002C436A">
        <w:rPr>
          <w:rFonts w:cs="Times New Roman" w:hint="eastAsia"/>
        </w:rPr>
        <w:t>並儲存於</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sidRPr="002C436A">
        <w:rPr>
          <w:rFonts w:cs="Times New Roman" w:hint="eastAsia"/>
        </w:rPr>
        <w:t xml:space="preserve"> </w:t>
      </w:r>
      <w:r w:rsidR="009F51B6" w:rsidRPr="002C436A">
        <w:rPr>
          <w:rFonts w:cs="Times New Roman" w:hint="eastAsia"/>
        </w:rPr>
        <w:t>中</w:t>
      </w:r>
      <w:r w:rsidR="000768E2" w:rsidRPr="002C436A">
        <w:rPr>
          <w:rFonts w:cs="Times New Roman" w:hint="eastAsia"/>
        </w:rPr>
        <w:t>，並且</w:t>
      </w:r>
      <w:r w:rsidR="00DC6DFB" w:rsidRPr="002C436A">
        <w:rPr>
          <w:rFonts w:cs="Times New Roman" w:hint="eastAsia"/>
        </w:rPr>
        <w:t>依照</w:t>
      </w:r>
      <w:r w:rsidR="009F51B6" w:rsidRPr="002C436A">
        <w:rPr>
          <w:rFonts w:cs="Times New Roman" w:hint="eastAsia"/>
        </w:rPr>
        <w:t>與</w:t>
      </w:r>
      <w:r w:rsidR="00DC6DFB" w:rsidRPr="002C436A">
        <w:rPr>
          <w:rFonts w:cs="Times New Roman" w:hint="eastAsia"/>
        </w:rPr>
        <w:t>該點</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sidRPr="002C436A">
        <w:rPr>
          <w:rFonts w:cs="Times New Roman" w:hint="eastAsia"/>
        </w:rPr>
        <w:t xml:space="preserve"> </w:t>
      </w:r>
      <w:r w:rsidR="00DC6DFB" w:rsidRPr="002C436A">
        <w:rPr>
          <w:rFonts w:cs="Times New Roman" w:hint="eastAsia"/>
        </w:rPr>
        <w:t>的歐式距離</w:t>
      </w:r>
      <w:r w:rsidR="007D6BAE" w:rsidRPr="002C436A">
        <w:rPr>
          <w:rFonts w:cs="Times New Roman" w:hint="eastAsia"/>
        </w:rPr>
        <w:t>值</w:t>
      </w:r>
      <w:r w:rsidR="00E771B6" w:rsidRPr="002C436A">
        <w:rPr>
          <w:rFonts w:cs="Times New Roman" w:hint="eastAsia"/>
        </w:rPr>
        <w:t>由小到大排序</w:t>
      </w:r>
      <w:r w:rsidR="007D6BAE" w:rsidRPr="002C436A">
        <w:rPr>
          <w:rFonts w:cs="Times New Roman" w:hint="eastAsia"/>
        </w:rPr>
        <w:t>。</w:t>
      </w:r>
      <w:r w:rsidR="00A026D3" w:rsidRPr="002C436A">
        <w:rPr>
          <w:rFonts w:cs="Times New Roman"/>
        </w:rPr>
        <w:t>step6</w:t>
      </w:r>
      <w:r w:rsidR="0086350F" w:rsidRPr="002C436A">
        <w:rPr>
          <w:rFonts w:cs="Times New Roman" w:hint="eastAsia"/>
        </w:rPr>
        <w:t>遍歷</w:t>
      </w:r>
      <w:r w:rsidR="00F20194" w:rsidRPr="002C436A">
        <w:rPr>
          <w:rFonts w:cs="Times New Roman" w:hint="eastAsia"/>
        </w:rPr>
        <w:t>輸入資料集中所有</w:t>
      </w:r>
      <w:r w:rsidR="00875D7B" w:rsidRPr="002C436A">
        <w:rPr>
          <w:rFonts w:cs="Times New Roman" w:hint="eastAsia"/>
        </w:rPr>
        <w:t>缺失值</w:t>
      </w:r>
      <w:r w:rsidR="00D022E8" w:rsidRPr="002C436A">
        <w:rPr>
          <w:rFonts w:cs="Times New Roman" w:hint="eastAsia"/>
        </w:rPr>
        <w:t>，並</w:t>
      </w:r>
      <w:r w:rsidR="00616E8A" w:rsidRPr="002C436A">
        <w:rPr>
          <w:rFonts w:cs="Times New Roman" w:hint="eastAsia"/>
        </w:rPr>
        <w:t>分</w:t>
      </w:r>
      <w:r w:rsidR="00875D7B" w:rsidRPr="002C436A">
        <w:rPr>
          <w:rFonts w:cs="Times New Roman" w:hint="eastAsia"/>
        </w:rPr>
        <w:t>別</w:t>
      </w:r>
      <w:r w:rsidR="00616E8A" w:rsidRPr="002C436A">
        <w:rPr>
          <w:rFonts w:cs="Times New Roman" w:hint="eastAsia"/>
        </w:rPr>
        <w:t>檢視</w:t>
      </w:r>
      <w:r w:rsidR="00875D7B" w:rsidRPr="002C436A">
        <w:rPr>
          <w:rFonts w:cs="Times New Roman" w:hint="eastAsia"/>
        </w:rPr>
        <w:t>其鄰近點</w:t>
      </w:r>
      <w:r w:rsidR="00616E8A" w:rsidRPr="002C436A">
        <w:rPr>
          <w:rFonts w:cs="Times New Roman" w:hint="eastAsia"/>
        </w:rPr>
        <w:t>以</w:t>
      </w:r>
      <w:r w:rsidR="00875D7B" w:rsidRPr="002C436A">
        <w:rPr>
          <w:rFonts w:cs="Times New Roman" w:hint="eastAsia"/>
        </w:rPr>
        <w:t>填補新值</w:t>
      </w:r>
      <w:r w:rsidR="002E6A8E" w:rsidRPr="002C436A">
        <w:rPr>
          <w:rFonts w:cs="Times New Roman" w:hint="eastAsia"/>
        </w:rPr>
        <w:t>，</w:t>
      </w:r>
      <w:r w:rsidR="000F6535">
        <w:rPr>
          <w:rFonts w:cs="Times New Roman" w:hint="eastAsia"/>
        </w:rPr>
        <w:t>填補新值是透過</w:t>
      </w:r>
      <w:r w:rsidR="001B6D7F" w:rsidRPr="002C436A">
        <w:rPr>
          <w:rFonts w:cs="Times New Roman" w:hint="eastAsia"/>
        </w:rPr>
        <w:t>執行副程式</w:t>
      </w:r>
      <w:proofErr w:type="spellStart"/>
      <w:r w:rsidR="001B6D7F" w:rsidRPr="002C436A">
        <w:rPr>
          <w:rFonts w:cs="Times New Roman" w:hint="eastAsia"/>
        </w:rPr>
        <w:t>I</w:t>
      </w:r>
      <w:r w:rsidR="001B6D7F" w:rsidRPr="002C436A">
        <w:rPr>
          <w:rFonts w:cs="Times New Roman"/>
        </w:rPr>
        <w:t>mpute_Process</w:t>
      </w:r>
      <w:proofErr w:type="spellEnd"/>
      <w:r w:rsidR="001B6D7F" w:rsidRPr="002C436A">
        <w:rPr>
          <w:rFonts w:cs="Times New Roman" w:hint="eastAsia"/>
        </w:rPr>
        <w:t>()</w:t>
      </w:r>
      <w:r w:rsidR="000F6535">
        <w:rPr>
          <w:rFonts w:cs="Times New Roman" w:hint="eastAsia"/>
        </w:rPr>
        <w:t>(</w:t>
      </w:r>
      <w:r w:rsidR="000F6535">
        <w:rPr>
          <w:rFonts w:cs="Times New Roman" w:hint="eastAsia"/>
        </w:rPr>
        <w:t>示於</w:t>
      </w:r>
      <w:r w:rsidR="00D20D3A" w:rsidRPr="002C436A">
        <w:rPr>
          <w:rFonts w:cs="Times New Roman" w:hint="eastAsia"/>
        </w:rPr>
        <w:t>圖</w:t>
      </w:r>
      <w:r w:rsidR="00D20D3A" w:rsidRPr="002C436A">
        <w:rPr>
          <w:rFonts w:cs="Times New Roman" w:hint="eastAsia"/>
        </w:rPr>
        <w:t>3.3</w:t>
      </w:r>
      <w:r w:rsidR="000F6535">
        <w:rPr>
          <w:rFonts w:cs="Times New Roman" w:hint="eastAsia"/>
        </w:rPr>
        <w:t>)</w:t>
      </w:r>
      <w:r w:rsidR="000F6535">
        <w:rPr>
          <w:rFonts w:cs="Times New Roman" w:hint="eastAsia"/>
        </w:rPr>
        <w:t>所完成</w:t>
      </w:r>
      <w:r w:rsidR="002E6A8E" w:rsidRPr="002C436A">
        <w:rPr>
          <w:rFonts w:cs="Times New Roman" w:hint="eastAsia"/>
        </w:rPr>
        <w:t>。</w:t>
      </w:r>
      <w:r w:rsidR="00A026D3" w:rsidRPr="002C436A">
        <w:rPr>
          <w:rFonts w:cs="Times New Roman"/>
        </w:rPr>
        <w:t>step7</w:t>
      </w:r>
      <w:r w:rsidR="00A026D3" w:rsidRPr="002C436A">
        <w:rPr>
          <w:rFonts w:cs="Times New Roman" w:hint="eastAsia"/>
        </w:rPr>
        <w:t>回傳填補後的新完整資料集</w:t>
      </w:r>
      <m:oMath>
        <m:acc>
          <m:accPr>
            <m:ctrlPr>
              <w:rPr>
                <w:rFonts w:ascii="Cambria Math" w:hAnsi="Cambria Math"/>
              </w:rPr>
            </m:ctrlPr>
          </m:accPr>
          <m:e>
            <m:r>
              <w:rPr>
                <w:rFonts w:ascii="Cambria Math" w:hAnsi="Cambria Math"/>
              </w:rPr>
              <m:t>C</m:t>
            </m:r>
          </m:e>
        </m:acc>
      </m:oMath>
      <w:r w:rsidR="00134C02" w:rsidRPr="002C436A">
        <w:rPr>
          <w:rFonts w:cs="Times New Roman" w:hint="eastAsia"/>
        </w:rPr>
        <w:t>，結束</w:t>
      </w:r>
      <w:proofErr w:type="spellStart"/>
      <w:r w:rsidR="00134C02" w:rsidRPr="002C436A">
        <w:rPr>
          <w:rFonts w:cs="Times New Roman" w:hint="eastAsia"/>
        </w:rPr>
        <w:t>s</w:t>
      </w:r>
      <w:r w:rsidR="00134C02" w:rsidRPr="002C436A">
        <w:rPr>
          <w:rFonts w:cs="Times New Roman"/>
        </w:rPr>
        <w:t>k</w:t>
      </w:r>
      <w:proofErr w:type="spellEnd"/>
      <w:r w:rsidR="00134C02" w:rsidRPr="002C436A">
        <w:rPr>
          <w:rFonts w:cs="Times New Roman"/>
        </w:rPr>
        <w:t>-NN imputation</w:t>
      </w:r>
      <w:r w:rsidR="00134C02" w:rsidRPr="002C436A">
        <w:rPr>
          <w:rFonts w:cs="Times New Roman" w:hint="eastAsia"/>
        </w:rPr>
        <w:t>演算法</w:t>
      </w:r>
      <w:r w:rsidR="008E3876" w:rsidRPr="002C436A">
        <w:rPr>
          <w:rFonts w:cs="Times New Roman" w:hint="eastAsia"/>
        </w:rPr>
        <w:t>。</w:t>
      </w:r>
      <w:bookmarkEnd w:id="29"/>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bookmarkStart w:id="30" w:name="_Hlk49270369"/>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21B77F21" w:rsidR="00195C46" w:rsidRPr="00077E04" w:rsidRDefault="00195C46" w:rsidP="00414206">
            <w:proofErr w:type="gramStart"/>
            <w:r w:rsidRPr="00077E04">
              <w:rPr>
                <w:rFonts w:hint="eastAsia"/>
              </w:rPr>
              <w:t>I</w:t>
            </w:r>
            <w:r w:rsidRPr="00077E04">
              <w:t>nput :</w:t>
            </w:r>
            <w:proofErr w:type="gramEnd"/>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w:t>
            </w:r>
            <w:r w:rsidR="00E412F3">
              <w:t>ing</w:t>
            </w:r>
            <w:r w:rsidR="001C2AC9" w:rsidRPr="00077E04">
              <w:t xml:space="preserve"> type</w:t>
            </w:r>
            <w:r w:rsidR="003E4376" w:rsidRPr="00077E04">
              <w:t xml:space="preserve"> </w:t>
            </w:r>
            <m:oMath>
              <m:r>
                <w:rPr>
                  <w:rFonts w:ascii="Cambria Math" w:hAnsi="Cambria Math" w:cs="Times New Roman"/>
                </w:rPr>
                <m:t>t</m:t>
              </m:r>
            </m:oMath>
          </w:p>
          <w:p w14:paraId="04857633" w14:textId="795479A8" w:rsidR="0076241F" w:rsidRPr="00AA110C" w:rsidRDefault="00195C46" w:rsidP="00414206">
            <w:proofErr w:type="gramStart"/>
            <w:r w:rsidRPr="00AA110C">
              <w:t>Output :</w:t>
            </w:r>
            <w:proofErr w:type="gramEnd"/>
            <w:r w:rsidRPr="00AA110C">
              <w:t xml:space="preserve"> </w:t>
            </w:r>
            <w:r w:rsidR="00E50AC3" w:rsidRPr="0018336B">
              <w:t xml:space="preserve">imputed </w:t>
            </w:r>
            <w:r w:rsidRPr="00AA110C">
              <w:t>data set</w:t>
            </w:r>
            <w:r w:rsidR="002A6BCB" w:rsidRPr="00AA110C">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57097AC3"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18336B">
              <w:t>imputed</w:t>
            </w:r>
            <w:r w:rsidR="00A4331D"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E412F3">
              <w:t>to</w:t>
            </w:r>
            <w:r w:rsidR="00787779" w:rsidRPr="00077E04">
              <w:t xml:space="preserve"> </w:t>
            </w:r>
            <m:oMath>
              <m:r>
                <m:rPr>
                  <m:sty m:val="p"/>
                </m:rPr>
                <w:rPr>
                  <w:rFonts w:ascii="Cambria Math" w:hAnsi="Cambria Math"/>
                </w:rPr>
                <m:t>C</m:t>
              </m:r>
            </m:oMath>
          </w:p>
          <w:p w14:paraId="077E14B5" w14:textId="082C9713" w:rsidR="00195C46" w:rsidRPr="00402CEA" w:rsidRDefault="007D7493" w:rsidP="00414206">
            <w:pPr>
              <w:rPr>
                <w:i/>
              </w:rPr>
            </w:pPr>
            <w:r w:rsidRPr="00077E04">
              <w:t xml:space="preserve">step </w:t>
            </w:r>
            <w:r w:rsidR="00C95E77" w:rsidRPr="00077E04">
              <w:t>3</w:t>
            </w:r>
            <w:r w:rsidR="00195C46" w:rsidRPr="00077E04">
              <w:t>.</w:t>
            </w:r>
            <w:r w:rsidR="00334BDF" w:rsidRPr="00077E04">
              <w:t xml:space="preserve"> </w:t>
            </w:r>
            <w:r w:rsidR="00FD0066" w:rsidRPr="00402CEA">
              <w:rPr>
                <w:i/>
              </w:rPr>
              <w:t>//</w:t>
            </w:r>
            <w:r w:rsidR="00BE29B9" w:rsidRPr="00402CEA">
              <w:rPr>
                <w:i/>
              </w:rPr>
              <w:t xml:space="preserve"> </w:t>
            </w:r>
            <w:r w:rsidR="00FD0066" w:rsidRPr="00402CEA">
              <w:rPr>
                <w:i/>
              </w:rPr>
              <w:t>compute</w:t>
            </w:r>
            <w:r w:rsidR="00334BDF" w:rsidRPr="00402CEA">
              <w:rPr>
                <w:i/>
              </w:rPr>
              <w:t xml:space="preserve"> distance </w:t>
            </w:r>
            <w:r w:rsidR="00334BDF" w:rsidRPr="00402CEA">
              <w:rPr>
                <w:rFonts w:hint="eastAsia"/>
                <w:i/>
              </w:rPr>
              <w:t>m</w:t>
            </w:r>
            <w:r w:rsidR="00334BDF" w:rsidRPr="00402CEA">
              <w:rPr>
                <w:i/>
              </w:rPr>
              <w:t>atrix</w:t>
            </w:r>
            <w:r w:rsidR="00CE7765" w:rsidRPr="00402CEA">
              <w:rPr>
                <w:i/>
              </w:rPr>
              <w:t xml:space="preserve"> </w:t>
            </w:r>
            <m:oMath>
              <m:r>
                <w:rPr>
                  <w:rFonts w:ascii="Cambria Math" w:hAnsi="Cambria Math"/>
                </w:rPr>
                <m:t xml:space="preserve">D </m:t>
              </m:r>
            </m:oMath>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41A63A55"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uclidean distance of data samples</w:t>
            </w:r>
            <w:r w:rsidR="00E412F3" w:rsidRPr="00BB63F4">
              <w:rPr>
                <w:color w:val="0070C0"/>
              </w:rPr>
              <w:t xml:space="preserv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E412F3" w:rsidRPr="00BB63F4">
              <w:rPr>
                <w:rFonts w:hint="eastAsia"/>
                <w:color w:val="0070C0"/>
              </w:rPr>
              <w:t xml:space="preserve"> </w:t>
            </w:r>
            <w:r w:rsidR="00E412F3" w:rsidRPr="00BB63F4">
              <w:rPr>
                <w:color w:val="0070C0"/>
              </w:rPr>
              <w:t xml:space="preserve">and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j</m:t>
                  </m:r>
                </m:sub>
              </m:sSub>
            </m:oMath>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76FC0836" w:rsidR="007D7493" w:rsidRPr="00077E04" w:rsidRDefault="007D7493" w:rsidP="00414206">
            <w:r w:rsidRPr="00077E04">
              <w:t xml:space="preserve">step </w:t>
            </w:r>
            <w:r w:rsidR="00C95E77" w:rsidRPr="00077E04">
              <w:t>4</w:t>
            </w:r>
            <w:r w:rsidR="00195C46" w:rsidRPr="00077E04">
              <w:t xml:space="preserve">. </w:t>
            </w:r>
            <w:r w:rsidR="00FD0066" w:rsidRPr="00402CEA">
              <w:rPr>
                <w:i/>
              </w:rPr>
              <w:t>//</w:t>
            </w:r>
            <w:r w:rsidR="00BE29B9" w:rsidRPr="00402CEA">
              <w:rPr>
                <w:i/>
              </w:rPr>
              <w:t xml:space="preserve"> </w:t>
            </w:r>
            <w:r w:rsidR="00FD0066" w:rsidRPr="00402CEA">
              <w:rPr>
                <w:i/>
              </w:rPr>
              <w:t>compute</w:t>
            </w:r>
            <w:r w:rsidR="00334BDF" w:rsidRPr="00402CEA">
              <w:rPr>
                <w:i/>
              </w:rPr>
              <w:t xml:space="preserve"> </w:t>
            </w:r>
            <w:r w:rsidR="00067043" w:rsidRPr="00402CEA">
              <w:rPr>
                <w:rFonts w:hint="eastAsia"/>
                <w:i/>
              </w:rPr>
              <w:t>w</w:t>
            </w:r>
            <w:r w:rsidR="00067043" w:rsidRPr="00402CEA">
              <w:rPr>
                <w:i/>
              </w:rPr>
              <w:t xml:space="preserve">eight </w:t>
            </w:r>
            <w:r w:rsidR="00067043" w:rsidRPr="00402CEA">
              <w:rPr>
                <w:rFonts w:hint="eastAsia"/>
                <w:i/>
              </w:rPr>
              <w:t>m</w:t>
            </w:r>
            <w:r w:rsidR="00067043" w:rsidRPr="00402CEA">
              <w:rPr>
                <w:i/>
              </w:rPr>
              <w:t>atrix</w:t>
            </w:r>
            <w:r w:rsidR="00EB30CC" w:rsidRPr="00402CEA">
              <w:rPr>
                <w:rFonts w:hint="eastAsia"/>
                <w:i/>
              </w:rPr>
              <w:t xml:space="preserve"> </w:t>
            </w:r>
            <m:oMath>
              <m:r>
                <w:rPr>
                  <w:rFonts w:ascii="Cambria Math" w:hAnsi="Cambria Math"/>
                </w:rPr>
                <m:t>W</m:t>
              </m:r>
            </m:oMath>
            <w:r w:rsidR="00EB30CC" w:rsidRPr="00402CEA">
              <w:rPr>
                <w:i/>
              </w:rPr>
              <w:t xml:space="preserve"> </w:t>
            </w:r>
          </w:p>
          <w:p w14:paraId="529B101D" w14:textId="4D4892D9" w:rsidR="0096587C" w:rsidRPr="00077E04" w:rsidRDefault="00C95E77" w:rsidP="00787779">
            <w:pPr>
              <w:ind w:firstLineChars="100" w:firstLine="240"/>
            </w:pPr>
            <w:r w:rsidRPr="00077E04">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lastRenderedPageBreak/>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27889A26" w:rsidR="00221A32" w:rsidRPr="00077E04" w:rsidRDefault="007D7493" w:rsidP="00706EA2">
            <w:pPr>
              <w:ind w:left="720" w:hangingChars="300" w:hanging="720"/>
              <w:rPr>
                <w:rFonts w:hint="eastAsia"/>
              </w:rPr>
            </w:pPr>
            <w:r w:rsidRPr="00077E04">
              <w:t xml:space="preserve">step </w:t>
            </w:r>
            <w:r w:rsidR="00C95E77" w:rsidRPr="00077E04">
              <w:t>5</w:t>
            </w:r>
            <w:r w:rsidR="00195C46" w:rsidRPr="00077E04">
              <w:t xml:space="preserve">. </w:t>
            </w:r>
            <w:r w:rsidR="00FD0066" w:rsidRPr="00402CEA">
              <w:rPr>
                <w:i/>
                <w:color w:val="0070C0"/>
              </w:rPr>
              <w:t>//</w:t>
            </w:r>
            <w:r w:rsidR="00BE29B9" w:rsidRPr="00402CEA">
              <w:rPr>
                <w:i/>
                <w:color w:val="0070C0"/>
              </w:rPr>
              <w:t xml:space="preserve"> </w:t>
            </w:r>
            <w:r w:rsidR="00221A32" w:rsidRPr="00402CEA">
              <w:rPr>
                <w:i/>
                <w:color w:val="0070C0"/>
              </w:rPr>
              <w:t xml:space="preserve">store all nearest neighbors </w:t>
            </w:r>
            <w:r w:rsidR="006C2ED3" w:rsidRPr="00402CEA">
              <w:rPr>
                <w:i/>
                <w:color w:val="0070C0"/>
              </w:rPr>
              <w:t>of</w:t>
            </w:r>
            <w:r w:rsidR="00221A32" w:rsidRPr="00402CEA">
              <w:rPr>
                <w:i/>
                <w:color w:val="0070C0"/>
              </w:rPr>
              <w:t xml:space="preserve">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i</m:t>
                  </m:r>
                </m:sub>
              </m:sSub>
            </m:oMath>
            <w:r w:rsidR="00221A32" w:rsidRPr="00402CEA">
              <w:rPr>
                <w:i/>
                <w:color w:val="0070C0"/>
              </w:rPr>
              <w:t xml:space="preserve"> </w:t>
            </w:r>
            <w:r w:rsidR="00BE29B9" w:rsidRPr="00402CEA">
              <w:rPr>
                <w:i/>
                <w:color w:val="0070C0"/>
              </w:rPr>
              <w:t xml:space="preserve">into a nearest neighbor list </w:t>
            </w:r>
          </w:p>
          <w:p w14:paraId="1A34519B" w14:textId="25B7097B" w:rsidR="00195C46" w:rsidRPr="00077E04" w:rsidRDefault="00C95E77" w:rsidP="00471D14">
            <w:pPr>
              <w:ind w:firstLineChars="100" w:firstLine="240"/>
            </w:pPr>
            <w:r w:rsidRPr="00077E04">
              <w:t>5</w:t>
            </w:r>
            <w:r w:rsidR="00D20E85" w:rsidRPr="00077E04">
              <w:t xml:space="preserve">-1. </w:t>
            </w:r>
            <w:r w:rsidR="006C2ED3">
              <w:t xml:space="preserve">create and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533949C3" w:rsidR="00A727AD" w:rsidRPr="00A77A23" w:rsidRDefault="00A727AD" w:rsidP="00A727AD">
            <w:pPr>
              <w:ind w:firstLineChars="100" w:firstLine="240"/>
              <w:rPr>
                <w:color w:val="C45911" w:themeColor="accent2" w:themeShade="BF"/>
              </w:rPr>
            </w:pPr>
            <w:r w:rsidRPr="00077E04">
              <w:t xml:space="preserve">5-4.     </w:t>
            </w:r>
            <w:r w:rsidRPr="00A77A23">
              <w:rPr>
                <w:color w:val="C45911" w:themeColor="accent2" w:themeShade="BF"/>
              </w:rPr>
              <w:t xml:space="preserve">sort </w:t>
            </w:r>
            <m:oMath>
              <m:sSub>
                <m:sSubPr>
                  <m:ctrlPr>
                    <w:rPr>
                      <w:rFonts w:ascii="Cambria Math" w:hAnsi="Cambria Math"/>
                      <w:color w:val="C45911" w:themeColor="accent2" w:themeShade="BF"/>
                    </w:rPr>
                  </m:ctrlPr>
                </m:sSubPr>
                <m:e>
                  <m:r>
                    <w:rPr>
                      <w:rFonts w:ascii="Cambria Math" w:hAnsi="Cambria Math"/>
                      <w:color w:val="C45911" w:themeColor="accent2" w:themeShade="BF"/>
                    </w:rPr>
                    <m:t>d</m:t>
                  </m:r>
                </m:e>
                <m:sub>
                  <m:r>
                    <w:rPr>
                      <w:rFonts w:ascii="Cambria Math" w:hAnsi="Cambria Math"/>
                      <w:color w:val="C45911" w:themeColor="accent2" w:themeShade="BF"/>
                    </w:rPr>
                    <m:t>ij</m:t>
                  </m:r>
                </m:sub>
              </m:sSub>
            </m:oMath>
            <w:r w:rsidRPr="00A77A23">
              <w:rPr>
                <w:rFonts w:hint="eastAsia"/>
                <w:color w:val="C45911" w:themeColor="accent2" w:themeShade="BF"/>
              </w:rPr>
              <w:t xml:space="preserve"> </w:t>
            </w:r>
            <w:r w:rsidRPr="00A77A23">
              <w:rPr>
                <w:color w:val="C45911" w:themeColor="accent2" w:themeShade="BF"/>
              </w:rPr>
              <w:t xml:space="preserve">in ascending order, </w:t>
            </w:r>
            <w:r w:rsidR="00AF2E1D" w:rsidRPr="00A77A23">
              <w:rPr>
                <w:color w:val="C45911" w:themeColor="accent2" w:themeShade="BF"/>
              </w:rPr>
              <w:t>record</w:t>
            </w:r>
            <w:r w:rsidR="00A94BC4" w:rsidRPr="00A77A23">
              <w:rPr>
                <w:color w:val="C45911" w:themeColor="accent2" w:themeShade="BF"/>
              </w:rPr>
              <w:t xml:space="preserve"> index j of</w:t>
            </w:r>
            <w:r w:rsidRPr="00A77A23">
              <w:rPr>
                <w:color w:val="C45911" w:themeColor="accent2" w:themeShade="BF"/>
              </w:rPr>
              <w:t xml:space="preserve"> </w:t>
            </w:r>
            <m:oMath>
              <m:sSub>
                <m:sSubPr>
                  <m:ctrlPr>
                    <w:rPr>
                      <w:rFonts w:ascii="Cambria Math" w:hAnsi="Cambria Math"/>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j</m:t>
                  </m:r>
                </m:sub>
              </m:sSub>
            </m:oMath>
            <w:r w:rsidR="003165AD" w:rsidRPr="00A77A23">
              <w:rPr>
                <w:rFonts w:hint="eastAsia"/>
                <w:color w:val="C45911" w:themeColor="accent2" w:themeShade="BF"/>
              </w:rPr>
              <w:t xml:space="preserve"> </w:t>
            </w:r>
          </w:p>
          <w:p w14:paraId="6B05304A" w14:textId="268C33C3" w:rsidR="00A727AD" w:rsidRPr="00077E04" w:rsidRDefault="00A727AD" w:rsidP="00A727AD">
            <w:pPr>
              <w:ind w:firstLineChars="100" w:firstLine="240"/>
            </w:pPr>
            <w:r w:rsidRPr="00077E04">
              <w:t xml:space="preserve">5-5.     </w:t>
            </w:r>
            <w:r w:rsidRPr="00077E04">
              <w:rPr>
                <w:b/>
              </w:rPr>
              <w:t>repeat</w:t>
            </w:r>
            <w:r w:rsidRPr="00077E04">
              <w:t xml:space="preserve"> </w:t>
            </w:r>
          </w:p>
          <w:p w14:paraId="7D0FA0D2" w14:textId="714B39B0" w:rsidR="00E2467F" w:rsidRPr="00E2467F" w:rsidRDefault="00A727AD" w:rsidP="00E2467F">
            <w:pPr>
              <w:ind w:firstLineChars="100" w:firstLine="240"/>
              <w:rPr>
                <w:rFonts w:hint="eastAsia"/>
                <w:b/>
              </w:rPr>
            </w:pPr>
            <w:r w:rsidRPr="00077E04">
              <w:t xml:space="preserve">5-6.         </w:t>
            </w:r>
            <w:r w:rsidRPr="0018336B">
              <w:rPr>
                <w:b/>
              </w:rPr>
              <w:t>if</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r w:rsidR="002D0E61" w:rsidRPr="00077E04">
              <w:rPr>
                <w:b/>
              </w:rPr>
              <w:t>then</w:t>
            </w:r>
          </w:p>
          <w:p w14:paraId="3152CD9A" w14:textId="53F30157" w:rsidR="00A727AD" w:rsidRDefault="00A727AD" w:rsidP="00A727AD">
            <w:pPr>
              <w:ind w:firstLineChars="100" w:firstLine="240"/>
            </w:pPr>
            <w:r w:rsidRPr="00077E04">
              <w:t>5-</w:t>
            </w:r>
            <w:r w:rsidR="00E2467F">
              <w:t>7</w:t>
            </w:r>
            <w:r w:rsidRPr="00077E04">
              <w:t xml:space="preserve">.            </w:t>
            </w:r>
            <w:r w:rsidRPr="00077E04">
              <w:t xml:space="preserve"> append</w:t>
            </w:r>
            <w:r w:rsidR="0023177F">
              <w:rPr>
                <w:rFonts w:hint="eastAsia"/>
              </w:rPr>
              <w:t xml:space="preserve"> </w:t>
            </w:r>
            <w:r w:rsidR="00E2467F">
              <w:t>index j of</w:t>
            </w:r>
            <w:r w:rsidRPr="00077E04">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09EAC47E" w14:textId="3795EF5C" w:rsidR="0018336B" w:rsidRPr="0018336B" w:rsidRDefault="0018336B" w:rsidP="00A727AD">
            <w:pPr>
              <w:ind w:firstLineChars="100" w:firstLine="240"/>
              <w:rPr>
                <w:b/>
              </w:rPr>
            </w:pPr>
            <w:r>
              <w:rPr>
                <w:rFonts w:hint="eastAsia"/>
              </w:rPr>
              <w:t xml:space="preserve">            </w:t>
            </w:r>
            <w:r w:rsidRPr="0018336B">
              <w:rPr>
                <w:b/>
              </w:rPr>
              <w:t>end if</w:t>
            </w:r>
          </w:p>
          <w:p w14:paraId="7994CAA0" w14:textId="5CDF9A27" w:rsidR="003E576D" w:rsidRPr="00DB6F81" w:rsidRDefault="00A727AD" w:rsidP="00DB6F81">
            <w:pPr>
              <w:ind w:firstLineChars="100" w:firstLine="240"/>
            </w:pPr>
            <w:r w:rsidRPr="00077E04">
              <w:t>5-</w:t>
            </w:r>
            <w:r w:rsidR="00E2467F">
              <w:t>8</w:t>
            </w:r>
            <w:r w:rsidRPr="00077E04">
              <w:t xml:space="preserve">.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002D0E61">
              <w:t xml:space="preserve">are </w:t>
            </w:r>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6BA48024"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r w:rsidR="00FD0066" w:rsidRPr="00402CEA">
              <w:rPr>
                <w:rFonts w:hint="eastAsia"/>
                <w:i/>
              </w:rPr>
              <w:t>//</w:t>
            </w:r>
            <w:r w:rsidR="00BE29B9" w:rsidRPr="00402CEA">
              <w:rPr>
                <w:i/>
              </w:rPr>
              <w:t xml:space="preserve"> </w:t>
            </w:r>
            <w:r w:rsidR="00B2144F" w:rsidRPr="00402CEA">
              <w:rPr>
                <w:i/>
              </w:rPr>
              <w:t>s</w:t>
            </w:r>
            <w:r w:rsidR="008830C0" w:rsidRPr="00402CEA">
              <w:rPr>
                <w:i/>
              </w:rPr>
              <w:t xml:space="preserve">earch all missing values </w:t>
            </w:r>
            <w:r w:rsidR="002D0E61" w:rsidRPr="00402CEA">
              <w:rPr>
                <w:i/>
              </w:rPr>
              <w:t xml:space="preserve">in </w:t>
            </w:r>
            <m:oMath>
              <m:acc>
                <m:accPr>
                  <m:ctrlPr>
                    <w:rPr>
                      <w:rFonts w:ascii="Cambria Math" w:hAnsi="Cambria Math"/>
                      <w:i/>
                    </w:rPr>
                  </m:ctrlPr>
                </m:accPr>
                <m:e>
                  <m:r>
                    <w:rPr>
                      <w:rFonts w:ascii="Cambria Math" w:hAnsi="Cambria Math"/>
                    </w:rPr>
                    <m:t>C</m:t>
                  </m:r>
                </m:e>
              </m:acc>
            </m:oMath>
            <w:r w:rsidR="008830C0" w:rsidRPr="00402CEA">
              <w:rPr>
                <w:i/>
              </w:rPr>
              <w:t>,</w:t>
            </w:r>
            <w:r w:rsidR="004B60A8" w:rsidRPr="00402CEA">
              <w:rPr>
                <w:rFonts w:hint="eastAsia"/>
                <w:i/>
              </w:rPr>
              <w:t xml:space="preserve"> </w:t>
            </w:r>
            <w:r w:rsidR="00BC3D58" w:rsidRPr="00402CEA">
              <w:rPr>
                <w:i/>
              </w:rPr>
              <w:t xml:space="preserve">then impute </w:t>
            </w:r>
            <w:r w:rsidR="00F8541F" w:rsidRPr="00402CEA">
              <w:rPr>
                <w:i/>
              </w:rPr>
              <w:t xml:space="preserve">new </w:t>
            </w:r>
            <w:r w:rsidR="00BC3D58" w:rsidRPr="00402CEA">
              <w:rPr>
                <w:i/>
              </w:rPr>
              <w:t>value</w:t>
            </w:r>
            <w:r w:rsidR="008633AF" w:rsidRPr="00402CEA">
              <w:rPr>
                <w:i/>
              </w:rPr>
              <w:t xml:space="preserve"> back into the missing position</w:t>
            </w:r>
            <w:r w:rsidR="002D0E61" w:rsidRPr="00402CEA">
              <w:rPr>
                <w:i/>
              </w:rPr>
              <w:t xml:space="preserve"> in </w:t>
            </w:r>
            <m:oMath>
              <m:acc>
                <m:accPr>
                  <m:ctrlPr>
                    <w:rPr>
                      <w:rFonts w:ascii="Cambria Math" w:hAnsi="Cambria Math"/>
                      <w:i/>
                    </w:rPr>
                  </m:ctrlPr>
                </m:accPr>
                <m:e>
                  <m:r>
                    <w:rPr>
                      <w:rFonts w:ascii="Cambria Math" w:hAnsi="Cambria Math"/>
                    </w:rPr>
                    <m:t>C</m:t>
                  </m:r>
                </m:e>
              </m:acc>
            </m:oMath>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DB6F81">
              <w:rPr>
                <w:b/>
              </w:rPr>
              <w:t>call</w:t>
            </w:r>
            <w:r w:rsidR="00310F3F" w:rsidRPr="002D0E61">
              <w:t xml:space="preserve">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3D56B52A"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w:t>
            </w:r>
            <w:r w:rsidR="002D0E61">
              <w:t>the</w:t>
            </w:r>
            <w:r w:rsidR="002D0E61" w:rsidRPr="00077E04">
              <w:t xml:space="preserve"> </w:t>
            </w:r>
            <w:r w:rsidR="00816EDC" w:rsidRPr="00077E04">
              <w:t xml:space="preserve">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31" w:name="_Toc44592097"/>
      <w:bookmarkStart w:id="32" w:name="_Toc49259607"/>
      <w:bookmarkEnd w:id="30"/>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31"/>
      <w:bookmarkEnd w:id="32"/>
    </w:p>
    <w:p w14:paraId="49BDD962" w14:textId="62EEE50F" w:rsidR="006E3B1C" w:rsidRDefault="006E3B1C" w:rsidP="006E3B1C"/>
    <w:p w14:paraId="7D4A23EC" w14:textId="7827032C" w:rsidR="003E66EF" w:rsidRDefault="00A601DA" w:rsidP="00A11089">
      <w:pPr>
        <w:ind w:firstLine="480"/>
        <w:rPr>
          <w:color w:val="0070C0"/>
        </w:rPr>
      </w:pPr>
      <w:bookmarkStart w:id="33" w:name="_Hlk49270440"/>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007E3424" w:rsidRPr="00A8183B">
        <w:rPr>
          <w:rFonts w:hint="eastAsia"/>
        </w:rPr>
        <w:t>的</w:t>
      </w:r>
      <w:r w:rsidRPr="00A8183B">
        <w:rPr>
          <w:rFonts w:hint="eastAsia"/>
        </w:rPr>
        <w:t>填補過程，</w:t>
      </w:r>
      <w:r w:rsidR="008D4ABA" w:rsidRPr="00A8183B">
        <w:rPr>
          <w:rFonts w:hint="eastAsia"/>
        </w:rPr>
        <w:t>圖</w:t>
      </w:r>
      <w:r w:rsidR="008D4ABA" w:rsidRPr="00A8183B">
        <w:rPr>
          <w:rFonts w:hint="eastAsia"/>
        </w:rPr>
        <w:t>3.3</w:t>
      </w:r>
      <w:r w:rsidR="008D4ABA" w:rsidRPr="00A8183B">
        <w:rPr>
          <w:rFonts w:hint="eastAsia"/>
        </w:rPr>
        <w:t>為計算填補值的</w:t>
      </w:r>
      <w:r w:rsidR="008D4ABA" w:rsidRPr="00A8183B">
        <w:rPr>
          <w:rFonts w:hint="eastAsia"/>
        </w:rPr>
        <w:t>ps</w:t>
      </w:r>
      <w:r w:rsidR="008D4ABA" w:rsidRPr="00A8183B">
        <w:t>eudocode</w:t>
      </w:r>
      <w:r w:rsidR="00A8183B">
        <w:rPr>
          <w:rFonts w:hint="eastAsia"/>
        </w:rPr>
        <w:t>。</w:t>
      </w:r>
      <w:r w:rsidR="00C02DD7" w:rsidRPr="00272827">
        <w:rPr>
          <w:rFonts w:hint="eastAsia"/>
        </w:rPr>
        <w:t>首先</w:t>
      </w:r>
      <w:r w:rsidRPr="00272827">
        <w:t>s</w:t>
      </w:r>
      <w:r w:rsidR="003E66EF" w:rsidRPr="00272827">
        <w:t>tep1</w:t>
      </w:r>
      <w:r w:rsidR="00D21DB2" w:rsidRPr="00272827">
        <w:rPr>
          <w:rFonts w:hint="eastAsia"/>
        </w:rPr>
        <w:t>初始化</w:t>
      </w:r>
      <w:r w:rsidR="00272827">
        <w:rPr>
          <w:rFonts w:hint="eastAsia"/>
        </w:rPr>
        <w:t>代</w:t>
      </w:r>
      <w:r w:rsidR="00D21DB2" w:rsidRPr="00272827">
        <w:rPr>
          <w:rFonts w:hint="eastAsia"/>
        </w:rPr>
        <w:t>表鄰近點缺失</w:t>
      </w:r>
      <w:r w:rsidR="00272827">
        <w:rPr>
          <w:rFonts w:hint="eastAsia"/>
        </w:rPr>
        <w:t>狀況</w:t>
      </w:r>
      <w:r w:rsidR="00D21DB2" w:rsidRPr="00272827">
        <w:rPr>
          <w:rFonts w:hint="eastAsia"/>
        </w:rPr>
        <w:t>的</w:t>
      </w:r>
      <w:r w:rsidR="00D21DB2" w:rsidRPr="00272827">
        <w:rPr>
          <w:rFonts w:hint="eastAsia"/>
        </w:rPr>
        <w:t>mask array</w:t>
      </w:r>
      <w:r w:rsidR="00D21DB2" w:rsidRPr="00272827">
        <w:rPr>
          <w:rFonts w:hint="eastAsia"/>
        </w:rPr>
        <w:t>。</w:t>
      </w:r>
      <w:r w:rsidR="003E66EF" w:rsidRPr="00272827">
        <w:t>step2</w:t>
      </w:r>
      <w:r w:rsidR="00272827">
        <w:rPr>
          <w:rFonts w:hint="eastAsia"/>
        </w:rPr>
        <w:t>檢查</w:t>
      </w:r>
      <w:r w:rsidR="00D21DB2" w:rsidRPr="00272827">
        <w:rPr>
          <w:rFonts w:hint="eastAsia"/>
        </w:rPr>
        <w:t>每一個缺失</w:t>
      </w:r>
      <w:r w:rsidR="004501DE" w:rsidRPr="00272827">
        <w:rPr>
          <w:rFonts w:hint="eastAsia"/>
        </w:rPr>
        <w:t>值的鄰近點</w:t>
      </w:r>
      <w:proofErr w:type="gramStart"/>
      <w:r w:rsidR="00272827" w:rsidRPr="00272827">
        <w:rPr>
          <w:rFonts w:hint="eastAsia"/>
        </w:rPr>
        <w:t>在該維度</w:t>
      </w:r>
      <w:proofErr w:type="gramEnd"/>
      <w:r w:rsidR="004501DE" w:rsidRPr="00272827">
        <w:rPr>
          <w:rFonts w:hint="eastAsia"/>
        </w:rPr>
        <w:t>的值是否也為缺失值</w:t>
      </w:r>
      <w:r w:rsidR="00272827">
        <w:rPr>
          <w:rFonts w:hint="eastAsia"/>
        </w:rPr>
        <w:t>，</w:t>
      </w:r>
      <w:r w:rsidR="00C479B5" w:rsidRPr="00272827">
        <w:rPr>
          <w:rFonts w:hint="eastAsia"/>
        </w:rPr>
        <w:t>若為缺失值則在</w:t>
      </w:r>
      <w:r w:rsidR="00C479B5" w:rsidRPr="00272827">
        <w:rPr>
          <w:rFonts w:hint="eastAsia"/>
        </w:rPr>
        <w:t>m</w:t>
      </w:r>
      <w:r w:rsidR="00C479B5" w:rsidRPr="00272827">
        <w:t>ask array</w:t>
      </w:r>
      <w:r w:rsidR="00C479B5" w:rsidRPr="00272827">
        <w:rPr>
          <w:rFonts w:hint="eastAsia"/>
        </w:rPr>
        <w:t>中標記</w:t>
      </w:r>
      <w:r w:rsidR="00C479B5" w:rsidRPr="00272827">
        <w:rPr>
          <w:rFonts w:hint="eastAsia"/>
        </w:rPr>
        <w:t>T</w:t>
      </w:r>
      <w:r w:rsidR="00C479B5" w:rsidRPr="00272827">
        <w:t>rue</w:t>
      </w:r>
      <w:r w:rsidR="00C479B5" w:rsidRPr="00272827">
        <w:rPr>
          <w:rFonts w:hint="eastAsia"/>
        </w:rPr>
        <w:t>，否則</w:t>
      </w:r>
      <w:r w:rsidR="00272827" w:rsidRPr="00272827">
        <w:rPr>
          <w:rFonts w:hint="eastAsia"/>
        </w:rPr>
        <w:t>標記</w:t>
      </w:r>
      <w:r w:rsidR="00C479B5" w:rsidRPr="00272827">
        <w:rPr>
          <w:rFonts w:hint="eastAsia"/>
        </w:rPr>
        <w:t>為</w:t>
      </w:r>
      <w:r w:rsidR="00C479B5" w:rsidRPr="00272827">
        <w:rPr>
          <w:rFonts w:hint="eastAsia"/>
        </w:rPr>
        <w:t>F</w:t>
      </w:r>
      <w:r w:rsidR="00C479B5" w:rsidRPr="00272827">
        <w:t>alse</w:t>
      </w:r>
      <w:r w:rsidR="00C479B5" w:rsidRPr="00272827">
        <w:rPr>
          <w:rFonts w:hint="eastAsia"/>
        </w:rPr>
        <w:t>。</w:t>
      </w:r>
      <w:r w:rsidR="003E66EF" w:rsidRPr="00245BFC">
        <w:t>step3</w:t>
      </w:r>
      <w:r w:rsidR="00EE284F">
        <w:rPr>
          <w:rFonts w:hint="eastAsia"/>
        </w:rPr>
        <w:t>利用</w:t>
      </w:r>
      <w:r w:rsidR="00245BFC" w:rsidRPr="00272827">
        <w:rPr>
          <w:rFonts w:hint="eastAsia"/>
        </w:rPr>
        <w:t>m</w:t>
      </w:r>
      <w:r w:rsidR="00245BFC" w:rsidRPr="00272827">
        <w:t>ask arr</w:t>
      </w:r>
      <w:r w:rsidR="00245BFC">
        <w:t>ay</w:t>
      </w:r>
      <w:r w:rsidR="00C479B5" w:rsidRPr="00245BFC">
        <w:rPr>
          <w:rFonts w:hint="eastAsia"/>
        </w:rPr>
        <w:t>檢視所有</w:t>
      </w:r>
      <w:r w:rsidR="00EE284F">
        <w:rPr>
          <w:rFonts w:hint="eastAsia"/>
        </w:rPr>
        <w:t>在維度</w:t>
      </w:r>
      <w:r w:rsidR="00EE284F">
        <w:rPr>
          <w:rFonts w:hint="eastAsia"/>
        </w:rPr>
        <w:t>d</w:t>
      </w:r>
      <w:r w:rsidR="00EE284F">
        <w:rPr>
          <w:rFonts w:hint="eastAsia"/>
        </w:rPr>
        <w:t>有</w:t>
      </w:r>
      <w:r w:rsidR="00C479B5" w:rsidRPr="00245BFC">
        <w:rPr>
          <w:rFonts w:hint="eastAsia"/>
        </w:rPr>
        <w:t>缺失值的</w:t>
      </w:r>
      <w:r w:rsidR="00EE284F">
        <w:rPr>
          <w:rFonts w:hint="eastAsia"/>
        </w:rPr>
        <w:t>資料點其所有</w:t>
      </w:r>
      <w:r w:rsidR="00C479B5" w:rsidRPr="00245BFC">
        <w:rPr>
          <w:rFonts w:hint="eastAsia"/>
        </w:rPr>
        <w:t>鄰近點在維度</w:t>
      </w:r>
      <w:r w:rsidR="00EE284F">
        <w:rPr>
          <w:rFonts w:hint="eastAsia"/>
        </w:rPr>
        <w:t>d</w:t>
      </w:r>
      <w:r w:rsidR="00C479B5" w:rsidRPr="00245BFC">
        <w:rPr>
          <w:rFonts w:hint="eastAsia"/>
        </w:rPr>
        <w:t>是否全部都</w:t>
      </w:r>
      <w:r w:rsidR="00EE284F">
        <w:rPr>
          <w:rFonts w:hint="eastAsia"/>
        </w:rPr>
        <w:t>是</w:t>
      </w:r>
      <w:r w:rsidR="00C479B5" w:rsidRPr="00245BFC">
        <w:rPr>
          <w:rFonts w:hint="eastAsia"/>
        </w:rPr>
        <w:t>缺失</w:t>
      </w:r>
      <w:r w:rsidR="00EE284F">
        <w:rPr>
          <w:rFonts w:hint="eastAsia"/>
        </w:rPr>
        <w:t>值；</w:t>
      </w:r>
      <w:r w:rsidR="00C479B5" w:rsidRPr="00245BFC">
        <w:rPr>
          <w:rFonts w:hint="eastAsia"/>
        </w:rPr>
        <w:t>若</w:t>
      </w:r>
      <w:r w:rsidR="00C479B5" w:rsidRPr="00245BFC">
        <w:rPr>
          <w:rFonts w:hint="eastAsia"/>
        </w:rPr>
        <w:t>m</w:t>
      </w:r>
      <w:r w:rsidR="00C479B5" w:rsidRPr="00245BFC">
        <w:t>ask</w:t>
      </w:r>
      <w:r w:rsidR="00C479B5" w:rsidRPr="00245BFC">
        <w:rPr>
          <w:rFonts w:hint="eastAsia"/>
        </w:rPr>
        <w:t>的值皆為</w:t>
      </w:r>
      <w:r w:rsidR="00C479B5" w:rsidRPr="00245BFC">
        <w:rPr>
          <w:rFonts w:hint="eastAsia"/>
        </w:rPr>
        <w:t>True</w:t>
      </w:r>
      <w:r w:rsidR="00C479B5" w:rsidRPr="00245BFC">
        <w:rPr>
          <w:rFonts w:hint="eastAsia"/>
        </w:rPr>
        <w:t>，則判定可參考的鄰近點在相同維度也都是缺失值。此時</w:t>
      </w:r>
      <w:r w:rsidR="003C0611" w:rsidRPr="00245BFC">
        <w:rPr>
          <w:rFonts w:hint="eastAsia"/>
        </w:rPr>
        <w:t>就會觸發</w:t>
      </w:r>
      <w:proofErr w:type="gramStart"/>
      <w:r w:rsidR="003C0611" w:rsidRPr="00245BFC">
        <w:rPr>
          <w:rFonts w:hint="eastAsia"/>
        </w:rPr>
        <w:t>採</w:t>
      </w:r>
      <w:proofErr w:type="gramEnd"/>
      <w:r w:rsidR="003C0611" w:rsidRPr="00245BFC">
        <w:rPr>
          <w:rFonts w:hint="eastAsia"/>
        </w:rPr>
        <w:t>樣機制去參考相同</w:t>
      </w:r>
      <w:proofErr w:type="gramStart"/>
      <w:r w:rsidR="003C0611" w:rsidRPr="00245BFC">
        <w:rPr>
          <w:rFonts w:hint="eastAsia"/>
        </w:rPr>
        <w:t>維度</w:t>
      </w:r>
      <w:r w:rsidR="00EE284F">
        <w:rPr>
          <w:rFonts w:hint="eastAsia"/>
        </w:rPr>
        <w:t>非</w:t>
      </w:r>
      <w:r w:rsidR="003C0611" w:rsidRPr="00245BFC">
        <w:rPr>
          <w:rFonts w:hint="eastAsia"/>
        </w:rPr>
        <w:t>缺</w:t>
      </w:r>
      <w:proofErr w:type="gramEnd"/>
      <w:r w:rsidR="003C0611" w:rsidRPr="00245BFC">
        <w:rPr>
          <w:rFonts w:hint="eastAsia"/>
        </w:rPr>
        <w:t>失值的點</w:t>
      </w:r>
      <w:r w:rsidR="003C0611" w:rsidRPr="00245BFC">
        <w:rPr>
          <w:rFonts w:hint="eastAsia"/>
        </w:rPr>
        <w:t>(</w:t>
      </w:r>
      <w:r w:rsidR="003C0611" w:rsidRPr="00245BFC">
        <w:rPr>
          <w:rFonts w:hint="eastAsia"/>
        </w:rPr>
        <w:t>不一定為鄰近點，因為鄰近點已經不具參考性</w:t>
      </w:r>
      <w:r w:rsidR="003C0611" w:rsidRPr="00245BFC">
        <w:rPr>
          <w:rFonts w:hint="eastAsia"/>
        </w:rPr>
        <w:t>)</w:t>
      </w:r>
      <w:r w:rsidR="009E13EA" w:rsidRPr="00245BFC">
        <w:rPr>
          <w:rFonts w:hint="eastAsia"/>
        </w:rPr>
        <w:t>。</w:t>
      </w:r>
      <w:r w:rsidR="003E66EF" w:rsidRPr="00245BFC">
        <w:t>step4</w:t>
      </w:r>
      <w:r w:rsidR="00062933" w:rsidRPr="00245BFC">
        <w:rPr>
          <w:rFonts w:hint="eastAsia"/>
        </w:rPr>
        <w:t>將</w:t>
      </w:r>
      <w:proofErr w:type="gramStart"/>
      <w:r w:rsidR="00EE284F">
        <w:rPr>
          <w:rFonts w:hint="eastAsia"/>
        </w:rPr>
        <w:t>採樣點在該</w:t>
      </w:r>
      <w:r w:rsidR="0018336B">
        <w:rPr>
          <w:rFonts w:hint="eastAsia"/>
        </w:rPr>
        <w:t>維</w:t>
      </w:r>
      <w:proofErr w:type="gramEnd"/>
      <w:r w:rsidR="0018336B">
        <w:rPr>
          <w:rFonts w:hint="eastAsia"/>
        </w:rPr>
        <w:t>度</w:t>
      </w:r>
      <w:r w:rsidR="00EE284F">
        <w:rPr>
          <w:rFonts w:hint="eastAsia"/>
        </w:rPr>
        <w:t>的平均值</w:t>
      </w:r>
      <w:r w:rsidR="00062933" w:rsidRPr="00245BFC">
        <w:rPr>
          <w:rFonts w:hint="eastAsia"/>
        </w:rPr>
        <w:t>填補回原缺失位置</w:t>
      </w:r>
      <w:r w:rsidR="000A163A" w:rsidRPr="00245BFC">
        <w:rPr>
          <w:rFonts w:hint="eastAsia"/>
        </w:rPr>
        <w:t>，</w:t>
      </w:r>
      <w:r w:rsidR="0065256D" w:rsidRPr="00245BFC">
        <w:rPr>
          <w:rFonts w:hint="eastAsia"/>
        </w:rPr>
        <w:t>至此填補</w:t>
      </w:r>
      <w:r w:rsidR="00993373" w:rsidRPr="00245BFC">
        <w:rPr>
          <w:rFonts w:hint="eastAsia"/>
        </w:rPr>
        <w:t>其中</w:t>
      </w:r>
      <w:r w:rsidR="000A163A" w:rsidRPr="00245BFC">
        <w:rPr>
          <w:rFonts w:hint="eastAsia"/>
        </w:rPr>
        <w:t>某一缺失值結束</w:t>
      </w:r>
      <w:r w:rsidR="00062933" w:rsidRPr="00245BFC">
        <w:rPr>
          <w:rFonts w:hint="eastAsia"/>
        </w:rPr>
        <w:t>。</w:t>
      </w:r>
    </w:p>
    <w:bookmarkEnd w:id="33"/>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4ABE54B6" w14:textId="7DF764E1"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283BBE28" w:rsidR="005F7BDA" w:rsidRPr="00077E04" w:rsidRDefault="00EB219D" w:rsidP="00AC7D3A">
            <w:pPr>
              <w:rPr>
                <w:rFonts w:cs="Times New Roman"/>
              </w:rPr>
            </w:pPr>
            <w:proofErr w:type="gramStart"/>
            <w:r w:rsidRPr="00077E04">
              <w:rPr>
                <w:rFonts w:cs="Times New Roman" w:hint="eastAsia"/>
              </w:rPr>
              <w:t>I</w:t>
            </w:r>
            <w:r w:rsidRPr="00077E04">
              <w:rPr>
                <w:rFonts w:cs="Times New Roman"/>
              </w:rPr>
              <w:t>nput :</w:t>
            </w:r>
            <w:proofErr w:type="gramEnd"/>
            <w:r w:rsidRPr="00077E04">
              <w:rPr>
                <w:rFonts w:cs="Times New Roman"/>
              </w:rPr>
              <w:t xml:space="preserve"> </w:t>
            </w:r>
            <w:r w:rsidR="000623D7" w:rsidRPr="001742F8">
              <w:rPr>
                <w:rFonts w:cs="Times New Roman" w:hint="eastAsia"/>
                <w:color w:val="0070C0"/>
              </w:rPr>
              <w:t>m</w:t>
            </w:r>
            <w:r w:rsidR="000623D7" w:rsidRPr="001742F8">
              <w:rPr>
                <w:rFonts w:cs="Times New Roman"/>
                <w:color w:val="0070C0"/>
              </w:rPr>
              <w:t xml:space="preserve">issing value found in the data sample </w:t>
            </w:r>
            <m:oMath>
              <m:sSub>
                <m:sSubPr>
                  <m:ctrlPr>
                    <w:rPr>
                      <w:rFonts w:ascii="Cambria Math" w:hAnsi="Cambria Math"/>
                      <w:color w:val="0070C0"/>
                    </w:rPr>
                  </m:ctrlPr>
                </m:sSubPr>
                <m:e>
                  <m:r>
                    <w:rPr>
                      <w:rFonts w:ascii="Cambria Math" w:hAnsi="Cambria Math"/>
                      <w:color w:val="0070C0"/>
                    </w:rPr>
                    <m:t>c</m:t>
                  </m:r>
                </m:e>
                <m:sub>
                  <m:r>
                    <w:rPr>
                      <w:rFonts w:ascii="Cambria Math" w:hAnsi="Cambria Math"/>
                      <w:color w:val="0070C0"/>
                    </w:rPr>
                    <m:t>i</m:t>
                  </m:r>
                </m:sub>
              </m:sSub>
            </m:oMath>
            <w:r w:rsidR="000623D7" w:rsidRPr="001742F8">
              <w:rPr>
                <w:rFonts w:cs="Times New Roman"/>
                <w:color w:val="0070C0"/>
              </w:rPr>
              <w:t xml:space="preserve"> at dimension d</w:t>
            </w:r>
            <w:r w:rsidR="008D4806" w:rsidRPr="001742F8">
              <w:rPr>
                <w:rFonts w:cs="Times New Roman"/>
                <w:color w:val="0070C0"/>
              </w:rPr>
              <w:t xml:space="preserve">, </w:t>
            </w:r>
            <w:r w:rsidR="008D509A" w:rsidRPr="001742F8">
              <w:rPr>
                <w:rFonts w:cs="Times New Roman"/>
                <w:color w:val="0070C0"/>
              </w:rPr>
              <w:t>constant</w:t>
            </w:r>
            <w:r w:rsidR="008D4806" w:rsidRPr="001742F8">
              <w:rPr>
                <w:rFonts w:cs="Times New Roman"/>
                <w:color w:val="0070C0"/>
              </w:rPr>
              <w:t xml:space="preserve"> k</w:t>
            </w:r>
          </w:p>
          <w:p w14:paraId="4D989DBB" w14:textId="3E718CDE" w:rsidR="00D61278" w:rsidRPr="00402CEA" w:rsidRDefault="00D61278" w:rsidP="00AC7D3A">
            <w:pPr>
              <w:rPr>
                <w:rFonts w:cs="Times New Roman"/>
                <w:color w:val="0070C0"/>
              </w:rPr>
            </w:pPr>
            <w:proofErr w:type="gramStart"/>
            <w:r w:rsidRPr="00077E04">
              <w:rPr>
                <w:rFonts w:cs="Times New Roman" w:hint="eastAsia"/>
              </w:rPr>
              <w:t>O</w:t>
            </w:r>
            <w:r w:rsidRPr="00077E04">
              <w:rPr>
                <w:rFonts w:cs="Times New Roman"/>
              </w:rPr>
              <w:t>utput :</w:t>
            </w:r>
            <w:proofErr w:type="gramEnd"/>
            <w:r w:rsidRPr="00077E04">
              <w:rPr>
                <w:rFonts w:cs="Times New Roman"/>
              </w:rPr>
              <w:t xml:space="preserve"> </w:t>
            </w:r>
            <w:r w:rsidR="003934A9" w:rsidRPr="00402CEA">
              <w:rPr>
                <w:rFonts w:cs="Times New Roman"/>
                <w:color w:val="0070C0"/>
              </w:rPr>
              <w:t>imputed</w:t>
            </w:r>
            <w:r w:rsidR="001433D9" w:rsidRPr="00402CEA">
              <w:rPr>
                <w:rFonts w:cs="Times New Roman"/>
                <w:color w:val="0070C0"/>
              </w:rPr>
              <w:t xml:space="preserve"> value </w:t>
            </w:r>
            <m:oMath>
              <m:sSubSup>
                <m:sSubSupPr>
                  <m:ctrlPr>
                    <w:rPr>
                      <w:rFonts w:ascii="Cambria Math" w:hAnsi="Cambria Math" w:cs="Times New Roman"/>
                      <w:color w:val="0070C0"/>
                    </w:rPr>
                  </m:ctrlPr>
                </m:sSubSupPr>
                <m:e>
                  <m:r>
                    <w:rPr>
                      <w:rFonts w:ascii="Cambria Math" w:hAnsi="Cambria Math" w:cs="Times New Roman"/>
                      <w:color w:val="0070C0"/>
                    </w:rPr>
                    <m:t>v</m:t>
                  </m:r>
                </m:e>
                <m:sub>
                  <m:r>
                    <w:rPr>
                      <w:rFonts w:ascii="Cambria Math" w:hAnsi="Cambria Math" w:cs="Times New Roman"/>
                      <w:color w:val="0070C0"/>
                    </w:rPr>
                    <m:t>id</m:t>
                  </m:r>
                </m:sub>
                <m:sup>
                  <m:r>
                    <w:rPr>
                      <w:rFonts w:ascii="Cambria Math" w:hAnsi="Cambria Math" w:cs="Times New Roman"/>
                      <w:color w:val="0070C0"/>
                    </w:rPr>
                    <m:t>'</m:t>
                  </m:r>
                </m:sup>
              </m:sSubSup>
            </m:oMath>
            <w:r w:rsidR="004C4E1A" w:rsidRPr="00402CEA">
              <w:rPr>
                <w:rFonts w:cs="Times New Roman" w:hint="eastAsia"/>
                <w:color w:val="0070C0"/>
              </w:rPr>
              <w:t xml:space="preserve"> </w:t>
            </w:r>
          </w:p>
          <w:p w14:paraId="3435E2EB" w14:textId="000621A4" w:rsidR="00FD5251" w:rsidRPr="00A8183B" w:rsidRDefault="00FD5251" w:rsidP="00AC7D3A">
            <w:r w:rsidRPr="00A8183B">
              <w:rPr>
                <w:rFonts w:hint="eastAsia"/>
              </w:rPr>
              <w:lastRenderedPageBreak/>
              <w:t>M</w:t>
            </w:r>
            <w:r w:rsidRPr="00A8183B">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3537DB70" w:rsidR="00A60916" w:rsidRPr="00402CEA" w:rsidRDefault="00A60916" w:rsidP="00A60916">
            <w:pPr>
              <w:rPr>
                <w:rFonts w:cs="Times New Roman"/>
                <w:i/>
                <w:color w:val="0070C0"/>
              </w:rPr>
            </w:pPr>
            <w:r w:rsidRPr="00077E04">
              <w:rPr>
                <w:rFonts w:cs="Times New Roman"/>
              </w:rPr>
              <w:t>step</w:t>
            </w:r>
            <w:r w:rsidR="00A93BC8" w:rsidRPr="00077E04">
              <w:rPr>
                <w:rFonts w:cs="Times New Roman"/>
              </w:rPr>
              <w:t xml:space="preserve"> </w:t>
            </w:r>
            <w:r w:rsidRPr="00077E04">
              <w:rPr>
                <w:rFonts w:cs="Times New Roman"/>
              </w:rPr>
              <w:t xml:space="preserve">2. </w:t>
            </w:r>
            <w:r w:rsidR="00584565" w:rsidRPr="00402CEA">
              <w:rPr>
                <w:rFonts w:cs="Times New Roman"/>
                <w:i/>
                <w:color w:val="0070C0"/>
              </w:rPr>
              <w:t>//</w:t>
            </w:r>
            <w:r w:rsidR="00BE29B9" w:rsidRPr="00402CEA">
              <w:rPr>
                <w:rFonts w:cs="Times New Roman"/>
                <w:i/>
                <w:color w:val="0070C0"/>
              </w:rPr>
              <w:t xml:space="preserve"> </w:t>
            </w:r>
            <w:r w:rsidR="00DE0E6C" w:rsidRPr="00402CEA">
              <w:rPr>
                <w:rFonts w:cs="Times New Roman"/>
                <w:i/>
                <w:color w:val="0070C0"/>
              </w:rPr>
              <w:t>check</w:t>
            </w:r>
            <w:r w:rsidR="00A93BC8" w:rsidRPr="00402CEA">
              <w:rPr>
                <w:rFonts w:cs="Times New Roman"/>
                <w:i/>
                <w:color w:val="0070C0"/>
              </w:rPr>
              <w:t xml:space="preserve"> all elements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ih</m:t>
                  </m:r>
                </m:sub>
              </m:sSub>
            </m:oMath>
            <w:r w:rsidR="009C78B6" w:rsidRPr="00402CEA">
              <w:rPr>
                <w:rFonts w:cs="Times New Roman"/>
                <w:i/>
                <w:color w:val="0070C0"/>
              </w:rPr>
              <w:t xml:space="preserve"> </w:t>
            </w:r>
            <w:r w:rsidR="00A93BC8" w:rsidRPr="00402CEA">
              <w:rPr>
                <w:rFonts w:cs="Times New Roman"/>
                <w:i/>
                <w:color w:val="0070C0"/>
              </w:rPr>
              <w:t>in</w:t>
            </w:r>
            <w:r w:rsidR="00A93BC8" w:rsidRPr="00402CEA">
              <w:rPr>
                <w:rFonts w:cs="Times New Roman" w:hint="eastAsia"/>
                <w:i/>
                <w:color w:val="0070C0"/>
              </w:rPr>
              <w:t xml:space="preserve"> </w:t>
            </w:r>
            <m:oMath>
              <m:sSub>
                <m:sSubPr>
                  <m:ctrlPr>
                    <w:rPr>
                      <w:rFonts w:ascii="Cambria Math" w:hAnsi="Cambria Math"/>
                      <w:i/>
                      <w:color w:val="0070C0"/>
                    </w:rPr>
                  </m:ctrlPr>
                </m:sSubPr>
                <m:e>
                  <m:r>
                    <w:rPr>
                      <w:rFonts w:ascii="Cambria Math" w:hAnsi="Cambria Math"/>
                      <w:color w:val="0070C0"/>
                    </w:rPr>
                    <m:t>NN</m:t>
                  </m:r>
                </m:e>
                <m:sub>
                  <m:r>
                    <w:rPr>
                      <w:rFonts w:ascii="Cambria Math" w:hAnsi="Cambria Math"/>
                      <w:color w:val="0070C0"/>
                    </w:rPr>
                    <m:t>i</m:t>
                  </m:r>
                </m:sub>
              </m:sSub>
            </m:oMath>
            <w:r w:rsidR="00A93BC8" w:rsidRPr="00402CEA">
              <w:rPr>
                <w:rFonts w:cs="Times New Roman"/>
                <w:i/>
                <w:color w:val="0070C0"/>
              </w:rPr>
              <w:t xml:space="preserve"> </w:t>
            </w:r>
            <w:r w:rsidR="007231A9" w:rsidRPr="00402CEA">
              <w:rPr>
                <w:rFonts w:cs="Times New Roman" w:hint="eastAsia"/>
                <w:i/>
                <w:color w:val="0070C0"/>
              </w:rPr>
              <w:t>w</w:t>
            </w:r>
            <w:r w:rsidR="007231A9" w:rsidRPr="00402CEA">
              <w:rPr>
                <w:rFonts w:cs="Times New Roman"/>
                <w:i/>
                <w:color w:val="0070C0"/>
              </w:rPr>
              <w:t>ith respect</w:t>
            </w:r>
            <w:r w:rsidR="00A93BC8" w:rsidRPr="00402CEA">
              <w:rPr>
                <w:rFonts w:cs="Times New Roman"/>
                <w:i/>
                <w:color w:val="0070C0"/>
              </w:rPr>
              <w:t xml:space="preserve"> to</w:t>
            </w:r>
            <w:r w:rsidR="00DE0E6C" w:rsidRPr="00402CEA">
              <w:rPr>
                <w:rFonts w:cs="Times New Roman"/>
                <w:i/>
                <w:color w:val="0070C0"/>
              </w:rPr>
              <w:t xml:space="preserve"> </w:t>
            </w:r>
            <w:r w:rsidR="00402CEA">
              <w:rPr>
                <w:rFonts w:cs="Times New Roman"/>
                <w:i/>
                <w:color w:val="0070C0"/>
              </w:rPr>
              <w:t xml:space="preserve">the </w:t>
            </w:r>
            <w:r w:rsidR="00DE0E6C" w:rsidRPr="00402CEA">
              <w:rPr>
                <w:rFonts w:cs="Times New Roman"/>
                <w:i/>
                <w:color w:val="0070C0"/>
              </w:rPr>
              <w:t>value of</w:t>
            </w:r>
            <w:r w:rsidR="007231A9" w:rsidRPr="00402CEA">
              <w:rPr>
                <w:rFonts w:cs="Times New Roman"/>
                <w:i/>
                <w:color w:val="0070C0"/>
              </w:rPr>
              <w:t xml:space="preserve"> </w:t>
            </w:r>
            <m:oMath>
              <m:sSub>
                <m:sSubPr>
                  <m:ctrlPr>
                    <w:rPr>
                      <w:rFonts w:ascii="Cambria Math" w:hAnsi="Cambria Math"/>
                      <w:i/>
                      <w:color w:val="0070C0"/>
                    </w:rPr>
                  </m:ctrlPr>
                </m:sSubPr>
                <m:e>
                  <m:r>
                    <w:rPr>
                      <w:rFonts w:ascii="Cambria Math" w:hAnsi="Cambria Math"/>
                      <w:color w:val="0070C0"/>
                    </w:rPr>
                    <m:t>c</m:t>
                  </m:r>
                </m:e>
                <m:sub>
                  <m:r>
                    <w:rPr>
                      <w:rFonts w:ascii="Cambria Math" w:hAnsi="Cambria Math"/>
                      <w:color w:val="0070C0"/>
                    </w:rPr>
                    <m:t>h</m:t>
                  </m:r>
                </m:sub>
              </m:sSub>
            </m:oMath>
            <w:r w:rsidR="00DD0DC7" w:rsidRPr="00402CEA">
              <w:rPr>
                <w:rFonts w:cs="Times New Roman" w:hint="eastAsia"/>
                <w:i/>
                <w:color w:val="0070C0"/>
              </w:rPr>
              <w:t xml:space="preserve"> </w:t>
            </w:r>
            <w:r w:rsidR="00DE0E6C" w:rsidRPr="00402CEA">
              <w:rPr>
                <w:rFonts w:cs="Times New Roman"/>
                <w:i/>
                <w:color w:val="0070C0"/>
              </w:rPr>
              <w:t>at column d</w:t>
            </w:r>
            <w:r w:rsidR="00402CEA" w:rsidRPr="00402CEA">
              <w:rPr>
                <w:rFonts w:cs="Times New Roman"/>
                <w:i/>
                <w:color w:val="0070C0"/>
              </w:rPr>
              <w:t xml:space="preserve">, </w:t>
            </w:r>
            <m:oMath>
              <m:sSub>
                <m:sSubPr>
                  <m:ctrlPr>
                    <w:rPr>
                      <w:rFonts w:ascii="Cambria Math" w:hAnsi="Cambria Math"/>
                      <w:i/>
                      <w:color w:val="0070C0"/>
                    </w:rPr>
                  </m:ctrlPr>
                </m:sSubPr>
                <m:e>
                  <m:r>
                    <w:rPr>
                      <w:rFonts w:ascii="Cambria Math" w:hAnsi="Cambria Math"/>
                      <w:color w:val="0070C0"/>
                    </w:rPr>
                    <m:t>v</m:t>
                  </m:r>
                </m:e>
                <m:sub>
                  <m:r>
                    <w:rPr>
                      <w:rFonts w:ascii="Cambria Math" w:hAnsi="Cambria Math"/>
                      <w:color w:val="0070C0"/>
                    </w:rPr>
                    <m:t>hd</m:t>
                  </m:r>
                </m:sub>
              </m:sSub>
            </m:oMath>
            <w:r w:rsidR="00402CEA" w:rsidRPr="00402CEA">
              <w:rPr>
                <w:rFonts w:cs="Times New Roman"/>
                <w:i/>
                <w:color w:val="0070C0"/>
              </w:rPr>
              <w:t>,</w:t>
            </w:r>
            <w:r w:rsidR="00DE0E6C" w:rsidRPr="00402CEA">
              <w:rPr>
                <w:rFonts w:cs="Times New Roman"/>
                <w:i/>
                <w:color w:val="0070C0"/>
              </w:rPr>
              <w:t xml:space="preserve"> </w:t>
            </w:r>
            <w:r w:rsidR="00DD0DC7" w:rsidRPr="00402CEA">
              <w:rPr>
                <w:rFonts w:cs="Times New Roman"/>
                <w:i/>
                <w:color w:val="0070C0"/>
              </w:rPr>
              <w:t>is</w:t>
            </w:r>
            <w:r w:rsidR="00DE0E6C" w:rsidRPr="00402CEA">
              <w:rPr>
                <w:rFonts w:cs="Times New Roman"/>
                <w:i/>
                <w:color w:val="0070C0"/>
              </w:rPr>
              <w:t xml:space="preserve"> </w:t>
            </w:r>
            <w:r w:rsidR="00DD0DC7" w:rsidRPr="00402CEA">
              <w:rPr>
                <w:rFonts w:cs="Times New Roman"/>
                <w:i/>
                <w:color w:val="0070C0"/>
              </w:rPr>
              <w:t>missing</w:t>
            </w:r>
            <w:r w:rsidR="00DE0E6C" w:rsidRPr="00402CEA">
              <w:rPr>
                <w:rFonts w:cs="Times New Roman"/>
                <w:i/>
                <w:color w:val="0070C0"/>
              </w:rPr>
              <w:t xml:space="preserve"> or not</w:t>
            </w:r>
          </w:p>
          <w:p w14:paraId="639B8F1A" w14:textId="1F61353A" w:rsidR="0093571C" w:rsidRDefault="00342A08" w:rsidP="0093571C">
            <w:pPr>
              <w:ind w:firstLineChars="100" w:firstLine="240"/>
              <w:rPr>
                <w:rFonts w:cs="Times New Roman" w:hint="eastAsia"/>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w:t>
            </w:r>
            <w:r w:rsidR="00B6329C" w:rsidRPr="00C445C4">
              <w:rPr>
                <w:rFonts w:cs="Times New Roman"/>
                <w:color w:val="0070C0"/>
              </w:rPr>
              <w:t xml:space="preserve"> index</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180DC717"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4386B038"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w:t>
            </w:r>
            <w:r w:rsidR="003D3D98">
              <w:rPr>
                <w:rFonts w:cs="Times New Roman"/>
              </w:rPr>
              <w:t>r</w:t>
            </w:r>
            <w:r w:rsidR="007355AB" w:rsidRPr="00077E04">
              <w:rPr>
                <w:rFonts w:cs="Times New Roman"/>
              </w:rPr>
              <w:t>]</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5BD827F4"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mask[</w:t>
            </w:r>
            <w:r w:rsidR="003D3D98">
              <w:rPr>
                <w:rFonts w:cs="Times New Roman"/>
              </w:rPr>
              <w:t>r</w:t>
            </w:r>
            <w:r w:rsidRPr="00077E04">
              <w:rPr>
                <w:rFonts w:cs="Times New Roman"/>
              </w:rPr>
              <w:t xml:space="preserve">]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49A1CAFD" w:rsidR="00342A08" w:rsidRPr="00077E04" w:rsidRDefault="00342A08" w:rsidP="00AC7D3A">
            <w:pPr>
              <w:rPr>
                <w:rFonts w:cs="Times New Roman" w:hint="eastAsia"/>
              </w:rPr>
            </w:pPr>
            <w:r w:rsidRPr="00077E04">
              <w:rPr>
                <w:rFonts w:cs="Times New Roman"/>
              </w:rPr>
              <w:t xml:space="preserve">step </w:t>
            </w:r>
            <w:r w:rsidR="007C311C" w:rsidRPr="00077E04">
              <w:rPr>
                <w:rFonts w:cs="Times New Roman"/>
              </w:rPr>
              <w:t>3</w:t>
            </w:r>
            <w:r w:rsidRPr="00077E04">
              <w:rPr>
                <w:rFonts w:cs="Times New Roman"/>
              </w:rPr>
              <w:t>.</w:t>
            </w:r>
            <w:r w:rsidRPr="00077E04">
              <w:rPr>
                <w:rFonts w:cs="Times New Roman"/>
              </w:rPr>
              <w:t xml:space="preserve"> </w:t>
            </w:r>
            <w:r w:rsidR="00A85962" w:rsidRPr="00402CEA">
              <w:rPr>
                <w:rFonts w:cs="Times New Roman" w:hint="eastAsia"/>
                <w:i/>
              </w:rPr>
              <w:t>//</w:t>
            </w:r>
            <w:r w:rsidR="00BE29B9" w:rsidRPr="00402CEA">
              <w:rPr>
                <w:rFonts w:cs="Times New Roman"/>
                <w:i/>
              </w:rPr>
              <w:t xml:space="preserve"> </w:t>
            </w:r>
            <w:r w:rsidR="00494E5E" w:rsidRPr="00402CEA">
              <w:rPr>
                <w:rFonts w:cs="Times New Roman"/>
                <w:i/>
              </w:rPr>
              <w:t xml:space="preserve">retrieve values in </w:t>
            </w:r>
            <m:oMath>
              <m:r>
                <w:rPr>
                  <w:rFonts w:ascii="Cambria Math" w:hAnsi="Cambria Math"/>
                </w:rPr>
                <m:t>C</m:t>
              </m:r>
            </m:oMath>
            <w:r w:rsidR="007C311C" w:rsidRPr="00402CEA">
              <w:rPr>
                <w:rFonts w:cs="Times New Roman"/>
                <w:i/>
              </w:rPr>
              <w:t xml:space="preserve"> </w:t>
            </w:r>
            <w:r w:rsidR="0068569B" w:rsidRPr="00402CEA">
              <w:rPr>
                <w:rFonts w:cs="Times New Roman"/>
                <w:i/>
              </w:rPr>
              <w:t>which index</w:t>
            </w:r>
            <w:r w:rsidR="007C311C" w:rsidRPr="00402CEA">
              <w:rPr>
                <w:rFonts w:cs="Times New Roman"/>
                <w:i/>
              </w:rPr>
              <w:t xml:space="preserve"> in mask array</w:t>
            </w:r>
            <w:r w:rsidR="0068569B" w:rsidRPr="00402CEA">
              <w:rPr>
                <w:rFonts w:cs="Times New Roman"/>
                <w:i/>
              </w:rPr>
              <w:t xml:space="preserve"> </w:t>
            </w:r>
            <w:r w:rsidR="009F0D42" w:rsidRPr="00402CEA">
              <w:rPr>
                <w:rFonts w:cs="Times New Roman"/>
                <w:i/>
              </w:rPr>
              <w:t>assign</w:t>
            </w:r>
            <w:r w:rsidR="0068569B" w:rsidRPr="00402CEA">
              <w:rPr>
                <w:rFonts w:cs="Times New Roman"/>
                <w:i/>
              </w:rPr>
              <w:t>ed to False</w:t>
            </w:r>
          </w:p>
          <w:p w14:paraId="4449DFA0" w14:textId="58530E6E"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00363DC4" w:rsidRPr="00363DC4">
              <w:rPr>
                <w:rFonts w:cs="Times New Roman"/>
                <w:color w:val="0070C0"/>
              </w:rPr>
              <w:t xml:space="preserve"> h</w:t>
            </w:r>
            <w:r w:rsidR="00363DC4">
              <w:rPr>
                <w:rFonts w:cs="Times New Roman"/>
                <w:color w:val="FF0000"/>
              </w:rPr>
              <w:t xml:space="preserve"> </w:t>
            </w:r>
            <w:r w:rsidRPr="00077E04">
              <w:rPr>
                <w:rFonts w:cs="Times New Roman"/>
              </w:rPr>
              <w:t>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34" w:name="_Toc49259608"/>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34"/>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35" w:name="_Toc49259583"/>
      <w:r w:rsidRPr="00077E04">
        <w:rPr>
          <w:rFonts w:hint="eastAsia"/>
          <w:shd w:val="clear" w:color="auto" w:fill="auto"/>
        </w:rPr>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35"/>
    </w:p>
    <w:p w14:paraId="15F3A36B" w14:textId="1C3318C1" w:rsidR="00693479" w:rsidRDefault="0019796A">
      <w:pPr>
        <w:ind w:firstLine="480"/>
      </w:pPr>
      <w:bookmarkStart w:id="36" w:name="_Hlk49270523"/>
      <w:r>
        <w:rPr>
          <w:rFonts w:hint="eastAsia"/>
        </w:rPr>
        <w:t>執行模擬實驗時，</w:t>
      </w:r>
      <w:r w:rsidR="00A04E21" w:rsidRPr="00077E04">
        <w:rPr>
          <w:rFonts w:hint="eastAsia"/>
        </w:rPr>
        <w:t>為了</w:t>
      </w:r>
      <w:r w:rsidR="001B3BE4" w:rsidRPr="00077E04">
        <w:rPr>
          <w:rFonts w:hint="eastAsia"/>
        </w:rPr>
        <w:t>觀察</w:t>
      </w:r>
      <w:r w:rsidR="00A04E21"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19796A">
        <w:rPr>
          <w:rFonts w:hint="eastAsia"/>
        </w:rPr>
        <w:t>原天際線</w:t>
      </w:r>
      <w:r w:rsidR="001B3BE4" w:rsidRPr="00077E04">
        <w:rPr>
          <w:rFonts w:hint="eastAsia"/>
        </w:rPr>
        <w:t>所造成的影響</w:t>
      </w:r>
      <w:r w:rsidR="00A04E21"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19796A">
        <w:rPr>
          <w:rFonts w:hint="eastAsia"/>
        </w:rPr>
        <w:t>天際線</w:t>
      </w:r>
      <w:r w:rsidR="008E40DE" w:rsidRPr="0019796A">
        <w:rPr>
          <w:rFonts w:hint="eastAsia"/>
        </w:rPr>
        <w:t>與</w:t>
      </w:r>
      <w:r w:rsidR="007A70E1" w:rsidRPr="0019796A">
        <w:rPr>
          <w:rFonts w:hint="eastAsia"/>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w:t>
      </w:r>
      <w:r>
        <w:rPr>
          <w:rFonts w:hint="eastAsia"/>
        </w:rPr>
        <w:t>於</w:t>
      </w:r>
      <w:r w:rsidR="009F202F" w:rsidRPr="00077E04">
        <w:rPr>
          <w:rFonts w:hint="eastAsia"/>
        </w:rPr>
        <w:t>計算兩個字串相對應的位置</w:t>
      </w:r>
      <w:r w:rsidR="00E52F30">
        <w:rPr>
          <w:rFonts w:hint="eastAsia"/>
        </w:rPr>
        <w:t>具有</w:t>
      </w:r>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換句話說，將一個字串變換成另外一個字串所需要替換</w:t>
      </w:r>
      <w:r w:rsidR="00E52F30">
        <w:rPr>
          <w:rFonts w:hint="eastAsia"/>
        </w:rPr>
        <w:t>多少</w:t>
      </w:r>
      <w:proofErr w:type="gramStart"/>
      <w:r w:rsidR="00E52F30">
        <w:rPr>
          <w:rFonts w:hint="eastAsia"/>
        </w:rPr>
        <w:t>個</w:t>
      </w:r>
      <w:r w:rsidR="00426A5D" w:rsidRPr="00077E04">
        <w:rPr>
          <w:rFonts w:hint="eastAsia"/>
        </w:rPr>
        <w:t>字符</w:t>
      </w:r>
      <w:proofErr w:type="gramEnd"/>
      <w:r w:rsidR="00426A5D" w:rsidRPr="00077E04">
        <w:rPr>
          <w:rFonts w:hint="eastAsia"/>
        </w:rPr>
        <w:t>的總數即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830BBD" w:rsidRPr="00077E04">
        <w:rPr>
          <w:rFonts w:hint="eastAsia"/>
        </w:rPr>
        <w:t>例</w:t>
      </w:r>
      <w:r w:rsidR="004E3B63" w:rsidRPr="00077E04">
        <w:rPr>
          <w:rFonts w:hint="eastAsia"/>
        </w:rPr>
        <w:t>如</w:t>
      </w:r>
      <w:r w:rsidR="00F64A94">
        <w:rPr>
          <w:rFonts w:hint="eastAsia"/>
        </w:rPr>
        <w:t>：</w:t>
      </w:r>
      <w:r w:rsidR="003C5C3D" w:rsidRPr="00F64A94">
        <w:rPr>
          <w:rFonts w:hint="eastAsia"/>
          <w:color w:val="0070C0"/>
        </w:rPr>
        <w:t>兩等長</w:t>
      </w:r>
      <w:r w:rsidR="00E52F30" w:rsidRPr="00F64A94">
        <w:rPr>
          <w:rFonts w:hint="eastAsia"/>
          <w:strike/>
          <w:color w:val="FF0000"/>
        </w:rPr>
        <w:t>(?</w:t>
      </w:r>
      <w:proofErr w:type="gramStart"/>
      <w:r w:rsidR="00E52F30" w:rsidRPr="00F64A94">
        <w:rPr>
          <w:rFonts w:hint="eastAsia"/>
          <w:strike/>
          <w:color w:val="FF0000"/>
        </w:rPr>
        <w:t>?</w:t>
      </w:r>
      <w:r w:rsidR="00E52F30" w:rsidRPr="00F64A94">
        <w:rPr>
          <w:rFonts w:hint="eastAsia"/>
          <w:strike/>
          <w:color w:val="FF0000"/>
        </w:rPr>
        <w:t>應舉不等長字串為例</w:t>
      </w:r>
      <w:proofErr w:type="gramEnd"/>
      <w:r w:rsidR="00E52F30" w:rsidRPr="00F64A94">
        <w:rPr>
          <w:rFonts w:hint="eastAsia"/>
          <w:strike/>
          <w:color w:val="FF0000"/>
        </w:rPr>
        <w:t>，否則失去意義</w:t>
      </w:r>
      <w:r w:rsidR="00E52F30" w:rsidRPr="00F64A94">
        <w:rPr>
          <w:rFonts w:hint="eastAsia"/>
          <w:strike/>
          <w:color w:val="FF0000"/>
        </w:rPr>
        <w:t>)</w:t>
      </w:r>
      <w:r w:rsidR="00F64A94" w:rsidRPr="00F64A94">
        <w:rPr>
          <w:rFonts w:hint="eastAsia"/>
          <w:color w:val="C45911" w:themeColor="accent2" w:themeShade="BF"/>
        </w:rPr>
        <w:t>(</w:t>
      </w:r>
      <w:r w:rsidR="00F64A94" w:rsidRPr="00F64A94">
        <w:rPr>
          <w:rFonts w:hint="eastAsia"/>
          <w:color w:val="C45911" w:themeColor="accent2" w:themeShade="BF"/>
        </w:rPr>
        <w:t>老師我這裡的例子擺錯位置，應該在原漢明距離的後面，因此還是舉等長的例子</w:t>
      </w:r>
      <w:r w:rsidR="00F64A94" w:rsidRPr="00F64A94">
        <w:rPr>
          <w:rFonts w:hint="eastAsia"/>
          <w:color w:val="C45911" w:themeColor="accent2" w:themeShade="BF"/>
        </w:rPr>
        <w:t>)</w:t>
      </w:r>
      <w:r w:rsidR="003C5C3D" w:rsidRPr="00077E04">
        <w:rPr>
          <w:rFonts w:hint="eastAsia"/>
        </w:rPr>
        <w:t>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w:t>
      </w:r>
      <w:r w:rsidR="00223596" w:rsidRPr="00077E04">
        <w:rPr>
          <w:rFonts w:hint="eastAsia"/>
        </w:rPr>
        <w:lastRenderedPageBreak/>
        <w:t>同，故計算此字串的</w:t>
      </w:r>
      <w:r w:rsidR="003C5C3D" w:rsidRPr="00077E04">
        <w:rPr>
          <w:rFonts w:hint="eastAsia"/>
        </w:rPr>
        <w:t>標準</w:t>
      </w:r>
      <w:r w:rsidR="00767BD1" w:rsidRPr="00077E04">
        <w:rPr>
          <w:rFonts w:hint="eastAsia"/>
        </w:rPr>
        <w:t>漢明距離</w:t>
      </w:r>
      <w:r w:rsidR="003C5C3D" w:rsidRPr="00077E04">
        <w:rPr>
          <w:rFonts w:hint="eastAsia"/>
        </w:rPr>
        <w:t>為</w:t>
      </w:r>
      <w:r w:rsidR="00AB023B" w:rsidRPr="00077E04">
        <w:rPr>
          <w:rFonts w:hint="eastAsia"/>
        </w:rPr>
        <w:t>2</w:t>
      </w:r>
      <w:r w:rsidR="00E52F30">
        <w:rPr>
          <w:rFonts w:hint="eastAsia"/>
        </w:rPr>
        <w:t>；</w:t>
      </w:r>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之間的</w:t>
      </w:r>
      <w:r w:rsidR="00767BD1" w:rsidRPr="00077E04">
        <w:rPr>
          <w:rFonts w:hint="eastAsia"/>
        </w:rPr>
        <w:t>漢明距離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2BD1BF2E" w:rsidR="008E40DE" w:rsidRPr="00077E04" w:rsidRDefault="008763A4" w:rsidP="00785B13">
      <w:pPr>
        <w:ind w:firstLine="480"/>
      </w:pPr>
      <w:r w:rsidRPr="00077E04">
        <w:rPr>
          <w:rFonts w:hint="eastAsia"/>
        </w:rPr>
        <w:t>本論文</w:t>
      </w:r>
      <w:proofErr w:type="gramStart"/>
      <w:r w:rsidRPr="00077E04">
        <w:rPr>
          <w:rFonts w:hint="eastAsia"/>
        </w:rPr>
        <w:t>使用漢明距離</w:t>
      </w:r>
      <w:proofErr w:type="gramEnd"/>
      <w:r w:rsidR="00415346">
        <w:rPr>
          <w:rFonts w:hint="eastAsia"/>
        </w:rPr>
        <w:t>定義</w:t>
      </w:r>
      <w:r w:rsidRPr="00077E04">
        <w:rPr>
          <w:rFonts w:hint="eastAsia"/>
        </w:rPr>
        <w:t>中須</w:t>
      </w:r>
      <w:proofErr w:type="gramStart"/>
      <w:r w:rsidRPr="00077E04">
        <w:rPr>
          <w:rFonts w:hint="eastAsia"/>
        </w:rPr>
        <w:t>置換字符次</w:t>
      </w:r>
      <w:proofErr w:type="gramEnd"/>
      <w:r w:rsidRPr="00077E04">
        <w:rPr>
          <w:rFonts w:hint="eastAsia"/>
        </w:rPr>
        <w:t>數的觀念，因此並</w:t>
      </w:r>
      <w:r w:rsidRPr="00F64A94">
        <w:rPr>
          <w:rFonts w:hint="eastAsia"/>
          <w:color w:val="0070C0"/>
        </w:rPr>
        <w:t>沒有要求兩字串必須等長之限制。</w:t>
      </w:r>
      <w:r w:rsidR="009D1D9B"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r w:rsidR="002B00DB" w:rsidRPr="00077E04">
        <w:rPr>
          <w:rFonts w:hint="eastAsia"/>
        </w:rPr>
        <w:t>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w:t>
      </w:r>
      <w:r w:rsidR="002407BC">
        <w:rPr>
          <w:rFonts w:hint="eastAsia"/>
        </w:rPr>
        <w:t>任意兩個</w:t>
      </w:r>
      <w:r w:rsidR="0020442A" w:rsidRPr="00077E04">
        <w:rPr>
          <w:rFonts w:hint="eastAsia"/>
        </w:rPr>
        <w:t>集合</w:t>
      </w:r>
      <w:r w:rsidR="002407BC">
        <w:rPr>
          <w:rFonts w:hint="eastAsia"/>
        </w:rPr>
        <w:t>之間</w:t>
      </w:r>
      <w:r w:rsidR="0020442A" w:rsidRPr="00077E04">
        <w:rPr>
          <w:rFonts w:hint="eastAsia"/>
        </w:rPr>
        <w:t>必須插入或刪除多少元素才能使兩集合相同</w:t>
      </w:r>
      <w:r w:rsidR="002535CF">
        <w:rPr>
          <w:rFonts w:hint="eastAsia"/>
        </w:rPr>
        <w:t>。</w:t>
      </w:r>
      <w:r w:rsidR="002535CF">
        <w:rPr>
          <w:rFonts w:hint="eastAsia"/>
          <w:color w:val="0070C0"/>
        </w:rPr>
        <w:t>例如：</w:t>
      </w:r>
      <w:r w:rsidR="009F2B03">
        <w:rPr>
          <w:rFonts w:hint="eastAsia"/>
          <w:color w:val="0070C0"/>
        </w:rPr>
        <w:t>已知</w:t>
      </w:r>
      <w:r w:rsidR="006542D7">
        <w:rPr>
          <w:rFonts w:hint="eastAsia"/>
          <w:color w:val="0070C0"/>
        </w:rPr>
        <w:t>三個集合，</w:t>
      </w:r>
      <m:oMath>
        <m:r>
          <m:rPr>
            <m:sty m:val="p"/>
          </m:rPr>
          <w:rPr>
            <w:rFonts w:ascii="Cambria Math" w:hAnsi="Cambria Math"/>
          </w:rPr>
          <m:t>P=</m:t>
        </m:r>
        <m:d>
          <m:dPr>
            <m:begChr m:val="{"/>
            <m:endChr m:val="}"/>
            <m:ctrlPr>
              <w:rPr>
                <w:rFonts w:ascii="Cambria Math" w:hAnsi="Cambria Math"/>
              </w:rPr>
            </m:ctrlPr>
          </m:dPr>
          <m:e>
            <m:r>
              <w:rPr>
                <w:rFonts w:ascii="Cambria Math" w:hAnsi="Cambria Math"/>
              </w:rPr>
              <m:t>a,b,c</m:t>
            </m:r>
          </m:e>
        </m:d>
        <m:r>
          <w:rPr>
            <w:rFonts w:ascii="Cambria Math" w:hAnsi="Cambria Math"/>
          </w:rPr>
          <m:t>, Q={e,c,b,d}, R={d,e}</m:t>
        </m:r>
      </m:oMath>
      <w:r w:rsidR="00D53178">
        <w:rPr>
          <w:rFonts w:hint="eastAsia"/>
          <w:color w:val="0070C0"/>
        </w:rPr>
        <w:t>。</w:t>
      </w:r>
      <w:r w:rsidR="002535CF">
        <w:rPr>
          <w:color w:val="0070C0"/>
        </w:rPr>
        <w:t>P</w:t>
      </w:r>
      <w:r w:rsidR="002535CF">
        <w:rPr>
          <w:rFonts w:hint="eastAsia"/>
          <w:color w:val="0070C0"/>
        </w:rPr>
        <w:t>、</w:t>
      </w:r>
      <w:r w:rsidR="002535CF">
        <w:rPr>
          <w:color w:val="0070C0"/>
        </w:rPr>
        <w:t>Q</w:t>
      </w:r>
      <w:r w:rsidR="002535CF">
        <w:rPr>
          <w:rFonts w:hint="eastAsia"/>
          <w:color w:val="0070C0"/>
        </w:rPr>
        <w:t>需要置換三個元素才能使兩集合相同，因此</w:t>
      </w:r>
      <w:r w:rsidR="002535CF">
        <w:rPr>
          <w:rFonts w:hint="eastAsia"/>
          <w:color w:val="0070C0"/>
        </w:rPr>
        <w:t>P</w:t>
      </w:r>
      <w:r w:rsidR="002535CF">
        <w:rPr>
          <w:rFonts w:hint="eastAsia"/>
          <w:color w:val="0070C0"/>
        </w:rPr>
        <w:t>、</w:t>
      </w:r>
      <w:r w:rsidR="002535CF">
        <w:rPr>
          <w:rFonts w:hint="eastAsia"/>
          <w:color w:val="0070C0"/>
        </w:rPr>
        <w:t>Q</w:t>
      </w:r>
      <w:r w:rsidR="002535CF">
        <w:rPr>
          <w:rFonts w:hint="eastAsia"/>
          <w:color w:val="0070C0"/>
        </w:rPr>
        <w:t>之間的在本論文上所定義</w:t>
      </w:r>
      <w:proofErr w:type="gramStart"/>
      <w:r w:rsidR="002535CF">
        <w:rPr>
          <w:rFonts w:hint="eastAsia"/>
          <w:color w:val="0070C0"/>
        </w:rPr>
        <w:t>的漢明距離</w:t>
      </w:r>
      <w:proofErr w:type="gramEnd"/>
      <w:r w:rsidR="002535CF">
        <w:rPr>
          <w:rFonts w:hint="eastAsia"/>
          <w:color w:val="0070C0"/>
        </w:rPr>
        <w:t>為</w:t>
      </w:r>
      <w:r w:rsidR="002535CF">
        <w:rPr>
          <w:rFonts w:hint="eastAsia"/>
          <w:color w:val="0070C0"/>
        </w:rPr>
        <w:t>3</w:t>
      </w:r>
      <w:r w:rsidR="002535CF">
        <w:rPr>
          <w:rFonts w:hint="eastAsia"/>
          <w:color w:val="0070C0"/>
        </w:rPr>
        <w:t>，</w:t>
      </w:r>
      <w:r w:rsidR="002535CF">
        <w:rPr>
          <w:rFonts w:hint="eastAsia"/>
          <w:color w:val="0070C0"/>
        </w:rPr>
        <w:t>Q</w:t>
      </w:r>
      <w:r w:rsidR="002535CF">
        <w:rPr>
          <w:rFonts w:hint="eastAsia"/>
          <w:color w:val="0070C0"/>
        </w:rPr>
        <w:t>、</w:t>
      </w:r>
      <w:r w:rsidR="002535CF">
        <w:rPr>
          <w:color w:val="0070C0"/>
        </w:rPr>
        <w:t>R</w:t>
      </w:r>
      <w:proofErr w:type="gramStart"/>
      <w:r w:rsidR="002535CF">
        <w:rPr>
          <w:rFonts w:hint="eastAsia"/>
          <w:color w:val="0070C0"/>
        </w:rPr>
        <w:t>的漢明距</w:t>
      </w:r>
      <w:proofErr w:type="gramEnd"/>
      <w:r w:rsidR="002535CF">
        <w:rPr>
          <w:rFonts w:hint="eastAsia"/>
          <w:color w:val="0070C0"/>
        </w:rPr>
        <w:t>離為</w:t>
      </w:r>
      <w:r w:rsidR="002535CF">
        <w:rPr>
          <w:rFonts w:hint="eastAsia"/>
          <w:color w:val="0070C0"/>
        </w:rPr>
        <w:t>2</w:t>
      </w:r>
      <w:r w:rsidR="002535CF">
        <w:rPr>
          <w:rFonts w:hint="eastAsia"/>
          <w:color w:val="0070C0"/>
        </w:rPr>
        <w:t>，而</w:t>
      </w:r>
      <w:r w:rsidR="002535CF">
        <w:rPr>
          <w:rFonts w:hint="eastAsia"/>
          <w:color w:val="0070C0"/>
        </w:rPr>
        <w:t>P</w:t>
      </w:r>
      <w:r w:rsidR="002535CF">
        <w:rPr>
          <w:rFonts w:hint="eastAsia"/>
          <w:color w:val="0070C0"/>
        </w:rPr>
        <w:t>、</w:t>
      </w:r>
      <w:r w:rsidR="002535CF">
        <w:rPr>
          <w:rFonts w:hint="eastAsia"/>
          <w:color w:val="0070C0"/>
        </w:rPr>
        <w:t>R</w:t>
      </w:r>
      <w:r w:rsidR="002535CF">
        <w:rPr>
          <w:rFonts w:hint="eastAsia"/>
          <w:color w:val="0070C0"/>
        </w:rPr>
        <w:t>之間</w:t>
      </w:r>
      <w:proofErr w:type="gramStart"/>
      <w:r w:rsidR="002535CF">
        <w:rPr>
          <w:rFonts w:hint="eastAsia"/>
          <w:color w:val="0070C0"/>
        </w:rPr>
        <w:t>的漢明距</w:t>
      </w:r>
      <w:proofErr w:type="gramEnd"/>
      <w:r w:rsidR="002535CF">
        <w:rPr>
          <w:rFonts w:hint="eastAsia"/>
          <w:color w:val="0070C0"/>
        </w:rPr>
        <w:t>離則為</w:t>
      </w:r>
      <w:r w:rsidR="002535CF">
        <w:rPr>
          <w:rFonts w:hint="eastAsia"/>
          <w:color w:val="0070C0"/>
        </w:rPr>
        <w:t>5</w:t>
      </w:r>
      <w:r w:rsidR="002535CF">
        <w:rPr>
          <w:rFonts w:hint="eastAsia"/>
          <w:color w:val="0070C0"/>
        </w:rPr>
        <w:t>。</w:t>
      </w:r>
      <w:r w:rsidR="00D712D9" w:rsidRPr="00077E04">
        <w:rPr>
          <w:rFonts w:hint="eastAsia"/>
        </w:rPr>
        <w:t>使用這樣的觀念原因有二</w:t>
      </w:r>
      <w:r w:rsidR="002535CF">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1DCEB563" w:rsidR="00693479" w:rsidRPr="00077E04" w:rsidRDefault="0009676B" w:rsidP="00973147">
      <w:pPr>
        <w:ind w:firstLine="360"/>
      </w:pPr>
      <w:r w:rsidRPr="00077E04">
        <w:rPr>
          <w:rFonts w:hint="eastAsia"/>
        </w:rPr>
        <w:t>判斷</w:t>
      </w:r>
      <w:r w:rsidR="00A00CDA" w:rsidRPr="00E52F30">
        <w:rPr>
          <w:rFonts w:hint="eastAsia"/>
        </w:rPr>
        <w:t>原天際線</w:t>
      </w:r>
      <w:r w:rsidR="00BF2C8B" w:rsidRPr="00E52F30">
        <w:rPr>
          <w:rFonts w:hint="eastAsia"/>
        </w:rPr>
        <w:t xml:space="preserve"> </w:t>
      </w:r>
      <m:oMath>
        <m:r>
          <m:rPr>
            <m:sty m:val="p"/>
          </m:rPr>
          <w:rPr>
            <w:rFonts w:ascii="Cambria Math" w:hAnsi="Cambria Math"/>
          </w:rPr>
          <m:t>S</m:t>
        </m:r>
      </m:oMath>
      <w:r w:rsidR="00907325" w:rsidRPr="00E52F30">
        <w:rPr>
          <w:rFonts w:hint="eastAsia"/>
        </w:rPr>
        <w:t xml:space="preserve"> </w:t>
      </w:r>
      <w:r w:rsidR="00BF2C8B" w:rsidRPr="00E52F30">
        <w:rPr>
          <w:rFonts w:hint="eastAsia"/>
        </w:rPr>
        <w:t>與</w:t>
      </w:r>
      <w:r w:rsidR="00437DD6" w:rsidRPr="00E52F30">
        <w:rPr>
          <w:rFonts w:hint="eastAsia"/>
        </w:rPr>
        <w:t>近似</w:t>
      </w:r>
      <w:r w:rsidR="00A00CDA" w:rsidRPr="00E52F30">
        <w:rPr>
          <w:rFonts w:hint="eastAsia"/>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w:t>
      </w:r>
      <w:r w:rsidR="00E52F30">
        <w:rPr>
          <w:rFonts w:hint="eastAsia"/>
        </w:rPr>
        <w:t>之</w:t>
      </w:r>
      <w:r w:rsidR="00BF2C8B" w:rsidRPr="00077E04">
        <w:rPr>
          <w:rFonts w:hint="eastAsia"/>
        </w:rPr>
        <w:t>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6B17F694"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w:t>
      </w:r>
      <w:r w:rsidR="00E52F30">
        <w:rPr>
          <w:rFonts w:hint="eastAsia"/>
        </w:rPr>
        <w:t>之</w:t>
      </w:r>
      <w:r w:rsidR="00E37FDD" w:rsidRPr="00077E04">
        <w:rPr>
          <w:rFonts w:hint="eastAsia"/>
        </w:rPr>
        <w:t>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w:t>
      </w:r>
      <w:r w:rsidR="00E52F30">
        <w:rPr>
          <w:rFonts w:hint="eastAsia"/>
        </w:rPr>
        <w:t>之</w:t>
      </w:r>
      <w:r w:rsidR="00E37FDD" w:rsidRPr="00077E04">
        <w:rPr>
          <w:rFonts w:hint="eastAsia"/>
        </w:rPr>
        <w:t>個數</w:t>
      </w:r>
      <w:r w:rsidR="00E52F30">
        <w:rPr>
          <w:rFonts w:hint="eastAsia"/>
        </w:rPr>
        <w:t>，將其加</w:t>
      </w:r>
      <w:r w:rsidR="00E37FDD" w:rsidRPr="00077E04">
        <w:rPr>
          <w:rFonts w:hint="eastAsia"/>
        </w:rPr>
        <w:t>總</w:t>
      </w:r>
      <w:r w:rsidR="00F8144B">
        <w:rPr>
          <w:rFonts w:hint="eastAsia"/>
        </w:rPr>
        <w:t>之</w:t>
      </w:r>
      <w:proofErr w:type="gramStart"/>
      <w:r w:rsidR="00E37FDD" w:rsidRPr="00077E04">
        <w:rPr>
          <w:rFonts w:hint="eastAsia"/>
        </w:rPr>
        <w:t>和</w:t>
      </w:r>
      <w:proofErr w:type="gramEnd"/>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r w:rsidR="00F8144B" w:rsidRPr="00077E04">
        <w:rPr>
          <w:rFonts w:hint="eastAsia"/>
        </w:rPr>
        <w:t>集合上</w:t>
      </w:r>
      <w:proofErr w:type="gramStart"/>
      <w:r w:rsidR="00F8144B" w:rsidRPr="00077E04">
        <w:rPr>
          <w:rFonts w:hint="eastAsia"/>
        </w:rPr>
        <w:t>的漢明距</w:t>
      </w:r>
      <w:r w:rsidR="00F8144B">
        <w:rPr>
          <w:rFonts w:hint="eastAsia"/>
        </w:rPr>
        <w:t>離</w:t>
      </w:r>
      <w:proofErr w:type="gramEnd"/>
      <w:r w:rsidR="008512C0" w:rsidRPr="00077E04">
        <w:rPr>
          <w:rFonts w:hint="eastAsia"/>
        </w:rPr>
        <w:t>。</w:t>
      </w:r>
    </w:p>
    <w:p w14:paraId="485BDFC8" w14:textId="01870CEB" w:rsidR="0081723B" w:rsidRPr="00077E04" w:rsidRDefault="0081723B" w:rsidP="000830CD">
      <w:pPr>
        <w:ind w:left="360" w:firstLine="480"/>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hint="eastAsia"/>
              </w:rPr>
              <m:t>(</m:t>
            </m:r>
            <m:r>
              <w:rPr>
                <w:rFonts w:ascii="Cambria Math" w:hAnsi="Cambria Math"/>
              </w:rPr>
              <m:t>hit count+miss count</m:t>
            </m:r>
          </m:den>
        </m:f>
        <m:r>
          <w:rPr>
            <w:rFonts w:ascii="Cambria Math" w:hAnsi="Cambria Math" w:hint="eastAsia"/>
          </w:rPr>
          <m:t>)</m:t>
        </m:r>
      </m:oMath>
    </w:p>
    <w:p w14:paraId="37AB08F1" w14:textId="2E9EBB06" w:rsidR="006A0B0F" w:rsidRPr="00077E04" w:rsidRDefault="00F8144B" w:rsidP="0081723B">
      <w:pPr>
        <w:ind w:firstLine="360"/>
      </w:pPr>
      <w:r>
        <w:rPr>
          <w:rFonts w:hint="eastAsia"/>
        </w:rPr>
        <w:t>今</w:t>
      </w:r>
      <w:r w:rsidR="00030ABE" w:rsidRPr="00077E04">
        <w:rPr>
          <w:rFonts w:hint="eastAsia"/>
        </w:rPr>
        <w:t>舉</w:t>
      </w:r>
      <w:r w:rsidR="007B0180" w:rsidRPr="00077E04">
        <w:rPr>
          <w:rFonts w:hint="eastAsia"/>
        </w:rPr>
        <w:t>例</w:t>
      </w:r>
      <w:r w:rsidR="00030ABE"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418645D6"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r w:rsidR="00F8144B">
        <w:rPr>
          <w:rFonts w:hint="eastAsia"/>
        </w:rPr>
        <w:t>指標</w:t>
      </w:r>
      <w:r w:rsidR="003C6C71" w:rsidRPr="00077E04">
        <w:rPr>
          <w:rFonts w:hint="eastAsia"/>
        </w:rPr>
        <w:t>來評斷各填補法填補效果</w:t>
      </w:r>
      <w:r w:rsidR="00F8144B">
        <w:rPr>
          <w:rFonts w:hint="eastAsia"/>
        </w:rPr>
        <w:t>之</w:t>
      </w:r>
      <w:r w:rsidR="003C6C71" w:rsidRPr="00077E04">
        <w:rPr>
          <w:rFonts w:hint="eastAsia"/>
        </w:rPr>
        <w:t>優劣。</w:t>
      </w:r>
    </w:p>
    <w:bookmarkEnd w:id="36"/>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37" w:name="_Toc49259584"/>
      <w:r w:rsidRPr="00077E04">
        <w:rPr>
          <w:rFonts w:hint="eastAsia"/>
        </w:rPr>
        <w:lastRenderedPageBreak/>
        <w:t>實驗結果與分析</w:t>
      </w:r>
      <w:bookmarkEnd w:id="37"/>
    </w:p>
    <w:p w14:paraId="35E2EA50" w14:textId="6A224B7A" w:rsidR="0002221A" w:rsidRPr="00077E04" w:rsidRDefault="0002221A" w:rsidP="00CC62E1">
      <w:pPr>
        <w:ind w:firstLine="480"/>
      </w:pPr>
      <w:r w:rsidRPr="00077E04">
        <w:rPr>
          <w:rFonts w:hint="eastAsia"/>
        </w:rPr>
        <w:t>本章節依序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741774" w:rsidRPr="00077E04">
        <w:rPr>
          <w:rFonts w:hint="eastAsia"/>
        </w:rPr>
        <w:t>天際線</w:t>
      </w:r>
      <w:r w:rsidR="007A60A0" w:rsidRPr="00077E04">
        <w:rPr>
          <w:rFonts w:hint="eastAsia"/>
        </w:rPr>
        <w:t>結果的影響</w:t>
      </w:r>
      <w:r w:rsidR="0067520B" w:rsidRPr="00077E04">
        <w:rPr>
          <w:rFonts w:hint="eastAsia"/>
        </w:rPr>
        <w:t>。</w:t>
      </w:r>
      <w:r w:rsidR="007A60A0" w:rsidRPr="00077E04">
        <w:rPr>
          <w:rFonts w:hint="eastAsia"/>
        </w:rPr>
        <w:t>4.3</w:t>
      </w:r>
      <w:r w:rsidR="007A60A0" w:rsidRPr="00077E04">
        <w:rPr>
          <w:rFonts w:hint="eastAsia"/>
        </w:rPr>
        <w:t>節</w:t>
      </w:r>
      <w:r w:rsidR="00530670" w:rsidRPr="00077E04">
        <w:rPr>
          <w:rFonts w:hint="eastAsia"/>
        </w:rPr>
        <w:t>不完整資料集</w:t>
      </w:r>
      <w:r w:rsidR="00D22168" w:rsidRPr="00077E04">
        <w:rPr>
          <w:rFonts w:hint="eastAsia"/>
        </w:rPr>
        <w:t>分別</w:t>
      </w:r>
      <w:r w:rsidR="00530670" w:rsidRPr="00077E04">
        <w:rPr>
          <w:rFonts w:hint="eastAsia"/>
        </w:rPr>
        <w:t>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5A2A68" w:rsidRPr="00077E04">
        <w:rPr>
          <w:rFonts w:hint="eastAsia"/>
        </w:rPr>
        <w:t>比較</w:t>
      </w:r>
      <w:r w:rsidR="003B1E16" w:rsidRPr="00077E04">
        <w:rPr>
          <w:rFonts w:hint="eastAsia"/>
          <w:color w:val="0070C0"/>
        </w:rPr>
        <w:t>原始</w:t>
      </w:r>
      <w:r w:rsidR="005A2A68" w:rsidRPr="00077E04">
        <w:rPr>
          <w:rFonts w:hint="eastAsia"/>
          <w:color w:val="0070C0"/>
        </w:rPr>
        <w:t>k</w:t>
      </w:r>
      <w:r w:rsidR="005A2A68" w:rsidRPr="00077E04">
        <w:rPr>
          <w:rFonts w:hint="eastAsia"/>
          <w:color w:val="0070C0"/>
        </w:rPr>
        <w:t>鄰近</w:t>
      </w:r>
      <w:r w:rsidR="003B1E16" w:rsidRPr="00077E04">
        <w:rPr>
          <w:rFonts w:hint="eastAsia"/>
          <w:color w:val="0070C0"/>
        </w:rPr>
        <w:t>點填補</w:t>
      </w:r>
      <w:r w:rsidR="005A2A68" w:rsidRPr="00077E04">
        <w:rPr>
          <w:rFonts w:hint="eastAsia"/>
          <w:color w:val="0070C0"/>
        </w:rPr>
        <w:t>法</w:t>
      </w:r>
      <w:r w:rsidR="005A2A68" w:rsidRPr="00077E04">
        <w:rPr>
          <w:rFonts w:hint="eastAsia"/>
        </w:rPr>
        <w:t>、權重型</w:t>
      </w:r>
      <w:r w:rsidR="005A2A68" w:rsidRPr="00077E04">
        <w:rPr>
          <w:rFonts w:hint="eastAsia"/>
        </w:rPr>
        <w:t>k</w:t>
      </w:r>
      <w:r w:rsidR="005A2A68" w:rsidRPr="00077E04">
        <w:rPr>
          <w:rFonts w:hint="eastAsia"/>
        </w:rPr>
        <w:t>鄰近</w:t>
      </w:r>
      <w:r w:rsidR="003B1E16" w:rsidRPr="00077E04">
        <w:rPr>
          <w:rFonts w:hint="eastAsia"/>
          <w:color w:val="0070C0"/>
        </w:rPr>
        <w:t>點填補</w:t>
      </w:r>
      <w:r w:rsidR="005A2A68" w:rsidRPr="00077E04">
        <w:rPr>
          <w:rFonts w:hint="eastAsia"/>
        </w:rPr>
        <w:t>法與本論文所提出的</w:t>
      </w:r>
      <w:proofErr w:type="spellStart"/>
      <w:r w:rsidR="005A2A68" w:rsidRPr="00077E04">
        <w:rPr>
          <w:rFonts w:hint="eastAsia"/>
        </w:rPr>
        <w:t>s</w:t>
      </w:r>
      <w:r w:rsidR="005A2A68" w:rsidRPr="00077E04">
        <w:t>k</w:t>
      </w:r>
      <w:proofErr w:type="spellEnd"/>
      <w:r w:rsidR="005A2A68" w:rsidRPr="00077E04">
        <w:t>-NN</w:t>
      </w:r>
      <w:r w:rsidR="005A2A68" w:rsidRPr="00077E04">
        <w:rPr>
          <w:rFonts w:hint="eastAsia"/>
        </w:rPr>
        <w:t xml:space="preserve"> </w:t>
      </w:r>
      <w:r w:rsidR="005A2A68" w:rsidRPr="00077E04">
        <w:t>imputation</w:t>
      </w:r>
      <w:r w:rsidR="005A2A68" w:rsidRPr="00077E04">
        <w:rPr>
          <w:rFonts w:hint="eastAsia"/>
        </w:rPr>
        <w:t>填補法</w:t>
      </w:r>
      <w:r w:rsidR="00D22168" w:rsidRPr="00077E04">
        <w:rPr>
          <w:rFonts w:hint="eastAsia"/>
        </w:rPr>
        <w:t>各填補法</w:t>
      </w:r>
      <w:r w:rsidR="004F7642" w:rsidRPr="00077E04">
        <w:rPr>
          <w:rFonts w:hint="eastAsia"/>
        </w:rPr>
        <w:t>所產生的天際線</w:t>
      </w:r>
      <w:r w:rsidR="00E77601" w:rsidRPr="00077E04">
        <w:rPr>
          <w:rFonts w:hint="eastAsia"/>
        </w:rPr>
        <w:t>與原</w:t>
      </w:r>
      <w:r w:rsidR="004F7642" w:rsidRPr="00077E04">
        <w:rPr>
          <w:rFonts w:hint="eastAsia"/>
        </w:rPr>
        <w:t>天際線的</w:t>
      </w:r>
      <w:r w:rsidR="00E77601" w:rsidRPr="00077E04">
        <w:rPr>
          <w:rFonts w:hint="eastAsia"/>
        </w:rPr>
        <w:t>相似度衡量各填補法對資料的效果。</w:t>
      </w:r>
    </w:p>
    <w:p w14:paraId="2D1D75C6" w14:textId="77777777" w:rsidR="00291E62" w:rsidRPr="00077E04" w:rsidRDefault="00291E62" w:rsidP="00CC62E1">
      <w:pPr>
        <w:ind w:firstLine="480"/>
      </w:pPr>
    </w:p>
    <w:p w14:paraId="3F3DBF38" w14:textId="577FCD8F" w:rsidR="00AB148B" w:rsidRPr="00077E04" w:rsidRDefault="00AB148B" w:rsidP="00312A4E">
      <w:pPr>
        <w:pStyle w:val="2"/>
        <w:rPr>
          <w:shd w:val="clear" w:color="auto" w:fill="auto"/>
        </w:rPr>
      </w:pPr>
      <w:bookmarkStart w:id="38" w:name="_Toc49259585"/>
      <w:r w:rsidRPr="00077E04">
        <w:rPr>
          <w:rFonts w:hint="eastAsia"/>
          <w:shd w:val="clear" w:color="auto" w:fill="auto"/>
        </w:rPr>
        <w:t>4.1</w:t>
      </w:r>
      <w:r w:rsidRPr="00077E04">
        <w:rPr>
          <w:rFonts w:hint="eastAsia"/>
          <w:shd w:val="clear" w:color="auto" w:fill="auto"/>
        </w:rPr>
        <w:t>實驗環境</w:t>
      </w:r>
      <w:bookmarkEnd w:id="38"/>
    </w:p>
    <w:p w14:paraId="54EBCBC5" w14:textId="7B145EA5" w:rsidR="00EE4F2A" w:rsidRPr="00077E04" w:rsidRDefault="007A2662" w:rsidP="00312A4E">
      <w:pPr>
        <w:pStyle w:val="3"/>
        <w:rPr>
          <w:shd w:val="clear" w:color="auto" w:fill="auto"/>
        </w:rPr>
      </w:pPr>
      <w:bookmarkStart w:id="39" w:name="_Toc49259586"/>
      <w:r w:rsidRPr="00077E04">
        <w:rPr>
          <w:rFonts w:hint="eastAsia"/>
          <w:shd w:val="clear" w:color="auto" w:fill="auto"/>
        </w:rPr>
        <w:t>4.1.1</w:t>
      </w:r>
      <w:r w:rsidR="00E60A38" w:rsidRPr="00077E04">
        <w:rPr>
          <w:rFonts w:hint="eastAsia"/>
          <w:shd w:val="clear" w:color="auto" w:fill="auto"/>
        </w:rPr>
        <w:t>實驗平台</w:t>
      </w:r>
      <w:bookmarkEnd w:id="39"/>
    </w:p>
    <w:p w14:paraId="535F9CB2" w14:textId="4BDE72F7" w:rsidR="007A2662" w:rsidRPr="00077E04" w:rsidRDefault="008077E3" w:rsidP="00080FA0">
      <w:pPr>
        <w:ind w:firstLine="480"/>
      </w:pPr>
      <w:r w:rsidRPr="00077E04">
        <w:rPr>
          <w:rFonts w:hint="eastAsia"/>
          <w:color w:val="0070C0"/>
        </w:rPr>
        <w:t>本</w:t>
      </w:r>
      <w:r w:rsidR="00080FA0" w:rsidRPr="00077E04">
        <w:rPr>
          <w:rFonts w:hint="eastAsia"/>
          <w:color w:val="0070C0"/>
        </w:rPr>
        <w:t>實驗的硬體設備包括處理器為</w:t>
      </w:r>
      <w:r w:rsidR="00080FA0" w:rsidRPr="00077E04">
        <w:rPr>
          <w:rFonts w:hint="eastAsia"/>
          <w:color w:val="0070C0"/>
        </w:rPr>
        <w:t>In</w:t>
      </w:r>
      <w:r w:rsidR="00080FA0" w:rsidRPr="00077E04">
        <w:rPr>
          <w:color w:val="0070C0"/>
        </w:rPr>
        <w:t>tel® Core™ i7-</w:t>
      </w:r>
      <w:r w:rsidRPr="00077E04">
        <w:rPr>
          <w:rFonts w:hint="eastAsia"/>
          <w:color w:val="0070C0"/>
        </w:rPr>
        <w:t>6</w:t>
      </w:r>
      <w:r w:rsidR="00080FA0" w:rsidRPr="00077E04">
        <w:rPr>
          <w:color w:val="0070C0"/>
        </w:rPr>
        <w:t>700 CPU @ 3.</w:t>
      </w:r>
      <w:r w:rsidRPr="00077E04">
        <w:rPr>
          <w:rFonts w:hint="eastAsia"/>
          <w:color w:val="0070C0"/>
        </w:rPr>
        <w:t>4</w:t>
      </w:r>
      <w:r w:rsidR="00080FA0" w:rsidRPr="00077E04">
        <w:rPr>
          <w:color w:val="0070C0"/>
        </w:rPr>
        <w:t>0GH</w:t>
      </w:r>
      <w:r w:rsidR="00080FA0" w:rsidRPr="00077E04">
        <w:rPr>
          <w:rFonts w:hint="eastAsia"/>
          <w:color w:val="0070C0"/>
        </w:rPr>
        <w:t>z</w:t>
      </w:r>
      <w:r w:rsidR="00080FA0" w:rsidRPr="00077E04">
        <w:rPr>
          <w:rFonts w:hint="eastAsia"/>
          <w:color w:val="0070C0"/>
        </w:rPr>
        <w:t>，記憶體為</w:t>
      </w:r>
      <w:r w:rsidR="00080FA0" w:rsidRPr="00077E04">
        <w:rPr>
          <w:rFonts w:hint="eastAsia"/>
          <w:color w:val="0070C0"/>
        </w:rPr>
        <w:t>1</w:t>
      </w:r>
      <w:r w:rsidR="00080FA0" w:rsidRPr="00077E04">
        <w:rPr>
          <w:color w:val="0070C0"/>
        </w:rPr>
        <w:t>6</w:t>
      </w:r>
      <w:r w:rsidRPr="00077E04">
        <w:rPr>
          <w:rFonts w:hint="eastAsia"/>
          <w:color w:val="0070C0"/>
        </w:rPr>
        <w:t>.0</w:t>
      </w:r>
      <w:r w:rsidR="00080FA0" w:rsidRPr="00077E04">
        <w:rPr>
          <w:color w:val="0070C0"/>
        </w:rPr>
        <w:t>GB</w:t>
      </w:r>
      <w:r w:rsidR="00080FA0" w:rsidRPr="00077E04">
        <w:rPr>
          <w:rFonts w:hint="eastAsia"/>
          <w:color w:val="0070C0"/>
        </w:rPr>
        <w:t>，作業系統為</w:t>
      </w:r>
      <w:r w:rsidR="00080FA0" w:rsidRPr="00077E04">
        <w:rPr>
          <w:color w:val="0070C0"/>
        </w:rPr>
        <w:t>Microsoft Windows 10 Profession version 20</w:t>
      </w:r>
      <w:r w:rsidRPr="00077E04">
        <w:rPr>
          <w:rFonts w:hint="eastAsia"/>
          <w:color w:val="0070C0"/>
        </w:rPr>
        <w:t>04</w:t>
      </w:r>
      <w:r w:rsidR="00080FA0" w:rsidRPr="00077E04">
        <w:rPr>
          <w:color w:val="0070C0"/>
        </w:rPr>
        <w:t xml:space="preserve"> </w:t>
      </w:r>
      <w:r w:rsidR="00080FA0" w:rsidRPr="00077E04">
        <w:rPr>
          <w:rFonts w:hint="eastAsia"/>
          <w:color w:val="0070C0"/>
        </w:rPr>
        <w:t>6</w:t>
      </w:r>
      <w:r w:rsidR="00080FA0" w:rsidRPr="00077E04">
        <w:rPr>
          <w:color w:val="0070C0"/>
        </w:rPr>
        <w:t>4bits</w:t>
      </w:r>
      <w:r w:rsidR="00080FA0" w:rsidRPr="00077E04">
        <w:rPr>
          <w:rFonts w:hint="eastAsia"/>
          <w:color w:val="0070C0"/>
        </w:rPr>
        <w:t>。</w:t>
      </w:r>
      <w:r w:rsidR="00C751E4" w:rsidRPr="00077E04">
        <w:rPr>
          <w:rFonts w:hint="eastAsia"/>
          <w:color w:val="0070C0"/>
        </w:rPr>
        <w:t>開發環境主要使用的程式語言為</w:t>
      </w:r>
      <w:r w:rsidRPr="00077E04">
        <w:rPr>
          <w:rFonts w:hint="eastAsia"/>
          <w:color w:val="0070C0"/>
        </w:rPr>
        <w:t>P</w:t>
      </w:r>
      <w:r w:rsidRPr="00077E04">
        <w:rPr>
          <w:color w:val="0070C0"/>
        </w:rPr>
        <w:t>ython</w:t>
      </w:r>
      <w:r w:rsidR="00C751E4" w:rsidRPr="00077E04">
        <w:rPr>
          <w:rFonts w:hint="eastAsia"/>
          <w:color w:val="0070C0"/>
        </w:rPr>
        <w:t xml:space="preserve"> </w:t>
      </w:r>
      <w:r w:rsidR="00AB5122" w:rsidRPr="00077E04">
        <w:rPr>
          <w:rFonts w:hint="eastAsia"/>
          <w:color w:val="0070C0"/>
        </w:rPr>
        <w:t>3.8.2</w:t>
      </w:r>
      <w:r w:rsidR="00AB5122" w:rsidRPr="00077E04">
        <w:rPr>
          <w:rFonts w:hint="eastAsia"/>
          <w:color w:val="0070C0"/>
        </w:rPr>
        <w:t>版本</w:t>
      </w:r>
      <w:r w:rsidR="00080FA0" w:rsidRPr="00077E04">
        <w:rPr>
          <w:rFonts w:hint="eastAsia"/>
          <w:color w:val="0070C0"/>
        </w:rPr>
        <w:t>，</w:t>
      </w:r>
      <w:r w:rsidR="00FD7B25" w:rsidRPr="00077E04">
        <w:rPr>
          <w:rFonts w:hint="eastAsia"/>
          <w:color w:val="0070C0"/>
        </w:rPr>
        <w:t>並</w:t>
      </w:r>
      <w:r w:rsidR="00A85868" w:rsidRPr="00077E04">
        <w:rPr>
          <w:rFonts w:hint="eastAsia"/>
          <w:color w:val="0070C0"/>
        </w:rPr>
        <w:t>以</w:t>
      </w:r>
      <w:r w:rsidR="00FD7B25" w:rsidRPr="00077E04">
        <w:rPr>
          <w:rFonts w:hint="eastAsia"/>
          <w:color w:val="0070C0"/>
        </w:rPr>
        <w:t>A</w:t>
      </w:r>
      <w:r w:rsidR="00FD7B25" w:rsidRPr="00077E04">
        <w:rPr>
          <w:color w:val="0070C0"/>
        </w:rPr>
        <w:t>naconda</w:t>
      </w:r>
      <w:r w:rsidR="00FD7B25" w:rsidRPr="00077E04">
        <w:rPr>
          <w:rFonts w:hint="eastAsia"/>
          <w:color w:val="0070C0"/>
        </w:rPr>
        <w:t>整合開發</w:t>
      </w:r>
      <w:r w:rsidR="00A85868" w:rsidRPr="00077E04">
        <w:rPr>
          <w:rFonts w:hint="eastAsia"/>
          <w:color w:val="0070C0"/>
        </w:rPr>
        <w:t>環境</w:t>
      </w:r>
      <w:r w:rsidR="00A54785" w:rsidRPr="00077E04">
        <w:rPr>
          <w:rFonts w:hint="eastAsia"/>
          <w:color w:val="0070C0"/>
        </w:rPr>
        <w:t>(IDE)</w:t>
      </w:r>
      <w:r w:rsidR="00080FA0" w:rsidRPr="00077E04">
        <w:rPr>
          <w:rFonts w:hint="eastAsia"/>
          <w:color w:val="0070C0"/>
        </w:rPr>
        <w:t>，</w:t>
      </w:r>
      <w:r w:rsidR="006C6996" w:rsidRPr="00077E04">
        <w:rPr>
          <w:rFonts w:hint="eastAsia"/>
          <w:color w:val="0070C0"/>
        </w:rPr>
        <w:t>實驗所執行的程式</w:t>
      </w:r>
      <w:r w:rsidR="006503E2" w:rsidRPr="00077E04">
        <w:rPr>
          <w:rFonts w:hint="eastAsia"/>
          <w:color w:val="0070C0"/>
        </w:rPr>
        <w:t>架設</w:t>
      </w:r>
      <w:r w:rsidR="00EB6AA3" w:rsidRPr="00077E04">
        <w:rPr>
          <w:rFonts w:hint="eastAsia"/>
          <w:color w:val="0070C0"/>
        </w:rPr>
        <w:t>內建</w:t>
      </w:r>
      <w:r w:rsidR="006C6996" w:rsidRPr="00077E04">
        <w:rPr>
          <w:rFonts w:hint="eastAsia"/>
          <w:color w:val="0070C0"/>
        </w:rPr>
        <w:t>於</w:t>
      </w:r>
      <w:r w:rsidR="0072213F" w:rsidRPr="00077E04">
        <w:rPr>
          <w:rFonts w:hint="eastAsia"/>
          <w:color w:val="0070C0"/>
        </w:rPr>
        <w:t>A</w:t>
      </w:r>
      <w:r w:rsidR="0072213F" w:rsidRPr="00077E04">
        <w:rPr>
          <w:color w:val="0070C0"/>
        </w:rPr>
        <w:t>naconda</w:t>
      </w:r>
      <w:r w:rsidR="0072213F" w:rsidRPr="00077E04">
        <w:rPr>
          <w:rFonts w:hint="eastAsia"/>
          <w:color w:val="0070C0"/>
        </w:rPr>
        <w:t>的</w:t>
      </w:r>
      <w:proofErr w:type="spellStart"/>
      <w:r w:rsidR="006503E2" w:rsidRPr="00077E04">
        <w:rPr>
          <w:rFonts w:hint="eastAsia"/>
          <w:color w:val="0070C0"/>
        </w:rPr>
        <w:t>Ju</w:t>
      </w:r>
      <w:r w:rsidR="006503E2" w:rsidRPr="00077E04">
        <w:rPr>
          <w:color w:val="0070C0"/>
        </w:rPr>
        <w:t>pyter</w:t>
      </w:r>
      <w:proofErr w:type="spellEnd"/>
      <w:r w:rsidR="006503E2" w:rsidRPr="00077E04">
        <w:rPr>
          <w:color w:val="0070C0"/>
        </w:rPr>
        <w:t xml:space="preserve"> Lab</w:t>
      </w:r>
      <w:r w:rsidR="006503E2" w:rsidRPr="00077E04">
        <w:rPr>
          <w:rFonts w:hint="eastAsia"/>
          <w:color w:val="0070C0"/>
        </w:rPr>
        <w:t>與</w:t>
      </w:r>
      <w:r w:rsidR="006503E2" w:rsidRPr="00077E04">
        <w:rPr>
          <w:rFonts w:hint="eastAsia"/>
          <w:color w:val="0070C0"/>
        </w:rPr>
        <w:t>N</w:t>
      </w:r>
      <w:r w:rsidR="006503E2" w:rsidRPr="00077E04">
        <w:rPr>
          <w:color w:val="0070C0"/>
        </w:rPr>
        <w:t>otebook</w:t>
      </w:r>
      <w:r w:rsidR="006C6996" w:rsidRPr="00077E04">
        <w:rPr>
          <w:rFonts w:hint="eastAsia"/>
          <w:color w:val="0070C0"/>
        </w:rPr>
        <w:t>虛擬環境中</w:t>
      </w:r>
      <w:r w:rsidR="006503E2" w:rsidRPr="00077E04">
        <w:rPr>
          <w:rFonts w:hint="eastAsia"/>
          <w:color w:val="0070C0"/>
        </w:rPr>
        <w:t>，並引用包含處理資料流的</w:t>
      </w:r>
      <w:r w:rsidR="006503E2" w:rsidRPr="00077E04">
        <w:rPr>
          <w:rFonts w:hint="eastAsia"/>
          <w:color w:val="0070C0"/>
        </w:rPr>
        <w:t>p</w:t>
      </w:r>
      <w:r w:rsidR="006503E2" w:rsidRPr="00077E04">
        <w:rPr>
          <w:color w:val="0070C0"/>
        </w:rPr>
        <w:t>andas</w:t>
      </w:r>
      <w:r w:rsidR="006503E2" w:rsidRPr="00077E04">
        <w:rPr>
          <w:rFonts w:hint="eastAsia"/>
          <w:color w:val="0070C0"/>
        </w:rPr>
        <w:t>套件、數學與矩陣函式相關</w:t>
      </w:r>
      <w:r w:rsidR="0053396B" w:rsidRPr="00077E04">
        <w:rPr>
          <w:rFonts w:hint="eastAsia"/>
          <w:color w:val="0070C0"/>
        </w:rPr>
        <w:t>的</w:t>
      </w:r>
      <w:proofErr w:type="spellStart"/>
      <w:r w:rsidR="006503E2" w:rsidRPr="00077E04">
        <w:rPr>
          <w:rFonts w:hint="eastAsia"/>
          <w:color w:val="0070C0"/>
        </w:rPr>
        <w:t>n</w:t>
      </w:r>
      <w:r w:rsidR="006503E2" w:rsidRPr="00077E04">
        <w:rPr>
          <w:color w:val="0070C0"/>
        </w:rPr>
        <w:t>umpy</w:t>
      </w:r>
      <w:proofErr w:type="spellEnd"/>
      <w:r w:rsidR="006503E2" w:rsidRPr="00077E04">
        <w:rPr>
          <w:rFonts w:hint="eastAsia"/>
          <w:color w:val="0070C0"/>
        </w:rPr>
        <w:t>套件</w:t>
      </w:r>
      <w:r w:rsidR="005957B6" w:rsidRPr="00077E04">
        <w:rPr>
          <w:rFonts w:hint="eastAsia"/>
          <w:color w:val="0070C0"/>
        </w:rPr>
        <w:t>、</w:t>
      </w:r>
      <w:r w:rsidR="006503E2" w:rsidRPr="00077E04">
        <w:rPr>
          <w:rFonts w:hint="eastAsia"/>
          <w:color w:val="0070C0"/>
        </w:rPr>
        <w:t>機器學習與資料挖掘</w:t>
      </w:r>
      <w:r w:rsidR="001A22AC" w:rsidRPr="00077E04">
        <w:rPr>
          <w:rFonts w:hint="eastAsia"/>
          <w:color w:val="0070C0"/>
        </w:rPr>
        <w:t>所需要</w:t>
      </w:r>
      <w:r w:rsidR="006503E2" w:rsidRPr="00077E04">
        <w:rPr>
          <w:rFonts w:hint="eastAsia"/>
          <w:color w:val="0070C0"/>
        </w:rPr>
        <w:t>的</w:t>
      </w:r>
      <w:proofErr w:type="spellStart"/>
      <w:r w:rsidR="006503E2" w:rsidRPr="00077E04">
        <w:rPr>
          <w:color w:val="0070C0"/>
        </w:rPr>
        <w:t>sklearn</w:t>
      </w:r>
      <w:proofErr w:type="spellEnd"/>
      <w:r w:rsidR="005957B6" w:rsidRPr="00077E04">
        <w:rPr>
          <w:rFonts w:hint="eastAsia"/>
          <w:color w:val="0070C0"/>
        </w:rPr>
        <w:t>套件</w:t>
      </w:r>
      <w:r w:rsidR="008D5195" w:rsidRPr="00077E04">
        <w:rPr>
          <w:rFonts w:hint="eastAsia"/>
          <w:color w:val="0070C0"/>
        </w:rPr>
        <w:t>與</w:t>
      </w:r>
      <w:r w:rsidR="006503E2" w:rsidRPr="00077E04">
        <w:rPr>
          <w:rFonts w:hint="eastAsia"/>
          <w:color w:val="0070C0"/>
        </w:rPr>
        <w:t>數據視覺化的</w:t>
      </w:r>
      <w:r w:rsidR="006503E2" w:rsidRPr="00077E04">
        <w:rPr>
          <w:color w:val="0070C0"/>
        </w:rPr>
        <w:t>matplotlib</w:t>
      </w:r>
      <w:r w:rsidR="006503E2" w:rsidRPr="00077E04">
        <w:rPr>
          <w:rFonts w:hint="eastAsia"/>
          <w:color w:val="0070C0"/>
        </w:rPr>
        <w:t>套件。</w:t>
      </w:r>
      <w:r w:rsidR="009F0871" w:rsidRPr="00077E04">
        <w:rPr>
          <w:rFonts w:hint="eastAsia"/>
          <w:color w:val="0070C0"/>
        </w:rPr>
        <w:t>並</w:t>
      </w:r>
      <w:r w:rsidR="00080FA0" w:rsidRPr="00077E04">
        <w:rPr>
          <w:rFonts w:hint="eastAsia"/>
          <w:color w:val="0070C0"/>
        </w:rPr>
        <w:t>利用</w:t>
      </w:r>
      <w:r w:rsidR="00080FA0" w:rsidRPr="00077E04">
        <w:rPr>
          <w:color w:val="0070C0"/>
        </w:rPr>
        <w:t>Office Professional Plus 2019</w:t>
      </w:r>
      <w:r w:rsidR="00080FA0" w:rsidRPr="00077E04">
        <w:rPr>
          <w:rFonts w:hint="eastAsia"/>
          <w:color w:val="0070C0"/>
        </w:rPr>
        <w:t xml:space="preserve"> Ex</w:t>
      </w:r>
      <w:r w:rsidR="00080FA0" w:rsidRPr="00077E04">
        <w:rPr>
          <w:color w:val="0070C0"/>
        </w:rPr>
        <w:t>cel</w:t>
      </w:r>
      <w:r w:rsidR="00080FA0" w:rsidRPr="00077E04">
        <w:rPr>
          <w:rFonts w:hint="eastAsia"/>
          <w:color w:val="0070C0"/>
        </w:rPr>
        <w:t>來輔助實驗結果分析。</w:t>
      </w:r>
    </w:p>
    <w:p w14:paraId="3DD53DB1" w14:textId="293557B5" w:rsidR="007A2662" w:rsidRPr="00077E04" w:rsidRDefault="007A2662" w:rsidP="00312A4E">
      <w:pPr>
        <w:pStyle w:val="3"/>
        <w:rPr>
          <w:shd w:val="clear" w:color="auto" w:fill="auto"/>
        </w:rPr>
      </w:pPr>
      <w:bookmarkStart w:id="40" w:name="_Toc49259587"/>
      <w:r w:rsidRPr="00077E04">
        <w:rPr>
          <w:rFonts w:hint="eastAsia"/>
          <w:shd w:val="clear" w:color="auto" w:fill="auto"/>
        </w:rPr>
        <w:t>4.1.2</w:t>
      </w:r>
      <w:r w:rsidR="00026498" w:rsidRPr="00077E04">
        <w:rPr>
          <w:rFonts w:hint="eastAsia"/>
          <w:shd w:val="clear" w:color="auto" w:fill="auto"/>
        </w:rPr>
        <w:t>實驗資料來源</w:t>
      </w:r>
      <w:bookmarkEnd w:id="40"/>
    </w:p>
    <w:p w14:paraId="0DDA4E5C" w14:textId="66931503" w:rsidR="009D017D" w:rsidRPr="00077E04" w:rsidRDefault="00480EC3" w:rsidP="00001E68">
      <w:pPr>
        <w:ind w:firstLine="480"/>
        <w:rPr>
          <w:rFonts w:cs="Times New Roman"/>
          <w:color w:val="0070C0"/>
          <w:szCs w:val="24"/>
        </w:rPr>
      </w:pPr>
      <w:r w:rsidRPr="00077E04">
        <w:rPr>
          <w:rFonts w:cs="Times New Roman"/>
          <w:color w:val="0070C0"/>
          <w:szCs w:val="24"/>
        </w:rPr>
        <w:t>本</w:t>
      </w:r>
      <w:r w:rsidR="00455406" w:rsidRPr="00077E04">
        <w:rPr>
          <w:rFonts w:cs="Times New Roman"/>
          <w:color w:val="0070C0"/>
          <w:szCs w:val="24"/>
        </w:rPr>
        <w:t>研究</w:t>
      </w:r>
      <w:r w:rsidR="00C72079" w:rsidRPr="00077E04">
        <w:rPr>
          <w:rFonts w:cs="Times New Roman"/>
          <w:color w:val="0070C0"/>
          <w:szCs w:val="24"/>
        </w:rPr>
        <w:t>所使用的資料集</w:t>
      </w:r>
      <w:r w:rsidR="00A07836" w:rsidRPr="00077E04">
        <w:rPr>
          <w:rFonts w:cs="Times New Roman"/>
          <w:color w:val="0070C0"/>
          <w:szCs w:val="24"/>
        </w:rPr>
        <w:t>來源</w:t>
      </w:r>
      <w:r w:rsidR="00C72079" w:rsidRPr="00077E04">
        <w:rPr>
          <w:rFonts w:cs="Times New Roman"/>
          <w:color w:val="0070C0"/>
          <w:szCs w:val="24"/>
        </w:rPr>
        <w:t>UCI Machine Learning Repository</w:t>
      </w:r>
      <w:r w:rsidR="00173590" w:rsidRPr="00077E04">
        <w:rPr>
          <w:rFonts w:cs="Times New Roman"/>
          <w:color w:val="0070C0"/>
          <w:szCs w:val="24"/>
        </w:rPr>
        <w:fldChar w:fldCharType="begin"/>
      </w:r>
      <w:r w:rsidR="009B2518">
        <w:rPr>
          <w:rFonts w:cs="Times New Roman"/>
          <w:color w:val="0070C0"/>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077E04">
        <w:rPr>
          <w:rFonts w:cs="Times New Roman"/>
          <w:color w:val="0070C0"/>
          <w:szCs w:val="24"/>
        </w:rPr>
        <w:fldChar w:fldCharType="separate"/>
      </w:r>
      <w:r w:rsidR="009B2518" w:rsidRPr="009B2518">
        <w:rPr>
          <w:rFonts w:cs="Times New Roman"/>
        </w:rPr>
        <w:t>[28]</w:t>
      </w:r>
      <w:r w:rsidR="00173590" w:rsidRPr="00077E04">
        <w:rPr>
          <w:rFonts w:cs="Times New Roman"/>
          <w:color w:val="0070C0"/>
          <w:szCs w:val="24"/>
        </w:rPr>
        <w:fldChar w:fldCharType="end"/>
      </w:r>
      <w:r w:rsidR="007D68BD" w:rsidRPr="00077E04">
        <w:rPr>
          <w:rFonts w:cs="Times New Roman"/>
          <w:color w:val="0070C0"/>
          <w:szCs w:val="24"/>
        </w:rPr>
        <w:t>中</w:t>
      </w:r>
      <w:r w:rsidR="00B27338" w:rsidRPr="00077E04">
        <w:rPr>
          <w:rFonts w:cs="Times New Roman"/>
          <w:color w:val="0070C0"/>
          <w:szCs w:val="24"/>
        </w:rPr>
        <w:t>純數值資料類型</w:t>
      </w:r>
      <w:r w:rsidR="007D68BD" w:rsidRPr="00077E04">
        <w:rPr>
          <w:rFonts w:cs="Times New Roman"/>
          <w:color w:val="0070C0"/>
          <w:szCs w:val="24"/>
        </w:rPr>
        <w:t>的</w:t>
      </w:r>
      <w:r w:rsidR="00B27338" w:rsidRPr="00077E04">
        <w:rPr>
          <w:rFonts w:cs="Times New Roman"/>
          <w:color w:val="0070C0"/>
          <w:szCs w:val="24"/>
        </w:rPr>
        <w:t>資料集，</w:t>
      </w:r>
      <w:r w:rsidR="009352DC" w:rsidRPr="00077E04">
        <w:rPr>
          <w:rFonts w:cs="Times New Roman"/>
          <w:color w:val="0070C0"/>
          <w:szCs w:val="24"/>
        </w:rPr>
        <w:t>輸入資料集</w:t>
      </w:r>
      <w:r w:rsidR="00B27338" w:rsidRPr="00077E04">
        <w:rPr>
          <w:rFonts w:cs="Times New Roman"/>
          <w:color w:val="0070C0"/>
          <w:szCs w:val="24"/>
        </w:rPr>
        <w:t>名稱</w:t>
      </w:r>
      <w:r w:rsidR="002B0351" w:rsidRPr="00077E04">
        <w:rPr>
          <w:rFonts w:cs="Times New Roman"/>
          <w:color w:val="0070C0"/>
          <w:szCs w:val="24"/>
        </w:rPr>
        <w:t>分別</w:t>
      </w:r>
      <w:r w:rsidR="00B27338" w:rsidRPr="00077E04">
        <w:rPr>
          <w:rFonts w:cs="Times New Roman"/>
          <w:color w:val="0070C0"/>
          <w:szCs w:val="24"/>
        </w:rPr>
        <w:t>為</w:t>
      </w:r>
      <w:r w:rsidR="00160E91" w:rsidRPr="00077E04">
        <w:rPr>
          <w:rFonts w:cs="Times New Roman"/>
          <w:color w:val="0070C0"/>
          <w:szCs w:val="24"/>
        </w:rPr>
        <w:t>Bike Sharing dataset</w:t>
      </w:r>
      <w:r w:rsidR="00160E91" w:rsidRPr="00077E04">
        <w:rPr>
          <w:rFonts w:cs="Times New Roman"/>
          <w:color w:val="0070C0"/>
          <w:szCs w:val="24"/>
        </w:rPr>
        <w:t>、</w:t>
      </w:r>
      <w:r w:rsidR="00160E91" w:rsidRPr="00077E04">
        <w:rPr>
          <w:rFonts w:cs="Times New Roman"/>
          <w:color w:val="0070C0"/>
          <w:szCs w:val="24"/>
        </w:rPr>
        <w:t>Real estate valuation dataset</w:t>
      </w:r>
      <w:r w:rsidR="00160E91" w:rsidRPr="00077E04">
        <w:rPr>
          <w:rFonts w:cs="Times New Roman"/>
          <w:color w:val="0070C0"/>
          <w:szCs w:val="24"/>
        </w:rPr>
        <w:t>、</w:t>
      </w:r>
      <w:r w:rsidR="00160E91" w:rsidRPr="00077E04">
        <w:rPr>
          <w:rFonts w:cs="Times New Roman"/>
          <w:color w:val="0070C0"/>
          <w:szCs w:val="24"/>
        </w:rPr>
        <w:t>Real-time Election Results Portugal 2019 dataset</w:t>
      </w:r>
      <w:r w:rsidR="00811FE1" w:rsidRPr="00077E04">
        <w:rPr>
          <w:rFonts w:cs="Times New Roman" w:hint="eastAsia"/>
          <w:color w:val="0070C0"/>
          <w:szCs w:val="24"/>
        </w:rPr>
        <w:t>三個資料集</w:t>
      </w:r>
      <w:r w:rsidR="009D7888">
        <w:rPr>
          <w:rFonts w:cs="Times New Roman" w:hint="eastAsia"/>
          <w:color w:val="0070C0"/>
          <w:szCs w:val="24"/>
        </w:rPr>
        <w:t>，資料集資訊、來源與內容特徵</w:t>
      </w:r>
      <w:proofErr w:type="gramStart"/>
      <w:r w:rsidR="00D411D3">
        <w:rPr>
          <w:rFonts w:cs="Times New Roman" w:hint="eastAsia"/>
          <w:color w:val="0070C0"/>
          <w:szCs w:val="24"/>
        </w:rPr>
        <w:t>呈現</w:t>
      </w:r>
      <w:r w:rsidR="00D411D3" w:rsidRPr="00077E04">
        <w:rPr>
          <w:rFonts w:cs="Times New Roman" w:hint="eastAsia"/>
          <w:color w:val="0070C0"/>
          <w:szCs w:val="24"/>
        </w:rPr>
        <w:t>於表</w:t>
      </w:r>
      <w:proofErr w:type="gramEnd"/>
      <w:r w:rsidR="00D411D3" w:rsidRPr="00077E04">
        <w:rPr>
          <w:rFonts w:cs="Times New Roman" w:hint="eastAsia"/>
          <w:color w:val="0070C0"/>
          <w:szCs w:val="24"/>
        </w:rPr>
        <w:t>4.1</w:t>
      </w:r>
      <w:r w:rsidR="00A40DA6">
        <w:rPr>
          <w:rFonts w:cs="Times New Roman"/>
          <w:color w:val="0070C0"/>
          <w:szCs w:val="24"/>
        </w:rPr>
        <w:fldChar w:fldCharType="begin"/>
      </w:r>
      <w:r w:rsidR="009B2518">
        <w:rPr>
          <w:rFonts w:cs="Times New Roman"/>
          <w:color w:val="0070C0"/>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Pr>
          <w:rFonts w:cs="Times New Roman"/>
          <w:color w:val="0070C0"/>
          <w:szCs w:val="24"/>
        </w:rPr>
        <w:fldChar w:fldCharType="separate"/>
      </w:r>
      <w:r w:rsidR="009B2518" w:rsidRPr="009B2518">
        <w:rPr>
          <w:rFonts w:cs="Times New Roman"/>
        </w:rPr>
        <w:t>[28]</w:t>
      </w:r>
      <w:r w:rsidR="00A40DA6">
        <w:rPr>
          <w:rFonts w:cs="Times New Roman"/>
          <w:color w:val="0070C0"/>
          <w:szCs w:val="24"/>
        </w:rPr>
        <w:fldChar w:fldCharType="end"/>
      </w:r>
      <w:r w:rsidR="0005249F" w:rsidRPr="00077E04">
        <w:rPr>
          <w:rFonts w:cs="Times New Roman"/>
          <w:color w:val="0070C0"/>
          <w:szCs w:val="24"/>
        </w:rPr>
        <w:t>。</w:t>
      </w:r>
    </w:p>
    <w:p w14:paraId="23C061EB" w14:textId="77777777" w:rsidR="007A71B5" w:rsidRPr="00077E04" w:rsidRDefault="00984FDD" w:rsidP="00811FE1">
      <w:pPr>
        <w:ind w:firstLine="480"/>
        <w:rPr>
          <w:rFonts w:cs="Times New Roman"/>
          <w:color w:val="0070C0"/>
          <w:szCs w:val="24"/>
        </w:rPr>
      </w:pPr>
      <w:r w:rsidRPr="00077E04">
        <w:rPr>
          <w:rFonts w:cs="Times New Roman"/>
          <w:color w:val="0070C0"/>
          <w:szCs w:val="24"/>
        </w:rPr>
        <w:t>Bike Sharing dataset</w:t>
      </w:r>
      <w:r w:rsidR="00FD321E" w:rsidRPr="00077E04">
        <w:rPr>
          <w:rFonts w:cs="Times New Roman"/>
          <w:color w:val="0070C0"/>
          <w:szCs w:val="24"/>
        </w:rPr>
        <w:t>資料集</w:t>
      </w:r>
      <w:r w:rsidR="00805E8B" w:rsidRPr="00077E04">
        <w:rPr>
          <w:rFonts w:cs="Times New Roman"/>
          <w:color w:val="0070C0"/>
          <w:szCs w:val="24"/>
        </w:rPr>
        <w:t>性質屬於</w:t>
      </w:r>
      <w:proofErr w:type="gramStart"/>
      <w:r w:rsidR="00805E8B" w:rsidRPr="00077E04">
        <w:rPr>
          <w:rFonts w:cs="Times New Roman"/>
          <w:color w:val="0070C0"/>
          <w:szCs w:val="24"/>
        </w:rPr>
        <w:t>單變量</w:t>
      </w:r>
      <w:proofErr w:type="gramEnd"/>
      <w:r w:rsidR="00805E8B" w:rsidRPr="00077E04">
        <w:rPr>
          <w:rFonts w:cs="Times New Roman"/>
          <w:color w:val="0070C0"/>
          <w:szCs w:val="24"/>
        </w:rPr>
        <w:t>(univariate)</w:t>
      </w:r>
      <w:r w:rsidR="00805E8B" w:rsidRPr="00077E04">
        <w:rPr>
          <w:rFonts w:cs="Times New Roman"/>
          <w:color w:val="0070C0"/>
          <w:szCs w:val="24"/>
        </w:rPr>
        <w:t>，</w:t>
      </w:r>
      <w:r w:rsidR="00934EB1" w:rsidRPr="00077E04">
        <w:rPr>
          <w:rFonts w:cs="Times New Roman"/>
          <w:color w:val="0070C0"/>
          <w:szCs w:val="24"/>
        </w:rPr>
        <w:t>共有</w:t>
      </w:r>
      <w:r w:rsidR="00934EB1" w:rsidRPr="00077E04">
        <w:rPr>
          <w:rFonts w:cs="Times New Roman"/>
          <w:color w:val="0070C0"/>
          <w:szCs w:val="24"/>
        </w:rPr>
        <w:t>17389</w:t>
      </w:r>
      <w:r w:rsidR="00934EB1" w:rsidRPr="00077E04">
        <w:rPr>
          <w:rFonts w:cs="Times New Roman"/>
          <w:color w:val="0070C0"/>
          <w:szCs w:val="24"/>
        </w:rPr>
        <w:t>筆資料個數，資料</w:t>
      </w:r>
      <w:r w:rsidR="00FC4A6D" w:rsidRPr="00077E04">
        <w:rPr>
          <w:rFonts w:cs="Times New Roman"/>
          <w:color w:val="0070C0"/>
          <w:szCs w:val="24"/>
        </w:rPr>
        <w:t>特徵</w:t>
      </w:r>
      <w:r w:rsidR="006E10B0" w:rsidRPr="00077E04">
        <w:rPr>
          <w:rFonts w:cs="Times New Roman" w:hint="eastAsia"/>
          <w:color w:val="0070C0"/>
          <w:szCs w:val="24"/>
        </w:rPr>
        <w:t>(</w:t>
      </w:r>
      <w:r w:rsidR="006E10B0" w:rsidRPr="00077E04">
        <w:rPr>
          <w:color w:val="0070C0"/>
        </w:rPr>
        <w:t>attribute characteristics</w:t>
      </w:r>
      <w:r w:rsidR="006E10B0" w:rsidRPr="00077E04">
        <w:rPr>
          <w:rFonts w:cs="Times New Roman" w:hint="eastAsia"/>
          <w:color w:val="0070C0"/>
          <w:szCs w:val="24"/>
        </w:rPr>
        <w:t>)</w:t>
      </w:r>
      <w:proofErr w:type="gramStart"/>
      <w:r w:rsidR="00FC4A6D" w:rsidRPr="00077E04">
        <w:rPr>
          <w:rFonts w:cs="Times New Roman"/>
          <w:color w:val="0070C0"/>
          <w:szCs w:val="24"/>
        </w:rPr>
        <w:t>均</w:t>
      </w:r>
      <w:r w:rsidR="00934EB1" w:rsidRPr="00077E04">
        <w:rPr>
          <w:rFonts w:cs="Times New Roman"/>
          <w:color w:val="0070C0"/>
          <w:szCs w:val="24"/>
        </w:rPr>
        <w:t>為整</w:t>
      </w:r>
      <w:proofErr w:type="gramEnd"/>
      <w:r w:rsidR="00934EB1" w:rsidRPr="00077E04">
        <w:rPr>
          <w:rFonts w:cs="Times New Roman"/>
          <w:color w:val="0070C0"/>
          <w:szCs w:val="24"/>
        </w:rPr>
        <w:t>數</w:t>
      </w:r>
      <w:r w:rsidR="00FC0837" w:rsidRPr="00077E04">
        <w:rPr>
          <w:rFonts w:cs="Times New Roman" w:hint="eastAsia"/>
          <w:color w:val="0070C0"/>
          <w:szCs w:val="24"/>
        </w:rPr>
        <w:t>(</w:t>
      </w:r>
      <w:r w:rsidR="00FC0837" w:rsidRPr="00077E04">
        <w:rPr>
          <w:rFonts w:cs="Times New Roman"/>
          <w:color w:val="0070C0"/>
          <w:szCs w:val="24"/>
        </w:rPr>
        <w:t>integer)</w:t>
      </w:r>
      <w:r w:rsidR="00934EB1" w:rsidRPr="00077E04">
        <w:rPr>
          <w:rFonts w:cs="Times New Roman"/>
          <w:color w:val="0070C0"/>
          <w:szCs w:val="24"/>
        </w:rPr>
        <w:t>與實數</w:t>
      </w:r>
      <w:r w:rsidR="00FC0837" w:rsidRPr="00077E04">
        <w:rPr>
          <w:rFonts w:cs="Times New Roman" w:hint="eastAsia"/>
          <w:color w:val="0070C0"/>
          <w:szCs w:val="24"/>
        </w:rPr>
        <w:t>(</w:t>
      </w:r>
      <w:r w:rsidR="00FC0837" w:rsidRPr="00077E04">
        <w:rPr>
          <w:rFonts w:cs="Times New Roman"/>
          <w:color w:val="0070C0"/>
          <w:szCs w:val="24"/>
        </w:rPr>
        <w:t>real)</w:t>
      </w:r>
      <w:r w:rsidR="00DF7844" w:rsidRPr="00077E04">
        <w:rPr>
          <w:rFonts w:cs="Times New Roman"/>
          <w:color w:val="0070C0"/>
          <w:szCs w:val="24"/>
        </w:rPr>
        <w:t>，</w:t>
      </w:r>
      <w:r w:rsidR="00214E78" w:rsidRPr="00077E04">
        <w:rPr>
          <w:rFonts w:cs="Times New Roman"/>
          <w:color w:val="0070C0"/>
          <w:szCs w:val="24"/>
        </w:rPr>
        <w:t>特徵欄位</w:t>
      </w:r>
      <w:r w:rsidR="00EC336F" w:rsidRPr="00077E04">
        <w:rPr>
          <w:rFonts w:cs="Times New Roman"/>
          <w:color w:val="0070C0"/>
          <w:szCs w:val="24"/>
        </w:rPr>
        <w:t>(</w:t>
      </w:r>
      <w:r w:rsidR="00BD4E4C" w:rsidRPr="00077E04">
        <w:rPr>
          <w:rFonts w:cs="Times New Roman"/>
          <w:color w:val="0070C0"/>
          <w:szCs w:val="24"/>
        </w:rPr>
        <w:t>a</w:t>
      </w:r>
      <w:r w:rsidR="00EC336F" w:rsidRPr="00077E04">
        <w:rPr>
          <w:rFonts w:cs="Times New Roman"/>
          <w:color w:val="0070C0"/>
          <w:szCs w:val="24"/>
        </w:rPr>
        <w:t>ttribute</w:t>
      </w:r>
      <w:r w:rsidR="00AD6D77" w:rsidRPr="00077E04">
        <w:rPr>
          <w:rFonts w:cs="Times New Roman"/>
          <w:color w:val="0070C0"/>
          <w:szCs w:val="24"/>
        </w:rPr>
        <w:t>s</w:t>
      </w:r>
      <w:r w:rsidR="00EC336F" w:rsidRPr="00077E04">
        <w:rPr>
          <w:rFonts w:cs="Times New Roman"/>
          <w:color w:val="0070C0"/>
          <w:szCs w:val="24"/>
        </w:rPr>
        <w:t>)</w:t>
      </w:r>
      <w:r w:rsidR="00214E78" w:rsidRPr="00077E04">
        <w:rPr>
          <w:rFonts w:cs="Times New Roman"/>
          <w:color w:val="0070C0"/>
          <w:szCs w:val="24"/>
        </w:rPr>
        <w:t>總共有</w:t>
      </w:r>
      <w:r w:rsidR="00214E78" w:rsidRPr="00077E04">
        <w:rPr>
          <w:rFonts w:cs="Times New Roman"/>
          <w:color w:val="0070C0"/>
          <w:szCs w:val="24"/>
        </w:rPr>
        <w:t>16</w:t>
      </w:r>
      <w:r w:rsidR="00214E78" w:rsidRPr="00077E04">
        <w:rPr>
          <w:rFonts w:cs="Times New Roman"/>
          <w:color w:val="0070C0"/>
          <w:szCs w:val="24"/>
        </w:rPr>
        <w:t>個特徵欄位</w:t>
      </w:r>
      <w:r w:rsidR="00E359F6" w:rsidRPr="00077E04">
        <w:rPr>
          <w:rFonts w:cs="Times New Roman"/>
          <w:color w:val="0070C0"/>
          <w:szCs w:val="24"/>
        </w:rPr>
        <w:t>。</w:t>
      </w:r>
    </w:p>
    <w:p w14:paraId="110EAC1A" w14:textId="77777777" w:rsidR="007A71B5" w:rsidRPr="00077E04" w:rsidRDefault="00C90B71" w:rsidP="00811FE1">
      <w:pPr>
        <w:ind w:firstLine="480"/>
        <w:rPr>
          <w:rFonts w:cs="Times New Roman"/>
          <w:color w:val="0070C0"/>
          <w:szCs w:val="24"/>
        </w:rPr>
      </w:pPr>
      <w:r w:rsidRPr="00077E04">
        <w:rPr>
          <w:rFonts w:cs="Times New Roman"/>
          <w:color w:val="0070C0"/>
          <w:szCs w:val="24"/>
        </w:rPr>
        <w:t>Real estate valuation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(multivariate)</w:t>
      </w:r>
      <w:r w:rsidRPr="00077E04">
        <w:rPr>
          <w:rFonts w:cs="Times New Roman"/>
          <w:color w:val="0070C0"/>
          <w:szCs w:val="24"/>
        </w:rPr>
        <w:t>，共有</w:t>
      </w:r>
      <w:r w:rsidRPr="00077E04">
        <w:rPr>
          <w:rFonts w:cs="Times New Roman"/>
          <w:color w:val="0070C0"/>
          <w:szCs w:val="24"/>
        </w:rPr>
        <w:t>414</w:t>
      </w:r>
      <w:r w:rsidRPr="00077E04">
        <w:rPr>
          <w:rFonts w:cs="Times New Roman"/>
          <w:color w:val="0070C0"/>
          <w:szCs w:val="24"/>
        </w:rPr>
        <w:t>筆資料個數，資料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1B1DEF" w:rsidRPr="00077E04">
        <w:rPr>
          <w:rFonts w:cs="Times New Roman" w:hint="eastAsia"/>
          <w:color w:val="0070C0"/>
          <w:szCs w:val="24"/>
        </w:rPr>
        <w:t>特徵欄位</w:t>
      </w:r>
      <w:r w:rsidRPr="00077E04">
        <w:rPr>
          <w:rFonts w:cs="Times New Roman"/>
          <w:color w:val="0070C0"/>
          <w:szCs w:val="24"/>
        </w:rPr>
        <w:t>總共有</w:t>
      </w:r>
      <w:r w:rsidRPr="00077E04">
        <w:rPr>
          <w:rFonts w:cs="Times New Roman"/>
          <w:color w:val="0070C0"/>
          <w:szCs w:val="24"/>
        </w:rPr>
        <w:t>7</w:t>
      </w:r>
      <w:r w:rsidRPr="00077E04">
        <w:rPr>
          <w:rFonts w:cs="Times New Roman"/>
          <w:color w:val="0070C0"/>
          <w:szCs w:val="24"/>
        </w:rPr>
        <w:t>個。</w:t>
      </w:r>
    </w:p>
    <w:p w14:paraId="2818E5B2" w14:textId="2B84277D" w:rsidR="003F6C49" w:rsidRPr="00804252" w:rsidRDefault="00C90B71" w:rsidP="00804252">
      <w:pPr>
        <w:ind w:firstLine="480"/>
        <w:rPr>
          <w:rFonts w:cs="Times New Roman"/>
          <w:color w:val="0070C0"/>
          <w:szCs w:val="24"/>
        </w:rPr>
      </w:pPr>
      <w:r w:rsidRPr="00077E04">
        <w:rPr>
          <w:rFonts w:cs="Times New Roman"/>
          <w:color w:val="0070C0"/>
          <w:szCs w:val="24"/>
        </w:rPr>
        <w:t>Real-time Election Results Portugal 2019 dataset</w:t>
      </w:r>
      <w:r w:rsidRPr="00077E04">
        <w:rPr>
          <w:rFonts w:cs="Times New Roman"/>
          <w:color w:val="0070C0"/>
          <w:szCs w:val="24"/>
        </w:rPr>
        <w:t>資料集性質屬於</w:t>
      </w:r>
      <w:proofErr w:type="gramStart"/>
      <w:r w:rsidRPr="00077E04">
        <w:rPr>
          <w:rFonts w:cs="Times New Roman"/>
          <w:color w:val="0070C0"/>
          <w:szCs w:val="24"/>
        </w:rPr>
        <w:t>多變量</w:t>
      </w:r>
      <w:proofErr w:type="gramEnd"/>
      <w:r w:rsidRPr="00077E04">
        <w:rPr>
          <w:rFonts w:cs="Times New Roman"/>
          <w:color w:val="0070C0"/>
          <w:szCs w:val="24"/>
        </w:rPr>
        <w:t>，共有</w:t>
      </w:r>
      <w:r w:rsidR="001B1DEF" w:rsidRPr="00077E04">
        <w:rPr>
          <w:rFonts w:cs="Times New Roman" w:hint="eastAsia"/>
          <w:color w:val="0070C0"/>
          <w:szCs w:val="24"/>
        </w:rPr>
        <w:t>21643</w:t>
      </w:r>
      <w:r w:rsidRPr="00077E04">
        <w:rPr>
          <w:rFonts w:cs="Times New Roman"/>
          <w:color w:val="0070C0"/>
          <w:szCs w:val="24"/>
        </w:rPr>
        <w:t>筆，資料</w:t>
      </w:r>
      <w:proofErr w:type="gramStart"/>
      <w:r w:rsidRPr="00077E04">
        <w:rPr>
          <w:rFonts w:cs="Times New Roman"/>
          <w:color w:val="0070C0"/>
          <w:szCs w:val="24"/>
        </w:rPr>
        <w:t>特徵均為整</w:t>
      </w:r>
      <w:proofErr w:type="gramEnd"/>
      <w:r w:rsidRPr="00077E04">
        <w:rPr>
          <w:rFonts w:cs="Times New Roman"/>
          <w:color w:val="0070C0"/>
          <w:szCs w:val="24"/>
        </w:rPr>
        <w:t>數與實數，</w:t>
      </w:r>
      <w:r w:rsidR="00EA5A10" w:rsidRPr="00077E04">
        <w:rPr>
          <w:rFonts w:cs="Times New Roman" w:hint="eastAsia"/>
          <w:color w:val="0070C0"/>
          <w:szCs w:val="24"/>
        </w:rPr>
        <w:t>特徵欄位</w:t>
      </w:r>
      <w:r w:rsidRPr="00077E04">
        <w:rPr>
          <w:rFonts w:cs="Times New Roman"/>
          <w:color w:val="0070C0"/>
          <w:szCs w:val="24"/>
        </w:rPr>
        <w:t>總共有</w:t>
      </w:r>
      <w:r w:rsidR="001B1DEF" w:rsidRPr="00077E04">
        <w:rPr>
          <w:rFonts w:cs="Times New Roman" w:hint="eastAsia"/>
          <w:color w:val="0070C0"/>
          <w:szCs w:val="24"/>
        </w:rPr>
        <w:t>29</w:t>
      </w:r>
      <w:r w:rsidRPr="00077E04">
        <w:rPr>
          <w:rFonts w:cs="Times New Roman"/>
          <w:color w:val="0070C0"/>
          <w:szCs w:val="24"/>
        </w:rPr>
        <w:t>個。</w:t>
      </w:r>
    </w:p>
    <w:p w14:paraId="0C84127B" w14:textId="41C5AE7B" w:rsidR="003F6C49" w:rsidRPr="00077E04" w:rsidRDefault="003F6C49" w:rsidP="0096639A">
      <w:pPr>
        <w:rPr>
          <w:color w:val="0070C0"/>
        </w:rPr>
      </w:pPr>
    </w:p>
    <w:p w14:paraId="247252C4" w14:textId="77777777" w:rsidR="00943E86" w:rsidRDefault="00943E86" w:rsidP="0096639A">
      <w:pPr>
        <w:pStyle w:val="af7"/>
        <w:rPr>
          <w:sz w:val="24"/>
          <w:szCs w:val="24"/>
        </w:rPr>
      </w:pPr>
    </w:p>
    <w:p w14:paraId="6CEBB3E9" w14:textId="77777777" w:rsidR="00943E86" w:rsidRDefault="00943E86" w:rsidP="0096639A">
      <w:pPr>
        <w:pStyle w:val="af7"/>
        <w:rPr>
          <w:sz w:val="24"/>
          <w:szCs w:val="24"/>
        </w:rPr>
      </w:pPr>
    </w:p>
    <w:p w14:paraId="2D1AA87F" w14:textId="77777777" w:rsidR="00943E86" w:rsidRDefault="00943E86" w:rsidP="0096639A">
      <w:pPr>
        <w:pStyle w:val="af7"/>
        <w:rPr>
          <w:sz w:val="24"/>
          <w:szCs w:val="24"/>
        </w:rPr>
      </w:pPr>
    </w:p>
    <w:p w14:paraId="57C38E8E" w14:textId="7D82C862" w:rsidR="003F6C49" w:rsidRPr="00077E04" w:rsidRDefault="00DC1AFD" w:rsidP="00DC1AFD">
      <w:pPr>
        <w:pStyle w:val="af7"/>
        <w:jc w:val="center"/>
        <w:rPr>
          <w:color w:val="0070C0"/>
          <w:sz w:val="24"/>
          <w:szCs w:val="24"/>
        </w:rPr>
      </w:pPr>
      <w:bookmarkStart w:id="41" w:name="_Toc49259602"/>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077E04">
        <w:rPr>
          <w:rFonts w:hint="eastAsia"/>
          <w:sz w:val="24"/>
          <w:szCs w:val="24"/>
        </w:rPr>
        <w:t xml:space="preserve"> </w:t>
      </w:r>
      <w:r w:rsidR="009A09BF" w:rsidRPr="00077E04">
        <w:rPr>
          <w:rFonts w:hint="eastAsia"/>
          <w:color w:val="0070C0"/>
          <w:sz w:val="24"/>
          <w:szCs w:val="24"/>
        </w:rPr>
        <w:t>UCI</w:t>
      </w:r>
      <w:r w:rsidR="009A09BF" w:rsidRPr="00077E04">
        <w:rPr>
          <w:color w:val="0070C0"/>
          <w:sz w:val="24"/>
          <w:szCs w:val="24"/>
        </w:rPr>
        <w:t xml:space="preserve"> </w:t>
      </w:r>
      <w:r w:rsidR="009A09BF" w:rsidRPr="00077E04">
        <w:rPr>
          <w:rFonts w:hint="eastAsia"/>
          <w:color w:val="0070C0"/>
          <w:sz w:val="24"/>
          <w:szCs w:val="24"/>
        </w:rPr>
        <w:t>M</w:t>
      </w:r>
      <w:r w:rsidR="009A09BF" w:rsidRPr="00077E04">
        <w:rPr>
          <w:color w:val="0070C0"/>
          <w:sz w:val="24"/>
          <w:szCs w:val="24"/>
        </w:rPr>
        <w:t>achine Learning Repository</w:t>
      </w:r>
      <w:r w:rsidRPr="00077E04">
        <w:rPr>
          <w:rFonts w:hint="eastAsia"/>
          <w:color w:val="0070C0"/>
          <w:sz w:val="24"/>
          <w:szCs w:val="24"/>
        </w:rPr>
        <w:t>輸入</w:t>
      </w:r>
      <w:r w:rsidR="009A09BF" w:rsidRPr="00077E04">
        <w:rPr>
          <w:rFonts w:hint="eastAsia"/>
          <w:color w:val="0070C0"/>
          <w:sz w:val="24"/>
          <w:szCs w:val="24"/>
        </w:rPr>
        <w:t>資料集</w:t>
      </w:r>
      <w:r w:rsidR="00947BEB" w:rsidRPr="00077E04">
        <w:rPr>
          <w:rFonts w:hint="eastAsia"/>
          <w:color w:val="0070C0"/>
          <w:sz w:val="24"/>
          <w:szCs w:val="24"/>
        </w:rPr>
        <w:t>資訊、</w:t>
      </w:r>
      <w:r w:rsidR="009A09BF" w:rsidRPr="00077E04">
        <w:rPr>
          <w:rFonts w:hint="eastAsia"/>
          <w:color w:val="0070C0"/>
          <w:sz w:val="24"/>
          <w:szCs w:val="24"/>
        </w:rPr>
        <w:t>來源</w:t>
      </w:r>
      <w:r w:rsidRPr="00077E04">
        <w:rPr>
          <w:rFonts w:hint="eastAsia"/>
          <w:color w:val="0070C0"/>
          <w:sz w:val="24"/>
          <w:szCs w:val="24"/>
        </w:rPr>
        <w:t>與</w:t>
      </w:r>
      <w:r w:rsidR="00947BEB" w:rsidRPr="00077E04">
        <w:rPr>
          <w:rFonts w:hint="eastAsia"/>
          <w:color w:val="0070C0"/>
          <w:sz w:val="24"/>
          <w:szCs w:val="24"/>
        </w:rPr>
        <w:t>內容</w:t>
      </w:r>
      <w:r w:rsidRPr="00077E04">
        <w:rPr>
          <w:rFonts w:hint="eastAsia"/>
          <w:color w:val="0070C0"/>
          <w:sz w:val="24"/>
          <w:szCs w:val="24"/>
        </w:rPr>
        <w:t>特徵</w:t>
      </w:r>
      <w:bookmarkEnd w:id="41"/>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6223E334" w:rsidR="003326DD" w:rsidRPr="00077E04" w:rsidRDefault="004C5586" w:rsidP="0024111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077E04">
              <w:rPr>
                <w:rFonts w:hint="eastAsia"/>
                <w:color w:val="000000" w:themeColor="text1"/>
              </w:rPr>
              <w:t>R</w:t>
            </w:r>
            <w:r w:rsidRPr="00077E04">
              <w:rPr>
                <w:color w:val="000000" w:themeColor="text1"/>
              </w:rPr>
              <w:t>eal estate</w:t>
            </w:r>
            <w:r w:rsidR="00241116" w:rsidRPr="00077E04">
              <w:rPr>
                <w:rFonts w:hint="eastAsia"/>
                <w:color w:val="000000" w:themeColor="text1"/>
              </w:rPr>
              <w:t xml:space="preserve"> </w:t>
            </w:r>
            <w:r w:rsidRPr="00077E04">
              <w:rPr>
                <w:color w:val="000000" w:themeColor="text1"/>
              </w:rPr>
              <w:t>valuation 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302B4FBD" w:rsidR="00A56CE4" w:rsidRPr="00077E04" w:rsidRDefault="00A56CE4" w:rsidP="00077E04">
      <w:pPr>
        <w:pStyle w:val="2"/>
        <w:rPr>
          <w:shd w:val="clear" w:color="auto" w:fill="auto"/>
        </w:rPr>
      </w:pPr>
      <w:bookmarkStart w:id="42" w:name="_Toc49259588"/>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077E04">
        <w:rPr>
          <w:shd w:val="clear" w:color="auto" w:fill="auto"/>
        </w:rPr>
        <w:t>k</w:t>
      </w:r>
      <w:r w:rsidRPr="00077E04">
        <w:rPr>
          <w:rFonts w:hint="eastAsia"/>
          <w:shd w:val="clear" w:color="auto" w:fill="auto"/>
        </w:rPr>
        <w:t>值大小</w:t>
      </w:r>
      <w:r w:rsidR="00DA46B9" w:rsidRPr="00077E04">
        <w:rPr>
          <w:rFonts w:hint="eastAsia"/>
          <w:shd w:val="clear" w:color="auto" w:fill="auto"/>
        </w:rPr>
        <w:t>與</w:t>
      </w:r>
      <w:r w:rsidRPr="00077E04">
        <w:rPr>
          <w:rFonts w:hint="eastAsia"/>
          <w:shd w:val="clear" w:color="auto" w:fill="auto"/>
        </w:rPr>
        <w:t>缺失值比例</w:t>
      </w:r>
      <w:r w:rsidR="00DA46B9" w:rsidRPr="00077E04">
        <w:rPr>
          <w:rFonts w:hint="eastAsia"/>
          <w:shd w:val="clear" w:color="auto" w:fill="auto"/>
        </w:rPr>
        <w:t>對</w:t>
      </w:r>
      <w:r w:rsidR="00741774" w:rsidRPr="00077E04">
        <w:rPr>
          <w:rFonts w:hint="eastAsia"/>
          <w:shd w:val="clear" w:color="auto" w:fill="auto"/>
        </w:rPr>
        <w:t>天際線</w:t>
      </w:r>
      <w:r w:rsidR="00DA46B9" w:rsidRPr="00077E04">
        <w:rPr>
          <w:rFonts w:hint="eastAsia"/>
          <w:shd w:val="clear" w:color="auto" w:fill="auto"/>
        </w:rPr>
        <w:t>結果</w:t>
      </w:r>
      <w:r w:rsidRPr="00077E04">
        <w:rPr>
          <w:rFonts w:hint="eastAsia"/>
          <w:shd w:val="clear" w:color="auto" w:fill="auto"/>
        </w:rPr>
        <w:t>的影響</w:t>
      </w:r>
      <w:bookmarkEnd w:id="42"/>
    </w:p>
    <w:p w14:paraId="393DBEAC" w14:textId="0767E8F2" w:rsidR="00A56CE4" w:rsidRPr="00077E04" w:rsidRDefault="00A56CE4" w:rsidP="00312A4E">
      <w:pPr>
        <w:pStyle w:val="3"/>
        <w:rPr>
          <w:shd w:val="clear" w:color="auto" w:fill="auto"/>
        </w:rPr>
      </w:pPr>
      <w:bookmarkStart w:id="43" w:name="_Toc49259589"/>
      <w:r w:rsidRPr="00077E04">
        <w:rPr>
          <w:rFonts w:hint="eastAsia"/>
          <w:shd w:val="clear" w:color="auto" w:fill="auto"/>
        </w:rPr>
        <w:t>4.2.1</w:t>
      </w:r>
      <w:r w:rsidRPr="00077E04">
        <w:rPr>
          <w:rFonts w:hint="eastAsia"/>
          <w:shd w:val="clear" w:color="auto" w:fill="auto"/>
        </w:rPr>
        <w:t>實驗目的</w:t>
      </w:r>
      <w:bookmarkEnd w:id="43"/>
    </w:p>
    <w:p w14:paraId="23318FED" w14:textId="0EB9EDFD" w:rsidR="00A56CE4" w:rsidRDefault="005D7A2F" w:rsidP="00A11089">
      <w:pPr>
        <w:ind w:firstLine="480"/>
      </w:pPr>
      <w:r w:rsidRPr="00077E04">
        <w:rPr>
          <w:rFonts w:hint="eastAsia"/>
        </w:rPr>
        <w:t>本實驗</w:t>
      </w:r>
      <w:r w:rsidR="005F3F84" w:rsidRPr="00077E04">
        <w:t>目的是</w:t>
      </w:r>
      <w:r w:rsidR="00796023" w:rsidRPr="00077E04">
        <w:rPr>
          <w:rFonts w:hint="eastAsia"/>
        </w:rPr>
        <w:t>在</w:t>
      </w:r>
      <w:r w:rsidR="005F3F84" w:rsidRPr="00077E04">
        <w:t>探討</w:t>
      </w:r>
      <w:r w:rsidR="00796023" w:rsidRPr="00077E04">
        <w:rPr>
          <w:rFonts w:hint="eastAsia"/>
        </w:rPr>
        <w:t>參考鄰近點</w:t>
      </w:r>
      <w:r w:rsidR="00C5616A" w:rsidRPr="00077E04">
        <w:rPr>
          <w:rFonts w:hint="eastAsia"/>
        </w:rPr>
        <w:t>k</w:t>
      </w:r>
      <w:r w:rsidR="00C5616A" w:rsidRPr="00077E04">
        <w:rPr>
          <w:rFonts w:hint="eastAsia"/>
        </w:rPr>
        <w:t>值越大</w:t>
      </w:r>
      <w:r w:rsidR="003D65EB">
        <w:rPr>
          <w:rFonts w:hint="eastAsia"/>
        </w:rPr>
        <w:t>與缺失值比例</w:t>
      </w:r>
      <w:r w:rsidR="003D65EB">
        <w:rPr>
          <w:rFonts w:hint="eastAsia"/>
        </w:rPr>
        <w:t>(</w:t>
      </w:r>
      <w:r w:rsidR="003D65EB">
        <w:t>missing rate</w:t>
      </w:r>
      <w:r w:rsidR="003D65EB">
        <w:rPr>
          <w:rFonts w:hint="eastAsia"/>
        </w:rPr>
        <w:t>)</w:t>
      </w:r>
      <w:r w:rsidR="00796023" w:rsidRPr="00077E04">
        <w:rPr>
          <w:rFonts w:hint="eastAsia"/>
        </w:rPr>
        <w:t>，對填補後的資料集找</w:t>
      </w:r>
      <w:r w:rsidR="004C5FBE" w:rsidRPr="00077E04">
        <w:rPr>
          <w:rFonts w:hint="eastAsia"/>
        </w:rPr>
        <w:t>天際線</w:t>
      </w:r>
      <w:r w:rsidR="00C5616A" w:rsidRPr="00077E04">
        <w:rPr>
          <w:rFonts w:hint="eastAsia"/>
        </w:rPr>
        <w:t>是否會有更好的填補效果。</w:t>
      </w:r>
    </w:p>
    <w:p w14:paraId="0DEBB950" w14:textId="77777777" w:rsidR="00A11089" w:rsidRPr="00077E04" w:rsidRDefault="00A11089" w:rsidP="00A11089"/>
    <w:p w14:paraId="67926AD7" w14:textId="61B2CB63" w:rsidR="00A56CE4" w:rsidRPr="00077E04" w:rsidRDefault="00A56CE4" w:rsidP="00312A4E">
      <w:pPr>
        <w:pStyle w:val="3"/>
        <w:rPr>
          <w:shd w:val="clear" w:color="auto" w:fill="auto"/>
        </w:rPr>
      </w:pPr>
      <w:bookmarkStart w:id="44" w:name="_Toc49259590"/>
      <w:r w:rsidRPr="00077E04">
        <w:rPr>
          <w:rFonts w:hint="eastAsia"/>
          <w:shd w:val="clear" w:color="auto" w:fill="auto"/>
        </w:rPr>
        <w:t>4.2.2</w:t>
      </w:r>
      <w:r w:rsidRPr="00077E04">
        <w:rPr>
          <w:rFonts w:hint="eastAsia"/>
          <w:shd w:val="clear" w:color="auto" w:fill="auto"/>
        </w:rPr>
        <w:t>實驗方法</w:t>
      </w:r>
      <w:bookmarkEnd w:id="44"/>
    </w:p>
    <w:p w14:paraId="2A4C5C60" w14:textId="7AE29DC2" w:rsidR="00C5616A" w:rsidRPr="00077E04" w:rsidRDefault="00796023" w:rsidP="00D64291">
      <w:pPr>
        <w:ind w:firstLine="480"/>
      </w:pPr>
      <w:r w:rsidRPr="00E45F39">
        <w:rPr>
          <w:rFonts w:hint="eastAsia"/>
          <w:color w:val="0070C0"/>
        </w:rPr>
        <w:t>本實驗方法</w:t>
      </w:r>
      <w:r w:rsidR="001C08BE" w:rsidRPr="00E45F39">
        <w:rPr>
          <w:rFonts w:hint="eastAsia"/>
          <w:color w:val="0070C0"/>
        </w:rPr>
        <w:t>使用</w:t>
      </w:r>
      <w:r w:rsidR="001C08BE" w:rsidRPr="00E45F39">
        <w:rPr>
          <w:rFonts w:hint="eastAsia"/>
          <w:color w:val="0070C0"/>
        </w:rPr>
        <w:t>R</w:t>
      </w:r>
      <w:r w:rsidR="001C08BE" w:rsidRPr="00E45F39">
        <w:rPr>
          <w:color w:val="0070C0"/>
        </w:rPr>
        <w:t>eal estate</w:t>
      </w:r>
      <w:r w:rsidR="001C08BE" w:rsidRPr="00E45F39">
        <w:rPr>
          <w:rFonts w:hint="eastAsia"/>
          <w:color w:val="0070C0"/>
        </w:rPr>
        <w:t xml:space="preserve"> </w:t>
      </w:r>
      <w:r w:rsidR="001C08BE" w:rsidRPr="00E45F39">
        <w:rPr>
          <w:color w:val="0070C0"/>
        </w:rPr>
        <w:t>valuation dataset</w:t>
      </w:r>
      <w:r w:rsidR="00AB468B" w:rsidRPr="00E45F39">
        <w:rPr>
          <w:rFonts w:hint="eastAsia"/>
          <w:color w:val="0070C0"/>
        </w:rPr>
        <w:t>作為</w:t>
      </w:r>
      <w:r w:rsidR="000C02A0" w:rsidRPr="00E45F39">
        <w:rPr>
          <w:rFonts w:hint="eastAsia"/>
          <w:color w:val="0070C0"/>
        </w:rPr>
        <w:t>輸入資料集</w:t>
      </w:r>
      <w:r w:rsidR="001C08BE" w:rsidRPr="00E45F39">
        <w:rPr>
          <w:rFonts w:hint="eastAsia"/>
          <w:color w:val="0070C0"/>
        </w:rPr>
        <w:t>，由於特徵數量</w:t>
      </w:r>
      <w:r w:rsidR="0046210E" w:rsidRPr="00E45F39">
        <w:rPr>
          <w:rFonts w:hint="eastAsia"/>
          <w:color w:val="0070C0"/>
        </w:rPr>
        <w:t>只有</w:t>
      </w:r>
      <w:r w:rsidR="001C08BE" w:rsidRPr="00E45F39">
        <w:rPr>
          <w:rFonts w:hint="eastAsia"/>
          <w:color w:val="0070C0"/>
        </w:rPr>
        <w:t>7</w:t>
      </w:r>
      <w:r w:rsidR="0046210E" w:rsidRPr="00E45F39">
        <w:rPr>
          <w:rFonts w:hint="eastAsia"/>
          <w:color w:val="0070C0"/>
        </w:rPr>
        <w:t>個</w:t>
      </w:r>
      <w:r w:rsidR="001C08BE" w:rsidRPr="00E45F39">
        <w:rPr>
          <w:rFonts w:hint="eastAsia"/>
          <w:color w:val="0070C0"/>
        </w:rPr>
        <w:t>，因此取</w:t>
      </w:r>
      <w:r w:rsidR="001C08BE" w:rsidRPr="00E45F39">
        <w:rPr>
          <w:rFonts w:hint="eastAsia"/>
          <w:color w:val="0070C0"/>
        </w:rPr>
        <w:t>k</w:t>
      </w:r>
      <w:r w:rsidR="001C08BE" w:rsidRPr="00E45F39">
        <w:rPr>
          <w:rFonts w:hint="eastAsia"/>
          <w:color w:val="0070C0"/>
        </w:rPr>
        <w:t>值時只</w:t>
      </w:r>
      <w:proofErr w:type="gramStart"/>
      <w:r w:rsidR="001C08BE" w:rsidRPr="00E45F39">
        <w:rPr>
          <w:rFonts w:hint="eastAsia"/>
          <w:color w:val="0070C0"/>
        </w:rPr>
        <w:t>採</w:t>
      </w:r>
      <w:proofErr w:type="gramEnd"/>
      <w:r w:rsidR="001C08BE" w:rsidRPr="00E45F39">
        <w:rPr>
          <w:rFonts w:hint="eastAsia"/>
          <w:color w:val="0070C0"/>
        </w:rPr>
        <w:t>1</w:t>
      </w:r>
      <w:r w:rsidR="001C08BE" w:rsidRPr="00E45F39">
        <w:rPr>
          <w:rFonts w:hint="eastAsia"/>
          <w:color w:val="0070C0"/>
        </w:rPr>
        <w:t>到</w:t>
      </w:r>
      <w:r w:rsidR="001C08BE" w:rsidRPr="00E45F39">
        <w:rPr>
          <w:rFonts w:hint="eastAsia"/>
          <w:color w:val="0070C0"/>
        </w:rPr>
        <w:t>4</w:t>
      </w:r>
      <w:r w:rsidR="001C08BE" w:rsidRPr="00E45F39">
        <w:rPr>
          <w:rFonts w:hint="eastAsia"/>
          <w:color w:val="0070C0"/>
        </w:rPr>
        <w:t>作為觀察</w:t>
      </w:r>
      <w:r w:rsidR="004F0523" w:rsidRPr="00E45F39">
        <w:rPr>
          <w:rFonts w:hint="eastAsia"/>
          <w:color w:val="0070C0"/>
        </w:rPr>
        <w:t>對</w:t>
      </w:r>
      <w:r w:rsidR="001C08BE" w:rsidRPr="00E45F39">
        <w:rPr>
          <w:rFonts w:hint="eastAsia"/>
          <w:color w:val="0070C0"/>
        </w:rPr>
        <w:t>象。</w:t>
      </w:r>
      <w:r w:rsidR="00972CBE" w:rsidRPr="00E45F39">
        <w:rPr>
          <w:rFonts w:hint="eastAsia"/>
          <w:color w:val="0070C0"/>
        </w:rPr>
        <w:t>本實驗方法</w:t>
      </w:r>
      <w:r w:rsidRPr="00E45F39">
        <w:rPr>
          <w:rFonts w:hint="eastAsia"/>
          <w:color w:val="0070C0"/>
        </w:rPr>
        <w:t>將同一缺失資料集分別從</w:t>
      </w:r>
      <w:r w:rsidRPr="00E45F39">
        <w:rPr>
          <w:rFonts w:hint="eastAsia"/>
          <w:color w:val="0070C0"/>
        </w:rPr>
        <w:t>k</w:t>
      </w:r>
      <w:r w:rsidRPr="00E45F39">
        <w:rPr>
          <w:color w:val="0070C0"/>
        </w:rPr>
        <w:t>=1</w:t>
      </w:r>
      <w:r w:rsidRPr="00E45F39">
        <w:rPr>
          <w:rFonts w:hint="eastAsia"/>
          <w:color w:val="0070C0"/>
        </w:rPr>
        <w:t>測試，觀察</w:t>
      </w:r>
      <w:r w:rsidR="008A32A1" w:rsidRPr="00E45F39">
        <w:rPr>
          <w:rFonts w:hint="eastAsia"/>
          <w:color w:val="0070C0"/>
        </w:rPr>
        <w:t>相</w:t>
      </w:r>
      <w:r w:rsidR="008A32A1" w:rsidRPr="00E45F39">
        <w:rPr>
          <w:color w:val="0070C0"/>
        </w:rPr>
        <w:t>同</w:t>
      </w:r>
      <w:r w:rsidR="008A32A1" w:rsidRPr="00E45F39">
        <w:rPr>
          <w:rFonts w:hint="eastAsia"/>
          <w:color w:val="0070C0"/>
        </w:rPr>
        <w:t>k</w:t>
      </w:r>
      <w:r w:rsidR="008A32A1" w:rsidRPr="00E45F39">
        <w:rPr>
          <w:color w:val="0070C0"/>
        </w:rPr>
        <w:t>值</w:t>
      </w:r>
      <w:r w:rsidR="008A32A1" w:rsidRPr="00E45F39">
        <w:rPr>
          <w:rFonts w:hint="eastAsia"/>
          <w:color w:val="0070C0"/>
        </w:rPr>
        <w:t>分別於不同缺失</w:t>
      </w:r>
      <w:r w:rsidR="00DF28C7">
        <w:rPr>
          <w:rFonts w:hint="eastAsia"/>
          <w:color w:val="0070C0"/>
        </w:rPr>
        <w:t>值</w:t>
      </w:r>
      <w:r w:rsidR="008A32A1" w:rsidRPr="00E45F39">
        <w:rPr>
          <w:rFonts w:hint="eastAsia"/>
          <w:color w:val="0070C0"/>
        </w:rPr>
        <w:t>比例下</w:t>
      </w:r>
      <w:r w:rsidR="008A32A1" w:rsidRPr="00E45F39">
        <w:rPr>
          <w:color w:val="0070C0"/>
        </w:rPr>
        <w:t>情況之下</w:t>
      </w:r>
      <w:r w:rsidR="008A32A1" w:rsidRPr="00E45F39">
        <w:rPr>
          <w:rFonts w:hint="eastAsia"/>
          <w:color w:val="0070C0"/>
        </w:rPr>
        <w:t>，隨著</w:t>
      </w:r>
      <w:r w:rsidR="008A32A1" w:rsidRPr="00E45F39">
        <w:rPr>
          <w:rFonts w:hint="eastAsia"/>
          <w:color w:val="0070C0"/>
        </w:rPr>
        <w:t>k</w:t>
      </w:r>
      <w:r w:rsidR="00A1126B" w:rsidRPr="00E45F39">
        <w:rPr>
          <w:rFonts w:hint="eastAsia"/>
          <w:color w:val="0070C0"/>
        </w:rPr>
        <w:t>值增加是否可以得到更佳的</w:t>
      </w:r>
      <w:r w:rsidR="009C3A63" w:rsidRPr="00E45F39">
        <w:rPr>
          <w:rFonts w:hint="eastAsia"/>
          <w:color w:val="0070C0"/>
        </w:rPr>
        <w:t>準確度。</w:t>
      </w:r>
      <w:r w:rsidR="00C5616A" w:rsidRPr="00E45F39">
        <w:rPr>
          <w:color w:val="0070C0"/>
        </w:rPr>
        <w:t>衡量此實驗效果，本</w:t>
      </w:r>
      <w:r w:rsidR="007A3D7B" w:rsidRPr="00E45F39">
        <w:rPr>
          <w:rFonts w:hint="eastAsia"/>
          <w:color w:val="0070C0"/>
        </w:rPr>
        <w:t>實驗</w:t>
      </w:r>
      <w:r w:rsidR="00C5616A" w:rsidRPr="00E45F39">
        <w:rPr>
          <w:color w:val="0070C0"/>
        </w:rPr>
        <w:t>採用原完整資料集中所得出</w:t>
      </w:r>
      <w:r w:rsidR="00745C3F" w:rsidRPr="00E45F39">
        <w:rPr>
          <w:rFonts w:hint="eastAsia"/>
          <w:color w:val="0070C0"/>
        </w:rPr>
        <w:t>天際線</w:t>
      </w:r>
      <w:r w:rsidR="00C5616A" w:rsidRPr="00E45F39">
        <w:rPr>
          <w:color w:val="0070C0"/>
        </w:rPr>
        <w:t>作為</w:t>
      </w:r>
      <w:r w:rsidR="00A61283" w:rsidRPr="00E45F39">
        <w:rPr>
          <w:rFonts w:hint="eastAsia"/>
          <w:color w:val="0070C0"/>
        </w:rPr>
        <w:t>基準，若</w:t>
      </w:r>
      <w:r w:rsidR="00A61283" w:rsidRPr="00E45F39">
        <w:rPr>
          <w:rFonts w:hint="eastAsia"/>
          <w:color w:val="0070C0"/>
        </w:rPr>
        <w:t>h</w:t>
      </w:r>
      <w:r w:rsidR="00A61283" w:rsidRPr="00E45F39">
        <w:rPr>
          <w:color w:val="0070C0"/>
        </w:rPr>
        <w:t>it ratio</w:t>
      </w:r>
      <w:r w:rsidR="00A61283" w:rsidRPr="00E45F39">
        <w:rPr>
          <w:rFonts w:hint="eastAsia"/>
          <w:color w:val="0070C0"/>
        </w:rPr>
        <w:t>越高則表示</w:t>
      </w:r>
      <w:r w:rsidR="003F2B17" w:rsidRPr="00E45F39">
        <w:rPr>
          <w:rFonts w:hint="eastAsia"/>
          <w:color w:val="0070C0"/>
        </w:rPr>
        <w:t>填補結果</w:t>
      </w:r>
      <w:r w:rsidR="00A61283" w:rsidRPr="00E45F39">
        <w:rPr>
          <w:rFonts w:hint="eastAsia"/>
          <w:color w:val="0070C0"/>
        </w:rPr>
        <w:t>越準確</w:t>
      </w:r>
      <w:r w:rsidR="00C5616A" w:rsidRPr="00E45F39">
        <w:rPr>
          <w:color w:val="0070C0"/>
        </w:rPr>
        <w:t>。</w:t>
      </w:r>
    </w:p>
    <w:p w14:paraId="1D563ECD" w14:textId="77777777" w:rsidR="00A56CE4" w:rsidRPr="00077E04" w:rsidRDefault="00A56CE4" w:rsidP="00A56CE4"/>
    <w:p w14:paraId="6928CEE9" w14:textId="7639E9D5" w:rsidR="0079208A" w:rsidRPr="00A11089" w:rsidRDefault="00A56CE4" w:rsidP="00A11089">
      <w:pPr>
        <w:pStyle w:val="3"/>
        <w:rPr>
          <w:shd w:val="clear" w:color="auto" w:fill="auto"/>
        </w:rPr>
      </w:pPr>
      <w:bookmarkStart w:id="45" w:name="_Toc49259591"/>
      <w:r w:rsidRPr="00077E04">
        <w:rPr>
          <w:rFonts w:hint="eastAsia"/>
          <w:shd w:val="clear" w:color="auto" w:fill="auto"/>
        </w:rPr>
        <w:t>4.2.3</w:t>
      </w:r>
      <w:r w:rsidRPr="00077E04">
        <w:rPr>
          <w:rFonts w:hint="eastAsia"/>
          <w:shd w:val="clear" w:color="auto" w:fill="auto"/>
        </w:rPr>
        <w:t>實驗結果與分析</w:t>
      </w:r>
      <w:bookmarkEnd w:id="45"/>
    </w:p>
    <w:p w14:paraId="5D72D4C9" w14:textId="139AD05B" w:rsidR="000B0F21" w:rsidRDefault="00910149" w:rsidP="00A56CE4">
      <w:pPr>
        <w:ind w:firstLine="480"/>
        <w:rPr>
          <w:color w:val="0070C0"/>
        </w:rPr>
      </w:pPr>
      <w:r w:rsidRPr="00DF0A5B">
        <w:rPr>
          <w:rFonts w:hint="eastAsia"/>
          <w:color w:val="0070C0"/>
        </w:rPr>
        <w:t>觀察實驗</w:t>
      </w:r>
      <w:proofErr w:type="gramStart"/>
      <w:r w:rsidRPr="00DF0A5B">
        <w:rPr>
          <w:rFonts w:hint="eastAsia"/>
          <w:color w:val="0070C0"/>
        </w:rPr>
        <w:t>一</w:t>
      </w:r>
      <w:proofErr w:type="gramEnd"/>
      <w:r w:rsidRPr="00DF0A5B">
        <w:rPr>
          <w:rFonts w:hint="eastAsia"/>
          <w:color w:val="0070C0"/>
        </w:rPr>
        <w:t>結果，</w:t>
      </w:r>
      <w:r w:rsidR="009C1D1C" w:rsidRPr="00DF0A5B">
        <w:rPr>
          <w:rFonts w:hint="eastAsia"/>
          <w:color w:val="0070C0"/>
        </w:rPr>
        <w:t>根據</w:t>
      </w:r>
      <w:r w:rsidR="00C15472" w:rsidRPr="00DF0A5B">
        <w:rPr>
          <w:rFonts w:hint="eastAsia"/>
          <w:color w:val="0070C0"/>
        </w:rPr>
        <w:t>圖</w:t>
      </w:r>
      <w:r w:rsidR="001F18A0" w:rsidRPr="00DF0A5B">
        <w:rPr>
          <w:rFonts w:hint="eastAsia"/>
          <w:color w:val="0070C0"/>
        </w:rPr>
        <w:t>4.1</w:t>
      </w:r>
      <w:r w:rsidRPr="00DF0A5B">
        <w:rPr>
          <w:rFonts w:hint="eastAsia"/>
          <w:color w:val="0070C0"/>
        </w:rPr>
        <w:t>顯示</w:t>
      </w:r>
      <w:r w:rsidR="00345492" w:rsidRPr="00DF0A5B">
        <w:rPr>
          <w:rFonts w:hint="eastAsia"/>
          <w:color w:val="0070C0"/>
        </w:rPr>
        <w:t>當</w:t>
      </w:r>
      <w:r w:rsidR="00345492" w:rsidRPr="00DF0A5B">
        <w:rPr>
          <w:rFonts w:hint="eastAsia"/>
          <w:color w:val="0070C0"/>
        </w:rPr>
        <w:t>k</w:t>
      </w:r>
      <w:r w:rsidR="00345492" w:rsidRPr="00DF0A5B">
        <w:rPr>
          <w:color w:val="0070C0"/>
        </w:rPr>
        <w:t>=1</w:t>
      </w:r>
      <w:r w:rsidR="00345492" w:rsidRPr="00DF0A5B">
        <w:rPr>
          <w:rFonts w:hint="eastAsia"/>
          <w:color w:val="0070C0"/>
        </w:rPr>
        <w:t>且</w:t>
      </w:r>
      <w:r w:rsidR="001F18A0" w:rsidRPr="00DF0A5B">
        <w:rPr>
          <w:rFonts w:hint="eastAsia"/>
          <w:color w:val="0070C0"/>
        </w:rPr>
        <w:t>缺失</w:t>
      </w:r>
      <w:r w:rsidR="00DF28C7">
        <w:rPr>
          <w:rFonts w:hint="eastAsia"/>
          <w:color w:val="0070C0"/>
        </w:rPr>
        <w:t>值</w:t>
      </w:r>
      <w:r w:rsidR="001F18A0" w:rsidRPr="00DF0A5B">
        <w:rPr>
          <w:rFonts w:hint="eastAsia"/>
          <w:color w:val="0070C0"/>
        </w:rPr>
        <w:t>比</w:t>
      </w:r>
      <w:r w:rsidRPr="00DF0A5B">
        <w:rPr>
          <w:rFonts w:hint="eastAsia"/>
          <w:color w:val="0070C0"/>
        </w:rPr>
        <w:t>例尚未達到</w:t>
      </w:r>
      <w:r w:rsidRPr="00DF0A5B">
        <w:rPr>
          <w:rFonts w:hint="eastAsia"/>
          <w:color w:val="0070C0"/>
        </w:rPr>
        <w:t>20%</w:t>
      </w:r>
      <w:r w:rsidRPr="00DF0A5B">
        <w:rPr>
          <w:rFonts w:hint="eastAsia"/>
          <w:color w:val="0070C0"/>
        </w:rPr>
        <w:t>時，</w:t>
      </w:r>
      <w:r w:rsidRPr="00DF0A5B">
        <w:rPr>
          <w:rFonts w:hint="eastAsia"/>
          <w:color w:val="0070C0"/>
        </w:rPr>
        <w:t>h</w:t>
      </w:r>
      <w:r w:rsidRPr="00DF0A5B">
        <w:rPr>
          <w:color w:val="0070C0"/>
        </w:rPr>
        <w:t xml:space="preserve">it </w:t>
      </w:r>
      <w:r w:rsidRPr="00DF0A5B">
        <w:rPr>
          <w:color w:val="0070C0"/>
        </w:rPr>
        <w:lastRenderedPageBreak/>
        <w:t>ratio</w:t>
      </w:r>
      <w:r w:rsidRPr="00DF0A5B">
        <w:rPr>
          <w:rFonts w:hint="eastAsia"/>
          <w:color w:val="0070C0"/>
        </w:rPr>
        <w:t>已經降至約</w:t>
      </w:r>
      <w:r w:rsidRPr="00DF0A5B">
        <w:rPr>
          <w:rFonts w:hint="eastAsia"/>
          <w:color w:val="0070C0"/>
        </w:rPr>
        <w:t>50%</w:t>
      </w:r>
      <w:r w:rsidRPr="00DF0A5B">
        <w:rPr>
          <w:rFonts w:hint="eastAsia"/>
          <w:color w:val="0070C0"/>
        </w:rPr>
        <w:t>左右</w:t>
      </w:r>
      <w:r w:rsidR="00BA1882" w:rsidRPr="00DF0A5B">
        <w:rPr>
          <w:rFonts w:hint="eastAsia"/>
          <w:color w:val="0070C0"/>
        </w:rPr>
        <w:t>，且</w:t>
      </w:r>
      <w:r w:rsidR="00F13ACF" w:rsidRPr="00DF0A5B">
        <w:rPr>
          <w:rFonts w:hint="eastAsia"/>
          <w:color w:val="0070C0"/>
        </w:rPr>
        <w:t>缺失</w:t>
      </w:r>
      <w:r w:rsidR="00DF28C7">
        <w:rPr>
          <w:rFonts w:hint="eastAsia"/>
          <w:color w:val="0070C0"/>
        </w:rPr>
        <w:t>值</w:t>
      </w:r>
      <w:r w:rsidR="00F13ACF" w:rsidRPr="00DF0A5B">
        <w:rPr>
          <w:rFonts w:hint="eastAsia"/>
          <w:color w:val="0070C0"/>
        </w:rPr>
        <w:t>比例為</w:t>
      </w:r>
      <w:r w:rsidR="00F13ACF" w:rsidRPr="00DF0A5B">
        <w:rPr>
          <w:rFonts w:hint="eastAsia"/>
          <w:color w:val="0070C0"/>
        </w:rPr>
        <w:t>40%</w:t>
      </w:r>
      <w:r w:rsidR="00F13ACF" w:rsidRPr="00DF0A5B">
        <w:rPr>
          <w:rFonts w:hint="eastAsia"/>
          <w:color w:val="0070C0"/>
        </w:rPr>
        <w:t>時，</w:t>
      </w:r>
      <w:r w:rsidR="00F13ACF" w:rsidRPr="00DF0A5B">
        <w:rPr>
          <w:rFonts w:hint="eastAsia"/>
          <w:color w:val="0070C0"/>
        </w:rPr>
        <w:t>h</w:t>
      </w:r>
      <w:r w:rsidR="00F13ACF" w:rsidRPr="00DF0A5B">
        <w:rPr>
          <w:color w:val="0070C0"/>
        </w:rPr>
        <w:t>it ratio</w:t>
      </w:r>
      <w:r w:rsidR="00F13ACF" w:rsidRPr="00DF0A5B">
        <w:rPr>
          <w:rFonts w:hint="eastAsia"/>
          <w:color w:val="0070C0"/>
        </w:rPr>
        <w:t>剩下</w:t>
      </w:r>
      <w:r w:rsidR="00F13ACF" w:rsidRPr="00DF0A5B">
        <w:rPr>
          <w:rFonts w:hint="eastAsia"/>
          <w:color w:val="0070C0"/>
        </w:rPr>
        <w:t>40%</w:t>
      </w:r>
      <w:r w:rsidR="00F13ACF" w:rsidRPr="00DF0A5B">
        <w:rPr>
          <w:rFonts w:hint="eastAsia"/>
          <w:color w:val="0070C0"/>
        </w:rPr>
        <w:t>左右。</w:t>
      </w:r>
    </w:p>
    <w:p w14:paraId="3537ED6E" w14:textId="77777777" w:rsidR="00A11089" w:rsidRPr="00077E04" w:rsidRDefault="00A11089" w:rsidP="00A11089"/>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Pr="00077E04" w:rsidRDefault="00AC4BAF" w:rsidP="00A1203C">
      <w:pPr>
        <w:pStyle w:val="af7"/>
        <w:jc w:val="center"/>
        <w:rPr>
          <w:rFonts w:cs="Times New Roman"/>
          <w:sz w:val="24"/>
          <w:szCs w:val="24"/>
        </w:rPr>
      </w:pPr>
      <w:bookmarkStart w:id="46" w:name="_Toc44592099"/>
      <w:bookmarkStart w:id="47" w:name="_Toc4925960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A1203C" w:rsidRPr="00077E04">
        <w:rPr>
          <w:sz w:val="24"/>
          <w:szCs w:val="24"/>
        </w:rPr>
        <w:t xml:space="preserve"> </w:t>
      </w:r>
      <w:r w:rsidRPr="00077E04">
        <w:rPr>
          <w:rFonts w:hint="eastAsia"/>
          <w:sz w:val="24"/>
          <w:szCs w:val="24"/>
        </w:rPr>
        <w:t>k=1</w:t>
      </w:r>
      <w:r w:rsidR="00EC5073" w:rsidRPr="00077E04">
        <w:rPr>
          <w:rFonts w:cs="Times New Roman" w:hint="eastAsia"/>
          <w:sz w:val="24"/>
          <w:szCs w:val="24"/>
        </w:rPr>
        <w:t>時</w:t>
      </w:r>
      <w:r w:rsidR="00414C39" w:rsidRPr="00077E04">
        <w:rPr>
          <w:rFonts w:cs="Times New Roman"/>
          <w:sz w:val="24"/>
          <w:szCs w:val="24"/>
        </w:rPr>
        <w:t>hit ratio v</w:t>
      </w:r>
      <w:r w:rsidR="00804D61" w:rsidRPr="00077E04">
        <w:rPr>
          <w:rFonts w:cs="Times New Roman" w:hint="eastAsia"/>
          <w:sz w:val="24"/>
          <w:szCs w:val="24"/>
        </w:rPr>
        <w:t>e</w:t>
      </w:r>
      <w:r w:rsidR="00804D61" w:rsidRPr="00077E04">
        <w:rPr>
          <w:rFonts w:cs="Times New Roman"/>
          <w:sz w:val="24"/>
          <w:szCs w:val="24"/>
        </w:rPr>
        <w:t>rsu</w:t>
      </w:r>
      <w:r w:rsidR="00414C39" w:rsidRPr="00077E04">
        <w:rPr>
          <w:rFonts w:cs="Times New Roman"/>
          <w:sz w:val="24"/>
          <w:szCs w:val="24"/>
        </w:rPr>
        <w:t>s miss</w:t>
      </w:r>
      <w:r w:rsidR="00F52362" w:rsidRPr="00077E04">
        <w:rPr>
          <w:rFonts w:cs="Times New Roman"/>
          <w:sz w:val="24"/>
          <w:szCs w:val="24"/>
        </w:rPr>
        <w:t>ing</w:t>
      </w:r>
      <w:r w:rsidR="00414C39" w:rsidRPr="00077E04">
        <w:rPr>
          <w:rFonts w:cs="Times New Roman"/>
          <w:sz w:val="24"/>
          <w:szCs w:val="24"/>
        </w:rPr>
        <w:t xml:space="preserve"> rate</w:t>
      </w:r>
      <w:bookmarkEnd w:id="46"/>
      <w:r w:rsidR="00EC5073" w:rsidRPr="00077E04">
        <w:rPr>
          <w:rFonts w:cs="Times New Roman" w:hint="eastAsia"/>
          <w:sz w:val="24"/>
          <w:szCs w:val="24"/>
        </w:rPr>
        <w:t>圖</w:t>
      </w:r>
      <w:bookmarkEnd w:id="47"/>
    </w:p>
    <w:p w14:paraId="47D09990" w14:textId="77777777" w:rsidR="00ED3401" w:rsidRDefault="00ED3401">
      <w:pPr>
        <w:widowControl/>
      </w:pPr>
    </w:p>
    <w:p w14:paraId="5FA98B24" w14:textId="315BD9BE" w:rsidR="00C55786" w:rsidRDefault="00C178F0" w:rsidP="00DA1847">
      <w:pPr>
        <w:widowControl/>
        <w:ind w:firstLine="480"/>
        <w:rPr>
          <w:color w:val="0070C0"/>
        </w:rPr>
      </w:pPr>
      <w:r w:rsidRPr="00DF0A5B">
        <w:rPr>
          <w:rFonts w:hint="eastAsia"/>
          <w:color w:val="0070C0"/>
        </w:rPr>
        <w:t>根據圖</w:t>
      </w:r>
      <w:r w:rsidRPr="00DF0A5B">
        <w:rPr>
          <w:rFonts w:hint="eastAsia"/>
          <w:color w:val="0070C0"/>
        </w:rPr>
        <w:t>4.2</w:t>
      </w:r>
      <w:r w:rsidRPr="00DF0A5B">
        <w:rPr>
          <w:rFonts w:hint="eastAsia"/>
          <w:color w:val="0070C0"/>
        </w:rPr>
        <w:t>顯示</w:t>
      </w:r>
      <w:r w:rsidR="00ED3401" w:rsidRPr="00DF0A5B">
        <w:rPr>
          <w:rFonts w:hint="eastAsia"/>
          <w:color w:val="0070C0"/>
        </w:rPr>
        <w:t>，</w:t>
      </w:r>
      <w:r w:rsidR="00ED3401" w:rsidRPr="00DF0A5B">
        <w:rPr>
          <w:rFonts w:hint="eastAsia"/>
          <w:color w:val="0070C0"/>
        </w:rPr>
        <w:t>k</w:t>
      </w:r>
      <w:r w:rsidR="00ED3401" w:rsidRPr="00DF0A5B">
        <w:rPr>
          <w:color w:val="0070C0"/>
        </w:rPr>
        <w:t>=2</w:t>
      </w:r>
      <w:r w:rsidR="00ED3401" w:rsidRPr="00DF0A5B">
        <w:rPr>
          <w:rFonts w:hint="eastAsia"/>
          <w:color w:val="0070C0"/>
        </w:rPr>
        <w:t>且缺失</w:t>
      </w:r>
      <w:r w:rsidR="00DF28C7">
        <w:rPr>
          <w:rFonts w:hint="eastAsia"/>
          <w:color w:val="0070C0"/>
        </w:rPr>
        <w:t>值</w:t>
      </w:r>
      <w:r w:rsidR="00ED3401" w:rsidRPr="00DF0A5B">
        <w:rPr>
          <w:rFonts w:hint="eastAsia"/>
          <w:color w:val="0070C0"/>
        </w:rPr>
        <w:t>比例為</w:t>
      </w:r>
      <w:r w:rsidR="00ED3401" w:rsidRPr="00DF0A5B">
        <w:rPr>
          <w:rFonts w:hint="eastAsia"/>
          <w:color w:val="0070C0"/>
        </w:rPr>
        <w:t>20%</w:t>
      </w:r>
      <w:r w:rsidR="00ED3401" w:rsidRPr="00DF0A5B">
        <w:rPr>
          <w:rFonts w:hint="eastAsia"/>
          <w:color w:val="0070C0"/>
        </w:rPr>
        <w:t>時，雖然可能因為可參考的鄰近點增加而使得</w:t>
      </w:r>
      <w:r w:rsidR="00ED3401" w:rsidRPr="00DF0A5B">
        <w:rPr>
          <w:rFonts w:hint="eastAsia"/>
          <w:color w:val="0070C0"/>
        </w:rPr>
        <w:t>h</w:t>
      </w:r>
      <w:r w:rsidR="00ED3401" w:rsidRPr="00DF0A5B">
        <w:rPr>
          <w:color w:val="0070C0"/>
        </w:rPr>
        <w:t>it ratio</w:t>
      </w:r>
      <w:r w:rsidR="00ED3401" w:rsidRPr="00DF0A5B">
        <w:rPr>
          <w:rFonts w:hint="eastAsia"/>
          <w:color w:val="0070C0"/>
        </w:rPr>
        <w:t>稍微上升約</w:t>
      </w:r>
      <w:r w:rsidR="00ED3401" w:rsidRPr="00DF0A5B">
        <w:rPr>
          <w:rFonts w:hint="eastAsia"/>
          <w:color w:val="0070C0"/>
        </w:rPr>
        <w:t>10%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BA1882" w:rsidRPr="00DF0A5B">
        <w:rPr>
          <w:rFonts w:hint="eastAsia"/>
          <w:color w:val="0070C0"/>
        </w:rPr>
        <w:t>依然保持</w:t>
      </w:r>
      <w:r w:rsidR="00BA1882" w:rsidRPr="00DF0A5B">
        <w:rPr>
          <w:rFonts w:hint="eastAsia"/>
          <w:color w:val="0070C0"/>
        </w:rPr>
        <w:t>40%</w:t>
      </w:r>
      <w:r w:rsidR="00BA1882" w:rsidRPr="00DF0A5B">
        <w:rPr>
          <w:rFonts w:hint="eastAsia"/>
          <w:color w:val="0070C0"/>
        </w:rPr>
        <w:t>上下。</w:t>
      </w:r>
    </w:p>
    <w:p w14:paraId="2BBD2E02" w14:textId="77777777" w:rsidR="00A11089" w:rsidRPr="00DF0A5B" w:rsidRDefault="00A11089" w:rsidP="00A11089">
      <w:pPr>
        <w:widowControl/>
        <w:rPr>
          <w:rFonts w:cs="Times New Roman"/>
          <w:color w:val="0070C0"/>
          <w:sz w:val="20"/>
          <w:szCs w:val="20"/>
        </w:rPr>
      </w:pPr>
    </w:p>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6DA6990E" w:rsidR="00F4117B" w:rsidRDefault="00C65C0E" w:rsidP="00C65C0E">
      <w:pPr>
        <w:pStyle w:val="af7"/>
        <w:jc w:val="center"/>
        <w:rPr>
          <w:rFonts w:cs="Times New Roman"/>
          <w:sz w:val="24"/>
          <w:szCs w:val="24"/>
        </w:rPr>
      </w:pPr>
      <w:bookmarkStart w:id="48" w:name="_Toc492596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k=2</w:t>
      </w:r>
      <w:r w:rsidRPr="00077E04">
        <w:rPr>
          <w:rFonts w:cs="Times New Roman" w:hint="eastAsia"/>
          <w:sz w:val="24"/>
          <w:szCs w:val="24"/>
        </w:rPr>
        <w:t>時</w:t>
      </w:r>
      <w:r w:rsidRPr="00077E04">
        <w:rPr>
          <w:rFonts w:cs="Times New Roman"/>
          <w:sz w:val="24"/>
          <w:szCs w:val="24"/>
        </w:rPr>
        <w:t>hit ratio v</w:t>
      </w:r>
      <w:r w:rsidRPr="00077E04">
        <w:rPr>
          <w:rFonts w:cs="Times New Roman" w:hint="eastAsia"/>
          <w:sz w:val="24"/>
          <w:szCs w:val="24"/>
        </w:rPr>
        <w:t>e</w:t>
      </w:r>
      <w:r w:rsidRPr="00077E04">
        <w:rPr>
          <w:rFonts w:cs="Times New Roman"/>
          <w:sz w:val="24"/>
          <w:szCs w:val="24"/>
        </w:rPr>
        <w:t>rsus missing rate</w:t>
      </w:r>
      <w:r w:rsidRPr="00077E04">
        <w:rPr>
          <w:rFonts w:cs="Times New Roman" w:hint="eastAsia"/>
          <w:sz w:val="24"/>
          <w:szCs w:val="24"/>
        </w:rPr>
        <w:t>圖</w:t>
      </w:r>
      <w:bookmarkEnd w:id="48"/>
    </w:p>
    <w:p w14:paraId="7AD74D62" w14:textId="77777777" w:rsidR="0079208A" w:rsidRDefault="0079208A" w:rsidP="00A11089">
      <w:pPr>
        <w:rPr>
          <w:color w:val="0070C0"/>
        </w:rPr>
      </w:pPr>
    </w:p>
    <w:p w14:paraId="2B4A8FDC" w14:textId="24D2A49E" w:rsidR="00DE484F" w:rsidRPr="00DF0A5B" w:rsidRDefault="00C178F0" w:rsidP="00DA1847">
      <w:pPr>
        <w:ind w:firstLine="480"/>
        <w:rPr>
          <w:color w:val="0070C0"/>
        </w:rPr>
      </w:pPr>
      <w:r w:rsidRPr="00DF0A5B">
        <w:rPr>
          <w:rFonts w:hint="eastAsia"/>
          <w:color w:val="0070C0"/>
        </w:rPr>
        <w:lastRenderedPageBreak/>
        <w:t>根據圖</w:t>
      </w:r>
      <w:r w:rsidRPr="00DF0A5B">
        <w:rPr>
          <w:rFonts w:hint="eastAsia"/>
          <w:color w:val="0070C0"/>
        </w:rPr>
        <w:t>4.3</w:t>
      </w:r>
      <w:r w:rsidRPr="00DF0A5B">
        <w:rPr>
          <w:rFonts w:hint="eastAsia"/>
          <w:color w:val="0070C0"/>
        </w:rPr>
        <w:t>顯示</w:t>
      </w:r>
      <w:r w:rsidR="00BA1882" w:rsidRPr="00DF0A5B">
        <w:rPr>
          <w:rFonts w:hint="eastAsia"/>
          <w:color w:val="0070C0"/>
        </w:rPr>
        <w:t>，</w:t>
      </w:r>
      <w:r w:rsidR="00BA1882" w:rsidRPr="00DF0A5B">
        <w:rPr>
          <w:rFonts w:hint="eastAsia"/>
          <w:color w:val="0070C0"/>
        </w:rPr>
        <w:t>k</w:t>
      </w:r>
      <w:r w:rsidR="00BA1882" w:rsidRPr="00DF0A5B">
        <w:rPr>
          <w:color w:val="0070C0"/>
        </w:rPr>
        <w:t>=</w:t>
      </w:r>
      <w:r w:rsidR="00BA1882" w:rsidRPr="00DF0A5B">
        <w:rPr>
          <w:rFonts w:hint="eastAsia"/>
          <w:color w:val="0070C0"/>
        </w:rPr>
        <w:t>3</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20%</w:t>
      </w:r>
      <w:r w:rsidR="00BA1882" w:rsidRPr="00DF0A5B">
        <w:rPr>
          <w:rFonts w:hint="eastAsia"/>
          <w:color w:val="0070C0"/>
        </w:rPr>
        <w:t>時，</w:t>
      </w:r>
      <w:r w:rsidR="002805D7" w:rsidRPr="00DF0A5B">
        <w:rPr>
          <w:rFonts w:hint="eastAsia"/>
          <w:color w:val="0070C0"/>
        </w:rPr>
        <w:t>此時即使</w:t>
      </w:r>
      <w:r w:rsidR="00BA1882" w:rsidRPr="00DF0A5B">
        <w:rPr>
          <w:rFonts w:hint="eastAsia"/>
          <w:color w:val="0070C0"/>
        </w:rPr>
        <w:t>可參考的鄰近點增加</w:t>
      </w:r>
      <w:r w:rsidR="002805D7" w:rsidRPr="00DF0A5B">
        <w:rPr>
          <w:rFonts w:hint="eastAsia"/>
          <w:color w:val="0070C0"/>
        </w:rPr>
        <w:t>，</w:t>
      </w:r>
      <w:r w:rsidR="00BA1882" w:rsidRPr="00DF0A5B">
        <w:rPr>
          <w:rFonts w:hint="eastAsia"/>
          <w:color w:val="0070C0"/>
        </w:rPr>
        <w:t>h</w:t>
      </w:r>
      <w:r w:rsidR="00BA1882" w:rsidRPr="00DF0A5B">
        <w:rPr>
          <w:color w:val="0070C0"/>
        </w:rPr>
        <w:t>it ratio</w:t>
      </w:r>
      <w:r w:rsidR="002805D7" w:rsidRPr="00DF0A5B">
        <w:rPr>
          <w:rFonts w:hint="eastAsia"/>
          <w:color w:val="0070C0"/>
        </w:rPr>
        <w:t>仍然未超過</w:t>
      </w:r>
      <w:r w:rsidR="002805D7" w:rsidRPr="00DF0A5B">
        <w:rPr>
          <w:rFonts w:hint="eastAsia"/>
          <w:color w:val="0070C0"/>
        </w:rPr>
        <w:t>6</w:t>
      </w:r>
      <w:r w:rsidR="00BA1882" w:rsidRPr="00DF0A5B">
        <w:rPr>
          <w:rFonts w:hint="eastAsia"/>
          <w:color w:val="0070C0"/>
        </w:rPr>
        <w:t>0%</w:t>
      </w:r>
      <w:r w:rsidR="00BA1882" w:rsidRPr="00DF0A5B">
        <w:rPr>
          <w:rFonts w:hint="eastAsia"/>
          <w:color w:val="0070C0"/>
        </w:rPr>
        <w:t>，且缺失</w:t>
      </w:r>
      <w:r w:rsidR="00DF28C7">
        <w:rPr>
          <w:rFonts w:hint="eastAsia"/>
          <w:color w:val="0070C0"/>
        </w:rPr>
        <w:t>值</w:t>
      </w:r>
      <w:r w:rsidR="00BA1882" w:rsidRPr="00DF0A5B">
        <w:rPr>
          <w:rFonts w:hint="eastAsia"/>
          <w:color w:val="0070C0"/>
        </w:rPr>
        <w:t>比例為</w:t>
      </w:r>
      <w:r w:rsidR="00BA1882" w:rsidRPr="00DF0A5B">
        <w:rPr>
          <w:rFonts w:hint="eastAsia"/>
          <w:color w:val="0070C0"/>
        </w:rPr>
        <w:t>40%</w:t>
      </w:r>
      <w:r w:rsidR="00BA1882" w:rsidRPr="00DF0A5B">
        <w:rPr>
          <w:rFonts w:hint="eastAsia"/>
          <w:color w:val="0070C0"/>
        </w:rPr>
        <w:t>時，</w:t>
      </w:r>
      <w:r w:rsidR="00BA1882" w:rsidRPr="00DF0A5B">
        <w:rPr>
          <w:rFonts w:hint="eastAsia"/>
          <w:color w:val="0070C0"/>
        </w:rPr>
        <w:t>h</w:t>
      </w:r>
      <w:r w:rsidR="00BA1882" w:rsidRPr="00DF0A5B">
        <w:rPr>
          <w:color w:val="0070C0"/>
        </w:rPr>
        <w:t>it ratio</w:t>
      </w:r>
      <w:r w:rsidR="002805D7" w:rsidRPr="00DF0A5B">
        <w:rPr>
          <w:rFonts w:hint="eastAsia"/>
          <w:color w:val="0070C0"/>
        </w:rPr>
        <w:t>降至約</w:t>
      </w:r>
      <w:r w:rsidR="002805D7" w:rsidRPr="00DF0A5B">
        <w:rPr>
          <w:rFonts w:hint="eastAsia"/>
          <w:color w:val="0070C0"/>
        </w:rPr>
        <w:t>3</w:t>
      </w:r>
      <w:r w:rsidR="00BA1882" w:rsidRPr="00DF0A5B">
        <w:rPr>
          <w:rFonts w:hint="eastAsia"/>
          <w:color w:val="0070C0"/>
        </w:rPr>
        <w:t>0%</w:t>
      </w:r>
      <w:r w:rsidR="00BA1882" w:rsidRPr="00DF0A5B">
        <w:rPr>
          <w:rFonts w:hint="eastAsia"/>
          <w:color w:val="0070C0"/>
        </w:rPr>
        <w:t>。</w:t>
      </w:r>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E2F811" w:rsidR="00C65C0E" w:rsidRDefault="003E4639" w:rsidP="003E4639">
      <w:pPr>
        <w:pStyle w:val="af7"/>
        <w:jc w:val="center"/>
        <w:rPr>
          <w:rFonts w:cs="Times New Roman"/>
          <w:sz w:val="24"/>
          <w:szCs w:val="24"/>
        </w:rPr>
      </w:pPr>
      <w:bookmarkStart w:id="49" w:name="_Toc49259611"/>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r w:rsidR="00C65C0E" w:rsidRPr="00077E04">
        <w:rPr>
          <w:rFonts w:cs="Times New Roman"/>
          <w:sz w:val="24"/>
          <w:szCs w:val="24"/>
        </w:rPr>
        <w:t>k=3</w:t>
      </w:r>
      <w:r w:rsidR="00C65C0E" w:rsidRPr="00077E04">
        <w:rPr>
          <w:rFonts w:cs="Times New Roman" w:hint="eastAsia"/>
          <w:sz w:val="24"/>
          <w:szCs w:val="24"/>
        </w:rPr>
        <w:t>時</w:t>
      </w:r>
      <w:r w:rsidR="00C65C0E" w:rsidRPr="00077E04">
        <w:rPr>
          <w:rFonts w:cs="Times New Roman"/>
          <w:sz w:val="24"/>
          <w:szCs w:val="24"/>
        </w:rPr>
        <w:t>hit ratio v</w:t>
      </w:r>
      <w:r w:rsidR="00C65C0E" w:rsidRPr="00077E04">
        <w:rPr>
          <w:rFonts w:cs="Times New Roman" w:hint="eastAsia"/>
          <w:sz w:val="24"/>
          <w:szCs w:val="24"/>
        </w:rPr>
        <w:t>e</w:t>
      </w:r>
      <w:r w:rsidR="00C65C0E" w:rsidRPr="00077E04">
        <w:rPr>
          <w:rFonts w:cs="Times New Roman"/>
          <w:sz w:val="24"/>
          <w:szCs w:val="24"/>
        </w:rPr>
        <w:t>rsus missing rate</w:t>
      </w:r>
      <w:r w:rsidR="00C65C0E" w:rsidRPr="00077E04">
        <w:rPr>
          <w:rFonts w:cs="Times New Roman" w:hint="eastAsia"/>
          <w:sz w:val="24"/>
          <w:szCs w:val="24"/>
        </w:rPr>
        <w:t>圖</w:t>
      </w:r>
      <w:bookmarkEnd w:id="49"/>
    </w:p>
    <w:p w14:paraId="406E1CD5" w14:textId="77777777" w:rsidR="00C178F0" w:rsidRDefault="00C178F0" w:rsidP="00C178F0"/>
    <w:p w14:paraId="4F5389EE" w14:textId="5784F036" w:rsidR="00C178F0" w:rsidRDefault="00C178F0" w:rsidP="00DA1847">
      <w:pPr>
        <w:ind w:firstLine="480"/>
        <w:rPr>
          <w:color w:val="0070C0"/>
        </w:rPr>
      </w:pPr>
      <w:r w:rsidRPr="00DF0A5B">
        <w:rPr>
          <w:rFonts w:hint="eastAsia"/>
          <w:color w:val="0070C0"/>
        </w:rPr>
        <w:t>根據圖</w:t>
      </w:r>
      <w:r w:rsidRPr="00DF0A5B">
        <w:rPr>
          <w:rFonts w:hint="eastAsia"/>
          <w:color w:val="0070C0"/>
        </w:rPr>
        <w:t>4.4</w:t>
      </w:r>
      <w:r w:rsidRPr="00DF0A5B">
        <w:rPr>
          <w:rFonts w:hint="eastAsia"/>
          <w:color w:val="0070C0"/>
        </w:rPr>
        <w:t>顯示</w:t>
      </w:r>
      <w:r w:rsidR="006C2D50" w:rsidRPr="00DF0A5B">
        <w:rPr>
          <w:rFonts w:hint="eastAsia"/>
          <w:color w:val="0070C0"/>
        </w:rPr>
        <w:t>，</w:t>
      </w:r>
      <w:r w:rsidR="006C2D50" w:rsidRPr="00DF0A5B">
        <w:rPr>
          <w:rFonts w:hint="eastAsia"/>
          <w:color w:val="0070C0"/>
        </w:rPr>
        <w:t>k</w:t>
      </w:r>
      <w:r w:rsidR="006C2D50" w:rsidRPr="00DF0A5B">
        <w:rPr>
          <w:color w:val="0070C0"/>
        </w:rPr>
        <w:t>=</w:t>
      </w:r>
      <w:r w:rsidR="006C2D50" w:rsidRPr="00DF0A5B">
        <w:rPr>
          <w:rFonts w:hint="eastAsia"/>
          <w:color w:val="0070C0"/>
        </w:rPr>
        <w:t>4</w:t>
      </w:r>
      <w:r w:rsidR="006C2D50" w:rsidRPr="00DF0A5B">
        <w:rPr>
          <w:rFonts w:hint="eastAsia"/>
          <w:color w:val="0070C0"/>
        </w:rPr>
        <w:t>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20%</w:t>
      </w:r>
      <w:r w:rsidR="006C2D50" w:rsidRPr="00DF0A5B">
        <w:rPr>
          <w:rFonts w:hint="eastAsia"/>
          <w:color w:val="0070C0"/>
        </w:rPr>
        <w:t>時，可參考的鄰近點為圖</w:t>
      </w:r>
      <w:r w:rsidR="006C2D50" w:rsidRPr="00DF0A5B">
        <w:rPr>
          <w:rFonts w:hint="eastAsia"/>
          <w:color w:val="0070C0"/>
        </w:rPr>
        <w:t>4.1</w:t>
      </w:r>
      <w:r w:rsidR="006C2D50" w:rsidRPr="00DF0A5B">
        <w:rPr>
          <w:rFonts w:hint="eastAsia"/>
          <w:color w:val="0070C0"/>
        </w:rPr>
        <w:t>的四倍，但是此時</w:t>
      </w:r>
      <w:r w:rsidR="006C2D50" w:rsidRPr="00DF0A5B">
        <w:rPr>
          <w:rFonts w:hint="eastAsia"/>
          <w:color w:val="0070C0"/>
        </w:rPr>
        <w:t>h</w:t>
      </w:r>
      <w:r w:rsidR="006C2D50" w:rsidRPr="00DF0A5B">
        <w:rPr>
          <w:color w:val="0070C0"/>
        </w:rPr>
        <w:t>it ratio</w:t>
      </w:r>
      <w:r w:rsidR="006C2D50" w:rsidRPr="00DF0A5B">
        <w:rPr>
          <w:rFonts w:hint="eastAsia"/>
          <w:color w:val="0070C0"/>
        </w:rPr>
        <w:t>大約為</w:t>
      </w:r>
      <w:r w:rsidR="006C2D50" w:rsidRPr="00DF0A5B">
        <w:rPr>
          <w:rFonts w:hint="eastAsia"/>
          <w:color w:val="0070C0"/>
        </w:rPr>
        <w:t>40%</w:t>
      </w:r>
      <w:r w:rsidR="006C2D50" w:rsidRPr="00DF0A5B">
        <w:rPr>
          <w:rFonts w:hint="eastAsia"/>
          <w:color w:val="0070C0"/>
        </w:rPr>
        <w:t>比</w:t>
      </w:r>
      <w:r w:rsidR="006C2D50" w:rsidRPr="00DF0A5B">
        <w:rPr>
          <w:rFonts w:hint="eastAsia"/>
          <w:color w:val="0070C0"/>
        </w:rPr>
        <w:t>k</w:t>
      </w:r>
      <w:r w:rsidR="006C2D50" w:rsidRPr="00DF0A5B">
        <w:rPr>
          <w:color w:val="0070C0"/>
        </w:rPr>
        <w:t>=1</w:t>
      </w:r>
      <w:r w:rsidR="006C2D50" w:rsidRPr="00DF0A5B">
        <w:rPr>
          <w:rFonts w:hint="eastAsia"/>
          <w:color w:val="0070C0"/>
        </w:rPr>
        <w:t>時</w:t>
      </w:r>
      <w:r w:rsidR="00E70763" w:rsidRPr="00DF0A5B">
        <w:rPr>
          <w:rFonts w:hint="eastAsia"/>
          <w:color w:val="0070C0"/>
        </w:rPr>
        <w:t>的</w:t>
      </w:r>
      <w:r w:rsidR="00E70763" w:rsidRPr="00DF0A5B">
        <w:rPr>
          <w:rFonts w:hint="eastAsia"/>
          <w:color w:val="0070C0"/>
        </w:rPr>
        <w:t>h</w:t>
      </w:r>
      <w:r w:rsidR="00E70763" w:rsidRPr="00DF0A5B">
        <w:rPr>
          <w:color w:val="0070C0"/>
        </w:rPr>
        <w:t>it ratio</w:t>
      </w:r>
      <w:r w:rsidR="00E70763" w:rsidRPr="00DF0A5B">
        <w:rPr>
          <w:rFonts w:hint="eastAsia"/>
          <w:color w:val="0070C0"/>
        </w:rPr>
        <w:t>為</w:t>
      </w:r>
      <w:r w:rsidR="00E70763" w:rsidRPr="00DF0A5B">
        <w:rPr>
          <w:rFonts w:hint="eastAsia"/>
          <w:color w:val="0070C0"/>
        </w:rPr>
        <w:t>50%</w:t>
      </w:r>
      <w:r w:rsidR="00E70763" w:rsidRPr="00DF0A5B">
        <w:rPr>
          <w:rFonts w:hint="eastAsia"/>
          <w:color w:val="0070C0"/>
        </w:rPr>
        <w:t>還</w:t>
      </w:r>
      <w:r w:rsidR="006C2D50" w:rsidRPr="00DF0A5B">
        <w:rPr>
          <w:rFonts w:hint="eastAsia"/>
          <w:color w:val="0070C0"/>
        </w:rPr>
        <w:t>低，且缺失</w:t>
      </w:r>
      <w:r w:rsidR="00DF28C7">
        <w:rPr>
          <w:rFonts w:hint="eastAsia"/>
          <w:color w:val="0070C0"/>
        </w:rPr>
        <w:t>值</w:t>
      </w:r>
      <w:r w:rsidR="006C2D50" w:rsidRPr="00DF0A5B">
        <w:rPr>
          <w:rFonts w:hint="eastAsia"/>
          <w:color w:val="0070C0"/>
        </w:rPr>
        <w:t>比例為</w:t>
      </w:r>
      <w:r w:rsidR="006C2D50" w:rsidRPr="00DF0A5B">
        <w:rPr>
          <w:rFonts w:hint="eastAsia"/>
          <w:color w:val="0070C0"/>
        </w:rPr>
        <w:t>40%</w:t>
      </w:r>
      <w:r w:rsidR="006C2D50" w:rsidRPr="00DF0A5B">
        <w:rPr>
          <w:rFonts w:hint="eastAsia"/>
          <w:color w:val="0070C0"/>
        </w:rPr>
        <w:t>時，</w:t>
      </w:r>
      <w:r w:rsidR="006C2D50" w:rsidRPr="00DF0A5B">
        <w:rPr>
          <w:rFonts w:hint="eastAsia"/>
          <w:color w:val="0070C0"/>
        </w:rPr>
        <w:t>h</w:t>
      </w:r>
      <w:r w:rsidR="006C2D50" w:rsidRPr="00DF0A5B">
        <w:rPr>
          <w:color w:val="0070C0"/>
        </w:rPr>
        <w:t>it ratio</w:t>
      </w:r>
      <w:r w:rsidR="00E23316" w:rsidRPr="00DF0A5B">
        <w:rPr>
          <w:rFonts w:hint="eastAsia"/>
          <w:color w:val="0070C0"/>
        </w:rPr>
        <w:t>也沒超過</w:t>
      </w:r>
      <w:r w:rsidR="004D2347" w:rsidRPr="00DF0A5B">
        <w:rPr>
          <w:rFonts w:hint="eastAsia"/>
          <w:color w:val="0070C0"/>
        </w:rPr>
        <w:t>k</w:t>
      </w:r>
      <w:r w:rsidR="004D2347" w:rsidRPr="00DF0A5B">
        <w:rPr>
          <w:color w:val="0070C0"/>
        </w:rPr>
        <w:t>=1</w:t>
      </w:r>
      <w:r w:rsidR="004D2347" w:rsidRPr="00DF0A5B">
        <w:rPr>
          <w:rFonts w:hint="eastAsia"/>
          <w:color w:val="0070C0"/>
        </w:rPr>
        <w:t>時</w:t>
      </w:r>
      <w:r w:rsidR="004C55F3" w:rsidRPr="00DF0A5B">
        <w:rPr>
          <w:rFonts w:hint="eastAsia"/>
          <w:color w:val="0070C0"/>
        </w:rPr>
        <w:t>40%</w:t>
      </w:r>
      <w:r w:rsidR="00111BBE" w:rsidRPr="00DF0A5B">
        <w:rPr>
          <w:rFonts w:hint="eastAsia"/>
          <w:color w:val="0070C0"/>
        </w:rPr>
        <w:t>的</w:t>
      </w:r>
      <w:r w:rsidR="004C55F3" w:rsidRPr="00DF0A5B">
        <w:rPr>
          <w:rFonts w:hint="eastAsia"/>
          <w:color w:val="0070C0"/>
        </w:rPr>
        <w:t>h</w:t>
      </w:r>
      <w:r w:rsidR="004C55F3" w:rsidRPr="00DF0A5B">
        <w:rPr>
          <w:color w:val="0070C0"/>
        </w:rPr>
        <w:t>it ratio</w:t>
      </w:r>
      <w:r w:rsidR="006C2D50" w:rsidRPr="00DF0A5B">
        <w:rPr>
          <w:rFonts w:hint="eastAsia"/>
          <w:color w:val="0070C0"/>
        </w:rPr>
        <w:t>。</w:t>
      </w:r>
      <w:r w:rsidR="00457A47" w:rsidRPr="00DF0A5B">
        <w:rPr>
          <w:rFonts w:hint="eastAsia"/>
          <w:color w:val="0070C0"/>
        </w:rPr>
        <w:t>由此可知</w:t>
      </w:r>
      <w:r w:rsidR="00457A47" w:rsidRPr="00DF0A5B">
        <w:rPr>
          <w:rFonts w:hint="eastAsia"/>
          <w:color w:val="0070C0"/>
        </w:rPr>
        <w:t>k</w:t>
      </w:r>
      <w:r w:rsidR="00457A47" w:rsidRPr="00DF0A5B">
        <w:rPr>
          <w:color w:val="0070C0"/>
        </w:rPr>
        <w:t>=4</w:t>
      </w:r>
      <w:r w:rsidR="00457A47" w:rsidRPr="00DF0A5B">
        <w:rPr>
          <w:rFonts w:hint="eastAsia"/>
          <w:color w:val="0070C0"/>
        </w:rPr>
        <w:t>並沒有</w:t>
      </w:r>
      <w:r w:rsidR="000144A7" w:rsidRPr="00DF0A5B">
        <w:rPr>
          <w:rFonts w:hint="eastAsia"/>
          <w:color w:val="0070C0"/>
        </w:rPr>
        <w:t>比</w:t>
      </w:r>
      <w:r w:rsidR="000144A7" w:rsidRPr="00DF0A5B">
        <w:rPr>
          <w:rFonts w:hint="eastAsia"/>
          <w:color w:val="0070C0"/>
        </w:rPr>
        <w:t>k</w:t>
      </w:r>
      <w:r w:rsidR="000144A7" w:rsidRPr="00DF0A5B">
        <w:rPr>
          <w:color w:val="0070C0"/>
        </w:rPr>
        <w:t>=1</w:t>
      </w:r>
      <w:r w:rsidR="000144A7" w:rsidRPr="00DF0A5B">
        <w:rPr>
          <w:rFonts w:hint="eastAsia"/>
          <w:color w:val="0070C0"/>
        </w:rPr>
        <w:t>時效果更好。</w:t>
      </w:r>
    </w:p>
    <w:p w14:paraId="680D901E" w14:textId="77777777" w:rsidR="0079208A" w:rsidRDefault="0079208A" w:rsidP="00A11089"/>
    <w:p w14:paraId="74530F87" w14:textId="68426D2E" w:rsidR="00C55786" w:rsidRPr="00077E04" w:rsidRDefault="00C55786" w:rsidP="00C55786">
      <w:pPr>
        <w:jc w:val="center"/>
      </w:pPr>
      <w:r w:rsidRPr="00077E04">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43BD7CE3" w:rsidR="00414C39" w:rsidRDefault="00AC4BAF" w:rsidP="00A1203C">
      <w:pPr>
        <w:pStyle w:val="af7"/>
        <w:jc w:val="center"/>
        <w:rPr>
          <w:rFonts w:cs="Times New Roman"/>
          <w:sz w:val="24"/>
          <w:szCs w:val="24"/>
        </w:rPr>
      </w:pPr>
      <w:bookmarkStart w:id="50" w:name="_Toc492596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r w:rsidR="00EC5073" w:rsidRPr="00077E04">
        <w:rPr>
          <w:rFonts w:cs="Times New Roman"/>
          <w:sz w:val="24"/>
          <w:szCs w:val="24"/>
        </w:rPr>
        <w:t>k=</w:t>
      </w:r>
      <w:r w:rsidRPr="00077E04">
        <w:rPr>
          <w:rFonts w:cs="Times New Roman" w:hint="eastAsia"/>
          <w:sz w:val="24"/>
          <w:szCs w:val="24"/>
        </w:rPr>
        <w:t>4</w:t>
      </w:r>
      <w:r w:rsidR="00EC5073" w:rsidRPr="00077E04">
        <w:rPr>
          <w:rFonts w:cs="Times New Roman" w:hint="eastAsia"/>
          <w:sz w:val="24"/>
          <w:szCs w:val="24"/>
        </w:rPr>
        <w:t>時</w:t>
      </w:r>
      <w:r w:rsidR="00EC5073" w:rsidRPr="00077E04">
        <w:rPr>
          <w:rFonts w:cs="Times New Roman"/>
          <w:sz w:val="24"/>
          <w:szCs w:val="24"/>
        </w:rPr>
        <w:t>hit ratio v</w:t>
      </w:r>
      <w:r w:rsidR="00EC5073" w:rsidRPr="00077E04">
        <w:rPr>
          <w:rFonts w:cs="Times New Roman" w:hint="eastAsia"/>
          <w:sz w:val="24"/>
          <w:szCs w:val="24"/>
        </w:rPr>
        <w:t>e</w:t>
      </w:r>
      <w:r w:rsidR="00EC5073" w:rsidRPr="00077E04">
        <w:rPr>
          <w:rFonts w:cs="Times New Roman"/>
          <w:sz w:val="24"/>
          <w:szCs w:val="24"/>
        </w:rPr>
        <w:t>rsus miss</w:t>
      </w:r>
      <w:r w:rsidR="00F52362" w:rsidRPr="00077E04">
        <w:rPr>
          <w:rFonts w:cs="Times New Roman"/>
          <w:sz w:val="24"/>
          <w:szCs w:val="24"/>
        </w:rPr>
        <w:t>ing</w:t>
      </w:r>
      <w:r w:rsidR="00EC5073" w:rsidRPr="00077E04">
        <w:rPr>
          <w:rFonts w:cs="Times New Roman"/>
          <w:sz w:val="24"/>
          <w:szCs w:val="24"/>
        </w:rPr>
        <w:t xml:space="preserve"> rate</w:t>
      </w:r>
      <w:r w:rsidR="00EC5073" w:rsidRPr="00077E04">
        <w:rPr>
          <w:rFonts w:cs="Times New Roman" w:hint="eastAsia"/>
          <w:sz w:val="24"/>
          <w:szCs w:val="24"/>
        </w:rPr>
        <w:t>圖</w:t>
      </w:r>
      <w:bookmarkEnd w:id="50"/>
    </w:p>
    <w:p w14:paraId="6A7A1158" w14:textId="77777777" w:rsidR="00617733" w:rsidRDefault="00617733" w:rsidP="00651117"/>
    <w:p w14:paraId="764C1F3D" w14:textId="02105A37" w:rsidR="00CC778B" w:rsidRDefault="003D65EB" w:rsidP="00AC17BB">
      <w:pPr>
        <w:ind w:firstLine="480"/>
        <w:rPr>
          <w:color w:val="0070C0"/>
        </w:rPr>
      </w:pPr>
      <w:r w:rsidRPr="00C5640F">
        <w:rPr>
          <w:rFonts w:hint="eastAsia"/>
          <w:color w:val="0070C0"/>
        </w:rPr>
        <w:t>觀察圖</w:t>
      </w:r>
      <w:r w:rsidRPr="00C5640F">
        <w:rPr>
          <w:rFonts w:hint="eastAsia"/>
          <w:color w:val="0070C0"/>
        </w:rPr>
        <w:t>4.1</w:t>
      </w:r>
      <w:r w:rsidRPr="00C5640F">
        <w:rPr>
          <w:rFonts w:hint="eastAsia"/>
          <w:color w:val="0070C0"/>
        </w:rPr>
        <w:t>到圖</w:t>
      </w:r>
      <w:r w:rsidRPr="00C5640F">
        <w:rPr>
          <w:rFonts w:hint="eastAsia"/>
          <w:color w:val="0070C0"/>
        </w:rPr>
        <w:t>4.4</w:t>
      </w:r>
      <w:r w:rsidRPr="00C5640F">
        <w:rPr>
          <w:rFonts w:hint="eastAsia"/>
          <w:color w:val="0070C0"/>
        </w:rPr>
        <w:t>可知，隨著缺失值比例</w:t>
      </w:r>
      <w:r w:rsidR="00651117" w:rsidRPr="00C5640F">
        <w:rPr>
          <w:rFonts w:hint="eastAsia"/>
          <w:color w:val="0070C0"/>
        </w:rPr>
        <w:t>在資料集當中</w:t>
      </w:r>
      <w:r w:rsidR="00B155AA">
        <w:rPr>
          <w:rFonts w:hint="eastAsia"/>
          <w:color w:val="0070C0"/>
        </w:rPr>
        <w:t>逐漸</w:t>
      </w:r>
      <w:r w:rsidR="00651117" w:rsidRPr="00C5640F">
        <w:rPr>
          <w:rFonts w:hint="eastAsia"/>
          <w:color w:val="0070C0"/>
        </w:rPr>
        <w:t>增加，原始</w:t>
      </w:r>
      <w:r w:rsidR="00651117" w:rsidRPr="00C5640F">
        <w:rPr>
          <w:rFonts w:hint="eastAsia"/>
          <w:color w:val="0070C0"/>
        </w:rPr>
        <w:t>k</w:t>
      </w:r>
      <w:r w:rsidR="00651117" w:rsidRPr="00C5640F">
        <w:rPr>
          <w:rFonts w:hint="eastAsia"/>
          <w:color w:val="0070C0"/>
        </w:rPr>
        <w:t>鄰近點填補法的準確率並沒有因為</w:t>
      </w:r>
      <w:r w:rsidR="00AC17BB">
        <w:rPr>
          <w:rFonts w:hint="eastAsia"/>
          <w:color w:val="0070C0"/>
        </w:rPr>
        <w:t>參考</w:t>
      </w:r>
      <w:r w:rsidR="00651117" w:rsidRPr="00C5640F">
        <w:rPr>
          <w:rFonts w:hint="eastAsia"/>
          <w:color w:val="0070C0"/>
        </w:rPr>
        <w:t>更多的鄰近點</w:t>
      </w:r>
      <w:r w:rsidR="00AC17BB">
        <w:rPr>
          <w:rFonts w:hint="eastAsia"/>
          <w:color w:val="0070C0"/>
        </w:rPr>
        <w:t>而明顯</w:t>
      </w:r>
      <w:r w:rsidR="00651117" w:rsidRPr="00C5640F">
        <w:rPr>
          <w:rFonts w:hint="eastAsia"/>
          <w:color w:val="0070C0"/>
        </w:rPr>
        <w:t>改善</w:t>
      </w:r>
      <w:r w:rsidR="00AC17BB">
        <w:rPr>
          <w:rFonts w:hint="eastAsia"/>
          <w:color w:val="0070C0"/>
        </w:rPr>
        <w:t>其</w:t>
      </w:r>
      <w:r w:rsidR="00651117" w:rsidRPr="00C5640F">
        <w:rPr>
          <w:rFonts w:hint="eastAsia"/>
          <w:color w:val="0070C0"/>
        </w:rPr>
        <w:t>填補效果。原始</w:t>
      </w:r>
      <w:r w:rsidR="00651117" w:rsidRPr="00C5640F">
        <w:rPr>
          <w:rFonts w:hint="eastAsia"/>
          <w:color w:val="0070C0"/>
        </w:rPr>
        <w:t>k</w:t>
      </w:r>
      <w:r w:rsidR="00651117" w:rsidRPr="00C5640F">
        <w:rPr>
          <w:rFonts w:hint="eastAsia"/>
          <w:color w:val="0070C0"/>
        </w:rPr>
        <w:t>鄰近點填補法只著重在</w:t>
      </w:r>
      <w:r w:rsidR="00AC17BB">
        <w:rPr>
          <w:rFonts w:hint="eastAsia"/>
          <w:color w:val="0070C0"/>
        </w:rPr>
        <w:t>增加</w:t>
      </w:r>
      <w:r w:rsidR="00651117" w:rsidRPr="00C5640F">
        <w:rPr>
          <w:rFonts w:hint="eastAsia"/>
          <w:color w:val="0070C0"/>
        </w:rPr>
        <w:t>鄰近參考點的數量，</w:t>
      </w:r>
      <w:r w:rsidR="00FA5A88">
        <w:rPr>
          <w:rFonts w:hint="eastAsia"/>
          <w:color w:val="0070C0"/>
        </w:rPr>
        <w:t>若是可供參考的鄰近點已經為數不多，</w:t>
      </w:r>
      <w:proofErr w:type="gramStart"/>
      <w:r w:rsidR="0082769B">
        <w:rPr>
          <w:rFonts w:hint="eastAsia"/>
          <w:color w:val="0070C0"/>
        </w:rPr>
        <w:t>取再多</w:t>
      </w:r>
      <w:proofErr w:type="gramEnd"/>
      <w:r w:rsidR="0082769B">
        <w:rPr>
          <w:rFonts w:hint="eastAsia"/>
          <w:color w:val="0070C0"/>
        </w:rPr>
        <w:t>的鄰近點只會使得填補值的計算錯誤</w:t>
      </w:r>
      <w:r w:rsidR="00B344E3">
        <w:rPr>
          <w:rFonts w:hint="eastAsia"/>
          <w:color w:val="0070C0"/>
        </w:rPr>
        <w:t>更</w:t>
      </w:r>
      <w:r w:rsidR="0082769B">
        <w:rPr>
          <w:rFonts w:hint="eastAsia"/>
          <w:color w:val="0070C0"/>
        </w:rPr>
        <w:t>加劇</w:t>
      </w:r>
      <w:r w:rsidR="00E570A0">
        <w:rPr>
          <w:rFonts w:hint="eastAsia"/>
          <w:color w:val="0070C0"/>
        </w:rPr>
        <w:t>。</w:t>
      </w:r>
      <w:r w:rsidR="00651117" w:rsidRPr="00C5640F">
        <w:rPr>
          <w:rFonts w:hint="eastAsia"/>
          <w:color w:val="0070C0"/>
        </w:rPr>
        <w:t>缺失</w:t>
      </w:r>
      <w:r w:rsidR="00DF28C7">
        <w:rPr>
          <w:rFonts w:hint="eastAsia"/>
          <w:color w:val="0070C0"/>
        </w:rPr>
        <w:t>值</w:t>
      </w:r>
      <w:r w:rsidR="00651117" w:rsidRPr="00C5640F">
        <w:rPr>
          <w:rFonts w:hint="eastAsia"/>
          <w:color w:val="0070C0"/>
        </w:rPr>
        <w:t>比例逐漸</w:t>
      </w:r>
      <w:r w:rsidR="00F076E7">
        <w:rPr>
          <w:rFonts w:hint="eastAsia"/>
          <w:color w:val="0070C0"/>
        </w:rPr>
        <w:t>上升</w:t>
      </w:r>
      <w:r w:rsidR="00651117" w:rsidRPr="00C5640F">
        <w:rPr>
          <w:rFonts w:hint="eastAsia"/>
          <w:color w:val="0070C0"/>
        </w:rPr>
        <w:t>，</w:t>
      </w:r>
      <w:r w:rsidR="007317C5">
        <w:rPr>
          <w:rFonts w:hint="eastAsia"/>
          <w:color w:val="0070C0"/>
        </w:rPr>
        <w:t>加上</w:t>
      </w:r>
      <w:r w:rsidR="00651117" w:rsidRPr="00C5640F">
        <w:rPr>
          <w:rFonts w:hint="eastAsia"/>
          <w:color w:val="0070C0"/>
        </w:rPr>
        <w:t>原始</w:t>
      </w:r>
      <w:r w:rsidR="00651117" w:rsidRPr="00C5640F">
        <w:rPr>
          <w:rFonts w:hint="eastAsia"/>
          <w:color w:val="0070C0"/>
        </w:rPr>
        <w:t>k</w:t>
      </w:r>
      <w:r w:rsidR="00651117" w:rsidRPr="00C5640F">
        <w:rPr>
          <w:rFonts w:hint="eastAsia"/>
          <w:color w:val="0070C0"/>
        </w:rPr>
        <w:t>鄰近點填補法中對</w:t>
      </w:r>
      <w:r w:rsidR="00745CEE">
        <w:rPr>
          <w:rFonts w:hint="eastAsia"/>
          <w:color w:val="0070C0"/>
        </w:rPr>
        <w:t>可</w:t>
      </w:r>
      <w:r w:rsidR="00651117" w:rsidRPr="00C5640F">
        <w:rPr>
          <w:rFonts w:hint="eastAsia"/>
          <w:color w:val="0070C0"/>
        </w:rPr>
        <w:t>參考點不足</w:t>
      </w:r>
      <w:r w:rsidR="007475F0">
        <w:rPr>
          <w:rFonts w:hint="eastAsia"/>
          <w:color w:val="0070C0"/>
        </w:rPr>
        <w:t>k</w:t>
      </w:r>
      <w:proofErr w:type="gramStart"/>
      <w:r w:rsidR="007475F0">
        <w:rPr>
          <w:rFonts w:hint="eastAsia"/>
          <w:color w:val="0070C0"/>
        </w:rPr>
        <w:t>個</w:t>
      </w:r>
      <w:proofErr w:type="gramEnd"/>
      <w:r w:rsidR="00745CEE">
        <w:rPr>
          <w:rFonts w:hint="eastAsia"/>
          <w:color w:val="0070C0"/>
        </w:rPr>
        <w:t>卻</w:t>
      </w:r>
      <w:r w:rsidR="00651117" w:rsidRPr="00C5640F">
        <w:rPr>
          <w:rFonts w:hint="eastAsia"/>
          <w:color w:val="0070C0"/>
        </w:rPr>
        <w:t>從缺</w:t>
      </w:r>
      <w:r w:rsidR="00745CEE">
        <w:rPr>
          <w:rFonts w:hint="eastAsia"/>
          <w:color w:val="0070C0"/>
        </w:rPr>
        <w:t>不補</w:t>
      </w:r>
      <w:r w:rsidR="00651117" w:rsidRPr="00C5640F">
        <w:rPr>
          <w:rFonts w:hint="eastAsia"/>
          <w:color w:val="0070C0"/>
        </w:rPr>
        <w:t>的</w:t>
      </w:r>
      <w:r w:rsidR="00745CEE">
        <w:rPr>
          <w:rFonts w:hint="eastAsia"/>
          <w:color w:val="0070C0"/>
        </w:rPr>
        <w:t>問題</w:t>
      </w:r>
      <w:r w:rsidR="00651117" w:rsidRPr="00C5640F">
        <w:rPr>
          <w:rFonts w:hint="eastAsia"/>
          <w:color w:val="0070C0"/>
        </w:rPr>
        <w:t>，致使即使計算</w:t>
      </w:r>
      <w:proofErr w:type="gramStart"/>
      <w:r w:rsidR="00651117" w:rsidRPr="00C5640F">
        <w:rPr>
          <w:rFonts w:hint="eastAsia"/>
          <w:color w:val="0070C0"/>
        </w:rPr>
        <w:t>鄰近點值</w:t>
      </w:r>
      <w:proofErr w:type="gramEnd"/>
      <w:r w:rsidR="00651117" w:rsidRPr="00C5640F">
        <w:rPr>
          <w:rFonts w:hint="eastAsia"/>
          <w:color w:val="0070C0"/>
        </w:rPr>
        <w:t>的平均也會逐漸失效，這同時也意味著可供參考點數量以及參考值之可靠性</w:t>
      </w:r>
      <w:r w:rsidR="000942A0">
        <w:rPr>
          <w:rFonts w:hint="eastAsia"/>
          <w:color w:val="0070C0"/>
        </w:rPr>
        <w:t>會因為高缺失值比例而</w:t>
      </w:r>
      <w:r w:rsidR="00651117" w:rsidRPr="00C5640F">
        <w:rPr>
          <w:rFonts w:hint="eastAsia"/>
          <w:color w:val="0070C0"/>
        </w:rPr>
        <w:t>嚴重不足。</w:t>
      </w:r>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51" w:name="_Toc49259592"/>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51"/>
    </w:p>
    <w:p w14:paraId="61CEAF07" w14:textId="2A3D6E5A" w:rsidR="00A56CE4" w:rsidRPr="00077E04" w:rsidRDefault="00A56CE4" w:rsidP="00312A4E">
      <w:pPr>
        <w:pStyle w:val="3"/>
        <w:rPr>
          <w:shd w:val="clear" w:color="auto" w:fill="auto"/>
        </w:rPr>
      </w:pPr>
      <w:bookmarkStart w:id="52" w:name="_Toc49259593"/>
      <w:r w:rsidRPr="00077E04">
        <w:rPr>
          <w:rFonts w:hint="eastAsia"/>
          <w:shd w:val="clear" w:color="auto" w:fill="auto"/>
        </w:rPr>
        <w:t>4.3.1</w:t>
      </w:r>
      <w:r w:rsidRPr="00077E04">
        <w:rPr>
          <w:rFonts w:hint="eastAsia"/>
          <w:shd w:val="clear" w:color="auto" w:fill="auto"/>
        </w:rPr>
        <w:t>實驗目的</w:t>
      </w:r>
      <w:bookmarkEnd w:id="52"/>
    </w:p>
    <w:p w14:paraId="67B17705" w14:textId="6910AC02" w:rsidR="00291E62" w:rsidRDefault="004072C7" w:rsidP="003B2B59">
      <w:pPr>
        <w:ind w:firstLine="480"/>
      </w:pPr>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53" w:name="_Toc49259594"/>
      <w:r w:rsidRPr="00077E04">
        <w:rPr>
          <w:rFonts w:hint="eastAsia"/>
          <w:shd w:val="clear" w:color="auto" w:fill="auto"/>
        </w:rPr>
        <w:t>4.3.2</w:t>
      </w:r>
      <w:r w:rsidRPr="00077E04">
        <w:rPr>
          <w:rFonts w:hint="eastAsia"/>
          <w:shd w:val="clear" w:color="auto" w:fill="auto"/>
        </w:rPr>
        <w:t>實驗方法</w:t>
      </w:r>
      <w:bookmarkEnd w:id="53"/>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lastRenderedPageBreak/>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54" w:name="_Toc49259595"/>
      <w:r w:rsidRPr="00077E04">
        <w:rPr>
          <w:rFonts w:hint="eastAsia"/>
          <w:shd w:val="clear" w:color="auto" w:fill="auto"/>
        </w:rPr>
        <w:t>4.3.3</w:t>
      </w:r>
      <w:r w:rsidRPr="00077E04">
        <w:rPr>
          <w:rFonts w:hint="eastAsia"/>
          <w:shd w:val="clear" w:color="auto" w:fill="auto"/>
        </w:rPr>
        <w:t>實驗結果與分析</w:t>
      </w:r>
      <w:bookmarkEnd w:id="54"/>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3C033A99" w:rsidR="001E58C6" w:rsidRPr="00077E04" w:rsidRDefault="0097520B" w:rsidP="00A1203C">
      <w:pPr>
        <w:pStyle w:val="af7"/>
        <w:jc w:val="center"/>
        <w:rPr>
          <w:sz w:val="24"/>
          <w:szCs w:val="24"/>
        </w:rPr>
      </w:pPr>
      <w:bookmarkStart w:id="55" w:name="_Toc4925960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5"/>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lastRenderedPageBreak/>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DD44A2" w14:textId="5A2265ED" w:rsidR="004C6CE6" w:rsidRDefault="00AC4BAF" w:rsidP="00A11089">
      <w:pPr>
        <w:pStyle w:val="af7"/>
        <w:jc w:val="center"/>
        <w:rPr>
          <w:sz w:val="24"/>
          <w:szCs w:val="24"/>
        </w:rPr>
      </w:pPr>
      <w:bookmarkStart w:id="56" w:name="_Toc492596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1</w:t>
      </w:r>
      <w:proofErr w:type="gramStart"/>
      <w:r w:rsidR="001E58C6" w:rsidRPr="00077E04">
        <w:rPr>
          <w:rFonts w:hint="eastAsia"/>
          <w:sz w:val="24"/>
          <w:szCs w:val="24"/>
        </w:rPr>
        <w:t>各</w:t>
      </w:r>
      <w:proofErr w:type="gramEnd"/>
      <w:r w:rsidR="001E58C6" w:rsidRPr="00077E04">
        <w:rPr>
          <w:rFonts w:hint="eastAsia"/>
          <w:sz w:val="24"/>
          <w:szCs w:val="24"/>
        </w:rPr>
        <w:t>填補法比較圖</w:t>
      </w:r>
      <w:bookmarkEnd w:id="56"/>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0B381DD6" w:rsidR="00982516" w:rsidRPr="00077E04" w:rsidRDefault="0097520B" w:rsidP="00A1203C">
      <w:pPr>
        <w:pStyle w:val="af7"/>
        <w:jc w:val="center"/>
        <w:rPr>
          <w:sz w:val="24"/>
          <w:szCs w:val="24"/>
        </w:rPr>
      </w:pPr>
      <w:bookmarkStart w:id="57" w:name="_Toc49259604"/>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1E58C6" w:rsidRPr="00077E04">
        <w:rPr>
          <w:rFonts w:hint="eastAsia"/>
          <w:sz w:val="24"/>
          <w:szCs w:val="24"/>
        </w:rPr>
        <w:t>各</w:t>
      </w:r>
      <w:proofErr w:type="gramEnd"/>
      <w:r w:rsidR="001E58C6" w:rsidRPr="00077E04">
        <w:rPr>
          <w:rFonts w:hint="eastAsia"/>
          <w:sz w:val="24"/>
          <w:szCs w:val="24"/>
        </w:rPr>
        <w:t>填補法比較表</w:t>
      </w:r>
      <w:bookmarkEnd w:id="57"/>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lastRenderedPageBreak/>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252C6D" w14:textId="6630A221" w:rsidR="00556474" w:rsidRPr="00A11089" w:rsidRDefault="00AC4BAF" w:rsidP="00A11089">
      <w:pPr>
        <w:pStyle w:val="af7"/>
        <w:jc w:val="center"/>
        <w:rPr>
          <w:sz w:val="24"/>
          <w:szCs w:val="24"/>
        </w:rPr>
      </w:pPr>
      <w:bookmarkStart w:id="58" w:name="_Toc4925961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r w:rsidR="001E58C6" w:rsidRPr="00077E04">
        <w:rPr>
          <w:sz w:val="24"/>
          <w:szCs w:val="24"/>
        </w:rPr>
        <w:t>k=</w:t>
      </w:r>
      <w:r w:rsidR="001E58C6" w:rsidRPr="00077E04">
        <w:rPr>
          <w:rFonts w:hint="eastAsia"/>
          <w:sz w:val="24"/>
          <w:szCs w:val="24"/>
        </w:rPr>
        <w:t>5</w:t>
      </w:r>
      <w:proofErr w:type="gramStart"/>
      <w:r w:rsidR="00E87C70" w:rsidRPr="00077E04">
        <w:rPr>
          <w:rFonts w:hint="eastAsia"/>
          <w:sz w:val="24"/>
          <w:szCs w:val="24"/>
        </w:rPr>
        <w:t>各</w:t>
      </w:r>
      <w:proofErr w:type="gramEnd"/>
      <w:r w:rsidR="001E58C6" w:rsidRPr="00077E04">
        <w:rPr>
          <w:rFonts w:hint="eastAsia"/>
          <w:sz w:val="24"/>
          <w:szCs w:val="24"/>
        </w:rPr>
        <w:t>填補法比較圖</w:t>
      </w:r>
      <w:bookmarkEnd w:id="58"/>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DD97E8C" w:rsidR="003739B3" w:rsidRPr="00077E04" w:rsidRDefault="00823D36" w:rsidP="0064629F">
      <w:pPr>
        <w:pStyle w:val="af7"/>
        <w:jc w:val="center"/>
        <w:rPr>
          <w:sz w:val="24"/>
          <w:szCs w:val="24"/>
        </w:rPr>
      </w:pPr>
      <w:bookmarkStart w:id="59" w:name="_Toc49259605"/>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r w:rsidRPr="00077E04">
        <w:rPr>
          <w:sz w:val="24"/>
          <w:szCs w:val="24"/>
        </w:rPr>
        <w:t>k=</w:t>
      </w:r>
      <w:r w:rsidRPr="00077E04">
        <w:rPr>
          <w:rFonts w:hint="eastAsia"/>
          <w:sz w:val="24"/>
          <w:szCs w:val="24"/>
        </w:rPr>
        <w:t>13</w:t>
      </w:r>
      <w:proofErr w:type="gramStart"/>
      <w:r w:rsidRPr="00077E04">
        <w:rPr>
          <w:rFonts w:hint="eastAsia"/>
          <w:sz w:val="24"/>
          <w:szCs w:val="24"/>
        </w:rPr>
        <w:t>各</w:t>
      </w:r>
      <w:proofErr w:type="gramEnd"/>
      <w:r w:rsidRPr="00077E04">
        <w:rPr>
          <w:rFonts w:hint="eastAsia"/>
          <w:sz w:val="24"/>
          <w:szCs w:val="24"/>
        </w:rPr>
        <w:t>填補</w:t>
      </w:r>
      <w:r w:rsidR="001E58C6" w:rsidRPr="00077E04">
        <w:rPr>
          <w:rFonts w:hint="eastAsia"/>
          <w:sz w:val="24"/>
          <w:szCs w:val="24"/>
        </w:rPr>
        <w:t>法比較表</w:t>
      </w:r>
      <w:bookmarkEnd w:id="59"/>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w:t>
      </w:r>
      <w:r w:rsidR="00344B2D">
        <w:rPr>
          <w:rFonts w:hint="eastAsia"/>
          <w:color w:val="0070C0"/>
          <w:szCs w:val="24"/>
        </w:rPr>
        <w:lastRenderedPageBreak/>
        <w:t>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60"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4CF7195B" w:rsidR="001C1116" w:rsidRPr="00077E04" w:rsidRDefault="00BC4B2D" w:rsidP="00A1203C">
      <w:pPr>
        <w:pStyle w:val="af7"/>
        <w:jc w:val="center"/>
        <w:rPr>
          <w:sz w:val="24"/>
          <w:szCs w:val="24"/>
        </w:rPr>
      </w:pPr>
      <w:bookmarkStart w:id="61" w:name="_Toc49259615"/>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r w:rsidR="00513ECF" w:rsidRPr="00077E04">
        <w:rPr>
          <w:sz w:val="24"/>
          <w:szCs w:val="24"/>
        </w:rPr>
        <w:t>k=13</w:t>
      </w:r>
      <w:bookmarkEnd w:id="60"/>
      <w:proofErr w:type="gramStart"/>
      <w:r w:rsidR="001E58C6" w:rsidRPr="00077E04">
        <w:rPr>
          <w:rFonts w:hint="eastAsia"/>
          <w:sz w:val="24"/>
          <w:szCs w:val="24"/>
        </w:rPr>
        <w:t>各</w:t>
      </w:r>
      <w:proofErr w:type="gramEnd"/>
      <w:r w:rsidR="00871746" w:rsidRPr="00077E04">
        <w:rPr>
          <w:rFonts w:hint="eastAsia"/>
          <w:sz w:val="24"/>
          <w:szCs w:val="24"/>
        </w:rPr>
        <w:t>填補法比較圖</w:t>
      </w:r>
      <w:bookmarkEnd w:id="61"/>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62" w:name="_Toc49259596"/>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62"/>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w:t>
      </w:r>
      <w:r w:rsidR="001E0B40" w:rsidRPr="00077E04">
        <w:rPr>
          <w:rFonts w:hint="eastAsia"/>
        </w:rPr>
        <w:lastRenderedPageBreak/>
        <w:t>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63" w:name="_Toc49259597"/>
      <w:r w:rsidRPr="00077E04">
        <w:rPr>
          <w:rFonts w:hint="eastAsia"/>
        </w:rPr>
        <w:lastRenderedPageBreak/>
        <w:t>結論與未來方向</w:t>
      </w:r>
      <w:bookmarkEnd w:id="63"/>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64" w:name="_Toc49259598"/>
      <w:r w:rsidRPr="00077E04">
        <w:rPr>
          <w:rFonts w:hint="eastAsia"/>
          <w:shd w:val="clear" w:color="auto" w:fill="auto"/>
        </w:rPr>
        <w:t>5.1</w:t>
      </w:r>
      <w:r w:rsidRPr="00077E04">
        <w:rPr>
          <w:rFonts w:hint="eastAsia"/>
          <w:shd w:val="clear" w:color="auto" w:fill="auto"/>
        </w:rPr>
        <w:t>結論</w:t>
      </w:r>
      <w:bookmarkEnd w:id="64"/>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65" w:name="_Toc49259599"/>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65"/>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66" w:name="_Toc49259600"/>
      <w:r w:rsidRPr="00077E04">
        <w:rPr>
          <w:rFonts w:hint="eastAsia"/>
        </w:rPr>
        <w:lastRenderedPageBreak/>
        <w:t>參考文獻</w:t>
      </w:r>
      <w:bookmarkEnd w:id="66"/>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in </w:t>
      </w:r>
      <w:r w:rsidRPr="001A1FAB">
        <w:rPr>
          <w:rFonts w:cs="Times New Roman"/>
          <w:i/>
          <w:iCs/>
        </w:rPr>
        <w:t>Machine Learning and Data Mining in Pattern Recognition</w:t>
      </w:r>
      <w:r w:rsidRPr="001A1FAB">
        <w:rPr>
          <w:rFonts w:cs="Times New Roman"/>
        </w:rPr>
        <w:t>, vol. 7376, P. Perner,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D1DA9" w14:textId="77777777" w:rsidR="003C0941" w:rsidRDefault="003C0941" w:rsidP="00A83E90">
      <w:r>
        <w:separator/>
      </w:r>
    </w:p>
  </w:endnote>
  <w:endnote w:type="continuationSeparator" w:id="0">
    <w:p w14:paraId="6CDFB270" w14:textId="77777777" w:rsidR="003C0941" w:rsidRDefault="003C0941"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37A16" w:rsidRDefault="00A37A16">
    <w:pPr>
      <w:pStyle w:val="af2"/>
      <w:jc w:val="center"/>
    </w:pPr>
  </w:p>
  <w:p w14:paraId="73660903" w14:textId="77777777" w:rsidR="00A37A16" w:rsidRDefault="00A37A16">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2379C543" w:rsidR="00A37A16" w:rsidRDefault="00A37A16">
        <w:pPr>
          <w:pStyle w:val="af2"/>
          <w:jc w:val="center"/>
        </w:pPr>
        <w:r>
          <w:fldChar w:fldCharType="begin"/>
        </w:r>
        <w:r>
          <w:instrText>PAGE   \* MERGEFORMAT</w:instrText>
        </w:r>
        <w:r>
          <w:fldChar w:fldCharType="separate"/>
        </w:r>
        <w:r w:rsidRPr="00F8144B">
          <w:rPr>
            <w:noProof/>
            <w:lang w:val="zh-TW"/>
          </w:rPr>
          <w:t>18</w:t>
        </w:r>
        <w:r>
          <w:fldChar w:fldCharType="end"/>
        </w:r>
      </w:p>
    </w:sdtContent>
  </w:sdt>
  <w:p w14:paraId="3A291779" w14:textId="77777777" w:rsidR="00A37A16" w:rsidRDefault="00A37A16">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6DFAE" w14:textId="77777777" w:rsidR="003C0941" w:rsidRDefault="003C0941" w:rsidP="00A83E90">
      <w:r>
        <w:separator/>
      </w:r>
    </w:p>
  </w:footnote>
  <w:footnote w:type="continuationSeparator" w:id="0">
    <w:p w14:paraId="7D32EE2F" w14:textId="77777777" w:rsidR="003C0941" w:rsidRDefault="003C0941"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37A16" w:rsidRDefault="00A37A16">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37A16" w:rsidRDefault="00A37A16">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37A16" w:rsidRDefault="00A37A16">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37A16" w:rsidRDefault="00A37A16">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37A16" w:rsidRDefault="00A37A16">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37A16" w:rsidRDefault="00A37A16">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046"/>
    <w:rsid w:val="0005249F"/>
    <w:rsid w:val="0005356D"/>
    <w:rsid w:val="0005490A"/>
    <w:rsid w:val="00054A39"/>
    <w:rsid w:val="00054E19"/>
    <w:rsid w:val="000555C6"/>
    <w:rsid w:val="00055A5A"/>
    <w:rsid w:val="00055F83"/>
    <w:rsid w:val="000560FB"/>
    <w:rsid w:val="00056BB2"/>
    <w:rsid w:val="00056C4C"/>
    <w:rsid w:val="00056F64"/>
    <w:rsid w:val="000578F6"/>
    <w:rsid w:val="000579E9"/>
    <w:rsid w:val="00057A71"/>
    <w:rsid w:val="00060662"/>
    <w:rsid w:val="00060E9E"/>
    <w:rsid w:val="000620F4"/>
    <w:rsid w:val="000623D7"/>
    <w:rsid w:val="000625EF"/>
    <w:rsid w:val="000626F4"/>
    <w:rsid w:val="0006278C"/>
    <w:rsid w:val="00062933"/>
    <w:rsid w:val="000634D3"/>
    <w:rsid w:val="00063655"/>
    <w:rsid w:val="00064CCF"/>
    <w:rsid w:val="0006522E"/>
    <w:rsid w:val="00065C9D"/>
    <w:rsid w:val="00066737"/>
    <w:rsid w:val="00066D70"/>
    <w:rsid w:val="00067043"/>
    <w:rsid w:val="000673DD"/>
    <w:rsid w:val="000674C6"/>
    <w:rsid w:val="00067D84"/>
    <w:rsid w:val="00071668"/>
    <w:rsid w:val="00071723"/>
    <w:rsid w:val="00071BE6"/>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0CD"/>
    <w:rsid w:val="00083802"/>
    <w:rsid w:val="00084090"/>
    <w:rsid w:val="00084F9F"/>
    <w:rsid w:val="0008512C"/>
    <w:rsid w:val="0008528A"/>
    <w:rsid w:val="00085468"/>
    <w:rsid w:val="00085A03"/>
    <w:rsid w:val="00085B6C"/>
    <w:rsid w:val="00085F3F"/>
    <w:rsid w:val="00086C40"/>
    <w:rsid w:val="00090232"/>
    <w:rsid w:val="00090901"/>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2465"/>
    <w:rsid w:val="000E26E6"/>
    <w:rsid w:val="000E2DE8"/>
    <w:rsid w:val="000E35CF"/>
    <w:rsid w:val="000E373F"/>
    <w:rsid w:val="000E40C3"/>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535"/>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55F"/>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712"/>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67DF7"/>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2F8"/>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A81"/>
    <w:rsid w:val="00182CDB"/>
    <w:rsid w:val="00183282"/>
    <w:rsid w:val="0018336B"/>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96A"/>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3423"/>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8F4"/>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5EC8"/>
    <w:rsid w:val="0021651E"/>
    <w:rsid w:val="00216B26"/>
    <w:rsid w:val="00217663"/>
    <w:rsid w:val="00220E06"/>
    <w:rsid w:val="00221444"/>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77F"/>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06A4"/>
    <w:rsid w:val="002407BC"/>
    <w:rsid w:val="00241116"/>
    <w:rsid w:val="002411D3"/>
    <w:rsid w:val="0024168D"/>
    <w:rsid w:val="00243F02"/>
    <w:rsid w:val="00243F93"/>
    <w:rsid w:val="00244075"/>
    <w:rsid w:val="00244973"/>
    <w:rsid w:val="00245451"/>
    <w:rsid w:val="00245BFC"/>
    <w:rsid w:val="00245F95"/>
    <w:rsid w:val="00246377"/>
    <w:rsid w:val="00246A78"/>
    <w:rsid w:val="00247712"/>
    <w:rsid w:val="00247AD1"/>
    <w:rsid w:val="00250559"/>
    <w:rsid w:val="002505B8"/>
    <w:rsid w:val="00250A64"/>
    <w:rsid w:val="00250B08"/>
    <w:rsid w:val="0025154C"/>
    <w:rsid w:val="0025162C"/>
    <w:rsid w:val="00252358"/>
    <w:rsid w:val="002523B6"/>
    <w:rsid w:val="002524F9"/>
    <w:rsid w:val="002527F6"/>
    <w:rsid w:val="00252865"/>
    <w:rsid w:val="00252E17"/>
    <w:rsid w:val="002530D1"/>
    <w:rsid w:val="002532A3"/>
    <w:rsid w:val="002532E2"/>
    <w:rsid w:val="002535CF"/>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2827"/>
    <w:rsid w:val="002746C2"/>
    <w:rsid w:val="002748A2"/>
    <w:rsid w:val="00274AD1"/>
    <w:rsid w:val="00274B5B"/>
    <w:rsid w:val="00274C8B"/>
    <w:rsid w:val="00274E12"/>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15E3"/>
    <w:rsid w:val="0028234F"/>
    <w:rsid w:val="0028239A"/>
    <w:rsid w:val="00282961"/>
    <w:rsid w:val="00282DB6"/>
    <w:rsid w:val="00283355"/>
    <w:rsid w:val="002834B9"/>
    <w:rsid w:val="00283522"/>
    <w:rsid w:val="002836E9"/>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36A"/>
    <w:rsid w:val="002C45C0"/>
    <w:rsid w:val="002C4E52"/>
    <w:rsid w:val="002C5558"/>
    <w:rsid w:val="002C56B7"/>
    <w:rsid w:val="002C5AA3"/>
    <w:rsid w:val="002C6075"/>
    <w:rsid w:val="002C6C5C"/>
    <w:rsid w:val="002C7958"/>
    <w:rsid w:val="002D00AB"/>
    <w:rsid w:val="002D02E5"/>
    <w:rsid w:val="002D0859"/>
    <w:rsid w:val="002D0A10"/>
    <w:rsid w:val="002D0E61"/>
    <w:rsid w:val="002D0F67"/>
    <w:rsid w:val="002D1491"/>
    <w:rsid w:val="002D1580"/>
    <w:rsid w:val="002D1A22"/>
    <w:rsid w:val="002D22FE"/>
    <w:rsid w:val="002D3D46"/>
    <w:rsid w:val="002D4D1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E7014"/>
    <w:rsid w:val="002F133F"/>
    <w:rsid w:val="002F1A1B"/>
    <w:rsid w:val="002F29DF"/>
    <w:rsid w:val="002F2A22"/>
    <w:rsid w:val="002F2F13"/>
    <w:rsid w:val="002F38ED"/>
    <w:rsid w:val="002F3E43"/>
    <w:rsid w:val="002F424B"/>
    <w:rsid w:val="002F4252"/>
    <w:rsid w:val="002F44CF"/>
    <w:rsid w:val="002F452A"/>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5AD"/>
    <w:rsid w:val="0031687E"/>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29A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375"/>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3DC4"/>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845"/>
    <w:rsid w:val="003C094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3D98"/>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1309"/>
    <w:rsid w:val="00401F94"/>
    <w:rsid w:val="00402329"/>
    <w:rsid w:val="00402411"/>
    <w:rsid w:val="00402661"/>
    <w:rsid w:val="004026FD"/>
    <w:rsid w:val="00402868"/>
    <w:rsid w:val="00402CEA"/>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5346"/>
    <w:rsid w:val="00415950"/>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24"/>
    <w:rsid w:val="00426A5D"/>
    <w:rsid w:val="00426D70"/>
    <w:rsid w:val="0042736C"/>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260"/>
    <w:rsid w:val="004367A9"/>
    <w:rsid w:val="00437BE2"/>
    <w:rsid w:val="00437DD6"/>
    <w:rsid w:val="00440289"/>
    <w:rsid w:val="00440306"/>
    <w:rsid w:val="00440AD5"/>
    <w:rsid w:val="004412A7"/>
    <w:rsid w:val="0044198E"/>
    <w:rsid w:val="00441B99"/>
    <w:rsid w:val="00442055"/>
    <w:rsid w:val="0044249F"/>
    <w:rsid w:val="00442BCF"/>
    <w:rsid w:val="00443858"/>
    <w:rsid w:val="00443E46"/>
    <w:rsid w:val="00444387"/>
    <w:rsid w:val="0044460D"/>
    <w:rsid w:val="00444850"/>
    <w:rsid w:val="00444E7C"/>
    <w:rsid w:val="00445503"/>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2D63"/>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2E"/>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378B"/>
    <w:rsid w:val="004B41DC"/>
    <w:rsid w:val="004B454A"/>
    <w:rsid w:val="004B4977"/>
    <w:rsid w:val="004B524D"/>
    <w:rsid w:val="004B58C7"/>
    <w:rsid w:val="004B5DB4"/>
    <w:rsid w:val="004B60A8"/>
    <w:rsid w:val="004B61B4"/>
    <w:rsid w:val="004B62D0"/>
    <w:rsid w:val="004B699B"/>
    <w:rsid w:val="004B6B98"/>
    <w:rsid w:val="004B7652"/>
    <w:rsid w:val="004B7793"/>
    <w:rsid w:val="004B7A16"/>
    <w:rsid w:val="004B7C53"/>
    <w:rsid w:val="004C043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6CE"/>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565"/>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36AC"/>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3D27"/>
    <w:rsid w:val="005C402E"/>
    <w:rsid w:val="005C4274"/>
    <w:rsid w:val="005C4CB9"/>
    <w:rsid w:val="005C512B"/>
    <w:rsid w:val="005C5454"/>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D00"/>
    <w:rsid w:val="005D7E52"/>
    <w:rsid w:val="005D7F06"/>
    <w:rsid w:val="005E00CA"/>
    <w:rsid w:val="005E013D"/>
    <w:rsid w:val="005E0940"/>
    <w:rsid w:val="005E0A39"/>
    <w:rsid w:val="005E0F79"/>
    <w:rsid w:val="005E18C6"/>
    <w:rsid w:val="005E195E"/>
    <w:rsid w:val="005E1D36"/>
    <w:rsid w:val="005E290F"/>
    <w:rsid w:val="005E3F34"/>
    <w:rsid w:val="005E4501"/>
    <w:rsid w:val="005E498F"/>
    <w:rsid w:val="005E5424"/>
    <w:rsid w:val="005E5922"/>
    <w:rsid w:val="005E69C2"/>
    <w:rsid w:val="005E6A05"/>
    <w:rsid w:val="005E7202"/>
    <w:rsid w:val="005E74EA"/>
    <w:rsid w:val="005E7808"/>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3A3F"/>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C1C"/>
    <w:rsid w:val="00625418"/>
    <w:rsid w:val="00625666"/>
    <w:rsid w:val="0062585F"/>
    <w:rsid w:val="00625A09"/>
    <w:rsid w:val="00625D64"/>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371CB"/>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436"/>
    <w:rsid w:val="006468E6"/>
    <w:rsid w:val="00646C08"/>
    <w:rsid w:val="0064715F"/>
    <w:rsid w:val="006472B1"/>
    <w:rsid w:val="006472C9"/>
    <w:rsid w:val="0064742C"/>
    <w:rsid w:val="00647C3F"/>
    <w:rsid w:val="00647E6B"/>
    <w:rsid w:val="00647F1F"/>
    <w:rsid w:val="006502FE"/>
    <w:rsid w:val="006503E2"/>
    <w:rsid w:val="006504E9"/>
    <w:rsid w:val="0065071F"/>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2D7"/>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D6A"/>
    <w:rsid w:val="006720F9"/>
    <w:rsid w:val="00673D7B"/>
    <w:rsid w:val="00674810"/>
    <w:rsid w:val="0067520B"/>
    <w:rsid w:val="00675989"/>
    <w:rsid w:val="00675B27"/>
    <w:rsid w:val="00676513"/>
    <w:rsid w:val="006765C8"/>
    <w:rsid w:val="00676B48"/>
    <w:rsid w:val="00676B73"/>
    <w:rsid w:val="00676BCC"/>
    <w:rsid w:val="006776C0"/>
    <w:rsid w:val="00677967"/>
    <w:rsid w:val="00677AA4"/>
    <w:rsid w:val="00677F1A"/>
    <w:rsid w:val="00681306"/>
    <w:rsid w:val="00681794"/>
    <w:rsid w:val="00682382"/>
    <w:rsid w:val="00683A1C"/>
    <w:rsid w:val="00683D74"/>
    <w:rsid w:val="0068438D"/>
    <w:rsid w:val="006849F6"/>
    <w:rsid w:val="00684C52"/>
    <w:rsid w:val="0068569B"/>
    <w:rsid w:val="00685AAD"/>
    <w:rsid w:val="00685BE0"/>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863"/>
    <w:rsid w:val="006B3FA4"/>
    <w:rsid w:val="006B4026"/>
    <w:rsid w:val="006B40A2"/>
    <w:rsid w:val="006B4B33"/>
    <w:rsid w:val="006B5588"/>
    <w:rsid w:val="006B59A0"/>
    <w:rsid w:val="006B5D51"/>
    <w:rsid w:val="006B5FD3"/>
    <w:rsid w:val="006B6875"/>
    <w:rsid w:val="006B6AEB"/>
    <w:rsid w:val="006B6C08"/>
    <w:rsid w:val="006B6C13"/>
    <w:rsid w:val="006B74BB"/>
    <w:rsid w:val="006B78D1"/>
    <w:rsid w:val="006B79DA"/>
    <w:rsid w:val="006B79F1"/>
    <w:rsid w:val="006C01FD"/>
    <w:rsid w:val="006C170A"/>
    <w:rsid w:val="006C1A9C"/>
    <w:rsid w:val="006C28FF"/>
    <w:rsid w:val="006C29D1"/>
    <w:rsid w:val="006C2D50"/>
    <w:rsid w:val="006C2ED3"/>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0B3D"/>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0E"/>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1745"/>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5B13"/>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97A86"/>
    <w:rsid w:val="007A00E6"/>
    <w:rsid w:val="007A06D2"/>
    <w:rsid w:val="007A0BF8"/>
    <w:rsid w:val="007A14CA"/>
    <w:rsid w:val="007A15DE"/>
    <w:rsid w:val="007A179D"/>
    <w:rsid w:val="007A23E4"/>
    <w:rsid w:val="007A2662"/>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104"/>
    <w:rsid w:val="007D29AF"/>
    <w:rsid w:val="007D3872"/>
    <w:rsid w:val="007D38D3"/>
    <w:rsid w:val="007D3EE2"/>
    <w:rsid w:val="007D4BDA"/>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6FFB"/>
    <w:rsid w:val="007F72A5"/>
    <w:rsid w:val="007F768A"/>
    <w:rsid w:val="00800636"/>
    <w:rsid w:val="0080102A"/>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15C7"/>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3A4"/>
    <w:rsid w:val="008768D5"/>
    <w:rsid w:val="00876B76"/>
    <w:rsid w:val="00876E1B"/>
    <w:rsid w:val="008773EE"/>
    <w:rsid w:val="00877683"/>
    <w:rsid w:val="0088028E"/>
    <w:rsid w:val="008802A4"/>
    <w:rsid w:val="00880953"/>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5577"/>
    <w:rsid w:val="008861DB"/>
    <w:rsid w:val="0088778C"/>
    <w:rsid w:val="00887BB9"/>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AFF"/>
    <w:rsid w:val="008D3481"/>
    <w:rsid w:val="008D3BB5"/>
    <w:rsid w:val="008D3EF0"/>
    <w:rsid w:val="008D4806"/>
    <w:rsid w:val="008D4ABA"/>
    <w:rsid w:val="008D509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827"/>
    <w:rsid w:val="00911D7A"/>
    <w:rsid w:val="0091275D"/>
    <w:rsid w:val="00912DCF"/>
    <w:rsid w:val="009138A4"/>
    <w:rsid w:val="00913B9C"/>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571C"/>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4BD4"/>
    <w:rsid w:val="009560F2"/>
    <w:rsid w:val="0095640B"/>
    <w:rsid w:val="009566E1"/>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03"/>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CDA"/>
    <w:rsid w:val="00A00F18"/>
    <w:rsid w:val="00A00F3A"/>
    <w:rsid w:val="00A016E8"/>
    <w:rsid w:val="00A020E0"/>
    <w:rsid w:val="00A02155"/>
    <w:rsid w:val="00A02665"/>
    <w:rsid w:val="00A026D3"/>
    <w:rsid w:val="00A02B5E"/>
    <w:rsid w:val="00A02E48"/>
    <w:rsid w:val="00A03442"/>
    <w:rsid w:val="00A0399B"/>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CFA"/>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73BC"/>
    <w:rsid w:val="00A27A11"/>
    <w:rsid w:val="00A27D91"/>
    <w:rsid w:val="00A3066A"/>
    <w:rsid w:val="00A312DD"/>
    <w:rsid w:val="00A31C44"/>
    <w:rsid w:val="00A32CDC"/>
    <w:rsid w:val="00A330EE"/>
    <w:rsid w:val="00A33DA2"/>
    <w:rsid w:val="00A3435E"/>
    <w:rsid w:val="00A34777"/>
    <w:rsid w:val="00A349CB"/>
    <w:rsid w:val="00A34BDE"/>
    <w:rsid w:val="00A35C4A"/>
    <w:rsid w:val="00A35E87"/>
    <w:rsid w:val="00A35F3A"/>
    <w:rsid w:val="00A36329"/>
    <w:rsid w:val="00A36994"/>
    <w:rsid w:val="00A37A16"/>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D5A"/>
    <w:rsid w:val="00A53E55"/>
    <w:rsid w:val="00A53E78"/>
    <w:rsid w:val="00A540DE"/>
    <w:rsid w:val="00A5446C"/>
    <w:rsid w:val="00A54650"/>
    <w:rsid w:val="00A54785"/>
    <w:rsid w:val="00A54CBC"/>
    <w:rsid w:val="00A555C6"/>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4A3"/>
    <w:rsid w:val="00A667C3"/>
    <w:rsid w:val="00A66A3D"/>
    <w:rsid w:val="00A67039"/>
    <w:rsid w:val="00A708BD"/>
    <w:rsid w:val="00A70B92"/>
    <w:rsid w:val="00A713AE"/>
    <w:rsid w:val="00A71D16"/>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77A23"/>
    <w:rsid w:val="00A8057E"/>
    <w:rsid w:val="00A80998"/>
    <w:rsid w:val="00A81035"/>
    <w:rsid w:val="00A8183B"/>
    <w:rsid w:val="00A81C57"/>
    <w:rsid w:val="00A82128"/>
    <w:rsid w:val="00A82185"/>
    <w:rsid w:val="00A82DB2"/>
    <w:rsid w:val="00A837C5"/>
    <w:rsid w:val="00A839B9"/>
    <w:rsid w:val="00A83E90"/>
    <w:rsid w:val="00A84430"/>
    <w:rsid w:val="00A84454"/>
    <w:rsid w:val="00A849A1"/>
    <w:rsid w:val="00A85420"/>
    <w:rsid w:val="00A85868"/>
    <w:rsid w:val="00A85962"/>
    <w:rsid w:val="00A85A45"/>
    <w:rsid w:val="00A87056"/>
    <w:rsid w:val="00A870E9"/>
    <w:rsid w:val="00A875CE"/>
    <w:rsid w:val="00A90B33"/>
    <w:rsid w:val="00A90D39"/>
    <w:rsid w:val="00A9122C"/>
    <w:rsid w:val="00A9186D"/>
    <w:rsid w:val="00A91FA9"/>
    <w:rsid w:val="00A92853"/>
    <w:rsid w:val="00A92CA8"/>
    <w:rsid w:val="00A92DBE"/>
    <w:rsid w:val="00A9307D"/>
    <w:rsid w:val="00A93967"/>
    <w:rsid w:val="00A939ED"/>
    <w:rsid w:val="00A93BC8"/>
    <w:rsid w:val="00A93E7D"/>
    <w:rsid w:val="00A948CC"/>
    <w:rsid w:val="00A94BC4"/>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10C"/>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87"/>
    <w:rsid w:val="00AC07B5"/>
    <w:rsid w:val="00AC0D17"/>
    <w:rsid w:val="00AC0D22"/>
    <w:rsid w:val="00AC12E8"/>
    <w:rsid w:val="00AC15A7"/>
    <w:rsid w:val="00AC17BB"/>
    <w:rsid w:val="00AC1867"/>
    <w:rsid w:val="00AC1C20"/>
    <w:rsid w:val="00AC21B6"/>
    <w:rsid w:val="00AC26FA"/>
    <w:rsid w:val="00AC2AAF"/>
    <w:rsid w:val="00AC2AEB"/>
    <w:rsid w:val="00AC2D3B"/>
    <w:rsid w:val="00AC2D58"/>
    <w:rsid w:val="00AC3C60"/>
    <w:rsid w:val="00AC3D5A"/>
    <w:rsid w:val="00AC44DE"/>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7E"/>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2E1D"/>
    <w:rsid w:val="00AF3109"/>
    <w:rsid w:val="00AF3E6D"/>
    <w:rsid w:val="00AF44A4"/>
    <w:rsid w:val="00AF4B0A"/>
    <w:rsid w:val="00AF4BBA"/>
    <w:rsid w:val="00AF5176"/>
    <w:rsid w:val="00AF55FC"/>
    <w:rsid w:val="00AF5744"/>
    <w:rsid w:val="00AF5FF1"/>
    <w:rsid w:val="00AF6492"/>
    <w:rsid w:val="00AF6844"/>
    <w:rsid w:val="00AF7441"/>
    <w:rsid w:val="00AF7C0D"/>
    <w:rsid w:val="00AF7DDC"/>
    <w:rsid w:val="00AF7FC7"/>
    <w:rsid w:val="00B001EF"/>
    <w:rsid w:val="00B0048A"/>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50D"/>
    <w:rsid w:val="00B1664C"/>
    <w:rsid w:val="00B16CF7"/>
    <w:rsid w:val="00B17155"/>
    <w:rsid w:val="00B17D82"/>
    <w:rsid w:val="00B2052A"/>
    <w:rsid w:val="00B2061A"/>
    <w:rsid w:val="00B21222"/>
    <w:rsid w:val="00B2144F"/>
    <w:rsid w:val="00B21F58"/>
    <w:rsid w:val="00B22661"/>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72A"/>
    <w:rsid w:val="00B42BD6"/>
    <w:rsid w:val="00B42E38"/>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384"/>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3C59"/>
    <w:rsid w:val="00B74C6A"/>
    <w:rsid w:val="00B750F4"/>
    <w:rsid w:val="00B7550A"/>
    <w:rsid w:val="00B75D24"/>
    <w:rsid w:val="00B764E2"/>
    <w:rsid w:val="00B767DA"/>
    <w:rsid w:val="00B76965"/>
    <w:rsid w:val="00B76EB2"/>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D58"/>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05E"/>
    <w:rsid w:val="00BB33DF"/>
    <w:rsid w:val="00BB35F0"/>
    <w:rsid w:val="00BB3AE2"/>
    <w:rsid w:val="00BB3D33"/>
    <w:rsid w:val="00BB4B67"/>
    <w:rsid w:val="00BB4E1B"/>
    <w:rsid w:val="00BB520F"/>
    <w:rsid w:val="00BB53B5"/>
    <w:rsid w:val="00BB63F4"/>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4FE0"/>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7AF"/>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9B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4CE"/>
    <w:rsid w:val="00BF2C8B"/>
    <w:rsid w:val="00BF2F94"/>
    <w:rsid w:val="00BF30DD"/>
    <w:rsid w:val="00BF35E2"/>
    <w:rsid w:val="00BF378D"/>
    <w:rsid w:val="00BF3B1D"/>
    <w:rsid w:val="00BF3B3E"/>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031D"/>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45C4"/>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57FAE"/>
    <w:rsid w:val="00C605E4"/>
    <w:rsid w:val="00C6143B"/>
    <w:rsid w:val="00C614EB"/>
    <w:rsid w:val="00C6159A"/>
    <w:rsid w:val="00C61749"/>
    <w:rsid w:val="00C6180B"/>
    <w:rsid w:val="00C6285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723"/>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390C"/>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80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2FEE"/>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168A"/>
    <w:rsid w:val="00CF21C2"/>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A6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0B2"/>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AED"/>
    <w:rsid w:val="00D30C14"/>
    <w:rsid w:val="00D31632"/>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CE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A8C"/>
    <w:rsid w:val="00D51AA8"/>
    <w:rsid w:val="00D528BE"/>
    <w:rsid w:val="00D53178"/>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64F"/>
    <w:rsid w:val="00DB6B29"/>
    <w:rsid w:val="00DB6F81"/>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4AF3"/>
    <w:rsid w:val="00DC5171"/>
    <w:rsid w:val="00DC5894"/>
    <w:rsid w:val="00DC618A"/>
    <w:rsid w:val="00DC68F9"/>
    <w:rsid w:val="00DC6DFB"/>
    <w:rsid w:val="00DC70FC"/>
    <w:rsid w:val="00DC73CA"/>
    <w:rsid w:val="00DC7D24"/>
    <w:rsid w:val="00DD0C2B"/>
    <w:rsid w:val="00DD0DC7"/>
    <w:rsid w:val="00DD211F"/>
    <w:rsid w:val="00DD246F"/>
    <w:rsid w:val="00DD3023"/>
    <w:rsid w:val="00DD3813"/>
    <w:rsid w:val="00DD3AF0"/>
    <w:rsid w:val="00DD4AE5"/>
    <w:rsid w:val="00DD5064"/>
    <w:rsid w:val="00DD5745"/>
    <w:rsid w:val="00DD6863"/>
    <w:rsid w:val="00DD6CD4"/>
    <w:rsid w:val="00DD7149"/>
    <w:rsid w:val="00DD716D"/>
    <w:rsid w:val="00DD76FD"/>
    <w:rsid w:val="00DD7770"/>
    <w:rsid w:val="00DD7D56"/>
    <w:rsid w:val="00DD7EAA"/>
    <w:rsid w:val="00DE0426"/>
    <w:rsid w:val="00DE0683"/>
    <w:rsid w:val="00DE09DA"/>
    <w:rsid w:val="00DE0DC1"/>
    <w:rsid w:val="00DE0E6C"/>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67F"/>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2F3"/>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2B7D"/>
    <w:rsid w:val="00E52CF8"/>
    <w:rsid w:val="00E52F30"/>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273F"/>
    <w:rsid w:val="00E82E42"/>
    <w:rsid w:val="00E83676"/>
    <w:rsid w:val="00E8583D"/>
    <w:rsid w:val="00E858CD"/>
    <w:rsid w:val="00E86052"/>
    <w:rsid w:val="00E862E2"/>
    <w:rsid w:val="00E87262"/>
    <w:rsid w:val="00E87801"/>
    <w:rsid w:val="00E8782A"/>
    <w:rsid w:val="00E87A56"/>
    <w:rsid w:val="00E87BAB"/>
    <w:rsid w:val="00E87C70"/>
    <w:rsid w:val="00E90888"/>
    <w:rsid w:val="00E90A5D"/>
    <w:rsid w:val="00E90D8E"/>
    <w:rsid w:val="00E9129D"/>
    <w:rsid w:val="00E9145A"/>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36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84F"/>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2CCD"/>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D9F"/>
    <w:rsid w:val="00F63F78"/>
    <w:rsid w:val="00F6411E"/>
    <w:rsid w:val="00F6487B"/>
    <w:rsid w:val="00F64A94"/>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44B"/>
    <w:rsid w:val="00F81752"/>
    <w:rsid w:val="00F81785"/>
    <w:rsid w:val="00F81B0A"/>
    <w:rsid w:val="00F820EA"/>
    <w:rsid w:val="00F824F6"/>
    <w:rsid w:val="00F837F7"/>
    <w:rsid w:val="00F8541F"/>
    <w:rsid w:val="00F85597"/>
    <w:rsid w:val="00F859C6"/>
    <w:rsid w:val="00F85B4A"/>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7132"/>
    <w:rsid w:val="00FC71BC"/>
    <w:rsid w:val="00FC740F"/>
    <w:rsid w:val="00FC76A3"/>
    <w:rsid w:val="00FC7EE1"/>
    <w:rsid w:val="00FD0066"/>
    <w:rsid w:val="00FD03B1"/>
    <w:rsid w:val="00FD0614"/>
    <w:rsid w:val="00FD0924"/>
    <w:rsid w:val="00FD0F79"/>
    <w:rsid w:val="00FD10A6"/>
    <w:rsid w:val="00FD126E"/>
    <w:rsid w:val="00FD321E"/>
    <w:rsid w:val="00FD3A45"/>
    <w:rsid w:val="00FD3D47"/>
    <w:rsid w:val="00FD44C6"/>
    <w:rsid w:val="00FD4549"/>
    <w:rsid w:val="00FD4611"/>
    <w:rsid w:val="00FD4FEE"/>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491"/>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78ED7-9C20-4822-9051-74B4CAB46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6612</TotalTime>
  <Pages>36</Pages>
  <Words>16211</Words>
  <Characters>92403</Characters>
  <Application>Microsoft Office Word</Application>
  <DocSecurity>0</DocSecurity>
  <Lines>770</Lines>
  <Paragraphs>216</Paragraphs>
  <ScaleCrop>false</ScaleCrop>
  <Company/>
  <LinksUpToDate>false</LinksUpToDate>
  <CharactersWithSpaces>108398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402</cp:revision>
  <cp:lastPrinted>2020-07-16T03:02:00Z</cp:lastPrinted>
  <dcterms:created xsi:type="dcterms:W3CDTF">2020-07-21T15:22:00Z</dcterms:created>
  <dcterms:modified xsi:type="dcterms:W3CDTF">2020-08-25T09:56:00Z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