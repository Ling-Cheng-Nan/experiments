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342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6342454"/>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6342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7CA480DD" w14:textId="4EF3724D" w:rsidR="00657F7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342453" w:history="1">
            <w:r w:rsidR="00657F7B" w:rsidRPr="00C92C66">
              <w:rPr>
                <w:rStyle w:val="ab"/>
                <w:rFonts w:cs="Times New Roman" w:hint="eastAsia"/>
              </w:rPr>
              <w:t>摘要</w:t>
            </w:r>
            <w:r w:rsidR="00657F7B">
              <w:rPr>
                <w:webHidden/>
              </w:rPr>
              <w:tab/>
            </w:r>
            <w:r w:rsidR="00657F7B">
              <w:rPr>
                <w:webHidden/>
              </w:rPr>
              <w:fldChar w:fldCharType="begin"/>
            </w:r>
            <w:r w:rsidR="00657F7B">
              <w:rPr>
                <w:webHidden/>
              </w:rPr>
              <w:instrText xml:space="preserve"> PAGEREF _Toc46342453 \h </w:instrText>
            </w:r>
            <w:r w:rsidR="00657F7B">
              <w:rPr>
                <w:webHidden/>
              </w:rPr>
            </w:r>
            <w:r w:rsidR="00657F7B">
              <w:rPr>
                <w:webHidden/>
              </w:rPr>
              <w:fldChar w:fldCharType="separate"/>
            </w:r>
            <w:r w:rsidR="00657F7B">
              <w:rPr>
                <w:webHidden/>
              </w:rPr>
              <w:t>1</w:t>
            </w:r>
            <w:r w:rsidR="00657F7B">
              <w:rPr>
                <w:webHidden/>
              </w:rPr>
              <w:fldChar w:fldCharType="end"/>
            </w:r>
          </w:hyperlink>
        </w:p>
        <w:p w14:paraId="4DF0A5FB" w14:textId="34249808" w:rsidR="00657F7B" w:rsidRDefault="002F133F">
          <w:pPr>
            <w:pStyle w:val="11"/>
            <w:rPr>
              <w:rFonts w:asciiTheme="minorHAnsi" w:eastAsiaTheme="minorEastAsia" w:hAnsiTheme="minorHAnsi"/>
            </w:rPr>
          </w:pPr>
          <w:hyperlink w:anchor="_Toc46342454" w:history="1">
            <w:r w:rsidR="00657F7B" w:rsidRPr="00C92C66">
              <w:rPr>
                <w:rStyle w:val="ab"/>
                <w:rFonts w:cs="Times New Roman"/>
              </w:rPr>
              <w:t>Abstract</w:t>
            </w:r>
            <w:r w:rsidR="00657F7B">
              <w:rPr>
                <w:webHidden/>
              </w:rPr>
              <w:tab/>
            </w:r>
            <w:r w:rsidR="00657F7B">
              <w:rPr>
                <w:webHidden/>
              </w:rPr>
              <w:fldChar w:fldCharType="begin"/>
            </w:r>
            <w:r w:rsidR="00657F7B">
              <w:rPr>
                <w:webHidden/>
              </w:rPr>
              <w:instrText xml:space="preserve"> PAGEREF _Toc46342454 \h </w:instrText>
            </w:r>
            <w:r w:rsidR="00657F7B">
              <w:rPr>
                <w:webHidden/>
              </w:rPr>
            </w:r>
            <w:r w:rsidR="00657F7B">
              <w:rPr>
                <w:webHidden/>
              </w:rPr>
              <w:fldChar w:fldCharType="separate"/>
            </w:r>
            <w:r w:rsidR="00657F7B">
              <w:rPr>
                <w:webHidden/>
              </w:rPr>
              <w:t>2</w:t>
            </w:r>
            <w:r w:rsidR="00657F7B">
              <w:rPr>
                <w:webHidden/>
              </w:rPr>
              <w:fldChar w:fldCharType="end"/>
            </w:r>
          </w:hyperlink>
        </w:p>
        <w:p w14:paraId="241C663A" w14:textId="16C49D95" w:rsidR="00657F7B" w:rsidRDefault="002F133F">
          <w:pPr>
            <w:pStyle w:val="11"/>
            <w:rPr>
              <w:rFonts w:asciiTheme="minorHAnsi" w:eastAsiaTheme="minorEastAsia" w:hAnsiTheme="minorHAnsi"/>
            </w:rPr>
          </w:pPr>
          <w:hyperlink w:anchor="_Toc46342455" w:history="1">
            <w:r w:rsidR="00657F7B" w:rsidRPr="00C92C66">
              <w:rPr>
                <w:rStyle w:val="ab"/>
                <w:rFonts w:cs="Times New Roman" w:hint="eastAsia"/>
              </w:rPr>
              <w:t>目次</w:t>
            </w:r>
            <w:r w:rsidR="00657F7B">
              <w:rPr>
                <w:webHidden/>
              </w:rPr>
              <w:tab/>
            </w:r>
            <w:r w:rsidR="00657F7B">
              <w:rPr>
                <w:webHidden/>
              </w:rPr>
              <w:fldChar w:fldCharType="begin"/>
            </w:r>
            <w:r w:rsidR="00657F7B">
              <w:rPr>
                <w:webHidden/>
              </w:rPr>
              <w:instrText xml:space="preserve"> PAGEREF _Toc46342455 \h </w:instrText>
            </w:r>
            <w:r w:rsidR="00657F7B">
              <w:rPr>
                <w:webHidden/>
              </w:rPr>
            </w:r>
            <w:r w:rsidR="00657F7B">
              <w:rPr>
                <w:webHidden/>
              </w:rPr>
              <w:fldChar w:fldCharType="separate"/>
            </w:r>
            <w:r w:rsidR="00657F7B">
              <w:rPr>
                <w:webHidden/>
              </w:rPr>
              <w:t>3</w:t>
            </w:r>
            <w:r w:rsidR="00657F7B">
              <w:rPr>
                <w:webHidden/>
              </w:rPr>
              <w:fldChar w:fldCharType="end"/>
            </w:r>
          </w:hyperlink>
        </w:p>
        <w:p w14:paraId="708A82F4" w14:textId="4F8D62DF" w:rsidR="00657F7B" w:rsidRDefault="002F133F">
          <w:pPr>
            <w:pStyle w:val="11"/>
            <w:rPr>
              <w:rFonts w:asciiTheme="minorHAnsi" w:eastAsiaTheme="minorEastAsia" w:hAnsiTheme="minorHAnsi"/>
            </w:rPr>
          </w:pPr>
          <w:hyperlink w:anchor="_Toc46342456" w:history="1">
            <w:r w:rsidR="00657F7B" w:rsidRPr="00C92C66">
              <w:rPr>
                <w:rStyle w:val="ab"/>
                <w:rFonts w:cs="Times New Roman" w:hint="eastAsia"/>
              </w:rPr>
              <w:t>表目次</w:t>
            </w:r>
            <w:r w:rsidR="00657F7B">
              <w:rPr>
                <w:webHidden/>
              </w:rPr>
              <w:tab/>
            </w:r>
            <w:r w:rsidR="00657F7B">
              <w:rPr>
                <w:webHidden/>
              </w:rPr>
              <w:fldChar w:fldCharType="begin"/>
            </w:r>
            <w:r w:rsidR="00657F7B">
              <w:rPr>
                <w:webHidden/>
              </w:rPr>
              <w:instrText xml:space="preserve"> PAGEREF _Toc46342456 \h </w:instrText>
            </w:r>
            <w:r w:rsidR="00657F7B">
              <w:rPr>
                <w:webHidden/>
              </w:rPr>
            </w:r>
            <w:r w:rsidR="00657F7B">
              <w:rPr>
                <w:webHidden/>
              </w:rPr>
              <w:fldChar w:fldCharType="separate"/>
            </w:r>
            <w:r w:rsidR="00657F7B">
              <w:rPr>
                <w:webHidden/>
              </w:rPr>
              <w:t>5</w:t>
            </w:r>
            <w:r w:rsidR="00657F7B">
              <w:rPr>
                <w:webHidden/>
              </w:rPr>
              <w:fldChar w:fldCharType="end"/>
            </w:r>
          </w:hyperlink>
        </w:p>
        <w:p w14:paraId="0CCEBA36" w14:textId="5175ABE2" w:rsidR="00657F7B" w:rsidRDefault="002F133F">
          <w:pPr>
            <w:pStyle w:val="11"/>
            <w:rPr>
              <w:rFonts w:asciiTheme="minorHAnsi" w:eastAsiaTheme="minorEastAsia" w:hAnsiTheme="minorHAnsi"/>
            </w:rPr>
          </w:pPr>
          <w:hyperlink w:anchor="_Toc46342457" w:history="1">
            <w:r w:rsidR="00657F7B" w:rsidRPr="00C92C66">
              <w:rPr>
                <w:rStyle w:val="ab"/>
                <w:rFonts w:cs="Times New Roman" w:hint="eastAsia"/>
              </w:rPr>
              <w:t>圖目次</w:t>
            </w:r>
            <w:r w:rsidR="00657F7B">
              <w:rPr>
                <w:webHidden/>
              </w:rPr>
              <w:tab/>
            </w:r>
            <w:r w:rsidR="00657F7B">
              <w:rPr>
                <w:webHidden/>
              </w:rPr>
              <w:fldChar w:fldCharType="begin"/>
            </w:r>
            <w:r w:rsidR="00657F7B">
              <w:rPr>
                <w:webHidden/>
              </w:rPr>
              <w:instrText xml:space="preserve"> PAGEREF _Toc46342457 \h </w:instrText>
            </w:r>
            <w:r w:rsidR="00657F7B">
              <w:rPr>
                <w:webHidden/>
              </w:rPr>
            </w:r>
            <w:r w:rsidR="00657F7B">
              <w:rPr>
                <w:webHidden/>
              </w:rPr>
              <w:fldChar w:fldCharType="separate"/>
            </w:r>
            <w:r w:rsidR="00657F7B">
              <w:rPr>
                <w:webHidden/>
              </w:rPr>
              <w:t>6</w:t>
            </w:r>
            <w:r w:rsidR="00657F7B">
              <w:rPr>
                <w:webHidden/>
              </w:rPr>
              <w:fldChar w:fldCharType="end"/>
            </w:r>
          </w:hyperlink>
        </w:p>
        <w:p w14:paraId="71CA6EEC" w14:textId="2FBE77FC" w:rsidR="00657F7B" w:rsidRDefault="002F133F">
          <w:pPr>
            <w:pStyle w:val="11"/>
            <w:rPr>
              <w:rFonts w:asciiTheme="minorHAnsi" w:eastAsiaTheme="minorEastAsia" w:hAnsiTheme="minorHAnsi"/>
            </w:rPr>
          </w:pPr>
          <w:hyperlink w:anchor="_Toc46342458" w:history="1">
            <w:r w:rsidR="00657F7B" w:rsidRPr="00C92C66">
              <w:rPr>
                <w:rStyle w:val="ab"/>
                <w:rFonts w:hint="eastAsia"/>
              </w:rPr>
              <w:t>第</w:t>
            </w:r>
            <w:r w:rsidR="00657F7B" w:rsidRPr="00C92C66">
              <w:rPr>
                <w:rStyle w:val="ab"/>
                <w:rFonts w:hint="eastAsia"/>
              </w:rPr>
              <w:t xml:space="preserve"> 1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簡介</w:t>
            </w:r>
            <w:r w:rsidR="00657F7B">
              <w:rPr>
                <w:webHidden/>
              </w:rPr>
              <w:tab/>
            </w:r>
            <w:r w:rsidR="00657F7B">
              <w:rPr>
                <w:webHidden/>
              </w:rPr>
              <w:fldChar w:fldCharType="begin"/>
            </w:r>
            <w:r w:rsidR="00657F7B">
              <w:rPr>
                <w:webHidden/>
              </w:rPr>
              <w:instrText xml:space="preserve"> PAGEREF _Toc46342458 \h </w:instrText>
            </w:r>
            <w:r w:rsidR="00657F7B">
              <w:rPr>
                <w:webHidden/>
              </w:rPr>
            </w:r>
            <w:r w:rsidR="00657F7B">
              <w:rPr>
                <w:webHidden/>
              </w:rPr>
              <w:fldChar w:fldCharType="separate"/>
            </w:r>
            <w:r w:rsidR="00657F7B">
              <w:rPr>
                <w:webHidden/>
              </w:rPr>
              <w:t>7</w:t>
            </w:r>
            <w:r w:rsidR="00657F7B">
              <w:rPr>
                <w:webHidden/>
              </w:rPr>
              <w:fldChar w:fldCharType="end"/>
            </w:r>
          </w:hyperlink>
        </w:p>
        <w:p w14:paraId="7E0E549C" w14:textId="1638AF5E" w:rsidR="00657F7B" w:rsidRDefault="002F133F">
          <w:pPr>
            <w:pStyle w:val="11"/>
            <w:rPr>
              <w:rFonts w:asciiTheme="minorHAnsi" w:eastAsiaTheme="minorEastAsia" w:hAnsiTheme="minorHAnsi"/>
            </w:rPr>
          </w:pPr>
          <w:hyperlink w:anchor="_Toc46342459" w:history="1">
            <w:r w:rsidR="00657F7B" w:rsidRPr="00C92C66">
              <w:rPr>
                <w:rStyle w:val="ab"/>
                <w:rFonts w:hint="eastAsia"/>
              </w:rPr>
              <w:t>第</w:t>
            </w:r>
            <w:r w:rsidR="00657F7B" w:rsidRPr="00C92C66">
              <w:rPr>
                <w:rStyle w:val="ab"/>
                <w:rFonts w:hint="eastAsia"/>
              </w:rPr>
              <w:t xml:space="preserve"> 2 </w:t>
            </w:r>
            <w:r w:rsidR="00657F7B" w:rsidRPr="00C92C66">
              <w:rPr>
                <w:rStyle w:val="ab"/>
                <w:rFonts w:hint="eastAsia"/>
              </w:rPr>
              <w:t>章</w:t>
            </w:r>
            <w:r w:rsidR="00657F7B" w:rsidRPr="00C92C66">
              <w:rPr>
                <w:rStyle w:val="ab"/>
                <w:rFonts w:hint="eastAsia"/>
                <w:shd w:val="clear" w:color="auto" w:fill="FFFFFF"/>
              </w:rPr>
              <w:t xml:space="preserve"> </w:t>
            </w:r>
            <w:r w:rsidR="00657F7B" w:rsidRPr="00C92C66">
              <w:rPr>
                <w:rStyle w:val="ab"/>
                <w:rFonts w:hint="eastAsia"/>
                <w:shd w:val="clear" w:color="auto" w:fill="FFFFFF"/>
              </w:rPr>
              <w:t>相關研究</w:t>
            </w:r>
            <w:r w:rsidR="00657F7B">
              <w:rPr>
                <w:webHidden/>
              </w:rPr>
              <w:tab/>
            </w:r>
            <w:r w:rsidR="00657F7B">
              <w:rPr>
                <w:webHidden/>
              </w:rPr>
              <w:fldChar w:fldCharType="begin"/>
            </w:r>
            <w:r w:rsidR="00657F7B">
              <w:rPr>
                <w:webHidden/>
              </w:rPr>
              <w:instrText xml:space="preserve"> PAGEREF _Toc46342459 \h </w:instrText>
            </w:r>
            <w:r w:rsidR="00657F7B">
              <w:rPr>
                <w:webHidden/>
              </w:rPr>
            </w:r>
            <w:r w:rsidR="00657F7B">
              <w:rPr>
                <w:webHidden/>
              </w:rPr>
              <w:fldChar w:fldCharType="separate"/>
            </w:r>
            <w:r w:rsidR="00657F7B">
              <w:rPr>
                <w:webHidden/>
              </w:rPr>
              <w:t>8</w:t>
            </w:r>
            <w:r w:rsidR="00657F7B">
              <w:rPr>
                <w:webHidden/>
              </w:rPr>
              <w:fldChar w:fldCharType="end"/>
            </w:r>
          </w:hyperlink>
        </w:p>
        <w:p w14:paraId="06D0CEB3" w14:textId="65996690" w:rsidR="00657F7B" w:rsidRDefault="002F133F">
          <w:pPr>
            <w:pStyle w:val="21"/>
            <w:rPr>
              <w:rFonts w:asciiTheme="minorHAnsi" w:eastAsiaTheme="minorEastAsia" w:hAnsiTheme="minorHAnsi" w:cstheme="minorBidi"/>
              <w:noProof/>
              <w:kern w:val="2"/>
            </w:rPr>
          </w:pPr>
          <w:hyperlink w:anchor="_Toc46342460" w:history="1">
            <w:r w:rsidR="00657F7B" w:rsidRPr="00C92C66">
              <w:rPr>
                <w:rStyle w:val="ab"/>
                <w:noProof/>
              </w:rPr>
              <w:t>2.1</w:t>
            </w:r>
            <w:r w:rsidR="00657F7B" w:rsidRPr="00C92C66">
              <w:rPr>
                <w:rStyle w:val="ab"/>
                <w:rFonts w:hint="eastAsia"/>
                <w:noProof/>
              </w:rPr>
              <w:t>天際線查詢與完整資料集</w:t>
            </w:r>
            <w:r w:rsidR="00657F7B">
              <w:rPr>
                <w:noProof/>
                <w:webHidden/>
              </w:rPr>
              <w:tab/>
            </w:r>
            <w:r w:rsidR="00657F7B">
              <w:rPr>
                <w:noProof/>
                <w:webHidden/>
              </w:rPr>
              <w:fldChar w:fldCharType="begin"/>
            </w:r>
            <w:r w:rsidR="00657F7B">
              <w:rPr>
                <w:noProof/>
                <w:webHidden/>
              </w:rPr>
              <w:instrText xml:space="preserve"> PAGEREF _Toc46342460 \h </w:instrText>
            </w:r>
            <w:r w:rsidR="00657F7B">
              <w:rPr>
                <w:noProof/>
                <w:webHidden/>
              </w:rPr>
            </w:r>
            <w:r w:rsidR="00657F7B">
              <w:rPr>
                <w:noProof/>
                <w:webHidden/>
              </w:rPr>
              <w:fldChar w:fldCharType="separate"/>
            </w:r>
            <w:r w:rsidR="00657F7B">
              <w:rPr>
                <w:noProof/>
                <w:webHidden/>
              </w:rPr>
              <w:t>8</w:t>
            </w:r>
            <w:r w:rsidR="00657F7B">
              <w:rPr>
                <w:noProof/>
                <w:webHidden/>
              </w:rPr>
              <w:fldChar w:fldCharType="end"/>
            </w:r>
          </w:hyperlink>
        </w:p>
        <w:p w14:paraId="13965D68" w14:textId="17205D44" w:rsidR="00657F7B" w:rsidRDefault="002F133F">
          <w:pPr>
            <w:pStyle w:val="21"/>
            <w:rPr>
              <w:rFonts w:asciiTheme="minorHAnsi" w:eastAsiaTheme="minorEastAsia" w:hAnsiTheme="minorHAnsi" w:cstheme="minorBidi"/>
              <w:noProof/>
              <w:kern w:val="2"/>
            </w:rPr>
          </w:pPr>
          <w:hyperlink w:anchor="_Toc46342461" w:history="1">
            <w:r w:rsidR="00657F7B" w:rsidRPr="00C92C66">
              <w:rPr>
                <w:rStyle w:val="ab"/>
                <w:noProof/>
              </w:rPr>
              <w:t>2.2</w:t>
            </w:r>
            <w:r w:rsidR="00657F7B" w:rsidRPr="00C92C66">
              <w:rPr>
                <w:rStyle w:val="ab"/>
                <w:rFonts w:hint="eastAsia"/>
                <w:noProof/>
              </w:rPr>
              <w:t>缺失資料類型與缺失值處理技術</w:t>
            </w:r>
            <w:r w:rsidR="00657F7B">
              <w:rPr>
                <w:noProof/>
                <w:webHidden/>
              </w:rPr>
              <w:tab/>
            </w:r>
            <w:r w:rsidR="00657F7B">
              <w:rPr>
                <w:noProof/>
                <w:webHidden/>
              </w:rPr>
              <w:fldChar w:fldCharType="begin"/>
            </w:r>
            <w:r w:rsidR="00657F7B">
              <w:rPr>
                <w:noProof/>
                <w:webHidden/>
              </w:rPr>
              <w:instrText xml:space="preserve"> PAGEREF _Toc46342461 \h </w:instrText>
            </w:r>
            <w:r w:rsidR="00657F7B">
              <w:rPr>
                <w:noProof/>
                <w:webHidden/>
              </w:rPr>
            </w:r>
            <w:r w:rsidR="00657F7B">
              <w:rPr>
                <w:noProof/>
                <w:webHidden/>
              </w:rPr>
              <w:fldChar w:fldCharType="separate"/>
            </w:r>
            <w:r w:rsidR="00657F7B">
              <w:rPr>
                <w:noProof/>
                <w:webHidden/>
              </w:rPr>
              <w:t>8</w:t>
            </w:r>
            <w:r w:rsidR="00657F7B">
              <w:rPr>
                <w:noProof/>
                <w:webHidden/>
              </w:rPr>
              <w:fldChar w:fldCharType="end"/>
            </w:r>
          </w:hyperlink>
        </w:p>
        <w:p w14:paraId="0A8A10FD" w14:textId="04A25961" w:rsidR="00657F7B" w:rsidRDefault="002F133F">
          <w:pPr>
            <w:pStyle w:val="31"/>
            <w:tabs>
              <w:tab w:val="right" w:leader="dot" w:pos="8494"/>
            </w:tabs>
            <w:rPr>
              <w:rFonts w:asciiTheme="minorHAnsi" w:eastAsiaTheme="minorEastAsia" w:hAnsiTheme="minorHAnsi" w:cstheme="minorBidi"/>
              <w:noProof/>
              <w:kern w:val="2"/>
              <w:sz w:val="24"/>
            </w:rPr>
          </w:pPr>
          <w:hyperlink w:anchor="_Toc46342462" w:history="1">
            <w:r w:rsidR="00657F7B" w:rsidRPr="00C92C66">
              <w:rPr>
                <w:rStyle w:val="ab"/>
                <w:noProof/>
              </w:rPr>
              <w:t>2.2.1</w:t>
            </w:r>
            <w:r w:rsidR="00657F7B" w:rsidRPr="00C92C66">
              <w:rPr>
                <w:rStyle w:val="ab"/>
                <w:rFonts w:hint="eastAsia"/>
                <w:noProof/>
              </w:rPr>
              <w:t>資料缺失類型</w:t>
            </w:r>
            <w:r w:rsidR="00657F7B">
              <w:rPr>
                <w:noProof/>
                <w:webHidden/>
              </w:rPr>
              <w:tab/>
            </w:r>
            <w:r w:rsidR="00657F7B">
              <w:rPr>
                <w:noProof/>
                <w:webHidden/>
              </w:rPr>
              <w:fldChar w:fldCharType="begin"/>
            </w:r>
            <w:r w:rsidR="00657F7B">
              <w:rPr>
                <w:noProof/>
                <w:webHidden/>
              </w:rPr>
              <w:instrText xml:space="preserve"> PAGEREF _Toc46342462 \h </w:instrText>
            </w:r>
            <w:r w:rsidR="00657F7B">
              <w:rPr>
                <w:noProof/>
                <w:webHidden/>
              </w:rPr>
            </w:r>
            <w:r w:rsidR="00657F7B">
              <w:rPr>
                <w:noProof/>
                <w:webHidden/>
              </w:rPr>
              <w:fldChar w:fldCharType="separate"/>
            </w:r>
            <w:r w:rsidR="00657F7B">
              <w:rPr>
                <w:noProof/>
                <w:webHidden/>
              </w:rPr>
              <w:t>8</w:t>
            </w:r>
            <w:r w:rsidR="00657F7B">
              <w:rPr>
                <w:noProof/>
                <w:webHidden/>
              </w:rPr>
              <w:fldChar w:fldCharType="end"/>
            </w:r>
          </w:hyperlink>
        </w:p>
        <w:p w14:paraId="6DBA61D8" w14:textId="12CE8067" w:rsidR="00657F7B" w:rsidRDefault="002F133F">
          <w:pPr>
            <w:pStyle w:val="31"/>
            <w:tabs>
              <w:tab w:val="right" w:leader="dot" w:pos="8494"/>
            </w:tabs>
            <w:rPr>
              <w:rFonts w:asciiTheme="minorHAnsi" w:eastAsiaTheme="minorEastAsia" w:hAnsiTheme="minorHAnsi" w:cstheme="minorBidi"/>
              <w:noProof/>
              <w:kern w:val="2"/>
              <w:sz w:val="24"/>
            </w:rPr>
          </w:pPr>
          <w:hyperlink w:anchor="_Toc46342463" w:history="1">
            <w:r w:rsidR="00657F7B" w:rsidRPr="00C92C66">
              <w:rPr>
                <w:rStyle w:val="ab"/>
                <w:noProof/>
              </w:rPr>
              <w:t>2.2.2</w:t>
            </w:r>
            <w:r w:rsidR="00657F7B" w:rsidRPr="00C92C66">
              <w:rPr>
                <w:rStyle w:val="ab"/>
                <w:rFonts w:hint="eastAsia"/>
                <w:noProof/>
              </w:rPr>
              <w:t>缺失值的處理技術</w:t>
            </w:r>
            <w:r w:rsidR="00657F7B">
              <w:rPr>
                <w:noProof/>
                <w:webHidden/>
              </w:rPr>
              <w:tab/>
            </w:r>
            <w:r w:rsidR="00657F7B">
              <w:rPr>
                <w:noProof/>
                <w:webHidden/>
              </w:rPr>
              <w:fldChar w:fldCharType="begin"/>
            </w:r>
            <w:r w:rsidR="00657F7B">
              <w:rPr>
                <w:noProof/>
                <w:webHidden/>
              </w:rPr>
              <w:instrText xml:space="preserve"> PAGEREF _Toc46342463 \h </w:instrText>
            </w:r>
            <w:r w:rsidR="00657F7B">
              <w:rPr>
                <w:noProof/>
                <w:webHidden/>
              </w:rPr>
            </w:r>
            <w:r w:rsidR="00657F7B">
              <w:rPr>
                <w:noProof/>
                <w:webHidden/>
              </w:rPr>
              <w:fldChar w:fldCharType="separate"/>
            </w:r>
            <w:r w:rsidR="00657F7B">
              <w:rPr>
                <w:noProof/>
                <w:webHidden/>
              </w:rPr>
              <w:t>9</w:t>
            </w:r>
            <w:r w:rsidR="00657F7B">
              <w:rPr>
                <w:noProof/>
                <w:webHidden/>
              </w:rPr>
              <w:fldChar w:fldCharType="end"/>
            </w:r>
          </w:hyperlink>
        </w:p>
        <w:p w14:paraId="2248948E" w14:textId="43BFF965" w:rsidR="00657F7B" w:rsidRDefault="002F133F">
          <w:pPr>
            <w:pStyle w:val="21"/>
            <w:rPr>
              <w:rFonts w:asciiTheme="minorHAnsi" w:eastAsiaTheme="minorEastAsia" w:hAnsiTheme="minorHAnsi" w:cstheme="minorBidi"/>
              <w:noProof/>
              <w:kern w:val="2"/>
            </w:rPr>
          </w:pPr>
          <w:hyperlink w:anchor="_Toc46342464" w:history="1">
            <w:r w:rsidR="00657F7B" w:rsidRPr="00C92C66">
              <w:rPr>
                <w:rStyle w:val="ab"/>
                <w:noProof/>
              </w:rPr>
              <w:t>2.3</w:t>
            </w:r>
            <w:r w:rsidR="00657F7B" w:rsidRPr="00C92C66">
              <w:rPr>
                <w:rStyle w:val="ab"/>
                <w:rFonts w:hint="eastAsia"/>
                <w:noProof/>
              </w:rPr>
              <w:t>缺失值填補法</w:t>
            </w:r>
            <w:r w:rsidR="00657F7B">
              <w:rPr>
                <w:noProof/>
                <w:webHidden/>
              </w:rPr>
              <w:tab/>
            </w:r>
            <w:r w:rsidR="00657F7B">
              <w:rPr>
                <w:noProof/>
                <w:webHidden/>
              </w:rPr>
              <w:fldChar w:fldCharType="begin"/>
            </w:r>
            <w:r w:rsidR="00657F7B">
              <w:rPr>
                <w:noProof/>
                <w:webHidden/>
              </w:rPr>
              <w:instrText xml:space="preserve"> PAGEREF _Toc46342464 \h </w:instrText>
            </w:r>
            <w:r w:rsidR="00657F7B">
              <w:rPr>
                <w:noProof/>
                <w:webHidden/>
              </w:rPr>
            </w:r>
            <w:r w:rsidR="00657F7B">
              <w:rPr>
                <w:noProof/>
                <w:webHidden/>
              </w:rPr>
              <w:fldChar w:fldCharType="separate"/>
            </w:r>
            <w:r w:rsidR="00657F7B">
              <w:rPr>
                <w:noProof/>
                <w:webHidden/>
              </w:rPr>
              <w:t>10</w:t>
            </w:r>
            <w:r w:rsidR="00657F7B">
              <w:rPr>
                <w:noProof/>
                <w:webHidden/>
              </w:rPr>
              <w:fldChar w:fldCharType="end"/>
            </w:r>
          </w:hyperlink>
        </w:p>
        <w:p w14:paraId="5577D371" w14:textId="7B9B3899" w:rsidR="00657F7B" w:rsidRDefault="002F133F">
          <w:pPr>
            <w:pStyle w:val="21"/>
            <w:rPr>
              <w:rFonts w:asciiTheme="minorHAnsi" w:eastAsiaTheme="minorEastAsia" w:hAnsiTheme="minorHAnsi" w:cstheme="minorBidi"/>
              <w:noProof/>
              <w:kern w:val="2"/>
            </w:rPr>
          </w:pPr>
          <w:hyperlink w:anchor="_Toc46342465" w:history="1">
            <w:r w:rsidR="00657F7B" w:rsidRPr="00C92C66">
              <w:rPr>
                <w:rStyle w:val="ab"/>
                <w:noProof/>
              </w:rPr>
              <w:t>2.4 k</w:t>
            </w:r>
            <w:r w:rsidR="00657F7B" w:rsidRPr="00C92C66">
              <w:rPr>
                <w:rStyle w:val="ab"/>
                <w:rFonts w:hint="eastAsia"/>
                <w:noProof/>
              </w:rPr>
              <w:t>鄰近點填補法</w:t>
            </w:r>
            <w:r w:rsidR="00657F7B">
              <w:rPr>
                <w:noProof/>
                <w:webHidden/>
              </w:rPr>
              <w:tab/>
            </w:r>
            <w:r w:rsidR="00657F7B">
              <w:rPr>
                <w:noProof/>
                <w:webHidden/>
              </w:rPr>
              <w:fldChar w:fldCharType="begin"/>
            </w:r>
            <w:r w:rsidR="00657F7B">
              <w:rPr>
                <w:noProof/>
                <w:webHidden/>
              </w:rPr>
              <w:instrText xml:space="preserve"> PAGEREF _Toc46342465 \h </w:instrText>
            </w:r>
            <w:r w:rsidR="00657F7B">
              <w:rPr>
                <w:noProof/>
                <w:webHidden/>
              </w:rPr>
            </w:r>
            <w:r w:rsidR="00657F7B">
              <w:rPr>
                <w:noProof/>
                <w:webHidden/>
              </w:rPr>
              <w:fldChar w:fldCharType="separate"/>
            </w:r>
            <w:r w:rsidR="00657F7B">
              <w:rPr>
                <w:noProof/>
                <w:webHidden/>
              </w:rPr>
              <w:t>10</w:t>
            </w:r>
            <w:r w:rsidR="00657F7B">
              <w:rPr>
                <w:noProof/>
                <w:webHidden/>
              </w:rPr>
              <w:fldChar w:fldCharType="end"/>
            </w:r>
          </w:hyperlink>
        </w:p>
        <w:p w14:paraId="70F7774E" w14:textId="30C214CB" w:rsidR="00657F7B" w:rsidRDefault="002F133F">
          <w:pPr>
            <w:pStyle w:val="11"/>
            <w:rPr>
              <w:rFonts w:asciiTheme="minorHAnsi" w:eastAsiaTheme="minorEastAsia" w:hAnsiTheme="minorHAnsi"/>
            </w:rPr>
          </w:pPr>
          <w:hyperlink w:anchor="_Toc46342466" w:history="1">
            <w:r w:rsidR="00657F7B" w:rsidRPr="00C92C66">
              <w:rPr>
                <w:rStyle w:val="ab"/>
                <w:rFonts w:hint="eastAsia"/>
              </w:rPr>
              <w:t>第</w:t>
            </w:r>
            <w:r w:rsidR="00657F7B" w:rsidRPr="00C92C66">
              <w:rPr>
                <w:rStyle w:val="ab"/>
                <w:rFonts w:hint="eastAsia"/>
              </w:rPr>
              <w:t xml:space="preserve"> 3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問題與方法</w:t>
            </w:r>
            <w:r w:rsidR="00657F7B">
              <w:rPr>
                <w:webHidden/>
              </w:rPr>
              <w:tab/>
            </w:r>
            <w:r w:rsidR="00657F7B">
              <w:rPr>
                <w:webHidden/>
              </w:rPr>
              <w:fldChar w:fldCharType="begin"/>
            </w:r>
            <w:r w:rsidR="00657F7B">
              <w:rPr>
                <w:webHidden/>
              </w:rPr>
              <w:instrText xml:space="preserve"> PAGEREF _Toc46342466 \h </w:instrText>
            </w:r>
            <w:r w:rsidR="00657F7B">
              <w:rPr>
                <w:webHidden/>
              </w:rPr>
            </w:r>
            <w:r w:rsidR="00657F7B">
              <w:rPr>
                <w:webHidden/>
              </w:rPr>
              <w:fldChar w:fldCharType="separate"/>
            </w:r>
            <w:r w:rsidR="00657F7B">
              <w:rPr>
                <w:webHidden/>
              </w:rPr>
              <w:t>12</w:t>
            </w:r>
            <w:r w:rsidR="00657F7B">
              <w:rPr>
                <w:webHidden/>
              </w:rPr>
              <w:fldChar w:fldCharType="end"/>
            </w:r>
          </w:hyperlink>
        </w:p>
        <w:p w14:paraId="60A8E2B2" w14:textId="1505AAE6" w:rsidR="00657F7B" w:rsidRDefault="002F133F">
          <w:pPr>
            <w:pStyle w:val="21"/>
            <w:rPr>
              <w:rFonts w:asciiTheme="minorHAnsi" w:eastAsiaTheme="minorEastAsia" w:hAnsiTheme="minorHAnsi" w:cstheme="minorBidi"/>
              <w:noProof/>
              <w:kern w:val="2"/>
            </w:rPr>
          </w:pPr>
          <w:hyperlink w:anchor="_Toc46342467" w:history="1">
            <w:r w:rsidR="00657F7B" w:rsidRPr="00C92C66">
              <w:rPr>
                <w:rStyle w:val="ab"/>
                <w:noProof/>
                <w:shd w:val="clear" w:color="auto" w:fill="FFFFFF"/>
              </w:rPr>
              <w:t>3.1</w:t>
            </w:r>
            <w:r w:rsidR="00657F7B" w:rsidRPr="00C92C66">
              <w:rPr>
                <w:rStyle w:val="ab"/>
                <w:rFonts w:hint="eastAsia"/>
                <w:noProof/>
                <w:shd w:val="clear" w:color="auto" w:fill="FFFFFF"/>
              </w:rPr>
              <w:t>研究動機</w:t>
            </w:r>
            <w:r w:rsidR="00657F7B">
              <w:rPr>
                <w:noProof/>
                <w:webHidden/>
              </w:rPr>
              <w:tab/>
            </w:r>
            <w:r w:rsidR="00657F7B">
              <w:rPr>
                <w:noProof/>
                <w:webHidden/>
              </w:rPr>
              <w:fldChar w:fldCharType="begin"/>
            </w:r>
            <w:r w:rsidR="00657F7B">
              <w:rPr>
                <w:noProof/>
                <w:webHidden/>
              </w:rPr>
              <w:instrText xml:space="preserve"> PAGEREF _Toc46342467 \h </w:instrText>
            </w:r>
            <w:r w:rsidR="00657F7B">
              <w:rPr>
                <w:noProof/>
                <w:webHidden/>
              </w:rPr>
            </w:r>
            <w:r w:rsidR="00657F7B">
              <w:rPr>
                <w:noProof/>
                <w:webHidden/>
              </w:rPr>
              <w:fldChar w:fldCharType="separate"/>
            </w:r>
            <w:r w:rsidR="00657F7B">
              <w:rPr>
                <w:noProof/>
                <w:webHidden/>
              </w:rPr>
              <w:t>12</w:t>
            </w:r>
            <w:r w:rsidR="00657F7B">
              <w:rPr>
                <w:noProof/>
                <w:webHidden/>
              </w:rPr>
              <w:fldChar w:fldCharType="end"/>
            </w:r>
          </w:hyperlink>
        </w:p>
        <w:p w14:paraId="4A0DAE24" w14:textId="1E71033D" w:rsidR="00657F7B" w:rsidRDefault="002F133F">
          <w:pPr>
            <w:pStyle w:val="21"/>
            <w:rPr>
              <w:rFonts w:asciiTheme="minorHAnsi" w:eastAsiaTheme="minorEastAsia" w:hAnsiTheme="minorHAnsi" w:cstheme="minorBidi"/>
              <w:noProof/>
              <w:kern w:val="2"/>
            </w:rPr>
          </w:pPr>
          <w:hyperlink w:anchor="_Toc46342468" w:history="1">
            <w:r w:rsidR="00657F7B" w:rsidRPr="00C92C66">
              <w:rPr>
                <w:rStyle w:val="ab"/>
                <w:noProof/>
              </w:rPr>
              <w:t>3.2</w:t>
            </w:r>
            <w:r w:rsidR="00657F7B" w:rsidRPr="00C92C66">
              <w:rPr>
                <w:rStyle w:val="ab"/>
                <w:rFonts w:hint="eastAsia"/>
                <w:noProof/>
              </w:rPr>
              <w:t>問題定義</w:t>
            </w:r>
            <w:r w:rsidR="00657F7B">
              <w:rPr>
                <w:noProof/>
                <w:webHidden/>
              </w:rPr>
              <w:tab/>
            </w:r>
            <w:r w:rsidR="00657F7B">
              <w:rPr>
                <w:noProof/>
                <w:webHidden/>
              </w:rPr>
              <w:fldChar w:fldCharType="begin"/>
            </w:r>
            <w:r w:rsidR="00657F7B">
              <w:rPr>
                <w:noProof/>
                <w:webHidden/>
              </w:rPr>
              <w:instrText xml:space="preserve"> PAGEREF _Toc46342468 \h </w:instrText>
            </w:r>
            <w:r w:rsidR="00657F7B">
              <w:rPr>
                <w:noProof/>
                <w:webHidden/>
              </w:rPr>
            </w:r>
            <w:r w:rsidR="00657F7B">
              <w:rPr>
                <w:noProof/>
                <w:webHidden/>
              </w:rPr>
              <w:fldChar w:fldCharType="separate"/>
            </w:r>
            <w:r w:rsidR="00657F7B">
              <w:rPr>
                <w:noProof/>
                <w:webHidden/>
              </w:rPr>
              <w:t>12</w:t>
            </w:r>
            <w:r w:rsidR="00657F7B">
              <w:rPr>
                <w:noProof/>
                <w:webHidden/>
              </w:rPr>
              <w:fldChar w:fldCharType="end"/>
            </w:r>
          </w:hyperlink>
        </w:p>
        <w:p w14:paraId="09DE6F00" w14:textId="725A4AF8" w:rsidR="00657F7B" w:rsidRDefault="002F133F">
          <w:pPr>
            <w:pStyle w:val="21"/>
            <w:rPr>
              <w:rFonts w:asciiTheme="minorHAnsi" w:eastAsiaTheme="minorEastAsia" w:hAnsiTheme="minorHAnsi" w:cstheme="minorBidi"/>
              <w:noProof/>
              <w:kern w:val="2"/>
            </w:rPr>
          </w:pPr>
          <w:hyperlink w:anchor="_Toc46342469" w:history="1">
            <w:r w:rsidR="00657F7B" w:rsidRPr="00C92C66">
              <w:rPr>
                <w:rStyle w:val="ab"/>
                <w:noProof/>
              </w:rPr>
              <w:t>3.3</w:t>
            </w:r>
            <w:r w:rsidR="00657F7B" w:rsidRPr="00C92C66">
              <w:rPr>
                <w:rStyle w:val="ab"/>
                <w:rFonts w:hint="eastAsia"/>
                <w:noProof/>
              </w:rPr>
              <w:t>問題分析</w:t>
            </w:r>
            <w:r w:rsidR="00657F7B">
              <w:rPr>
                <w:noProof/>
                <w:webHidden/>
              </w:rPr>
              <w:tab/>
            </w:r>
            <w:r w:rsidR="00657F7B">
              <w:rPr>
                <w:noProof/>
                <w:webHidden/>
              </w:rPr>
              <w:fldChar w:fldCharType="begin"/>
            </w:r>
            <w:r w:rsidR="00657F7B">
              <w:rPr>
                <w:noProof/>
                <w:webHidden/>
              </w:rPr>
              <w:instrText xml:space="preserve"> PAGEREF _Toc46342469 \h </w:instrText>
            </w:r>
            <w:r w:rsidR="00657F7B">
              <w:rPr>
                <w:noProof/>
                <w:webHidden/>
              </w:rPr>
            </w:r>
            <w:r w:rsidR="00657F7B">
              <w:rPr>
                <w:noProof/>
                <w:webHidden/>
              </w:rPr>
              <w:fldChar w:fldCharType="separate"/>
            </w:r>
            <w:r w:rsidR="00657F7B">
              <w:rPr>
                <w:noProof/>
                <w:webHidden/>
              </w:rPr>
              <w:t>13</w:t>
            </w:r>
            <w:r w:rsidR="00657F7B">
              <w:rPr>
                <w:noProof/>
                <w:webHidden/>
              </w:rPr>
              <w:fldChar w:fldCharType="end"/>
            </w:r>
          </w:hyperlink>
        </w:p>
        <w:p w14:paraId="35551743" w14:textId="5308366B" w:rsidR="00657F7B" w:rsidRDefault="002F133F">
          <w:pPr>
            <w:pStyle w:val="21"/>
            <w:rPr>
              <w:rFonts w:asciiTheme="minorHAnsi" w:eastAsiaTheme="minorEastAsia" w:hAnsiTheme="minorHAnsi" w:cstheme="minorBidi"/>
              <w:noProof/>
              <w:kern w:val="2"/>
            </w:rPr>
          </w:pPr>
          <w:hyperlink w:anchor="_Toc46342470" w:history="1">
            <w:r w:rsidR="00657F7B" w:rsidRPr="00C92C66">
              <w:rPr>
                <w:rStyle w:val="ab"/>
                <w:noProof/>
              </w:rPr>
              <w:t xml:space="preserve">3.4 sk-NN imputation </w:t>
            </w:r>
            <w:r w:rsidR="00657F7B" w:rsidRPr="00C92C66">
              <w:rPr>
                <w:rStyle w:val="ab"/>
                <w:rFonts w:hint="eastAsia"/>
                <w:noProof/>
              </w:rPr>
              <w:t>演算法</w:t>
            </w:r>
            <w:r w:rsidR="00657F7B">
              <w:rPr>
                <w:noProof/>
                <w:webHidden/>
              </w:rPr>
              <w:tab/>
            </w:r>
            <w:r w:rsidR="00657F7B">
              <w:rPr>
                <w:noProof/>
                <w:webHidden/>
              </w:rPr>
              <w:fldChar w:fldCharType="begin"/>
            </w:r>
            <w:r w:rsidR="00657F7B">
              <w:rPr>
                <w:noProof/>
                <w:webHidden/>
              </w:rPr>
              <w:instrText xml:space="preserve"> PAGEREF _Toc46342470 \h </w:instrText>
            </w:r>
            <w:r w:rsidR="00657F7B">
              <w:rPr>
                <w:noProof/>
                <w:webHidden/>
              </w:rPr>
            </w:r>
            <w:r w:rsidR="00657F7B">
              <w:rPr>
                <w:noProof/>
                <w:webHidden/>
              </w:rPr>
              <w:fldChar w:fldCharType="separate"/>
            </w:r>
            <w:r w:rsidR="00657F7B">
              <w:rPr>
                <w:noProof/>
                <w:webHidden/>
              </w:rPr>
              <w:t>14</w:t>
            </w:r>
            <w:r w:rsidR="00657F7B">
              <w:rPr>
                <w:noProof/>
                <w:webHidden/>
              </w:rPr>
              <w:fldChar w:fldCharType="end"/>
            </w:r>
          </w:hyperlink>
        </w:p>
        <w:p w14:paraId="1C6A2B07" w14:textId="4C06EF97" w:rsidR="00657F7B" w:rsidRDefault="002F133F">
          <w:pPr>
            <w:pStyle w:val="21"/>
            <w:rPr>
              <w:rFonts w:asciiTheme="minorHAnsi" w:eastAsiaTheme="minorEastAsia" w:hAnsiTheme="minorHAnsi" w:cstheme="minorBidi"/>
              <w:noProof/>
              <w:kern w:val="2"/>
            </w:rPr>
          </w:pPr>
          <w:hyperlink w:anchor="_Toc46342471" w:history="1">
            <w:r w:rsidR="00657F7B" w:rsidRPr="00C92C66">
              <w:rPr>
                <w:rStyle w:val="ab"/>
                <w:noProof/>
              </w:rPr>
              <w:t>3.5</w:t>
            </w:r>
            <w:r w:rsidR="00657F7B" w:rsidRPr="00C92C66">
              <w:rPr>
                <w:rStyle w:val="ab"/>
                <w:rFonts w:hint="eastAsia"/>
                <w:noProof/>
              </w:rPr>
              <w:t>以原</w:t>
            </w:r>
            <w:r w:rsidR="00657F7B" w:rsidRPr="00C92C66">
              <w:rPr>
                <w:rStyle w:val="ab"/>
                <w:noProof/>
              </w:rPr>
              <w:t>skyline</w:t>
            </w:r>
            <w:r w:rsidR="00657F7B" w:rsidRPr="00C92C66">
              <w:rPr>
                <w:rStyle w:val="ab"/>
                <w:rFonts w:hint="eastAsia"/>
                <w:noProof/>
              </w:rPr>
              <w:t>評斷填補法的表現優劣</w:t>
            </w:r>
            <w:r w:rsidR="00657F7B">
              <w:rPr>
                <w:noProof/>
                <w:webHidden/>
              </w:rPr>
              <w:tab/>
            </w:r>
            <w:r w:rsidR="00657F7B">
              <w:rPr>
                <w:noProof/>
                <w:webHidden/>
              </w:rPr>
              <w:fldChar w:fldCharType="begin"/>
            </w:r>
            <w:r w:rsidR="00657F7B">
              <w:rPr>
                <w:noProof/>
                <w:webHidden/>
              </w:rPr>
              <w:instrText xml:space="preserve"> PAGEREF _Toc46342471 \h </w:instrText>
            </w:r>
            <w:r w:rsidR="00657F7B">
              <w:rPr>
                <w:noProof/>
                <w:webHidden/>
              </w:rPr>
            </w:r>
            <w:r w:rsidR="00657F7B">
              <w:rPr>
                <w:noProof/>
                <w:webHidden/>
              </w:rPr>
              <w:fldChar w:fldCharType="separate"/>
            </w:r>
            <w:r w:rsidR="00657F7B">
              <w:rPr>
                <w:noProof/>
                <w:webHidden/>
              </w:rPr>
              <w:t>19</w:t>
            </w:r>
            <w:r w:rsidR="00657F7B">
              <w:rPr>
                <w:noProof/>
                <w:webHidden/>
              </w:rPr>
              <w:fldChar w:fldCharType="end"/>
            </w:r>
          </w:hyperlink>
        </w:p>
        <w:p w14:paraId="30015C2C" w14:textId="789A1DAB" w:rsidR="00657F7B" w:rsidRDefault="002F133F">
          <w:pPr>
            <w:pStyle w:val="11"/>
            <w:rPr>
              <w:rFonts w:asciiTheme="minorHAnsi" w:eastAsiaTheme="minorEastAsia" w:hAnsiTheme="minorHAnsi"/>
            </w:rPr>
          </w:pPr>
          <w:hyperlink w:anchor="_Toc46342472" w:history="1">
            <w:r w:rsidR="00657F7B" w:rsidRPr="00C92C66">
              <w:rPr>
                <w:rStyle w:val="ab"/>
                <w:rFonts w:hint="eastAsia"/>
              </w:rPr>
              <w:t>第</w:t>
            </w:r>
            <w:r w:rsidR="00657F7B" w:rsidRPr="00C92C66">
              <w:rPr>
                <w:rStyle w:val="ab"/>
                <w:rFonts w:hint="eastAsia"/>
              </w:rPr>
              <w:t xml:space="preserve"> 4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實驗結果與分析</w:t>
            </w:r>
            <w:r w:rsidR="00657F7B">
              <w:rPr>
                <w:webHidden/>
              </w:rPr>
              <w:tab/>
            </w:r>
            <w:r w:rsidR="00657F7B">
              <w:rPr>
                <w:webHidden/>
              </w:rPr>
              <w:fldChar w:fldCharType="begin"/>
            </w:r>
            <w:r w:rsidR="00657F7B">
              <w:rPr>
                <w:webHidden/>
              </w:rPr>
              <w:instrText xml:space="preserve"> PAGEREF _Toc46342472 \h </w:instrText>
            </w:r>
            <w:r w:rsidR="00657F7B">
              <w:rPr>
                <w:webHidden/>
              </w:rPr>
            </w:r>
            <w:r w:rsidR="00657F7B">
              <w:rPr>
                <w:webHidden/>
              </w:rPr>
              <w:fldChar w:fldCharType="separate"/>
            </w:r>
            <w:r w:rsidR="00657F7B">
              <w:rPr>
                <w:webHidden/>
              </w:rPr>
              <w:t>20</w:t>
            </w:r>
            <w:r w:rsidR="00657F7B">
              <w:rPr>
                <w:webHidden/>
              </w:rPr>
              <w:fldChar w:fldCharType="end"/>
            </w:r>
          </w:hyperlink>
        </w:p>
        <w:p w14:paraId="3F39D967" w14:textId="415B9EDA" w:rsidR="00657F7B" w:rsidRDefault="002F133F">
          <w:pPr>
            <w:pStyle w:val="21"/>
            <w:rPr>
              <w:rFonts w:asciiTheme="minorHAnsi" w:eastAsiaTheme="minorEastAsia" w:hAnsiTheme="minorHAnsi" w:cstheme="minorBidi"/>
              <w:noProof/>
              <w:kern w:val="2"/>
            </w:rPr>
          </w:pPr>
          <w:hyperlink w:anchor="_Toc46342473" w:history="1">
            <w:r w:rsidR="00657F7B" w:rsidRPr="00C92C66">
              <w:rPr>
                <w:rStyle w:val="ab"/>
                <w:noProof/>
                <w:shd w:val="clear" w:color="auto" w:fill="FFFFFF"/>
              </w:rPr>
              <w:t>4.1</w:t>
            </w:r>
            <w:r w:rsidR="00657F7B" w:rsidRPr="00C92C66">
              <w:rPr>
                <w:rStyle w:val="ab"/>
                <w:rFonts w:hint="eastAsia"/>
                <w:noProof/>
                <w:shd w:val="clear" w:color="auto" w:fill="FFFFFF"/>
              </w:rPr>
              <w:t>實驗環境與資料來源</w:t>
            </w:r>
            <w:r w:rsidR="00657F7B">
              <w:rPr>
                <w:noProof/>
                <w:webHidden/>
              </w:rPr>
              <w:tab/>
            </w:r>
            <w:r w:rsidR="00657F7B">
              <w:rPr>
                <w:noProof/>
                <w:webHidden/>
              </w:rPr>
              <w:fldChar w:fldCharType="begin"/>
            </w:r>
            <w:r w:rsidR="00657F7B">
              <w:rPr>
                <w:noProof/>
                <w:webHidden/>
              </w:rPr>
              <w:instrText xml:space="preserve"> PAGEREF _Toc46342473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295620F5" w14:textId="758A3573" w:rsidR="00657F7B" w:rsidRDefault="002F133F">
          <w:pPr>
            <w:pStyle w:val="21"/>
            <w:rPr>
              <w:rFonts w:asciiTheme="minorHAnsi" w:eastAsiaTheme="minorEastAsia" w:hAnsiTheme="minorHAnsi" w:cstheme="minorBidi"/>
              <w:noProof/>
              <w:kern w:val="2"/>
            </w:rPr>
          </w:pPr>
          <w:hyperlink w:anchor="_Toc46342474" w:history="1">
            <w:r w:rsidR="00657F7B" w:rsidRPr="00C92C66">
              <w:rPr>
                <w:rStyle w:val="ab"/>
                <w:noProof/>
              </w:rPr>
              <w:t>4.2</w:t>
            </w:r>
            <w:r w:rsidR="00657F7B" w:rsidRPr="00C92C66">
              <w:rPr>
                <w:rStyle w:val="ab"/>
                <w:rFonts w:hint="eastAsia"/>
                <w:noProof/>
              </w:rPr>
              <w:t>實驗一</w:t>
            </w:r>
            <w:r w:rsidR="00657F7B" w:rsidRPr="00C92C66">
              <w:rPr>
                <w:rStyle w:val="ab"/>
                <w:noProof/>
              </w:rPr>
              <w:t>: k</w:t>
            </w:r>
            <w:r w:rsidR="00657F7B" w:rsidRPr="00C92C66">
              <w:rPr>
                <w:rStyle w:val="ab"/>
                <w:rFonts w:hint="eastAsia"/>
                <w:noProof/>
              </w:rPr>
              <w:t>值大小與缺失值比例對</w:t>
            </w:r>
            <w:r w:rsidR="00657F7B" w:rsidRPr="00C92C66">
              <w:rPr>
                <w:rStyle w:val="ab"/>
                <w:noProof/>
              </w:rPr>
              <w:t>skyline</w:t>
            </w:r>
            <w:r w:rsidR="00657F7B" w:rsidRPr="00C92C66">
              <w:rPr>
                <w:rStyle w:val="ab"/>
                <w:rFonts w:hint="eastAsia"/>
                <w:noProof/>
              </w:rPr>
              <w:t>結果的影響</w:t>
            </w:r>
            <w:r w:rsidR="00657F7B">
              <w:rPr>
                <w:noProof/>
                <w:webHidden/>
              </w:rPr>
              <w:tab/>
            </w:r>
            <w:r w:rsidR="00657F7B">
              <w:rPr>
                <w:noProof/>
                <w:webHidden/>
              </w:rPr>
              <w:fldChar w:fldCharType="begin"/>
            </w:r>
            <w:r w:rsidR="00657F7B">
              <w:rPr>
                <w:noProof/>
                <w:webHidden/>
              </w:rPr>
              <w:instrText xml:space="preserve"> PAGEREF _Toc46342474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683B16FE" w14:textId="5D37A620" w:rsidR="00657F7B" w:rsidRDefault="002F133F">
          <w:pPr>
            <w:pStyle w:val="31"/>
            <w:tabs>
              <w:tab w:val="right" w:leader="dot" w:pos="8494"/>
            </w:tabs>
            <w:rPr>
              <w:rFonts w:asciiTheme="minorHAnsi" w:eastAsiaTheme="minorEastAsia" w:hAnsiTheme="minorHAnsi" w:cstheme="minorBidi"/>
              <w:noProof/>
              <w:kern w:val="2"/>
              <w:sz w:val="24"/>
            </w:rPr>
          </w:pPr>
          <w:hyperlink w:anchor="_Toc46342475" w:history="1">
            <w:r w:rsidR="00657F7B" w:rsidRPr="00C92C66">
              <w:rPr>
                <w:rStyle w:val="ab"/>
                <w:noProof/>
              </w:rPr>
              <w:t>4.2.1</w:t>
            </w:r>
            <w:r w:rsidR="00657F7B" w:rsidRPr="00C92C66">
              <w:rPr>
                <w:rStyle w:val="ab"/>
                <w:rFonts w:hint="eastAsia"/>
                <w:noProof/>
              </w:rPr>
              <w:t>實驗目的與設計</w:t>
            </w:r>
            <w:r w:rsidR="00657F7B">
              <w:rPr>
                <w:noProof/>
                <w:webHidden/>
              </w:rPr>
              <w:tab/>
            </w:r>
            <w:r w:rsidR="00657F7B">
              <w:rPr>
                <w:noProof/>
                <w:webHidden/>
              </w:rPr>
              <w:fldChar w:fldCharType="begin"/>
            </w:r>
            <w:r w:rsidR="00657F7B">
              <w:rPr>
                <w:noProof/>
                <w:webHidden/>
              </w:rPr>
              <w:instrText xml:space="preserve"> PAGEREF _Toc46342475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3DEDECC2" w14:textId="3BE61C3C" w:rsidR="00657F7B" w:rsidRDefault="002F133F">
          <w:pPr>
            <w:pStyle w:val="31"/>
            <w:tabs>
              <w:tab w:val="right" w:leader="dot" w:pos="8494"/>
            </w:tabs>
            <w:rPr>
              <w:rFonts w:asciiTheme="minorHAnsi" w:eastAsiaTheme="minorEastAsia" w:hAnsiTheme="minorHAnsi" w:cstheme="minorBidi"/>
              <w:noProof/>
              <w:kern w:val="2"/>
              <w:sz w:val="24"/>
            </w:rPr>
          </w:pPr>
          <w:hyperlink w:anchor="_Toc46342476" w:history="1">
            <w:r w:rsidR="00657F7B" w:rsidRPr="00C92C66">
              <w:rPr>
                <w:rStyle w:val="ab"/>
                <w:noProof/>
              </w:rPr>
              <w:t>4.2.2</w:t>
            </w:r>
            <w:r w:rsidR="00657F7B" w:rsidRPr="00C92C66">
              <w:rPr>
                <w:rStyle w:val="ab"/>
                <w:rFonts w:hint="eastAsia"/>
                <w:noProof/>
              </w:rPr>
              <w:t>實驗方法</w:t>
            </w:r>
            <w:r w:rsidR="00657F7B">
              <w:rPr>
                <w:noProof/>
                <w:webHidden/>
              </w:rPr>
              <w:tab/>
            </w:r>
            <w:r w:rsidR="00657F7B">
              <w:rPr>
                <w:noProof/>
                <w:webHidden/>
              </w:rPr>
              <w:fldChar w:fldCharType="begin"/>
            </w:r>
            <w:r w:rsidR="00657F7B">
              <w:rPr>
                <w:noProof/>
                <w:webHidden/>
              </w:rPr>
              <w:instrText xml:space="preserve"> PAGEREF _Toc46342476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6BA0AA30" w14:textId="3BC9BF5B" w:rsidR="00657F7B" w:rsidRDefault="002F133F">
          <w:pPr>
            <w:pStyle w:val="31"/>
            <w:tabs>
              <w:tab w:val="right" w:leader="dot" w:pos="8494"/>
            </w:tabs>
            <w:rPr>
              <w:rFonts w:asciiTheme="minorHAnsi" w:eastAsiaTheme="minorEastAsia" w:hAnsiTheme="minorHAnsi" w:cstheme="minorBidi"/>
              <w:noProof/>
              <w:kern w:val="2"/>
              <w:sz w:val="24"/>
            </w:rPr>
          </w:pPr>
          <w:hyperlink w:anchor="_Toc46342477" w:history="1">
            <w:r w:rsidR="00657F7B" w:rsidRPr="00C92C66">
              <w:rPr>
                <w:rStyle w:val="ab"/>
                <w:noProof/>
              </w:rPr>
              <w:t>4.2.3</w:t>
            </w:r>
            <w:r w:rsidR="00657F7B" w:rsidRPr="00C92C66">
              <w:rPr>
                <w:rStyle w:val="ab"/>
                <w:rFonts w:hint="eastAsia"/>
                <w:noProof/>
              </w:rPr>
              <w:t>實驗結果與分析</w:t>
            </w:r>
            <w:r w:rsidR="00657F7B">
              <w:rPr>
                <w:noProof/>
                <w:webHidden/>
              </w:rPr>
              <w:tab/>
            </w:r>
            <w:r w:rsidR="00657F7B">
              <w:rPr>
                <w:noProof/>
                <w:webHidden/>
              </w:rPr>
              <w:fldChar w:fldCharType="begin"/>
            </w:r>
            <w:r w:rsidR="00657F7B">
              <w:rPr>
                <w:noProof/>
                <w:webHidden/>
              </w:rPr>
              <w:instrText xml:space="preserve"> PAGEREF _Toc46342477 \h </w:instrText>
            </w:r>
            <w:r w:rsidR="00657F7B">
              <w:rPr>
                <w:noProof/>
                <w:webHidden/>
              </w:rPr>
            </w:r>
            <w:r w:rsidR="00657F7B">
              <w:rPr>
                <w:noProof/>
                <w:webHidden/>
              </w:rPr>
              <w:fldChar w:fldCharType="separate"/>
            </w:r>
            <w:r w:rsidR="00657F7B">
              <w:rPr>
                <w:noProof/>
                <w:webHidden/>
              </w:rPr>
              <w:t>21</w:t>
            </w:r>
            <w:r w:rsidR="00657F7B">
              <w:rPr>
                <w:noProof/>
                <w:webHidden/>
              </w:rPr>
              <w:fldChar w:fldCharType="end"/>
            </w:r>
          </w:hyperlink>
        </w:p>
        <w:p w14:paraId="0DADD9DE" w14:textId="420A7A98" w:rsidR="00657F7B" w:rsidRDefault="002F133F">
          <w:pPr>
            <w:pStyle w:val="21"/>
            <w:rPr>
              <w:rFonts w:asciiTheme="minorHAnsi" w:eastAsiaTheme="minorEastAsia" w:hAnsiTheme="minorHAnsi" w:cstheme="minorBidi"/>
              <w:noProof/>
              <w:kern w:val="2"/>
            </w:rPr>
          </w:pPr>
          <w:hyperlink w:anchor="_Toc46342478" w:history="1">
            <w:r w:rsidR="00657F7B" w:rsidRPr="00C92C66">
              <w:rPr>
                <w:rStyle w:val="ab"/>
                <w:noProof/>
              </w:rPr>
              <w:t>4.3</w:t>
            </w:r>
            <w:r w:rsidR="00657F7B" w:rsidRPr="00C92C66">
              <w:rPr>
                <w:rStyle w:val="ab"/>
                <w:rFonts w:hint="eastAsia"/>
                <w:noProof/>
              </w:rPr>
              <w:t>實驗二</w:t>
            </w:r>
            <w:r w:rsidR="00657F7B" w:rsidRPr="00C92C66">
              <w:rPr>
                <w:rStyle w:val="ab"/>
                <w:noProof/>
              </w:rPr>
              <w:t xml:space="preserve">: </w:t>
            </w:r>
            <w:r w:rsidR="00657F7B" w:rsidRPr="00C92C66">
              <w:rPr>
                <w:rStyle w:val="ab"/>
                <w:rFonts w:hint="eastAsia"/>
                <w:noProof/>
              </w:rPr>
              <w:t>各填補法產生的天際線與原天際線之相似度</w:t>
            </w:r>
            <w:r w:rsidR="00657F7B">
              <w:rPr>
                <w:noProof/>
                <w:webHidden/>
              </w:rPr>
              <w:tab/>
            </w:r>
            <w:r w:rsidR="00657F7B">
              <w:rPr>
                <w:noProof/>
                <w:webHidden/>
              </w:rPr>
              <w:fldChar w:fldCharType="begin"/>
            </w:r>
            <w:r w:rsidR="00657F7B">
              <w:rPr>
                <w:noProof/>
                <w:webHidden/>
              </w:rPr>
              <w:instrText xml:space="preserve"> PAGEREF _Toc46342478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618BD8D0" w14:textId="2368B282" w:rsidR="00657F7B" w:rsidRDefault="002F133F">
          <w:pPr>
            <w:pStyle w:val="31"/>
            <w:tabs>
              <w:tab w:val="right" w:leader="dot" w:pos="8494"/>
            </w:tabs>
            <w:rPr>
              <w:rFonts w:asciiTheme="minorHAnsi" w:eastAsiaTheme="minorEastAsia" w:hAnsiTheme="minorHAnsi" w:cstheme="minorBidi"/>
              <w:noProof/>
              <w:kern w:val="2"/>
              <w:sz w:val="24"/>
            </w:rPr>
          </w:pPr>
          <w:hyperlink w:anchor="_Toc46342479" w:history="1">
            <w:r w:rsidR="00657F7B" w:rsidRPr="00C92C66">
              <w:rPr>
                <w:rStyle w:val="ab"/>
                <w:noProof/>
              </w:rPr>
              <w:t>4.3.1</w:t>
            </w:r>
            <w:r w:rsidR="00657F7B" w:rsidRPr="00C92C66">
              <w:rPr>
                <w:rStyle w:val="ab"/>
                <w:rFonts w:hint="eastAsia"/>
                <w:noProof/>
              </w:rPr>
              <w:t>實驗目的與設計</w:t>
            </w:r>
            <w:r w:rsidR="00657F7B">
              <w:rPr>
                <w:noProof/>
                <w:webHidden/>
              </w:rPr>
              <w:tab/>
            </w:r>
            <w:r w:rsidR="00657F7B">
              <w:rPr>
                <w:noProof/>
                <w:webHidden/>
              </w:rPr>
              <w:fldChar w:fldCharType="begin"/>
            </w:r>
            <w:r w:rsidR="00657F7B">
              <w:rPr>
                <w:noProof/>
                <w:webHidden/>
              </w:rPr>
              <w:instrText xml:space="preserve"> PAGEREF _Toc46342479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4D09821F" w14:textId="47F8A08F" w:rsidR="00657F7B" w:rsidRDefault="002F133F">
          <w:pPr>
            <w:pStyle w:val="31"/>
            <w:tabs>
              <w:tab w:val="right" w:leader="dot" w:pos="8494"/>
            </w:tabs>
            <w:rPr>
              <w:rFonts w:asciiTheme="minorHAnsi" w:eastAsiaTheme="minorEastAsia" w:hAnsiTheme="minorHAnsi" w:cstheme="minorBidi"/>
              <w:noProof/>
              <w:kern w:val="2"/>
              <w:sz w:val="24"/>
            </w:rPr>
          </w:pPr>
          <w:hyperlink w:anchor="_Toc46342480" w:history="1">
            <w:r w:rsidR="00657F7B" w:rsidRPr="00C92C66">
              <w:rPr>
                <w:rStyle w:val="ab"/>
                <w:noProof/>
              </w:rPr>
              <w:t>4.3.2</w:t>
            </w:r>
            <w:r w:rsidR="00657F7B" w:rsidRPr="00C92C66">
              <w:rPr>
                <w:rStyle w:val="ab"/>
                <w:rFonts w:hint="eastAsia"/>
                <w:noProof/>
              </w:rPr>
              <w:t>實驗方法</w:t>
            </w:r>
            <w:r w:rsidR="00657F7B">
              <w:rPr>
                <w:noProof/>
                <w:webHidden/>
              </w:rPr>
              <w:tab/>
            </w:r>
            <w:r w:rsidR="00657F7B">
              <w:rPr>
                <w:noProof/>
                <w:webHidden/>
              </w:rPr>
              <w:fldChar w:fldCharType="begin"/>
            </w:r>
            <w:r w:rsidR="00657F7B">
              <w:rPr>
                <w:noProof/>
                <w:webHidden/>
              </w:rPr>
              <w:instrText xml:space="preserve"> PAGEREF _Toc46342480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00D1C1F2" w14:textId="112A8A38" w:rsidR="00657F7B" w:rsidRDefault="002F133F">
          <w:pPr>
            <w:pStyle w:val="31"/>
            <w:tabs>
              <w:tab w:val="right" w:leader="dot" w:pos="8494"/>
            </w:tabs>
            <w:rPr>
              <w:rFonts w:asciiTheme="minorHAnsi" w:eastAsiaTheme="minorEastAsia" w:hAnsiTheme="minorHAnsi" w:cstheme="minorBidi"/>
              <w:noProof/>
              <w:kern w:val="2"/>
              <w:sz w:val="24"/>
            </w:rPr>
          </w:pPr>
          <w:hyperlink w:anchor="_Toc46342481" w:history="1">
            <w:r w:rsidR="00657F7B" w:rsidRPr="00C92C66">
              <w:rPr>
                <w:rStyle w:val="ab"/>
                <w:noProof/>
              </w:rPr>
              <w:t>4.3.3</w:t>
            </w:r>
            <w:r w:rsidR="00657F7B" w:rsidRPr="00C92C66">
              <w:rPr>
                <w:rStyle w:val="ab"/>
                <w:rFonts w:hint="eastAsia"/>
                <w:noProof/>
              </w:rPr>
              <w:t>實驗結果與分析</w:t>
            </w:r>
            <w:r w:rsidR="00657F7B">
              <w:rPr>
                <w:noProof/>
                <w:webHidden/>
              </w:rPr>
              <w:tab/>
            </w:r>
            <w:r w:rsidR="00657F7B">
              <w:rPr>
                <w:noProof/>
                <w:webHidden/>
              </w:rPr>
              <w:fldChar w:fldCharType="begin"/>
            </w:r>
            <w:r w:rsidR="00657F7B">
              <w:rPr>
                <w:noProof/>
                <w:webHidden/>
              </w:rPr>
              <w:instrText xml:space="preserve"> PAGEREF _Toc46342481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0A0A1CDC" w14:textId="3B714338" w:rsidR="00657F7B" w:rsidRDefault="002F133F">
          <w:pPr>
            <w:pStyle w:val="21"/>
            <w:rPr>
              <w:rFonts w:asciiTheme="minorHAnsi" w:eastAsiaTheme="minorEastAsia" w:hAnsiTheme="minorHAnsi" w:cstheme="minorBidi"/>
              <w:noProof/>
              <w:kern w:val="2"/>
            </w:rPr>
          </w:pPr>
          <w:hyperlink w:anchor="_Toc46342482" w:history="1">
            <w:r w:rsidR="00657F7B" w:rsidRPr="00C92C66">
              <w:rPr>
                <w:rStyle w:val="ab"/>
                <w:noProof/>
              </w:rPr>
              <w:t>4.4</w:t>
            </w:r>
            <w:r w:rsidR="00657F7B" w:rsidRPr="00C92C66">
              <w:rPr>
                <w:rStyle w:val="ab"/>
                <w:rFonts w:hint="eastAsia"/>
                <w:noProof/>
              </w:rPr>
              <w:t>實驗結論</w:t>
            </w:r>
            <w:r w:rsidR="00657F7B">
              <w:rPr>
                <w:noProof/>
                <w:webHidden/>
              </w:rPr>
              <w:tab/>
            </w:r>
            <w:r w:rsidR="00657F7B">
              <w:rPr>
                <w:noProof/>
                <w:webHidden/>
              </w:rPr>
              <w:fldChar w:fldCharType="begin"/>
            </w:r>
            <w:r w:rsidR="00657F7B">
              <w:rPr>
                <w:noProof/>
                <w:webHidden/>
              </w:rPr>
              <w:instrText xml:space="preserve"> PAGEREF _Toc46342482 \h </w:instrText>
            </w:r>
            <w:r w:rsidR="00657F7B">
              <w:rPr>
                <w:noProof/>
                <w:webHidden/>
              </w:rPr>
            </w:r>
            <w:r w:rsidR="00657F7B">
              <w:rPr>
                <w:noProof/>
                <w:webHidden/>
              </w:rPr>
              <w:fldChar w:fldCharType="separate"/>
            </w:r>
            <w:r w:rsidR="00657F7B">
              <w:rPr>
                <w:noProof/>
                <w:webHidden/>
              </w:rPr>
              <w:t>26</w:t>
            </w:r>
            <w:r w:rsidR="00657F7B">
              <w:rPr>
                <w:noProof/>
                <w:webHidden/>
              </w:rPr>
              <w:fldChar w:fldCharType="end"/>
            </w:r>
          </w:hyperlink>
        </w:p>
        <w:p w14:paraId="4101E363" w14:textId="59B42220" w:rsidR="00657F7B" w:rsidRDefault="002F133F">
          <w:pPr>
            <w:pStyle w:val="11"/>
            <w:rPr>
              <w:rFonts w:asciiTheme="minorHAnsi" w:eastAsiaTheme="minorEastAsia" w:hAnsiTheme="minorHAnsi"/>
            </w:rPr>
          </w:pPr>
          <w:hyperlink w:anchor="_Toc46342483" w:history="1">
            <w:r w:rsidR="00657F7B" w:rsidRPr="00C92C66">
              <w:rPr>
                <w:rStyle w:val="ab"/>
                <w:rFonts w:hint="eastAsia"/>
              </w:rPr>
              <w:t>第</w:t>
            </w:r>
            <w:r w:rsidR="00657F7B" w:rsidRPr="00C92C66">
              <w:rPr>
                <w:rStyle w:val="ab"/>
                <w:rFonts w:hint="eastAsia"/>
              </w:rPr>
              <w:t xml:space="preserve"> 5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結論與未來方向</w:t>
            </w:r>
            <w:r w:rsidR="00657F7B">
              <w:rPr>
                <w:webHidden/>
              </w:rPr>
              <w:tab/>
            </w:r>
            <w:r w:rsidR="00657F7B">
              <w:rPr>
                <w:webHidden/>
              </w:rPr>
              <w:fldChar w:fldCharType="begin"/>
            </w:r>
            <w:r w:rsidR="00657F7B">
              <w:rPr>
                <w:webHidden/>
              </w:rPr>
              <w:instrText xml:space="preserve"> PAGEREF _Toc46342483 \h </w:instrText>
            </w:r>
            <w:r w:rsidR="00657F7B">
              <w:rPr>
                <w:webHidden/>
              </w:rPr>
            </w:r>
            <w:r w:rsidR="00657F7B">
              <w:rPr>
                <w:webHidden/>
              </w:rPr>
              <w:fldChar w:fldCharType="separate"/>
            </w:r>
            <w:r w:rsidR="00657F7B">
              <w:rPr>
                <w:webHidden/>
              </w:rPr>
              <w:t>27</w:t>
            </w:r>
            <w:r w:rsidR="00657F7B">
              <w:rPr>
                <w:webHidden/>
              </w:rPr>
              <w:fldChar w:fldCharType="end"/>
            </w:r>
          </w:hyperlink>
        </w:p>
        <w:p w14:paraId="007D2C8A" w14:textId="2AF67710" w:rsidR="00657F7B" w:rsidRDefault="002F133F">
          <w:pPr>
            <w:pStyle w:val="21"/>
            <w:rPr>
              <w:rFonts w:asciiTheme="minorHAnsi" w:eastAsiaTheme="minorEastAsia" w:hAnsiTheme="minorHAnsi" w:cstheme="minorBidi"/>
              <w:noProof/>
              <w:kern w:val="2"/>
            </w:rPr>
          </w:pPr>
          <w:hyperlink w:anchor="_Toc46342484" w:history="1">
            <w:r w:rsidR="00657F7B" w:rsidRPr="00C92C66">
              <w:rPr>
                <w:rStyle w:val="ab"/>
                <w:noProof/>
                <w:shd w:val="clear" w:color="auto" w:fill="FFFFFF"/>
              </w:rPr>
              <w:t>5.1</w:t>
            </w:r>
            <w:r w:rsidR="00657F7B" w:rsidRPr="00C92C66">
              <w:rPr>
                <w:rStyle w:val="ab"/>
                <w:rFonts w:hint="eastAsia"/>
                <w:noProof/>
                <w:shd w:val="clear" w:color="auto" w:fill="FFFFFF"/>
              </w:rPr>
              <w:t>結論</w:t>
            </w:r>
            <w:r w:rsidR="00657F7B">
              <w:rPr>
                <w:noProof/>
                <w:webHidden/>
              </w:rPr>
              <w:tab/>
            </w:r>
            <w:r w:rsidR="00657F7B">
              <w:rPr>
                <w:noProof/>
                <w:webHidden/>
              </w:rPr>
              <w:fldChar w:fldCharType="begin"/>
            </w:r>
            <w:r w:rsidR="00657F7B">
              <w:rPr>
                <w:noProof/>
                <w:webHidden/>
              </w:rPr>
              <w:instrText xml:space="preserve"> PAGEREF _Toc46342484 \h </w:instrText>
            </w:r>
            <w:r w:rsidR="00657F7B">
              <w:rPr>
                <w:noProof/>
                <w:webHidden/>
              </w:rPr>
            </w:r>
            <w:r w:rsidR="00657F7B">
              <w:rPr>
                <w:noProof/>
                <w:webHidden/>
              </w:rPr>
              <w:fldChar w:fldCharType="separate"/>
            </w:r>
            <w:r w:rsidR="00657F7B">
              <w:rPr>
                <w:noProof/>
                <w:webHidden/>
              </w:rPr>
              <w:t>27</w:t>
            </w:r>
            <w:r w:rsidR="00657F7B">
              <w:rPr>
                <w:noProof/>
                <w:webHidden/>
              </w:rPr>
              <w:fldChar w:fldCharType="end"/>
            </w:r>
          </w:hyperlink>
        </w:p>
        <w:p w14:paraId="5D226493" w14:textId="26C59CA5" w:rsidR="00657F7B" w:rsidRDefault="002F133F">
          <w:pPr>
            <w:pStyle w:val="21"/>
            <w:rPr>
              <w:rFonts w:asciiTheme="minorHAnsi" w:eastAsiaTheme="minorEastAsia" w:hAnsiTheme="minorHAnsi" w:cstheme="minorBidi"/>
              <w:noProof/>
              <w:kern w:val="2"/>
            </w:rPr>
          </w:pPr>
          <w:hyperlink w:anchor="_Toc46342485" w:history="1">
            <w:r w:rsidR="00657F7B" w:rsidRPr="00C92C66">
              <w:rPr>
                <w:rStyle w:val="ab"/>
                <w:noProof/>
              </w:rPr>
              <w:t>5.2</w:t>
            </w:r>
            <w:r w:rsidR="00657F7B" w:rsidRPr="00C92C66">
              <w:rPr>
                <w:rStyle w:val="ab"/>
                <w:rFonts w:hint="eastAsia"/>
                <w:noProof/>
              </w:rPr>
              <w:t>未來工作與方向</w:t>
            </w:r>
            <w:r w:rsidR="00657F7B">
              <w:rPr>
                <w:noProof/>
                <w:webHidden/>
              </w:rPr>
              <w:tab/>
            </w:r>
            <w:r w:rsidR="00657F7B">
              <w:rPr>
                <w:noProof/>
                <w:webHidden/>
              </w:rPr>
              <w:fldChar w:fldCharType="begin"/>
            </w:r>
            <w:r w:rsidR="00657F7B">
              <w:rPr>
                <w:noProof/>
                <w:webHidden/>
              </w:rPr>
              <w:instrText xml:space="preserve"> PAGEREF _Toc46342485 \h </w:instrText>
            </w:r>
            <w:r w:rsidR="00657F7B">
              <w:rPr>
                <w:noProof/>
                <w:webHidden/>
              </w:rPr>
            </w:r>
            <w:r w:rsidR="00657F7B">
              <w:rPr>
                <w:noProof/>
                <w:webHidden/>
              </w:rPr>
              <w:fldChar w:fldCharType="separate"/>
            </w:r>
            <w:r w:rsidR="00657F7B">
              <w:rPr>
                <w:noProof/>
                <w:webHidden/>
              </w:rPr>
              <w:t>27</w:t>
            </w:r>
            <w:r w:rsidR="00657F7B">
              <w:rPr>
                <w:noProof/>
                <w:webHidden/>
              </w:rPr>
              <w:fldChar w:fldCharType="end"/>
            </w:r>
          </w:hyperlink>
        </w:p>
        <w:p w14:paraId="0B794F52" w14:textId="53FEE487" w:rsidR="00657F7B" w:rsidRDefault="002F133F">
          <w:pPr>
            <w:pStyle w:val="11"/>
            <w:rPr>
              <w:rFonts w:asciiTheme="minorHAnsi" w:eastAsiaTheme="minorEastAsia" w:hAnsiTheme="minorHAnsi"/>
            </w:rPr>
          </w:pPr>
          <w:hyperlink w:anchor="_Toc46342486" w:history="1">
            <w:r w:rsidR="00657F7B" w:rsidRPr="00C92C66">
              <w:rPr>
                <w:rStyle w:val="ab"/>
                <w:rFonts w:cs="Times New Roman" w:hint="eastAsia"/>
              </w:rPr>
              <w:t>參考文獻</w:t>
            </w:r>
            <w:r w:rsidR="00657F7B">
              <w:rPr>
                <w:webHidden/>
              </w:rPr>
              <w:tab/>
            </w:r>
            <w:r w:rsidR="00657F7B">
              <w:rPr>
                <w:webHidden/>
              </w:rPr>
              <w:fldChar w:fldCharType="begin"/>
            </w:r>
            <w:r w:rsidR="00657F7B">
              <w:rPr>
                <w:webHidden/>
              </w:rPr>
              <w:instrText xml:space="preserve"> PAGEREF _Toc46342486 \h </w:instrText>
            </w:r>
            <w:r w:rsidR="00657F7B">
              <w:rPr>
                <w:webHidden/>
              </w:rPr>
            </w:r>
            <w:r w:rsidR="00657F7B">
              <w:rPr>
                <w:webHidden/>
              </w:rPr>
              <w:fldChar w:fldCharType="separate"/>
            </w:r>
            <w:r w:rsidR="00657F7B">
              <w:rPr>
                <w:webHidden/>
              </w:rPr>
              <w:t>28</w:t>
            </w:r>
            <w:r w:rsidR="00657F7B">
              <w:rPr>
                <w:webHidden/>
              </w:rPr>
              <w:fldChar w:fldCharType="end"/>
            </w:r>
          </w:hyperlink>
        </w:p>
        <w:p w14:paraId="30B92013" w14:textId="18B897CE"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4CF78F1" w14:textId="77777777" w:rsidR="00657F7B" w:rsidRDefault="002E604C" w:rsidP="00A56CE4">
      <w:pPr>
        <w:pStyle w:val="1"/>
        <w:numPr>
          <w:ilvl w:val="0"/>
          <w:numId w:val="0"/>
        </w:numPr>
        <w:rPr>
          <w:noProof/>
        </w:rPr>
      </w:pPr>
      <w:bookmarkStart w:id="5" w:name="_Toc4634245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265F71B8" w14:textId="7733BA3E" w:rsidR="00657F7B" w:rsidRDefault="002F133F">
      <w:pPr>
        <w:pStyle w:val="af8"/>
        <w:tabs>
          <w:tab w:val="right" w:leader="dot" w:pos="8494"/>
        </w:tabs>
        <w:ind w:left="1440" w:hanging="480"/>
        <w:rPr>
          <w:rFonts w:asciiTheme="minorHAnsi" w:eastAsiaTheme="minorEastAsia" w:hAnsiTheme="minorHAnsi"/>
          <w:noProof/>
        </w:rPr>
      </w:pPr>
      <w:hyperlink w:anchor="_Toc46342445" w:history="1">
        <w:r w:rsidR="00657F7B" w:rsidRPr="00512931">
          <w:rPr>
            <w:rStyle w:val="ab"/>
            <w:rFonts w:hint="eastAsia"/>
            <w:noProof/>
          </w:rPr>
          <w:t>表</w:t>
        </w:r>
        <w:r w:rsidR="00657F7B" w:rsidRPr="00512931">
          <w:rPr>
            <w:rStyle w:val="ab"/>
            <w:noProof/>
          </w:rPr>
          <w:t xml:space="preserve"> 3.1 sk-NN imputation</w:t>
        </w:r>
        <w:r w:rsidR="00657F7B" w:rsidRPr="00512931">
          <w:rPr>
            <w:rStyle w:val="ab"/>
            <w:rFonts w:hint="eastAsia"/>
            <w:noProof/>
          </w:rPr>
          <w:t>演算法符號定義表</w:t>
        </w:r>
        <w:r w:rsidR="00657F7B">
          <w:rPr>
            <w:noProof/>
            <w:webHidden/>
          </w:rPr>
          <w:tab/>
        </w:r>
        <w:r w:rsidR="00657F7B">
          <w:rPr>
            <w:noProof/>
            <w:webHidden/>
          </w:rPr>
          <w:fldChar w:fldCharType="begin"/>
        </w:r>
        <w:r w:rsidR="00657F7B">
          <w:rPr>
            <w:noProof/>
            <w:webHidden/>
          </w:rPr>
          <w:instrText xml:space="preserve"> PAGEREF _Toc46342445 \h </w:instrText>
        </w:r>
        <w:r w:rsidR="00657F7B">
          <w:rPr>
            <w:noProof/>
            <w:webHidden/>
          </w:rPr>
        </w:r>
        <w:r w:rsidR="00657F7B">
          <w:rPr>
            <w:noProof/>
            <w:webHidden/>
          </w:rPr>
          <w:fldChar w:fldCharType="separate"/>
        </w:r>
        <w:r w:rsidR="00657F7B">
          <w:rPr>
            <w:noProof/>
            <w:webHidden/>
          </w:rPr>
          <w:t>15</w:t>
        </w:r>
        <w:r w:rsidR="00657F7B">
          <w:rPr>
            <w:noProof/>
            <w:webHidden/>
          </w:rPr>
          <w:fldChar w:fldCharType="end"/>
        </w:r>
      </w:hyperlink>
    </w:p>
    <w:p w14:paraId="369A7437" w14:textId="5955A048" w:rsidR="00657F7B" w:rsidRDefault="002F133F">
      <w:pPr>
        <w:pStyle w:val="af8"/>
        <w:tabs>
          <w:tab w:val="right" w:leader="dot" w:pos="8494"/>
        </w:tabs>
        <w:ind w:left="1440" w:hanging="480"/>
        <w:rPr>
          <w:rFonts w:asciiTheme="minorHAnsi" w:eastAsiaTheme="minorEastAsia" w:hAnsiTheme="minorHAnsi"/>
          <w:noProof/>
        </w:rPr>
      </w:pPr>
      <w:hyperlink w:anchor="_Toc46342446" w:history="1">
        <w:r w:rsidR="00657F7B" w:rsidRPr="00512931">
          <w:rPr>
            <w:rStyle w:val="ab"/>
            <w:rFonts w:hint="eastAsia"/>
            <w:noProof/>
          </w:rPr>
          <w:t>表</w:t>
        </w:r>
        <w:r w:rsidR="00657F7B" w:rsidRPr="00512931">
          <w:rPr>
            <w:rStyle w:val="ab"/>
            <w:noProof/>
          </w:rPr>
          <w:t xml:space="preserve"> 4.1 k=1</w:t>
        </w:r>
        <w:r w:rsidR="00657F7B" w:rsidRPr="00512931">
          <w:rPr>
            <w:rStyle w:val="ab"/>
            <w:rFonts w:hint="eastAsia"/>
            <w:noProof/>
          </w:rPr>
          <w:t>各填補法比較表</w:t>
        </w:r>
        <w:r w:rsidR="00657F7B">
          <w:rPr>
            <w:noProof/>
            <w:webHidden/>
          </w:rPr>
          <w:tab/>
        </w:r>
        <w:r w:rsidR="00657F7B">
          <w:rPr>
            <w:noProof/>
            <w:webHidden/>
          </w:rPr>
          <w:fldChar w:fldCharType="begin"/>
        </w:r>
        <w:r w:rsidR="00657F7B">
          <w:rPr>
            <w:noProof/>
            <w:webHidden/>
          </w:rPr>
          <w:instrText xml:space="preserve"> PAGEREF _Toc46342446 \h </w:instrText>
        </w:r>
        <w:r w:rsidR="00657F7B">
          <w:rPr>
            <w:noProof/>
            <w:webHidden/>
          </w:rPr>
        </w:r>
        <w:r w:rsidR="00657F7B">
          <w:rPr>
            <w:noProof/>
            <w:webHidden/>
          </w:rPr>
          <w:fldChar w:fldCharType="separate"/>
        </w:r>
        <w:r w:rsidR="00657F7B">
          <w:rPr>
            <w:noProof/>
            <w:webHidden/>
          </w:rPr>
          <w:t>23</w:t>
        </w:r>
        <w:r w:rsidR="00657F7B">
          <w:rPr>
            <w:noProof/>
            <w:webHidden/>
          </w:rPr>
          <w:fldChar w:fldCharType="end"/>
        </w:r>
      </w:hyperlink>
    </w:p>
    <w:p w14:paraId="5E6929AF" w14:textId="02712776" w:rsidR="00657F7B" w:rsidRDefault="002F133F">
      <w:pPr>
        <w:pStyle w:val="af8"/>
        <w:tabs>
          <w:tab w:val="right" w:leader="dot" w:pos="8494"/>
        </w:tabs>
        <w:ind w:left="1440" w:hanging="480"/>
        <w:rPr>
          <w:rFonts w:asciiTheme="minorHAnsi" w:eastAsiaTheme="minorEastAsia" w:hAnsiTheme="minorHAnsi"/>
          <w:noProof/>
        </w:rPr>
      </w:pPr>
      <w:hyperlink w:anchor="_Toc46342447" w:history="1">
        <w:r w:rsidR="00657F7B" w:rsidRPr="00512931">
          <w:rPr>
            <w:rStyle w:val="ab"/>
            <w:rFonts w:hint="eastAsia"/>
            <w:noProof/>
          </w:rPr>
          <w:t>表</w:t>
        </w:r>
        <w:r w:rsidR="00657F7B" w:rsidRPr="00512931">
          <w:rPr>
            <w:rStyle w:val="ab"/>
            <w:noProof/>
          </w:rPr>
          <w:t xml:space="preserve"> 4.2 k=5</w:t>
        </w:r>
        <w:r w:rsidR="00657F7B" w:rsidRPr="00512931">
          <w:rPr>
            <w:rStyle w:val="ab"/>
            <w:rFonts w:hint="eastAsia"/>
            <w:noProof/>
          </w:rPr>
          <w:t>各填補法比較表</w:t>
        </w:r>
        <w:r w:rsidR="00657F7B">
          <w:rPr>
            <w:noProof/>
            <w:webHidden/>
          </w:rPr>
          <w:tab/>
        </w:r>
        <w:r w:rsidR="00657F7B">
          <w:rPr>
            <w:noProof/>
            <w:webHidden/>
          </w:rPr>
          <w:fldChar w:fldCharType="begin"/>
        </w:r>
        <w:r w:rsidR="00657F7B">
          <w:rPr>
            <w:noProof/>
            <w:webHidden/>
          </w:rPr>
          <w:instrText xml:space="preserve"> PAGEREF _Toc46342447 \h </w:instrText>
        </w:r>
        <w:r w:rsidR="00657F7B">
          <w:rPr>
            <w:noProof/>
            <w:webHidden/>
          </w:rPr>
        </w:r>
        <w:r w:rsidR="00657F7B">
          <w:rPr>
            <w:noProof/>
            <w:webHidden/>
          </w:rPr>
          <w:fldChar w:fldCharType="separate"/>
        </w:r>
        <w:r w:rsidR="00657F7B">
          <w:rPr>
            <w:noProof/>
            <w:webHidden/>
          </w:rPr>
          <w:t>24</w:t>
        </w:r>
        <w:r w:rsidR="00657F7B">
          <w:rPr>
            <w:noProof/>
            <w:webHidden/>
          </w:rPr>
          <w:fldChar w:fldCharType="end"/>
        </w:r>
      </w:hyperlink>
    </w:p>
    <w:p w14:paraId="03711843" w14:textId="7B40BEFA" w:rsidR="00657F7B" w:rsidRDefault="002F133F">
      <w:pPr>
        <w:pStyle w:val="af8"/>
        <w:tabs>
          <w:tab w:val="right" w:leader="dot" w:pos="8494"/>
        </w:tabs>
        <w:ind w:left="1440" w:hanging="480"/>
        <w:rPr>
          <w:rFonts w:asciiTheme="minorHAnsi" w:eastAsiaTheme="minorEastAsia" w:hAnsiTheme="minorHAnsi"/>
          <w:noProof/>
        </w:rPr>
      </w:pPr>
      <w:hyperlink w:anchor="_Toc46342448" w:history="1">
        <w:r w:rsidR="00657F7B" w:rsidRPr="00512931">
          <w:rPr>
            <w:rStyle w:val="ab"/>
            <w:rFonts w:hint="eastAsia"/>
            <w:noProof/>
          </w:rPr>
          <w:t>表</w:t>
        </w:r>
        <w:r w:rsidR="00657F7B" w:rsidRPr="00512931">
          <w:rPr>
            <w:rStyle w:val="ab"/>
            <w:noProof/>
          </w:rPr>
          <w:t xml:space="preserve"> 4.3 k=13</w:t>
        </w:r>
        <w:r w:rsidR="00657F7B" w:rsidRPr="00512931">
          <w:rPr>
            <w:rStyle w:val="ab"/>
            <w:rFonts w:hint="eastAsia"/>
            <w:noProof/>
          </w:rPr>
          <w:t>各填補法比較表</w:t>
        </w:r>
        <w:r w:rsidR="00657F7B">
          <w:rPr>
            <w:noProof/>
            <w:webHidden/>
          </w:rPr>
          <w:tab/>
        </w:r>
        <w:r w:rsidR="00657F7B">
          <w:rPr>
            <w:noProof/>
            <w:webHidden/>
          </w:rPr>
          <w:fldChar w:fldCharType="begin"/>
        </w:r>
        <w:r w:rsidR="00657F7B">
          <w:rPr>
            <w:noProof/>
            <w:webHidden/>
          </w:rPr>
          <w:instrText xml:space="preserve"> PAGEREF _Toc46342448 \h </w:instrText>
        </w:r>
        <w:r w:rsidR="00657F7B">
          <w:rPr>
            <w:noProof/>
            <w:webHidden/>
          </w:rPr>
        </w:r>
        <w:r w:rsidR="00657F7B">
          <w:rPr>
            <w:noProof/>
            <w:webHidden/>
          </w:rPr>
          <w:fldChar w:fldCharType="separate"/>
        </w:r>
        <w:r w:rsidR="00657F7B">
          <w:rPr>
            <w:noProof/>
            <w:webHidden/>
          </w:rPr>
          <w:t>25</w:t>
        </w:r>
        <w:r w:rsidR="00657F7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5E9F5C3C" w14:textId="77777777" w:rsidR="00657F7B" w:rsidRDefault="00551F2D" w:rsidP="00537377">
      <w:pPr>
        <w:pStyle w:val="1"/>
        <w:numPr>
          <w:ilvl w:val="0"/>
          <w:numId w:val="0"/>
        </w:numPr>
        <w:rPr>
          <w:noProof/>
        </w:rPr>
      </w:pPr>
      <w:bookmarkStart w:id="6" w:name="_Toc4634245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22A25851" w14:textId="35A4EF50" w:rsidR="00657F7B" w:rsidRDefault="002F133F">
      <w:pPr>
        <w:pStyle w:val="af8"/>
        <w:tabs>
          <w:tab w:val="right" w:leader="dot" w:pos="8494"/>
        </w:tabs>
        <w:ind w:left="1440" w:hanging="480"/>
        <w:rPr>
          <w:rFonts w:asciiTheme="minorHAnsi" w:eastAsiaTheme="minorEastAsia" w:hAnsiTheme="minorHAnsi"/>
          <w:noProof/>
        </w:rPr>
      </w:pPr>
      <w:hyperlink w:anchor="_Toc46342435" w:history="1">
        <w:r w:rsidR="00657F7B" w:rsidRPr="00276A5B">
          <w:rPr>
            <w:rStyle w:val="ab"/>
            <w:rFonts w:hint="eastAsia"/>
            <w:noProof/>
          </w:rPr>
          <w:t>圖</w:t>
        </w:r>
        <w:r w:rsidR="00657F7B" w:rsidRPr="00276A5B">
          <w:rPr>
            <w:rStyle w:val="ab"/>
            <w:noProof/>
          </w:rPr>
          <w:t xml:space="preserve"> 3.1 NaN-Euclidean distance</w:t>
        </w:r>
        <w:r w:rsidR="00657F7B">
          <w:rPr>
            <w:noProof/>
            <w:webHidden/>
          </w:rPr>
          <w:tab/>
        </w:r>
        <w:r w:rsidR="00657F7B">
          <w:rPr>
            <w:noProof/>
            <w:webHidden/>
          </w:rPr>
          <w:fldChar w:fldCharType="begin"/>
        </w:r>
        <w:r w:rsidR="00657F7B">
          <w:rPr>
            <w:noProof/>
            <w:webHidden/>
          </w:rPr>
          <w:instrText xml:space="preserve"> PAGEREF _Toc46342435 \h </w:instrText>
        </w:r>
        <w:r w:rsidR="00657F7B">
          <w:rPr>
            <w:noProof/>
            <w:webHidden/>
          </w:rPr>
        </w:r>
        <w:r w:rsidR="00657F7B">
          <w:rPr>
            <w:noProof/>
            <w:webHidden/>
          </w:rPr>
          <w:fldChar w:fldCharType="separate"/>
        </w:r>
        <w:r w:rsidR="00657F7B">
          <w:rPr>
            <w:noProof/>
            <w:webHidden/>
          </w:rPr>
          <w:t>13</w:t>
        </w:r>
        <w:r w:rsidR="00657F7B">
          <w:rPr>
            <w:noProof/>
            <w:webHidden/>
          </w:rPr>
          <w:fldChar w:fldCharType="end"/>
        </w:r>
      </w:hyperlink>
    </w:p>
    <w:p w14:paraId="4922F231" w14:textId="04A8E499" w:rsidR="00657F7B" w:rsidRDefault="002F133F">
      <w:pPr>
        <w:pStyle w:val="af8"/>
        <w:tabs>
          <w:tab w:val="right" w:leader="dot" w:pos="8494"/>
        </w:tabs>
        <w:ind w:left="1440" w:hanging="480"/>
        <w:rPr>
          <w:rFonts w:asciiTheme="minorHAnsi" w:eastAsiaTheme="minorEastAsia" w:hAnsiTheme="minorHAnsi"/>
          <w:noProof/>
        </w:rPr>
      </w:pPr>
      <w:hyperlink w:anchor="_Toc46342436" w:history="1">
        <w:r w:rsidR="00657F7B" w:rsidRPr="00276A5B">
          <w:rPr>
            <w:rStyle w:val="ab"/>
            <w:rFonts w:hint="eastAsia"/>
            <w:noProof/>
          </w:rPr>
          <w:t>圖</w:t>
        </w:r>
        <w:r w:rsidR="00657F7B" w:rsidRPr="00276A5B">
          <w:rPr>
            <w:rStyle w:val="ab"/>
            <w:noProof/>
          </w:rPr>
          <w:t xml:space="preserve"> 3.2 sk-NN imputation</w:t>
        </w:r>
        <w:r w:rsidR="00657F7B" w:rsidRPr="00276A5B">
          <w:rPr>
            <w:rStyle w:val="ab"/>
            <w:rFonts w:hint="eastAsia"/>
            <w:noProof/>
          </w:rPr>
          <w:t>演算法</w:t>
        </w:r>
        <w:r w:rsidR="00657F7B">
          <w:rPr>
            <w:noProof/>
            <w:webHidden/>
          </w:rPr>
          <w:tab/>
        </w:r>
        <w:r w:rsidR="00657F7B">
          <w:rPr>
            <w:noProof/>
            <w:webHidden/>
          </w:rPr>
          <w:fldChar w:fldCharType="begin"/>
        </w:r>
        <w:r w:rsidR="00657F7B">
          <w:rPr>
            <w:noProof/>
            <w:webHidden/>
          </w:rPr>
          <w:instrText xml:space="preserve"> PAGEREF _Toc46342436 \h </w:instrText>
        </w:r>
        <w:r w:rsidR="00657F7B">
          <w:rPr>
            <w:noProof/>
            <w:webHidden/>
          </w:rPr>
        </w:r>
        <w:r w:rsidR="00657F7B">
          <w:rPr>
            <w:noProof/>
            <w:webHidden/>
          </w:rPr>
          <w:fldChar w:fldCharType="separate"/>
        </w:r>
        <w:r w:rsidR="00657F7B">
          <w:rPr>
            <w:noProof/>
            <w:webHidden/>
          </w:rPr>
          <w:t>17</w:t>
        </w:r>
        <w:r w:rsidR="00657F7B">
          <w:rPr>
            <w:noProof/>
            <w:webHidden/>
          </w:rPr>
          <w:fldChar w:fldCharType="end"/>
        </w:r>
      </w:hyperlink>
    </w:p>
    <w:p w14:paraId="5CB228AD" w14:textId="17657708" w:rsidR="00657F7B" w:rsidRDefault="002F133F">
      <w:pPr>
        <w:pStyle w:val="af8"/>
        <w:tabs>
          <w:tab w:val="right" w:leader="dot" w:pos="8494"/>
        </w:tabs>
        <w:ind w:left="1440" w:hanging="480"/>
        <w:rPr>
          <w:rFonts w:asciiTheme="minorHAnsi" w:eastAsiaTheme="minorEastAsia" w:hAnsiTheme="minorHAnsi"/>
          <w:noProof/>
        </w:rPr>
      </w:pPr>
      <w:hyperlink w:anchor="_Toc46342437" w:history="1">
        <w:r w:rsidR="00657F7B" w:rsidRPr="00276A5B">
          <w:rPr>
            <w:rStyle w:val="ab"/>
            <w:rFonts w:hint="eastAsia"/>
            <w:noProof/>
          </w:rPr>
          <w:t>圖</w:t>
        </w:r>
        <w:r w:rsidR="00657F7B" w:rsidRPr="00276A5B">
          <w:rPr>
            <w:rStyle w:val="ab"/>
            <w:noProof/>
          </w:rPr>
          <w:t xml:space="preserve"> 3.3 Procedure Impute_Process()</w:t>
        </w:r>
        <w:r w:rsidR="00657F7B">
          <w:rPr>
            <w:noProof/>
            <w:webHidden/>
          </w:rPr>
          <w:tab/>
        </w:r>
        <w:r w:rsidR="00657F7B">
          <w:rPr>
            <w:noProof/>
            <w:webHidden/>
          </w:rPr>
          <w:fldChar w:fldCharType="begin"/>
        </w:r>
        <w:r w:rsidR="00657F7B">
          <w:rPr>
            <w:noProof/>
            <w:webHidden/>
          </w:rPr>
          <w:instrText xml:space="preserve"> PAGEREF _Toc46342437 \h </w:instrText>
        </w:r>
        <w:r w:rsidR="00657F7B">
          <w:rPr>
            <w:noProof/>
            <w:webHidden/>
          </w:rPr>
        </w:r>
        <w:r w:rsidR="00657F7B">
          <w:rPr>
            <w:noProof/>
            <w:webHidden/>
          </w:rPr>
          <w:fldChar w:fldCharType="separate"/>
        </w:r>
        <w:r w:rsidR="00657F7B">
          <w:rPr>
            <w:noProof/>
            <w:webHidden/>
          </w:rPr>
          <w:t>18</w:t>
        </w:r>
        <w:r w:rsidR="00657F7B">
          <w:rPr>
            <w:noProof/>
            <w:webHidden/>
          </w:rPr>
          <w:fldChar w:fldCharType="end"/>
        </w:r>
      </w:hyperlink>
    </w:p>
    <w:p w14:paraId="39CF5DBF" w14:textId="56AE705C" w:rsidR="00657F7B" w:rsidRDefault="002F133F">
      <w:pPr>
        <w:pStyle w:val="af8"/>
        <w:tabs>
          <w:tab w:val="right" w:leader="dot" w:pos="8494"/>
        </w:tabs>
        <w:ind w:left="1440" w:hanging="480"/>
        <w:rPr>
          <w:rFonts w:asciiTheme="minorHAnsi" w:eastAsiaTheme="minorEastAsia" w:hAnsiTheme="minorHAnsi"/>
          <w:noProof/>
        </w:rPr>
      </w:pPr>
      <w:hyperlink w:anchor="_Toc46342438" w:history="1">
        <w:r w:rsidR="00657F7B" w:rsidRPr="00276A5B">
          <w:rPr>
            <w:rStyle w:val="ab"/>
            <w:rFonts w:hint="eastAsia"/>
            <w:noProof/>
          </w:rPr>
          <w:t>圖</w:t>
        </w:r>
        <w:r w:rsidR="00657F7B" w:rsidRPr="00276A5B">
          <w:rPr>
            <w:rStyle w:val="ab"/>
            <w:noProof/>
          </w:rPr>
          <w:t xml:space="preserve"> 4.1 k=1</w:t>
        </w:r>
        <w:r w:rsidR="00657F7B" w:rsidRPr="00276A5B">
          <w:rPr>
            <w:rStyle w:val="ab"/>
            <w:rFonts w:cs="Times New Roman" w:hint="eastAsia"/>
            <w:noProof/>
          </w:rPr>
          <w:t>時</w:t>
        </w:r>
        <w:r w:rsidR="00657F7B" w:rsidRPr="00276A5B">
          <w:rPr>
            <w:rStyle w:val="ab"/>
            <w:rFonts w:cs="Times New Roman"/>
            <w:noProof/>
          </w:rPr>
          <w:t>hit ratio versus miss rate</w:t>
        </w:r>
        <w:r w:rsidR="00657F7B" w:rsidRPr="00276A5B">
          <w:rPr>
            <w:rStyle w:val="ab"/>
            <w:rFonts w:cs="Times New Roman" w:hint="eastAsia"/>
            <w:noProof/>
          </w:rPr>
          <w:t>圖</w:t>
        </w:r>
        <w:r w:rsidR="00657F7B">
          <w:rPr>
            <w:noProof/>
            <w:webHidden/>
          </w:rPr>
          <w:tab/>
        </w:r>
        <w:r w:rsidR="00657F7B">
          <w:rPr>
            <w:noProof/>
            <w:webHidden/>
          </w:rPr>
          <w:fldChar w:fldCharType="begin"/>
        </w:r>
        <w:r w:rsidR="00657F7B">
          <w:rPr>
            <w:noProof/>
            <w:webHidden/>
          </w:rPr>
          <w:instrText xml:space="preserve"> PAGEREF _Toc46342438 \h </w:instrText>
        </w:r>
        <w:r w:rsidR="00657F7B">
          <w:rPr>
            <w:noProof/>
            <w:webHidden/>
          </w:rPr>
        </w:r>
        <w:r w:rsidR="00657F7B">
          <w:rPr>
            <w:noProof/>
            <w:webHidden/>
          </w:rPr>
          <w:fldChar w:fldCharType="separate"/>
        </w:r>
        <w:r w:rsidR="00657F7B">
          <w:rPr>
            <w:noProof/>
            <w:webHidden/>
          </w:rPr>
          <w:t>21</w:t>
        </w:r>
        <w:r w:rsidR="00657F7B">
          <w:rPr>
            <w:noProof/>
            <w:webHidden/>
          </w:rPr>
          <w:fldChar w:fldCharType="end"/>
        </w:r>
      </w:hyperlink>
    </w:p>
    <w:p w14:paraId="634C4D9D" w14:textId="059425EA" w:rsidR="00657F7B" w:rsidRDefault="002F133F">
      <w:pPr>
        <w:pStyle w:val="af8"/>
        <w:tabs>
          <w:tab w:val="right" w:leader="dot" w:pos="8494"/>
        </w:tabs>
        <w:ind w:left="1440" w:hanging="480"/>
        <w:rPr>
          <w:rFonts w:asciiTheme="minorHAnsi" w:eastAsiaTheme="minorEastAsia" w:hAnsiTheme="minorHAnsi"/>
          <w:noProof/>
        </w:rPr>
      </w:pPr>
      <w:hyperlink w:anchor="_Toc46342439" w:history="1">
        <w:r w:rsidR="00657F7B" w:rsidRPr="00276A5B">
          <w:rPr>
            <w:rStyle w:val="ab"/>
            <w:rFonts w:hint="eastAsia"/>
            <w:noProof/>
          </w:rPr>
          <w:t>圖</w:t>
        </w:r>
        <w:r w:rsidR="00657F7B" w:rsidRPr="00276A5B">
          <w:rPr>
            <w:rStyle w:val="ab"/>
            <w:noProof/>
          </w:rPr>
          <w:t xml:space="preserve"> 4.2 </w:t>
        </w:r>
        <w:r w:rsidR="00657F7B" w:rsidRPr="00276A5B">
          <w:rPr>
            <w:rStyle w:val="ab"/>
            <w:rFonts w:cs="Times New Roman"/>
            <w:noProof/>
          </w:rPr>
          <w:t>k=4</w:t>
        </w:r>
        <w:r w:rsidR="00657F7B" w:rsidRPr="00276A5B">
          <w:rPr>
            <w:rStyle w:val="ab"/>
            <w:rFonts w:cs="Times New Roman" w:hint="eastAsia"/>
            <w:noProof/>
          </w:rPr>
          <w:t>時</w:t>
        </w:r>
        <w:r w:rsidR="00657F7B" w:rsidRPr="00276A5B">
          <w:rPr>
            <w:rStyle w:val="ab"/>
            <w:rFonts w:cs="Times New Roman"/>
            <w:noProof/>
          </w:rPr>
          <w:t>hit ratio versus miss rate</w:t>
        </w:r>
        <w:r w:rsidR="00657F7B" w:rsidRPr="00276A5B">
          <w:rPr>
            <w:rStyle w:val="ab"/>
            <w:rFonts w:cs="Times New Roman" w:hint="eastAsia"/>
            <w:noProof/>
          </w:rPr>
          <w:t>圖</w:t>
        </w:r>
        <w:r w:rsidR="00657F7B">
          <w:rPr>
            <w:noProof/>
            <w:webHidden/>
          </w:rPr>
          <w:tab/>
        </w:r>
        <w:r w:rsidR="00657F7B">
          <w:rPr>
            <w:noProof/>
            <w:webHidden/>
          </w:rPr>
          <w:fldChar w:fldCharType="begin"/>
        </w:r>
        <w:r w:rsidR="00657F7B">
          <w:rPr>
            <w:noProof/>
            <w:webHidden/>
          </w:rPr>
          <w:instrText xml:space="preserve"> PAGEREF _Toc46342439 \h </w:instrText>
        </w:r>
        <w:r w:rsidR="00657F7B">
          <w:rPr>
            <w:noProof/>
            <w:webHidden/>
          </w:rPr>
        </w:r>
        <w:r w:rsidR="00657F7B">
          <w:rPr>
            <w:noProof/>
            <w:webHidden/>
          </w:rPr>
          <w:fldChar w:fldCharType="separate"/>
        </w:r>
        <w:r w:rsidR="00657F7B">
          <w:rPr>
            <w:noProof/>
            <w:webHidden/>
          </w:rPr>
          <w:t>21</w:t>
        </w:r>
        <w:r w:rsidR="00657F7B">
          <w:rPr>
            <w:noProof/>
            <w:webHidden/>
          </w:rPr>
          <w:fldChar w:fldCharType="end"/>
        </w:r>
      </w:hyperlink>
    </w:p>
    <w:p w14:paraId="014A6917" w14:textId="74228C05" w:rsidR="00657F7B" w:rsidRDefault="002F133F">
      <w:pPr>
        <w:pStyle w:val="af8"/>
        <w:tabs>
          <w:tab w:val="right" w:leader="dot" w:pos="8494"/>
        </w:tabs>
        <w:ind w:left="1440" w:hanging="480"/>
        <w:rPr>
          <w:rFonts w:asciiTheme="minorHAnsi" w:eastAsiaTheme="minorEastAsia" w:hAnsiTheme="minorHAnsi"/>
          <w:noProof/>
        </w:rPr>
      </w:pPr>
      <w:hyperlink w:anchor="_Toc46342440" w:history="1">
        <w:r w:rsidR="00657F7B" w:rsidRPr="00276A5B">
          <w:rPr>
            <w:rStyle w:val="ab"/>
            <w:rFonts w:hint="eastAsia"/>
            <w:noProof/>
          </w:rPr>
          <w:t>圖</w:t>
        </w:r>
        <w:r w:rsidR="00657F7B" w:rsidRPr="00276A5B">
          <w:rPr>
            <w:rStyle w:val="ab"/>
            <w:noProof/>
          </w:rPr>
          <w:t xml:space="preserve"> 4.3 k=1</w:t>
        </w:r>
        <w:r w:rsidR="00657F7B" w:rsidRPr="00276A5B">
          <w:rPr>
            <w:rStyle w:val="ab"/>
            <w:rFonts w:hint="eastAsia"/>
            <w:noProof/>
          </w:rPr>
          <w:t>各填補法比較圖</w:t>
        </w:r>
        <w:r w:rsidR="00657F7B">
          <w:rPr>
            <w:noProof/>
            <w:webHidden/>
          </w:rPr>
          <w:tab/>
        </w:r>
        <w:r w:rsidR="00657F7B">
          <w:rPr>
            <w:noProof/>
            <w:webHidden/>
          </w:rPr>
          <w:fldChar w:fldCharType="begin"/>
        </w:r>
        <w:r w:rsidR="00657F7B">
          <w:rPr>
            <w:noProof/>
            <w:webHidden/>
          </w:rPr>
          <w:instrText xml:space="preserve"> PAGEREF _Toc46342440 \h </w:instrText>
        </w:r>
        <w:r w:rsidR="00657F7B">
          <w:rPr>
            <w:noProof/>
            <w:webHidden/>
          </w:rPr>
        </w:r>
        <w:r w:rsidR="00657F7B">
          <w:rPr>
            <w:noProof/>
            <w:webHidden/>
          </w:rPr>
          <w:fldChar w:fldCharType="separate"/>
        </w:r>
        <w:r w:rsidR="00657F7B">
          <w:rPr>
            <w:noProof/>
            <w:webHidden/>
          </w:rPr>
          <w:t>23</w:t>
        </w:r>
        <w:r w:rsidR="00657F7B">
          <w:rPr>
            <w:noProof/>
            <w:webHidden/>
          </w:rPr>
          <w:fldChar w:fldCharType="end"/>
        </w:r>
      </w:hyperlink>
    </w:p>
    <w:p w14:paraId="1EAE3DCC" w14:textId="7B647B55" w:rsidR="00657F7B" w:rsidRDefault="002F133F">
      <w:pPr>
        <w:pStyle w:val="af8"/>
        <w:tabs>
          <w:tab w:val="right" w:leader="dot" w:pos="8494"/>
        </w:tabs>
        <w:ind w:left="1440" w:hanging="480"/>
        <w:rPr>
          <w:rFonts w:asciiTheme="minorHAnsi" w:eastAsiaTheme="minorEastAsia" w:hAnsiTheme="minorHAnsi"/>
          <w:noProof/>
        </w:rPr>
      </w:pPr>
      <w:hyperlink w:anchor="_Toc46342441" w:history="1">
        <w:r w:rsidR="00657F7B" w:rsidRPr="00276A5B">
          <w:rPr>
            <w:rStyle w:val="ab"/>
            <w:rFonts w:hint="eastAsia"/>
            <w:noProof/>
          </w:rPr>
          <w:t>圖</w:t>
        </w:r>
        <w:r w:rsidR="00657F7B" w:rsidRPr="00276A5B">
          <w:rPr>
            <w:rStyle w:val="ab"/>
            <w:noProof/>
          </w:rPr>
          <w:t xml:space="preserve"> 4.4 k=5</w:t>
        </w:r>
        <w:r w:rsidR="00657F7B" w:rsidRPr="00276A5B">
          <w:rPr>
            <w:rStyle w:val="ab"/>
            <w:rFonts w:hint="eastAsia"/>
            <w:noProof/>
          </w:rPr>
          <w:t>各填補法比較圖</w:t>
        </w:r>
        <w:r w:rsidR="00657F7B">
          <w:rPr>
            <w:noProof/>
            <w:webHidden/>
          </w:rPr>
          <w:tab/>
        </w:r>
        <w:r w:rsidR="00657F7B">
          <w:rPr>
            <w:noProof/>
            <w:webHidden/>
          </w:rPr>
          <w:fldChar w:fldCharType="begin"/>
        </w:r>
        <w:r w:rsidR="00657F7B">
          <w:rPr>
            <w:noProof/>
            <w:webHidden/>
          </w:rPr>
          <w:instrText xml:space="preserve"> PAGEREF _Toc46342441 \h </w:instrText>
        </w:r>
        <w:r w:rsidR="00657F7B">
          <w:rPr>
            <w:noProof/>
            <w:webHidden/>
          </w:rPr>
        </w:r>
        <w:r w:rsidR="00657F7B">
          <w:rPr>
            <w:noProof/>
            <w:webHidden/>
          </w:rPr>
          <w:fldChar w:fldCharType="separate"/>
        </w:r>
        <w:r w:rsidR="00657F7B">
          <w:rPr>
            <w:noProof/>
            <w:webHidden/>
          </w:rPr>
          <w:t>24</w:t>
        </w:r>
        <w:r w:rsidR="00657F7B">
          <w:rPr>
            <w:noProof/>
            <w:webHidden/>
          </w:rPr>
          <w:fldChar w:fldCharType="end"/>
        </w:r>
      </w:hyperlink>
    </w:p>
    <w:p w14:paraId="1D85758F" w14:textId="1A745637" w:rsidR="00657F7B" w:rsidRDefault="002F133F">
      <w:pPr>
        <w:pStyle w:val="af8"/>
        <w:tabs>
          <w:tab w:val="right" w:leader="dot" w:pos="8494"/>
        </w:tabs>
        <w:ind w:left="1440" w:hanging="480"/>
        <w:rPr>
          <w:rFonts w:asciiTheme="minorHAnsi" w:eastAsiaTheme="minorEastAsia" w:hAnsiTheme="minorHAnsi"/>
          <w:noProof/>
        </w:rPr>
      </w:pPr>
      <w:hyperlink w:anchor="_Toc46342442" w:history="1">
        <w:r w:rsidR="00657F7B" w:rsidRPr="00276A5B">
          <w:rPr>
            <w:rStyle w:val="ab"/>
            <w:rFonts w:hint="eastAsia"/>
            <w:noProof/>
          </w:rPr>
          <w:t>圖</w:t>
        </w:r>
        <w:r w:rsidR="00657F7B" w:rsidRPr="00276A5B">
          <w:rPr>
            <w:rStyle w:val="ab"/>
            <w:noProof/>
          </w:rPr>
          <w:t xml:space="preserve"> 4.5 k=13</w:t>
        </w:r>
        <w:r w:rsidR="00657F7B" w:rsidRPr="00276A5B">
          <w:rPr>
            <w:rStyle w:val="ab"/>
            <w:rFonts w:hint="eastAsia"/>
            <w:noProof/>
          </w:rPr>
          <w:t>各填補法比較圖</w:t>
        </w:r>
        <w:r w:rsidR="00657F7B">
          <w:rPr>
            <w:noProof/>
            <w:webHidden/>
          </w:rPr>
          <w:tab/>
        </w:r>
        <w:r w:rsidR="00657F7B">
          <w:rPr>
            <w:noProof/>
            <w:webHidden/>
          </w:rPr>
          <w:fldChar w:fldCharType="begin"/>
        </w:r>
        <w:r w:rsidR="00657F7B">
          <w:rPr>
            <w:noProof/>
            <w:webHidden/>
          </w:rPr>
          <w:instrText xml:space="preserve"> PAGEREF _Toc46342442 \h </w:instrText>
        </w:r>
        <w:r w:rsidR="00657F7B">
          <w:rPr>
            <w:noProof/>
            <w:webHidden/>
          </w:rPr>
        </w:r>
        <w:r w:rsidR="00657F7B">
          <w:rPr>
            <w:noProof/>
            <w:webHidden/>
          </w:rPr>
          <w:fldChar w:fldCharType="separate"/>
        </w:r>
        <w:r w:rsidR="00657F7B">
          <w:rPr>
            <w:noProof/>
            <w:webHidden/>
          </w:rPr>
          <w:t>25</w:t>
        </w:r>
        <w:r w:rsidR="00657F7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6342458"/>
      <w:r>
        <w:rPr>
          <w:rFonts w:hint="eastAsia"/>
        </w:rPr>
        <w:lastRenderedPageBreak/>
        <w:t>簡介</w:t>
      </w:r>
      <w:bookmarkEnd w:id="7"/>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每個</w:t>
      </w:r>
      <w:r w:rsidRPr="00A34BDE">
        <w:t>缺失值找</w:t>
      </w:r>
      <w:r w:rsidR="007B55C8">
        <w:rPr>
          <w:rFonts w:hint="eastAsia"/>
        </w:rPr>
        <w:t>到</w:t>
      </w:r>
      <w:r w:rsidR="00C86243">
        <w:rPr>
          <w:rFonts w:hint="eastAsia"/>
        </w:rPr>
        <w:t>該維度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5F9F6EFB"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8" w:name="_Toc46342459"/>
      <w:r>
        <w:rPr>
          <w:rFonts w:hint="eastAsia"/>
          <w:shd w:val="clear" w:color="auto" w:fill="FFFFFF"/>
        </w:rPr>
        <w:lastRenderedPageBreak/>
        <w:t>相關研究</w:t>
      </w:r>
      <w:bookmarkEnd w:id="8"/>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9" w:name="_Toc46342460"/>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9"/>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值均不小於</w:t>
      </w:r>
      <w:proofErr w:type="gramEnd"/>
      <w:r w:rsidR="00870D61" w:rsidRPr="00537008">
        <w:rPr>
          <w:rFonts w:hint="eastAsia"/>
        </w:rPr>
        <w:t>或等於點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0" w:name="_Toc46342461"/>
      <w:r>
        <w:rPr>
          <w:rFonts w:hint="eastAsia"/>
        </w:rPr>
        <w:t>2.2</w:t>
      </w:r>
      <w:r>
        <w:rPr>
          <w:rFonts w:hint="eastAsia"/>
        </w:rPr>
        <w:t>缺失資料</w:t>
      </w:r>
      <w:r w:rsidR="00912DCF">
        <w:rPr>
          <w:rFonts w:hint="eastAsia"/>
        </w:rPr>
        <w:t>類型與缺失值</w:t>
      </w:r>
      <w:r>
        <w:rPr>
          <w:rFonts w:hint="eastAsia"/>
        </w:rPr>
        <w:t>處理技術</w:t>
      </w:r>
      <w:bookmarkEnd w:id="10"/>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1" w:name="_Toc46342462"/>
      <w:r>
        <w:rPr>
          <w:rFonts w:cs="Times New Roman" w:hint="eastAsia"/>
        </w:rPr>
        <w:t>2.2.1</w:t>
      </w:r>
      <w:r w:rsidR="008B38A7">
        <w:rPr>
          <w:rFonts w:cs="Times New Roman" w:hint="eastAsia"/>
        </w:rPr>
        <w:t>資料</w:t>
      </w:r>
      <w:r w:rsidR="00A81C57">
        <w:rPr>
          <w:rFonts w:cs="Times New Roman" w:hint="eastAsia"/>
        </w:rPr>
        <w:t>缺失類型</w:t>
      </w:r>
      <w:bookmarkEnd w:id="1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2D69C727"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del w:id="12" w:author="DELab" w:date="2020-07-23T00:51:00Z">
        <w:r w:rsidR="00C417F7" w:rsidRPr="00014F94" w:rsidDel="00664E95">
          <w:rPr>
            <w:rFonts w:cs="Times New Roman"/>
          </w:rPr>
          <w:delText>……</w:delText>
        </w:r>
      </w:del>
      <w:r w:rsidR="00C417F7" w:rsidRPr="00014F94">
        <w:rPr>
          <w:rFonts w:cs="Times New Roman" w:hint="eastAsia"/>
        </w:rPr>
        <w:t>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3" w:name="_Toc46342463"/>
      <w:r>
        <w:rPr>
          <w:rFonts w:cs="Times New Roman" w:hint="eastAsia"/>
        </w:rPr>
        <w:t>2.2.2</w:t>
      </w:r>
      <w:r>
        <w:rPr>
          <w:rFonts w:cs="Times New Roman" w:hint="eastAsia"/>
        </w:rPr>
        <w:t>缺失值的處理技術</w:t>
      </w:r>
      <w:bookmarkEnd w:id="13"/>
    </w:p>
    <w:p w14:paraId="3B3A082A" w14:textId="36B7D14E"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9308DA" w:rsidRPr="00B46F32">
        <w:rPr>
          <w:rFonts w:cs="Times New Roman" w:hint="eastAsia"/>
        </w:rPr>
        <w:t>兩種</w:t>
      </w:r>
      <w:r w:rsidR="00AD6274" w:rsidRPr="00B46F32">
        <w:rPr>
          <w:rFonts w:cs="Times New Roman" w:hint="eastAsia"/>
        </w:rPr>
        <w:t>。</w:t>
      </w:r>
    </w:p>
    <w:p w14:paraId="72E8A89C" w14:textId="5F7AD0EA"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r w:rsidR="00836E46" w:rsidRPr="00B46F32">
        <w:rPr>
          <w:rFonts w:cs="Times New Roman" w:hint="eastAsia"/>
        </w:rPr>
        <w:t>佔資料集整體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，雖然可能不需要面對因具有缺失值所造成的資料</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0256133" w:rsidR="00584E0E" w:rsidRPr="00B46F32" w:rsidRDefault="005D06B0" w:rsidP="00BD12D4">
      <w:pPr>
        <w:ind w:firstLine="480"/>
      </w:pPr>
      <w:r w:rsidRPr="00B46F32">
        <w:rPr>
          <w:rFonts w:cs="Times New Roman" w:hint="eastAsia"/>
        </w:rPr>
        <w:t>填補法</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4" w:name="_Toc46342464"/>
      <w:r>
        <w:rPr>
          <w:rFonts w:hint="eastAsia"/>
        </w:rPr>
        <w:lastRenderedPageBreak/>
        <w:t>2.3</w:t>
      </w:r>
      <w:r w:rsidR="001F6983">
        <w:rPr>
          <w:rFonts w:hint="eastAsia"/>
        </w:rPr>
        <w:t>缺失值</w:t>
      </w:r>
      <w:r>
        <w:rPr>
          <w:rFonts w:hint="eastAsia"/>
        </w:rPr>
        <w:t>填補法</w:t>
      </w:r>
      <w:bookmarkEnd w:id="14"/>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5" w:name="_Toc46342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5"/>
    </w:p>
    <w:p w14:paraId="1BF3B3ED" w14:textId="4140BAA0" w:rsidR="00502AC4" w:rsidRDefault="00B80052" w:rsidP="00502AC4">
      <w:pPr>
        <w:ind w:firstLine="480"/>
        <w:rPr>
          <w:rFonts w:cs="Times New Roman"/>
        </w:rPr>
      </w:pPr>
      <w:r>
        <w:rPr>
          <w:rFonts w:cs="Times New Roman"/>
        </w:rPr>
        <w:t>k</w:t>
      </w:r>
      <w:r>
        <w:rPr>
          <w:rFonts w:cs="Times New Roman" w:hint="eastAsia"/>
        </w:rPr>
        <w:t>鄰近</w:t>
      </w:r>
      <w:ins w:id="16" w:author="DELab" w:date="2020-07-23T00:52:00Z">
        <w:r w:rsidR="00664E95">
          <w:rPr>
            <w:rFonts w:cs="Times New Roman" w:hint="eastAsia"/>
          </w:rPr>
          <w:t>點</w:t>
        </w:r>
      </w:ins>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r w:rsidR="007276B9" w:rsidRPr="00B46F32">
        <w:rPr>
          <w:rFonts w:cs="Times New Roman"/>
        </w:rPr>
        <w:t>個</w:t>
      </w:r>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ins w:id="17" w:author="DELab" w:date="2020-07-23T00:53:00Z">
        <w:r w:rsidR="00664E95">
          <w:rPr>
            <w:rFonts w:cs="Times New Roman" w:hint="eastAsia"/>
          </w:rPr>
          <w:t>點</w:t>
        </w:r>
      </w:ins>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05AD865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補植法的</w:t>
      </w:r>
      <w:proofErr w:type="gramEnd"/>
      <w:r w:rsidRPr="00B46F32">
        <w:rPr>
          <w:rFonts w:cs="Times New Roman" w:hint="eastAsia"/>
        </w:rPr>
        <w:t>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F826459"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ins w:id="18" w:author="DELab" w:date="2020-07-23T00:53:00Z">
        <w:r w:rsidR="00664E95">
          <w:rPr>
            <w:rFonts w:cs="Times New Roman" w:hint="eastAsia"/>
          </w:rPr>
          <w:t>點</w:t>
        </w:r>
      </w:ins>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ins w:id="19" w:author="DELab" w:date="2020-07-23T00:52:00Z">
        <w:r w:rsidR="00664E95">
          <w:rPr>
            <w:rFonts w:cs="Times New Roman" w:hint="eastAsia"/>
          </w:rPr>
          <w:t>點</w:t>
        </w:r>
      </w:ins>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BC06C0">
      <w:pPr>
        <w:pStyle w:val="1"/>
        <w:jc w:val="left"/>
      </w:pPr>
      <w:bookmarkStart w:id="20" w:name="_Ref44814096"/>
      <w:bookmarkStart w:id="21" w:name="_Toc46342466"/>
      <w:r>
        <w:rPr>
          <w:rFonts w:hint="eastAsia"/>
        </w:rPr>
        <w:lastRenderedPageBreak/>
        <w:t>問題與方法</w:t>
      </w:r>
      <w:bookmarkEnd w:id="20"/>
      <w:bookmarkEnd w:id="21"/>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22" w:name="_Toc46342467"/>
      <w:r>
        <w:rPr>
          <w:rFonts w:hint="eastAsia"/>
          <w:shd w:val="clear" w:color="auto" w:fill="FFFFFF"/>
        </w:rPr>
        <w:t>3.</w:t>
      </w:r>
      <w:r w:rsidR="00182CDB">
        <w:rPr>
          <w:shd w:val="clear" w:color="auto" w:fill="FFFFFF"/>
        </w:rPr>
        <w:t>1</w:t>
      </w:r>
      <w:r>
        <w:rPr>
          <w:rFonts w:hint="eastAsia"/>
          <w:shd w:val="clear" w:color="auto" w:fill="FFFFFF"/>
        </w:rPr>
        <w:t>研究動機</w:t>
      </w:r>
      <w:bookmarkEnd w:id="22"/>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43E24458"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資料</w:t>
      </w:r>
      <w:r w:rsidR="00F71685">
        <w:rPr>
          <w:rFonts w:hint="eastAsia"/>
          <w:shd w:val="clear" w:color="auto" w:fill="FFFFFF"/>
        </w:rPr>
        <w:t>而喪失其他欄位的</w:t>
      </w:r>
      <w:proofErr w:type="gramStart"/>
      <w:r>
        <w:rPr>
          <w:shd w:val="clear" w:color="auto" w:fill="FFFFFF"/>
        </w:rPr>
        <w:t>的</w:t>
      </w:r>
      <w:proofErr w:type="gramEnd"/>
      <w:r>
        <w:rPr>
          <w:shd w:val="clear" w:color="auto" w:fill="FFFFFF"/>
        </w:rPr>
        <w:t>資</w:t>
      </w:r>
      <w:r w:rsidR="00B47488">
        <w:rPr>
          <w:rFonts w:hint="eastAsia"/>
          <w:shd w:val="clear" w:color="auto" w:fill="FFFFFF"/>
        </w:rPr>
        <w:t>料</w:t>
      </w:r>
      <w:r>
        <w:rPr>
          <w:shd w:val="clear" w:color="auto" w:fill="FFFFFF"/>
        </w:rPr>
        <w:t>特徵</w:t>
      </w:r>
      <w:r>
        <w:rPr>
          <w:rFonts w:hint="eastAsia"/>
          <w:shd w:val="clear" w:color="auto" w:fill="FFFFFF"/>
        </w:rPr>
        <w:t>，</w:t>
      </w:r>
      <w:r w:rsidR="006D01CF">
        <w:rPr>
          <w:rFonts w:hint="eastAsia"/>
          <w:shd w:val="clear" w:color="auto" w:fill="FFFFFF"/>
        </w:rPr>
        <w:t>進而失去一些原本在</w:t>
      </w:r>
      <w:r w:rsidR="006D01CF">
        <w:rPr>
          <w:shd w:val="clear" w:color="auto" w:fill="FFFFFF"/>
        </w:rPr>
        <w:t>skyline</w:t>
      </w:r>
      <w:r w:rsidR="006D01CF">
        <w:rPr>
          <w:rFonts w:hint="eastAsia"/>
          <w:shd w:val="clear" w:color="auto" w:fill="FFFFFF"/>
        </w:rPr>
        <w:t>的資料點</w:t>
      </w:r>
      <w:r w:rsidR="00F71685">
        <w:rPr>
          <w:rFonts w:hint="eastAsia"/>
          <w:shd w:val="clear" w:color="auto" w:fill="FFFFFF"/>
        </w:rPr>
        <w:t>。</w:t>
      </w:r>
      <w:r>
        <w:rPr>
          <w:shd w:val="clear" w:color="auto" w:fill="FFFFFF"/>
        </w:rPr>
        <w:t>本</w:t>
      </w:r>
      <w:r w:rsidR="00C01203">
        <w:rPr>
          <w:rFonts w:hint="eastAsia"/>
          <w:shd w:val="clear" w:color="auto" w:fill="FFFFFF"/>
        </w:rPr>
        <w:t>研究</w:t>
      </w:r>
      <w:r>
        <w:rPr>
          <w:shd w:val="clear" w:color="auto" w:fill="FFFFFF"/>
        </w:rPr>
        <w:t>不建議貿然刪除資料，</w:t>
      </w:r>
      <w:r w:rsidR="00B47488">
        <w:rPr>
          <w:rFonts w:hint="eastAsia"/>
          <w:shd w:val="clear" w:color="auto" w:fill="FFFFFF"/>
        </w:rPr>
        <w:t>反之本</w:t>
      </w:r>
      <w:r w:rsidR="00C01203">
        <w:rPr>
          <w:rFonts w:hint="eastAsia"/>
          <w:shd w:val="clear" w:color="auto" w:fill="FFFFFF"/>
        </w:rPr>
        <w:t>研究利用適當填補法來填補</w:t>
      </w:r>
      <w:r>
        <w:rPr>
          <w:shd w:val="clear" w:color="auto" w:fill="FFFFFF"/>
        </w:rPr>
        <w:t>缺失值</w:t>
      </w:r>
      <w:r w:rsidR="006D01CF">
        <w:rPr>
          <w:rFonts w:hint="eastAsia"/>
          <w:shd w:val="clear" w:color="auto" w:fill="FFFFFF"/>
        </w:rPr>
        <w:t>，</w:t>
      </w:r>
      <w:proofErr w:type="gramStart"/>
      <w:r w:rsidR="006D01CF">
        <w:rPr>
          <w:rFonts w:hint="eastAsia"/>
          <w:shd w:val="clear" w:color="auto" w:fill="FFFFFF"/>
        </w:rPr>
        <w:t>儘</w:t>
      </w:r>
      <w:proofErr w:type="gramEnd"/>
      <w:r w:rsidR="006D01CF">
        <w:rPr>
          <w:rFonts w:hint="eastAsia"/>
          <w:shd w:val="clear" w:color="auto" w:fill="FFFFFF"/>
        </w:rPr>
        <w:t>可能保留</w:t>
      </w:r>
      <w:r w:rsidR="006D01CF">
        <w:rPr>
          <w:shd w:val="clear" w:color="auto" w:fill="FFFFFF"/>
        </w:rPr>
        <w:t>skyline</w:t>
      </w:r>
      <w:r w:rsidR="006D01CF">
        <w:rPr>
          <w:rFonts w:hint="eastAsia"/>
          <w:shd w:val="clear" w:color="auto" w:fill="FFFFFF"/>
        </w:rPr>
        <w:t>的資料點，提升</w:t>
      </w:r>
      <w:r w:rsidR="006D01CF">
        <w:rPr>
          <w:shd w:val="clear" w:color="auto" w:fill="FFFFFF"/>
        </w:rPr>
        <w:t>skyline</w:t>
      </w:r>
      <w:r w:rsidR="006D01CF">
        <w:rPr>
          <w:rFonts w:hint="eastAsia"/>
          <w:shd w:val="clear" w:color="auto" w:fill="FFFFFF"/>
        </w:rPr>
        <w:t>應用的效果</w:t>
      </w:r>
      <w:r>
        <w:rPr>
          <w:shd w:val="clear" w:color="auto" w:fill="FFFFFF"/>
        </w:rPr>
        <w:t>。</w:t>
      </w:r>
    </w:p>
    <w:p w14:paraId="6C5760E8" w14:textId="5F91887C" w:rsidR="00A13FF7" w:rsidRPr="00664E95" w:rsidRDefault="003000D0" w:rsidP="00A13FF7">
      <w:pPr>
        <w:ind w:firstLine="425"/>
        <w:rPr>
          <w:shd w:val="clear" w:color="auto" w:fill="FFFFFF"/>
        </w:rPr>
      </w:pPr>
      <w:r>
        <w:rPr>
          <w:shd w:val="clear" w:color="auto" w:fill="FFFFFF"/>
        </w:rPr>
        <w:t>眾多填補法中又以</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w:t>
      </w:r>
      <w:r w:rsidR="00996A9C">
        <w:rPr>
          <w:shd w:val="clear" w:color="auto" w:fill="FFFFFF"/>
        </w:rPr>
        <w:fldChar w:fldCharType="begin"/>
      </w:r>
      <w:r w:rsidR="00996A9C">
        <w:rPr>
          <w:shd w:val="clear" w:color="auto" w:fill="FFFFFF"/>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Pr>
          <w:shd w:val="clear" w:color="auto" w:fill="FFFFFF"/>
        </w:rPr>
        <w:fldChar w:fldCharType="separate"/>
      </w:r>
      <w:r w:rsidR="00996A9C" w:rsidRPr="00996A9C">
        <w:rPr>
          <w:rFonts w:cs="Times New Roman"/>
        </w:rPr>
        <w:t>[15]</w:t>
      </w:r>
      <w:r w:rsidR="00996A9C">
        <w:rPr>
          <w:shd w:val="clear" w:color="auto" w:fill="FFFFFF"/>
        </w:rPr>
        <w:fldChar w:fldCharType="end"/>
      </w:r>
      <w:r>
        <w:rPr>
          <w:shd w:val="clear" w:color="auto" w:fill="FFFFFF"/>
        </w:rPr>
        <w:t>，原因是</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填補法會參考其鄰居的</w:t>
      </w:r>
      <w:r w:rsidR="006D01CF">
        <w:rPr>
          <w:rFonts w:hint="eastAsia"/>
          <w:shd w:val="clear" w:color="auto" w:fill="FFFFFF"/>
        </w:rPr>
        <w:t>資料特徵</w:t>
      </w:r>
      <w:r>
        <w:rPr>
          <w:shd w:val="clear" w:color="auto" w:fill="FFFFFF"/>
        </w:rPr>
        <w:t>再取</w:t>
      </w:r>
      <w:r w:rsidR="006D01CF">
        <w:rPr>
          <w:rFonts w:hint="eastAsia"/>
          <w:shd w:val="clear" w:color="auto" w:fill="FFFFFF"/>
        </w:rPr>
        <w:t>得</w:t>
      </w:r>
      <w:r w:rsidR="00EC4FE6">
        <w:rPr>
          <w:rFonts w:hint="eastAsia"/>
          <w:shd w:val="clear" w:color="auto" w:fill="FFFFFF"/>
        </w:rPr>
        <w:t>算術</w:t>
      </w:r>
      <w:r>
        <w:rPr>
          <w:shd w:val="clear" w:color="auto" w:fill="FFFFFF"/>
        </w:rPr>
        <w:t>平均值</w:t>
      </w:r>
      <w:r w:rsidR="00E16012">
        <w:rPr>
          <w:rFonts w:hint="eastAsia"/>
          <w:shd w:val="clear" w:color="auto" w:fill="FFFFFF"/>
        </w:rPr>
        <w:t>來填補缺失值</w:t>
      </w:r>
      <w:r>
        <w:rPr>
          <w:shd w:val="clear" w:color="auto" w:fill="FFFFFF"/>
        </w:rPr>
        <w:t>，其所填補的值相較於其他</w:t>
      </w:r>
      <w:r w:rsidR="00CA3541">
        <w:rPr>
          <w:rFonts w:hint="eastAsia"/>
          <w:shd w:val="clear" w:color="auto" w:fill="FFFFFF"/>
        </w:rPr>
        <w:t>只以</w:t>
      </w:r>
      <w:r>
        <w:rPr>
          <w:shd w:val="clear" w:color="auto" w:fill="FFFFFF"/>
        </w:rPr>
        <w:t>單一數值填補法更具有參考價值。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w:t>
      </w:r>
      <w:proofErr w:type="gramStart"/>
      <w:r w:rsidR="00AC2AAF" w:rsidRPr="00664E95">
        <w:rPr>
          <w:rFonts w:hint="eastAsia"/>
          <w:shd w:val="clear" w:color="auto" w:fill="FFFFFF"/>
        </w:rPr>
        <w:t>權重值</w:t>
      </w:r>
      <w:r w:rsidR="00964A2F" w:rsidRPr="00664E95">
        <w:rPr>
          <w:rFonts w:hint="eastAsia"/>
          <w:shd w:val="clear" w:color="auto" w:fill="FFFFFF"/>
        </w:rPr>
        <w:t>外</w:t>
      </w:r>
      <w:proofErr w:type="gramEnd"/>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del w:id="23" w:author="DELab" w:date="2020-07-23T00:56:00Z">
        <w:r w:rsidR="00692F2D" w:rsidRPr="00664E95" w:rsidDel="00664E95">
          <w:rPr>
            <w:rFonts w:hint="eastAsia"/>
            <w:shd w:val="clear" w:color="auto" w:fill="FFFFFF"/>
          </w:rPr>
          <w:delText>。</w:delText>
        </w:r>
      </w:del>
      <w:ins w:id="24" w:author="DELab" w:date="2020-07-23T00:56:00Z">
        <w:r w:rsidR="00664E95">
          <w:rPr>
            <w:rFonts w:hint="eastAsia"/>
            <w:shd w:val="clear" w:color="auto" w:fill="FFFFFF"/>
          </w:rPr>
          <w:t>，</w:t>
        </w:r>
      </w:ins>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ins w:id="25" w:author="DELab" w:date="2020-07-23T00:57:00Z">
        <w:r w:rsidR="00664E95">
          <w:rPr>
            <w:rFonts w:hint="eastAsia"/>
            <w:shd w:val="clear" w:color="auto" w:fill="FFFFFF"/>
          </w:rPr>
          <w:t>因此</w:t>
        </w:r>
      </w:ins>
      <w:r w:rsidR="00D84722" w:rsidRPr="00664E95">
        <w:rPr>
          <w:rFonts w:hint="eastAsia"/>
          <w:shd w:val="clear" w:color="auto" w:fill="FFFFFF"/>
        </w:rPr>
        <w:t>本研究</w:t>
      </w:r>
      <w:del w:id="26" w:author="DELab" w:date="2020-07-23T00:57:00Z">
        <w:r w:rsidR="00D84722" w:rsidRPr="00664E95" w:rsidDel="00664E95">
          <w:rPr>
            <w:rFonts w:hint="eastAsia"/>
            <w:shd w:val="clear" w:color="auto" w:fill="FFFFFF"/>
          </w:rPr>
          <w:delText>想解決這樣的</w:delText>
        </w:r>
      </w:del>
      <w:ins w:id="27" w:author="DELab" w:date="2020-07-23T00:57:00Z">
        <w:r w:rsidR="00664E95">
          <w:rPr>
            <w:rFonts w:hint="eastAsia"/>
            <w:shd w:val="clear" w:color="auto" w:fill="FFFFFF"/>
          </w:rPr>
          <w:t>針對這</w:t>
        </w:r>
      </w:ins>
      <w:ins w:id="28" w:author="DELab" w:date="2020-07-23T00:58:00Z">
        <w:r w:rsidR="00664E95">
          <w:rPr>
            <w:rFonts w:hint="eastAsia"/>
            <w:shd w:val="clear" w:color="auto" w:fill="FFFFFF"/>
          </w:rPr>
          <w:t>些</w:t>
        </w:r>
      </w:ins>
      <w:r w:rsidR="00D84722" w:rsidRPr="00664E95">
        <w:rPr>
          <w:rFonts w:hint="eastAsia"/>
          <w:shd w:val="clear" w:color="auto" w:fill="FFFFFF"/>
        </w:rPr>
        <w:t>問題</w:t>
      </w:r>
      <w:ins w:id="29" w:author="DELab" w:date="2020-07-23T00:58:00Z">
        <w:r w:rsidR="00664E95">
          <w:rPr>
            <w:rFonts w:hint="eastAsia"/>
            <w:shd w:val="clear" w:color="auto" w:fill="FFFFFF"/>
          </w:rPr>
          <w:t>提出解決辦法</w:t>
        </w:r>
      </w:ins>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30" w:name="_Toc46342468"/>
      <w:r>
        <w:rPr>
          <w:rFonts w:hint="eastAsia"/>
        </w:rPr>
        <w:t>3</w:t>
      </w:r>
      <w:r w:rsidR="00AB148B">
        <w:rPr>
          <w:rFonts w:hint="eastAsia"/>
        </w:rPr>
        <w:t>.</w:t>
      </w:r>
      <w:r w:rsidR="001D147A">
        <w:t>2</w:t>
      </w:r>
      <w:r w:rsidR="00AB148B">
        <w:rPr>
          <w:rFonts w:hint="eastAsia"/>
        </w:rPr>
        <w:t>問題定義</w:t>
      </w:r>
      <w:bookmarkEnd w:id="30"/>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31" w:name="_Toc46342469"/>
      <w:r>
        <w:rPr>
          <w:rFonts w:hint="eastAsia"/>
        </w:rPr>
        <w:lastRenderedPageBreak/>
        <w:t>3.</w:t>
      </w:r>
      <w:r w:rsidR="001D147A">
        <w:t>3</w:t>
      </w:r>
      <w:r>
        <w:rPr>
          <w:rFonts w:hint="eastAsia"/>
        </w:rPr>
        <w:t>問題分析</w:t>
      </w:r>
      <w:bookmarkEnd w:id="31"/>
    </w:p>
    <w:p w14:paraId="0015066A" w14:textId="6EDA7A3C"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w:t>
      </w:r>
      <w:del w:id="32" w:author="DELab" w:date="2020-07-23T01:01:00Z">
        <w:r w:rsidR="00D91AA2" w:rsidDel="006961E6">
          <w:rPr>
            <w:rFonts w:hint="eastAsia"/>
          </w:rPr>
          <w:delText>遇到相同維度下</w:delText>
        </w:r>
      </w:del>
      <w:r w:rsidR="00D91AA2">
        <w:rPr>
          <w:rFonts w:hint="eastAsia"/>
        </w:rPr>
        <w:t>至少</w:t>
      </w:r>
      <w:proofErr w:type="gramStart"/>
      <w:r w:rsidR="00D91AA2">
        <w:rPr>
          <w:rFonts w:hint="eastAsia"/>
        </w:rPr>
        <w:t>一個</w:t>
      </w:r>
      <w:ins w:id="33" w:author="DELab" w:date="2020-07-23T01:01:00Z">
        <w:r w:rsidR="006961E6">
          <w:rPr>
            <w:rFonts w:hint="eastAsia"/>
          </w:rPr>
          <w:t>維</w:t>
        </w:r>
        <w:proofErr w:type="gramEnd"/>
        <w:r w:rsidR="006961E6">
          <w:rPr>
            <w:rFonts w:hint="eastAsia"/>
          </w:rPr>
          <w:t>度</w:t>
        </w:r>
      </w:ins>
      <w:r w:rsidR="00D91AA2">
        <w:rPr>
          <w:rFonts w:hint="eastAsia"/>
        </w:rPr>
        <w:t>具有</w:t>
      </w:r>
      <w:proofErr w:type="spellStart"/>
      <w:r w:rsidR="00D91AA2" w:rsidRPr="00D44536">
        <w:rPr>
          <w:rFonts w:hint="eastAsia"/>
          <w:color w:val="FF0000"/>
        </w:rPr>
        <w:t>N</w:t>
      </w:r>
      <w:r w:rsidR="00D91AA2" w:rsidRPr="00D44536">
        <w:rPr>
          <w:color w:val="FF0000"/>
        </w:rPr>
        <w:t>aN</w:t>
      </w:r>
      <w:proofErr w:type="spellEnd"/>
      <w:r w:rsidR="00D91AA2" w:rsidRPr="00D44536">
        <w:rPr>
          <w:rFonts w:hint="eastAsia"/>
          <w:color w:val="FF0000"/>
        </w:rPr>
        <w:t>值</w:t>
      </w:r>
      <w:r w:rsidR="00D44536">
        <w:rPr>
          <w:rFonts w:hint="eastAsia"/>
          <w:color w:val="FF0000"/>
        </w:rPr>
        <w:t>(</w:t>
      </w:r>
      <w:r w:rsidR="00D44536">
        <w:rPr>
          <w:rFonts w:hint="eastAsia"/>
          <w:color w:val="FF0000"/>
        </w:rPr>
        <w:t>這是甚麼值</w:t>
      </w:r>
      <w:r w:rsidR="00D44536">
        <w:rPr>
          <w:rFonts w:hint="eastAsia"/>
          <w:color w:val="FF0000"/>
        </w:rPr>
        <w:t>???)</w:t>
      </w:r>
      <w:r w:rsidR="00D91AA2">
        <w:rPr>
          <w:rFonts w:hint="eastAsia"/>
        </w:rPr>
        <w:t>，則在計算歐式距離時並不會採計具有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del w:id="34" w:author="DELab" w:date="2020-07-23T01:02:00Z">
        <w:r w:rsidR="00D91AA2" w:rsidDel="006961E6">
          <w:rPr>
            <w:rFonts w:hint="eastAsia"/>
          </w:rPr>
          <w:delText>，</w:delText>
        </w:r>
      </w:del>
      <w:ins w:id="35" w:author="DELab" w:date="2020-07-23T01:02:00Z">
        <w:r w:rsidR="006961E6">
          <w:rPr>
            <w:rFonts w:hint="eastAsia"/>
          </w:rPr>
          <w:t>。</w:t>
        </w:r>
      </w:ins>
      <w:del w:id="36" w:author="DELab" w:date="2020-07-23T01:02:00Z">
        <w:r w:rsidR="00D91AA2" w:rsidDel="006961E6">
          <w:rPr>
            <w:rFonts w:hint="eastAsia"/>
          </w:rPr>
          <w:delText>在此</w:delText>
        </w:r>
      </w:del>
      <w:ins w:id="37" w:author="DELab" w:date="2020-07-23T01:02:00Z">
        <w:r w:rsidR="006961E6">
          <w:rPr>
            <w:rFonts w:hint="eastAsia"/>
          </w:rPr>
          <w:t>本</w:t>
        </w:r>
      </w:ins>
      <w:r w:rsidR="00D91AA2">
        <w:rPr>
          <w:rFonts w:hint="eastAsia"/>
        </w:rPr>
        <w:t>論文</w:t>
      </w:r>
      <w:del w:id="38" w:author="DELab" w:date="2020-07-23T01:02:00Z">
        <w:r w:rsidR="00D91AA2" w:rsidDel="006961E6">
          <w:rPr>
            <w:rFonts w:hint="eastAsia"/>
          </w:rPr>
          <w:delText>中並</w:delText>
        </w:r>
      </w:del>
      <w:r w:rsidR="00D91AA2">
        <w:rPr>
          <w:rFonts w:hint="eastAsia"/>
        </w:rPr>
        <w:t>不打算更改</w:t>
      </w:r>
      <w:ins w:id="39" w:author="DELab" w:date="2020-07-23T01:03:00Z">
        <w:r w:rsidR="006961E6">
          <w:rPr>
            <w:rFonts w:hint="eastAsia"/>
          </w:rPr>
          <w:t>這種</w:t>
        </w:r>
      </w:ins>
      <w:r w:rsidR="00D91AA2">
        <w:rPr>
          <w:rFonts w:hint="eastAsia"/>
        </w:rPr>
        <w:t>計算方式，但由此計算方式可看出</w:t>
      </w:r>
      <w:ins w:id="40" w:author="DELab" w:date="2020-07-23T01:03:00Z">
        <w:r w:rsidR="006961E6">
          <w:rPr>
            <w:rFonts w:hint="eastAsia"/>
          </w:rPr>
          <w:t>一個</w:t>
        </w:r>
      </w:ins>
      <w:r w:rsidR="003C7672">
        <w:rPr>
          <w:rFonts w:hint="eastAsia"/>
        </w:rPr>
        <w:t>潛</w:t>
      </w:r>
      <w:r w:rsidR="00D91AA2">
        <w:rPr>
          <w:rFonts w:hint="eastAsia"/>
        </w:rPr>
        <w:t>在</w:t>
      </w:r>
      <w:ins w:id="41" w:author="DELab" w:date="2020-07-23T01:03:00Z">
        <w:r w:rsidR="006961E6">
          <w:rPr>
            <w:rFonts w:hint="eastAsia"/>
          </w:rPr>
          <w:t>的</w:t>
        </w:r>
      </w:ins>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ins w:id="42" w:author="DELab" w:date="2020-07-23T01:04:00Z">
        <w:r w:rsidR="006961E6">
          <w:rPr>
            <w:rFonts w:hint="eastAsia"/>
          </w:rPr>
          <w:t>其距離</w:t>
        </w:r>
      </w:ins>
      <w:r w:rsidR="00AF0ACB">
        <w:rPr>
          <w:rFonts w:hint="eastAsia"/>
        </w:rPr>
        <w:t>計算</w:t>
      </w:r>
      <w:ins w:id="43" w:author="DELab" w:date="2020-07-23T01:04:00Z">
        <w:r w:rsidR="006961E6">
          <w:rPr>
            <w:rFonts w:hint="eastAsia"/>
          </w:rPr>
          <w:t>所得之值</w:t>
        </w:r>
      </w:ins>
      <w:r w:rsidR="00947D41">
        <w:rPr>
          <w:rFonts w:hint="eastAsia"/>
        </w:rPr>
        <w:t>可能會誤導</w:t>
      </w:r>
      <w:del w:id="44" w:author="DELab" w:date="2020-07-23T01:05:00Z">
        <w:r w:rsidR="00EC202B" w:rsidDel="006961E6">
          <w:rPr>
            <w:rFonts w:hint="eastAsia"/>
          </w:rPr>
          <w:delText>兩</w:delText>
        </w:r>
      </w:del>
      <w:ins w:id="45" w:author="DELab" w:date="2020-07-23T01:05:00Z">
        <w:r w:rsidR="006961E6">
          <w:rPr>
            <w:rFonts w:hint="eastAsia"/>
          </w:rPr>
          <w:t>此二</w:t>
        </w:r>
      </w:ins>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46" w:name="_Ref44811388"/>
      <w:bookmarkStart w:id="47" w:name="_Toc4634243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6"/>
      <w:bookmarkEnd w:id="47"/>
    </w:p>
    <w:p w14:paraId="0138C17F" w14:textId="12736891" w:rsidR="00CD16A4" w:rsidRPr="00A164E2" w:rsidRDefault="006961E6" w:rsidP="00ED0DFE">
      <w:pPr>
        <w:ind w:firstLine="480"/>
      </w:pPr>
      <w:ins w:id="48" w:author="DELab" w:date="2020-07-23T01:07:00Z">
        <w:r>
          <w:rPr>
            <w:rFonts w:hint="eastAsia"/>
          </w:rPr>
          <w:t>今舉例說明。如</w:t>
        </w:r>
      </w:ins>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del w:id="49" w:author="DELab" w:date="2020-07-23T01:08:00Z">
        <w:r w:rsidR="00F54008" w:rsidDel="006961E6">
          <w:rPr>
            <w:rFonts w:hint="eastAsia"/>
          </w:rPr>
          <w:delText>以往</w:delText>
        </w:r>
      </w:del>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del w:id="50" w:author="DELab" w:date="2020-07-23T01:09:00Z">
        <w:r w:rsidR="00726A6E" w:rsidDel="006961E6">
          <w:rPr>
            <w:rFonts w:hint="eastAsia"/>
          </w:rPr>
          <w:delText>，</w:delText>
        </w:r>
      </w:del>
      <w:ins w:id="51" w:author="DELab" w:date="2020-07-23T01:09:00Z">
        <w:r>
          <w:rPr>
            <w:rFonts w:hint="eastAsia"/>
          </w:rPr>
          <w:t>。但</w:t>
        </w:r>
      </w:ins>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del w:id="52" w:author="DELab" w:date="2020-07-23T01:11:00Z">
        <w:r w:rsidR="00726A6E" w:rsidDel="008264F7">
          <w:rPr>
            <w:rFonts w:hint="eastAsia"/>
          </w:rPr>
          <w:delText>因為相對</w:delText>
        </w:r>
        <w:r w:rsidR="00E80126" w:rsidDel="008264F7">
          <w:rPr>
            <w:rFonts w:hint="eastAsia"/>
          </w:rPr>
          <w:delText>座標不</w:delText>
        </w:r>
        <w:r w:rsidR="00415109" w:rsidDel="008264F7">
          <w:rPr>
            <w:rFonts w:hint="eastAsia"/>
          </w:rPr>
          <w:delText>全</w:delText>
        </w:r>
      </w:del>
      <w:ins w:id="53" w:author="DELab" w:date="2020-07-23T01:11:00Z">
        <w:r w:rsidR="008264F7">
          <w:rPr>
            <w:rFonts w:hint="eastAsia"/>
          </w:rPr>
          <w:t>將</w:t>
        </w:r>
      </w:ins>
      <w:r w:rsidR="00E80126">
        <w:rPr>
          <w:rFonts w:hint="eastAsia"/>
        </w:rPr>
        <w:t>有</w:t>
      </w:r>
      <w:ins w:id="54" w:author="DELab" w:date="2020-07-23T01:12:00Z">
        <w:r w:rsidR="008264F7">
          <w:rPr>
            <w:rFonts w:hint="eastAsia"/>
          </w:rPr>
          <w:t>缺失值</w:t>
        </w:r>
      </w:ins>
      <w:del w:id="55" w:author="DELab" w:date="2020-07-23T01:12:00Z">
        <w:r w:rsidR="00415109" w:rsidDel="008264F7">
          <w:rPr>
            <w:rFonts w:hint="eastAsia"/>
          </w:rPr>
          <w:delText>相</w:delText>
        </w:r>
        <w:r w:rsidR="00E80126" w:rsidDel="008264F7">
          <w:rPr>
            <w:rFonts w:hint="eastAsia"/>
          </w:rPr>
          <w:delText>對應</w:delText>
        </w:r>
      </w:del>
      <w:ins w:id="56" w:author="DELab" w:date="2020-07-23T01:12:00Z">
        <w:r w:rsidR="008264F7">
          <w:rPr>
            <w:rFonts w:hint="eastAsia"/>
          </w:rPr>
          <w:t>的</w:t>
        </w:r>
      </w:ins>
      <w:r w:rsidR="00415109">
        <w:rPr>
          <w:rFonts w:hint="eastAsia"/>
        </w:rPr>
        <w:t>維度</w:t>
      </w:r>
      <w:del w:id="57" w:author="DELab" w:date="2020-07-23T01:13:00Z">
        <w:r w:rsidR="00E80126" w:rsidDel="008264F7">
          <w:rPr>
            <w:rFonts w:hint="eastAsia"/>
          </w:rPr>
          <w:delText>值</w:delText>
        </w:r>
      </w:del>
      <w:ins w:id="58" w:author="DELab" w:date="2020-07-23T01:13:00Z">
        <w:r w:rsidR="008264F7">
          <w:rPr>
            <w:rFonts w:hint="eastAsia"/>
          </w:rPr>
          <w:t>捨棄</w:t>
        </w:r>
      </w:ins>
      <w:r w:rsidR="00E80126">
        <w:rPr>
          <w:rFonts w:hint="eastAsia"/>
        </w:rPr>
        <w:t>而</w:t>
      </w:r>
      <w:r w:rsidR="0024168D">
        <w:rPr>
          <w:rFonts w:hint="eastAsia"/>
        </w:rPr>
        <w:t>不列入計算</w:t>
      </w:r>
      <w:del w:id="59" w:author="DELab" w:date="2020-07-23T01:13:00Z">
        <w:r w:rsidR="00722CE4" w:rsidDel="008264F7">
          <w:rPr>
            <w:rFonts w:hint="eastAsia"/>
          </w:rPr>
          <w:delText>中</w:delText>
        </w:r>
      </w:del>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ins w:id="60" w:author="DELab" w:date="2020-07-23T01:14:00Z">
        <w:r w:rsidR="008264F7">
          <w:rPr>
            <w:rFonts w:hint="eastAsia"/>
          </w:rPr>
          <w:t>，</w:t>
        </w:r>
      </w:ins>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ins w:id="61" w:author="DELab" w:date="2020-07-23T01:14:00Z">
        <w:r w:rsidR="008264F7">
          <w:rPr>
            <w:rFonts w:hint="eastAsia"/>
          </w:rPr>
          <w:t>。</w:t>
        </w:r>
      </w:ins>
      <w:r w:rsidR="00A261B2">
        <w:rPr>
          <w:rFonts w:hint="eastAsia"/>
        </w:rPr>
        <w:t>此時新的距離</w:t>
      </w:r>
      <w:r w:rsidR="00DE0DC1">
        <w:rPr>
          <w:rFonts w:hint="eastAsia"/>
        </w:rPr>
        <w:t>會讓原本</w:t>
      </w:r>
      <w:del w:id="62" w:author="DELab" w:date="2020-07-23T01:15:00Z">
        <w:r w:rsidR="00DE0DC1" w:rsidDel="008264F7">
          <w:rPr>
            <w:rFonts w:hint="eastAsia"/>
          </w:rPr>
          <w:delText>目的</w:delText>
        </w:r>
      </w:del>
      <w:r w:rsidR="00DE0DC1">
        <w:rPr>
          <w:rFonts w:hint="eastAsia"/>
        </w:rPr>
        <w:t>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ins w:id="63" w:author="DELab" w:date="2020-07-23T01:16:00Z">
        <w:r w:rsidR="008264F7">
          <w:rPr>
            <w:rFonts w:hint="eastAsia"/>
          </w:rPr>
          <w:t>點</w:t>
        </w:r>
      </w:ins>
      <w:r w:rsidR="00A04C69">
        <w:rPr>
          <w:rFonts w:hint="eastAsia"/>
        </w:rPr>
        <w:t>填補法在</w:t>
      </w:r>
      <w:del w:id="64" w:author="DELab" w:date="2020-07-23T01:16:00Z">
        <w:r w:rsidR="00A04C69" w:rsidDel="008264F7">
          <w:rPr>
            <w:rFonts w:hint="eastAsia"/>
          </w:rPr>
          <w:delText>具</w:delText>
        </w:r>
      </w:del>
      <w:r w:rsidR="00A04C69">
        <w:rPr>
          <w:rFonts w:hint="eastAsia"/>
        </w:rPr>
        <w:t>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6A53AA8E" w:rsidR="00B93C42" w:rsidRPr="00ED0DFE" w:rsidRDefault="00546B4E" w:rsidP="00ED0DFE">
      <w:pPr>
        <w:ind w:firstLine="480"/>
      </w:pPr>
      <w:r>
        <w:t>k</w:t>
      </w:r>
      <w:r w:rsidR="006311DC">
        <w:rPr>
          <w:rFonts w:hint="eastAsia"/>
        </w:rPr>
        <w:t>鄰近</w:t>
      </w:r>
      <w:ins w:id="65" w:author="DELab" w:date="2020-07-23T01:16:00Z">
        <w:r w:rsidR="008264F7">
          <w:rPr>
            <w:rFonts w:hint="eastAsia"/>
          </w:rPr>
          <w:t>點</w:t>
        </w:r>
      </w:ins>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del w:id="66" w:author="DELab" w:date="2020-07-23T01:17:00Z">
        <w:r w:rsidR="00093D2D" w:rsidDel="008264F7">
          <w:rPr>
            <w:rFonts w:hint="eastAsia"/>
          </w:rPr>
          <w:delText>越</w:delText>
        </w:r>
      </w:del>
      <w:ins w:id="67" w:author="DELab" w:date="2020-07-23T01:17:00Z">
        <w:r w:rsidR="008264F7">
          <w:rPr>
            <w:rFonts w:hint="eastAsia"/>
          </w:rPr>
          <w:t>愈</w:t>
        </w:r>
      </w:ins>
      <w:r w:rsidR="00093D2D">
        <w:rPr>
          <w:rFonts w:hint="eastAsia"/>
        </w:rPr>
        <w:t>高</w:t>
      </w:r>
      <w:del w:id="68" w:author="DELab" w:date="2020-07-23T01:17:00Z">
        <w:r w:rsidR="00093D2D" w:rsidDel="008264F7">
          <w:rPr>
            <w:rFonts w:hint="eastAsia"/>
          </w:rPr>
          <w:delText>的</w:delText>
        </w:r>
      </w:del>
      <w:r w:rsidR="00093D2D">
        <w:rPr>
          <w:rFonts w:hint="eastAsia"/>
        </w:rPr>
        <w:t>時</w:t>
      </w:r>
      <w:del w:id="69" w:author="DELab" w:date="2020-07-23T01:17:00Z">
        <w:r w:rsidR="00093D2D" w:rsidDel="008264F7">
          <w:rPr>
            <w:rFonts w:hint="eastAsia"/>
          </w:rPr>
          <w:delText>候</w:delText>
        </w:r>
      </w:del>
      <w:r w:rsidR="000F27C0">
        <w:rPr>
          <w:rFonts w:hint="eastAsia"/>
        </w:rPr>
        <w:t>，</w:t>
      </w:r>
      <w:ins w:id="70" w:author="DELab" w:date="2020-07-23T01:17:00Z">
        <w:r w:rsidR="008264F7" w:rsidDel="008264F7">
          <w:rPr>
            <w:rFonts w:hint="eastAsia"/>
          </w:rPr>
          <w:t xml:space="preserve"> </w:t>
        </w:r>
      </w:ins>
      <w:del w:id="71" w:author="DELab" w:date="2020-07-23T01:17:00Z">
        <w:r w:rsidR="000F27C0" w:rsidDel="008264F7">
          <w:rPr>
            <w:rFonts w:hint="eastAsia"/>
          </w:rPr>
          <w:delText>當</w:delText>
        </w:r>
      </w:del>
      <w:r w:rsidR="000F27C0">
        <w:rPr>
          <w:rFonts w:hint="eastAsia"/>
        </w:rPr>
        <w:t>k</w:t>
      </w:r>
      <w:r w:rsidR="000F27C0">
        <w:rPr>
          <w:rFonts w:hint="eastAsia"/>
        </w:rPr>
        <w:t>值很大</w:t>
      </w:r>
      <w:del w:id="72" w:author="DELab" w:date="2020-07-23T01:17:00Z">
        <w:r w:rsidR="008E147B" w:rsidDel="008264F7">
          <w:rPr>
            <w:rFonts w:hint="eastAsia"/>
          </w:rPr>
          <w:delText>的同</w:delText>
        </w:r>
        <w:r w:rsidR="000F27C0" w:rsidDel="008264F7">
          <w:rPr>
            <w:rFonts w:hint="eastAsia"/>
          </w:rPr>
          <w:delText>時</w:delText>
        </w:r>
        <w:r w:rsidR="008E147B" w:rsidDel="008264F7">
          <w:rPr>
            <w:rFonts w:hint="eastAsia"/>
          </w:rPr>
          <w:delText>也</w:delText>
        </w:r>
      </w:del>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w:t>
      </w:r>
      <w:del w:id="73" w:author="DELab" w:date="2020-07-23T01:18:00Z">
        <w:r w:rsidR="003F0506" w:rsidDel="008264F7">
          <w:rPr>
            <w:rFonts w:hint="eastAsia"/>
          </w:rPr>
          <w:delText>則</w:delText>
        </w:r>
      </w:del>
      <w:r w:rsidR="003F0506">
        <w:rPr>
          <w:rFonts w:hint="eastAsia"/>
        </w:rPr>
        <w:t>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w:t>
      </w:r>
      <w:r w:rsidR="00B93C42">
        <w:rPr>
          <w:rFonts w:hint="eastAsia"/>
        </w:rPr>
        <w:lastRenderedPageBreak/>
        <w:t>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w:t>
      </w:r>
      <w:ins w:id="74" w:author="DELab" w:date="2020-07-23T01:19:00Z">
        <w:r w:rsidR="008264F7">
          <w:rPr>
            <w:rFonts w:hint="eastAsia"/>
          </w:rPr>
          <w:t>點</w:t>
        </w:r>
      </w:ins>
      <w:r w:rsidR="00A66A3D">
        <w:rPr>
          <w:rFonts w:hint="eastAsia"/>
        </w:rPr>
        <w:t>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6A450A3" w:rsidR="00195C46" w:rsidRDefault="00683D74" w:rsidP="00AB148B">
      <w:pPr>
        <w:ind w:firstLine="480"/>
      </w:pPr>
      <w:r>
        <w:rPr>
          <w:rFonts w:hint="eastAsia"/>
        </w:rPr>
        <w:t>鑒於以上分析</w:t>
      </w:r>
      <w:del w:id="75" w:author="DELab" w:date="2020-07-23T01:20:00Z">
        <w:r w:rsidDel="008264F7">
          <w:rPr>
            <w:rFonts w:hint="eastAsia"/>
          </w:rPr>
          <w:delText>後</w:delText>
        </w:r>
      </w:del>
      <w:r>
        <w:rPr>
          <w:rFonts w:hint="eastAsia"/>
        </w:rPr>
        <w:t>，本論文</w:t>
      </w:r>
      <w:del w:id="76" w:author="DELab" w:date="2020-07-23T01:21:00Z">
        <w:r w:rsidDel="008809CF">
          <w:rPr>
            <w:rFonts w:hint="eastAsia"/>
          </w:rPr>
          <w:delText>的核心</w:delText>
        </w:r>
      </w:del>
      <w:ins w:id="77" w:author="DELab" w:date="2020-07-23T01:21:00Z">
        <w:r w:rsidR="008809CF">
          <w:rPr>
            <w:rFonts w:hint="eastAsia"/>
          </w:rPr>
          <w:t>提出演</w:t>
        </w:r>
      </w:ins>
      <w:r>
        <w:rPr>
          <w:rFonts w:hint="eastAsia"/>
        </w:rPr>
        <w:t>算法</w:t>
      </w:r>
      <w:ins w:id="78" w:author="DELab" w:date="2020-07-23T01:25:00Z">
        <w:r w:rsidR="008809CF">
          <w:rPr>
            <w:rFonts w:hint="eastAsia"/>
          </w:rPr>
          <w:t>除了</w:t>
        </w:r>
      </w:ins>
      <w:r>
        <w:rPr>
          <w:rFonts w:hint="eastAsia"/>
        </w:rPr>
        <w:t>在</w:t>
      </w:r>
      <w:del w:id="79" w:author="DELab" w:date="2020-07-23T01:25:00Z">
        <w:r w:rsidR="007B7BE5" w:rsidDel="008809CF">
          <w:rPr>
            <w:rFonts w:hint="eastAsia"/>
          </w:rPr>
          <w:delText>解決</w:delText>
        </w:r>
      </w:del>
      <w:r>
        <w:rPr>
          <w:rFonts w:hint="eastAsia"/>
        </w:rPr>
        <w:t>缺失值比例不高</w:t>
      </w:r>
      <w:del w:id="80" w:author="DELab" w:date="2020-07-23T01:22:00Z">
        <w:r w:rsidDel="008809CF">
          <w:rPr>
            <w:rFonts w:hint="eastAsia"/>
          </w:rPr>
          <w:delText>的狀況下</w:delText>
        </w:r>
      </w:del>
      <w:ins w:id="81" w:author="DELab" w:date="2020-07-23T01:22:00Z">
        <w:r w:rsidR="008809CF">
          <w:rPr>
            <w:rFonts w:hint="eastAsia"/>
          </w:rPr>
          <w:t>時</w:t>
        </w:r>
      </w:ins>
      <w:r>
        <w:rPr>
          <w:rFonts w:hint="eastAsia"/>
        </w:rPr>
        <w:t>填補效果</w:t>
      </w:r>
      <w:ins w:id="82" w:author="DELab" w:date="2020-07-23T01:23:00Z">
        <w:r w:rsidR="008809CF">
          <w:rPr>
            <w:rFonts w:hint="eastAsia"/>
          </w:rPr>
          <w:t>能</w:t>
        </w:r>
      </w:ins>
      <w:r>
        <w:rPr>
          <w:rFonts w:hint="eastAsia"/>
        </w:rPr>
        <w:t>與</w:t>
      </w:r>
      <w:r>
        <w:rPr>
          <w:rFonts w:hint="eastAsia"/>
        </w:rPr>
        <w:t>k</w:t>
      </w:r>
      <w:r>
        <w:rPr>
          <w:rFonts w:hint="eastAsia"/>
        </w:rPr>
        <w:t>鄰近</w:t>
      </w:r>
      <w:ins w:id="83" w:author="DELab" w:date="2020-07-23T01:22:00Z">
        <w:r w:rsidR="008809CF">
          <w:rPr>
            <w:rFonts w:hint="eastAsia"/>
          </w:rPr>
          <w:t>點</w:t>
        </w:r>
      </w:ins>
      <w:r>
        <w:rPr>
          <w:rFonts w:hint="eastAsia"/>
        </w:rPr>
        <w:t>演算法相近，並</w:t>
      </w:r>
      <w:r w:rsidR="009D0E9B">
        <w:rPr>
          <w:rFonts w:hint="eastAsia"/>
        </w:rPr>
        <w:t>且</w:t>
      </w:r>
      <w:r>
        <w:rPr>
          <w:rFonts w:hint="eastAsia"/>
        </w:rPr>
        <w:t>在缺失值比例升高</w:t>
      </w:r>
      <w:del w:id="84" w:author="DELab" w:date="2020-07-23T01:23:00Z">
        <w:r w:rsidR="009D0E9B" w:rsidDel="008809CF">
          <w:rPr>
            <w:rFonts w:hint="eastAsia"/>
          </w:rPr>
          <w:delText>的</w:delText>
        </w:r>
      </w:del>
      <w:r>
        <w:rPr>
          <w:rFonts w:hint="eastAsia"/>
        </w:rPr>
        <w:t>時</w:t>
      </w:r>
      <w:del w:id="85" w:author="DELab" w:date="2020-07-23T01:23:00Z">
        <w:r w:rsidDel="008809CF">
          <w:rPr>
            <w:rFonts w:hint="eastAsia"/>
          </w:rPr>
          <w:delText>候</w:delText>
        </w:r>
      </w:del>
      <w:del w:id="86" w:author="DELab" w:date="2020-07-23T01:25:00Z">
        <w:r w:rsidDel="008809CF">
          <w:rPr>
            <w:rFonts w:hint="eastAsia"/>
          </w:rPr>
          <w:delText>也</w:delText>
        </w:r>
      </w:del>
      <w:ins w:id="87" w:author="DELab" w:date="2020-07-23T01:25:00Z">
        <w:r w:rsidR="008809CF">
          <w:rPr>
            <w:rFonts w:hint="eastAsia"/>
          </w:rPr>
          <w:t>更</w:t>
        </w:r>
      </w:ins>
      <w:r>
        <w:rPr>
          <w:rFonts w:hint="eastAsia"/>
        </w:rPr>
        <w:t>能</w:t>
      </w:r>
      <w:r w:rsidR="009D0E9B">
        <w:rPr>
          <w:rFonts w:hint="eastAsia"/>
        </w:rPr>
        <w:t>夠</w:t>
      </w:r>
      <w:r>
        <w:rPr>
          <w:rFonts w:hint="eastAsia"/>
        </w:rPr>
        <w:t>一定程度地解決</w:t>
      </w:r>
      <w:del w:id="88" w:author="DELab" w:date="2020-07-23T01:26:00Z">
        <w:r w:rsidDel="008809CF">
          <w:rPr>
            <w:rFonts w:hint="eastAsia"/>
          </w:rPr>
          <w:delText>當</w:delText>
        </w:r>
      </w:del>
      <w:r>
        <w:rPr>
          <w:rFonts w:hint="eastAsia"/>
        </w:rPr>
        <w:t>k</w:t>
      </w:r>
      <w:r>
        <w:rPr>
          <w:rFonts w:hint="eastAsia"/>
        </w:rPr>
        <w:t>鄰近點</w:t>
      </w:r>
      <w:ins w:id="89" w:author="DELab" w:date="2020-07-23T01:26:00Z">
        <w:r w:rsidR="008809CF">
          <w:rPr>
            <w:rFonts w:hint="eastAsia"/>
          </w:rPr>
          <w:t>演</w:t>
        </w:r>
      </w:ins>
      <w:ins w:id="90" w:author="DELab" w:date="2020-07-23T01:27:00Z">
        <w:r w:rsidR="008809CF">
          <w:rPr>
            <w:rFonts w:hint="eastAsia"/>
          </w:rPr>
          <w:t>算法的缺點</w:t>
        </w:r>
      </w:ins>
      <w:del w:id="91" w:author="DELab" w:date="2020-07-23T01:27:00Z">
        <w:r w:rsidDel="008809CF">
          <w:rPr>
            <w:rFonts w:hint="eastAsia"/>
          </w:rPr>
          <w:delText>不足時適時地補足</w:delText>
        </w:r>
        <w:r w:rsidR="005C6CE3" w:rsidDel="008809CF">
          <w:rPr>
            <w:rFonts w:hint="eastAsia"/>
          </w:rPr>
          <w:delText>，</w:delText>
        </w:r>
      </w:del>
      <w:ins w:id="92" w:author="DELab" w:date="2020-07-23T01:27:00Z">
        <w:r w:rsidR="008809CF">
          <w:rPr>
            <w:rFonts w:hint="eastAsia"/>
          </w:rPr>
          <w:t>。</w:t>
        </w:r>
      </w:ins>
      <w:ins w:id="93" w:author="DELab" w:date="2020-07-23T01:29:00Z">
        <w:r w:rsidR="008809CF">
          <w:rPr>
            <w:rFonts w:hint="eastAsia"/>
          </w:rPr>
          <w:t>我</w:t>
        </w:r>
      </w:ins>
      <w:ins w:id="94" w:author="DELab" w:date="2020-07-23T01:30:00Z">
        <w:r w:rsidR="008809CF">
          <w:rPr>
            <w:rFonts w:hint="eastAsia"/>
          </w:rPr>
          <w:t>們</w:t>
        </w:r>
      </w:ins>
      <w:r w:rsidR="00E8273F">
        <w:rPr>
          <w:rFonts w:hint="eastAsia"/>
        </w:rPr>
        <w:t>對</w:t>
      </w:r>
      <w:ins w:id="95" w:author="DELab" w:date="2020-07-23T01:29:00Z">
        <w:r w:rsidR="008809CF">
          <w:rPr>
            <w:rFonts w:hint="eastAsia"/>
          </w:rPr>
          <w:t>有</w:t>
        </w:r>
      </w:ins>
      <w:r w:rsidR="00E8273F">
        <w:rPr>
          <w:rFonts w:hint="eastAsia"/>
        </w:rPr>
        <w:t>缺失值</w:t>
      </w:r>
      <w:del w:id="96" w:author="DELab" w:date="2020-07-23T01:29:00Z">
        <w:r w:rsidR="00E8273F" w:rsidDel="008809CF">
          <w:rPr>
            <w:rFonts w:hint="eastAsia"/>
          </w:rPr>
          <w:delText>所在該</w:delText>
        </w:r>
      </w:del>
      <w:ins w:id="97" w:author="DELab" w:date="2020-07-23T01:29:00Z">
        <w:r w:rsidR="008809CF">
          <w:rPr>
            <w:rFonts w:hint="eastAsia"/>
          </w:rPr>
          <w:t>的</w:t>
        </w:r>
      </w:ins>
      <w:r w:rsidR="00E8273F">
        <w:rPr>
          <w:rFonts w:hint="eastAsia"/>
        </w:rPr>
        <w:t>維度其餘</w:t>
      </w:r>
      <w:r w:rsidR="00E8273F">
        <w:rPr>
          <w:rFonts w:hint="eastAsia"/>
        </w:rPr>
        <w:t>n</w:t>
      </w:r>
      <w:r w:rsidR="00E8273F">
        <w:t>on-</w:t>
      </w:r>
      <w:proofErr w:type="spellStart"/>
      <w:r w:rsidR="00E8273F">
        <w:t>NaN</w:t>
      </w:r>
      <w:proofErr w:type="spellEnd"/>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del w:id="98" w:author="DELab" w:date="2020-07-23T01:30:00Z">
        <w:r w:rsidR="00F156D3" w:rsidDel="008809CF">
          <w:rPr>
            <w:rFonts w:hint="eastAsia"/>
          </w:rPr>
          <w:delText>再</w:delText>
        </w:r>
      </w:del>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del w:id="99" w:author="DELab" w:date="2020-07-23T01:30:00Z">
        <w:r w:rsidR="005C6CE3" w:rsidDel="004C1112">
          <w:rPr>
            <w:rFonts w:hint="eastAsia"/>
          </w:rPr>
          <w:delText>致力</w:delText>
        </w:r>
      </w:del>
      <w:ins w:id="100" w:author="DELab" w:date="2020-07-23T01:30:00Z">
        <w:r w:rsidR="004C1112">
          <w:rPr>
            <w:rFonts w:hint="eastAsia"/>
          </w:rPr>
          <w:t>在</w:t>
        </w:r>
      </w:ins>
      <w:r w:rsidR="005C6CE3">
        <w:rPr>
          <w:rFonts w:hint="eastAsia"/>
        </w:rPr>
        <w:t>於不讓</w:t>
      </w:r>
      <w:proofErr w:type="spellStart"/>
      <w:r w:rsidR="005C6CE3">
        <w:rPr>
          <w:rFonts w:hint="eastAsia"/>
        </w:rPr>
        <w:t>N</w:t>
      </w:r>
      <w:r w:rsidR="005C6CE3">
        <w:t>aN</w:t>
      </w:r>
      <w:proofErr w:type="spellEnd"/>
      <w:r w:rsidR="005C6CE3">
        <w:rPr>
          <w:rFonts w:hint="eastAsia"/>
        </w:rPr>
        <w:t>值的距離計算</w:t>
      </w:r>
      <w:del w:id="101" w:author="DELab" w:date="2020-07-23T01:32:00Z">
        <w:r w:rsidR="005C6CE3" w:rsidDel="004C1112">
          <w:rPr>
            <w:rFonts w:hint="eastAsia"/>
          </w:rPr>
          <w:delText>影響</w:delText>
        </w:r>
      </w:del>
      <w:ins w:id="102" w:author="DELab" w:date="2020-07-23T01:32:00Z">
        <w:r w:rsidR="004C1112">
          <w:rPr>
            <w:rFonts w:hint="eastAsia"/>
          </w:rPr>
          <w:t>導致</w:t>
        </w:r>
      </w:ins>
      <w:r w:rsidR="005C6CE3">
        <w:rPr>
          <w:rFonts w:hint="eastAsia"/>
        </w:rPr>
        <w:t>填補後找尋</w:t>
      </w:r>
      <w:ins w:id="103" w:author="DELab" w:date="2020-07-23T01:33:00Z">
        <w:r w:rsidR="004C1112">
          <w:rPr>
            <w:rFonts w:hint="eastAsia"/>
          </w:rPr>
          <w:t>到的</w:t>
        </w:r>
      </w:ins>
      <w:r w:rsidR="005C6CE3">
        <w:rPr>
          <w:rFonts w:hint="eastAsia"/>
        </w:rPr>
        <w:t>天際線</w:t>
      </w:r>
      <w:del w:id="104" w:author="DELab" w:date="2020-07-23T01:33:00Z">
        <w:r w:rsidR="005C6CE3" w:rsidDel="004C1112">
          <w:rPr>
            <w:rFonts w:hint="eastAsia"/>
          </w:rPr>
          <w:delText>的結果</w:delText>
        </w:r>
      </w:del>
      <w:r w:rsidR="000B2DE5">
        <w:rPr>
          <w:rFonts w:hint="eastAsia"/>
        </w:rPr>
        <w:t>與原天際線</w:t>
      </w:r>
      <w:del w:id="105" w:author="DELab" w:date="2020-07-23T01:33:00Z">
        <w:r w:rsidR="005C6CE3" w:rsidDel="004C1112">
          <w:rPr>
            <w:rFonts w:hint="eastAsia"/>
          </w:rPr>
          <w:delText>相去甚多</w:delText>
        </w:r>
      </w:del>
      <w:ins w:id="106" w:author="DELab" w:date="2020-07-23T01:33:00Z">
        <w:r w:rsidR="004C1112">
          <w:rPr>
            <w:rFonts w:hint="eastAsia"/>
          </w:rPr>
          <w:t>乖離太大</w:t>
        </w:r>
      </w:ins>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107" w:name="_Toc46342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107"/>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均被設</w:t>
      </w:r>
      <w:proofErr w:type="gramEnd"/>
      <w:r>
        <w:rPr>
          <w:rFonts w:hint="eastAsia"/>
        </w:rPr>
        <w:t>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77777777"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proofErr w:type="spellStart"/>
      <w:r>
        <w:rPr>
          <w:rFonts w:hint="eastAsia"/>
        </w:rPr>
        <w:t>N</w:t>
      </w:r>
      <w:r>
        <w:t>aN</w:t>
      </w:r>
      <w:proofErr w:type="spellEnd"/>
      <w:r>
        <w:rPr>
          <w:rFonts w:hint="eastAsia"/>
        </w:rPr>
        <w:t>。若被參考的鄰近點在與該缺失值</w:t>
      </w:r>
      <w:proofErr w:type="gramStart"/>
      <w:r>
        <w:rPr>
          <w:rFonts w:hint="eastAsia"/>
        </w:rPr>
        <w:t>同一維</w:t>
      </w:r>
      <w:proofErr w:type="gramEnd"/>
      <w:r>
        <w:rPr>
          <w:rFonts w:hint="eastAsia"/>
        </w:rPr>
        <w:t>度值也為</w:t>
      </w:r>
      <w:proofErr w:type="spellStart"/>
      <w:r>
        <w:rPr>
          <w:rFonts w:hint="eastAsia"/>
        </w:rPr>
        <w:t>N</w:t>
      </w:r>
      <w:r>
        <w:t>aN</w:t>
      </w:r>
      <w:proofErr w:type="spellEnd"/>
      <w:r>
        <w:rPr>
          <w:rFonts w:hint="eastAsia"/>
        </w:rPr>
        <w:t>，則標</w:t>
      </w:r>
      <w:proofErr w:type="gramStart"/>
      <w:r>
        <w:rPr>
          <w:rFonts w:hint="eastAsia"/>
        </w:rPr>
        <w:t>註</w:t>
      </w:r>
      <w:proofErr w:type="gramEnd"/>
      <w:r>
        <w:rPr>
          <w:rFonts w:hint="eastAsia"/>
        </w:rPr>
        <w:t>為</w:t>
      </w:r>
      <w:r>
        <w:rPr>
          <w:rFonts w:hint="eastAsia"/>
        </w:rPr>
        <w:t>T</w:t>
      </w:r>
      <w:r>
        <w:t>rue</w:t>
      </w:r>
      <w:r>
        <w:rPr>
          <w:rFonts w:hint="eastAsia"/>
        </w:rPr>
        <w:t>，否則為</w:t>
      </w:r>
      <w:r>
        <w:rPr>
          <w:rFonts w:hint="eastAsia"/>
        </w:rPr>
        <w:t>F</w:t>
      </w:r>
      <w:r>
        <w:t>alse</w:t>
      </w:r>
      <w:r>
        <w:rPr>
          <w:rFonts w:hint="eastAsia"/>
        </w:rPr>
        <w:t>。最終，演算法輸出一個已被</w:t>
      </w:r>
      <w:r>
        <w:rPr>
          <w:rFonts w:hint="eastAsia"/>
        </w:rPr>
        <w:lastRenderedPageBreak/>
        <w:t>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329A3C89" w14:textId="77777777" w:rsidR="00182CDB" w:rsidRPr="009E5A84" w:rsidRDefault="00182CDB" w:rsidP="00182CDB">
      <w:pPr>
        <w:pStyle w:val="af7"/>
        <w:jc w:val="center"/>
        <w:rPr>
          <w:sz w:val="24"/>
          <w:szCs w:val="24"/>
        </w:rPr>
      </w:pPr>
      <w:bookmarkStart w:id="108" w:name="_Ref44811120"/>
      <w:bookmarkStart w:id="109" w:name="_Toc4634244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108"/>
      <w:bookmarkEnd w:id="109"/>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tr w:rsidR="00182CDB" w:rsidRPr="00961C7E" w14:paraId="427ED54A" w14:textId="77777777" w:rsidTr="006D01CF">
        <w:tc>
          <w:tcPr>
            <w:tcW w:w="4247" w:type="dxa"/>
            <w:vAlign w:val="center"/>
          </w:tcPr>
          <w:p w14:paraId="1958FC64" w14:textId="77777777" w:rsidR="00182CDB" w:rsidRPr="00DF5C72" w:rsidRDefault="002F133F"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7777777"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Pr>
                <w:rFonts w:hint="eastAsia"/>
              </w:rPr>
              <w:t>,</w:t>
            </w:r>
            <w:r>
              <w:t xml:space="preserve"> contains </w:t>
            </w:r>
            <w:proofErr w:type="spellStart"/>
            <w:r>
              <w:t>NaN</w:t>
            </w:r>
            <w:proofErr w:type="spellEnd"/>
            <w:r>
              <w:rPr>
                <w:rFonts w:hint="eastAsia"/>
              </w:rPr>
              <w:t xml:space="preserve"> v</w:t>
            </w:r>
            <w:r>
              <w:t>alue if there is missing</w:t>
            </w:r>
          </w:p>
        </w:tc>
      </w:tr>
      <w:tr w:rsidR="00182CDB" w14:paraId="22C06370" w14:textId="77777777" w:rsidTr="006D01CF">
        <w:tc>
          <w:tcPr>
            <w:tcW w:w="4247" w:type="dxa"/>
            <w:vAlign w:val="center"/>
          </w:tcPr>
          <w:p w14:paraId="16C9473C" w14:textId="77777777" w:rsidR="00182CDB" w:rsidRPr="00DF5C72" w:rsidRDefault="002F133F"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7777777" w:rsidR="00182CDB" w:rsidRDefault="002F133F"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9996759" w14:textId="77777777"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77777777" w:rsidR="00182CDB" w:rsidRDefault="002F133F"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77777777"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77777777"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17C1290B" w14:textId="77777777" w:rsidTr="006D01CF">
        <w:tc>
          <w:tcPr>
            <w:tcW w:w="4247" w:type="dxa"/>
            <w:vAlign w:val="center"/>
          </w:tcPr>
          <w:p w14:paraId="3072A3C7" w14:textId="77777777" w:rsidR="00182CDB" w:rsidRPr="00DF5C72" w:rsidRDefault="002F133F"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7777777"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2F133F"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2F133F"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2F133F"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77777777" w:rsidR="00182CDB" w:rsidRPr="00AA15F7" w:rsidRDefault="00182CDB" w:rsidP="006D01CF">
            <w:r>
              <w:t>value</w:t>
            </w:r>
            <w:r>
              <w:rPr>
                <w:rFonts w:hint="eastAsia"/>
              </w:rPr>
              <w:t xml:space="preserve"> </w:t>
            </w:r>
            <w:r>
              <w:t xml:space="preserve">after being imputed </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77777777" w:rsidR="00182CDB" w:rsidRPr="00742DEE" w:rsidRDefault="00182CDB" w:rsidP="006D01CF">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1C11BF9C" w14:textId="77777777" w:rsidR="00182CDB" w:rsidRDefault="00182CDB" w:rsidP="006D01CF">
            <w:r>
              <w:t xml:space="preserve">a completed data of size </w:t>
            </w:r>
            <m:oMath>
              <m:r>
                <m:rPr>
                  <m:sty m:val="p"/>
                </m:rPr>
                <w:rPr>
                  <w:rFonts w:ascii="Cambria Math" w:hAnsi="Cambria Math"/>
                </w:rPr>
                <m:t>n*m</m:t>
              </m:r>
            </m:oMath>
          </w:p>
        </w:tc>
      </w:tr>
    </w:tbl>
    <w:p w14:paraId="3B6F99A7" w14:textId="103333F3" w:rsidR="00182CDB" w:rsidRPr="00182CDB" w:rsidRDefault="00182CDB" w:rsidP="00182CDB"/>
    <w:p w14:paraId="175C99D1" w14:textId="77777777" w:rsidR="00182CDB" w:rsidRPr="00182CDB" w:rsidRDefault="00182CDB" w:rsidP="00182CDB"/>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110" w:name="_Toc44592097"/>
      <w:bookmarkStart w:id="111" w:name="_Toc46342436"/>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110"/>
      <w:bookmarkEnd w:id="111"/>
    </w:p>
    <w:p w14:paraId="7396F4AA" w14:textId="471C71DC" w:rsidR="00B9694C" w:rsidRDefault="00B9694C">
      <w:pPr>
        <w:widowControl/>
        <w:rPr>
          <w:rFonts w:cs="Times New Roman"/>
        </w:rPr>
      </w:pPr>
      <w:r>
        <w:rPr>
          <w:rFonts w:cs="Times New Roman"/>
        </w:rPr>
        <w:br w:type="page"/>
      </w: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bookmarkStart w:id="112" w:name="_GoBack"/>
        <w:bookmarkEnd w:id="112"/>
      </w:tr>
    </w:tbl>
    <w:p w14:paraId="302BA0B4" w14:textId="23446060" w:rsidR="00572A17" w:rsidRDefault="00AC4BAF" w:rsidP="00A1203C">
      <w:pPr>
        <w:pStyle w:val="af7"/>
        <w:jc w:val="center"/>
        <w:rPr>
          <w:rFonts w:cs="Times New Roman"/>
        </w:rPr>
      </w:pPr>
      <w:bookmarkStart w:id="113" w:name="_Toc46342437"/>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113"/>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114" w:name="_Toc46342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114"/>
    </w:p>
    <w:p w14:paraId="15F3A36B" w14:textId="77777777" w:rsidR="00693479" w:rsidRDefault="00A04E21">
      <w:pPr>
        <w:ind w:firstLine="480"/>
        <w:rPr>
          <w:ins w:id="115" w:author="DELab" w:date="2020-07-23T02:07:00Z"/>
        </w:rPr>
      </w:pPr>
      <w:del w:id="116" w:author="DELab" w:date="2020-07-23T01:41:00Z">
        <w:r w:rsidDel="001B3BE4">
          <w:rPr>
            <w:rFonts w:hint="eastAsia"/>
          </w:rPr>
          <w:delText>由於最終目的是</w:delText>
        </w:r>
      </w:del>
      <w:r>
        <w:rPr>
          <w:rFonts w:hint="eastAsia"/>
        </w:rPr>
        <w:t>為了</w:t>
      </w:r>
      <w:del w:id="117" w:author="DELab" w:date="2020-07-23T01:41:00Z">
        <w:r w:rsidDel="001B3BE4">
          <w:rPr>
            <w:rFonts w:hint="eastAsia"/>
          </w:rPr>
          <w:delText>看出</w:delText>
        </w:r>
      </w:del>
      <w:ins w:id="118" w:author="DELab" w:date="2020-07-23T01:41:00Z">
        <w:r w:rsidR="001B3BE4">
          <w:rPr>
            <w:rFonts w:hint="eastAsia"/>
          </w:rPr>
          <w:t>觀察</w:t>
        </w:r>
      </w:ins>
      <w:del w:id="119" w:author="DELab" w:date="2020-07-23T01:42:00Z">
        <w:r w:rsidDel="001B3BE4">
          <w:rPr>
            <w:rFonts w:hint="eastAsia"/>
          </w:rPr>
          <w:delText>對</w:delText>
        </w:r>
        <w:r w:rsidDel="001B3BE4">
          <w:rPr>
            <w:rFonts w:hint="eastAsia"/>
          </w:rPr>
          <w:delText>s</w:delText>
        </w:r>
        <w:r w:rsidDel="001B3BE4">
          <w:delText>kyline</w:delText>
        </w:r>
        <w:r w:rsidDel="001B3BE4">
          <w:rPr>
            <w:rFonts w:hint="eastAsia"/>
          </w:rPr>
          <w:delText>結果的</w:delText>
        </w:r>
      </w:del>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ins w:id="120" w:author="DELab" w:date="2020-07-23T01:43:00Z">
        <w:r w:rsidR="001B3BE4">
          <w:rPr>
            <w:rFonts w:hint="eastAsia"/>
          </w:rPr>
          <w:t>對</w:t>
        </w:r>
        <w:r w:rsidR="001B3BE4">
          <w:rPr>
            <w:rFonts w:hint="eastAsia"/>
          </w:rPr>
          <w:t>s</w:t>
        </w:r>
        <w:r w:rsidR="001B3BE4">
          <w:t>kyline</w:t>
        </w:r>
      </w:ins>
      <w:ins w:id="121" w:author="DELab" w:date="2020-07-23T01:44:00Z">
        <w:r w:rsidR="001B3BE4">
          <w:rPr>
            <w:rFonts w:hint="eastAsia"/>
          </w:rPr>
          <w:t>所造成的影響</w:t>
        </w:r>
      </w:ins>
      <w:r>
        <w:rPr>
          <w:rFonts w:hint="eastAsia"/>
        </w:rPr>
        <w:t>，</w:t>
      </w:r>
      <w:del w:id="122" w:author="DELab" w:date="2020-07-23T01:42:00Z">
        <w:r w:rsidDel="001B3BE4">
          <w:rPr>
            <w:rFonts w:hint="eastAsia"/>
          </w:rPr>
          <w:delText>因此</w:delText>
        </w:r>
      </w:del>
      <w:r>
        <w:rPr>
          <w:rFonts w:hint="eastAsia"/>
        </w:rPr>
        <w:t>本論文</w:t>
      </w:r>
      <w:del w:id="123" w:author="DELab" w:date="2020-07-23T01:56:00Z">
        <w:r w:rsidDel="008E40DE">
          <w:rPr>
            <w:rFonts w:hint="eastAsia"/>
          </w:rPr>
          <w:delText>設計了一套</w:delText>
        </w:r>
      </w:del>
      <w:del w:id="124" w:author="DELab" w:date="2020-07-23T01:47:00Z">
        <w:r w:rsidDel="001B3BE4">
          <w:rPr>
            <w:rFonts w:hint="eastAsia"/>
          </w:rPr>
          <w:delText>以</w:delText>
        </w:r>
        <w:r w:rsidDel="001B3BE4">
          <w:rPr>
            <w:rFonts w:hint="eastAsia"/>
          </w:rPr>
          <w:delText>skyline</w:delText>
        </w:r>
        <w:r w:rsidDel="001B3BE4">
          <w:rPr>
            <w:rFonts w:hint="eastAsia"/>
          </w:rPr>
          <w:delText>作為</w:delText>
        </w:r>
      </w:del>
      <w:del w:id="125" w:author="DELab" w:date="2020-07-23T01:57:00Z">
        <w:r w:rsidDel="008E40DE">
          <w:rPr>
            <w:rFonts w:hint="eastAsia"/>
          </w:rPr>
          <w:delText>評斷</w:delText>
        </w:r>
      </w:del>
      <w:del w:id="126" w:author="DELab" w:date="2020-07-23T01:47:00Z">
        <w:r w:rsidDel="001B3BE4">
          <w:rPr>
            <w:rFonts w:hint="eastAsia"/>
          </w:rPr>
          <w:delText>各填補</w:delText>
        </w:r>
        <w:r w:rsidR="00307DD0" w:rsidDel="001B3BE4">
          <w:rPr>
            <w:rFonts w:hint="eastAsia"/>
          </w:rPr>
          <w:delText>方法在</w:delText>
        </w:r>
        <w:r w:rsidDel="001B3BE4">
          <w:rPr>
            <w:rFonts w:hint="eastAsia"/>
          </w:rPr>
          <w:delText>缺失資料集的</w:delText>
        </w:r>
        <w:r w:rsidR="00307DD0" w:rsidDel="001B3BE4">
          <w:rPr>
            <w:rFonts w:hint="eastAsia"/>
          </w:rPr>
          <w:delText>填補效果</w:delText>
        </w:r>
      </w:del>
      <w:del w:id="127" w:author="DELab" w:date="2020-07-23T01:57:00Z">
        <w:r w:rsidR="00E14632" w:rsidDel="008E40DE">
          <w:rPr>
            <w:rFonts w:hint="eastAsia"/>
          </w:rPr>
          <w:delText>，</w:delText>
        </w:r>
      </w:del>
      <w:del w:id="128" w:author="DELab" w:date="2020-07-23T01:48:00Z">
        <w:r w:rsidR="009F202F" w:rsidDel="001B3BE4">
          <w:rPr>
            <w:rFonts w:hint="eastAsia"/>
          </w:rPr>
          <w:delText>所</w:delText>
        </w:r>
      </w:del>
      <w:r w:rsidR="009F202F">
        <w:rPr>
          <w:rFonts w:hint="eastAsia"/>
        </w:rPr>
        <w:t>採用</w:t>
      </w:r>
      <w:del w:id="129" w:author="DELab" w:date="2020-07-23T01:49:00Z">
        <w:r w:rsidR="009F202F" w:rsidDel="001B3BE4">
          <w:rPr>
            <w:rFonts w:hint="eastAsia"/>
          </w:rPr>
          <w:delText>的基本概念為</w:delText>
        </w:r>
      </w:del>
      <w:ins w:id="130" w:author="DELab" w:date="2020-07-23T01:51:00Z">
        <w:r w:rsidR="008E40DE">
          <w:rPr>
            <w:rFonts w:hint="eastAsia"/>
          </w:rPr>
          <w:t>填補缺失值後的</w:t>
        </w:r>
        <w:r w:rsidR="008E40DE">
          <w:rPr>
            <w:rFonts w:hint="eastAsia"/>
          </w:rPr>
          <w:t>s</w:t>
        </w:r>
        <w:r w:rsidR="008E40DE">
          <w:t>kyline</w:t>
        </w:r>
      </w:ins>
      <w:del w:id="131" w:author="DELab" w:date="2020-07-23T01:52:00Z">
        <w:r w:rsidR="009F202F" w:rsidDel="008E40DE">
          <w:rPr>
            <w:rFonts w:hint="eastAsia"/>
          </w:rPr>
          <w:delText>對</w:delText>
        </w:r>
      </w:del>
      <w:ins w:id="132" w:author="DELab" w:date="2020-07-23T01:52:00Z">
        <w:r w:rsidR="008E40DE">
          <w:rPr>
            <w:rFonts w:hint="eastAsia"/>
          </w:rPr>
          <w:t>與</w:t>
        </w:r>
      </w:ins>
      <w:r w:rsidR="009F202F">
        <w:rPr>
          <w:rFonts w:hint="eastAsia"/>
        </w:rPr>
        <w:t>原始</w:t>
      </w:r>
      <w:ins w:id="133" w:author="DELab" w:date="2020-07-23T01:52:00Z">
        <w:r w:rsidR="008E40DE">
          <w:rPr>
            <w:rFonts w:hint="eastAsia"/>
          </w:rPr>
          <w:t>無缺失值的</w:t>
        </w:r>
      </w:ins>
      <w:r w:rsidR="009F202F">
        <w:rPr>
          <w:rFonts w:hint="eastAsia"/>
        </w:rPr>
        <w:t>s</w:t>
      </w:r>
      <w:r w:rsidR="009F202F">
        <w:t>kyline</w:t>
      </w:r>
      <w:ins w:id="134" w:author="DELab" w:date="2020-07-23T01:53:00Z">
        <w:r w:rsidR="008E40DE">
          <w:rPr>
            <w:rFonts w:hint="eastAsia"/>
          </w:rPr>
          <w:t>兩者之間</w:t>
        </w:r>
      </w:ins>
      <w:r w:rsidR="009F202F">
        <w:rPr>
          <w:rFonts w:hint="eastAsia"/>
        </w:rPr>
        <w:t>的</w:t>
      </w:r>
      <w:r w:rsidR="0078587A">
        <w:t>h</w:t>
      </w:r>
      <w:r w:rsidR="009F202F">
        <w:t>amming</w:t>
      </w:r>
      <w:r w:rsidR="009F202F">
        <w:rPr>
          <w:rFonts w:hint="eastAsia"/>
        </w:rPr>
        <w:t xml:space="preserve"> d</w:t>
      </w:r>
      <w:r w:rsidR="009F202F">
        <w:t>istance</w:t>
      </w:r>
      <w:ins w:id="135" w:author="DELab" w:date="2020-07-23T01:57:00Z">
        <w:r w:rsidR="008E40DE">
          <w:rPr>
            <w:rFonts w:hint="eastAsia"/>
          </w:rPr>
          <w:t>作為評斷</w:t>
        </w:r>
      </w:ins>
      <w:ins w:id="136" w:author="DELab" w:date="2020-07-23T02:05:00Z">
        <w:r w:rsidR="00693479">
          <w:rPr>
            <w:rFonts w:hint="eastAsia"/>
          </w:rPr>
          <w:t>兩者相似度</w:t>
        </w:r>
      </w:ins>
      <w:ins w:id="137" w:author="DELab" w:date="2020-07-23T02:06:00Z">
        <w:r w:rsidR="00693479">
          <w:rPr>
            <w:rFonts w:hint="eastAsia"/>
          </w:rPr>
          <w:t>之</w:t>
        </w:r>
      </w:ins>
      <w:ins w:id="138" w:author="DELab" w:date="2020-07-23T01:57:00Z">
        <w:r w:rsidR="008E40DE">
          <w:rPr>
            <w:rFonts w:hint="eastAsia"/>
          </w:rPr>
          <w:t>標準</w:t>
        </w:r>
      </w:ins>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w:t>
      </w:r>
      <w:del w:id="139" w:author="DELab" w:date="2020-07-23T01:58:00Z">
        <w:r w:rsidR="00426A5D" w:rsidDel="008E40DE">
          <w:rPr>
            <w:rFonts w:hint="eastAsia"/>
          </w:rPr>
          <w:delText>，</w:delText>
        </w:r>
      </w:del>
      <w:r w:rsidR="00426A5D">
        <w:rPr>
          <w:rFonts w:hint="eastAsia"/>
        </w:rPr>
        <w:t>即為</w:t>
      </w:r>
      <w:r w:rsidR="0078587A">
        <w:t>h</w:t>
      </w:r>
      <w:r w:rsidR="00426A5D">
        <w:t>amming distance</w:t>
      </w:r>
      <w:del w:id="140" w:author="DELab" w:date="2020-07-23T01:58:00Z">
        <w:r w:rsidR="000A12EE" w:rsidDel="008E40DE">
          <w:rPr>
            <w:rFonts w:hint="eastAsia"/>
          </w:rPr>
          <w:delText>，</w:delText>
        </w:r>
      </w:del>
      <w:ins w:id="141" w:author="DELab" w:date="2020-07-23T01:58:00Z">
        <w:r w:rsidR="008E40DE">
          <w:rPr>
            <w:rFonts w:hint="eastAsia"/>
          </w:rPr>
          <w:t>。</w:t>
        </w:r>
      </w:ins>
      <w:r w:rsidR="000A12EE">
        <w:rPr>
          <w:rFonts w:hint="eastAsia"/>
        </w:rPr>
        <w:t>本論文</w:t>
      </w:r>
      <w:del w:id="142" w:author="DELab" w:date="2020-07-23T01:58:00Z">
        <w:r w:rsidR="003E1207" w:rsidDel="008E40DE">
          <w:rPr>
            <w:rFonts w:hint="eastAsia"/>
          </w:rPr>
          <w:delText>中</w:delText>
        </w:r>
        <w:r w:rsidR="000A12EE" w:rsidDel="008E40DE">
          <w:rPr>
            <w:rFonts w:hint="eastAsia"/>
          </w:rPr>
          <w:delText>所</w:delText>
        </w:r>
      </w:del>
      <w:r w:rsidR="003E1207">
        <w:rPr>
          <w:rFonts w:hint="eastAsia"/>
        </w:rPr>
        <w:t>使</w:t>
      </w:r>
      <w:r w:rsidR="000A12EE">
        <w:rPr>
          <w:rFonts w:hint="eastAsia"/>
        </w:rPr>
        <w:t>用</w:t>
      </w:r>
      <w:del w:id="143" w:author="DELab" w:date="2020-07-23T01:58:00Z">
        <w:r w:rsidR="000A12EE" w:rsidDel="008E40DE">
          <w:rPr>
            <w:rFonts w:hint="eastAsia"/>
          </w:rPr>
          <w:delText>的</w:delText>
        </w:r>
        <w:r w:rsidR="003E1207" w:rsidDel="008E40DE">
          <w:rPr>
            <w:rFonts w:hint="eastAsia"/>
          </w:rPr>
          <w:delText>為</w:delText>
        </w:r>
      </w:del>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18D7480C"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del w:id="144" w:author="DELab" w:date="2020-07-23T02:00:00Z">
        <w:r w:rsidR="00F04E12" w:rsidDel="008E40DE">
          <w:rPr>
            <w:rFonts w:hint="eastAsia"/>
          </w:rPr>
          <w:delText>。</w:delText>
        </w:r>
      </w:del>
      <w:ins w:id="145" w:author="DELab" w:date="2020-07-23T02:00:00Z">
        <w:r w:rsidR="008E40DE">
          <w:rPr>
            <w:rFonts w:hint="eastAsia"/>
          </w:rPr>
          <w:t>:</w:t>
        </w:r>
      </w:ins>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411F5065" w:rsidR="008A37B7" w:rsidRDefault="0064601D" w:rsidP="008A37B7">
      <w:pPr>
        <w:pStyle w:val="af4"/>
        <w:numPr>
          <w:ilvl w:val="0"/>
          <w:numId w:val="16"/>
        </w:numPr>
        <w:ind w:leftChars="0"/>
      </w:pPr>
      <w:r>
        <w:rPr>
          <w:rFonts w:hint="eastAsia"/>
        </w:rPr>
        <w:t>兩集合</w:t>
      </w:r>
      <w:del w:id="146" w:author="DELab" w:date="2020-07-23T02:02:00Z">
        <w:r w:rsidDel="00693479">
          <w:rPr>
            <w:rFonts w:hint="eastAsia"/>
          </w:rPr>
          <w:delText>是否</w:delText>
        </w:r>
      </w:del>
      <w:r>
        <w:rPr>
          <w:rFonts w:hint="eastAsia"/>
        </w:rPr>
        <w:t>相同的充分</w:t>
      </w:r>
      <w:ins w:id="147" w:author="DELab" w:date="2020-07-23T02:01:00Z">
        <w:r w:rsidR="00693479">
          <w:rPr>
            <w:rFonts w:hint="eastAsia"/>
          </w:rPr>
          <w:t>且</w:t>
        </w:r>
      </w:ins>
      <w:r>
        <w:rPr>
          <w:rFonts w:hint="eastAsia"/>
        </w:rPr>
        <w:t>必要條件為兩集合</w:t>
      </w:r>
      <w:del w:id="148" w:author="DELab" w:date="2020-07-23T02:02:00Z">
        <w:r w:rsidDel="00693479">
          <w:rPr>
            <w:rFonts w:hint="eastAsia"/>
          </w:rPr>
          <w:delText>是否</w:delText>
        </w:r>
      </w:del>
      <w:r>
        <w:rPr>
          <w:rFonts w:hint="eastAsia"/>
        </w:rPr>
        <w:t>具有相同元素且相異元素個數相同，</w:t>
      </w:r>
      <w:r w:rsidR="00A85420">
        <w:rPr>
          <w:rFonts w:hint="eastAsia"/>
        </w:rPr>
        <w:t>此性質對應到</w:t>
      </w:r>
      <w:r>
        <w:rPr>
          <w:rFonts w:hint="eastAsia"/>
        </w:rPr>
        <w:t>字串</w:t>
      </w:r>
      <w:r w:rsidR="00A85420">
        <w:rPr>
          <w:rFonts w:hint="eastAsia"/>
        </w:rPr>
        <w:t>問題上則為兩字串長度</w:t>
      </w:r>
      <w:del w:id="149" w:author="DELab" w:date="2020-07-23T02:03:00Z">
        <w:r w:rsidR="00A85420" w:rsidDel="00693479">
          <w:rPr>
            <w:rFonts w:hint="eastAsia"/>
          </w:rPr>
          <w:delText>是否</w:delText>
        </w:r>
      </w:del>
      <w:ins w:id="150" w:author="DELab" w:date="2020-07-23T02:03:00Z">
        <w:r w:rsidR="00693479">
          <w:rPr>
            <w:rFonts w:hint="eastAsia"/>
          </w:rPr>
          <w:t>必須</w:t>
        </w:r>
      </w:ins>
      <w:r w:rsidR="00A85420">
        <w:rPr>
          <w:rFonts w:hint="eastAsia"/>
        </w:rPr>
        <w:t>相同。</w:t>
      </w:r>
    </w:p>
    <w:p w14:paraId="466BA4BF" w14:textId="62D9B8E6" w:rsidR="00693479" w:rsidRDefault="0009676B">
      <w:pPr>
        <w:ind w:firstLine="360"/>
        <w:pPrChange w:id="151" w:author="DELab" w:date="2020-07-23T02:07:00Z">
          <w:pPr/>
        </w:pPrChange>
      </w:pPr>
      <w:del w:id="152" w:author="DELab" w:date="2020-07-23T02:06:00Z">
        <w:r w:rsidDel="00693479">
          <w:rPr>
            <w:rFonts w:hint="eastAsia"/>
          </w:rPr>
          <w:delText>在</w:delText>
        </w:r>
      </w:del>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del w:id="153" w:author="DELab" w:date="2020-07-23T02:06:00Z">
        <w:r w:rsidR="0081723B" w:rsidDel="00693479">
          <w:rPr>
            <w:rFonts w:hint="eastAsia"/>
          </w:rPr>
          <w:delText>。</w:delText>
        </w:r>
      </w:del>
      <w:ins w:id="154" w:author="DELab" w:date="2020-07-23T02:06:00Z">
        <w:r w:rsidR="00693479">
          <w:rPr>
            <w:rFonts w:hint="eastAsia"/>
          </w:rPr>
          <w:t>:</w:t>
        </w:r>
      </w:ins>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02C5F57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del w:id="155" w:author="DELab" w:date="2020-07-23T02:10:00Z">
        <w:r w:rsidR="00591121" w:rsidDel="00030ABE">
          <w:rPr>
            <w:rFonts w:hint="eastAsia"/>
          </w:rPr>
          <w:delText>，</w:delText>
        </w:r>
      </w:del>
      <w:ins w:id="156" w:author="DELab" w:date="2020-07-23T02:10:00Z">
        <w:r w:rsidR="00030ABE">
          <w:rPr>
            <w:rFonts w:hint="eastAsia"/>
          </w:rPr>
          <w:t>。</w:t>
        </w:r>
      </w:ins>
      <w:ins w:id="157" w:author="DELab" w:date="2020-07-23T02:11:00Z">
        <w:r w:rsidR="00030ABE">
          <w:rPr>
            <w:rFonts w:hint="eastAsia"/>
          </w:rPr>
          <w:t>m</w:t>
        </w:r>
        <w:r w:rsidR="00030ABE">
          <w:t>iss count</w:t>
        </w:r>
        <w:r w:rsidR="00030ABE">
          <w:rPr>
            <w:rFonts w:hint="eastAsia"/>
          </w:rPr>
          <w:t>就是</w:t>
        </w:r>
      </w:ins>
      <w:r w:rsidR="00591121">
        <w:rPr>
          <w:rFonts w:hint="eastAsia"/>
        </w:rPr>
        <w:t>本論文</w:t>
      </w:r>
      <w:del w:id="158" w:author="DELab" w:date="2020-07-23T02:11:00Z">
        <w:r w:rsidR="00591121" w:rsidDel="00030ABE">
          <w:rPr>
            <w:rFonts w:hint="eastAsia"/>
          </w:rPr>
          <w:delText>也</w:delText>
        </w:r>
      </w:del>
      <w:ins w:id="159" w:author="DELab" w:date="2020-07-23T02:11:00Z">
        <w:r w:rsidR="00030ABE">
          <w:rPr>
            <w:rFonts w:hint="eastAsia"/>
          </w:rPr>
          <w:t>所</w:t>
        </w:r>
      </w:ins>
      <w:r w:rsidR="00C41A81">
        <w:rPr>
          <w:rFonts w:hint="eastAsia"/>
        </w:rPr>
        <w:t>定義</w:t>
      </w:r>
      <w:del w:id="160" w:author="DELab" w:date="2020-07-23T02:12:00Z">
        <w:r w:rsidR="00591121" w:rsidDel="00030ABE">
          <w:rPr>
            <w:rFonts w:hint="eastAsia"/>
          </w:rPr>
          <w:delText>為</w:delText>
        </w:r>
      </w:del>
      <w:ins w:id="161" w:author="DELab" w:date="2020-07-23T02:12:00Z">
        <w:r w:rsidR="00030ABE">
          <w:rPr>
            <w:rFonts w:hint="eastAsia"/>
          </w:rPr>
          <w:t>的</w:t>
        </w:r>
      </w:ins>
      <w:del w:id="162" w:author="DELab" w:date="2020-07-23T02:12:00Z">
        <w:r w:rsidR="00883534" w:rsidDel="00030ABE">
          <w:rPr>
            <w:rFonts w:hint="eastAsia"/>
          </w:rPr>
          <w:delText>S</w:delText>
        </w:r>
        <w:r w:rsidR="00591121" w:rsidDel="00030ABE">
          <w:delText>et</w:delText>
        </w:r>
        <w:r w:rsidR="00883534" w:rsidDel="00030ABE">
          <w:rPr>
            <w:rFonts w:hint="eastAsia"/>
          </w:rPr>
          <w:delText xml:space="preserve"> </w:delText>
        </w:r>
      </w:del>
      <w:ins w:id="163" w:author="DELab" w:date="2020-07-23T02:12:00Z">
        <w:r w:rsidR="00030ABE">
          <w:t>set</w:t>
        </w:r>
        <w:r w:rsidR="00030ABE">
          <w:rPr>
            <w:rFonts w:hint="eastAsia"/>
          </w:rPr>
          <w:t xml:space="preserve"> </w:t>
        </w:r>
      </w:ins>
      <w:r w:rsidR="00591121">
        <w:t xml:space="preserve">Hamming </w:t>
      </w:r>
      <w:del w:id="164" w:author="DELab" w:date="2020-07-23T02:12:00Z">
        <w:r w:rsidR="0078587A" w:rsidDel="00030ABE">
          <w:delText>D</w:delText>
        </w:r>
      </w:del>
      <w:ins w:id="165" w:author="DELab" w:date="2020-07-23T02:12:00Z">
        <w:r w:rsidR="00030ABE">
          <w:t>d</w:t>
        </w:r>
      </w:ins>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29884D29" w:rsidR="006A0B0F" w:rsidRDefault="00030ABE" w:rsidP="0081723B">
      <w:pPr>
        <w:ind w:firstLine="360"/>
      </w:pPr>
      <w:ins w:id="166" w:author="DELab" w:date="2020-07-23T02:13:00Z">
        <w:r>
          <w:rPr>
            <w:rFonts w:hint="eastAsia"/>
          </w:rPr>
          <w:t>舉</w:t>
        </w:r>
      </w:ins>
      <w:r w:rsidR="007B0180">
        <w:rPr>
          <w:rFonts w:hint="eastAsia"/>
        </w:rPr>
        <w:t>例</w:t>
      </w:r>
      <w:del w:id="167" w:author="DELab" w:date="2020-07-23T02:13:00Z">
        <w:r w:rsidR="007B0180" w:rsidDel="00030ABE">
          <w:rPr>
            <w:rFonts w:hint="eastAsia"/>
          </w:rPr>
          <w:delText>子</w:delText>
        </w:r>
      </w:del>
      <w:ins w:id="168" w:author="DELab" w:date="2020-07-23T02:13:00Z">
        <w:r>
          <w:rPr>
            <w:rFonts w:hint="eastAsia"/>
          </w:rPr>
          <w:t>說明</w:t>
        </w:r>
      </w:ins>
      <w:r w:rsidR="007B0180">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4A9402D5" w:rsidR="007B0180" w:rsidRDefault="00721CC7" w:rsidP="00721CC7">
      <w:pPr>
        <w:pStyle w:val="af4"/>
        <w:ind w:leftChars="0" w:left="360"/>
      </w:pPr>
      <w:r>
        <w:rPr>
          <w:rFonts w:hint="eastAsia"/>
        </w:rPr>
        <w:t>e</w:t>
      </w:r>
      <w:r>
        <w:t>stimated-1</w:t>
      </w:r>
      <w:ins w:id="169" w:author="DELab" w:date="2020-07-23T02:14:00Z">
        <w:r w:rsidR="00030ABE">
          <w:rPr>
            <w:rFonts w:hint="eastAsia"/>
          </w:rPr>
          <w:t>sk</w:t>
        </w:r>
        <w:r w:rsidR="00030ABE">
          <w:t>y</w:t>
        </w:r>
        <w:r w:rsidR="00030ABE">
          <w:rPr>
            <w:rFonts w:hint="eastAsia"/>
          </w:rPr>
          <w:t>line</w:t>
        </w:r>
      </w:ins>
      <w:del w:id="170" w:author="DELab" w:date="2020-07-23T02:14:00Z">
        <w:r w:rsidDel="00030ABE">
          <w:rPr>
            <w:rFonts w:hint="eastAsia"/>
          </w:rPr>
          <w:delText>中</w:delText>
        </w:r>
      </w:del>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ins w:id="171" w:author="DELab" w:date="2020-07-23T02:15:00Z">
        <w:r w:rsidR="00030ABE">
          <w:rPr>
            <w:rFonts w:hint="eastAsia"/>
          </w:rPr>
          <w:t>。</w:t>
        </w:r>
      </w:ins>
    </w:p>
    <w:p w14:paraId="78FA177E" w14:textId="37DE4545" w:rsidR="00F12A9F" w:rsidRDefault="00F12A9F" w:rsidP="00721CC7">
      <w:pPr>
        <w:pStyle w:val="af4"/>
        <w:ind w:leftChars="0" w:left="360"/>
      </w:pPr>
      <w:r>
        <w:rPr>
          <w:rFonts w:hint="eastAsia"/>
        </w:rPr>
        <w:t>e</w:t>
      </w:r>
      <w:r>
        <w:t>stimated-</w:t>
      </w:r>
      <w:r>
        <w:rPr>
          <w:rFonts w:hint="eastAsia"/>
        </w:rPr>
        <w:t>2</w:t>
      </w:r>
      <w:ins w:id="172" w:author="DELab" w:date="2020-07-23T02:15:00Z">
        <w:r w:rsidR="00030ABE">
          <w:rPr>
            <w:rFonts w:hint="eastAsia"/>
          </w:rPr>
          <w:t>sk</w:t>
        </w:r>
        <w:r w:rsidR="00030ABE">
          <w:t>y</w:t>
        </w:r>
        <w:r w:rsidR="00030ABE">
          <w:rPr>
            <w:rFonts w:hint="eastAsia"/>
          </w:rPr>
          <w:t>line</w:t>
        </w:r>
      </w:ins>
      <w:del w:id="173" w:author="DELab" w:date="2020-07-23T02:15:00Z">
        <w:r w:rsidDel="00030ABE">
          <w:rPr>
            <w:rFonts w:hint="eastAsia"/>
          </w:rPr>
          <w:delText>中</w:delText>
        </w:r>
      </w:del>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ins w:id="174" w:author="DELab" w:date="2020-07-23T02:15:00Z">
        <w:r w:rsidR="00030ABE">
          <w:rPr>
            <w:rFonts w:hint="eastAsia"/>
          </w:rPr>
          <w:t>。</w:t>
        </w:r>
      </w:ins>
    </w:p>
    <w:p w14:paraId="242D40BE" w14:textId="7B4BCD59"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del w:id="175" w:author="DELab" w:date="2020-07-23T02:15:00Z">
        <w:r w:rsidDel="00030ABE">
          <w:rPr>
            <w:rFonts w:hint="eastAsia"/>
          </w:rPr>
          <w:delText>越</w:delText>
        </w:r>
      </w:del>
      <w:ins w:id="176" w:author="DELab" w:date="2020-07-23T02:15:00Z">
        <w:r w:rsidR="00030ABE">
          <w:rPr>
            <w:rFonts w:hint="eastAsia"/>
          </w:rPr>
          <w:t>愈</w:t>
        </w:r>
      </w:ins>
      <w:r>
        <w:rPr>
          <w:rFonts w:hint="eastAsia"/>
        </w:rPr>
        <w:t>大並不能保證</w:t>
      </w:r>
      <w:r>
        <w:rPr>
          <w:rFonts w:hint="eastAsia"/>
        </w:rPr>
        <w:t>h</w:t>
      </w:r>
      <w:r>
        <w:t>it ratio</w:t>
      </w:r>
      <w:r>
        <w:rPr>
          <w:rFonts w:hint="eastAsia"/>
        </w:rPr>
        <w:t>一定</w:t>
      </w:r>
      <w:del w:id="177" w:author="DELab" w:date="2020-07-23T02:15:00Z">
        <w:r w:rsidDel="00030ABE">
          <w:rPr>
            <w:rFonts w:hint="eastAsia"/>
          </w:rPr>
          <w:delText>越</w:delText>
        </w:r>
      </w:del>
      <w:ins w:id="178" w:author="DELab" w:date="2020-07-23T02:15:00Z">
        <w:r w:rsidR="00030ABE">
          <w:rPr>
            <w:rFonts w:hint="eastAsia"/>
          </w:rPr>
          <w:t>愈</w:t>
        </w:r>
      </w:ins>
      <w:r>
        <w:rPr>
          <w:rFonts w:hint="eastAsia"/>
        </w:rPr>
        <w:t>好，</w:t>
      </w:r>
      <w:del w:id="179" w:author="DELab" w:date="2020-07-23T02:16:00Z">
        <w:r w:rsidDel="00030ABE">
          <w:rPr>
            <w:rFonts w:hint="eastAsia"/>
          </w:rPr>
          <w:delText>所以</w:delText>
        </w:r>
      </w:del>
      <w:ins w:id="180" w:author="DELab" w:date="2020-07-23T02:16:00Z">
        <w:r w:rsidR="00030ABE">
          <w:rPr>
            <w:rFonts w:hint="eastAsia"/>
          </w:rPr>
          <w:t>亦即</w:t>
        </w:r>
      </w:ins>
      <w:r>
        <w:rPr>
          <w:rFonts w:hint="eastAsia"/>
        </w:rPr>
        <w:t>猜得數量多不如猜</w:t>
      </w:r>
      <w:del w:id="181" w:author="DELab" w:date="2020-07-23T02:16:00Z">
        <w:r w:rsidDel="00030ABE">
          <w:rPr>
            <w:rFonts w:hint="eastAsia"/>
          </w:rPr>
          <w:delText>的</w:delText>
        </w:r>
      </w:del>
      <w:ins w:id="182" w:author="DELab" w:date="2020-07-23T02:16:00Z">
        <w:r w:rsidR="00030ABE">
          <w:rPr>
            <w:rFonts w:hint="eastAsia"/>
          </w:rPr>
          <w:t>得</w:t>
        </w:r>
      </w:ins>
      <w:r>
        <w:rPr>
          <w:rFonts w:hint="eastAsia"/>
        </w:rPr>
        <w:t>精</w:t>
      </w:r>
      <w:proofErr w:type="gramStart"/>
      <w:r>
        <w:rPr>
          <w:rFonts w:hint="eastAsia"/>
        </w:rPr>
        <w:t>準</w:t>
      </w:r>
      <w:proofErr w:type="gramEnd"/>
      <w:r>
        <w:rPr>
          <w:rFonts w:hint="eastAsia"/>
        </w:rPr>
        <w:t>。</w:t>
      </w:r>
      <w:r w:rsidR="005F4DD6">
        <w:rPr>
          <w:rFonts w:hint="eastAsia"/>
        </w:rPr>
        <w:t>天際線</w:t>
      </w:r>
      <w:del w:id="183" w:author="DELab" w:date="2020-07-23T02:16:00Z">
        <w:r w:rsidR="00B47EFC" w:rsidDel="00030ABE">
          <w:rPr>
            <w:rFonts w:hint="eastAsia"/>
          </w:rPr>
          <w:delText>集合</w:delText>
        </w:r>
      </w:del>
      <w:r w:rsidR="00871818">
        <w:rPr>
          <w:rFonts w:hint="eastAsia"/>
        </w:rPr>
        <w:t>為一個</w:t>
      </w:r>
      <w:del w:id="184" w:author="DELab" w:date="2020-07-23T02:17:00Z">
        <w:r w:rsidR="003C2C65" w:rsidDel="00030ABE">
          <w:rPr>
            <w:rFonts w:hint="eastAsia"/>
          </w:rPr>
          <w:delText>蒐集</w:delText>
        </w:r>
      </w:del>
      <w:del w:id="185" w:author="DELab" w:date="2020-07-23T02:18:00Z">
        <w:r w:rsidR="003C2C65" w:rsidDel="00030ABE">
          <w:rPr>
            <w:rFonts w:hint="eastAsia"/>
          </w:rPr>
          <w:delText>滿足天際線條件</w:delText>
        </w:r>
      </w:del>
      <w:ins w:id="186" w:author="DELab" w:date="2020-07-23T02:18:00Z">
        <w:r w:rsidR="00030ABE">
          <w:rPr>
            <w:rFonts w:hint="eastAsia"/>
          </w:rPr>
          <w:t>不被其他點支</w:t>
        </w:r>
        <w:r w:rsidR="00030ABE">
          <w:rPr>
            <w:rFonts w:hint="eastAsia"/>
          </w:rPr>
          <w:lastRenderedPageBreak/>
          <w:t>配的</w:t>
        </w:r>
      </w:ins>
      <w:del w:id="187" w:author="DELab" w:date="2020-07-23T02:19:00Z">
        <w:r w:rsidR="003C2C65" w:rsidDel="00030ABE">
          <w:rPr>
            <w:rFonts w:hint="eastAsia"/>
          </w:rPr>
          <w:delText>各</w:delText>
        </w:r>
      </w:del>
      <w:ins w:id="188" w:author="DELab" w:date="2020-07-23T02:19:00Z">
        <w:r w:rsidR="00030ABE">
          <w:rPr>
            <w:rFonts w:hint="eastAsia"/>
          </w:rPr>
          <w:t>資料</w:t>
        </w:r>
      </w:ins>
      <w:r w:rsidR="003C2C65">
        <w:rPr>
          <w:rFonts w:hint="eastAsia"/>
        </w:rPr>
        <w:t>點</w:t>
      </w:r>
      <w:ins w:id="189" w:author="DELab" w:date="2020-07-23T02:19:00Z">
        <w:r w:rsidR="00030ABE">
          <w:rPr>
            <w:rFonts w:hint="eastAsia"/>
          </w:rPr>
          <w:t>所構成</w:t>
        </w:r>
      </w:ins>
      <w:r w:rsidR="003C2C65">
        <w:rPr>
          <w:rFonts w:hint="eastAsia"/>
        </w:rPr>
        <w:t>的</w:t>
      </w:r>
      <w:r w:rsidR="00871818">
        <w:rPr>
          <w:rFonts w:hint="eastAsia"/>
        </w:rPr>
        <w:t>集</w:t>
      </w:r>
      <w:r w:rsidR="003C2C65">
        <w:rPr>
          <w:rFonts w:hint="eastAsia"/>
        </w:rPr>
        <w:t>合，</w:t>
      </w:r>
      <w:ins w:id="190" w:author="DELab" w:date="2020-07-23T02:20:00Z">
        <w:r w:rsidR="00030ABE">
          <w:rPr>
            <w:rFonts w:hint="eastAsia"/>
          </w:rPr>
          <w:t>如果</w:t>
        </w:r>
      </w:ins>
      <w:del w:id="191" w:author="DELab" w:date="2020-07-23T02:20:00Z">
        <w:r w:rsidR="00B47EFC" w:rsidDel="00030ABE">
          <w:rPr>
            <w:rFonts w:hint="eastAsia"/>
          </w:rPr>
          <w:delText>故</w:delText>
        </w:r>
      </w:del>
      <w:r w:rsidR="00B47EFC">
        <w:rPr>
          <w:rFonts w:hint="eastAsia"/>
        </w:rPr>
        <w:t>經填補後所找</w:t>
      </w:r>
      <w:r w:rsidR="00573B35">
        <w:rPr>
          <w:rFonts w:hint="eastAsia"/>
        </w:rPr>
        <w:t>到</w:t>
      </w:r>
      <w:r w:rsidR="00B47EFC">
        <w:rPr>
          <w:rFonts w:hint="eastAsia"/>
        </w:rPr>
        <w:t>的天際線集合</w:t>
      </w:r>
      <w:del w:id="192" w:author="DELab" w:date="2020-07-23T02:20:00Z">
        <w:r w:rsidR="00B47EFC" w:rsidDel="00030ABE">
          <w:rPr>
            <w:rFonts w:hint="eastAsia"/>
          </w:rPr>
          <w:delText>如果</w:delText>
        </w:r>
      </w:del>
      <w:r w:rsidR="00B47EFC">
        <w:rPr>
          <w:rFonts w:hint="eastAsia"/>
        </w:rPr>
        <w:t>與原天際線集合</w:t>
      </w:r>
      <w:del w:id="193" w:author="DELab" w:date="2020-07-23T02:20:00Z">
        <w:r w:rsidR="00B47EFC" w:rsidDel="00030ABE">
          <w:rPr>
            <w:rFonts w:hint="eastAsia"/>
          </w:rPr>
          <w:delText>越香</w:delText>
        </w:r>
      </w:del>
      <w:ins w:id="194" w:author="DELab" w:date="2020-07-23T02:21:00Z">
        <w:r w:rsidR="00E90D8E">
          <w:rPr>
            <w:rFonts w:hint="eastAsia"/>
          </w:rPr>
          <w:t>之</w:t>
        </w:r>
      </w:ins>
      <w:r w:rsidR="00B47EFC">
        <w:rPr>
          <w:rFonts w:hint="eastAsia"/>
        </w:rPr>
        <w:t>相似</w:t>
      </w:r>
      <w:ins w:id="195" w:author="DELab" w:date="2020-07-23T02:21:00Z">
        <w:r w:rsidR="00E90D8E">
          <w:rPr>
            <w:rFonts w:hint="eastAsia"/>
          </w:rPr>
          <w:t>度愈高</w:t>
        </w:r>
      </w:ins>
      <w:r w:rsidR="00B47EFC">
        <w:rPr>
          <w:rFonts w:hint="eastAsia"/>
        </w:rPr>
        <w:t>，則</w:t>
      </w:r>
      <w:del w:id="196" w:author="DELab" w:date="2020-07-23T02:21:00Z">
        <w:r w:rsidR="00B47EFC" w:rsidDel="00E90D8E">
          <w:rPr>
            <w:rFonts w:hint="eastAsia"/>
          </w:rPr>
          <w:delText>判</w:delText>
        </w:r>
      </w:del>
      <w:ins w:id="197" w:author="DELab" w:date="2020-07-23T02:21:00Z">
        <w:r w:rsidR="00E90D8E">
          <w:rPr>
            <w:rFonts w:hint="eastAsia"/>
          </w:rPr>
          <w:t>可推</w:t>
        </w:r>
      </w:ins>
      <w:r w:rsidR="00B47EFC">
        <w:rPr>
          <w:rFonts w:hint="eastAsia"/>
        </w:rPr>
        <w:t>斷該填補法對天際線所填補效果</w:t>
      </w:r>
      <w:del w:id="198" w:author="DELab" w:date="2020-07-23T02:21:00Z">
        <w:r w:rsidR="00B47EFC" w:rsidDel="00E90D8E">
          <w:rPr>
            <w:rFonts w:hint="eastAsia"/>
          </w:rPr>
          <w:delText>越</w:delText>
        </w:r>
      </w:del>
      <w:ins w:id="199" w:author="DELab" w:date="2020-07-23T02:21:00Z">
        <w:r w:rsidR="00E90D8E">
          <w:rPr>
            <w:rFonts w:hint="eastAsia"/>
          </w:rPr>
          <w:t>愈</w:t>
        </w:r>
      </w:ins>
      <w:r w:rsidR="00B47EFC">
        <w:rPr>
          <w:rFonts w:hint="eastAsia"/>
        </w:rPr>
        <w:t>好</w:t>
      </w:r>
      <w:del w:id="200" w:author="DELab" w:date="2020-07-23T02:22:00Z">
        <w:r w:rsidR="00CB6866" w:rsidDel="00E90D8E">
          <w:rPr>
            <w:rFonts w:hint="eastAsia"/>
          </w:rPr>
          <w:delText>，</w:delText>
        </w:r>
      </w:del>
      <w:ins w:id="201" w:author="DELab" w:date="2020-07-23T02:22:00Z">
        <w:r w:rsidR="00E90D8E">
          <w:rPr>
            <w:rFonts w:hint="eastAsia"/>
          </w:rPr>
          <w:t>。</w:t>
        </w:r>
      </w:ins>
      <w:r w:rsidR="00246377">
        <w:rPr>
          <w:rFonts w:hint="eastAsia"/>
        </w:rPr>
        <w:t>本論文</w:t>
      </w:r>
      <w:r w:rsidR="003C6C71">
        <w:rPr>
          <w:rFonts w:hint="eastAsia"/>
        </w:rPr>
        <w:t>用上述</w:t>
      </w:r>
      <w:del w:id="202" w:author="DELab" w:date="2020-07-23T02:23:00Z">
        <w:r w:rsidR="003C6C71" w:rsidDel="00E90D8E">
          <w:rPr>
            <w:rFonts w:hint="eastAsia"/>
          </w:rPr>
          <w:delText>方法</w:delText>
        </w:r>
      </w:del>
      <w:ins w:id="203" w:author="DELab" w:date="2020-07-23T02:23:00Z">
        <w:r w:rsidR="00E90D8E">
          <w:rPr>
            <w:rFonts w:hint="eastAsia"/>
          </w:rPr>
          <w:t>相似度</w:t>
        </w:r>
      </w:ins>
      <w:r w:rsidR="003C6C71">
        <w:rPr>
          <w:rFonts w:hint="eastAsia"/>
        </w:rPr>
        <w:t>來評斷各填補法</w:t>
      </w:r>
      <w:del w:id="204" w:author="DELab" w:date="2020-07-23T02:23:00Z">
        <w:r w:rsidR="003C6C71" w:rsidDel="00E90D8E">
          <w:rPr>
            <w:rFonts w:hint="eastAsia"/>
          </w:rPr>
          <w:delText>缺失資料集填補後</w:delText>
        </w:r>
      </w:del>
      <w:del w:id="205" w:author="DELab" w:date="2020-07-23T02:24:00Z">
        <w:r w:rsidR="003C6C71" w:rsidDel="00E90D8E">
          <w:rPr>
            <w:rFonts w:hint="eastAsia"/>
          </w:rPr>
          <w:delText>針對天際線集合作為</w:delText>
        </w:r>
      </w:del>
      <w:r w:rsidR="003C6C71">
        <w:rPr>
          <w:rFonts w:hint="eastAsia"/>
        </w:rPr>
        <w:t>填補效果優劣之依據。</w:t>
      </w:r>
    </w:p>
    <w:p w14:paraId="753B79F6" w14:textId="7335CB32" w:rsidR="00F70FB9" w:rsidRDefault="00AB148B" w:rsidP="00BC06C0">
      <w:pPr>
        <w:pStyle w:val="1"/>
        <w:jc w:val="left"/>
      </w:pPr>
      <w:bookmarkStart w:id="206" w:name="_Toc46342472"/>
      <w:r>
        <w:rPr>
          <w:rFonts w:hint="eastAsia"/>
        </w:rPr>
        <w:t>實驗結果與分析</w:t>
      </w:r>
      <w:bookmarkEnd w:id="206"/>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207" w:name="_Toc46342473"/>
      <w:r>
        <w:rPr>
          <w:rFonts w:hint="eastAsia"/>
          <w:shd w:val="clear" w:color="auto" w:fill="FFFFFF"/>
        </w:rPr>
        <w:t>4.1</w:t>
      </w:r>
      <w:r>
        <w:rPr>
          <w:rFonts w:hint="eastAsia"/>
          <w:shd w:val="clear" w:color="auto" w:fill="FFFFFF"/>
        </w:rPr>
        <w:t>實驗環境與資料來源</w:t>
      </w:r>
      <w:bookmarkEnd w:id="207"/>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173590">
        <w:rPr>
          <w:shd w:val="clear" w:color="auto" w:fill="FFFFFF"/>
        </w:rPr>
        <w:fldChar w:fldCharType="begin"/>
      </w:r>
      <w:r w:rsidR="00173590">
        <w:rPr>
          <w:shd w:val="clear" w:color="auto" w:fill="FFFFFF"/>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Pr>
          <w:shd w:val="clear" w:color="auto" w:fill="FFFFFF"/>
        </w:rPr>
        <w:fldChar w:fldCharType="separate"/>
      </w:r>
      <w:r w:rsidR="00173590" w:rsidRPr="00173590">
        <w:rPr>
          <w:rFonts w:cs="Times New Roman"/>
        </w:rPr>
        <w:t>[20]</w:t>
      </w:r>
      <w:r w:rsidR="00173590">
        <w:rPr>
          <w:shd w:val="clear" w:color="auto" w:fill="FFFFFF"/>
        </w:rPr>
        <w:fldChar w:fldCharType="end"/>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208" w:name="_Toc46342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208"/>
    </w:p>
    <w:p w14:paraId="393DBEAC" w14:textId="3F6B2D59" w:rsidR="00A56CE4" w:rsidRPr="00A56CE4" w:rsidRDefault="00A56CE4" w:rsidP="00B4040F">
      <w:pPr>
        <w:pStyle w:val="3"/>
      </w:pPr>
      <w:bookmarkStart w:id="209" w:name="_Toc46342475"/>
      <w:r>
        <w:rPr>
          <w:rFonts w:hint="eastAsia"/>
        </w:rPr>
        <w:t>4.2.1</w:t>
      </w:r>
      <w:r>
        <w:rPr>
          <w:rFonts w:hint="eastAsia"/>
        </w:rPr>
        <w:t>實驗目的與設計</w:t>
      </w:r>
      <w:bookmarkEnd w:id="209"/>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210" w:name="_Toc46342476"/>
      <w:r>
        <w:rPr>
          <w:rFonts w:hint="eastAsia"/>
        </w:rPr>
        <w:t>4.2.2</w:t>
      </w:r>
      <w:r>
        <w:rPr>
          <w:rFonts w:hint="eastAsia"/>
        </w:rPr>
        <w:t>實驗方法</w:t>
      </w:r>
      <w:bookmarkEnd w:id="210"/>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w:t>
      </w:r>
      <w:r>
        <w:rPr>
          <w:shd w:val="clear" w:color="auto" w:fill="FFFFFF"/>
        </w:rPr>
        <w:lastRenderedPageBreak/>
        <w:t>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211" w:name="_Toc46342477"/>
      <w:r>
        <w:rPr>
          <w:rFonts w:hint="eastAsia"/>
        </w:rPr>
        <w:t>4.2.3</w:t>
      </w:r>
      <w:r>
        <w:rPr>
          <w:rFonts w:hint="eastAsia"/>
        </w:rPr>
        <w:t>實驗結果與分析</w:t>
      </w:r>
      <w:bookmarkEnd w:id="211"/>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212" w:name="_Toc44592099"/>
      <w:bookmarkStart w:id="213" w:name="_Toc46342438"/>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212"/>
      <w:r w:rsidR="00EC5073">
        <w:rPr>
          <w:rFonts w:cs="Times New Roman" w:hint="eastAsia"/>
        </w:rPr>
        <w:t>圖</w:t>
      </w:r>
      <w:bookmarkEnd w:id="213"/>
    </w:p>
    <w:p w14:paraId="774F0404" w14:textId="7E8E0037" w:rsidR="00F4117B" w:rsidRDefault="00E607E4" w:rsidP="007778ED">
      <w:pPr>
        <w:jc w:val="center"/>
        <w:rPr>
          <w:rFonts w:cs="Times New Roman"/>
        </w:rPr>
      </w:pPr>
      <w:r>
        <w:rPr>
          <w:rFonts w:cs="Times New Roman"/>
          <w:noProof/>
        </w:rPr>
        <w:lastRenderedPageBreak/>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214" w:name="_Toc46342439"/>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214"/>
    </w:p>
    <w:p w14:paraId="6991DA00" w14:textId="6BF0644A" w:rsidR="00A56CE4" w:rsidRPr="00A56CE4" w:rsidRDefault="00A56CE4" w:rsidP="00B75D24">
      <w:pPr>
        <w:pStyle w:val="2"/>
      </w:pPr>
      <w:bookmarkStart w:id="215" w:name="_Toc46342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215"/>
    </w:p>
    <w:p w14:paraId="61CEAF07" w14:textId="50C3A3BE" w:rsidR="00A56CE4" w:rsidRDefault="00A56CE4" w:rsidP="00194E0B">
      <w:pPr>
        <w:pStyle w:val="3"/>
      </w:pPr>
      <w:bookmarkStart w:id="216" w:name="_Toc46342479"/>
      <w:r>
        <w:rPr>
          <w:rFonts w:hint="eastAsia"/>
        </w:rPr>
        <w:t>4.3.1</w:t>
      </w:r>
      <w:r>
        <w:rPr>
          <w:rFonts w:hint="eastAsia"/>
        </w:rPr>
        <w:t>實驗目的與設計</w:t>
      </w:r>
      <w:bookmarkEnd w:id="216"/>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217" w:name="_Toc46342480"/>
      <w:r>
        <w:rPr>
          <w:rFonts w:hint="eastAsia"/>
        </w:rPr>
        <w:t>4.3.2</w:t>
      </w:r>
      <w:r>
        <w:rPr>
          <w:rFonts w:hint="eastAsia"/>
        </w:rPr>
        <w:t>實驗方法</w:t>
      </w:r>
      <w:bookmarkEnd w:id="217"/>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218" w:name="_Toc46342481"/>
      <w:r>
        <w:rPr>
          <w:rFonts w:hint="eastAsia"/>
        </w:rPr>
        <w:t>4.3.3</w:t>
      </w:r>
      <w:r>
        <w:rPr>
          <w:rFonts w:hint="eastAsia"/>
        </w:rPr>
        <w:t>實驗結果與分析</w:t>
      </w:r>
      <w:bookmarkEnd w:id="218"/>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w:t>
      </w:r>
      <w:r w:rsidR="00D8172C">
        <w:rPr>
          <w:rFonts w:hint="eastAsia"/>
        </w:rPr>
        <w:lastRenderedPageBreak/>
        <w:t>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587E041A" w:rsidR="001E58C6" w:rsidRPr="001E58C6" w:rsidRDefault="0097520B" w:rsidP="00A1203C">
      <w:pPr>
        <w:pStyle w:val="af7"/>
        <w:jc w:val="center"/>
      </w:pPr>
      <w:bookmarkStart w:id="219" w:name="_Toc46342446"/>
      <w:r>
        <w:rPr>
          <w:rFonts w:hint="eastAsia"/>
        </w:rPr>
        <w:lastRenderedPageBreak/>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21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220" w:name="_Toc46342440"/>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220"/>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0B76C3FB" w:rsidR="00982516" w:rsidRPr="001E58C6" w:rsidRDefault="0097520B" w:rsidP="00A1203C">
      <w:pPr>
        <w:pStyle w:val="af7"/>
        <w:jc w:val="center"/>
      </w:pPr>
      <w:bookmarkStart w:id="221" w:name="_Toc46342447"/>
      <w:r>
        <w:rPr>
          <w:rFonts w:hint="eastAsia"/>
        </w:rPr>
        <w:lastRenderedPageBreak/>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22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222" w:name="_Toc4634244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222"/>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6A651559" w:rsidR="003739B3" w:rsidRPr="001E58C6" w:rsidRDefault="001E58C6" w:rsidP="00A1203C">
      <w:pPr>
        <w:pStyle w:val="af7"/>
        <w:jc w:val="center"/>
      </w:pPr>
      <w:bookmarkStart w:id="223" w:name="_Toc46342448"/>
      <w:r>
        <w:rPr>
          <w:rFonts w:hint="eastAsia"/>
        </w:rPr>
        <w:lastRenderedPageBreak/>
        <w:t>法比較表</w:t>
      </w:r>
      <w:bookmarkEnd w:id="22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224" w:name="_Toc44592103"/>
      <w:bookmarkStart w:id="225" w:name="_Toc4634244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224"/>
      <w:proofErr w:type="gramStart"/>
      <w:r w:rsidR="001E58C6">
        <w:rPr>
          <w:rFonts w:hint="eastAsia"/>
        </w:rPr>
        <w:t>各</w:t>
      </w:r>
      <w:proofErr w:type="gramEnd"/>
      <w:r w:rsidR="00871746">
        <w:rPr>
          <w:rFonts w:hint="eastAsia"/>
        </w:rPr>
        <w:t>填補法比較圖</w:t>
      </w:r>
      <w:bookmarkEnd w:id="225"/>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226" w:name="_Toc46342482"/>
      <w:r>
        <w:rPr>
          <w:rFonts w:hint="eastAsia"/>
        </w:rPr>
        <w:lastRenderedPageBreak/>
        <w:t>4</w:t>
      </w:r>
      <w:r>
        <w:t>.4</w:t>
      </w:r>
      <w:r w:rsidR="00BF6E60">
        <w:rPr>
          <w:rFonts w:hint="eastAsia"/>
        </w:rPr>
        <w:t>實驗結論</w:t>
      </w:r>
      <w:bookmarkEnd w:id="226"/>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227" w:name="_Toc46342483"/>
      <w:r>
        <w:rPr>
          <w:rFonts w:hint="eastAsia"/>
        </w:rPr>
        <w:lastRenderedPageBreak/>
        <w:t>結論與未來方向</w:t>
      </w:r>
      <w:bookmarkEnd w:id="227"/>
    </w:p>
    <w:p w14:paraId="06E40AE4" w14:textId="4B927DBA" w:rsidR="00291E62" w:rsidRPr="00291E62" w:rsidRDefault="00291E62" w:rsidP="00B737C6">
      <w:pPr>
        <w:ind w:firstLine="480"/>
      </w:pPr>
      <w:r>
        <w:rPr>
          <w:rFonts w:hint="eastAsia"/>
        </w:rPr>
        <w:t>本章</w:t>
      </w:r>
      <w:del w:id="228" w:author="DELab" w:date="2020-07-23T02:26:00Z">
        <w:r w:rsidDel="003F487F">
          <w:rPr>
            <w:rFonts w:hint="eastAsia"/>
          </w:rPr>
          <w:delText>節</w:delText>
        </w:r>
      </w:del>
      <w:r>
        <w:rPr>
          <w:rFonts w:hint="eastAsia"/>
        </w:rPr>
        <w:t>分為兩部分，第一節</w:t>
      </w:r>
      <w:del w:id="229" w:author="DELab" w:date="2020-07-23T02:26:00Z">
        <w:r w:rsidR="00F11596" w:rsidDel="003F487F">
          <w:rPr>
            <w:rFonts w:hint="eastAsia"/>
          </w:rPr>
          <w:delText>簡</w:delText>
        </w:r>
        <w:r w:rsidR="00795D24" w:rsidDel="003F487F">
          <w:rPr>
            <w:rFonts w:hint="eastAsia"/>
          </w:rPr>
          <w:delText>單</w:delText>
        </w:r>
      </w:del>
      <w:r w:rsidR="00F11596">
        <w:rPr>
          <w:rFonts w:hint="eastAsia"/>
        </w:rPr>
        <w:t>總結</w:t>
      </w:r>
      <w:del w:id="230" w:author="DELab" w:date="2020-07-23T02:26:00Z">
        <w:r w:rsidR="00795D24" w:rsidDel="003F487F">
          <w:rPr>
            <w:rFonts w:hint="eastAsia"/>
          </w:rPr>
          <w:delText>skyline</w:delText>
        </w:r>
        <w:r w:rsidR="00795D24" w:rsidDel="003F487F">
          <w:rPr>
            <w:rFonts w:hint="eastAsia"/>
          </w:rPr>
          <w:delText>對資料完整性的仰賴程度，與各處理缺失值技術差異性，並</w:delText>
        </w:r>
        <w:r w:rsidR="00F11596" w:rsidDel="003F487F">
          <w:rPr>
            <w:rFonts w:hint="eastAsia"/>
          </w:rPr>
          <w:delText>相較於</w:delText>
        </w:r>
        <w:r w:rsidR="00F11596" w:rsidDel="003F487F">
          <w:rPr>
            <w:rFonts w:hint="eastAsia"/>
          </w:rPr>
          <w:delText>k</w:delText>
        </w:r>
        <w:r w:rsidR="00F11596" w:rsidDel="003F487F">
          <w:rPr>
            <w:rFonts w:hint="eastAsia"/>
          </w:rPr>
          <w:delText>鄰近演算法</w:delText>
        </w:r>
        <w:r w:rsidR="00B53281" w:rsidDel="003F487F">
          <w:rPr>
            <w:rFonts w:hint="eastAsia"/>
          </w:rPr>
          <w:delText>與</w:delText>
        </w:r>
        <w:r w:rsidDel="003F487F">
          <w:rPr>
            <w:rFonts w:hint="eastAsia"/>
          </w:rPr>
          <w:delText>本論文</w:delText>
        </w:r>
        <w:r w:rsidR="00610CDC" w:rsidDel="003F487F">
          <w:rPr>
            <w:rFonts w:hint="eastAsia"/>
          </w:rPr>
          <w:delText>所提出的方法中對於不同缺失情形下</w:delText>
        </w:r>
        <w:r w:rsidR="007472E6" w:rsidDel="003F487F">
          <w:rPr>
            <w:rFonts w:hint="eastAsia"/>
          </w:rPr>
          <w:delText>填補的</w:delText>
        </w:r>
        <w:r w:rsidR="00F11596" w:rsidDel="003F487F">
          <w:rPr>
            <w:rFonts w:hint="eastAsia"/>
          </w:rPr>
          <w:delText>效果</w:delText>
        </w:r>
      </w:del>
      <w:ins w:id="231" w:author="DELab" w:date="2020-07-23T02:26:00Z">
        <w:r w:rsidR="003F487F">
          <w:rPr>
            <w:rFonts w:hint="eastAsia"/>
          </w:rPr>
          <w:t>本</w:t>
        </w:r>
      </w:ins>
      <w:ins w:id="232" w:author="DELab" w:date="2020-07-23T02:27:00Z">
        <w:r w:rsidR="003F487F">
          <w:rPr>
            <w:rFonts w:hint="eastAsia"/>
          </w:rPr>
          <w:t>研究</w:t>
        </w:r>
      </w:ins>
      <w:r w:rsidR="007472E6">
        <w:rPr>
          <w:rFonts w:hint="eastAsia"/>
        </w:rPr>
        <w:t>，第二節探討未來可</w:t>
      </w:r>
      <w:del w:id="233" w:author="DELab" w:date="2020-07-23T02:27:00Z">
        <w:r w:rsidR="007472E6" w:rsidDel="003F487F">
          <w:rPr>
            <w:rFonts w:hint="eastAsia"/>
          </w:rPr>
          <w:delText>探索解</w:delText>
        </w:r>
      </w:del>
      <w:ins w:id="234" w:author="DELab" w:date="2020-07-23T02:27:00Z">
        <w:r w:rsidR="003F487F">
          <w:rPr>
            <w:rFonts w:hint="eastAsia"/>
          </w:rPr>
          <w:t>研究</w:t>
        </w:r>
      </w:ins>
      <w:r w:rsidR="007472E6">
        <w:rPr>
          <w:rFonts w:hint="eastAsia"/>
        </w:rPr>
        <w:t>的方向與工作。</w:t>
      </w:r>
    </w:p>
    <w:p w14:paraId="5BC2F188" w14:textId="7A17669B" w:rsidR="00AB148B" w:rsidRDefault="00AB148B" w:rsidP="00B75D24">
      <w:pPr>
        <w:pStyle w:val="2"/>
        <w:rPr>
          <w:shd w:val="clear" w:color="auto" w:fill="FFFFFF"/>
        </w:rPr>
      </w:pPr>
      <w:bookmarkStart w:id="235" w:name="_Toc46342484"/>
      <w:r>
        <w:rPr>
          <w:rFonts w:hint="eastAsia"/>
          <w:shd w:val="clear" w:color="auto" w:fill="FFFFFF"/>
        </w:rPr>
        <w:t>5.1</w:t>
      </w:r>
      <w:r>
        <w:rPr>
          <w:rFonts w:hint="eastAsia"/>
          <w:shd w:val="clear" w:color="auto" w:fill="FFFFFF"/>
        </w:rPr>
        <w:t>結論</w:t>
      </w:r>
      <w:bookmarkEnd w:id="235"/>
    </w:p>
    <w:p w14:paraId="23E99198" w14:textId="118F31BD" w:rsidR="001D71CF" w:rsidRPr="00CE320E" w:rsidRDefault="00C66726" w:rsidP="006C4E6C">
      <w:pPr>
        <w:ind w:firstLine="480"/>
        <w:rPr>
          <w:color w:val="FF0000"/>
          <w:shd w:val="clear" w:color="auto" w:fill="FFFFFF"/>
        </w:rPr>
      </w:pPr>
      <w:ins w:id="236" w:author="DELab" w:date="2020-07-23T02:31:00Z">
        <w:r>
          <w:rPr>
            <w:rFonts w:hint="eastAsia"/>
            <w:shd w:val="clear" w:color="auto" w:fill="FFFFFF"/>
          </w:rPr>
          <w:t>本研究探討</w:t>
        </w:r>
      </w:ins>
      <w:r w:rsidR="00615067">
        <w:rPr>
          <w:rFonts w:hint="eastAsia"/>
          <w:shd w:val="clear" w:color="auto" w:fill="FFFFFF"/>
        </w:rPr>
        <w:t>在</w:t>
      </w:r>
      <w:ins w:id="237" w:author="DELab" w:date="2020-07-23T02:35:00Z">
        <w:r>
          <w:rPr>
            <w:rFonts w:hint="eastAsia"/>
            <w:shd w:val="clear" w:color="auto" w:fill="FFFFFF"/>
          </w:rPr>
          <w:t>具有缺失值</w:t>
        </w:r>
      </w:ins>
      <w:ins w:id="238" w:author="DELab" w:date="2020-07-23T02:36:00Z">
        <w:r>
          <w:rPr>
            <w:rFonts w:hint="eastAsia"/>
            <w:shd w:val="clear" w:color="auto" w:fill="FFFFFF"/>
          </w:rPr>
          <w:t>的</w:t>
        </w:r>
      </w:ins>
      <w:ins w:id="239" w:author="DELab" w:date="2020-07-23T02:33:00Z">
        <w:r>
          <w:rPr>
            <w:rFonts w:hint="eastAsia"/>
            <w:shd w:val="clear" w:color="auto" w:fill="FFFFFF"/>
          </w:rPr>
          <w:t>資料集</w:t>
        </w:r>
      </w:ins>
      <w:ins w:id="240" w:author="DELab" w:date="2020-07-23T02:36:00Z">
        <w:r>
          <w:rPr>
            <w:rFonts w:hint="eastAsia"/>
            <w:shd w:val="clear" w:color="auto" w:fill="FFFFFF"/>
          </w:rPr>
          <w:t>中</w:t>
        </w:r>
      </w:ins>
      <w:ins w:id="241" w:author="DELab" w:date="2020-07-23T02:37:00Z">
        <w:r>
          <w:rPr>
            <w:rFonts w:hint="eastAsia"/>
            <w:shd w:val="clear" w:color="auto" w:fill="FFFFFF"/>
          </w:rPr>
          <w:t>計算</w:t>
        </w:r>
      </w:ins>
      <w:ins w:id="242" w:author="DELab" w:date="2020-07-23T02:38:00Z">
        <w:r>
          <w:rPr>
            <w:shd w:val="clear" w:color="auto" w:fill="FFFFFF"/>
          </w:rPr>
          <w:t>skyline</w:t>
        </w:r>
      </w:ins>
      <w:del w:id="243" w:author="DELab" w:date="2020-07-23T02:38:00Z">
        <w:r w:rsidR="00615067" w:rsidDel="00C66726">
          <w:rPr>
            <w:shd w:val="clear" w:color="auto" w:fill="FFFFFF"/>
          </w:rPr>
          <w:delText>面臨需要考量使用者喜好</w:delText>
        </w:r>
      </w:del>
      <w:r w:rsidR="00615067">
        <w:rPr>
          <w:shd w:val="clear" w:color="auto" w:fill="FFFFFF"/>
        </w:rPr>
        <w:t>的</w:t>
      </w:r>
      <w:del w:id="244" w:author="DELab" w:date="2020-07-23T02:38:00Z">
        <w:r w:rsidR="00615067" w:rsidDel="00C66726">
          <w:rPr>
            <w:shd w:val="clear" w:color="auto" w:fill="FFFFFF"/>
          </w:rPr>
          <w:delText>應用</w:delText>
        </w:r>
      </w:del>
      <w:r w:rsidR="00615067">
        <w:rPr>
          <w:shd w:val="clear" w:color="auto" w:fill="FFFFFF"/>
        </w:rPr>
        <w:t>問題</w:t>
      </w:r>
      <w:del w:id="245" w:author="DELab" w:date="2020-07-23T02:38:00Z">
        <w:r w:rsidR="00615067" w:rsidDel="00C66726">
          <w:rPr>
            <w:shd w:val="clear" w:color="auto" w:fill="FFFFFF"/>
          </w:rPr>
          <w:delText>時，例如根據使用者使用習慣或評分的推薦系統，每個特徵欄位均需要被考慮的情形下，通常以</w:delText>
        </w:r>
        <w:r w:rsidR="00615067" w:rsidDel="00C66726">
          <w:rPr>
            <w:shd w:val="clear" w:color="auto" w:fill="FFFFFF"/>
          </w:rPr>
          <w:delText>skyline</w:delText>
        </w:r>
        <w:r w:rsidR="00694550" w:rsidDel="00C66726">
          <w:rPr>
            <w:rFonts w:hint="eastAsia"/>
            <w:shd w:val="clear" w:color="auto" w:fill="FFFFFF"/>
          </w:rPr>
          <w:delText xml:space="preserve"> q</w:delText>
        </w:r>
        <w:r w:rsidR="00694550" w:rsidDel="00C66726">
          <w:rPr>
            <w:shd w:val="clear" w:color="auto" w:fill="FFFFFF"/>
          </w:rPr>
          <w:delText>uery</w:delText>
        </w:r>
        <w:r w:rsidR="00615067" w:rsidDel="00C66726">
          <w:rPr>
            <w:shd w:val="clear" w:color="auto" w:fill="FFFFFF"/>
          </w:rPr>
          <w:delText>是最為常見的，而</w:delText>
        </w:r>
        <w:r w:rsidR="00615067" w:rsidDel="00C66726">
          <w:rPr>
            <w:shd w:val="clear" w:color="auto" w:fill="FFFFFF"/>
          </w:rPr>
          <w:delText>skyline</w:delText>
        </w:r>
        <w:r w:rsidR="00694550" w:rsidDel="00C66726">
          <w:rPr>
            <w:shd w:val="clear" w:color="auto" w:fill="FFFFFF"/>
          </w:rPr>
          <w:delText xml:space="preserve"> query</w:delText>
        </w:r>
        <w:r w:rsidR="00615067" w:rsidDel="00C66726">
          <w:rPr>
            <w:shd w:val="clear" w:color="auto" w:fill="FFFFFF"/>
          </w:rPr>
          <w:delText>又仰賴於輸入資料集的完整性</w:delText>
        </w:r>
        <w:r w:rsidR="00615067" w:rsidDel="00C66726">
          <w:rPr>
            <w:shd w:val="clear" w:color="auto" w:fill="FFFFFF"/>
          </w:rPr>
          <w:delText>(completeness)</w:delText>
        </w:r>
      </w:del>
      <w:r w:rsidR="004E71B6">
        <w:rPr>
          <w:rFonts w:hint="eastAsia"/>
          <w:shd w:val="clear" w:color="auto" w:fill="FFFFFF"/>
        </w:rPr>
        <w:t>。</w:t>
      </w:r>
      <w:del w:id="246" w:author="DELab" w:date="2020-07-23T02:40:00Z">
        <w:r w:rsidR="00615067" w:rsidDel="00CE320E">
          <w:rPr>
            <w:shd w:val="clear" w:color="auto" w:fill="FFFFFF"/>
          </w:rPr>
          <w:delText>但若是無法順利取得完整的資料集、或是具有缺失值使得所能取得完整資料筆數不足，在大部分情況下某一缺失值是無法與該特徵欄位其他非缺失值相比較的</w:delText>
        </w:r>
        <w:r w:rsidR="004E71B6" w:rsidDel="00CE320E">
          <w:rPr>
            <w:rFonts w:hint="eastAsia"/>
            <w:shd w:val="clear" w:color="auto" w:fill="FFFFFF"/>
          </w:rPr>
          <w:delText>。</w:delText>
        </w:r>
        <w:r w:rsidR="00615067" w:rsidDel="00CE320E">
          <w:rPr>
            <w:shd w:val="clear" w:color="auto" w:fill="FFFFFF"/>
          </w:rPr>
          <w:delText>此時</w:delText>
        </w:r>
        <w:r w:rsidR="00615067" w:rsidDel="00CE320E">
          <w:rPr>
            <w:shd w:val="clear" w:color="auto" w:fill="FFFFFF"/>
          </w:rPr>
          <w:delText xml:space="preserve">skyline </w:delText>
        </w:r>
        <w:r w:rsidR="00694550" w:rsidDel="00CE320E">
          <w:rPr>
            <w:shd w:val="clear" w:color="auto" w:fill="FFFFFF"/>
          </w:rPr>
          <w:delText>query</w:delText>
        </w:r>
        <w:r w:rsidR="00615067" w:rsidDel="00CE320E">
          <w:rPr>
            <w:shd w:val="clear" w:color="auto" w:fill="FFFFFF"/>
          </w:rPr>
          <w:delText>就無法針對每一筆資料的所有特徵欄位做比較，導致最終無法得出</w:delText>
        </w:r>
        <w:r w:rsidR="00615067" w:rsidDel="00CE320E">
          <w:rPr>
            <w:shd w:val="clear" w:color="auto" w:fill="FFFFFF"/>
          </w:rPr>
          <w:delText>skyline</w:delText>
        </w:r>
        <w:r w:rsidR="004E71B6" w:rsidDel="00CE320E">
          <w:rPr>
            <w:rFonts w:hint="eastAsia"/>
            <w:shd w:val="clear" w:color="auto" w:fill="FFFFFF"/>
          </w:rPr>
          <w:delText>。</w:delText>
        </w:r>
        <w:r w:rsidR="00615067" w:rsidDel="00CE320E">
          <w:rPr>
            <w:shd w:val="clear" w:color="auto" w:fill="FFFFFF"/>
          </w:rPr>
          <w:delText>有鑑於缺失值存在的問題，</w:delText>
        </w:r>
      </w:del>
      <w:r w:rsidR="00615067" w:rsidRPr="00CE320E">
        <w:rPr>
          <w:color w:val="FF0000"/>
          <w:shd w:val="clear" w:color="auto" w:fill="FFFFFF"/>
        </w:rPr>
        <w:t>本論文提出的方法基於原</w:t>
      </w:r>
      <w:r w:rsidR="0053018A" w:rsidRPr="00CE320E">
        <w:rPr>
          <w:color w:val="FF0000"/>
          <w:shd w:val="clear" w:color="auto" w:fill="FFFFFF"/>
        </w:rPr>
        <w:t>k</w:t>
      </w:r>
      <w:r w:rsidR="0053018A" w:rsidRPr="00CE320E">
        <w:rPr>
          <w:rFonts w:hint="eastAsia"/>
          <w:color w:val="FF0000"/>
          <w:shd w:val="clear" w:color="auto" w:fill="FFFFFF"/>
        </w:rPr>
        <w:t>鄰近</w:t>
      </w:r>
      <w:r w:rsidR="00615067" w:rsidRPr="00CE320E">
        <w:rPr>
          <w:color w:val="FF0000"/>
          <w:shd w:val="clear" w:color="auto" w:fill="FFFFFF"/>
        </w:rPr>
        <w:t>填補法之上考慮缺失情形與計算距離方式</w:t>
      </w:r>
      <w:r w:rsidR="004E71B6" w:rsidRPr="00CE320E">
        <w:rPr>
          <w:rFonts w:hint="eastAsia"/>
          <w:color w:val="FF0000"/>
          <w:shd w:val="clear" w:color="auto" w:fill="FFFFFF"/>
        </w:rPr>
        <w:t>並依照</w:t>
      </w:r>
      <w:r w:rsidR="00F256E2" w:rsidRPr="00CE320E">
        <w:rPr>
          <w:rFonts w:hint="eastAsia"/>
          <w:color w:val="FF0000"/>
          <w:shd w:val="clear" w:color="auto" w:fill="FFFFFF"/>
        </w:rPr>
        <w:t>相對應</w:t>
      </w:r>
      <w:r w:rsidR="00615067" w:rsidRPr="00CE320E">
        <w:rPr>
          <w:color w:val="FF0000"/>
          <w:shd w:val="clear" w:color="auto" w:fill="FFFFFF"/>
        </w:rPr>
        <w:t>權重</w:t>
      </w:r>
      <w:r w:rsidR="00615067" w:rsidRPr="00CE320E">
        <w:rPr>
          <w:color w:val="FF0000"/>
          <w:shd w:val="clear" w:color="auto" w:fill="FFFFFF"/>
        </w:rPr>
        <w:t>w</w:t>
      </w:r>
      <w:r w:rsidR="00615067" w:rsidRPr="00CE320E">
        <w:rPr>
          <w:rFonts w:hint="eastAsia"/>
          <w:color w:val="FF0000"/>
          <w:shd w:val="clear" w:color="auto" w:fill="FFFFFF"/>
        </w:rPr>
        <w:t>對其</w:t>
      </w:r>
      <w:r w:rsidR="00615067" w:rsidRPr="00CE320E">
        <w:rPr>
          <w:rFonts w:hint="eastAsia"/>
          <w:color w:val="FF0000"/>
          <w:shd w:val="clear" w:color="auto" w:fill="FFFFFF"/>
        </w:rPr>
        <w:t>k</w:t>
      </w:r>
      <w:proofErr w:type="gramStart"/>
      <w:r w:rsidR="00615067" w:rsidRPr="00CE320E">
        <w:rPr>
          <w:rFonts w:hint="eastAsia"/>
          <w:color w:val="FF0000"/>
          <w:shd w:val="clear" w:color="auto" w:fill="FFFFFF"/>
        </w:rPr>
        <w:t>個</w:t>
      </w:r>
      <w:proofErr w:type="gramEnd"/>
      <w:r w:rsidR="00615067" w:rsidRPr="00CE320E">
        <w:rPr>
          <w:color w:val="FF0000"/>
          <w:shd w:val="clear" w:color="auto" w:fill="FFFFFF"/>
        </w:rPr>
        <w:t>鄰近點分配以新的權重值來做為</w:t>
      </w:r>
      <w:r w:rsidR="00FA22C8" w:rsidRPr="00CE320E">
        <w:rPr>
          <w:rFonts w:hint="eastAsia"/>
          <w:color w:val="FF0000"/>
          <w:shd w:val="clear" w:color="auto" w:fill="FFFFFF"/>
        </w:rPr>
        <w:t>原</w:t>
      </w:r>
      <w:r w:rsidR="00615067" w:rsidRPr="00CE320E">
        <w:rPr>
          <w:color w:val="FF0000"/>
          <w:shd w:val="clear" w:color="auto" w:fill="FFFFFF"/>
        </w:rPr>
        <w:t>缺失值</w:t>
      </w:r>
      <w:r w:rsidR="00760FD4" w:rsidRPr="00CE320E">
        <w:rPr>
          <w:rFonts w:hint="eastAsia"/>
          <w:color w:val="FF0000"/>
          <w:shd w:val="clear" w:color="auto" w:fill="FFFFFF"/>
        </w:rPr>
        <w:t>欄位</w:t>
      </w:r>
      <w:r w:rsidR="00615067" w:rsidRPr="00CE320E">
        <w:rPr>
          <w:color w:val="FF0000"/>
          <w:shd w:val="clear" w:color="auto" w:fill="FFFFFF"/>
        </w:rPr>
        <w:t>被填補的新值，如此一來不僅不會因刪除而導致喪失關鍵的資料特徵，也可以填補比原本</w:t>
      </w:r>
      <w:r w:rsidR="0053018A" w:rsidRPr="00CE320E">
        <w:rPr>
          <w:rFonts w:hint="eastAsia"/>
          <w:color w:val="FF0000"/>
          <w:shd w:val="clear" w:color="auto" w:fill="FFFFFF"/>
        </w:rPr>
        <w:t>k</w:t>
      </w:r>
      <w:r w:rsidR="0053018A" w:rsidRPr="00CE320E">
        <w:rPr>
          <w:rFonts w:hint="eastAsia"/>
          <w:color w:val="FF0000"/>
          <w:shd w:val="clear" w:color="auto" w:fill="FFFFFF"/>
        </w:rPr>
        <w:t>鄰近</w:t>
      </w:r>
      <w:r w:rsidR="00615067" w:rsidRPr="00CE320E">
        <w:rPr>
          <w:color w:val="FF0000"/>
          <w:shd w:val="clear" w:color="auto" w:fill="FFFFFF"/>
        </w:rPr>
        <w:t>填補法更具有參考性的值，因此填補後對於</w:t>
      </w:r>
      <w:r w:rsidR="00615067" w:rsidRPr="00CE320E">
        <w:rPr>
          <w:color w:val="FF0000"/>
          <w:shd w:val="clear" w:color="auto" w:fill="FFFFFF"/>
        </w:rPr>
        <w:t>skyline</w:t>
      </w:r>
      <w:r w:rsidR="00615067" w:rsidRPr="00CE320E">
        <w:rPr>
          <w:color w:val="FF0000"/>
          <w:shd w:val="clear" w:color="auto" w:fill="FFFFFF"/>
        </w:rPr>
        <w:t>的影響也是本論文所關注的重點之一，其中也會對不同填補法所跑出來的</w:t>
      </w:r>
      <w:r w:rsidR="00615067" w:rsidRPr="00CE320E">
        <w:rPr>
          <w:color w:val="FF0000"/>
          <w:shd w:val="clear" w:color="auto" w:fill="FFFFFF"/>
        </w:rPr>
        <w:t>skyline</w:t>
      </w:r>
      <w:r w:rsidR="00615067" w:rsidRPr="00CE320E">
        <w:rPr>
          <w:color w:val="FF0000"/>
          <w:shd w:val="clear" w:color="auto" w:fill="FFFFFF"/>
        </w:rPr>
        <w:t>做評估。</w:t>
      </w:r>
    </w:p>
    <w:p w14:paraId="5E98D80E" w14:textId="38D373CB" w:rsidR="00FA22C8" w:rsidRPr="00CE320E" w:rsidRDefault="001D71CF" w:rsidP="006D3F06">
      <w:pPr>
        <w:ind w:firstLine="480"/>
        <w:rPr>
          <w:color w:val="FF0000"/>
        </w:rPr>
      </w:pPr>
      <w:r w:rsidRPr="00CE320E">
        <w:rPr>
          <w:rFonts w:hint="eastAsia"/>
          <w:color w:val="FF0000"/>
        </w:rPr>
        <w:t>本</w:t>
      </w:r>
      <w:r w:rsidR="006D3F06" w:rsidRPr="00CE320E">
        <w:rPr>
          <w:rFonts w:hint="eastAsia"/>
          <w:color w:val="FF0000"/>
        </w:rPr>
        <w:t>研究</w:t>
      </w:r>
      <w:r w:rsidRPr="00CE320E">
        <w:rPr>
          <w:rFonts w:hint="eastAsia"/>
          <w:color w:val="FF0000"/>
        </w:rPr>
        <w:t>方法係</w:t>
      </w:r>
      <w:r w:rsidRPr="00CE320E">
        <w:rPr>
          <w:color w:val="FF0000"/>
          <w:shd w:val="clear" w:color="auto" w:fill="FFFFFF"/>
        </w:rPr>
        <w:t>鑒於</w:t>
      </w:r>
      <w:r w:rsidRPr="00CE320E">
        <w:rPr>
          <w:color w:val="FF0000"/>
          <w:shd w:val="clear" w:color="auto" w:fill="FFFFFF"/>
        </w:rPr>
        <w:t>k</w:t>
      </w:r>
      <w:r w:rsidRPr="00CE320E">
        <w:rPr>
          <w:rFonts w:hint="eastAsia"/>
          <w:color w:val="FF0000"/>
          <w:shd w:val="clear" w:color="auto" w:fill="FFFFFF"/>
        </w:rPr>
        <w:t>鄰近填補法概念當中的</w:t>
      </w:r>
      <w:r w:rsidRPr="00CE320E">
        <w:rPr>
          <w:color w:val="FF0000"/>
          <w:shd w:val="clear" w:color="auto" w:fill="FFFFFF"/>
        </w:rPr>
        <w:t>考量鄰近點的基礎之上，與傳統</w:t>
      </w:r>
      <w:r w:rsidRPr="00CE320E">
        <w:rPr>
          <w:color w:val="FF0000"/>
          <w:shd w:val="clear" w:color="auto" w:fill="FFFFFF"/>
        </w:rPr>
        <w:t>k</w:t>
      </w:r>
      <w:r w:rsidRPr="00CE320E">
        <w:rPr>
          <w:rFonts w:hint="eastAsia"/>
          <w:color w:val="FF0000"/>
          <w:shd w:val="clear" w:color="auto" w:fill="FFFFFF"/>
        </w:rPr>
        <w:t>鄰近</w:t>
      </w:r>
      <w:r w:rsidRPr="00CE320E">
        <w:rPr>
          <w:color w:val="FF0000"/>
          <w:shd w:val="clear" w:color="auto" w:fill="FFFFFF"/>
        </w:rPr>
        <w:t>填補法最大的不同是在於傳統</w:t>
      </w:r>
      <w:r w:rsidRPr="00CE320E">
        <w:rPr>
          <w:rFonts w:hint="eastAsia"/>
          <w:color w:val="FF0000"/>
          <w:shd w:val="clear" w:color="auto" w:fill="FFFFFF"/>
        </w:rPr>
        <w:t>k</w:t>
      </w:r>
      <w:r w:rsidRPr="00CE320E">
        <w:rPr>
          <w:rFonts w:hint="eastAsia"/>
          <w:color w:val="FF0000"/>
          <w:shd w:val="clear" w:color="auto" w:fill="FFFFFF"/>
        </w:rPr>
        <w:t>鄰近</w:t>
      </w:r>
      <w:r w:rsidRPr="00CE320E">
        <w:rPr>
          <w:color w:val="FF0000"/>
          <w:shd w:val="clear" w:color="auto" w:fill="FFFFFF"/>
        </w:rPr>
        <w:t>填補法對</w:t>
      </w:r>
      <w:r w:rsidRPr="00CE320E">
        <w:rPr>
          <w:rFonts w:hint="eastAsia"/>
          <w:color w:val="FF0000"/>
          <w:shd w:val="clear" w:color="auto" w:fill="FFFFFF"/>
        </w:rPr>
        <w:t>於</w:t>
      </w:r>
      <w:r w:rsidRPr="00CE320E">
        <w:rPr>
          <w:color w:val="FF0000"/>
          <w:shd w:val="clear" w:color="auto" w:fill="FFFFFF"/>
        </w:rPr>
        <w:t>某缺失值其考量所有的鄰近點在該特徵欄位上</w:t>
      </w:r>
      <w:r w:rsidRPr="00CE320E">
        <w:rPr>
          <w:rFonts w:hint="eastAsia"/>
          <w:color w:val="FF0000"/>
          <w:shd w:val="clear" w:color="auto" w:fill="FFFFFF"/>
        </w:rPr>
        <w:t>只單純</w:t>
      </w:r>
      <w:r w:rsidRPr="00CE320E">
        <w:rPr>
          <w:color w:val="FF0000"/>
          <w:shd w:val="clear" w:color="auto" w:fill="FFFFFF"/>
        </w:rPr>
        <w:t>取</w:t>
      </w:r>
      <w:r w:rsidRPr="00CE320E">
        <w:rPr>
          <w:rFonts w:hint="eastAsia"/>
          <w:color w:val="FF0000"/>
          <w:shd w:val="clear" w:color="auto" w:fill="FFFFFF"/>
        </w:rPr>
        <w:t>算術</w:t>
      </w:r>
      <w:r w:rsidRPr="00CE320E">
        <w:rPr>
          <w:color w:val="FF0000"/>
          <w:shd w:val="clear" w:color="auto" w:fill="FFFFFF"/>
        </w:rPr>
        <w:t>平均</w:t>
      </w:r>
      <w:r w:rsidR="000D35A3" w:rsidRPr="00CE320E">
        <w:rPr>
          <w:rFonts w:hint="eastAsia"/>
          <w:color w:val="FF0000"/>
          <w:shd w:val="clear" w:color="auto" w:fill="FFFFFF"/>
        </w:rPr>
        <w:t>後以填補新值</w:t>
      </w:r>
      <w:r w:rsidRPr="00CE320E">
        <w:rPr>
          <w:color w:val="FF0000"/>
          <w:shd w:val="clear" w:color="auto" w:fill="FFFFFF"/>
        </w:rPr>
        <w:t>，</w:t>
      </w:r>
      <w:r w:rsidR="000D35A3" w:rsidRPr="00CE320E">
        <w:rPr>
          <w:rFonts w:hint="eastAsia"/>
          <w:color w:val="FF0000"/>
          <w:shd w:val="clear" w:color="auto" w:fill="FFFFFF"/>
        </w:rPr>
        <w:t>而</w:t>
      </w:r>
      <w:r w:rsidRPr="00CE320E">
        <w:rPr>
          <w:color w:val="FF0000"/>
          <w:shd w:val="clear" w:color="auto" w:fill="FFFFFF"/>
        </w:rPr>
        <w:t>本論文所提出的方法則是對其周邊鄰近點根據缺失程度取</w:t>
      </w:r>
      <w:r w:rsidR="00F0164E" w:rsidRPr="00CE320E">
        <w:rPr>
          <w:rFonts w:hint="eastAsia"/>
          <w:color w:val="FF0000"/>
          <w:shd w:val="clear" w:color="auto" w:fill="FFFFFF"/>
        </w:rPr>
        <w:t>加權</w:t>
      </w:r>
      <w:r w:rsidRPr="00CE320E">
        <w:rPr>
          <w:color w:val="FF0000"/>
          <w:shd w:val="clear" w:color="auto" w:fill="FFFFFF"/>
        </w:rPr>
        <w:t>平均，以此來改善原方法</w:t>
      </w:r>
      <w:r w:rsidR="004F4B87" w:rsidRPr="00CE320E">
        <w:rPr>
          <w:rFonts w:hint="eastAsia"/>
          <w:color w:val="FF0000"/>
          <w:shd w:val="clear" w:color="auto" w:fill="FFFFFF"/>
        </w:rPr>
        <w:t>。</w:t>
      </w:r>
      <w:r w:rsidR="00CE320E" w:rsidRPr="002F133F">
        <w:rPr>
          <w:rFonts w:hint="eastAsia"/>
          <w:color w:val="0070C0"/>
          <w:shd w:val="clear" w:color="auto" w:fill="FFFFFF"/>
        </w:rPr>
        <w:t>(</w:t>
      </w:r>
      <w:r w:rsidR="00CE320E" w:rsidRPr="002F133F">
        <w:rPr>
          <w:rFonts w:hint="eastAsia"/>
          <w:color w:val="0070C0"/>
          <w:shd w:val="clear" w:color="auto" w:fill="FFFFFF"/>
        </w:rPr>
        <w:t>這</w:t>
      </w:r>
      <w:r w:rsidR="002F133F">
        <w:rPr>
          <w:rFonts w:hint="eastAsia"/>
          <w:color w:val="0070C0"/>
          <w:shd w:val="clear" w:color="auto" w:fill="FFFFFF"/>
        </w:rPr>
        <w:t>章</w:t>
      </w:r>
      <w:r w:rsidR="00CE320E" w:rsidRPr="002F133F">
        <w:rPr>
          <w:rFonts w:hint="eastAsia"/>
          <w:color w:val="0070C0"/>
          <w:shd w:val="clear" w:color="auto" w:fill="FFFFFF"/>
        </w:rPr>
        <w:t>是結論，</w:t>
      </w:r>
      <w:r w:rsidR="002F133F">
        <w:rPr>
          <w:rFonts w:hint="eastAsia"/>
          <w:color w:val="0070C0"/>
          <w:shd w:val="clear" w:color="auto" w:fill="FFFFFF"/>
        </w:rPr>
        <w:t>要</w:t>
      </w:r>
      <w:r w:rsidR="00CE320E" w:rsidRPr="002F133F">
        <w:rPr>
          <w:rFonts w:hint="eastAsia"/>
          <w:color w:val="0070C0"/>
          <w:shd w:val="clear" w:color="auto" w:fill="FFFFFF"/>
        </w:rPr>
        <w:t>總結整個研究，不是再把內容重說一遍，要精簡改寫</w:t>
      </w:r>
      <w:r w:rsidR="00CE320E" w:rsidRPr="002F133F">
        <w:rPr>
          <w:rFonts w:hint="eastAsia"/>
          <w:color w:val="0070C0"/>
          <w:shd w:val="clear" w:color="auto" w:fill="FFFFFF"/>
        </w:rPr>
        <w:t>)</w:t>
      </w:r>
    </w:p>
    <w:p w14:paraId="6E9EE546" w14:textId="14F4F4FA" w:rsidR="00FA22C8" w:rsidRDefault="00FA22C8" w:rsidP="008B64DC">
      <w:pPr>
        <w:ind w:firstLine="480"/>
        <w:rPr>
          <w:shd w:val="clear" w:color="auto" w:fill="FFFFFF"/>
        </w:rPr>
      </w:pPr>
      <w:r>
        <w:rPr>
          <w:shd w:val="clear" w:color="auto" w:fill="FFFFFF"/>
        </w:rPr>
        <w:t>本論文</w:t>
      </w:r>
      <w:ins w:id="247" w:author="DELab" w:date="2020-07-23T11:17:00Z">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ins>
      <w:del w:id="248" w:author="DELab" w:date="2020-07-23T11:17:00Z">
        <w:r w:rsidDel="002F133F">
          <w:rPr>
            <w:shd w:val="clear" w:color="auto" w:fill="FFFFFF"/>
          </w:rPr>
          <w:delText>方</w:delText>
        </w:r>
      </w:del>
      <w:ins w:id="249" w:author="DELab" w:date="2020-07-23T11:17:00Z">
        <w:r w:rsidR="002F133F">
          <w:rPr>
            <w:rFonts w:hint="eastAsia"/>
            <w:shd w:val="clear" w:color="auto" w:fill="FFFFFF"/>
          </w:rPr>
          <w:t>演算</w:t>
        </w:r>
      </w:ins>
      <w:r>
        <w:rPr>
          <w:shd w:val="clear" w:color="auto" w:fill="FFFFFF"/>
        </w:rPr>
        <w:t>法在</w:t>
      </w:r>
      <w:del w:id="250" w:author="DELab" w:date="2020-07-23T11:18:00Z">
        <w:r w:rsidDel="002F133F">
          <w:rPr>
            <w:shd w:val="clear" w:color="auto" w:fill="FFFFFF"/>
          </w:rPr>
          <w:delText xml:space="preserve"> </w:delText>
        </w:r>
      </w:del>
      <w:r>
        <w:rPr>
          <w:shd w:val="clear" w:color="auto" w:fill="FFFFFF"/>
        </w:rPr>
        <w:t>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0%</w:t>
      </w:r>
      <w:del w:id="251" w:author="DELab" w:date="2020-07-23T11:18:00Z">
        <w:r w:rsidDel="002F133F">
          <w:rPr>
            <w:shd w:val="clear" w:color="auto" w:fill="FFFFFF"/>
          </w:rPr>
          <w:delText xml:space="preserve"> </w:delText>
        </w:r>
      </w:del>
      <w:ins w:id="252" w:author="DELab" w:date="2020-07-23T11:17:00Z">
        <w:r w:rsidR="002F133F">
          <w:rPr>
            <w:rFonts w:hint="eastAsia"/>
            <w:shd w:val="clear" w:color="auto" w:fill="FFFFFF"/>
          </w:rPr>
          <w:t>時</w:t>
        </w:r>
      </w:ins>
      <w:del w:id="253" w:author="DELab" w:date="2020-07-23T11:18:00Z">
        <w:r w:rsidDel="002F133F">
          <w:rPr>
            <w:shd w:val="clear" w:color="auto" w:fill="FFFFFF"/>
          </w:rPr>
          <w:delText>所填補值對</w:delText>
        </w:r>
        <w:r w:rsidDel="002F133F">
          <w:rPr>
            <w:rFonts w:hint="eastAsia"/>
            <w:shd w:val="clear" w:color="auto" w:fill="FFFFFF"/>
          </w:rPr>
          <w:delText>於</w:delText>
        </w:r>
        <w:r w:rsidDel="002F133F">
          <w:rPr>
            <w:shd w:val="clear" w:color="auto" w:fill="FFFFFF"/>
          </w:rPr>
          <w:delText>最終</w:delText>
        </w:r>
        <w:r w:rsidDel="002F133F">
          <w:rPr>
            <w:shd w:val="clear" w:color="auto" w:fill="FFFFFF"/>
          </w:rPr>
          <w:delText>skyline</w:delText>
        </w:r>
        <w:r w:rsidDel="002F133F">
          <w:rPr>
            <w:shd w:val="clear" w:color="auto" w:fill="FFFFFF"/>
          </w:rPr>
          <w:delText>的結果</w:delText>
        </w:r>
      </w:del>
      <w:r>
        <w:rPr>
          <w:shd w:val="clear" w:color="auto" w:fill="FFFFFF"/>
        </w:rPr>
        <w:t>均</w:t>
      </w:r>
      <w:r w:rsidR="00B12DBB">
        <w:rPr>
          <w:rFonts w:hint="eastAsia"/>
          <w:shd w:val="clear" w:color="auto" w:fill="FFFFFF"/>
        </w:rPr>
        <w:t>具有</w:t>
      </w:r>
      <w:r>
        <w:rPr>
          <w:shd w:val="clear" w:color="auto" w:fill="FFFFFF"/>
        </w:rPr>
        <w:t>不錯的填補效果</w:t>
      </w:r>
      <w:r w:rsidR="00F10040" w:rsidRPr="00F10040">
        <w:rPr>
          <w:rFonts w:hint="eastAsia"/>
          <w:color w:val="0070C0"/>
          <w:shd w:val="clear" w:color="auto" w:fill="FFFFFF"/>
        </w:rPr>
        <w:t>(</w:t>
      </w:r>
      <w:r w:rsidR="00F10040" w:rsidRPr="00F10040">
        <w:rPr>
          <w:rFonts w:hint="eastAsia"/>
          <w:color w:val="0070C0"/>
          <w:shd w:val="clear" w:color="auto" w:fill="FFFFFF"/>
        </w:rPr>
        <w:t>量化的數據</w:t>
      </w:r>
      <w:r w:rsidR="00F10040" w:rsidRPr="00F10040">
        <w:rPr>
          <w:rFonts w:hint="eastAsia"/>
          <w:color w:val="0070C0"/>
          <w:shd w:val="clear" w:color="auto" w:fill="FFFFFF"/>
        </w:rPr>
        <w:t>???)</w:t>
      </w:r>
      <w:r>
        <w:rPr>
          <w:shd w:val="clear" w:color="auto" w:fill="FFFFFF"/>
        </w:rPr>
        <w:t>，尤其是</w:t>
      </w:r>
      <w:del w:id="254" w:author="DELab" w:date="2020-07-23T11:19:00Z">
        <w:r w:rsidDel="002F133F">
          <w:rPr>
            <w:shd w:val="clear" w:color="auto" w:fill="FFFFFF"/>
          </w:rPr>
          <w:delText>當該</w:delText>
        </w:r>
      </w:del>
      <w:r>
        <w:rPr>
          <w:shd w:val="clear" w:color="auto" w:fill="FFFFFF"/>
        </w:rPr>
        <w:t>欄位缺失很集中</w:t>
      </w:r>
      <w:r>
        <w:rPr>
          <w:rFonts w:hint="eastAsia"/>
          <w:shd w:val="clear" w:color="auto" w:fill="FFFFFF"/>
        </w:rPr>
        <w:t>或是缺失比例偏高</w:t>
      </w:r>
      <w:r>
        <w:rPr>
          <w:shd w:val="clear" w:color="auto" w:fill="FFFFFF"/>
        </w:rPr>
        <w:t>的狀況下，其</w:t>
      </w:r>
      <w:del w:id="255" w:author="DELab" w:date="2020-07-23T11:19:00Z">
        <w:r w:rsidDel="002F133F">
          <w:rPr>
            <w:shd w:val="clear" w:color="auto" w:fill="FFFFFF"/>
          </w:rPr>
          <w:delText>所</w:delText>
        </w:r>
      </w:del>
      <w:r>
        <w:rPr>
          <w:shd w:val="clear" w:color="auto" w:fill="FFFFFF"/>
        </w:rPr>
        <w:t>填補</w:t>
      </w:r>
      <w:r>
        <w:rPr>
          <w:rFonts w:hint="eastAsia"/>
          <w:shd w:val="clear" w:color="auto" w:fill="FFFFFF"/>
        </w:rPr>
        <w:t>後</w:t>
      </w:r>
      <w:del w:id="256" w:author="DELab" w:date="2020-07-23T11:21:00Z">
        <w:r w:rsidDel="002F133F">
          <w:rPr>
            <w:rFonts w:hint="eastAsia"/>
            <w:shd w:val="clear" w:color="auto" w:fill="FFFFFF"/>
          </w:rPr>
          <w:delText>結果</w:delText>
        </w:r>
      </w:del>
      <w:ins w:id="257" w:author="DELab" w:date="2020-07-23T11:21:00Z">
        <w:r w:rsidR="002F133F">
          <w:rPr>
            <w:rFonts w:hint="eastAsia"/>
            <w:shd w:val="clear" w:color="auto" w:fill="FFFFFF"/>
          </w:rPr>
          <w:t>所得到的</w:t>
        </w:r>
        <w:r w:rsidR="002F133F">
          <w:rPr>
            <w:shd w:val="clear" w:color="auto" w:fill="FFFFFF"/>
          </w:rPr>
          <w:t>skyline</w:t>
        </w:r>
      </w:ins>
      <w:ins w:id="258" w:author="DELab" w:date="2020-07-23T11:22:00Z">
        <w:r w:rsidR="002F133F">
          <w:rPr>
            <w:rFonts w:hint="eastAsia"/>
            <w:shd w:val="clear" w:color="auto" w:fill="FFFFFF"/>
          </w:rPr>
          <w:t>與原先無缺失資料</w:t>
        </w:r>
      </w:ins>
      <w:ins w:id="259" w:author="DELab" w:date="2020-07-23T11:23:00Z">
        <w:r w:rsidR="002F133F">
          <w:rPr>
            <w:rFonts w:hint="eastAsia"/>
            <w:shd w:val="clear" w:color="auto" w:fill="FFFFFF"/>
          </w:rPr>
          <w:t>的</w:t>
        </w:r>
        <w:r w:rsidR="002F133F">
          <w:rPr>
            <w:shd w:val="clear" w:color="auto" w:fill="FFFFFF"/>
          </w:rPr>
          <w:t>skyline</w:t>
        </w:r>
      </w:ins>
      <w:r>
        <w:rPr>
          <w:shd w:val="clear" w:color="auto" w:fill="FFFFFF"/>
        </w:rPr>
        <w:t>以</w:t>
      </w:r>
      <w:r>
        <w:rPr>
          <w:shd w:val="clear" w:color="auto" w:fill="FFFFFF"/>
        </w:rPr>
        <w:t xml:space="preserve"> hamming distance </w:t>
      </w:r>
      <w:r>
        <w:rPr>
          <w:shd w:val="clear" w:color="auto" w:fill="FFFFFF"/>
        </w:rPr>
        <w:t>測量出來的</w:t>
      </w:r>
      <w:del w:id="260" w:author="DELab" w:date="2020-07-23T11:23:00Z">
        <w:r w:rsidR="006C4CE5" w:rsidDel="002F133F">
          <w:rPr>
            <w:rFonts w:hint="eastAsia"/>
            <w:shd w:val="clear" w:color="auto" w:fill="FFFFFF"/>
          </w:rPr>
          <w:delText>精</w:delText>
        </w:r>
        <w:r w:rsidDel="002F133F">
          <w:rPr>
            <w:rFonts w:hint="eastAsia"/>
            <w:shd w:val="clear" w:color="auto" w:fill="FFFFFF"/>
          </w:rPr>
          <w:delText>準度</w:delText>
        </w:r>
      </w:del>
      <w:ins w:id="261" w:author="DELab" w:date="2020-07-23T11:23:00Z">
        <w:r w:rsidR="002F133F">
          <w:rPr>
            <w:rFonts w:hint="eastAsia"/>
            <w:shd w:val="clear" w:color="auto" w:fill="FFFFFF"/>
          </w:rPr>
          <w:t>相似度</w:t>
        </w:r>
      </w:ins>
      <w:r>
        <w:rPr>
          <w:shd w:val="clear" w:color="auto" w:fill="FFFFFF"/>
        </w:rPr>
        <w:t>都不</w:t>
      </w:r>
      <w:del w:id="262" w:author="DELab" w:date="2020-07-23T11:24:00Z">
        <w:r w:rsidDel="00F10040">
          <w:rPr>
            <w:rFonts w:hint="eastAsia"/>
            <w:shd w:val="clear" w:color="auto" w:fill="FFFFFF"/>
          </w:rPr>
          <w:delText>錯</w:delText>
        </w:r>
      </w:del>
      <w:ins w:id="263" w:author="DELab" w:date="2020-07-23T11:24:00Z">
        <w:r w:rsidR="00F10040">
          <w:rPr>
            <w:rFonts w:hint="eastAsia"/>
            <w:shd w:val="clear" w:color="auto" w:fill="FFFFFF"/>
          </w:rPr>
          <w:t>低</w:t>
        </w:r>
      </w:ins>
      <w:r w:rsidR="00F10040" w:rsidRPr="00F10040">
        <w:rPr>
          <w:rFonts w:hint="eastAsia"/>
          <w:color w:val="0070C0"/>
          <w:shd w:val="clear" w:color="auto" w:fill="FFFFFF"/>
        </w:rPr>
        <w:t>(</w:t>
      </w:r>
      <w:r w:rsidR="00F10040" w:rsidRPr="00F10040">
        <w:rPr>
          <w:rFonts w:hint="eastAsia"/>
          <w:color w:val="0070C0"/>
          <w:shd w:val="clear" w:color="auto" w:fill="FFFFFF"/>
        </w:rPr>
        <w:t>量化的數據</w:t>
      </w:r>
      <w:r w:rsidR="00F10040" w:rsidRPr="00F10040">
        <w:rPr>
          <w:rFonts w:hint="eastAsia"/>
          <w:color w:val="0070C0"/>
          <w:shd w:val="clear" w:color="auto" w:fill="FFFFFF"/>
        </w:rPr>
        <w:t>???)</w:t>
      </w:r>
      <w:r>
        <w:rPr>
          <w:shd w:val="clear" w:color="auto" w:fill="FFFFFF"/>
        </w:rPr>
        <w:t>，表示本論文</w:t>
      </w:r>
      <w:proofErr w:type="spellStart"/>
      <w:ins w:id="264" w:author="DELab" w:date="2020-07-23T11:25:00Z">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ins>
      <w:del w:id="265" w:author="DELab" w:date="2020-07-23T11:25:00Z">
        <w:r w:rsidDel="00F10040">
          <w:rPr>
            <w:shd w:val="clear" w:color="auto" w:fill="FFFFFF"/>
          </w:rPr>
          <w:delText>方</w:delText>
        </w:r>
      </w:del>
      <w:r>
        <w:rPr>
          <w:shd w:val="clear" w:color="auto" w:fill="FFFFFF"/>
        </w:rPr>
        <w:t>法在</w:t>
      </w:r>
      <w:del w:id="266" w:author="DELab" w:date="2020-07-23T11:26:00Z">
        <w:r w:rsidDel="00F10040">
          <w:rPr>
            <w:rFonts w:hint="eastAsia"/>
            <w:shd w:val="clear" w:color="auto" w:fill="FFFFFF"/>
          </w:rPr>
          <w:delText>填回去</w:delText>
        </w:r>
      </w:del>
      <w:ins w:id="267" w:author="DELab" w:date="2020-07-23T11:26:00Z">
        <w:r w:rsidR="00F10040">
          <w:rPr>
            <w:rFonts w:hint="eastAsia"/>
            <w:shd w:val="clear" w:color="auto" w:fill="FFFFFF"/>
          </w:rPr>
          <w:t>解決有缺失值資料</w:t>
        </w:r>
      </w:ins>
      <w:ins w:id="268" w:author="DELab" w:date="2020-07-23T11:27:00Z">
        <w:r w:rsidR="00F10040">
          <w:rPr>
            <w:rFonts w:hint="eastAsia"/>
            <w:shd w:val="clear" w:color="auto" w:fill="FFFFFF"/>
          </w:rPr>
          <w:t>的</w:t>
        </w:r>
      </w:ins>
      <w:proofErr w:type="spellStart"/>
      <w:r>
        <w:rPr>
          <w:shd w:val="clear" w:color="auto" w:fill="FFFFFF"/>
        </w:rPr>
        <w:t>skyline</w:t>
      </w:r>
      <w:del w:id="269" w:author="DELab" w:date="2020-07-23T11:27:00Z">
        <w:r w:rsidDel="00F10040">
          <w:rPr>
            <w:shd w:val="clear" w:color="auto" w:fill="FFFFFF"/>
          </w:rPr>
          <w:delText>中</w:delText>
        </w:r>
      </w:del>
      <w:ins w:id="270" w:author="DELab" w:date="2020-07-23T11:27:00Z">
        <w:r w:rsidR="00F10040">
          <w:rPr>
            <w:rFonts w:hint="eastAsia"/>
            <w:shd w:val="clear" w:color="auto" w:fill="FFFFFF"/>
          </w:rPr>
          <w:t>q</w:t>
        </w:r>
        <w:r w:rsidR="00F10040">
          <w:rPr>
            <w:shd w:val="clear" w:color="auto" w:fill="FFFFFF"/>
          </w:rPr>
          <w:t>uery</w:t>
        </w:r>
      </w:ins>
      <w:proofErr w:type="spellEnd"/>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57A77F57" w:rsidR="00EB67E8" w:rsidRDefault="00C562CB" w:rsidP="00B75D24">
      <w:pPr>
        <w:pStyle w:val="2"/>
        <w:rPr>
          <w:rFonts w:cs="Times New Roman"/>
        </w:rPr>
      </w:pPr>
      <w:bookmarkStart w:id="271" w:name="_Toc46342485"/>
      <w:r>
        <w:rPr>
          <w:rFonts w:cs="Times New Roman" w:hint="eastAsia"/>
        </w:rPr>
        <w:t>5.2</w:t>
      </w:r>
      <w:r>
        <w:rPr>
          <w:rFonts w:cs="Times New Roman" w:hint="eastAsia"/>
        </w:rPr>
        <w:t>未來</w:t>
      </w:r>
      <w:del w:id="272" w:author="DELab" w:date="2020-07-23T02:28:00Z">
        <w:r w:rsidDel="003F487F">
          <w:rPr>
            <w:rFonts w:cs="Times New Roman" w:hint="eastAsia"/>
          </w:rPr>
          <w:delText>工作與</w:delText>
        </w:r>
      </w:del>
      <w:ins w:id="273" w:author="DELab" w:date="2020-07-23T02:28:00Z">
        <w:r w:rsidR="003F487F">
          <w:rPr>
            <w:rFonts w:cs="Times New Roman" w:hint="eastAsia"/>
          </w:rPr>
          <w:t>研究</w:t>
        </w:r>
      </w:ins>
      <w:r>
        <w:rPr>
          <w:rFonts w:cs="Times New Roman" w:hint="eastAsia"/>
        </w:rPr>
        <w:t>方向</w:t>
      </w:r>
      <w:bookmarkEnd w:id="271"/>
    </w:p>
    <w:p w14:paraId="70E13808" w14:textId="0D675204" w:rsidR="00BA4841" w:rsidRPr="00BA4841" w:rsidRDefault="001A1C8E" w:rsidP="006C4E6C">
      <w:pPr>
        <w:ind w:firstLine="480"/>
      </w:pPr>
      <w:r w:rsidRPr="001A1C8E">
        <w:rPr>
          <w:rFonts w:hint="eastAsia"/>
          <w:color w:val="0070C0"/>
        </w:rPr>
        <w:t>(</w:t>
      </w:r>
      <w:r w:rsidRPr="001A1C8E">
        <w:rPr>
          <w:rFonts w:hint="eastAsia"/>
          <w:color w:val="0070C0"/>
        </w:rPr>
        <w:t>這段要重寫，要指出未來可以進一步改進或延伸的研究方向，並說明原因</w:t>
      </w:r>
      <w:r w:rsidRPr="001A1C8E">
        <w:rPr>
          <w:rFonts w:hint="eastAsia"/>
          <w:color w:val="0070C0"/>
        </w:rPr>
        <w:t>)</w:t>
      </w:r>
      <w:ins w:id="274" w:author="DELab" w:date="2020-07-23T11:33:00Z">
        <w:r w:rsidR="008E15B4" w:rsidRPr="00124D33" w:rsidDel="008E15B4">
          <w:t xml:space="preserve"> </w:t>
        </w:r>
      </w:ins>
      <w:del w:id="275" w:author="DELab" w:date="2020-07-23T11:33:00Z">
        <w:r w:rsidR="00BA4841" w:rsidRPr="00124D33" w:rsidDel="008E15B4">
          <w:delText>若是能夠透過資料集提供的資訊，</w:delText>
        </w:r>
        <w:r w:rsidR="00BE4851" w:rsidDel="008E15B4">
          <w:rPr>
            <w:rFonts w:hint="eastAsia"/>
          </w:rPr>
          <w:delText>經計算</w:delText>
        </w:r>
        <w:r w:rsidR="00BA4841" w:rsidRPr="00124D33" w:rsidDel="008E15B4">
          <w:delText>後</w:delText>
        </w:r>
        <w:r w:rsidR="00BE4851" w:rsidDel="008E15B4">
          <w:rPr>
            <w:rFonts w:hint="eastAsia"/>
          </w:rPr>
          <w:delText>可</w:delText>
        </w:r>
        <w:r w:rsidR="00BA4841" w:rsidRPr="00124D33" w:rsidDel="008E15B4">
          <w:delText>挑選出可能成為</w:delText>
        </w:r>
        <w:r w:rsidR="00BA4841" w:rsidRPr="00124D33" w:rsidDel="008E15B4">
          <w:delText>skylin</w:delText>
        </w:r>
        <w:r w:rsidR="00413D7D" w:rsidDel="008E15B4">
          <w:delText>e</w:delText>
        </w:r>
        <w:r w:rsidR="00BA4841" w:rsidRPr="00124D33" w:rsidDel="008E15B4">
          <w:delText>的</w:delText>
        </w:r>
        <w:r w:rsidR="002F796E" w:rsidDel="008E15B4">
          <w:rPr>
            <w:rFonts w:hint="eastAsia"/>
          </w:rPr>
          <w:delText>候選點集合</w:delText>
        </w:r>
        <w:r w:rsidR="009C3AC5" w:rsidDel="008E15B4">
          <w:rPr>
            <w:rFonts w:hint="eastAsia"/>
          </w:rPr>
          <w:delText>。</w:delText>
        </w:r>
        <w:r w:rsidR="00BA4841" w:rsidRPr="00124D33" w:rsidDel="008E15B4">
          <w:delText>考慮</w:delText>
        </w:r>
        <w:r w:rsidR="00BA4841" w:rsidRPr="00124D33" w:rsidDel="008E15B4">
          <w:delText>skyline</w:delText>
        </w:r>
        <w:r w:rsidR="00BA4841" w:rsidRPr="00124D33" w:rsidDel="008E15B4">
          <w:delText>與</w:delText>
        </w:r>
        <w:r w:rsidR="00BA4841" w:rsidRPr="00124D33" w:rsidDel="008E15B4">
          <w:delText>non-skyline</w:delText>
        </w:r>
        <w:r w:rsidR="009C3AC5" w:rsidDel="008E15B4">
          <w:rPr>
            <w:rFonts w:hint="eastAsia"/>
          </w:rPr>
          <w:delText>為</w:delText>
        </w:r>
        <w:r w:rsidR="00BA4841" w:rsidRPr="00124D33" w:rsidDel="008E15B4">
          <w:delText>鄰近點</w:delText>
        </w:r>
        <w:r w:rsidR="009C3AC5" w:rsidDel="008E15B4">
          <w:rPr>
            <w:rFonts w:hint="eastAsia"/>
          </w:rPr>
          <w:delText>的機率</w:delText>
        </w:r>
        <w:r w:rsidR="00BA4841" w:rsidRPr="00124D33" w:rsidDel="008E15B4">
          <w:delText>也可能</w:delText>
        </w:r>
        <w:r w:rsidR="009C3AC5" w:rsidDel="008E15B4">
          <w:rPr>
            <w:rFonts w:hint="eastAsia"/>
          </w:rPr>
          <w:delText>有不同程度的影響</w:delText>
        </w:r>
        <w:r w:rsidR="00510EE4" w:rsidDel="008E15B4">
          <w:rPr>
            <w:rFonts w:hint="eastAsia"/>
          </w:rPr>
          <w:delText>，</w:delText>
        </w:r>
        <w:r w:rsidR="009C3AC5" w:rsidDel="008E15B4">
          <w:rPr>
            <w:rFonts w:hint="eastAsia"/>
          </w:rPr>
          <w:delText>進而決定被</w:delText>
        </w:r>
        <w:r w:rsidR="00BA4841" w:rsidRPr="00124D33" w:rsidDel="008E15B4">
          <w:delText>填補</w:delText>
        </w:r>
        <w:r w:rsidR="009C3AC5" w:rsidDel="008E15B4">
          <w:rPr>
            <w:rFonts w:hint="eastAsia"/>
          </w:rPr>
          <w:delText>的缺失值</w:delText>
        </w:r>
        <w:r w:rsidR="00BA4841" w:rsidRPr="00124D33" w:rsidDel="008E15B4">
          <w:delText>的準確程度</w:delText>
        </w:r>
        <w:r w:rsidR="00510EE4" w:rsidDel="008E15B4">
          <w:rPr>
            <w:rFonts w:hint="eastAsia"/>
          </w:rPr>
          <w:delText>。</w:delText>
        </w:r>
        <w:r w:rsidR="00BE0909" w:rsidDel="008E15B4">
          <w:rPr>
            <w:rFonts w:hint="eastAsia"/>
          </w:rPr>
          <w:delText>若填補後</w:delText>
        </w:r>
        <w:r w:rsidR="007F6028" w:rsidRPr="00124D33" w:rsidDel="008E15B4">
          <w:delText>該缺失值的點</w:delText>
        </w:r>
        <w:r w:rsidR="007F6028" w:rsidDel="008E15B4">
          <w:rPr>
            <w:rFonts w:hint="eastAsia"/>
          </w:rPr>
          <w:delText>為</w:delText>
        </w:r>
        <w:r w:rsidR="007F6028" w:rsidRPr="00124D33" w:rsidDel="008E15B4">
          <w:delText>skyline</w:delText>
        </w:r>
        <w:r w:rsidR="007F6028" w:rsidRPr="00124D33" w:rsidDel="008E15B4">
          <w:delText>的</w:delText>
        </w:r>
        <w:r w:rsidR="00BE0909" w:rsidDel="008E15B4">
          <w:rPr>
            <w:rFonts w:hint="eastAsia"/>
          </w:rPr>
          <w:delText>機會</w:delText>
        </w:r>
        <w:r w:rsidR="007F6028" w:rsidRPr="00124D33" w:rsidDel="008E15B4">
          <w:delText>越大</w:delText>
        </w:r>
        <w:r w:rsidR="00BA4841" w:rsidRPr="00124D33" w:rsidDel="008E15B4">
          <w:delText>，</w:delText>
        </w:r>
        <w:r w:rsidR="00BA4841" w:rsidRPr="00124D33" w:rsidDel="008E15B4">
          <w:lastRenderedPageBreak/>
          <w:delText>則</w:delText>
        </w:r>
        <w:r w:rsidR="007F6028" w:rsidDel="008E15B4">
          <w:rPr>
            <w:rFonts w:hint="eastAsia"/>
          </w:rPr>
          <w:delText>被</w:delText>
        </w:r>
        <w:r w:rsidR="007F6028" w:rsidRPr="00124D33" w:rsidDel="008E15B4">
          <w:delText>考慮的</w:delText>
        </w:r>
        <w:r w:rsidR="007F6028" w:rsidDel="008E15B4">
          <w:rPr>
            <w:rFonts w:hint="eastAsia"/>
          </w:rPr>
          <w:delText>鄰近點為</w:delText>
        </w:r>
        <w:r w:rsidR="007F6028" w:rsidRPr="00124D33" w:rsidDel="008E15B4">
          <w:delText>skyline</w:delText>
        </w:r>
        <w:r w:rsidR="007F6028" w:rsidDel="008E15B4">
          <w:rPr>
            <w:rFonts w:hint="eastAsia"/>
          </w:rPr>
          <w:delText>機會</w:delText>
        </w:r>
        <w:r w:rsidR="007F6028" w:rsidRPr="00124D33" w:rsidDel="008E15B4">
          <w:delText>越</w:delText>
        </w:r>
        <w:r w:rsidR="007F6028" w:rsidDel="008E15B4">
          <w:rPr>
            <w:rFonts w:hint="eastAsia"/>
          </w:rPr>
          <w:delText>大</w:delText>
        </w:r>
        <w:r w:rsidR="00C83BF3" w:rsidDel="008E15B4">
          <w:rPr>
            <w:rFonts w:hint="eastAsia"/>
          </w:rPr>
          <w:delText>。</w:delText>
        </w:r>
      </w:del>
    </w:p>
    <w:p w14:paraId="3F685633" w14:textId="3CAF16E7" w:rsidR="002A0EB3" w:rsidRDefault="00A34BDE" w:rsidP="008E15B4">
      <w:pPr>
        <w:ind w:firstLine="480"/>
        <w:rPr>
          <w:rFonts w:cs="Times New Roman"/>
        </w:rPr>
        <w:pPrChange w:id="276" w:author="DELab" w:date="2020-07-23T11:33:00Z">
          <w:pPr>
            <w:widowControl/>
          </w:pPr>
        </w:pPrChange>
      </w:pPr>
      <w:r>
        <w:br w:type="page"/>
      </w:r>
      <w:bookmarkStart w:id="277" w:name="_Toc46342486"/>
      <w:r w:rsidR="0049083F" w:rsidRPr="00A016E8">
        <w:rPr>
          <w:rFonts w:cs="Times New Roman"/>
        </w:rPr>
        <w:lastRenderedPageBreak/>
        <w:t>參考</w:t>
      </w:r>
      <w:r w:rsidR="00396354">
        <w:rPr>
          <w:rFonts w:cs="Times New Roman" w:hint="eastAsia"/>
        </w:rPr>
        <w:t>文獻</w:t>
      </w:r>
      <w:bookmarkEnd w:id="277"/>
    </w:p>
    <w:p w14:paraId="50B5B17C" w14:textId="77777777" w:rsidR="00173590" w:rsidRPr="00173590" w:rsidRDefault="007E237F" w:rsidP="00173590">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173590" w:rsidRPr="00173590">
        <w:rPr>
          <w:rFonts w:cs="Times New Roman"/>
          <w:kern w:val="0"/>
          <w:szCs w:val="24"/>
        </w:rPr>
        <w:t>[1]</w:t>
      </w:r>
      <w:r w:rsidR="00173590" w:rsidRPr="00173590">
        <w:rPr>
          <w:rFonts w:cs="Times New Roman"/>
          <w:kern w:val="0"/>
          <w:szCs w:val="24"/>
        </w:rPr>
        <w:tab/>
        <w:t xml:space="preserve">A. A. Alwan, H. Ibrahim, N. Udzir, and F. Sidi, “Missing Values Estimation for Skylines in Incomplete Database,” </w:t>
      </w:r>
      <w:r w:rsidR="00173590" w:rsidRPr="00173590">
        <w:rPr>
          <w:rFonts w:cs="Times New Roman"/>
          <w:i/>
          <w:iCs/>
          <w:kern w:val="0"/>
          <w:szCs w:val="24"/>
        </w:rPr>
        <w:t>The International Arab Journal of Information Technology</w:t>
      </w:r>
      <w:r w:rsidR="00173590" w:rsidRPr="00173590">
        <w:rPr>
          <w:rFonts w:cs="Times New Roman"/>
          <w:kern w:val="0"/>
          <w:szCs w:val="24"/>
        </w:rPr>
        <w:t>, vol. 15, no. 1, pp. 66–75, 2018.</w:t>
      </w:r>
    </w:p>
    <w:p w14:paraId="6566C39A" w14:textId="77777777" w:rsidR="00173590" w:rsidRPr="00173590" w:rsidRDefault="00173590" w:rsidP="00173590">
      <w:pPr>
        <w:pStyle w:val="afc"/>
        <w:rPr>
          <w:rFonts w:cs="Times New Roman"/>
          <w:kern w:val="0"/>
          <w:szCs w:val="24"/>
        </w:rPr>
      </w:pPr>
      <w:r w:rsidRPr="00173590">
        <w:rPr>
          <w:rFonts w:cs="Times New Roman"/>
          <w:kern w:val="0"/>
          <w:szCs w:val="24"/>
        </w:rPr>
        <w:t>[2]</w:t>
      </w:r>
      <w:r w:rsidRPr="0017359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173590">
        <w:rPr>
          <w:rFonts w:cs="Times New Roman"/>
          <w:i/>
          <w:iCs/>
          <w:kern w:val="0"/>
          <w:szCs w:val="24"/>
        </w:rPr>
        <w:t>Proceedings of the International Conference on Data Science and Communication (IconDSC)</w:t>
      </w:r>
      <w:r w:rsidRPr="00173590">
        <w:rPr>
          <w:rFonts w:cs="Times New Roman"/>
          <w:kern w:val="0"/>
          <w:szCs w:val="24"/>
        </w:rPr>
        <w:t>, pp. 1–5, 2019.</w:t>
      </w:r>
    </w:p>
    <w:p w14:paraId="326AD7D1" w14:textId="77777777" w:rsidR="00173590" w:rsidRPr="00173590" w:rsidRDefault="00173590" w:rsidP="00173590">
      <w:pPr>
        <w:pStyle w:val="afc"/>
        <w:rPr>
          <w:rFonts w:cs="Times New Roman"/>
          <w:kern w:val="0"/>
          <w:szCs w:val="24"/>
        </w:rPr>
      </w:pPr>
      <w:r w:rsidRPr="00173590">
        <w:rPr>
          <w:rFonts w:cs="Times New Roman"/>
          <w:kern w:val="0"/>
          <w:szCs w:val="24"/>
        </w:rPr>
        <w:t>[3]</w:t>
      </w:r>
      <w:r w:rsidRPr="00173590">
        <w:rPr>
          <w:rFonts w:cs="Times New Roman"/>
          <w:kern w:val="0"/>
          <w:szCs w:val="24"/>
        </w:rPr>
        <w:tab/>
        <w:t xml:space="preserve">G. B. Dehaki, H. Ibrahim, N. I. Udzir, F. Sidi, and A. A. Alwan, “Efficient Skyline Processing Algorithm over Dynamic and Incomplete Database,” </w:t>
      </w:r>
      <w:r w:rsidRPr="00173590">
        <w:rPr>
          <w:rFonts w:cs="Times New Roman"/>
          <w:i/>
          <w:iCs/>
          <w:kern w:val="0"/>
          <w:szCs w:val="24"/>
        </w:rPr>
        <w:t>Proceedings of the 20th International Conference on Information Integration and Web-based Applications &amp; Services</w:t>
      </w:r>
      <w:r w:rsidRPr="00173590">
        <w:rPr>
          <w:rFonts w:cs="Times New Roman"/>
          <w:kern w:val="0"/>
          <w:szCs w:val="24"/>
        </w:rPr>
        <w:t>, pp. 190–199, 2018.</w:t>
      </w:r>
    </w:p>
    <w:p w14:paraId="47E643D8" w14:textId="77777777" w:rsidR="00173590" w:rsidRPr="00173590" w:rsidRDefault="00173590" w:rsidP="00173590">
      <w:pPr>
        <w:pStyle w:val="afc"/>
        <w:rPr>
          <w:rFonts w:cs="Times New Roman"/>
          <w:kern w:val="0"/>
          <w:szCs w:val="24"/>
        </w:rPr>
      </w:pPr>
      <w:r w:rsidRPr="00173590">
        <w:rPr>
          <w:rFonts w:cs="Times New Roman"/>
          <w:kern w:val="0"/>
          <w:szCs w:val="24"/>
        </w:rPr>
        <w:t>[4]</w:t>
      </w:r>
      <w:r w:rsidRPr="00173590">
        <w:rPr>
          <w:rFonts w:cs="Times New Roman"/>
          <w:kern w:val="0"/>
          <w:szCs w:val="24"/>
        </w:rPr>
        <w:tab/>
        <w:t xml:space="preserve">Y. Gulzar, A. A. Alwan, N. Salleh, I. F. A. Shaikhli, and S. I. M. Alvi, “A Framework for Evaluating Skyline Queries over Incomplete Data,” </w:t>
      </w:r>
      <w:r w:rsidRPr="00173590">
        <w:rPr>
          <w:rFonts w:cs="Times New Roman"/>
          <w:i/>
          <w:iCs/>
          <w:kern w:val="0"/>
          <w:szCs w:val="24"/>
        </w:rPr>
        <w:t>Procedia Computer Science</w:t>
      </w:r>
      <w:r w:rsidRPr="00173590">
        <w:rPr>
          <w:rFonts w:cs="Times New Roman"/>
          <w:kern w:val="0"/>
          <w:szCs w:val="24"/>
        </w:rPr>
        <w:t>, vol. 94, pp. 191–198, 2016.</w:t>
      </w:r>
    </w:p>
    <w:p w14:paraId="67C583EB" w14:textId="77777777" w:rsidR="00173590" w:rsidRPr="00173590" w:rsidRDefault="00173590" w:rsidP="00173590">
      <w:pPr>
        <w:pStyle w:val="afc"/>
        <w:rPr>
          <w:rFonts w:cs="Times New Roman"/>
          <w:kern w:val="0"/>
          <w:szCs w:val="24"/>
        </w:rPr>
      </w:pPr>
      <w:r w:rsidRPr="00173590">
        <w:rPr>
          <w:rFonts w:cs="Times New Roman"/>
          <w:kern w:val="0"/>
          <w:szCs w:val="24"/>
        </w:rPr>
        <w:t>[5]</w:t>
      </w:r>
      <w:r w:rsidRPr="00173590">
        <w:rPr>
          <w:rFonts w:cs="Times New Roman"/>
          <w:kern w:val="0"/>
          <w:szCs w:val="24"/>
        </w:rPr>
        <w:tab/>
        <w:t xml:space="preserve">Y. Gulzar, A. A. Alwan, and S. Turaev, “Optimizing Skyline Query Processing in Incomplete Data,” </w:t>
      </w:r>
      <w:r w:rsidRPr="00173590">
        <w:rPr>
          <w:rFonts w:cs="Times New Roman"/>
          <w:i/>
          <w:iCs/>
          <w:kern w:val="0"/>
          <w:szCs w:val="24"/>
        </w:rPr>
        <w:t>IEEE Access</w:t>
      </w:r>
      <w:r w:rsidRPr="00173590">
        <w:rPr>
          <w:rFonts w:cs="Times New Roman"/>
          <w:kern w:val="0"/>
          <w:szCs w:val="24"/>
        </w:rPr>
        <w:t>, vol. 7, pp. 178121–178138, 2019.</w:t>
      </w:r>
    </w:p>
    <w:p w14:paraId="1F62AF08" w14:textId="77777777" w:rsidR="00173590" w:rsidRPr="00173590" w:rsidRDefault="00173590" w:rsidP="00173590">
      <w:pPr>
        <w:pStyle w:val="afc"/>
        <w:rPr>
          <w:rFonts w:cs="Times New Roman"/>
          <w:kern w:val="0"/>
          <w:szCs w:val="24"/>
        </w:rPr>
      </w:pPr>
      <w:r w:rsidRPr="00173590">
        <w:rPr>
          <w:rFonts w:cs="Times New Roman"/>
          <w:kern w:val="0"/>
          <w:szCs w:val="24"/>
        </w:rPr>
        <w:t>[6]</w:t>
      </w:r>
      <w:r w:rsidRPr="00173590">
        <w:rPr>
          <w:rFonts w:cs="Times New Roman"/>
          <w:kern w:val="0"/>
          <w:szCs w:val="24"/>
        </w:rPr>
        <w:tab/>
        <w:t xml:space="preserve">C. Hasler and Y. Tille, “Balanced k-Nearest Neighbor Imputation,” </w:t>
      </w:r>
      <w:r w:rsidRPr="00173590">
        <w:rPr>
          <w:rFonts w:cs="Times New Roman"/>
          <w:i/>
          <w:iCs/>
          <w:kern w:val="0"/>
          <w:szCs w:val="24"/>
        </w:rPr>
        <w:t>Statistics</w:t>
      </w:r>
      <w:r w:rsidRPr="00173590">
        <w:rPr>
          <w:rFonts w:cs="Times New Roman"/>
          <w:kern w:val="0"/>
          <w:szCs w:val="24"/>
        </w:rPr>
        <w:t>, vol. 50, no. 6, pp. 1310–1331, 2016.</w:t>
      </w:r>
    </w:p>
    <w:p w14:paraId="27E18586" w14:textId="77777777" w:rsidR="00173590" w:rsidRPr="00173590" w:rsidRDefault="00173590" w:rsidP="00173590">
      <w:pPr>
        <w:pStyle w:val="afc"/>
        <w:rPr>
          <w:rFonts w:cs="Times New Roman"/>
          <w:kern w:val="0"/>
          <w:szCs w:val="24"/>
        </w:rPr>
      </w:pPr>
      <w:r w:rsidRPr="00173590">
        <w:rPr>
          <w:rFonts w:cs="Times New Roman"/>
          <w:kern w:val="0"/>
          <w:szCs w:val="24"/>
        </w:rPr>
        <w:t>[7]</w:t>
      </w:r>
      <w:r w:rsidRPr="00173590">
        <w:rPr>
          <w:rFonts w:cs="Times New Roman"/>
          <w:kern w:val="0"/>
          <w:szCs w:val="24"/>
        </w:rPr>
        <w:tab/>
        <w:t xml:space="preserve">J. Huang, J. W. Keung, F. Sarro, Y.-F. Li, Y. T. Yu, W. K. Chan, and H. Sun, “Cross-Validation Based k Nearest Neighbor Imputation for Software Quality Datasets: An Empirical Study,” </w:t>
      </w:r>
      <w:r w:rsidRPr="00173590">
        <w:rPr>
          <w:rFonts w:cs="Times New Roman"/>
          <w:i/>
          <w:iCs/>
          <w:kern w:val="0"/>
          <w:szCs w:val="24"/>
        </w:rPr>
        <w:t>Journal of Systems and Software</w:t>
      </w:r>
      <w:r w:rsidRPr="00173590">
        <w:rPr>
          <w:rFonts w:cs="Times New Roman"/>
          <w:kern w:val="0"/>
          <w:szCs w:val="24"/>
        </w:rPr>
        <w:t>, vol. 132, pp. 226–252, 2017.</w:t>
      </w:r>
    </w:p>
    <w:p w14:paraId="11CC2153" w14:textId="77777777" w:rsidR="00173590" w:rsidRPr="00173590" w:rsidRDefault="00173590" w:rsidP="00173590">
      <w:pPr>
        <w:pStyle w:val="afc"/>
        <w:rPr>
          <w:rFonts w:cs="Times New Roman"/>
          <w:kern w:val="0"/>
          <w:szCs w:val="24"/>
        </w:rPr>
      </w:pPr>
      <w:r w:rsidRPr="00173590">
        <w:rPr>
          <w:rFonts w:cs="Times New Roman"/>
          <w:kern w:val="0"/>
          <w:szCs w:val="24"/>
        </w:rPr>
        <w:t>[8]</w:t>
      </w:r>
      <w:r w:rsidRPr="00173590">
        <w:rPr>
          <w:rFonts w:cs="Times New Roman"/>
          <w:kern w:val="0"/>
          <w:szCs w:val="24"/>
        </w:rPr>
        <w:tab/>
        <w:t xml:space="preserve">M. E. Khalefa, M. F. Mokbel, and J. J. Levandoski, “Skyline Query Processing for Incomplete Data,” </w:t>
      </w:r>
      <w:r w:rsidRPr="00173590">
        <w:rPr>
          <w:rFonts w:cs="Times New Roman"/>
          <w:i/>
          <w:iCs/>
          <w:kern w:val="0"/>
          <w:szCs w:val="24"/>
        </w:rPr>
        <w:t>Proceedings of the IEEE 24th International Conference on Data Engineering</w:t>
      </w:r>
      <w:r w:rsidRPr="00173590">
        <w:rPr>
          <w:rFonts w:cs="Times New Roman"/>
          <w:kern w:val="0"/>
          <w:szCs w:val="24"/>
        </w:rPr>
        <w:t>, pp. 556–565, 2008.</w:t>
      </w:r>
    </w:p>
    <w:p w14:paraId="5F27371B" w14:textId="77777777" w:rsidR="00173590" w:rsidRPr="00173590" w:rsidRDefault="00173590" w:rsidP="00173590">
      <w:pPr>
        <w:pStyle w:val="afc"/>
        <w:rPr>
          <w:rFonts w:cs="Times New Roman"/>
          <w:kern w:val="0"/>
          <w:szCs w:val="24"/>
        </w:rPr>
      </w:pPr>
      <w:r w:rsidRPr="00173590">
        <w:rPr>
          <w:rFonts w:cs="Times New Roman"/>
          <w:kern w:val="0"/>
          <w:szCs w:val="24"/>
        </w:rPr>
        <w:t>[9]</w:t>
      </w:r>
      <w:r w:rsidRPr="00173590">
        <w:rPr>
          <w:rFonts w:cs="Times New Roman"/>
          <w:kern w:val="0"/>
          <w:szCs w:val="24"/>
        </w:rPr>
        <w:tab/>
        <w:t xml:space="preserve">J. Lee, H. Im, and G. You, “Optimizing Skyline Queries over Incomplete Data,” </w:t>
      </w:r>
      <w:r w:rsidRPr="00173590">
        <w:rPr>
          <w:rFonts w:cs="Times New Roman"/>
          <w:i/>
          <w:iCs/>
          <w:kern w:val="0"/>
          <w:szCs w:val="24"/>
        </w:rPr>
        <w:t>Information Sciences</w:t>
      </w:r>
      <w:r w:rsidRPr="00173590">
        <w:rPr>
          <w:rFonts w:cs="Times New Roman"/>
          <w:kern w:val="0"/>
          <w:szCs w:val="24"/>
        </w:rPr>
        <w:t>, vol. 361, pp. 14–28, 2016.</w:t>
      </w:r>
    </w:p>
    <w:p w14:paraId="7E79EB5C" w14:textId="77777777" w:rsidR="00173590" w:rsidRPr="00173590" w:rsidRDefault="00173590" w:rsidP="00173590">
      <w:pPr>
        <w:pStyle w:val="afc"/>
        <w:rPr>
          <w:rFonts w:cs="Times New Roman"/>
          <w:kern w:val="0"/>
          <w:szCs w:val="24"/>
        </w:rPr>
      </w:pPr>
      <w:r w:rsidRPr="00173590">
        <w:rPr>
          <w:rFonts w:cs="Times New Roman"/>
          <w:kern w:val="0"/>
          <w:szCs w:val="24"/>
        </w:rPr>
        <w:t>[10]</w:t>
      </w:r>
      <w:r w:rsidRPr="00173590">
        <w:rPr>
          <w:rFonts w:cs="Times New Roman"/>
          <w:kern w:val="0"/>
          <w:szCs w:val="24"/>
        </w:rPr>
        <w:tab/>
        <w:t xml:space="preserve">J. Lee, G. You, S. Hwang, J. Selke, and W.-T. Balke, “Interactive Skyline Queries,” </w:t>
      </w:r>
      <w:r w:rsidRPr="00173590">
        <w:rPr>
          <w:rFonts w:cs="Times New Roman"/>
          <w:i/>
          <w:iCs/>
          <w:kern w:val="0"/>
          <w:szCs w:val="24"/>
        </w:rPr>
        <w:t>Information Sciences</w:t>
      </w:r>
      <w:r w:rsidRPr="00173590">
        <w:rPr>
          <w:rFonts w:cs="Times New Roman"/>
          <w:kern w:val="0"/>
          <w:szCs w:val="24"/>
        </w:rPr>
        <w:t>, vol. 211, pp. 18–35, 2012.</w:t>
      </w:r>
    </w:p>
    <w:p w14:paraId="26471F7C" w14:textId="77777777" w:rsidR="00173590" w:rsidRPr="00173590" w:rsidRDefault="00173590" w:rsidP="00173590">
      <w:pPr>
        <w:pStyle w:val="afc"/>
        <w:rPr>
          <w:rFonts w:cs="Times New Roman"/>
          <w:kern w:val="0"/>
          <w:szCs w:val="24"/>
        </w:rPr>
      </w:pPr>
      <w:r w:rsidRPr="00173590">
        <w:rPr>
          <w:rFonts w:cs="Times New Roman"/>
          <w:kern w:val="0"/>
          <w:szCs w:val="24"/>
        </w:rPr>
        <w:t>[11]</w:t>
      </w:r>
      <w:r w:rsidRPr="00173590">
        <w:rPr>
          <w:rFonts w:cs="Times New Roman"/>
          <w:kern w:val="0"/>
          <w:szCs w:val="24"/>
        </w:rPr>
        <w:tab/>
        <w:t xml:space="preserve">R. Malarvizhi and D. A. S. Thanamani, “K-Nearest Neighbor in Missing Data Imputation,” </w:t>
      </w:r>
      <w:r w:rsidRPr="00173590">
        <w:rPr>
          <w:rFonts w:cs="Times New Roman"/>
          <w:i/>
          <w:iCs/>
          <w:kern w:val="0"/>
          <w:szCs w:val="24"/>
        </w:rPr>
        <w:t>International Journal of Engineering Research and Development</w:t>
      </w:r>
      <w:r w:rsidRPr="00173590">
        <w:rPr>
          <w:rFonts w:cs="Times New Roman"/>
          <w:kern w:val="0"/>
          <w:szCs w:val="24"/>
        </w:rPr>
        <w:t>, vol. 5, no. 1, pp. 5–7, 2012.</w:t>
      </w:r>
    </w:p>
    <w:p w14:paraId="118FA3A7" w14:textId="77777777" w:rsidR="00173590" w:rsidRPr="00173590" w:rsidRDefault="00173590" w:rsidP="00173590">
      <w:pPr>
        <w:pStyle w:val="afc"/>
        <w:rPr>
          <w:rFonts w:cs="Times New Roman"/>
          <w:kern w:val="0"/>
          <w:szCs w:val="24"/>
        </w:rPr>
      </w:pPr>
      <w:r w:rsidRPr="00173590">
        <w:rPr>
          <w:rFonts w:cs="Times New Roman"/>
          <w:kern w:val="0"/>
          <w:szCs w:val="24"/>
        </w:rPr>
        <w:t>[12]</w:t>
      </w:r>
      <w:r w:rsidRPr="00173590">
        <w:rPr>
          <w:rFonts w:cs="Times New Roman"/>
          <w:kern w:val="0"/>
          <w:szCs w:val="24"/>
        </w:rPr>
        <w:tab/>
        <w:t xml:space="preserve">X. Miao, Y. Gao, G. Chen, and T. Zhang, “k -Dominant Skyline Queries on Incomplete Data,” </w:t>
      </w:r>
      <w:r w:rsidRPr="00173590">
        <w:rPr>
          <w:rFonts w:cs="Times New Roman"/>
          <w:i/>
          <w:iCs/>
          <w:kern w:val="0"/>
          <w:szCs w:val="24"/>
        </w:rPr>
        <w:t>Information Sciences</w:t>
      </w:r>
      <w:r w:rsidRPr="00173590">
        <w:rPr>
          <w:rFonts w:cs="Times New Roman"/>
          <w:kern w:val="0"/>
          <w:szCs w:val="24"/>
        </w:rPr>
        <w:t>, vol. 367–368, pp. 990–1011, 2016.</w:t>
      </w:r>
    </w:p>
    <w:p w14:paraId="4E85FBB5" w14:textId="77777777" w:rsidR="00173590" w:rsidRPr="00173590" w:rsidRDefault="00173590" w:rsidP="00173590">
      <w:pPr>
        <w:pStyle w:val="afc"/>
        <w:rPr>
          <w:rFonts w:cs="Times New Roman"/>
          <w:kern w:val="0"/>
          <w:szCs w:val="24"/>
        </w:rPr>
      </w:pPr>
      <w:r w:rsidRPr="00173590">
        <w:rPr>
          <w:rFonts w:cs="Times New Roman"/>
          <w:kern w:val="0"/>
          <w:szCs w:val="24"/>
        </w:rPr>
        <w:t>[13]</w:t>
      </w:r>
      <w:r w:rsidRPr="00173590">
        <w:rPr>
          <w:rFonts w:cs="Times New Roman"/>
          <w:kern w:val="0"/>
          <w:szCs w:val="24"/>
        </w:rPr>
        <w:tab/>
        <w:t xml:space="preserve">X. Miao, Y. Gao, G. Chen, B. Zheng, and H. Cui, “Processing Incomplete k Nearest Neighbor Search,” </w:t>
      </w:r>
      <w:r w:rsidRPr="00173590">
        <w:rPr>
          <w:rFonts w:cs="Times New Roman"/>
          <w:i/>
          <w:iCs/>
          <w:kern w:val="0"/>
          <w:szCs w:val="24"/>
        </w:rPr>
        <w:t>IEEE Transactions on Fuzzy Systems</w:t>
      </w:r>
      <w:r w:rsidRPr="00173590">
        <w:rPr>
          <w:rFonts w:cs="Times New Roman"/>
          <w:kern w:val="0"/>
          <w:szCs w:val="24"/>
        </w:rPr>
        <w:t>, vol. 24, no. 6, pp. 1349–1363, 2016.</w:t>
      </w:r>
    </w:p>
    <w:p w14:paraId="051637E2" w14:textId="77777777" w:rsidR="00173590" w:rsidRPr="00173590" w:rsidRDefault="00173590" w:rsidP="00173590">
      <w:pPr>
        <w:pStyle w:val="afc"/>
        <w:rPr>
          <w:rFonts w:cs="Times New Roman"/>
          <w:kern w:val="0"/>
          <w:szCs w:val="24"/>
        </w:rPr>
      </w:pPr>
      <w:r w:rsidRPr="00173590">
        <w:rPr>
          <w:rFonts w:cs="Times New Roman"/>
          <w:kern w:val="0"/>
          <w:szCs w:val="24"/>
        </w:rPr>
        <w:lastRenderedPageBreak/>
        <w:t>[14]</w:t>
      </w:r>
      <w:r w:rsidRPr="00173590">
        <w:rPr>
          <w:rFonts w:cs="Times New Roman"/>
          <w:kern w:val="0"/>
          <w:szCs w:val="24"/>
        </w:rPr>
        <w:tab/>
        <w:t xml:space="preserve">W. Ren, X. Lian, and K. Ghazinour, “Skyline Queries over Incomplete Data Streams,” </w:t>
      </w:r>
      <w:r w:rsidRPr="00173590">
        <w:rPr>
          <w:rFonts w:cs="Times New Roman"/>
          <w:i/>
          <w:iCs/>
          <w:kern w:val="0"/>
          <w:szCs w:val="24"/>
        </w:rPr>
        <w:t>The VLDB Journal</w:t>
      </w:r>
      <w:r w:rsidRPr="00173590">
        <w:rPr>
          <w:rFonts w:cs="Times New Roman"/>
          <w:kern w:val="0"/>
          <w:szCs w:val="24"/>
        </w:rPr>
        <w:t>, vol. 28, no. 6, pp. 961–985, 2019.</w:t>
      </w:r>
    </w:p>
    <w:p w14:paraId="406A8682" w14:textId="77777777" w:rsidR="00173590" w:rsidRPr="00173590" w:rsidRDefault="00173590" w:rsidP="00173590">
      <w:pPr>
        <w:pStyle w:val="afc"/>
        <w:rPr>
          <w:rFonts w:cs="Times New Roman"/>
          <w:kern w:val="0"/>
          <w:szCs w:val="24"/>
        </w:rPr>
      </w:pPr>
      <w:r w:rsidRPr="00173590">
        <w:rPr>
          <w:rFonts w:cs="Times New Roman"/>
          <w:kern w:val="0"/>
          <w:szCs w:val="24"/>
        </w:rPr>
        <w:t>[15]</w:t>
      </w:r>
      <w:r w:rsidRPr="00173590">
        <w:rPr>
          <w:rFonts w:cs="Times New Roman"/>
          <w:kern w:val="0"/>
          <w:szCs w:val="24"/>
        </w:rPr>
        <w:tab/>
        <w:t xml:space="preserve">G. Tutz and S. Ramzan, “Improved Methods for The Imputation of Missing Data by Nearest Neighbor Methods,” </w:t>
      </w:r>
      <w:r w:rsidRPr="00173590">
        <w:rPr>
          <w:rFonts w:cs="Times New Roman"/>
          <w:i/>
          <w:iCs/>
          <w:kern w:val="0"/>
          <w:szCs w:val="24"/>
        </w:rPr>
        <w:t>Computational Statistics &amp; Data Analysis</w:t>
      </w:r>
      <w:r w:rsidRPr="00173590">
        <w:rPr>
          <w:rFonts w:cs="Times New Roman"/>
          <w:kern w:val="0"/>
          <w:szCs w:val="24"/>
        </w:rPr>
        <w:t>, vol. 90, pp. 84–99, 2015.</w:t>
      </w:r>
    </w:p>
    <w:p w14:paraId="51B705E9" w14:textId="77777777" w:rsidR="00173590" w:rsidRPr="00173590" w:rsidRDefault="00173590" w:rsidP="00173590">
      <w:pPr>
        <w:pStyle w:val="afc"/>
        <w:rPr>
          <w:rFonts w:cs="Times New Roman"/>
          <w:kern w:val="0"/>
          <w:szCs w:val="24"/>
        </w:rPr>
      </w:pPr>
      <w:r w:rsidRPr="00173590">
        <w:rPr>
          <w:rFonts w:cs="Times New Roman"/>
          <w:kern w:val="0"/>
          <w:szCs w:val="24"/>
        </w:rPr>
        <w:t>[16]</w:t>
      </w:r>
      <w:r w:rsidRPr="00173590">
        <w:rPr>
          <w:rFonts w:cs="Times New Roman"/>
          <w:kern w:val="0"/>
          <w:szCs w:val="24"/>
        </w:rPr>
        <w:tab/>
        <w:t xml:space="preserve">J. Van Hulse and T. M. Khoshgoftaar, “Incomplete-Case Nearest Neighbor Imputation in Software Measurement Data,” </w:t>
      </w:r>
      <w:r w:rsidRPr="00173590">
        <w:rPr>
          <w:rFonts w:cs="Times New Roman"/>
          <w:i/>
          <w:iCs/>
          <w:kern w:val="0"/>
          <w:szCs w:val="24"/>
        </w:rPr>
        <w:t>Information Sciences</w:t>
      </w:r>
      <w:r w:rsidRPr="00173590">
        <w:rPr>
          <w:rFonts w:cs="Times New Roman"/>
          <w:kern w:val="0"/>
          <w:szCs w:val="24"/>
        </w:rPr>
        <w:t>, vol. 259, pp. 596–610, 2014.</w:t>
      </w:r>
    </w:p>
    <w:p w14:paraId="756AAFEE" w14:textId="77777777" w:rsidR="00173590" w:rsidRPr="00173590" w:rsidRDefault="00173590" w:rsidP="00173590">
      <w:pPr>
        <w:pStyle w:val="afc"/>
        <w:rPr>
          <w:rFonts w:cs="Times New Roman"/>
          <w:kern w:val="0"/>
          <w:szCs w:val="24"/>
        </w:rPr>
      </w:pPr>
      <w:r w:rsidRPr="00173590">
        <w:rPr>
          <w:rFonts w:cs="Times New Roman"/>
          <w:kern w:val="0"/>
          <w:szCs w:val="24"/>
        </w:rPr>
        <w:t>[17]</w:t>
      </w:r>
      <w:r w:rsidRPr="00173590">
        <w:rPr>
          <w:rFonts w:cs="Times New Roman"/>
          <w:kern w:val="0"/>
          <w:szCs w:val="24"/>
        </w:rPr>
        <w:tab/>
        <w:t xml:space="preserve">Y. Wang, Z. Shi, J. Wang, L. Sun, and B. Song, “Skyline Preference Query Based on Massive and Incomplete Dataset,” </w:t>
      </w:r>
      <w:r w:rsidRPr="00173590">
        <w:rPr>
          <w:rFonts w:cs="Times New Roman"/>
          <w:i/>
          <w:iCs/>
          <w:kern w:val="0"/>
          <w:szCs w:val="24"/>
        </w:rPr>
        <w:t>IEEE Access</w:t>
      </w:r>
      <w:r w:rsidRPr="00173590">
        <w:rPr>
          <w:rFonts w:cs="Times New Roman"/>
          <w:kern w:val="0"/>
          <w:szCs w:val="24"/>
        </w:rPr>
        <w:t>, vol. 5, pp. 3183–3192, 2017.</w:t>
      </w:r>
    </w:p>
    <w:p w14:paraId="18EC3A12" w14:textId="77777777" w:rsidR="00173590" w:rsidRPr="00173590" w:rsidRDefault="00173590" w:rsidP="00173590">
      <w:pPr>
        <w:pStyle w:val="afc"/>
        <w:rPr>
          <w:rFonts w:cs="Times New Roman"/>
          <w:kern w:val="0"/>
          <w:szCs w:val="24"/>
        </w:rPr>
      </w:pPr>
      <w:r w:rsidRPr="00173590">
        <w:rPr>
          <w:rFonts w:cs="Times New Roman"/>
          <w:kern w:val="0"/>
          <w:szCs w:val="24"/>
        </w:rPr>
        <w:t>[18]</w:t>
      </w:r>
      <w:r w:rsidRPr="00173590">
        <w:rPr>
          <w:rFonts w:cs="Times New Roman"/>
          <w:kern w:val="0"/>
          <w:szCs w:val="24"/>
        </w:rPr>
        <w:tab/>
        <w:t xml:space="preserve">K. Zhang, H. Gao, X. Han, Z. Cai, and J. Li, “Modeling and Computing Probabilistic Skyline on Incomplete Data,” </w:t>
      </w:r>
      <w:r w:rsidRPr="00173590">
        <w:rPr>
          <w:rFonts w:cs="Times New Roman"/>
          <w:i/>
          <w:iCs/>
          <w:kern w:val="0"/>
          <w:szCs w:val="24"/>
        </w:rPr>
        <w:t>IEEE Transactions on Knowledge and Data Engineering</w:t>
      </w:r>
      <w:r w:rsidRPr="00173590">
        <w:rPr>
          <w:rFonts w:cs="Times New Roman"/>
          <w:kern w:val="0"/>
          <w:szCs w:val="24"/>
        </w:rPr>
        <w:t>, vol. 32, no. 7, pp. 1405–1418, 2019.</w:t>
      </w:r>
    </w:p>
    <w:p w14:paraId="397C7AB7" w14:textId="77777777" w:rsidR="00173590" w:rsidRPr="00173590" w:rsidRDefault="00173590" w:rsidP="00173590">
      <w:pPr>
        <w:pStyle w:val="afc"/>
        <w:rPr>
          <w:rFonts w:cs="Times New Roman"/>
          <w:kern w:val="0"/>
          <w:szCs w:val="24"/>
        </w:rPr>
      </w:pPr>
      <w:r w:rsidRPr="00173590">
        <w:rPr>
          <w:rFonts w:cs="Times New Roman"/>
          <w:kern w:val="0"/>
          <w:szCs w:val="24"/>
        </w:rPr>
        <w:t>[19]</w:t>
      </w:r>
      <w:r w:rsidRPr="00173590">
        <w:rPr>
          <w:rFonts w:cs="Times New Roman"/>
          <w:kern w:val="0"/>
          <w:szCs w:val="24"/>
        </w:rPr>
        <w:tab/>
        <w:t xml:space="preserve">S. Zhang, “Nearest Neighbor Selection for Iteratively kNN Imputation,” </w:t>
      </w:r>
      <w:r w:rsidRPr="00173590">
        <w:rPr>
          <w:rFonts w:cs="Times New Roman"/>
          <w:i/>
          <w:iCs/>
          <w:kern w:val="0"/>
          <w:szCs w:val="24"/>
        </w:rPr>
        <w:t>Journal of Systems and Software</w:t>
      </w:r>
      <w:r w:rsidRPr="00173590">
        <w:rPr>
          <w:rFonts w:cs="Times New Roman"/>
          <w:kern w:val="0"/>
          <w:szCs w:val="24"/>
        </w:rPr>
        <w:t>, vol. 85, no. 11, pp. 2541–2552, 2012.</w:t>
      </w:r>
    </w:p>
    <w:p w14:paraId="777C7E77" w14:textId="77777777" w:rsidR="00173590" w:rsidRPr="00173590" w:rsidRDefault="00173590" w:rsidP="00173590">
      <w:pPr>
        <w:pStyle w:val="afc"/>
        <w:rPr>
          <w:rFonts w:cs="Times New Roman"/>
          <w:kern w:val="0"/>
          <w:szCs w:val="24"/>
        </w:rPr>
      </w:pPr>
      <w:r w:rsidRPr="00173590">
        <w:rPr>
          <w:rFonts w:cs="Times New Roman"/>
          <w:kern w:val="0"/>
          <w:szCs w:val="24"/>
        </w:rPr>
        <w:t>[20]</w:t>
      </w:r>
      <w:r w:rsidRPr="00173590">
        <w:rPr>
          <w:rFonts w:cs="Times New Roman"/>
          <w:kern w:val="0"/>
          <w:szCs w:val="24"/>
        </w:rPr>
        <w:tab/>
        <w:t>“UCI Machine Learning Repository,” 2013. [Online]. Available: https://archive.ics.uci.edu/ml/index.php.</w:t>
      </w:r>
    </w:p>
    <w:p w14:paraId="1E836218" w14:textId="4565FB0E"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6EAEA" w14:textId="77777777" w:rsidR="00F14E8E" w:rsidRDefault="00F14E8E" w:rsidP="00A83E90">
      <w:r>
        <w:separator/>
      </w:r>
    </w:p>
  </w:endnote>
  <w:endnote w:type="continuationSeparator" w:id="0">
    <w:p w14:paraId="63BB0E32" w14:textId="77777777" w:rsidR="00F14E8E" w:rsidRDefault="00F14E8E"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99640" w14:textId="77777777" w:rsidR="002F133F" w:rsidRDefault="002F133F">
    <w:pPr>
      <w:pStyle w:val="af2"/>
      <w:jc w:val="center"/>
    </w:pPr>
  </w:p>
  <w:p w14:paraId="73660903" w14:textId="77777777" w:rsidR="002F133F" w:rsidRDefault="002F133F">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543195"/>
      <w:docPartObj>
        <w:docPartGallery w:val="Page Numbers (Bottom of Page)"/>
        <w:docPartUnique/>
      </w:docPartObj>
    </w:sdtPr>
    <w:sdtContent>
      <w:p w14:paraId="586F1FF0" w14:textId="3B7E8CA0" w:rsidR="002F133F" w:rsidRDefault="002F133F">
        <w:pPr>
          <w:pStyle w:val="af2"/>
          <w:jc w:val="center"/>
        </w:pPr>
        <w:r>
          <w:fldChar w:fldCharType="begin"/>
        </w:r>
        <w:r>
          <w:instrText>PAGE   \* MERGEFORMAT</w:instrText>
        </w:r>
        <w:r>
          <w:fldChar w:fldCharType="separate"/>
        </w:r>
        <w:r w:rsidR="008E15B4" w:rsidRPr="008E15B4">
          <w:rPr>
            <w:noProof/>
            <w:lang w:val="zh-TW"/>
          </w:rPr>
          <w:t>14</w:t>
        </w:r>
        <w:r>
          <w:fldChar w:fldCharType="end"/>
        </w:r>
      </w:p>
    </w:sdtContent>
  </w:sdt>
  <w:p w14:paraId="3A291779" w14:textId="77777777" w:rsidR="002F133F" w:rsidRDefault="002F133F">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8C4CB" w14:textId="77777777" w:rsidR="00F14E8E" w:rsidRDefault="00F14E8E" w:rsidP="00A83E90">
      <w:r>
        <w:separator/>
      </w:r>
    </w:p>
  </w:footnote>
  <w:footnote w:type="continuationSeparator" w:id="0">
    <w:p w14:paraId="6BEFA6FC" w14:textId="77777777" w:rsidR="00F14E8E" w:rsidRDefault="00F14E8E" w:rsidP="00A83E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A3FB2" w14:textId="77777777" w:rsidR="002F133F" w:rsidRDefault="002F133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C6C5" w14:textId="77777777" w:rsidR="002F133F" w:rsidRDefault="002F133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55F1B" w14:textId="77777777" w:rsidR="002F133F" w:rsidRDefault="002F133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D725" w14:textId="77777777" w:rsidR="002F133F" w:rsidRDefault="002F133F">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8C6F0" w14:textId="77777777" w:rsidR="002F133F" w:rsidRDefault="002F133F">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7857" w14:textId="77777777" w:rsidR="002F133F" w:rsidRDefault="002F133F">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439"/>
    <w:rsid w:val="00023C5C"/>
    <w:rsid w:val="0002411B"/>
    <w:rsid w:val="00025787"/>
    <w:rsid w:val="00025EDD"/>
    <w:rsid w:val="00026150"/>
    <w:rsid w:val="00027952"/>
    <w:rsid w:val="00027AB8"/>
    <w:rsid w:val="000301A1"/>
    <w:rsid w:val="00030989"/>
    <w:rsid w:val="00030ABE"/>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204"/>
    <w:rsid w:val="00081925"/>
    <w:rsid w:val="00081BB3"/>
    <w:rsid w:val="0008267E"/>
    <w:rsid w:val="0008512C"/>
    <w:rsid w:val="00085A03"/>
    <w:rsid w:val="00091598"/>
    <w:rsid w:val="00091764"/>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0DD"/>
    <w:rsid w:val="000F48EA"/>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590"/>
    <w:rsid w:val="00173D75"/>
    <w:rsid w:val="00174EE5"/>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3BE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147A"/>
    <w:rsid w:val="001D4C7B"/>
    <w:rsid w:val="001D54D4"/>
    <w:rsid w:val="001D57E4"/>
    <w:rsid w:val="001D6F31"/>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0AB9"/>
    <w:rsid w:val="001F18A0"/>
    <w:rsid w:val="001F1FFC"/>
    <w:rsid w:val="001F3681"/>
    <w:rsid w:val="001F442E"/>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33F"/>
    <w:rsid w:val="002F1A1B"/>
    <w:rsid w:val="002F2F13"/>
    <w:rsid w:val="002F424B"/>
    <w:rsid w:val="002F67F3"/>
    <w:rsid w:val="002F796E"/>
    <w:rsid w:val="002F7BBE"/>
    <w:rsid w:val="003000D0"/>
    <w:rsid w:val="00300271"/>
    <w:rsid w:val="00300284"/>
    <w:rsid w:val="00301320"/>
    <w:rsid w:val="003013F3"/>
    <w:rsid w:val="00305362"/>
    <w:rsid w:val="0030548E"/>
    <w:rsid w:val="00306E82"/>
    <w:rsid w:val="00307309"/>
    <w:rsid w:val="0030781A"/>
    <w:rsid w:val="00307DD0"/>
    <w:rsid w:val="003102AE"/>
    <w:rsid w:val="003105F2"/>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667C"/>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487F"/>
    <w:rsid w:val="003F57DC"/>
    <w:rsid w:val="003F6128"/>
    <w:rsid w:val="003F6CF9"/>
    <w:rsid w:val="003F7460"/>
    <w:rsid w:val="00400127"/>
    <w:rsid w:val="00401309"/>
    <w:rsid w:val="00401F94"/>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080"/>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46FC"/>
    <w:rsid w:val="005779A1"/>
    <w:rsid w:val="00577A31"/>
    <w:rsid w:val="00580B3B"/>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57F7B"/>
    <w:rsid w:val="0066209C"/>
    <w:rsid w:val="00663F39"/>
    <w:rsid w:val="00664E95"/>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479"/>
    <w:rsid w:val="00693DA8"/>
    <w:rsid w:val="00694550"/>
    <w:rsid w:val="006957F8"/>
    <w:rsid w:val="006961E6"/>
    <w:rsid w:val="00696EFC"/>
    <w:rsid w:val="006A03AA"/>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01CF"/>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4CFB"/>
    <w:rsid w:val="0081514F"/>
    <w:rsid w:val="00815E1F"/>
    <w:rsid w:val="00816661"/>
    <w:rsid w:val="00816C5F"/>
    <w:rsid w:val="00816EDC"/>
    <w:rsid w:val="0081723B"/>
    <w:rsid w:val="00817BF7"/>
    <w:rsid w:val="00821A3D"/>
    <w:rsid w:val="00822549"/>
    <w:rsid w:val="00825F21"/>
    <w:rsid w:val="008264F7"/>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09CF"/>
    <w:rsid w:val="008816FC"/>
    <w:rsid w:val="00881C04"/>
    <w:rsid w:val="00881DFD"/>
    <w:rsid w:val="008822D8"/>
    <w:rsid w:val="008830C0"/>
    <w:rsid w:val="00883534"/>
    <w:rsid w:val="00883E25"/>
    <w:rsid w:val="00884244"/>
    <w:rsid w:val="008845DF"/>
    <w:rsid w:val="00884942"/>
    <w:rsid w:val="0088778C"/>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12E"/>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15B4"/>
    <w:rsid w:val="008E3171"/>
    <w:rsid w:val="008E348F"/>
    <w:rsid w:val="008E3B84"/>
    <w:rsid w:val="008E40DE"/>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32A"/>
    <w:rsid w:val="0096587C"/>
    <w:rsid w:val="00967DF7"/>
    <w:rsid w:val="009708BD"/>
    <w:rsid w:val="00971275"/>
    <w:rsid w:val="00971438"/>
    <w:rsid w:val="00971DE4"/>
    <w:rsid w:val="009725BF"/>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2DC8"/>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AAF"/>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6F32"/>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E64"/>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203"/>
    <w:rsid w:val="00C018DA"/>
    <w:rsid w:val="00C01B26"/>
    <w:rsid w:val="00C02909"/>
    <w:rsid w:val="00C0754B"/>
    <w:rsid w:val="00C078F0"/>
    <w:rsid w:val="00C07DEC"/>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726"/>
    <w:rsid w:val="00C66862"/>
    <w:rsid w:val="00C67EF0"/>
    <w:rsid w:val="00C70465"/>
    <w:rsid w:val="00C7086C"/>
    <w:rsid w:val="00C70E96"/>
    <w:rsid w:val="00C710DA"/>
    <w:rsid w:val="00C72079"/>
    <w:rsid w:val="00C72508"/>
    <w:rsid w:val="00C73319"/>
    <w:rsid w:val="00C7440B"/>
    <w:rsid w:val="00C74FD0"/>
    <w:rsid w:val="00C75C6B"/>
    <w:rsid w:val="00C77E69"/>
    <w:rsid w:val="00C77F94"/>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20E"/>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36940"/>
    <w:rsid w:val="00D40210"/>
    <w:rsid w:val="00D40955"/>
    <w:rsid w:val="00D4327C"/>
    <w:rsid w:val="00D43F40"/>
    <w:rsid w:val="00D44536"/>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722"/>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8F5"/>
    <w:rsid w:val="00E11E29"/>
    <w:rsid w:val="00E134A0"/>
    <w:rsid w:val="00E136DA"/>
    <w:rsid w:val="00E13A76"/>
    <w:rsid w:val="00E14632"/>
    <w:rsid w:val="00E14643"/>
    <w:rsid w:val="00E16012"/>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0D8E"/>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040"/>
    <w:rsid w:val="00F103F2"/>
    <w:rsid w:val="00F103F9"/>
    <w:rsid w:val="00F1121B"/>
    <w:rsid w:val="00F11596"/>
    <w:rsid w:val="00F12A9F"/>
    <w:rsid w:val="00F14E8E"/>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685"/>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A7E4E"/>
    <w:rsid w:val="00FB001D"/>
    <w:rsid w:val="00FB0438"/>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C73DB-8D85-4564-A851-F207C903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14078</Words>
  <Characters>80248</Characters>
  <Application>Microsoft Office Word</Application>
  <DocSecurity>0</DocSecurity>
  <Lines>668</Lines>
  <Paragraphs>188</Paragraphs>
  <ScaleCrop>false</ScaleCrop>
  <Company/>
  <LinksUpToDate>false</LinksUpToDate>
  <CharactersWithSpaces>94138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cp:lastModifiedBy>
  <cp:revision>28</cp:revision>
  <cp:lastPrinted>2020-07-16T03:02:00Z</cp:lastPrinted>
  <dcterms:created xsi:type="dcterms:W3CDTF">2020-07-21T15:22:00Z</dcterms:created>
  <dcterms:modified xsi:type="dcterms:W3CDTF">2020-07-23T03:34:00Z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id="vbW8Sds5"/&gt;&lt;style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