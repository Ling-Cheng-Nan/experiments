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5221537"/>
      <w:r w:rsidRPr="00A016E8">
        <w:rPr>
          <w:rFonts w:ascii="Times New Roman" w:hAnsi="Times New Roman" w:cs="Times New Roman"/>
        </w:rPr>
        <w:lastRenderedPageBreak/>
        <w:t>摘要</w:t>
      </w:r>
      <w:bookmarkEnd w:id="0"/>
      <w:bookmarkEnd w:id="1"/>
      <w:bookmarkEnd w:id="2"/>
    </w:p>
    <w:p w14:paraId="1F569914" w14:textId="148DAB99" w:rsidR="00BE0D66" w:rsidRPr="00D96344" w:rsidRDefault="00FF12DB" w:rsidP="003102AE">
      <w:pPr>
        <w:ind w:firstLine="480"/>
        <w:rPr>
          <w:rFonts w:cs="Times New Roman"/>
          <w:color w:val="000000" w:themeColor="text1"/>
          <w:szCs w:val="24"/>
        </w:rPr>
      </w:pPr>
      <w:r>
        <w:rPr>
          <w:rFonts w:cs="Times New Roman" w:hint="eastAsia"/>
          <w:szCs w:val="24"/>
        </w:rPr>
        <w:t>在</w:t>
      </w:r>
      <w:r w:rsidR="00136DB7">
        <w:rPr>
          <w:rFonts w:cs="Times New Roman" w:hint="eastAsia"/>
          <w:szCs w:val="24"/>
        </w:rPr>
        <w:t>現今</w:t>
      </w:r>
      <w:r>
        <w:rPr>
          <w:rFonts w:cs="Times New Roman" w:hint="eastAsia"/>
          <w:szCs w:val="24"/>
        </w:rPr>
        <w:t>大數據資料分析上</w:t>
      </w:r>
      <w:r w:rsidR="00277FAA">
        <w:rPr>
          <w:rFonts w:cs="Times New Roman" w:hint="eastAsia"/>
          <w:szCs w:val="24"/>
        </w:rPr>
        <w:t>，</w:t>
      </w:r>
      <w:r w:rsidR="00726AA5">
        <w:rPr>
          <w:rFonts w:cs="Times New Roman" w:hint="eastAsia"/>
          <w:szCs w:val="24"/>
        </w:rPr>
        <w:t>需要</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，此時</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w:t>
      </w:r>
      <w:r w:rsidR="00850B98">
        <w:rPr>
          <w:rFonts w:cs="Times New Roman" w:hint="eastAsia"/>
          <w:szCs w:val="24"/>
        </w:rPr>
        <w:t>常被</w:t>
      </w:r>
      <w:r w:rsidR="00850B98">
        <w:rPr>
          <w:rFonts w:cs="Times New Roman" w:hint="eastAsia"/>
          <w:szCs w:val="24"/>
        </w:rPr>
        <w:t>應用的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0122C1">
        <w:rPr>
          <w:rFonts w:cs="Times New Roman" w:hint="eastAsia"/>
          <w:szCs w:val="24"/>
        </w:rPr>
        <w:t>又</w:t>
      </w:r>
      <w:r w:rsidR="00412ECB" w:rsidRPr="007E6531">
        <w:rPr>
          <w:rFonts w:cs="Times New Roman" w:hint="eastAsia"/>
          <w:szCs w:val="24"/>
        </w:rPr>
        <w:t>仰賴於輸入</w:t>
      </w:r>
      <w:r w:rsidR="0084040C">
        <w:rPr>
          <w:rFonts w:cs="Times New Roman" w:hint="eastAsia"/>
          <w:szCs w:val="24"/>
        </w:rPr>
        <w:t>完整的</w:t>
      </w:r>
      <w:r w:rsidR="00412ECB" w:rsidRPr="007E6531">
        <w:rPr>
          <w:rFonts w:cs="Times New Roman" w:hint="eastAsia"/>
          <w:szCs w:val="24"/>
        </w:rPr>
        <w:t>資料集，</w:t>
      </w:r>
      <w:r w:rsidR="00B85302">
        <w:rPr>
          <w:rFonts w:cs="Times New Roman" w:hint="eastAsia"/>
          <w:szCs w:val="24"/>
        </w:rPr>
        <w:t>解決缺失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完整性</w:t>
      </w:r>
      <w:r w:rsidR="002B5D25">
        <w:rPr>
          <w:rFonts w:cs="Times New Roman" w:hint="eastAsia"/>
          <w:szCs w:val="24"/>
        </w:rPr>
        <w:t>為一個關鍵問題</w:t>
      </w:r>
      <w:r w:rsidR="00CB73DC">
        <w:rPr>
          <w:rFonts w:cs="Times New Roman" w:hint="eastAsia"/>
          <w:szCs w:val="24"/>
        </w:rPr>
        <w:t>。</w:t>
      </w:r>
      <w:r w:rsidR="00C22997">
        <w:rPr>
          <w:rFonts w:cs="Times New Roman" w:hint="eastAsia"/>
          <w:szCs w:val="24"/>
        </w:rPr>
        <w:t>故</w:t>
      </w:r>
      <w:r w:rsidR="00CB73DC">
        <w:rPr>
          <w:rFonts w:cs="Times New Roman" w:hint="eastAsia"/>
          <w:szCs w:val="24"/>
        </w:rPr>
        <w:t>本研究所提出</w:t>
      </w:r>
      <w:r w:rsidR="00CB73DC">
        <w:rPr>
          <w:rFonts w:cs="Times New Roman" w:hint="eastAsia"/>
          <w:szCs w:val="24"/>
        </w:rPr>
        <w:t>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鄰近填補法概念</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w:t>
      </w:r>
      <w:r w:rsidR="00C22997">
        <w:rPr>
          <w:rFonts w:cs="Times New Roman" w:hint="eastAsia"/>
          <w:szCs w:val="24"/>
        </w:rPr>
        <w:t>不同</w:t>
      </w:r>
      <w:r w:rsidR="00C22997">
        <w:rPr>
          <w:rFonts w:cs="Times New Roman" w:hint="eastAsia"/>
          <w:szCs w:val="24"/>
        </w:rPr>
        <w:t>缺失情形</w:t>
      </w:r>
      <w:r w:rsidR="00CB73DC">
        <w:rPr>
          <w:rFonts w:cs="Times New Roman" w:hint="eastAsia"/>
          <w:szCs w:val="24"/>
        </w:rPr>
        <w:t>的填補法。</w:t>
      </w:r>
      <w:r w:rsidR="00A04AB7">
        <w:rPr>
          <w:rFonts w:cs="Times New Roman" w:hint="eastAsia"/>
          <w:szCs w:val="24"/>
        </w:rPr>
        <w:t>本</w:t>
      </w:r>
      <w:r w:rsidR="00C379D7">
        <w:rPr>
          <w:rFonts w:cs="Times New Roman" w:hint="eastAsia"/>
          <w:szCs w:val="24"/>
        </w:rPr>
        <w:t>方法</w:t>
      </w:r>
      <w:r w:rsidR="00BF5949" w:rsidRPr="007E6531">
        <w:rPr>
          <w:rFonts w:cs="Times New Roman" w:hint="eastAsia"/>
          <w:szCs w:val="24"/>
        </w:rPr>
        <w:t>盡可能地</w:t>
      </w:r>
      <w:r w:rsidR="004F2E9B">
        <w:rPr>
          <w:rFonts w:cs="Times New Roman" w:hint="eastAsia"/>
          <w:szCs w:val="24"/>
        </w:rPr>
        <w:t>找到可參考鄰近點以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缺失值率</w:t>
      </w:r>
      <w:r w:rsidR="000A4B8B">
        <w:rPr>
          <w:rFonts w:cs="Times New Roman" w:hint="eastAsia"/>
          <w:szCs w:val="24"/>
        </w:rPr>
        <w:t>下</w:t>
      </w:r>
      <w:r w:rsidR="000A4B8B" w:rsidRPr="007E6531">
        <w:rPr>
          <w:rFonts w:cs="Times New Roman" w:hint="eastAsia"/>
          <w:szCs w:val="24"/>
        </w:rPr>
        <w:t>改</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proofErr w:type="gramEnd"/>
      <w:r w:rsidR="000B416E">
        <w:rPr>
          <w:rFonts w:cs="Times New Roman" w:hint="eastAsia"/>
          <w:szCs w:val="24"/>
        </w:rPr>
        <w:t>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值鄰近點</w:t>
      </w:r>
      <w:r w:rsidR="000A4B8B" w:rsidRPr="007E6531">
        <w:rPr>
          <w:rFonts w:cs="Times New Roman" w:hint="eastAsia"/>
          <w:szCs w:val="24"/>
        </w:rPr>
        <w:t>作為</w:t>
      </w:r>
      <w:r w:rsidR="00D11318">
        <w:rPr>
          <w:rFonts w:cs="Times New Roman" w:hint="eastAsia"/>
          <w:szCs w:val="24"/>
        </w:rPr>
        <w:t>新</w:t>
      </w:r>
      <w:r w:rsidR="00227E28" w:rsidRPr="007E6531">
        <w:rPr>
          <w:rFonts w:cs="Times New Roman" w:hint="eastAsia"/>
          <w:szCs w:val="24"/>
        </w:rPr>
        <w:t>填補機制</w:t>
      </w:r>
      <w:r w:rsidR="00C57CF1">
        <w:rPr>
          <w:rFonts w:cs="Times New Roman" w:hint="eastAsia"/>
          <w:szCs w:val="24"/>
        </w:rPr>
        <w:t>。</w:t>
      </w:r>
      <w:r w:rsidR="00405DDB">
        <w:rPr>
          <w:rFonts w:cs="Times New Roman" w:hint="eastAsia"/>
          <w:szCs w:val="24"/>
        </w:rPr>
        <w:t>與</w:t>
      </w:r>
      <w:r w:rsidR="001B4D34" w:rsidRPr="007E6531">
        <w:rPr>
          <w:rFonts w:cs="Times New Roman" w:hint="eastAsia"/>
          <w:szCs w:val="24"/>
        </w:rPr>
        <w:t>k</w:t>
      </w:r>
      <w:r w:rsidR="001B4D34" w:rsidRPr="007E6531">
        <w:rPr>
          <w:rFonts w:cs="Times New Roman" w:hint="eastAsia"/>
          <w:szCs w:val="24"/>
        </w:rPr>
        <w:t>鄰近</w:t>
      </w:r>
      <w:r w:rsidR="003F1BAA" w:rsidRPr="007E6531">
        <w:rPr>
          <w:rFonts w:cs="Times New Roman" w:hint="eastAsia"/>
          <w:szCs w:val="24"/>
        </w:rPr>
        <w:t>填補法</w:t>
      </w:r>
      <w:r w:rsidR="00405DDB">
        <w:rPr>
          <w:rFonts w:cs="Times New Roman" w:hint="eastAsia"/>
          <w:szCs w:val="24"/>
        </w:rPr>
        <w:t>比較</w:t>
      </w:r>
      <w:r w:rsidR="003F1BAA" w:rsidRPr="007E6531">
        <w:rPr>
          <w:rFonts w:cs="Times New Roman" w:hint="eastAsia"/>
          <w:szCs w:val="24"/>
        </w:rPr>
        <w:t>，</w:t>
      </w:r>
      <w:r w:rsidR="00300284">
        <w:rPr>
          <w:rFonts w:cs="Times New Roman" w:hint="eastAsia"/>
          <w:szCs w:val="24"/>
        </w:rPr>
        <w:t>基於</w:t>
      </w:r>
      <w:r w:rsidR="005F5420" w:rsidRPr="007E6531">
        <w:rPr>
          <w:rFonts w:cs="Times New Roman" w:hint="eastAsia"/>
          <w:szCs w:val="24"/>
        </w:rPr>
        <w:t>原</w:t>
      </w:r>
      <w:proofErr w:type="gramStart"/>
      <w:r w:rsidR="001B4D34" w:rsidRPr="007E6531">
        <w:rPr>
          <w:rFonts w:cs="Times New Roman" w:hint="eastAsia"/>
          <w:szCs w:val="24"/>
        </w:rPr>
        <w:t>天際線</w:t>
      </w:r>
      <w:r w:rsidR="005F05A8">
        <w:rPr>
          <w:rFonts w:cs="Times New Roman" w:hint="eastAsia"/>
          <w:szCs w:val="24"/>
        </w:rPr>
        <w:t>評測</w:t>
      </w:r>
      <w:proofErr w:type="gramEnd"/>
      <w:r w:rsidR="005F05A8" w:rsidRPr="007E6531">
        <w:rPr>
          <w:rFonts w:cs="Times New Roman" w:hint="eastAsia"/>
          <w:szCs w:val="24"/>
        </w:rPr>
        <w:t>各</w:t>
      </w:r>
      <w:r w:rsidR="005F05A8">
        <w:rPr>
          <w:rFonts w:cs="Times New Roman" w:hint="eastAsia"/>
          <w:szCs w:val="24"/>
        </w:rPr>
        <w:t>填補</w:t>
      </w:r>
      <w:r w:rsidR="005F05A8" w:rsidRPr="007E6531">
        <w:rPr>
          <w:rFonts w:cs="Times New Roman" w:hint="eastAsia"/>
          <w:szCs w:val="24"/>
        </w:rPr>
        <w:t>法</w:t>
      </w:r>
      <w:r w:rsidR="005F05A8">
        <w:rPr>
          <w:rFonts w:cs="Times New Roman" w:hint="eastAsia"/>
          <w:szCs w:val="24"/>
        </w:rPr>
        <w:t>之優劣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方法在低缺失值時與</w:t>
      </w:r>
      <w:r w:rsidR="00393483" w:rsidRPr="007E6531">
        <w:rPr>
          <w:rFonts w:cs="Times New Roman" w:hint="eastAsia"/>
          <w:szCs w:val="24"/>
        </w:rPr>
        <w:t>k</w:t>
      </w:r>
      <w:r w:rsidR="00393483" w:rsidRPr="007E6531">
        <w:rPr>
          <w:rFonts w:cs="Times New Roman" w:hint="eastAsia"/>
          <w:szCs w:val="24"/>
        </w:rPr>
        <w:t>鄰近填補法</w:t>
      </w:r>
      <w:r w:rsidR="00A7364F">
        <w:rPr>
          <w:rFonts w:cs="Times New Roman" w:hint="eastAsia"/>
          <w:szCs w:val="24"/>
        </w:rPr>
        <w:t>具有</w:t>
      </w:r>
      <w:r w:rsidR="00393483" w:rsidRPr="007E6531">
        <w:rPr>
          <w:rFonts w:cs="Times New Roman" w:hint="eastAsia"/>
          <w:szCs w:val="24"/>
        </w:rPr>
        <w:t>近</w:t>
      </w:r>
      <w:r w:rsidR="00A7364F">
        <w:rPr>
          <w:rFonts w:cs="Times New Roman" w:hint="eastAsia"/>
          <w:szCs w:val="24"/>
        </w:rPr>
        <w:t>似的填補效果</w:t>
      </w:r>
      <w:r w:rsidR="009E48BE">
        <w:rPr>
          <w:rFonts w:cs="Times New Roman" w:hint="eastAsia"/>
          <w:szCs w:val="24"/>
        </w:rPr>
        <w:t>，</w:t>
      </w:r>
      <w:r w:rsidR="008D1A66">
        <w:rPr>
          <w:rFonts w:cs="Times New Roman" w:hint="eastAsia"/>
          <w:szCs w:val="24"/>
        </w:rPr>
        <w:t>而</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98403D">
        <w:rPr>
          <w:rFonts w:cs="Times New Roman" w:hint="eastAsia"/>
          <w:szCs w:val="24"/>
        </w:rPr>
        <w:t>解決缺失資料集的完整性問題中，</w:t>
      </w:r>
      <w:r w:rsidR="00833F18">
        <w:rPr>
          <w:rFonts w:cs="Times New Roman" w:hint="eastAsia"/>
          <w:szCs w:val="24"/>
        </w:rPr>
        <w:t>無論</w:t>
      </w:r>
      <w:r w:rsidR="00833F18">
        <w:rPr>
          <w:rFonts w:cs="Times New Roman" w:hint="eastAsia"/>
          <w:szCs w:val="24"/>
        </w:rPr>
        <w:t>在</w:t>
      </w:r>
      <w:r w:rsidR="00833F18">
        <w:rPr>
          <w:rFonts w:cs="Times New Roman" w:hint="eastAsia"/>
          <w:szCs w:val="24"/>
        </w:rPr>
        <w:t>何種</w:t>
      </w:r>
      <w:r w:rsidR="00833F18">
        <w:rPr>
          <w:rFonts w:cs="Times New Roman" w:hint="eastAsia"/>
          <w:szCs w:val="24"/>
        </w:rPr>
        <w:t>缺失</w:t>
      </w:r>
      <w:r w:rsidR="0098403D">
        <w:rPr>
          <w:rFonts w:cs="Times New Roman" w:hint="eastAsia"/>
          <w:szCs w:val="24"/>
        </w:rPr>
        <w:t>情況下，本</w:t>
      </w:r>
      <w:r w:rsidR="00833F18">
        <w:rPr>
          <w:rFonts w:cs="Times New Roman" w:hint="eastAsia"/>
          <w:szCs w:val="24"/>
        </w:rPr>
        <w:t>研究方法</w:t>
      </w:r>
      <w:r w:rsidR="00833F18">
        <w:rPr>
          <w:rFonts w:cs="Times New Roman" w:hint="eastAsia"/>
          <w:szCs w:val="24"/>
        </w:rPr>
        <w:t>都</w:t>
      </w:r>
      <w:r w:rsidR="0098403D">
        <w:rPr>
          <w:rFonts w:cs="Times New Roman" w:hint="eastAsia"/>
          <w:szCs w:val="24"/>
        </w:rPr>
        <w:t>能</w:t>
      </w:r>
      <w:r w:rsidR="00833F18">
        <w:rPr>
          <w:rFonts w:cs="Times New Roman" w:hint="eastAsia"/>
          <w:szCs w:val="24"/>
        </w:rPr>
        <w:t>保</w:t>
      </w:r>
      <w:r w:rsidR="0098403D">
        <w:rPr>
          <w:rFonts w:cs="Times New Roman" w:hint="eastAsia"/>
          <w:szCs w:val="24"/>
        </w:rPr>
        <w:t>持</w:t>
      </w:r>
      <w:r w:rsidR="00833F18">
        <w:rPr>
          <w:rFonts w:cs="Times New Roman" w:hint="eastAsia"/>
          <w:szCs w:val="24"/>
        </w:rPr>
        <w:t>五成以上</w:t>
      </w:r>
      <w:r w:rsidR="0098403D">
        <w:rPr>
          <w:rFonts w:cs="Times New Roman" w:hint="eastAsia"/>
          <w:szCs w:val="24"/>
        </w:rPr>
        <w:t>的近似天際線</w:t>
      </w:r>
      <w:r w:rsidR="00833F18">
        <w:rPr>
          <w:rFonts w:cs="Times New Roman" w:hint="eastAsia"/>
          <w:szCs w:val="24"/>
        </w:rPr>
        <w:t>，意即本方法面對</w:t>
      </w:r>
      <w:r w:rsidR="00DF4B21">
        <w:rPr>
          <w:rFonts w:cs="Times New Roman" w:hint="eastAsia"/>
          <w:szCs w:val="24"/>
        </w:rPr>
        <w:t>不同缺失情況</w:t>
      </w:r>
      <w:proofErr w:type="gramStart"/>
      <w:r w:rsidR="0098403D">
        <w:rPr>
          <w:rFonts w:cs="Times New Roman" w:hint="eastAsia"/>
          <w:szCs w:val="24"/>
        </w:rPr>
        <w:t>下</w:t>
      </w:r>
      <w:r w:rsidR="00DF4B21">
        <w:rPr>
          <w:rFonts w:cs="Times New Roman" w:hint="eastAsia"/>
          <w:szCs w:val="24"/>
        </w:rPr>
        <w:t>均能</w:t>
      </w:r>
      <w:r w:rsidR="00833F18">
        <w:rPr>
          <w:rFonts w:cs="Times New Roman" w:hint="eastAsia"/>
          <w:szCs w:val="24"/>
        </w:rPr>
        <w:t>有</w:t>
      </w:r>
      <w:proofErr w:type="gramEnd"/>
      <w:r w:rsidR="00007365">
        <w:rPr>
          <w:rFonts w:cs="Times New Roman" w:hint="eastAsia"/>
          <w:szCs w:val="24"/>
        </w:rPr>
        <w:t>好的填補效果。</w:t>
      </w:r>
    </w:p>
    <w:p w14:paraId="6EF30CDC" w14:textId="77777777" w:rsidR="004E5E99"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3" w:author="DELab" w:date="2020-07-01T14:54:00Z"/>
          <w:rFonts w:ascii="Times New Roman" w:hAnsi="Times New Roman" w:cs="Times New Roman"/>
        </w:rPr>
      </w:pPr>
      <w:bookmarkStart w:id="4" w:name="_Toc45221538"/>
      <w:r w:rsidRPr="00A016E8">
        <w:rPr>
          <w:rFonts w:ascii="Times New Roman" w:hAnsi="Times New Roman" w:cs="Times New Roman"/>
        </w:rPr>
        <w:lastRenderedPageBreak/>
        <w:t>Abstract</w:t>
      </w:r>
      <w:bookmarkEnd w:id="4"/>
    </w:p>
    <w:p w14:paraId="6469411E" w14:textId="79FC58A9" w:rsidR="00CE48C9" w:rsidRDefault="00604138" w:rsidP="003D22DC">
      <w:pPr>
        <w:rPr>
          <w:rFonts w:cs="Times New Roman"/>
          <w:noProof/>
          <w:szCs w:val="24"/>
        </w:rPr>
      </w:pPr>
      <w:bookmarkStart w:id="5" w:name="_GoBack"/>
      <w:bookmarkEnd w:id="5"/>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nearest neighbor</w:t>
      </w:r>
      <w:r w:rsidR="00EA44FB">
        <w:rPr>
          <w:rFonts w:cs="Times New Roman"/>
          <w:noProof/>
          <w:szCs w:val="24"/>
        </w:rPr>
        <w:t xml:space="preserve">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hint="eastAsia"/>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522153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63539C0A" w14:textId="0E52F6D3" w:rsidR="00DE360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221537" w:history="1">
            <w:r w:rsidR="00DE360B" w:rsidRPr="00317515">
              <w:rPr>
                <w:rStyle w:val="ab"/>
                <w:rFonts w:cs="Times New Roman" w:hint="eastAsia"/>
              </w:rPr>
              <w:t>摘要</w:t>
            </w:r>
            <w:r w:rsidR="00DE360B">
              <w:rPr>
                <w:webHidden/>
              </w:rPr>
              <w:tab/>
            </w:r>
            <w:r w:rsidR="00DE360B">
              <w:rPr>
                <w:webHidden/>
              </w:rPr>
              <w:fldChar w:fldCharType="begin"/>
            </w:r>
            <w:r w:rsidR="00DE360B">
              <w:rPr>
                <w:webHidden/>
              </w:rPr>
              <w:instrText xml:space="preserve"> PAGEREF _Toc45221537 \h </w:instrText>
            </w:r>
            <w:r w:rsidR="00DE360B">
              <w:rPr>
                <w:webHidden/>
              </w:rPr>
            </w:r>
            <w:r w:rsidR="00DE360B">
              <w:rPr>
                <w:webHidden/>
              </w:rPr>
              <w:fldChar w:fldCharType="separate"/>
            </w:r>
            <w:r w:rsidR="00DE360B">
              <w:rPr>
                <w:webHidden/>
              </w:rPr>
              <w:t>1</w:t>
            </w:r>
            <w:r w:rsidR="00DE360B">
              <w:rPr>
                <w:webHidden/>
              </w:rPr>
              <w:fldChar w:fldCharType="end"/>
            </w:r>
          </w:hyperlink>
        </w:p>
        <w:p w14:paraId="19962698" w14:textId="51E0F335" w:rsidR="00DE360B" w:rsidRDefault="00274E12">
          <w:pPr>
            <w:pStyle w:val="11"/>
            <w:rPr>
              <w:rFonts w:asciiTheme="minorHAnsi" w:eastAsiaTheme="minorEastAsia" w:hAnsiTheme="minorHAnsi"/>
            </w:rPr>
          </w:pPr>
          <w:hyperlink w:anchor="_Toc45221538" w:history="1">
            <w:r w:rsidR="00DE360B" w:rsidRPr="00317515">
              <w:rPr>
                <w:rStyle w:val="ab"/>
                <w:rFonts w:cs="Times New Roman"/>
              </w:rPr>
              <w:t>Abstract</w:t>
            </w:r>
            <w:r w:rsidR="00DE360B">
              <w:rPr>
                <w:webHidden/>
              </w:rPr>
              <w:tab/>
            </w:r>
            <w:r w:rsidR="00DE360B">
              <w:rPr>
                <w:webHidden/>
              </w:rPr>
              <w:fldChar w:fldCharType="begin"/>
            </w:r>
            <w:r w:rsidR="00DE360B">
              <w:rPr>
                <w:webHidden/>
              </w:rPr>
              <w:instrText xml:space="preserve"> PAGEREF _Toc45221538 \h </w:instrText>
            </w:r>
            <w:r w:rsidR="00DE360B">
              <w:rPr>
                <w:webHidden/>
              </w:rPr>
            </w:r>
            <w:r w:rsidR="00DE360B">
              <w:rPr>
                <w:webHidden/>
              </w:rPr>
              <w:fldChar w:fldCharType="separate"/>
            </w:r>
            <w:r w:rsidR="00DE360B">
              <w:rPr>
                <w:webHidden/>
              </w:rPr>
              <w:t>2</w:t>
            </w:r>
            <w:r w:rsidR="00DE360B">
              <w:rPr>
                <w:webHidden/>
              </w:rPr>
              <w:fldChar w:fldCharType="end"/>
            </w:r>
          </w:hyperlink>
        </w:p>
        <w:p w14:paraId="30534B78" w14:textId="08AC4664" w:rsidR="00DE360B" w:rsidRDefault="00274E12">
          <w:pPr>
            <w:pStyle w:val="11"/>
            <w:rPr>
              <w:rFonts w:asciiTheme="minorHAnsi" w:eastAsiaTheme="minorEastAsia" w:hAnsiTheme="minorHAnsi"/>
            </w:rPr>
          </w:pPr>
          <w:hyperlink w:anchor="_Toc45221539" w:history="1">
            <w:r w:rsidR="00DE360B" w:rsidRPr="00317515">
              <w:rPr>
                <w:rStyle w:val="ab"/>
                <w:rFonts w:cs="Times New Roman" w:hint="eastAsia"/>
              </w:rPr>
              <w:t>目次</w:t>
            </w:r>
            <w:r w:rsidR="00DE360B">
              <w:rPr>
                <w:webHidden/>
              </w:rPr>
              <w:tab/>
            </w:r>
            <w:r w:rsidR="00DE360B">
              <w:rPr>
                <w:webHidden/>
              </w:rPr>
              <w:fldChar w:fldCharType="begin"/>
            </w:r>
            <w:r w:rsidR="00DE360B">
              <w:rPr>
                <w:webHidden/>
              </w:rPr>
              <w:instrText xml:space="preserve"> PAGEREF _Toc45221539 \h </w:instrText>
            </w:r>
            <w:r w:rsidR="00DE360B">
              <w:rPr>
                <w:webHidden/>
              </w:rPr>
            </w:r>
            <w:r w:rsidR="00DE360B">
              <w:rPr>
                <w:webHidden/>
              </w:rPr>
              <w:fldChar w:fldCharType="separate"/>
            </w:r>
            <w:r w:rsidR="00DE360B">
              <w:rPr>
                <w:webHidden/>
              </w:rPr>
              <w:t>3</w:t>
            </w:r>
            <w:r w:rsidR="00DE360B">
              <w:rPr>
                <w:webHidden/>
              </w:rPr>
              <w:fldChar w:fldCharType="end"/>
            </w:r>
          </w:hyperlink>
        </w:p>
        <w:p w14:paraId="0683018E" w14:textId="4A13A2DD" w:rsidR="00DE360B" w:rsidRDefault="00274E12">
          <w:pPr>
            <w:pStyle w:val="11"/>
            <w:rPr>
              <w:rFonts w:asciiTheme="minorHAnsi" w:eastAsiaTheme="minorEastAsia" w:hAnsiTheme="minorHAnsi"/>
            </w:rPr>
          </w:pPr>
          <w:hyperlink w:anchor="_Toc45221540" w:history="1">
            <w:r w:rsidR="00DE360B" w:rsidRPr="00317515">
              <w:rPr>
                <w:rStyle w:val="ab"/>
                <w:rFonts w:cs="Times New Roman" w:hint="eastAsia"/>
              </w:rPr>
              <w:t>表目次</w:t>
            </w:r>
            <w:r w:rsidR="00DE360B">
              <w:rPr>
                <w:webHidden/>
              </w:rPr>
              <w:tab/>
            </w:r>
            <w:r w:rsidR="00DE360B">
              <w:rPr>
                <w:webHidden/>
              </w:rPr>
              <w:fldChar w:fldCharType="begin"/>
            </w:r>
            <w:r w:rsidR="00DE360B">
              <w:rPr>
                <w:webHidden/>
              </w:rPr>
              <w:instrText xml:space="preserve"> PAGEREF _Toc45221540 \h </w:instrText>
            </w:r>
            <w:r w:rsidR="00DE360B">
              <w:rPr>
                <w:webHidden/>
              </w:rPr>
            </w:r>
            <w:r w:rsidR="00DE360B">
              <w:rPr>
                <w:webHidden/>
              </w:rPr>
              <w:fldChar w:fldCharType="separate"/>
            </w:r>
            <w:r w:rsidR="00DE360B">
              <w:rPr>
                <w:webHidden/>
              </w:rPr>
              <w:t>5</w:t>
            </w:r>
            <w:r w:rsidR="00DE360B">
              <w:rPr>
                <w:webHidden/>
              </w:rPr>
              <w:fldChar w:fldCharType="end"/>
            </w:r>
          </w:hyperlink>
        </w:p>
        <w:p w14:paraId="6ADF5895" w14:textId="2852EBA2" w:rsidR="00DE360B" w:rsidRDefault="00274E12">
          <w:pPr>
            <w:pStyle w:val="11"/>
            <w:rPr>
              <w:rFonts w:asciiTheme="minorHAnsi" w:eastAsiaTheme="minorEastAsia" w:hAnsiTheme="minorHAnsi"/>
            </w:rPr>
          </w:pPr>
          <w:hyperlink w:anchor="_Toc45221541" w:history="1">
            <w:r w:rsidR="00DE360B" w:rsidRPr="00317515">
              <w:rPr>
                <w:rStyle w:val="ab"/>
                <w:rFonts w:cs="Times New Roman" w:hint="eastAsia"/>
              </w:rPr>
              <w:t>圖目次</w:t>
            </w:r>
            <w:r w:rsidR="00DE360B">
              <w:rPr>
                <w:webHidden/>
              </w:rPr>
              <w:tab/>
            </w:r>
            <w:r w:rsidR="00DE360B">
              <w:rPr>
                <w:webHidden/>
              </w:rPr>
              <w:fldChar w:fldCharType="begin"/>
            </w:r>
            <w:r w:rsidR="00DE360B">
              <w:rPr>
                <w:webHidden/>
              </w:rPr>
              <w:instrText xml:space="preserve"> PAGEREF _Toc45221541 \h </w:instrText>
            </w:r>
            <w:r w:rsidR="00DE360B">
              <w:rPr>
                <w:webHidden/>
              </w:rPr>
            </w:r>
            <w:r w:rsidR="00DE360B">
              <w:rPr>
                <w:webHidden/>
              </w:rPr>
              <w:fldChar w:fldCharType="separate"/>
            </w:r>
            <w:r w:rsidR="00DE360B">
              <w:rPr>
                <w:webHidden/>
              </w:rPr>
              <w:t>6</w:t>
            </w:r>
            <w:r w:rsidR="00DE360B">
              <w:rPr>
                <w:webHidden/>
              </w:rPr>
              <w:fldChar w:fldCharType="end"/>
            </w:r>
          </w:hyperlink>
        </w:p>
        <w:p w14:paraId="15564E95" w14:textId="431477EE" w:rsidR="00DE360B" w:rsidRDefault="00274E12">
          <w:pPr>
            <w:pStyle w:val="11"/>
            <w:tabs>
              <w:tab w:val="left" w:pos="1200"/>
            </w:tabs>
            <w:rPr>
              <w:rFonts w:asciiTheme="minorHAnsi" w:eastAsiaTheme="minorEastAsia" w:hAnsiTheme="minorHAnsi"/>
            </w:rPr>
          </w:pPr>
          <w:hyperlink w:anchor="_Toc45221542" w:history="1">
            <w:r w:rsidR="00DE360B" w:rsidRPr="00317515">
              <w:rPr>
                <w:rStyle w:val="ab"/>
                <w:rFonts w:hint="eastAsia"/>
              </w:rPr>
              <w:t>第一章</w:t>
            </w:r>
            <w:r w:rsidR="00DE360B">
              <w:rPr>
                <w:rFonts w:asciiTheme="minorHAnsi" w:eastAsiaTheme="minorEastAsia" w:hAnsiTheme="minorHAnsi"/>
              </w:rPr>
              <w:tab/>
            </w:r>
            <w:r w:rsidR="00DE360B" w:rsidRPr="00317515">
              <w:rPr>
                <w:rStyle w:val="ab"/>
                <w:rFonts w:hint="eastAsia"/>
              </w:rPr>
              <w:t>簡介</w:t>
            </w:r>
            <w:r w:rsidR="00DE360B">
              <w:rPr>
                <w:webHidden/>
              </w:rPr>
              <w:tab/>
            </w:r>
            <w:r w:rsidR="00DE360B">
              <w:rPr>
                <w:webHidden/>
              </w:rPr>
              <w:fldChar w:fldCharType="begin"/>
            </w:r>
            <w:r w:rsidR="00DE360B">
              <w:rPr>
                <w:webHidden/>
              </w:rPr>
              <w:instrText xml:space="preserve"> PAGEREF _Toc45221542 \h </w:instrText>
            </w:r>
            <w:r w:rsidR="00DE360B">
              <w:rPr>
                <w:webHidden/>
              </w:rPr>
            </w:r>
            <w:r w:rsidR="00DE360B">
              <w:rPr>
                <w:webHidden/>
              </w:rPr>
              <w:fldChar w:fldCharType="separate"/>
            </w:r>
            <w:r w:rsidR="00DE360B">
              <w:rPr>
                <w:webHidden/>
              </w:rPr>
              <w:t>7</w:t>
            </w:r>
            <w:r w:rsidR="00DE360B">
              <w:rPr>
                <w:webHidden/>
              </w:rPr>
              <w:fldChar w:fldCharType="end"/>
            </w:r>
          </w:hyperlink>
        </w:p>
        <w:p w14:paraId="2B1166BF" w14:textId="38F0AA51" w:rsidR="00DE360B" w:rsidRDefault="00274E12">
          <w:pPr>
            <w:pStyle w:val="11"/>
            <w:tabs>
              <w:tab w:val="left" w:pos="1200"/>
            </w:tabs>
            <w:rPr>
              <w:rFonts w:asciiTheme="minorHAnsi" w:eastAsiaTheme="minorEastAsia" w:hAnsiTheme="minorHAnsi"/>
            </w:rPr>
          </w:pPr>
          <w:hyperlink w:anchor="_Toc45221543" w:history="1">
            <w:r w:rsidR="00DE360B" w:rsidRPr="00317515">
              <w:rPr>
                <w:rStyle w:val="ab"/>
                <w:rFonts w:hint="eastAsia"/>
              </w:rPr>
              <w:t>第二章</w:t>
            </w:r>
            <w:r w:rsidR="00DE360B">
              <w:rPr>
                <w:rFonts w:asciiTheme="minorHAnsi" w:eastAsiaTheme="minorEastAsia" w:hAnsiTheme="minorHAnsi"/>
              </w:rPr>
              <w:tab/>
            </w:r>
            <w:r w:rsidR="00DE360B" w:rsidRPr="00317515">
              <w:rPr>
                <w:rStyle w:val="ab"/>
                <w:rFonts w:hint="eastAsia"/>
                <w:shd w:val="clear" w:color="auto" w:fill="FFFFFF"/>
              </w:rPr>
              <w:t>相關研究</w:t>
            </w:r>
            <w:r w:rsidR="00DE360B">
              <w:rPr>
                <w:webHidden/>
              </w:rPr>
              <w:tab/>
            </w:r>
            <w:r w:rsidR="00DE360B">
              <w:rPr>
                <w:webHidden/>
              </w:rPr>
              <w:fldChar w:fldCharType="begin"/>
            </w:r>
            <w:r w:rsidR="00DE360B">
              <w:rPr>
                <w:webHidden/>
              </w:rPr>
              <w:instrText xml:space="preserve"> PAGEREF _Toc45221543 \h </w:instrText>
            </w:r>
            <w:r w:rsidR="00DE360B">
              <w:rPr>
                <w:webHidden/>
              </w:rPr>
            </w:r>
            <w:r w:rsidR="00DE360B">
              <w:rPr>
                <w:webHidden/>
              </w:rPr>
              <w:fldChar w:fldCharType="separate"/>
            </w:r>
            <w:r w:rsidR="00DE360B">
              <w:rPr>
                <w:webHidden/>
              </w:rPr>
              <w:t>8</w:t>
            </w:r>
            <w:r w:rsidR="00DE360B">
              <w:rPr>
                <w:webHidden/>
              </w:rPr>
              <w:fldChar w:fldCharType="end"/>
            </w:r>
          </w:hyperlink>
        </w:p>
        <w:p w14:paraId="559F8534" w14:textId="7C57A497" w:rsidR="00DE360B" w:rsidRDefault="00274E12">
          <w:pPr>
            <w:pStyle w:val="21"/>
            <w:rPr>
              <w:rFonts w:asciiTheme="minorHAnsi" w:eastAsiaTheme="minorEastAsia" w:hAnsiTheme="minorHAnsi" w:cstheme="minorBidi"/>
              <w:noProof/>
              <w:kern w:val="2"/>
            </w:rPr>
          </w:pPr>
          <w:hyperlink w:anchor="_Toc45221544" w:history="1">
            <w:r w:rsidR="00DE360B" w:rsidRPr="00317515">
              <w:rPr>
                <w:rStyle w:val="ab"/>
                <w:noProof/>
              </w:rPr>
              <w:t>2.1</w:t>
            </w:r>
            <w:r w:rsidR="00DE360B" w:rsidRPr="00317515">
              <w:rPr>
                <w:rStyle w:val="ab"/>
                <w:rFonts w:hint="eastAsia"/>
                <w:noProof/>
              </w:rPr>
              <w:t>天際線問題概述與完整資料集對天際線問題之影響</w:t>
            </w:r>
            <w:r w:rsidR="00DE360B">
              <w:rPr>
                <w:noProof/>
                <w:webHidden/>
              </w:rPr>
              <w:tab/>
            </w:r>
            <w:r w:rsidR="00DE360B">
              <w:rPr>
                <w:noProof/>
                <w:webHidden/>
              </w:rPr>
              <w:fldChar w:fldCharType="begin"/>
            </w:r>
            <w:r w:rsidR="00DE360B">
              <w:rPr>
                <w:noProof/>
                <w:webHidden/>
              </w:rPr>
              <w:instrText xml:space="preserve"> PAGEREF _Toc45221544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63C5F13B" w14:textId="487C7289" w:rsidR="00DE360B" w:rsidRDefault="00274E12">
          <w:pPr>
            <w:pStyle w:val="21"/>
            <w:rPr>
              <w:rFonts w:asciiTheme="minorHAnsi" w:eastAsiaTheme="minorEastAsia" w:hAnsiTheme="minorHAnsi" w:cstheme="minorBidi"/>
              <w:noProof/>
              <w:kern w:val="2"/>
            </w:rPr>
          </w:pPr>
          <w:hyperlink w:anchor="_Toc45221545" w:history="1">
            <w:r w:rsidR="00DE360B" w:rsidRPr="00317515">
              <w:rPr>
                <w:rStyle w:val="ab"/>
                <w:noProof/>
              </w:rPr>
              <w:t>2.2</w:t>
            </w:r>
            <w:r w:rsidR="00DE360B" w:rsidRPr="00317515">
              <w:rPr>
                <w:rStyle w:val="ab"/>
                <w:rFonts w:hint="eastAsia"/>
                <w:noProof/>
              </w:rPr>
              <w:t>缺失資料類型與缺失值處理技術</w:t>
            </w:r>
            <w:r w:rsidR="00DE360B">
              <w:rPr>
                <w:noProof/>
                <w:webHidden/>
              </w:rPr>
              <w:tab/>
            </w:r>
            <w:r w:rsidR="00DE360B">
              <w:rPr>
                <w:noProof/>
                <w:webHidden/>
              </w:rPr>
              <w:fldChar w:fldCharType="begin"/>
            </w:r>
            <w:r w:rsidR="00DE360B">
              <w:rPr>
                <w:noProof/>
                <w:webHidden/>
              </w:rPr>
              <w:instrText xml:space="preserve"> PAGEREF _Toc45221545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3BC4605E" w14:textId="6F0A1BB5" w:rsidR="00DE360B" w:rsidRDefault="00274E12">
          <w:pPr>
            <w:pStyle w:val="31"/>
            <w:tabs>
              <w:tab w:val="right" w:leader="dot" w:pos="8494"/>
            </w:tabs>
            <w:rPr>
              <w:rFonts w:asciiTheme="minorHAnsi" w:eastAsiaTheme="minorEastAsia" w:hAnsiTheme="minorHAnsi" w:cstheme="minorBidi"/>
              <w:noProof/>
              <w:kern w:val="2"/>
              <w:sz w:val="24"/>
            </w:rPr>
          </w:pPr>
          <w:hyperlink w:anchor="_Toc45221546" w:history="1">
            <w:r w:rsidR="00DE360B" w:rsidRPr="00317515">
              <w:rPr>
                <w:rStyle w:val="ab"/>
                <w:noProof/>
              </w:rPr>
              <w:t>2.2.1</w:t>
            </w:r>
            <w:r w:rsidR="00DE360B" w:rsidRPr="00317515">
              <w:rPr>
                <w:rStyle w:val="ab"/>
                <w:rFonts w:hint="eastAsia"/>
                <w:noProof/>
              </w:rPr>
              <w:t>資料缺失類型</w:t>
            </w:r>
            <w:r w:rsidR="00DE360B">
              <w:rPr>
                <w:noProof/>
                <w:webHidden/>
              </w:rPr>
              <w:tab/>
            </w:r>
            <w:r w:rsidR="00DE360B">
              <w:rPr>
                <w:noProof/>
                <w:webHidden/>
              </w:rPr>
              <w:fldChar w:fldCharType="begin"/>
            </w:r>
            <w:r w:rsidR="00DE360B">
              <w:rPr>
                <w:noProof/>
                <w:webHidden/>
              </w:rPr>
              <w:instrText xml:space="preserve"> PAGEREF _Toc45221546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77B1BA41" w14:textId="58D0FA6D" w:rsidR="00DE360B" w:rsidRDefault="00274E12">
          <w:pPr>
            <w:pStyle w:val="31"/>
            <w:tabs>
              <w:tab w:val="right" w:leader="dot" w:pos="8494"/>
            </w:tabs>
            <w:rPr>
              <w:rFonts w:asciiTheme="minorHAnsi" w:eastAsiaTheme="minorEastAsia" w:hAnsiTheme="minorHAnsi" w:cstheme="minorBidi"/>
              <w:noProof/>
              <w:kern w:val="2"/>
              <w:sz w:val="24"/>
            </w:rPr>
          </w:pPr>
          <w:hyperlink w:anchor="_Toc45221547" w:history="1">
            <w:r w:rsidR="00DE360B" w:rsidRPr="00317515">
              <w:rPr>
                <w:rStyle w:val="ab"/>
                <w:noProof/>
              </w:rPr>
              <w:t>2.2.2</w:t>
            </w:r>
            <w:r w:rsidR="00DE360B" w:rsidRPr="00317515">
              <w:rPr>
                <w:rStyle w:val="ab"/>
                <w:rFonts w:hint="eastAsia"/>
                <w:noProof/>
              </w:rPr>
              <w:t>缺失值的處理技術</w:t>
            </w:r>
            <w:r w:rsidR="00DE360B">
              <w:rPr>
                <w:noProof/>
                <w:webHidden/>
              </w:rPr>
              <w:tab/>
            </w:r>
            <w:r w:rsidR="00DE360B">
              <w:rPr>
                <w:noProof/>
                <w:webHidden/>
              </w:rPr>
              <w:fldChar w:fldCharType="begin"/>
            </w:r>
            <w:r w:rsidR="00DE360B">
              <w:rPr>
                <w:noProof/>
                <w:webHidden/>
              </w:rPr>
              <w:instrText xml:space="preserve"> PAGEREF _Toc45221547 \h </w:instrText>
            </w:r>
            <w:r w:rsidR="00DE360B">
              <w:rPr>
                <w:noProof/>
                <w:webHidden/>
              </w:rPr>
            </w:r>
            <w:r w:rsidR="00DE360B">
              <w:rPr>
                <w:noProof/>
                <w:webHidden/>
              </w:rPr>
              <w:fldChar w:fldCharType="separate"/>
            </w:r>
            <w:r w:rsidR="00DE360B">
              <w:rPr>
                <w:noProof/>
                <w:webHidden/>
              </w:rPr>
              <w:t>9</w:t>
            </w:r>
            <w:r w:rsidR="00DE360B">
              <w:rPr>
                <w:noProof/>
                <w:webHidden/>
              </w:rPr>
              <w:fldChar w:fldCharType="end"/>
            </w:r>
          </w:hyperlink>
        </w:p>
        <w:p w14:paraId="78435415" w14:textId="1B5A11BD" w:rsidR="00DE360B" w:rsidRDefault="00274E12">
          <w:pPr>
            <w:pStyle w:val="21"/>
            <w:rPr>
              <w:rFonts w:asciiTheme="minorHAnsi" w:eastAsiaTheme="minorEastAsia" w:hAnsiTheme="minorHAnsi" w:cstheme="minorBidi"/>
              <w:noProof/>
              <w:kern w:val="2"/>
            </w:rPr>
          </w:pPr>
          <w:hyperlink w:anchor="_Toc45221548" w:history="1">
            <w:r w:rsidR="00DE360B" w:rsidRPr="00317515">
              <w:rPr>
                <w:rStyle w:val="ab"/>
                <w:noProof/>
              </w:rPr>
              <w:t>2.3</w:t>
            </w:r>
            <w:r w:rsidR="00DE360B" w:rsidRPr="00317515">
              <w:rPr>
                <w:rStyle w:val="ab"/>
                <w:rFonts w:hint="eastAsia"/>
                <w:noProof/>
              </w:rPr>
              <w:t>填補法</w:t>
            </w:r>
            <w:r w:rsidR="00DE360B">
              <w:rPr>
                <w:noProof/>
                <w:webHidden/>
              </w:rPr>
              <w:tab/>
            </w:r>
            <w:r w:rsidR="00DE360B">
              <w:rPr>
                <w:noProof/>
                <w:webHidden/>
              </w:rPr>
              <w:fldChar w:fldCharType="begin"/>
            </w:r>
            <w:r w:rsidR="00DE360B">
              <w:rPr>
                <w:noProof/>
                <w:webHidden/>
              </w:rPr>
              <w:instrText xml:space="preserve"> PAGEREF _Toc45221548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49FDAF3A" w14:textId="1A1F91B2" w:rsidR="00DE360B" w:rsidRDefault="00274E12">
          <w:pPr>
            <w:pStyle w:val="21"/>
            <w:rPr>
              <w:rFonts w:asciiTheme="minorHAnsi" w:eastAsiaTheme="minorEastAsia" w:hAnsiTheme="minorHAnsi" w:cstheme="minorBidi"/>
              <w:noProof/>
              <w:kern w:val="2"/>
            </w:rPr>
          </w:pPr>
          <w:hyperlink w:anchor="_Toc45221549" w:history="1">
            <w:r w:rsidR="00DE360B" w:rsidRPr="00317515">
              <w:rPr>
                <w:rStyle w:val="ab"/>
                <w:noProof/>
              </w:rPr>
              <w:t>2.4 k</w:t>
            </w:r>
            <w:r w:rsidR="00DE360B" w:rsidRPr="00317515">
              <w:rPr>
                <w:rStyle w:val="ab"/>
                <w:rFonts w:hint="eastAsia"/>
                <w:noProof/>
              </w:rPr>
              <w:t>鄰近填補法</w:t>
            </w:r>
            <w:r w:rsidR="00DE360B">
              <w:rPr>
                <w:noProof/>
                <w:webHidden/>
              </w:rPr>
              <w:tab/>
            </w:r>
            <w:r w:rsidR="00DE360B">
              <w:rPr>
                <w:noProof/>
                <w:webHidden/>
              </w:rPr>
              <w:fldChar w:fldCharType="begin"/>
            </w:r>
            <w:r w:rsidR="00DE360B">
              <w:rPr>
                <w:noProof/>
                <w:webHidden/>
              </w:rPr>
              <w:instrText xml:space="preserve"> PAGEREF _Toc45221549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243818D1" w14:textId="7A2BDA56" w:rsidR="00DE360B" w:rsidRDefault="00274E12">
          <w:pPr>
            <w:pStyle w:val="11"/>
            <w:tabs>
              <w:tab w:val="left" w:pos="1200"/>
            </w:tabs>
            <w:rPr>
              <w:rFonts w:asciiTheme="minorHAnsi" w:eastAsiaTheme="minorEastAsia" w:hAnsiTheme="minorHAnsi"/>
            </w:rPr>
          </w:pPr>
          <w:hyperlink w:anchor="_Toc45221550" w:history="1">
            <w:r w:rsidR="00DE360B" w:rsidRPr="00317515">
              <w:rPr>
                <w:rStyle w:val="ab"/>
                <w:rFonts w:hint="eastAsia"/>
              </w:rPr>
              <w:t>第三章</w:t>
            </w:r>
            <w:r w:rsidR="00DE360B">
              <w:rPr>
                <w:rFonts w:asciiTheme="minorHAnsi" w:eastAsiaTheme="minorEastAsia" w:hAnsiTheme="minorHAnsi"/>
              </w:rPr>
              <w:tab/>
            </w:r>
            <w:r w:rsidR="00DE360B" w:rsidRPr="00317515">
              <w:rPr>
                <w:rStyle w:val="ab"/>
                <w:rFonts w:hint="eastAsia"/>
              </w:rPr>
              <w:t>問題與方法</w:t>
            </w:r>
            <w:r w:rsidR="00DE360B">
              <w:rPr>
                <w:webHidden/>
              </w:rPr>
              <w:tab/>
            </w:r>
            <w:r w:rsidR="00DE360B">
              <w:rPr>
                <w:webHidden/>
              </w:rPr>
              <w:fldChar w:fldCharType="begin"/>
            </w:r>
            <w:r w:rsidR="00DE360B">
              <w:rPr>
                <w:webHidden/>
              </w:rPr>
              <w:instrText xml:space="preserve"> PAGEREF _Toc45221550 \h </w:instrText>
            </w:r>
            <w:r w:rsidR="00DE360B">
              <w:rPr>
                <w:webHidden/>
              </w:rPr>
            </w:r>
            <w:r w:rsidR="00DE360B">
              <w:rPr>
                <w:webHidden/>
              </w:rPr>
              <w:fldChar w:fldCharType="separate"/>
            </w:r>
            <w:r w:rsidR="00DE360B">
              <w:rPr>
                <w:webHidden/>
              </w:rPr>
              <w:t>12</w:t>
            </w:r>
            <w:r w:rsidR="00DE360B">
              <w:rPr>
                <w:webHidden/>
              </w:rPr>
              <w:fldChar w:fldCharType="end"/>
            </w:r>
          </w:hyperlink>
        </w:p>
        <w:p w14:paraId="171CCE1D" w14:textId="655BC21A" w:rsidR="00DE360B" w:rsidRDefault="00274E12">
          <w:pPr>
            <w:pStyle w:val="21"/>
            <w:rPr>
              <w:rFonts w:asciiTheme="minorHAnsi" w:eastAsiaTheme="minorEastAsia" w:hAnsiTheme="minorHAnsi" w:cstheme="minorBidi"/>
              <w:noProof/>
              <w:kern w:val="2"/>
            </w:rPr>
          </w:pPr>
          <w:hyperlink w:anchor="_Toc45221551" w:history="1">
            <w:r w:rsidR="00DE360B" w:rsidRPr="00317515">
              <w:rPr>
                <w:rStyle w:val="ab"/>
                <w:noProof/>
              </w:rPr>
              <w:t>3.1</w:t>
            </w:r>
            <w:r w:rsidR="00DE360B" w:rsidRPr="00317515">
              <w:rPr>
                <w:rStyle w:val="ab"/>
                <w:rFonts w:hint="eastAsia"/>
                <w:noProof/>
              </w:rPr>
              <w:t>符號定義</w:t>
            </w:r>
            <w:r w:rsidR="00DE360B">
              <w:rPr>
                <w:noProof/>
                <w:webHidden/>
              </w:rPr>
              <w:tab/>
            </w:r>
            <w:r w:rsidR="00DE360B">
              <w:rPr>
                <w:noProof/>
                <w:webHidden/>
              </w:rPr>
              <w:fldChar w:fldCharType="begin"/>
            </w:r>
            <w:r w:rsidR="00DE360B">
              <w:rPr>
                <w:noProof/>
                <w:webHidden/>
              </w:rPr>
              <w:instrText xml:space="preserve"> PAGEREF _Toc45221551 \h </w:instrText>
            </w:r>
            <w:r w:rsidR="00DE360B">
              <w:rPr>
                <w:noProof/>
                <w:webHidden/>
              </w:rPr>
            </w:r>
            <w:r w:rsidR="00DE360B">
              <w:rPr>
                <w:noProof/>
                <w:webHidden/>
              </w:rPr>
              <w:fldChar w:fldCharType="separate"/>
            </w:r>
            <w:r w:rsidR="00DE360B">
              <w:rPr>
                <w:noProof/>
                <w:webHidden/>
              </w:rPr>
              <w:t>12</w:t>
            </w:r>
            <w:r w:rsidR="00DE360B">
              <w:rPr>
                <w:noProof/>
                <w:webHidden/>
              </w:rPr>
              <w:fldChar w:fldCharType="end"/>
            </w:r>
          </w:hyperlink>
        </w:p>
        <w:p w14:paraId="471BED40" w14:textId="01D6D44A" w:rsidR="00DE360B" w:rsidRDefault="00274E12">
          <w:pPr>
            <w:pStyle w:val="21"/>
            <w:rPr>
              <w:rFonts w:asciiTheme="minorHAnsi" w:eastAsiaTheme="minorEastAsia" w:hAnsiTheme="minorHAnsi" w:cstheme="minorBidi"/>
              <w:noProof/>
              <w:kern w:val="2"/>
            </w:rPr>
          </w:pPr>
          <w:hyperlink w:anchor="_Toc45221552" w:history="1">
            <w:r w:rsidR="00DE360B" w:rsidRPr="00317515">
              <w:rPr>
                <w:rStyle w:val="ab"/>
                <w:noProof/>
                <w:shd w:val="clear" w:color="auto" w:fill="FFFFFF"/>
              </w:rPr>
              <w:t>3.2</w:t>
            </w:r>
            <w:r w:rsidR="00DE360B" w:rsidRPr="00317515">
              <w:rPr>
                <w:rStyle w:val="ab"/>
                <w:rFonts w:hint="eastAsia"/>
                <w:noProof/>
                <w:shd w:val="clear" w:color="auto" w:fill="FFFFFF"/>
              </w:rPr>
              <w:t>研究動機</w:t>
            </w:r>
            <w:r w:rsidR="00DE360B">
              <w:rPr>
                <w:noProof/>
                <w:webHidden/>
              </w:rPr>
              <w:tab/>
            </w:r>
            <w:r w:rsidR="00DE360B">
              <w:rPr>
                <w:noProof/>
                <w:webHidden/>
              </w:rPr>
              <w:fldChar w:fldCharType="begin"/>
            </w:r>
            <w:r w:rsidR="00DE360B">
              <w:rPr>
                <w:noProof/>
                <w:webHidden/>
              </w:rPr>
              <w:instrText xml:space="preserve"> PAGEREF _Toc45221552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15698B5E" w14:textId="70F3F45D" w:rsidR="00DE360B" w:rsidRDefault="00274E12">
          <w:pPr>
            <w:pStyle w:val="21"/>
            <w:rPr>
              <w:rFonts w:asciiTheme="minorHAnsi" w:eastAsiaTheme="minorEastAsia" w:hAnsiTheme="minorHAnsi" w:cstheme="minorBidi"/>
              <w:noProof/>
              <w:kern w:val="2"/>
            </w:rPr>
          </w:pPr>
          <w:hyperlink w:anchor="_Toc45221553" w:history="1">
            <w:r w:rsidR="00DE360B" w:rsidRPr="00317515">
              <w:rPr>
                <w:rStyle w:val="ab"/>
                <w:noProof/>
              </w:rPr>
              <w:t>3.3</w:t>
            </w:r>
            <w:r w:rsidR="00DE360B" w:rsidRPr="00317515">
              <w:rPr>
                <w:rStyle w:val="ab"/>
                <w:rFonts w:hint="eastAsia"/>
                <w:noProof/>
              </w:rPr>
              <w:t>問題定義</w:t>
            </w:r>
            <w:r w:rsidR="00DE360B">
              <w:rPr>
                <w:noProof/>
                <w:webHidden/>
              </w:rPr>
              <w:tab/>
            </w:r>
            <w:r w:rsidR="00DE360B">
              <w:rPr>
                <w:noProof/>
                <w:webHidden/>
              </w:rPr>
              <w:fldChar w:fldCharType="begin"/>
            </w:r>
            <w:r w:rsidR="00DE360B">
              <w:rPr>
                <w:noProof/>
                <w:webHidden/>
              </w:rPr>
              <w:instrText xml:space="preserve"> PAGEREF _Toc45221553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0D1443D5" w14:textId="1BEDC9DC" w:rsidR="00DE360B" w:rsidRDefault="00274E12">
          <w:pPr>
            <w:pStyle w:val="21"/>
            <w:rPr>
              <w:rFonts w:asciiTheme="minorHAnsi" w:eastAsiaTheme="minorEastAsia" w:hAnsiTheme="minorHAnsi" w:cstheme="minorBidi"/>
              <w:noProof/>
              <w:kern w:val="2"/>
            </w:rPr>
          </w:pPr>
          <w:hyperlink w:anchor="_Toc45221554" w:history="1">
            <w:r w:rsidR="00DE360B" w:rsidRPr="00317515">
              <w:rPr>
                <w:rStyle w:val="ab"/>
                <w:noProof/>
              </w:rPr>
              <w:t>3.4</w:t>
            </w:r>
            <w:r w:rsidR="00DE360B" w:rsidRPr="00317515">
              <w:rPr>
                <w:rStyle w:val="ab"/>
                <w:rFonts w:hint="eastAsia"/>
                <w:noProof/>
              </w:rPr>
              <w:t>問題分析</w:t>
            </w:r>
            <w:r w:rsidR="00DE360B">
              <w:rPr>
                <w:noProof/>
                <w:webHidden/>
              </w:rPr>
              <w:tab/>
            </w:r>
            <w:r w:rsidR="00DE360B">
              <w:rPr>
                <w:noProof/>
                <w:webHidden/>
              </w:rPr>
              <w:fldChar w:fldCharType="begin"/>
            </w:r>
            <w:r w:rsidR="00DE360B">
              <w:rPr>
                <w:noProof/>
                <w:webHidden/>
              </w:rPr>
              <w:instrText xml:space="preserve"> PAGEREF _Toc45221554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5D7AFC12" w14:textId="1CDB553B" w:rsidR="00DE360B" w:rsidRDefault="00274E12">
          <w:pPr>
            <w:pStyle w:val="21"/>
            <w:rPr>
              <w:rFonts w:asciiTheme="minorHAnsi" w:eastAsiaTheme="minorEastAsia" w:hAnsiTheme="minorHAnsi" w:cstheme="minorBidi"/>
              <w:noProof/>
              <w:kern w:val="2"/>
            </w:rPr>
          </w:pPr>
          <w:hyperlink w:anchor="_Toc45221555" w:history="1">
            <w:r w:rsidR="00DE360B" w:rsidRPr="00317515">
              <w:rPr>
                <w:rStyle w:val="ab"/>
                <w:noProof/>
              </w:rPr>
              <w:t xml:space="preserve">3.5 sk-NN imputation </w:t>
            </w:r>
            <w:r w:rsidR="00DE360B" w:rsidRPr="00317515">
              <w:rPr>
                <w:rStyle w:val="ab"/>
                <w:rFonts w:hint="eastAsia"/>
                <w:noProof/>
              </w:rPr>
              <w:t>演算法</w:t>
            </w:r>
            <w:r w:rsidR="00DE360B">
              <w:rPr>
                <w:noProof/>
                <w:webHidden/>
              </w:rPr>
              <w:tab/>
            </w:r>
            <w:r w:rsidR="00DE360B">
              <w:rPr>
                <w:noProof/>
                <w:webHidden/>
              </w:rPr>
              <w:fldChar w:fldCharType="begin"/>
            </w:r>
            <w:r w:rsidR="00DE360B">
              <w:rPr>
                <w:noProof/>
                <w:webHidden/>
              </w:rPr>
              <w:instrText xml:space="preserve"> PAGEREF _Toc45221555 \h </w:instrText>
            </w:r>
            <w:r w:rsidR="00DE360B">
              <w:rPr>
                <w:noProof/>
                <w:webHidden/>
              </w:rPr>
            </w:r>
            <w:r w:rsidR="00DE360B">
              <w:rPr>
                <w:noProof/>
                <w:webHidden/>
              </w:rPr>
              <w:fldChar w:fldCharType="separate"/>
            </w:r>
            <w:r w:rsidR="00DE360B">
              <w:rPr>
                <w:noProof/>
                <w:webHidden/>
              </w:rPr>
              <w:t>16</w:t>
            </w:r>
            <w:r w:rsidR="00DE360B">
              <w:rPr>
                <w:noProof/>
                <w:webHidden/>
              </w:rPr>
              <w:fldChar w:fldCharType="end"/>
            </w:r>
          </w:hyperlink>
        </w:p>
        <w:p w14:paraId="5225397F" w14:textId="2578FA4D" w:rsidR="00DE360B" w:rsidRDefault="00274E12">
          <w:pPr>
            <w:pStyle w:val="21"/>
            <w:rPr>
              <w:rFonts w:asciiTheme="minorHAnsi" w:eastAsiaTheme="minorEastAsia" w:hAnsiTheme="minorHAnsi" w:cstheme="minorBidi"/>
              <w:noProof/>
              <w:kern w:val="2"/>
            </w:rPr>
          </w:pPr>
          <w:hyperlink w:anchor="_Toc45221556" w:history="1">
            <w:r w:rsidR="00DE360B" w:rsidRPr="00317515">
              <w:rPr>
                <w:rStyle w:val="ab"/>
                <w:noProof/>
              </w:rPr>
              <w:t>3.6</w:t>
            </w:r>
            <w:r w:rsidR="00DE360B" w:rsidRPr="00317515">
              <w:rPr>
                <w:rStyle w:val="ab"/>
                <w:rFonts w:hint="eastAsia"/>
                <w:noProof/>
              </w:rPr>
              <w:t>以</w:t>
            </w:r>
            <w:r w:rsidR="00DE360B" w:rsidRPr="00317515">
              <w:rPr>
                <w:rStyle w:val="ab"/>
                <w:noProof/>
              </w:rPr>
              <w:t>skyline set</w:t>
            </w:r>
            <w:r w:rsidR="00DE360B" w:rsidRPr="00317515">
              <w:rPr>
                <w:rStyle w:val="ab"/>
                <w:rFonts w:hint="eastAsia"/>
                <w:noProof/>
              </w:rPr>
              <w:t>作為填補法的表現優劣</w:t>
            </w:r>
            <w:r w:rsidR="00DE360B">
              <w:rPr>
                <w:noProof/>
                <w:webHidden/>
              </w:rPr>
              <w:tab/>
            </w:r>
            <w:r w:rsidR="00DE360B">
              <w:rPr>
                <w:noProof/>
                <w:webHidden/>
              </w:rPr>
              <w:fldChar w:fldCharType="begin"/>
            </w:r>
            <w:r w:rsidR="00DE360B">
              <w:rPr>
                <w:noProof/>
                <w:webHidden/>
              </w:rPr>
              <w:instrText xml:space="preserve"> PAGEREF _Toc45221556 \h </w:instrText>
            </w:r>
            <w:r w:rsidR="00DE360B">
              <w:rPr>
                <w:noProof/>
                <w:webHidden/>
              </w:rPr>
            </w:r>
            <w:r w:rsidR="00DE360B">
              <w:rPr>
                <w:noProof/>
                <w:webHidden/>
              </w:rPr>
              <w:fldChar w:fldCharType="separate"/>
            </w:r>
            <w:r w:rsidR="00DE360B">
              <w:rPr>
                <w:noProof/>
                <w:webHidden/>
              </w:rPr>
              <w:t>18</w:t>
            </w:r>
            <w:r w:rsidR="00DE360B">
              <w:rPr>
                <w:noProof/>
                <w:webHidden/>
              </w:rPr>
              <w:fldChar w:fldCharType="end"/>
            </w:r>
          </w:hyperlink>
        </w:p>
        <w:p w14:paraId="791B99BF" w14:textId="06B156F5" w:rsidR="00DE360B" w:rsidRDefault="00274E12">
          <w:pPr>
            <w:pStyle w:val="11"/>
            <w:tabs>
              <w:tab w:val="left" w:pos="1200"/>
            </w:tabs>
            <w:rPr>
              <w:rFonts w:asciiTheme="minorHAnsi" w:eastAsiaTheme="minorEastAsia" w:hAnsiTheme="minorHAnsi"/>
            </w:rPr>
          </w:pPr>
          <w:hyperlink w:anchor="_Toc45221557" w:history="1">
            <w:r w:rsidR="00DE360B" w:rsidRPr="00317515">
              <w:rPr>
                <w:rStyle w:val="ab"/>
                <w:rFonts w:hint="eastAsia"/>
              </w:rPr>
              <w:t>第四章</w:t>
            </w:r>
            <w:r w:rsidR="00DE360B">
              <w:rPr>
                <w:rFonts w:asciiTheme="minorHAnsi" w:eastAsiaTheme="minorEastAsia" w:hAnsiTheme="minorHAnsi"/>
              </w:rPr>
              <w:tab/>
            </w:r>
            <w:r w:rsidR="00DE360B" w:rsidRPr="00317515">
              <w:rPr>
                <w:rStyle w:val="ab"/>
                <w:rFonts w:hint="eastAsia"/>
              </w:rPr>
              <w:t>實驗結果與分析</w:t>
            </w:r>
            <w:r w:rsidR="00DE360B">
              <w:rPr>
                <w:webHidden/>
              </w:rPr>
              <w:tab/>
            </w:r>
            <w:r w:rsidR="00DE360B">
              <w:rPr>
                <w:webHidden/>
              </w:rPr>
              <w:fldChar w:fldCharType="begin"/>
            </w:r>
            <w:r w:rsidR="00DE360B">
              <w:rPr>
                <w:webHidden/>
              </w:rPr>
              <w:instrText xml:space="preserve"> PAGEREF _Toc45221557 \h </w:instrText>
            </w:r>
            <w:r w:rsidR="00DE360B">
              <w:rPr>
                <w:webHidden/>
              </w:rPr>
            </w:r>
            <w:r w:rsidR="00DE360B">
              <w:rPr>
                <w:webHidden/>
              </w:rPr>
              <w:fldChar w:fldCharType="separate"/>
            </w:r>
            <w:r w:rsidR="00DE360B">
              <w:rPr>
                <w:webHidden/>
              </w:rPr>
              <w:t>20</w:t>
            </w:r>
            <w:r w:rsidR="00DE360B">
              <w:rPr>
                <w:webHidden/>
              </w:rPr>
              <w:fldChar w:fldCharType="end"/>
            </w:r>
          </w:hyperlink>
        </w:p>
        <w:p w14:paraId="32E621B5" w14:textId="11A5C60B" w:rsidR="00DE360B" w:rsidRDefault="00274E12">
          <w:pPr>
            <w:pStyle w:val="21"/>
            <w:rPr>
              <w:rFonts w:asciiTheme="minorHAnsi" w:eastAsiaTheme="minorEastAsia" w:hAnsiTheme="minorHAnsi" w:cstheme="minorBidi"/>
              <w:noProof/>
              <w:kern w:val="2"/>
            </w:rPr>
          </w:pPr>
          <w:hyperlink w:anchor="_Toc45221558" w:history="1">
            <w:r w:rsidR="00DE360B" w:rsidRPr="00317515">
              <w:rPr>
                <w:rStyle w:val="ab"/>
                <w:noProof/>
                <w:shd w:val="clear" w:color="auto" w:fill="FFFFFF"/>
              </w:rPr>
              <w:t>4.1</w:t>
            </w:r>
            <w:r w:rsidR="00DE360B" w:rsidRPr="00317515">
              <w:rPr>
                <w:rStyle w:val="ab"/>
                <w:rFonts w:hint="eastAsia"/>
                <w:noProof/>
                <w:shd w:val="clear" w:color="auto" w:fill="FFFFFF"/>
              </w:rPr>
              <w:t>實驗環境與資料來源</w:t>
            </w:r>
            <w:r w:rsidR="00DE360B">
              <w:rPr>
                <w:noProof/>
                <w:webHidden/>
              </w:rPr>
              <w:tab/>
            </w:r>
            <w:r w:rsidR="00DE360B">
              <w:rPr>
                <w:noProof/>
                <w:webHidden/>
              </w:rPr>
              <w:fldChar w:fldCharType="begin"/>
            </w:r>
            <w:r w:rsidR="00DE360B">
              <w:rPr>
                <w:noProof/>
                <w:webHidden/>
              </w:rPr>
              <w:instrText xml:space="preserve"> PAGEREF _Toc45221558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1A7F731" w14:textId="52BCC268" w:rsidR="00DE360B" w:rsidRDefault="00274E12">
          <w:pPr>
            <w:pStyle w:val="21"/>
            <w:rPr>
              <w:rFonts w:asciiTheme="minorHAnsi" w:eastAsiaTheme="minorEastAsia" w:hAnsiTheme="minorHAnsi" w:cstheme="minorBidi"/>
              <w:noProof/>
              <w:kern w:val="2"/>
            </w:rPr>
          </w:pPr>
          <w:hyperlink w:anchor="_Toc45221559" w:history="1">
            <w:r w:rsidR="00DE360B" w:rsidRPr="00317515">
              <w:rPr>
                <w:rStyle w:val="ab"/>
                <w:noProof/>
              </w:rPr>
              <w:t>4.2</w:t>
            </w:r>
            <w:r w:rsidR="00DE360B" w:rsidRPr="00317515">
              <w:rPr>
                <w:rStyle w:val="ab"/>
                <w:rFonts w:hint="eastAsia"/>
                <w:noProof/>
              </w:rPr>
              <w:t>實驗一</w:t>
            </w:r>
            <w:r w:rsidR="00DE360B" w:rsidRPr="00317515">
              <w:rPr>
                <w:rStyle w:val="ab"/>
                <w:noProof/>
              </w:rPr>
              <w:t>: k</w:t>
            </w:r>
            <w:r w:rsidR="00DE360B" w:rsidRPr="00317515">
              <w:rPr>
                <w:rStyle w:val="ab"/>
                <w:rFonts w:hint="eastAsia"/>
                <w:noProof/>
              </w:rPr>
              <w:t>值大小對缺失值比例的影響</w:t>
            </w:r>
            <w:r w:rsidR="00DE360B">
              <w:rPr>
                <w:noProof/>
                <w:webHidden/>
              </w:rPr>
              <w:tab/>
            </w:r>
            <w:r w:rsidR="00DE360B">
              <w:rPr>
                <w:noProof/>
                <w:webHidden/>
              </w:rPr>
              <w:fldChar w:fldCharType="begin"/>
            </w:r>
            <w:r w:rsidR="00DE360B">
              <w:rPr>
                <w:noProof/>
                <w:webHidden/>
              </w:rPr>
              <w:instrText xml:space="preserve"> PAGEREF _Toc45221559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63C2F5DB" w14:textId="7B2DA943" w:rsidR="00DE360B" w:rsidRDefault="00274E12">
          <w:pPr>
            <w:pStyle w:val="31"/>
            <w:tabs>
              <w:tab w:val="right" w:leader="dot" w:pos="8494"/>
            </w:tabs>
            <w:rPr>
              <w:rFonts w:asciiTheme="minorHAnsi" w:eastAsiaTheme="minorEastAsia" w:hAnsiTheme="minorHAnsi" w:cstheme="minorBidi"/>
              <w:noProof/>
              <w:kern w:val="2"/>
              <w:sz w:val="24"/>
            </w:rPr>
          </w:pPr>
          <w:hyperlink w:anchor="_Toc45221560" w:history="1">
            <w:r w:rsidR="00DE360B" w:rsidRPr="00317515">
              <w:rPr>
                <w:rStyle w:val="ab"/>
                <w:noProof/>
              </w:rPr>
              <w:t>4.2.1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_Toc45221560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95EB158" w14:textId="23DE62BD" w:rsidR="00DE360B" w:rsidRDefault="00274E12">
          <w:pPr>
            <w:pStyle w:val="31"/>
            <w:tabs>
              <w:tab w:val="right" w:leader="dot" w:pos="8494"/>
            </w:tabs>
            <w:rPr>
              <w:rFonts w:asciiTheme="minorHAnsi" w:eastAsiaTheme="minorEastAsia" w:hAnsiTheme="minorHAnsi" w:cstheme="minorBidi"/>
              <w:noProof/>
              <w:kern w:val="2"/>
              <w:sz w:val="24"/>
            </w:rPr>
          </w:pPr>
          <w:hyperlink w:anchor="_Toc45221561" w:history="1">
            <w:r w:rsidR="00DE360B" w:rsidRPr="00317515">
              <w:rPr>
                <w:rStyle w:val="ab"/>
                <w:noProof/>
              </w:rPr>
              <w:t>4.2.2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_Toc45221561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50C64E31" w14:textId="511166F3" w:rsidR="00DE360B" w:rsidRDefault="00274E12">
          <w:pPr>
            <w:pStyle w:val="31"/>
            <w:tabs>
              <w:tab w:val="right" w:leader="dot" w:pos="8494"/>
            </w:tabs>
            <w:rPr>
              <w:rFonts w:asciiTheme="minorHAnsi" w:eastAsiaTheme="minorEastAsia" w:hAnsiTheme="minorHAnsi" w:cstheme="minorBidi"/>
              <w:noProof/>
              <w:kern w:val="2"/>
              <w:sz w:val="24"/>
            </w:rPr>
          </w:pPr>
          <w:hyperlink w:anchor="_Toc45221562" w:history="1">
            <w:r w:rsidR="00DE360B" w:rsidRPr="00317515">
              <w:rPr>
                <w:rStyle w:val="ab"/>
                <w:noProof/>
              </w:rPr>
              <w:t>4.2.3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_Toc45221562 \h </w:instrText>
            </w:r>
            <w:r w:rsidR="00DE360B">
              <w:rPr>
                <w:noProof/>
                <w:webHidden/>
              </w:rPr>
            </w:r>
            <w:r w:rsidR="00DE360B">
              <w:rPr>
                <w:noProof/>
                <w:webHidden/>
              </w:rPr>
              <w:fldChar w:fldCharType="separate"/>
            </w:r>
            <w:r w:rsidR="00DE360B">
              <w:rPr>
                <w:noProof/>
                <w:webHidden/>
              </w:rPr>
              <w:t>21</w:t>
            </w:r>
            <w:r w:rsidR="00DE360B">
              <w:rPr>
                <w:noProof/>
                <w:webHidden/>
              </w:rPr>
              <w:fldChar w:fldCharType="end"/>
            </w:r>
          </w:hyperlink>
        </w:p>
        <w:p w14:paraId="62B283BE" w14:textId="587D7767" w:rsidR="00DE360B" w:rsidRDefault="00274E12">
          <w:pPr>
            <w:pStyle w:val="21"/>
            <w:rPr>
              <w:rFonts w:asciiTheme="minorHAnsi" w:eastAsiaTheme="minorEastAsia" w:hAnsiTheme="minorHAnsi" w:cstheme="minorBidi"/>
              <w:noProof/>
              <w:kern w:val="2"/>
            </w:rPr>
          </w:pPr>
          <w:hyperlink w:anchor="_Toc45221563" w:history="1">
            <w:r w:rsidR="00DE360B" w:rsidRPr="00317515">
              <w:rPr>
                <w:rStyle w:val="ab"/>
                <w:noProof/>
              </w:rPr>
              <w:t>4.3</w:t>
            </w:r>
            <w:r w:rsidR="00DE360B" w:rsidRPr="00317515">
              <w:rPr>
                <w:rStyle w:val="ab"/>
                <w:rFonts w:hint="eastAsia"/>
                <w:noProof/>
              </w:rPr>
              <w:t>實驗二</w:t>
            </w:r>
            <w:r w:rsidR="00DE360B" w:rsidRPr="00317515">
              <w:rPr>
                <w:rStyle w:val="ab"/>
                <w:noProof/>
              </w:rPr>
              <w:t>:</w:t>
            </w:r>
            <w:r w:rsidR="00DE360B" w:rsidRPr="00317515">
              <w:rPr>
                <w:rStyle w:val="ab"/>
                <w:rFonts w:hint="eastAsia"/>
                <w:noProof/>
              </w:rPr>
              <w:t>比較各填補法填補後與原天際線結果之相似程度</w:t>
            </w:r>
            <w:r w:rsidR="00DE360B">
              <w:rPr>
                <w:noProof/>
                <w:webHidden/>
              </w:rPr>
              <w:tab/>
            </w:r>
            <w:r w:rsidR="00DE360B">
              <w:rPr>
                <w:noProof/>
                <w:webHidden/>
              </w:rPr>
              <w:fldChar w:fldCharType="begin"/>
            </w:r>
            <w:r w:rsidR="00DE360B">
              <w:rPr>
                <w:noProof/>
                <w:webHidden/>
              </w:rPr>
              <w:instrText xml:space="preserve"> PAGEREF _Toc45221563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7574F6F9" w14:textId="1924DFB3" w:rsidR="00DE360B" w:rsidRDefault="00274E12">
          <w:pPr>
            <w:pStyle w:val="31"/>
            <w:tabs>
              <w:tab w:val="right" w:leader="dot" w:pos="8494"/>
            </w:tabs>
            <w:rPr>
              <w:rFonts w:asciiTheme="minorHAnsi" w:eastAsiaTheme="minorEastAsia" w:hAnsiTheme="minorHAnsi" w:cstheme="minorBidi"/>
              <w:noProof/>
              <w:kern w:val="2"/>
              <w:sz w:val="24"/>
            </w:rPr>
          </w:pPr>
          <w:hyperlink w:anchor="_Toc45221564" w:history="1">
            <w:r w:rsidR="00DE360B" w:rsidRPr="00317515">
              <w:rPr>
                <w:rStyle w:val="ab"/>
                <w:noProof/>
              </w:rPr>
              <w:t>4.3.1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_Toc45221564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23339E54" w14:textId="15B78C75" w:rsidR="00DE360B" w:rsidRDefault="00274E12">
          <w:pPr>
            <w:pStyle w:val="31"/>
            <w:tabs>
              <w:tab w:val="right" w:leader="dot" w:pos="8494"/>
            </w:tabs>
            <w:rPr>
              <w:rFonts w:asciiTheme="minorHAnsi" w:eastAsiaTheme="minorEastAsia" w:hAnsiTheme="minorHAnsi" w:cstheme="minorBidi"/>
              <w:noProof/>
              <w:kern w:val="2"/>
              <w:sz w:val="24"/>
            </w:rPr>
          </w:pPr>
          <w:hyperlink w:anchor="_Toc45221565" w:history="1">
            <w:r w:rsidR="00DE360B" w:rsidRPr="00317515">
              <w:rPr>
                <w:rStyle w:val="ab"/>
                <w:noProof/>
              </w:rPr>
              <w:t>4.3.2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_Toc45221565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0E4DB756" w14:textId="58FFB345" w:rsidR="00DE360B" w:rsidRDefault="00274E12">
          <w:pPr>
            <w:pStyle w:val="31"/>
            <w:tabs>
              <w:tab w:val="right" w:leader="dot" w:pos="8494"/>
            </w:tabs>
            <w:rPr>
              <w:rFonts w:asciiTheme="minorHAnsi" w:eastAsiaTheme="minorEastAsia" w:hAnsiTheme="minorHAnsi" w:cstheme="minorBidi"/>
              <w:noProof/>
              <w:kern w:val="2"/>
              <w:sz w:val="24"/>
            </w:rPr>
          </w:pPr>
          <w:hyperlink w:anchor="_Toc45221566" w:history="1">
            <w:r w:rsidR="00DE360B" w:rsidRPr="00317515">
              <w:rPr>
                <w:rStyle w:val="ab"/>
                <w:noProof/>
              </w:rPr>
              <w:t>4.3.3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_Toc45221566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567F2845" w14:textId="38A2078A" w:rsidR="00DE360B" w:rsidRDefault="00274E12">
          <w:pPr>
            <w:pStyle w:val="21"/>
            <w:rPr>
              <w:rFonts w:asciiTheme="minorHAnsi" w:eastAsiaTheme="minorEastAsia" w:hAnsiTheme="minorHAnsi" w:cstheme="minorBidi"/>
              <w:noProof/>
              <w:kern w:val="2"/>
            </w:rPr>
          </w:pPr>
          <w:hyperlink w:anchor="_Toc45221567" w:history="1">
            <w:r w:rsidR="00DE360B" w:rsidRPr="00317515">
              <w:rPr>
                <w:rStyle w:val="ab"/>
                <w:noProof/>
              </w:rPr>
              <w:t>4.4</w:t>
            </w:r>
            <w:r w:rsidR="00DE360B" w:rsidRPr="00317515">
              <w:rPr>
                <w:rStyle w:val="ab"/>
                <w:rFonts w:hint="eastAsia"/>
                <w:noProof/>
              </w:rPr>
              <w:t>實驗一與實驗二結論</w:t>
            </w:r>
            <w:r w:rsidR="00DE360B">
              <w:rPr>
                <w:noProof/>
                <w:webHidden/>
              </w:rPr>
              <w:tab/>
            </w:r>
            <w:r w:rsidR="00DE360B">
              <w:rPr>
                <w:noProof/>
                <w:webHidden/>
              </w:rPr>
              <w:fldChar w:fldCharType="begin"/>
            </w:r>
            <w:r w:rsidR="00DE360B">
              <w:rPr>
                <w:noProof/>
                <w:webHidden/>
              </w:rPr>
              <w:instrText xml:space="preserve"> PAGEREF _Toc45221567 \h </w:instrText>
            </w:r>
            <w:r w:rsidR="00DE360B">
              <w:rPr>
                <w:noProof/>
                <w:webHidden/>
              </w:rPr>
            </w:r>
            <w:r w:rsidR="00DE360B">
              <w:rPr>
                <w:noProof/>
                <w:webHidden/>
              </w:rPr>
              <w:fldChar w:fldCharType="separate"/>
            </w:r>
            <w:r w:rsidR="00DE360B">
              <w:rPr>
                <w:noProof/>
                <w:webHidden/>
              </w:rPr>
              <w:t>26</w:t>
            </w:r>
            <w:r w:rsidR="00DE360B">
              <w:rPr>
                <w:noProof/>
                <w:webHidden/>
              </w:rPr>
              <w:fldChar w:fldCharType="end"/>
            </w:r>
          </w:hyperlink>
        </w:p>
        <w:p w14:paraId="6738CA96" w14:textId="2EA6B08B" w:rsidR="00DE360B" w:rsidRDefault="00274E12">
          <w:pPr>
            <w:pStyle w:val="11"/>
            <w:tabs>
              <w:tab w:val="left" w:pos="1200"/>
            </w:tabs>
            <w:rPr>
              <w:rFonts w:asciiTheme="minorHAnsi" w:eastAsiaTheme="minorEastAsia" w:hAnsiTheme="minorHAnsi"/>
            </w:rPr>
          </w:pPr>
          <w:hyperlink w:anchor="_Toc45221568" w:history="1">
            <w:r w:rsidR="00DE360B" w:rsidRPr="00317515">
              <w:rPr>
                <w:rStyle w:val="ab"/>
                <w:rFonts w:hint="eastAsia"/>
              </w:rPr>
              <w:t>第五章</w:t>
            </w:r>
            <w:r w:rsidR="00DE360B">
              <w:rPr>
                <w:rFonts w:asciiTheme="minorHAnsi" w:eastAsiaTheme="minorEastAsia" w:hAnsiTheme="minorHAnsi"/>
              </w:rPr>
              <w:tab/>
            </w:r>
            <w:r w:rsidR="00DE360B" w:rsidRPr="00317515">
              <w:rPr>
                <w:rStyle w:val="ab"/>
                <w:rFonts w:hint="eastAsia"/>
              </w:rPr>
              <w:t>第五章結論與未來方向</w:t>
            </w:r>
            <w:r w:rsidR="00DE360B">
              <w:rPr>
                <w:webHidden/>
              </w:rPr>
              <w:tab/>
            </w:r>
            <w:r w:rsidR="00DE360B">
              <w:rPr>
                <w:webHidden/>
              </w:rPr>
              <w:fldChar w:fldCharType="begin"/>
            </w:r>
            <w:r w:rsidR="00DE360B">
              <w:rPr>
                <w:webHidden/>
              </w:rPr>
              <w:instrText xml:space="preserve"> PAGEREF _Toc45221568 \h </w:instrText>
            </w:r>
            <w:r w:rsidR="00DE360B">
              <w:rPr>
                <w:webHidden/>
              </w:rPr>
            </w:r>
            <w:r w:rsidR="00DE360B">
              <w:rPr>
                <w:webHidden/>
              </w:rPr>
              <w:fldChar w:fldCharType="separate"/>
            </w:r>
            <w:r w:rsidR="00DE360B">
              <w:rPr>
                <w:webHidden/>
              </w:rPr>
              <w:t>27</w:t>
            </w:r>
            <w:r w:rsidR="00DE360B">
              <w:rPr>
                <w:webHidden/>
              </w:rPr>
              <w:fldChar w:fldCharType="end"/>
            </w:r>
          </w:hyperlink>
        </w:p>
        <w:p w14:paraId="08C0CF70" w14:textId="66D51809" w:rsidR="00DE360B" w:rsidRDefault="00274E12">
          <w:pPr>
            <w:pStyle w:val="21"/>
            <w:rPr>
              <w:rFonts w:asciiTheme="minorHAnsi" w:eastAsiaTheme="minorEastAsia" w:hAnsiTheme="minorHAnsi" w:cstheme="minorBidi"/>
              <w:noProof/>
              <w:kern w:val="2"/>
            </w:rPr>
          </w:pPr>
          <w:hyperlink w:anchor="_Toc45221569" w:history="1">
            <w:r w:rsidR="00DE360B" w:rsidRPr="00317515">
              <w:rPr>
                <w:rStyle w:val="ab"/>
                <w:noProof/>
                <w:shd w:val="clear" w:color="auto" w:fill="FFFFFF"/>
              </w:rPr>
              <w:t>5.1</w:t>
            </w:r>
            <w:r w:rsidR="00DE360B" w:rsidRPr="00317515">
              <w:rPr>
                <w:rStyle w:val="ab"/>
                <w:rFonts w:hint="eastAsia"/>
                <w:noProof/>
                <w:shd w:val="clear" w:color="auto" w:fill="FFFFFF"/>
              </w:rPr>
              <w:t>結論</w:t>
            </w:r>
            <w:r w:rsidR="00DE360B">
              <w:rPr>
                <w:noProof/>
                <w:webHidden/>
              </w:rPr>
              <w:tab/>
            </w:r>
            <w:r w:rsidR="00DE360B">
              <w:rPr>
                <w:noProof/>
                <w:webHidden/>
              </w:rPr>
              <w:fldChar w:fldCharType="begin"/>
            </w:r>
            <w:r w:rsidR="00DE360B">
              <w:rPr>
                <w:noProof/>
                <w:webHidden/>
              </w:rPr>
              <w:instrText xml:space="preserve"> PAGEREF _Toc45221569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67E2A139" w14:textId="363CA1B7" w:rsidR="00DE360B" w:rsidRDefault="00274E12">
          <w:pPr>
            <w:pStyle w:val="21"/>
            <w:rPr>
              <w:rFonts w:asciiTheme="minorHAnsi" w:eastAsiaTheme="minorEastAsia" w:hAnsiTheme="minorHAnsi" w:cstheme="minorBidi"/>
              <w:noProof/>
              <w:kern w:val="2"/>
            </w:rPr>
          </w:pPr>
          <w:hyperlink w:anchor="_Toc45221570" w:history="1">
            <w:r w:rsidR="00DE360B" w:rsidRPr="00317515">
              <w:rPr>
                <w:rStyle w:val="ab"/>
                <w:noProof/>
              </w:rPr>
              <w:t>5.2</w:t>
            </w:r>
            <w:r w:rsidR="00DE360B" w:rsidRPr="00317515">
              <w:rPr>
                <w:rStyle w:val="ab"/>
                <w:rFonts w:hint="eastAsia"/>
                <w:noProof/>
              </w:rPr>
              <w:t>未來工作與方向</w:t>
            </w:r>
            <w:r w:rsidR="00DE360B">
              <w:rPr>
                <w:noProof/>
                <w:webHidden/>
              </w:rPr>
              <w:tab/>
            </w:r>
            <w:r w:rsidR="00DE360B">
              <w:rPr>
                <w:noProof/>
                <w:webHidden/>
              </w:rPr>
              <w:fldChar w:fldCharType="begin"/>
            </w:r>
            <w:r w:rsidR="00DE360B">
              <w:rPr>
                <w:noProof/>
                <w:webHidden/>
              </w:rPr>
              <w:instrText xml:space="preserve"> PAGEREF _Toc45221570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7C5007FB" w14:textId="4DACF73E" w:rsidR="00DE360B" w:rsidRDefault="00274E12">
          <w:pPr>
            <w:pStyle w:val="11"/>
            <w:rPr>
              <w:rFonts w:asciiTheme="minorHAnsi" w:eastAsiaTheme="minorEastAsia" w:hAnsiTheme="minorHAnsi"/>
            </w:rPr>
          </w:pPr>
          <w:hyperlink w:anchor="_Toc45221571" w:history="1">
            <w:r w:rsidR="00DE360B" w:rsidRPr="00317515">
              <w:rPr>
                <w:rStyle w:val="ab"/>
                <w:rFonts w:cs="Times New Roman" w:hint="eastAsia"/>
              </w:rPr>
              <w:t>參考文獻</w:t>
            </w:r>
            <w:r w:rsidR="00DE360B">
              <w:rPr>
                <w:webHidden/>
              </w:rPr>
              <w:tab/>
            </w:r>
            <w:r w:rsidR="00DE360B">
              <w:rPr>
                <w:webHidden/>
              </w:rPr>
              <w:fldChar w:fldCharType="begin"/>
            </w:r>
            <w:r w:rsidR="00DE360B">
              <w:rPr>
                <w:webHidden/>
              </w:rPr>
              <w:instrText xml:space="preserve"> PAGEREF _Toc45221571 \h </w:instrText>
            </w:r>
            <w:r w:rsidR="00DE360B">
              <w:rPr>
                <w:webHidden/>
              </w:rPr>
            </w:r>
            <w:r w:rsidR="00DE360B">
              <w:rPr>
                <w:webHidden/>
              </w:rPr>
              <w:fldChar w:fldCharType="separate"/>
            </w:r>
            <w:r w:rsidR="00DE360B">
              <w:rPr>
                <w:webHidden/>
              </w:rPr>
              <w:t>28</w:t>
            </w:r>
            <w:r w:rsidR="00DE360B">
              <w:rPr>
                <w:webHidden/>
              </w:rPr>
              <w:fldChar w:fldCharType="end"/>
            </w:r>
          </w:hyperlink>
        </w:p>
        <w:p w14:paraId="30B92013" w14:textId="2876742D"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 w:name="_Toc45221540"/>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57227EF3" w:rsidR="00B95F4B" w:rsidRDefault="00274E12">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B95F4B">
          <w:rPr>
            <w:noProof/>
            <w:webHidden/>
          </w:rPr>
          <w:t>13</w:t>
        </w:r>
        <w:r w:rsidR="00B95F4B">
          <w:rPr>
            <w:noProof/>
            <w:webHidden/>
          </w:rPr>
          <w:fldChar w:fldCharType="end"/>
        </w:r>
      </w:hyperlink>
    </w:p>
    <w:p w14:paraId="00DF2AFB" w14:textId="75F67B0D" w:rsidR="00B95F4B" w:rsidRDefault="00274E12">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0C809702" w14:textId="7F7EE167" w:rsidR="00B95F4B" w:rsidRDefault="00274E12">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3C2DE791" w14:textId="5C60E1E1" w:rsidR="00B95F4B" w:rsidRDefault="00274E12">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8" w:name="_Toc45221541"/>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2914C930" w:rsidR="00B95F4B" w:rsidRDefault="00274E12">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B95F4B">
          <w:rPr>
            <w:noProof/>
            <w:webHidden/>
          </w:rPr>
          <w:t>15</w:t>
        </w:r>
        <w:r w:rsidR="00B95F4B">
          <w:rPr>
            <w:noProof/>
            <w:webHidden/>
          </w:rPr>
          <w:fldChar w:fldCharType="end"/>
        </w:r>
      </w:hyperlink>
    </w:p>
    <w:p w14:paraId="7726EB81" w14:textId="06F8008F" w:rsidR="00B95F4B" w:rsidRDefault="00274E12">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2B25B710" w14:textId="1647C0A0" w:rsidR="00B95F4B" w:rsidRDefault="00274E12">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60ECBCBF" w14:textId="6D0E5D77" w:rsidR="00B95F4B" w:rsidRDefault="00274E12">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7511E6B7" w14:textId="5EE4F04D" w:rsidR="00B95F4B" w:rsidRDefault="00274E12">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4ACCF9EF" w14:textId="242FFA05" w:rsidR="00B95F4B" w:rsidRDefault="00274E12">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349D1E9E" w14:textId="16FE2F27" w:rsidR="00B95F4B" w:rsidRDefault="00274E12">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0AAC503E" w14:textId="6EF226B1" w:rsidR="00B95F4B" w:rsidRDefault="00274E12">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9" w:name="_Toc45221542"/>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5221543"/>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5221544"/>
      <w:r>
        <w:rPr>
          <w:rFonts w:hint="eastAsia"/>
        </w:rPr>
        <w:t>2.1</w:t>
      </w:r>
      <w:r w:rsidR="00A81C57" w:rsidRPr="009F0A02">
        <w:rPr>
          <w:rFonts w:hint="eastAsia"/>
        </w:rPr>
        <w:t>天際線問題概述與完整資料集對天際線問題之影響</w:t>
      </w:r>
      <w:bookmarkEnd w:id="11"/>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5221545"/>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5221546"/>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r w:rsidR="00D4327C">
        <w:rPr>
          <w:rFonts w:cs="Times New Roman" w:hint="eastAsia"/>
        </w:rPr>
        <w:t xml:space="preserve"> : </w:t>
      </w:r>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r w:rsidR="002A2667">
        <w:rPr>
          <w:rFonts w:cs="Times New Roman" w:hint="eastAsia"/>
        </w:rPr>
        <w:t xml:space="preserve"> </w:t>
      </w:r>
      <w:r w:rsidR="00831EB7">
        <w:rPr>
          <w:rFonts w:cs="Times New Roman" w:hint="eastAsia"/>
        </w:rPr>
        <w:t xml:space="preserve">: </w:t>
      </w:r>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5221547"/>
      <w:r>
        <w:rPr>
          <w:rFonts w:cs="Times New Roman" w:hint="eastAsia"/>
        </w:rPr>
        <w:t>2.2.2</w:t>
      </w:r>
      <w:r>
        <w:rPr>
          <w:rFonts w:cs="Times New Roman" w:hint="eastAsia"/>
        </w:rPr>
        <w:t>缺失值的處理技術</w:t>
      </w:r>
      <w:bookmarkEnd w:id="14"/>
    </w:p>
    <w:p w14:paraId="3B3A082A" w14:textId="1ACE2372"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Pr="004B30E5">
        <w:rPr>
          <w:rFonts w:cs="Times New Roman"/>
        </w:rPr>
        <w:t xml:space="preserve"> : </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15" w:name="_Toc45221548"/>
      <w:r>
        <w:rPr>
          <w:rFonts w:hint="eastAsia"/>
        </w:rPr>
        <w:t>2.3</w:t>
      </w:r>
      <w:r>
        <w:rPr>
          <w:rFonts w:hint="eastAsia"/>
        </w:rPr>
        <w:t>填補法</w:t>
      </w:r>
      <w:bookmarkEnd w:id="15"/>
    </w:p>
    <w:p w14:paraId="615DE969" w14:textId="626C304F"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r w:rsidR="001B2854">
        <w:rPr>
          <w:rFonts w:hint="eastAsia"/>
        </w:rPr>
        <w:t xml:space="preserve"> </w:t>
      </w:r>
      <w:r w:rsidR="00A42E9D">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5221549"/>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37C11915" w14:textId="22F46D0E"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w:t>
      </w:r>
      <w:proofErr w:type="gramEnd"/>
      <w:r w:rsidRPr="00C40D58">
        <w:rPr>
          <w:rFonts w:cs="Times New Roman"/>
        </w:rPr>
        <w:t>法，以下概述</w:t>
      </w:r>
      <w:r w:rsidR="000126B2">
        <w:rPr>
          <w:rFonts w:cs="Times New Roman" w:hint="eastAsia"/>
        </w:rPr>
        <w:t>其優</w:t>
      </w:r>
      <w:r w:rsidR="008D3BB5">
        <w:rPr>
          <w:rFonts w:cs="Times New Roman" w:hint="eastAsia"/>
        </w:rPr>
        <w:t>、</w:t>
      </w:r>
      <w:r w:rsidR="000126B2">
        <w:rPr>
          <w:rFonts w:cs="Times New Roman" w:hint="eastAsia"/>
        </w:rPr>
        <w:t>缺點</w:t>
      </w:r>
      <w:r w:rsidRPr="00C40D58">
        <w:rPr>
          <w:rFonts w:cs="Times New Roman"/>
        </w:rPr>
        <w:t xml:space="preserve"> : </w:t>
      </w:r>
    </w:p>
    <w:p w14:paraId="034E0BE4" w14:textId="77777777" w:rsidR="00026150" w:rsidRDefault="00026150">
      <w:pPr>
        <w:widowControl/>
        <w:rPr>
          <w:rFonts w:cs="Times New Roman"/>
        </w:rPr>
      </w:pPr>
      <w:r>
        <w:rPr>
          <w:rFonts w:cs="Times New Roman"/>
        </w:rPr>
        <w:br w:type="page"/>
      </w:r>
    </w:p>
    <w:p w14:paraId="068966A7" w14:textId="7E6BA962" w:rsidR="007276B9" w:rsidRPr="00A93967" w:rsidRDefault="007276B9" w:rsidP="006E3A18">
      <w:pPr>
        <w:ind w:firstLine="480"/>
        <w:rPr>
          <w:rFonts w:cs="Times New Roman"/>
        </w:rPr>
      </w:pPr>
      <w:r w:rsidRPr="00C40D58">
        <w:rPr>
          <w:rFonts w:cs="Times New Roman"/>
        </w:rPr>
        <w:lastRenderedPageBreak/>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080435C" w14:textId="29C4D1AB" w:rsidR="007276B9" w:rsidRPr="00C40D58" w:rsidRDefault="00B84254" w:rsidP="00247AD1">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561328">
        <w:rPr>
          <w:rFonts w:cs="Times New Roman" w:hint="eastAsia"/>
        </w:rPr>
        <w:t xml:space="preserve"> : </w:t>
      </w:r>
    </w:p>
    <w:p w14:paraId="4844CB73" w14:textId="57996BD3" w:rsidR="00F306C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導致結果很有可能無法精準地將資料集內的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5221550"/>
      <w:r>
        <w:rPr>
          <w:rFonts w:hint="eastAsia"/>
        </w:rPr>
        <w:lastRenderedPageBreak/>
        <w:t>問題與方法</w:t>
      </w:r>
      <w:bookmarkEnd w:id="17"/>
      <w:bookmarkEnd w:id="18"/>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5221551"/>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E19B5A1" w:rsidR="008A5F0D" w:rsidRPr="009E5A84" w:rsidRDefault="0097520B" w:rsidP="00A1203C">
      <w:pPr>
        <w:pStyle w:val="af7"/>
        <w:jc w:val="center"/>
        <w:rPr>
          <w:sz w:val="24"/>
          <w:szCs w:val="24"/>
        </w:rPr>
      </w:pPr>
      <w:bookmarkStart w:id="35" w:name="_Ref44811120"/>
      <w:bookmarkStart w:id="36"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49F7DFD1" w:rsidR="00AD069D" w:rsidRPr="00A51D40" w:rsidRDefault="00AD069D" w:rsidP="00AA4A14">
            <w:pPr>
              <w:rPr>
                <w:color w:val="000000" w:themeColor="text1"/>
              </w:rPr>
            </w:pPr>
            <w:r w:rsidRPr="00A51D40">
              <w:rPr>
                <w:color w:val="000000" w:themeColor="text1"/>
              </w:rPr>
              <w:t xml:space="preserve">an incomplete data set with certain missing values 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274E12"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274E12"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274E12"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274E12"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274E12"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274E12"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274E12"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274E12"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value been imputed after imputation at 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37"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38" w:name="_Toc45221552"/>
      <w:r>
        <w:rPr>
          <w:rFonts w:hint="eastAsia"/>
          <w:shd w:val="clear" w:color="auto" w:fill="FFFFFF"/>
        </w:rPr>
        <w:t>3.2</w:t>
      </w:r>
      <w:r>
        <w:rPr>
          <w:rFonts w:hint="eastAsia"/>
          <w:shd w:val="clear" w:color="auto" w:fill="FFFFFF"/>
        </w:rPr>
        <w:t>研究動機</w:t>
      </w:r>
      <w:bookmarkEnd w:id="38"/>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9" w:name="_Toc45221553"/>
      <w:r>
        <w:rPr>
          <w:rFonts w:hint="eastAsia"/>
        </w:rPr>
        <w:t>3</w:t>
      </w:r>
      <w:r w:rsidR="00AB148B">
        <w:rPr>
          <w:rFonts w:hint="eastAsia"/>
        </w:rPr>
        <w:t>.3</w:t>
      </w:r>
      <w:r w:rsidR="00AB148B">
        <w:rPr>
          <w:rFonts w:hint="eastAsia"/>
        </w:rPr>
        <w:t>問題定義</w:t>
      </w:r>
      <w:bookmarkEnd w:id="39"/>
    </w:p>
    <w:p w14:paraId="2A77A2A0" w14:textId="51E7622A" w:rsidR="00AB148B" w:rsidRDefault="00A34777" w:rsidP="00BC5E6C">
      <w:pPr>
        <w:ind w:firstLine="480"/>
        <w:rPr>
          <w:shd w:val="clear" w:color="auto" w:fill="FFFFFF"/>
        </w:rPr>
      </w:pPr>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填補缺失值</w:t>
      </w:r>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r w:rsidR="00405FA5">
        <w:rPr>
          <w:rFonts w:hint="eastAsia"/>
          <w:shd w:val="clear" w:color="auto" w:fill="FFFFFF"/>
        </w:rPr>
        <w:t>?</w:t>
      </w:r>
    </w:p>
    <w:p w14:paraId="34ADCD2F" w14:textId="77777777" w:rsidR="00BC5E6C" w:rsidRPr="00BC5E6C" w:rsidRDefault="00BC5E6C" w:rsidP="00BC5E6C">
      <w:pPr>
        <w:ind w:firstLine="480"/>
        <w:rPr>
          <w:shd w:val="clear" w:color="auto" w:fill="FFFFFF"/>
        </w:rPr>
      </w:pPr>
    </w:p>
    <w:p w14:paraId="389BDB54" w14:textId="3B9A533A" w:rsidR="00AB148B" w:rsidRDefault="00AB148B" w:rsidP="00A13FF7">
      <w:pPr>
        <w:pStyle w:val="2"/>
      </w:pPr>
      <w:bookmarkStart w:id="40" w:name="_Toc45221554"/>
      <w:r>
        <w:rPr>
          <w:rFonts w:hint="eastAsia"/>
        </w:rPr>
        <w:t>3.4</w:t>
      </w:r>
      <w:r>
        <w:rPr>
          <w:rFonts w:hint="eastAsia"/>
        </w:rPr>
        <w:t>問題分析</w:t>
      </w:r>
      <w:bookmarkEnd w:id="40"/>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82D8B7D" w:rsidR="000A39A7" w:rsidRPr="00572A17" w:rsidRDefault="00AC4BAF" w:rsidP="00A1203C">
      <w:pPr>
        <w:pStyle w:val="af7"/>
        <w:jc w:val="center"/>
      </w:pPr>
      <w:bookmarkStart w:id="41" w:name="_Ref44811388"/>
      <w:bookmarkStart w:id="42"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1"/>
      <w:bookmarkEnd w:id="4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3" w:name="_Toc45221555"/>
      <w:r>
        <w:rPr>
          <w:rFonts w:hint="eastAsia"/>
        </w:rPr>
        <w:lastRenderedPageBreak/>
        <w:t xml:space="preserve">3.5 </w:t>
      </w:r>
      <w:proofErr w:type="spellStart"/>
      <w:r>
        <w:t>sk</w:t>
      </w:r>
      <w:proofErr w:type="spellEnd"/>
      <w:r>
        <w:t xml:space="preserve">-NN imputation </w:t>
      </w:r>
      <w:r>
        <w:rPr>
          <w:rFonts w:hint="eastAsia"/>
        </w:rPr>
        <w:t>演算法</w:t>
      </w:r>
      <w:bookmarkEnd w:id="43"/>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proofErr w:type="gramStart"/>
            <w:r>
              <w:rPr>
                <w:rFonts w:hint="eastAsia"/>
              </w:rPr>
              <w:t>O</w:t>
            </w:r>
            <w:r>
              <w:t>utput :</w:t>
            </w:r>
            <w:proofErr w:type="gramEnd"/>
            <w:r>
              <w:t xml:space="preserve">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32FAD665"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848C8F6" w:rsidR="00FD126E" w:rsidRPr="00ED741E" w:rsidRDefault="00C95E77" w:rsidP="00FD126E">
            <w:pPr>
              <w:ind w:firstLineChars="100" w:firstLine="240"/>
              <w:rPr>
                <w:rFonts w:ascii="Cambria Math" w:hAnsi="Cambria Math"/>
              </w:rPr>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198B4CDC" w:rsidR="00572A17" w:rsidRDefault="00AC4BAF" w:rsidP="00A1203C">
      <w:pPr>
        <w:pStyle w:val="af7"/>
        <w:jc w:val="center"/>
        <w:rPr>
          <w:rFonts w:cs="Times New Roman"/>
        </w:rPr>
      </w:pPr>
      <w:bookmarkStart w:id="44" w:name="_Toc44592097"/>
      <w:bookmarkStart w:id="45"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44"/>
      <w:bookmarkEnd w:id="45"/>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BDDE84" w:rsidR="00572A17" w:rsidRDefault="00AC4BAF" w:rsidP="00A1203C">
      <w:pPr>
        <w:pStyle w:val="af7"/>
        <w:jc w:val="center"/>
        <w:rPr>
          <w:rFonts w:cs="Times New Roman"/>
        </w:rPr>
      </w:pPr>
      <w:bookmarkStart w:id="46"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46"/>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4B6E140" w:rsidR="00AB148B" w:rsidRDefault="00AB148B" w:rsidP="00B75D24">
      <w:pPr>
        <w:pStyle w:val="2"/>
      </w:pPr>
      <w:bookmarkStart w:id="47" w:name="_Toc45221556"/>
      <w:r>
        <w:rPr>
          <w:rFonts w:hint="eastAsia"/>
        </w:rPr>
        <w:lastRenderedPageBreak/>
        <w:t>3.6</w:t>
      </w:r>
      <w:r>
        <w:rPr>
          <w:rFonts w:hint="eastAsia"/>
        </w:rPr>
        <w:t>以</w:t>
      </w:r>
      <w:r>
        <w:rPr>
          <w:rFonts w:hint="eastAsia"/>
        </w:rPr>
        <w:t>s</w:t>
      </w:r>
      <w:r>
        <w:t>kyline set</w:t>
      </w:r>
      <w:r>
        <w:rPr>
          <w:rFonts w:hint="eastAsia"/>
        </w:rPr>
        <w:t>作為填補法的表現優劣</w:t>
      </w:r>
      <w:bookmarkEnd w:id="47"/>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48" w:name="_Toc45221557"/>
      <w:r>
        <w:rPr>
          <w:rFonts w:hint="eastAsia"/>
        </w:rPr>
        <w:lastRenderedPageBreak/>
        <w:t>實驗結果與分析</w:t>
      </w:r>
      <w:bookmarkEnd w:id="48"/>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9" w:name="_Toc45221558"/>
      <w:r>
        <w:rPr>
          <w:rFonts w:hint="eastAsia"/>
          <w:shd w:val="clear" w:color="auto" w:fill="FFFFFF"/>
        </w:rPr>
        <w:t>4.1</w:t>
      </w:r>
      <w:r>
        <w:rPr>
          <w:rFonts w:hint="eastAsia"/>
          <w:shd w:val="clear" w:color="auto" w:fill="FFFFFF"/>
        </w:rPr>
        <w:t>實驗環境與資料來源</w:t>
      </w:r>
      <w:bookmarkEnd w:id="49"/>
    </w:p>
    <w:p w14:paraId="0DDA4E5C" w14:textId="60DE7C5F"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8208289" w:rsidR="00A56CE4" w:rsidRDefault="00A56CE4" w:rsidP="00A56CE4">
      <w:pPr>
        <w:pStyle w:val="2"/>
      </w:pPr>
      <w:bookmarkStart w:id="50" w:name="_Toc4522155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值大小對缺失值比例的影響</w:t>
      </w:r>
      <w:bookmarkEnd w:id="50"/>
    </w:p>
    <w:p w14:paraId="393DBEAC" w14:textId="3F6B2D59" w:rsidR="00A56CE4" w:rsidRPr="00A56CE4" w:rsidRDefault="00A56CE4" w:rsidP="00B4040F">
      <w:pPr>
        <w:pStyle w:val="3"/>
      </w:pPr>
      <w:bookmarkStart w:id="51" w:name="_Toc45221560"/>
      <w:r>
        <w:rPr>
          <w:rFonts w:hint="eastAsia"/>
        </w:rPr>
        <w:t>4.2.1</w:t>
      </w:r>
      <w:r>
        <w:rPr>
          <w:rFonts w:hint="eastAsia"/>
        </w:rPr>
        <w:t>實驗目的與設計</w:t>
      </w:r>
      <w:bookmarkEnd w:id="51"/>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2" w:name="_Toc45221561"/>
      <w:r>
        <w:rPr>
          <w:rFonts w:hint="eastAsia"/>
        </w:rPr>
        <w:t>4.2.2</w:t>
      </w:r>
      <w:r>
        <w:rPr>
          <w:rFonts w:hint="eastAsia"/>
        </w:rPr>
        <w:t>實驗方法</w:t>
      </w:r>
      <w:bookmarkEnd w:id="52"/>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3" w:name="_Toc45221562"/>
      <w:r>
        <w:rPr>
          <w:rFonts w:hint="eastAsia"/>
        </w:rPr>
        <w:lastRenderedPageBreak/>
        <w:t>4.2.3</w:t>
      </w:r>
      <w:r>
        <w:rPr>
          <w:rFonts w:hint="eastAsia"/>
        </w:rPr>
        <w:t>實驗結果與分析</w:t>
      </w:r>
      <w:bookmarkEnd w:id="53"/>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6F4ACEFF" w:rsidR="00414C39" w:rsidRDefault="00AC4BAF" w:rsidP="00A1203C">
      <w:pPr>
        <w:pStyle w:val="af7"/>
        <w:jc w:val="center"/>
        <w:rPr>
          <w:rFonts w:cs="Times New Roman"/>
        </w:rPr>
      </w:pPr>
      <w:bookmarkStart w:id="54" w:name="_Toc44592099"/>
      <w:bookmarkStart w:id="55"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4"/>
      <w:r w:rsidR="00EC5073">
        <w:rPr>
          <w:rFonts w:cs="Times New Roman" w:hint="eastAsia"/>
        </w:rPr>
        <w:t>圖</w:t>
      </w:r>
      <w:bookmarkEnd w:id="55"/>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36939AD2" w:rsidR="00414C39" w:rsidRDefault="00AC4BAF" w:rsidP="00A1203C">
      <w:pPr>
        <w:pStyle w:val="af7"/>
        <w:jc w:val="center"/>
        <w:rPr>
          <w:rFonts w:cs="Times New Roman"/>
        </w:rPr>
      </w:pPr>
      <w:bookmarkStart w:id="56"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6"/>
    </w:p>
    <w:p w14:paraId="6991DA00" w14:textId="0755B196" w:rsidR="00A56CE4" w:rsidRPr="00A56CE4" w:rsidRDefault="00A56CE4" w:rsidP="00B75D24">
      <w:pPr>
        <w:pStyle w:val="2"/>
      </w:pPr>
      <w:bookmarkStart w:id="57" w:name="_Toc45221563"/>
      <w:r>
        <w:rPr>
          <w:rFonts w:hint="eastAsia"/>
        </w:rPr>
        <w:lastRenderedPageBreak/>
        <w:t>4.3</w:t>
      </w:r>
      <w:r>
        <w:rPr>
          <w:rFonts w:hint="eastAsia"/>
        </w:rPr>
        <w:t>實驗二</w:t>
      </w:r>
      <w:r>
        <w:rPr>
          <w:rFonts w:hint="eastAsia"/>
        </w:rPr>
        <w:t>:</w:t>
      </w:r>
      <w:r>
        <w:rPr>
          <w:rFonts w:hint="eastAsia"/>
        </w:rPr>
        <w:t>比較各填補法填補後與原天際線結果之相似程度</w:t>
      </w:r>
      <w:bookmarkEnd w:id="57"/>
    </w:p>
    <w:p w14:paraId="61CEAF07" w14:textId="50C3A3BE" w:rsidR="00A56CE4" w:rsidRDefault="00A56CE4" w:rsidP="00194E0B">
      <w:pPr>
        <w:pStyle w:val="3"/>
      </w:pPr>
      <w:bookmarkStart w:id="58" w:name="_Toc45221564"/>
      <w:r>
        <w:rPr>
          <w:rFonts w:hint="eastAsia"/>
        </w:rPr>
        <w:t>4.3.1</w:t>
      </w:r>
      <w:r>
        <w:rPr>
          <w:rFonts w:hint="eastAsia"/>
        </w:rPr>
        <w:t>實驗目的與設計</w:t>
      </w:r>
      <w:bookmarkEnd w:id="58"/>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9" w:name="_Toc45221565"/>
      <w:r>
        <w:rPr>
          <w:rFonts w:hint="eastAsia"/>
        </w:rPr>
        <w:t>4.3.2</w:t>
      </w:r>
      <w:r>
        <w:rPr>
          <w:rFonts w:hint="eastAsia"/>
        </w:rPr>
        <w:t>實驗方法</w:t>
      </w:r>
      <w:bookmarkEnd w:id="59"/>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60" w:name="_Toc45221566"/>
      <w:r>
        <w:rPr>
          <w:rFonts w:hint="eastAsia"/>
        </w:rPr>
        <w:t>4.3.3</w:t>
      </w:r>
      <w:r>
        <w:rPr>
          <w:rFonts w:hint="eastAsia"/>
        </w:rPr>
        <w:t>實驗結果與分析</w:t>
      </w:r>
      <w:bookmarkEnd w:id="60"/>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0FCB0271"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2BE9DB03" w:rsidR="001E58C6" w:rsidRPr="001E58C6" w:rsidRDefault="0097520B" w:rsidP="00A1203C">
      <w:pPr>
        <w:pStyle w:val="af7"/>
        <w:jc w:val="center"/>
      </w:pPr>
      <w:bookmarkStart w:id="61"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1"/>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800746" w:rsidR="001E58C6" w:rsidRPr="001E58C6" w:rsidRDefault="00AC4BAF" w:rsidP="00A1203C">
      <w:pPr>
        <w:pStyle w:val="af7"/>
        <w:jc w:val="center"/>
      </w:pPr>
      <w:bookmarkStart w:id="62"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2"/>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2AD94459" w:rsidR="00982516" w:rsidRPr="001E58C6" w:rsidRDefault="0097520B" w:rsidP="00A1203C">
      <w:pPr>
        <w:pStyle w:val="af7"/>
        <w:jc w:val="center"/>
      </w:pPr>
      <w:bookmarkStart w:id="63"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3"/>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4F9A38D" w:rsidR="00BB3AE2" w:rsidRPr="001E58C6" w:rsidRDefault="00AC4BAF" w:rsidP="00A1203C">
      <w:pPr>
        <w:pStyle w:val="af7"/>
        <w:jc w:val="center"/>
      </w:pPr>
      <w:bookmarkStart w:id="64"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4</w:t>
      </w:r>
      <w:r w:rsidR="00BC4B2D">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4"/>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2F5E9535" w:rsidR="003739B3" w:rsidRPr="001E58C6" w:rsidRDefault="0097520B" w:rsidP="00A1203C">
      <w:pPr>
        <w:pStyle w:val="af7"/>
        <w:jc w:val="center"/>
      </w:pPr>
      <w:bookmarkStart w:id="65"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3</w:t>
      </w:r>
      <w:r>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5"/>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177176F0" w:rsidR="001C1116" w:rsidRDefault="00BC4B2D" w:rsidP="00A1203C">
      <w:pPr>
        <w:pStyle w:val="af7"/>
        <w:jc w:val="center"/>
      </w:pPr>
      <w:bookmarkStart w:id="66" w:name="_Toc44592103"/>
      <w:bookmarkStart w:id="67"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7508AE">
        <w:rPr>
          <w:noProof/>
        </w:rPr>
        <w:t>5</w:t>
      </w:r>
      <w:r>
        <w:fldChar w:fldCharType="end"/>
      </w:r>
      <w:r w:rsidR="00A1203C">
        <w:t xml:space="preserve"> </w:t>
      </w:r>
      <w:r w:rsidR="00513ECF">
        <w:t>k=13</w:t>
      </w:r>
      <w:bookmarkEnd w:id="66"/>
      <w:proofErr w:type="gramStart"/>
      <w:r w:rsidR="001E58C6">
        <w:rPr>
          <w:rFonts w:hint="eastAsia"/>
        </w:rPr>
        <w:t>各</w:t>
      </w:r>
      <w:proofErr w:type="gramEnd"/>
      <w:r w:rsidR="00871746">
        <w:rPr>
          <w:rFonts w:hint="eastAsia"/>
        </w:rPr>
        <w:t>填補法比較圖</w:t>
      </w:r>
      <w:bookmarkEnd w:id="67"/>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79B64203" w:rsidR="00913FB8" w:rsidRDefault="00A93E7D" w:rsidP="00B75D24">
      <w:pPr>
        <w:pStyle w:val="2"/>
      </w:pPr>
      <w:bookmarkStart w:id="68" w:name="_Toc45221567"/>
      <w:r>
        <w:rPr>
          <w:rFonts w:hint="eastAsia"/>
        </w:rPr>
        <w:lastRenderedPageBreak/>
        <w:t>4</w:t>
      </w:r>
      <w:r>
        <w:t>.4</w:t>
      </w:r>
      <w:r w:rsidR="00BF6E60">
        <w:rPr>
          <w:rFonts w:hint="eastAsia"/>
        </w:rPr>
        <w:t>實驗</w:t>
      </w:r>
      <w:proofErr w:type="gramStart"/>
      <w:r w:rsidR="00BF6E60">
        <w:rPr>
          <w:rFonts w:hint="eastAsia"/>
        </w:rPr>
        <w:t>一</w:t>
      </w:r>
      <w:proofErr w:type="gramEnd"/>
      <w:r w:rsidR="00BF6E60">
        <w:rPr>
          <w:rFonts w:hint="eastAsia"/>
        </w:rPr>
        <w:t>與實驗二結論</w:t>
      </w:r>
      <w:bookmarkEnd w:id="68"/>
    </w:p>
    <w:p w14:paraId="703C2B2E" w14:textId="2516E617"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9" w:name="_Toc45221568"/>
      <w:r>
        <w:rPr>
          <w:rFonts w:hint="eastAsia"/>
        </w:rPr>
        <w:lastRenderedPageBreak/>
        <w:t>結論與未來方向</w:t>
      </w:r>
      <w:bookmarkEnd w:id="69"/>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70" w:name="_Toc45221569"/>
      <w:r>
        <w:rPr>
          <w:rFonts w:hint="eastAsia"/>
          <w:shd w:val="clear" w:color="auto" w:fill="FFFFFF"/>
        </w:rPr>
        <w:t>5.1</w:t>
      </w:r>
      <w:r>
        <w:rPr>
          <w:rFonts w:hint="eastAsia"/>
          <w:shd w:val="clear" w:color="auto" w:fill="FFFFFF"/>
        </w:rPr>
        <w:t>結論</w:t>
      </w:r>
      <w:bookmarkEnd w:id="70"/>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1" w:name="_Toc45221570"/>
      <w:r>
        <w:rPr>
          <w:rFonts w:cs="Times New Roman" w:hint="eastAsia"/>
        </w:rPr>
        <w:t>5.2</w:t>
      </w:r>
      <w:r>
        <w:rPr>
          <w:rFonts w:cs="Times New Roman" w:hint="eastAsia"/>
        </w:rPr>
        <w:t>未來工作與方向</w:t>
      </w:r>
      <w:bookmarkEnd w:id="71"/>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2" w:name="_Toc45221571"/>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2"/>
    </w:p>
    <w:p w14:paraId="0A22206D" w14:textId="77777777" w:rsidR="00863D15" w:rsidRPr="00863D15" w:rsidRDefault="007E237F" w:rsidP="00863D15">
      <w:pPr>
        <w:pStyle w:val="afc"/>
        <w:rPr>
          <w:rFonts w:cs="Times New Roman"/>
          <w:kern w:val="0"/>
          <w:szCs w:val="24"/>
        </w:rPr>
      </w:pPr>
      <w:r>
        <w:fldChar w:fldCharType="begin"/>
      </w:r>
      <w:r w:rsidR="00863D1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863D15" w:rsidRPr="00863D15">
        <w:rPr>
          <w:rFonts w:cs="Times New Roman"/>
          <w:kern w:val="0"/>
          <w:szCs w:val="24"/>
        </w:rPr>
        <w:t>[1]</w:t>
      </w:r>
      <w:r w:rsidR="00863D15" w:rsidRPr="00863D15">
        <w:rPr>
          <w:rFonts w:cs="Times New Roman"/>
          <w:kern w:val="0"/>
          <w:szCs w:val="24"/>
        </w:rPr>
        <w:tab/>
        <w:t xml:space="preserve">A. A. Alwan, H. Ibrahim, N. Udzir, and F. Sidi, “Missing Values Estimation for Skylines in Incomplete Database,” </w:t>
      </w:r>
      <w:r w:rsidR="00863D15" w:rsidRPr="00863D15">
        <w:rPr>
          <w:rFonts w:cs="Times New Roman"/>
          <w:i/>
          <w:iCs/>
          <w:kern w:val="0"/>
          <w:szCs w:val="24"/>
        </w:rPr>
        <w:t>Int. Arab J. Inf. Technol.</w:t>
      </w:r>
      <w:r w:rsidR="00863D15" w:rsidRPr="00863D15">
        <w:rPr>
          <w:rFonts w:cs="Times New Roman"/>
          <w:kern w:val="0"/>
          <w:szCs w:val="24"/>
        </w:rPr>
        <w:t>, vol. 15, no. 1, pp. 66–75, 2018.</w:t>
      </w:r>
    </w:p>
    <w:p w14:paraId="5A42BAAE" w14:textId="77777777" w:rsidR="00863D15" w:rsidRPr="00863D15" w:rsidRDefault="00863D15" w:rsidP="00863D15">
      <w:pPr>
        <w:pStyle w:val="afc"/>
        <w:rPr>
          <w:rFonts w:cs="Times New Roman"/>
          <w:kern w:val="0"/>
          <w:szCs w:val="24"/>
        </w:rPr>
      </w:pPr>
      <w:r w:rsidRPr="00863D15">
        <w:rPr>
          <w:rFonts w:cs="Times New Roman"/>
          <w:kern w:val="0"/>
          <w:szCs w:val="24"/>
        </w:rPr>
        <w:t>[2]</w:t>
      </w:r>
      <w:r w:rsidRPr="00863D15">
        <w:rPr>
          <w:rFonts w:cs="Times New Roman"/>
          <w:kern w:val="0"/>
          <w:szCs w:val="24"/>
        </w:rPr>
        <w:tab/>
        <w:t xml:space="preserve">A. Choudhury and M. R. Kosorok, “Missing Data Imputation for Classification Problems,” </w:t>
      </w:r>
      <w:r w:rsidRPr="00863D15">
        <w:rPr>
          <w:rFonts w:cs="Times New Roman"/>
          <w:i/>
          <w:iCs/>
          <w:kern w:val="0"/>
          <w:szCs w:val="24"/>
        </w:rPr>
        <w:t>arXiv preprint arXiv:2002.10709</w:t>
      </w:r>
      <w:r w:rsidRPr="00863D15">
        <w:rPr>
          <w:rFonts w:cs="Times New Roman"/>
          <w:kern w:val="0"/>
          <w:szCs w:val="24"/>
        </w:rPr>
        <w:t>, 2020.</w:t>
      </w:r>
    </w:p>
    <w:p w14:paraId="4D00912F" w14:textId="77777777" w:rsidR="00863D15" w:rsidRPr="00863D15" w:rsidRDefault="00863D15" w:rsidP="00863D15">
      <w:pPr>
        <w:pStyle w:val="afc"/>
        <w:rPr>
          <w:rFonts w:cs="Times New Roman"/>
          <w:kern w:val="0"/>
          <w:szCs w:val="24"/>
        </w:rPr>
      </w:pPr>
      <w:r w:rsidRPr="00863D15">
        <w:rPr>
          <w:rFonts w:cs="Times New Roman"/>
          <w:kern w:val="0"/>
          <w:szCs w:val="24"/>
        </w:rPr>
        <w:t>[3]</w:t>
      </w:r>
      <w:r w:rsidRPr="00863D1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3D15">
        <w:rPr>
          <w:rFonts w:cs="Times New Roman"/>
          <w:i/>
          <w:iCs/>
          <w:kern w:val="0"/>
          <w:szCs w:val="24"/>
        </w:rPr>
        <w:t>Proceedings of the International Conference on Data Science and Communication (IconDSC)</w:t>
      </w:r>
      <w:r w:rsidRPr="00863D15">
        <w:rPr>
          <w:rFonts w:cs="Times New Roman"/>
          <w:kern w:val="0"/>
          <w:szCs w:val="24"/>
        </w:rPr>
        <w:t>, pp. 1–5, 2019.</w:t>
      </w:r>
    </w:p>
    <w:p w14:paraId="29CE8819" w14:textId="77777777" w:rsidR="00863D15" w:rsidRPr="00863D15" w:rsidRDefault="00863D15" w:rsidP="00863D15">
      <w:pPr>
        <w:pStyle w:val="afc"/>
        <w:rPr>
          <w:rFonts w:cs="Times New Roman"/>
          <w:kern w:val="0"/>
          <w:szCs w:val="24"/>
        </w:rPr>
      </w:pPr>
      <w:r w:rsidRPr="00863D15">
        <w:rPr>
          <w:rFonts w:cs="Times New Roman"/>
          <w:kern w:val="0"/>
          <w:szCs w:val="24"/>
        </w:rPr>
        <w:t>[4]</w:t>
      </w:r>
      <w:r w:rsidRPr="00863D15">
        <w:rPr>
          <w:rFonts w:cs="Times New Roman"/>
          <w:kern w:val="0"/>
          <w:szCs w:val="24"/>
        </w:rPr>
        <w:tab/>
        <w:t xml:space="preserve">G. B. Dehaki, H. Ibrahim, N. I. Udzir, F. Sidi, and A. A. Alwan, “Efficient Skyline Processing Algorithm over Dynamic and Incomplete Database,” </w:t>
      </w:r>
      <w:r w:rsidRPr="00863D15">
        <w:rPr>
          <w:rFonts w:cs="Times New Roman"/>
          <w:i/>
          <w:iCs/>
          <w:kern w:val="0"/>
          <w:szCs w:val="24"/>
        </w:rPr>
        <w:t>Proceedings of the 20th International Conference on Information Integration and Web-based Applications &amp; Services</w:t>
      </w:r>
      <w:r w:rsidRPr="00863D15">
        <w:rPr>
          <w:rFonts w:cs="Times New Roman"/>
          <w:kern w:val="0"/>
          <w:szCs w:val="24"/>
        </w:rPr>
        <w:t>, pp. 190–199, 2018.</w:t>
      </w:r>
    </w:p>
    <w:p w14:paraId="7348009E" w14:textId="77777777" w:rsidR="00863D15" w:rsidRPr="00863D15" w:rsidRDefault="00863D15" w:rsidP="00863D15">
      <w:pPr>
        <w:pStyle w:val="afc"/>
        <w:rPr>
          <w:rFonts w:cs="Times New Roman"/>
          <w:kern w:val="0"/>
          <w:szCs w:val="24"/>
        </w:rPr>
      </w:pPr>
      <w:r w:rsidRPr="00863D15">
        <w:rPr>
          <w:rFonts w:cs="Times New Roman"/>
          <w:kern w:val="0"/>
          <w:szCs w:val="24"/>
        </w:rPr>
        <w:t>[5]</w:t>
      </w:r>
      <w:r w:rsidRPr="00863D15">
        <w:rPr>
          <w:rFonts w:cs="Times New Roman"/>
          <w:kern w:val="0"/>
          <w:szCs w:val="24"/>
        </w:rPr>
        <w:tab/>
        <w:t xml:space="preserve">Y. Gulzar, A. A. Alwan, N. Salleh, I. F. A. Shaikhli, and S. I. M. Alvi, “A Framework for Evaluating Skyline Queries over Incomplete Data,” </w:t>
      </w:r>
      <w:r w:rsidRPr="00863D15">
        <w:rPr>
          <w:rFonts w:cs="Times New Roman"/>
          <w:i/>
          <w:iCs/>
          <w:kern w:val="0"/>
          <w:szCs w:val="24"/>
        </w:rPr>
        <w:t>Procedia Computer Science</w:t>
      </w:r>
      <w:r w:rsidRPr="00863D15">
        <w:rPr>
          <w:rFonts w:cs="Times New Roman"/>
          <w:kern w:val="0"/>
          <w:szCs w:val="24"/>
        </w:rPr>
        <w:t>, vol. 94, pp. 191–198, 2016.</w:t>
      </w:r>
    </w:p>
    <w:p w14:paraId="2C4CAFED" w14:textId="77777777" w:rsidR="00863D15" w:rsidRPr="00863D15" w:rsidRDefault="00863D15" w:rsidP="00863D15">
      <w:pPr>
        <w:pStyle w:val="afc"/>
        <w:rPr>
          <w:rFonts w:cs="Times New Roman"/>
          <w:kern w:val="0"/>
          <w:szCs w:val="24"/>
        </w:rPr>
      </w:pPr>
      <w:r w:rsidRPr="00863D15">
        <w:rPr>
          <w:rFonts w:cs="Times New Roman"/>
          <w:kern w:val="0"/>
          <w:szCs w:val="24"/>
        </w:rPr>
        <w:t>[6]</w:t>
      </w:r>
      <w:r w:rsidRPr="00863D15">
        <w:rPr>
          <w:rFonts w:cs="Times New Roman"/>
          <w:kern w:val="0"/>
          <w:szCs w:val="24"/>
        </w:rPr>
        <w:tab/>
        <w:t xml:space="preserve">Y. Gulzar, A. A. Alwan, and S. Turaev, “Optimizing Skyline Query Processing in Incomplete Data,” </w:t>
      </w:r>
      <w:r w:rsidRPr="00863D15">
        <w:rPr>
          <w:rFonts w:cs="Times New Roman"/>
          <w:i/>
          <w:iCs/>
          <w:kern w:val="0"/>
          <w:szCs w:val="24"/>
        </w:rPr>
        <w:t>IEEE Access</w:t>
      </w:r>
      <w:r w:rsidRPr="00863D15">
        <w:rPr>
          <w:rFonts w:cs="Times New Roman"/>
          <w:kern w:val="0"/>
          <w:szCs w:val="24"/>
        </w:rPr>
        <w:t>, vol. 7, pp. 178121–178138, 2019.</w:t>
      </w:r>
    </w:p>
    <w:p w14:paraId="1505DAC3" w14:textId="77777777" w:rsidR="00863D15" w:rsidRPr="00863D15" w:rsidRDefault="00863D15" w:rsidP="00863D15">
      <w:pPr>
        <w:pStyle w:val="afc"/>
        <w:rPr>
          <w:rFonts w:cs="Times New Roman"/>
          <w:kern w:val="0"/>
          <w:szCs w:val="24"/>
        </w:rPr>
      </w:pPr>
      <w:r w:rsidRPr="00863D15">
        <w:rPr>
          <w:rFonts w:cs="Times New Roman"/>
          <w:kern w:val="0"/>
          <w:szCs w:val="24"/>
        </w:rPr>
        <w:t>[7]</w:t>
      </w:r>
      <w:r w:rsidRPr="00863D15">
        <w:rPr>
          <w:rFonts w:cs="Times New Roman"/>
          <w:kern w:val="0"/>
          <w:szCs w:val="24"/>
        </w:rPr>
        <w:tab/>
        <w:t xml:space="preserve">C. Hasler and Y. Tille, “Balanced k-Nearest Neighbor Imputation,” </w:t>
      </w:r>
      <w:r w:rsidRPr="00863D15">
        <w:rPr>
          <w:rFonts w:cs="Times New Roman"/>
          <w:i/>
          <w:iCs/>
          <w:kern w:val="0"/>
          <w:szCs w:val="24"/>
        </w:rPr>
        <w:t>Statistics</w:t>
      </w:r>
      <w:r w:rsidRPr="00863D15">
        <w:rPr>
          <w:rFonts w:cs="Times New Roman"/>
          <w:kern w:val="0"/>
          <w:szCs w:val="24"/>
        </w:rPr>
        <w:t>, vol. 50, no. 6, pp. 1310–1331, 2016.</w:t>
      </w:r>
    </w:p>
    <w:p w14:paraId="1CA61F24" w14:textId="77777777" w:rsidR="00863D15" w:rsidRPr="00863D15" w:rsidRDefault="00863D15" w:rsidP="00863D15">
      <w:pPr>
        <w:pStyle w:val="afc"/>
        <w:rPr>
          <w:rFonts w:cs="Times New Roman"/>
          <w:kern w:val="0"/>
          <w:szCs w:val="24"/>
        </w:rPr>
      </w:pPr>
      <w:r w:rsidRPr="00863D15">
        <w:rPr>
          <w:rFonts w:cs="Times New Roman"/>
          <w:kern w:val="0"/>
          <w:szCs w:val="24"/>
        </w:rPr>
        <w:t>[8]</w:t>
      </w:r>
      <w:r w:rsidRPr="00863D15">
        <w:rPr>
          <w:rFonts w:cs="Times New Roman"/>
          <w:kern w:val="0"/>
          <w:szCs w:val="24"/>
        </w:rPr>
        <w:tab/>
        <w:t xml:space="preserve">J. Huang, J. W. Keung, F. Sarro, Y.-F. Li, Y. T. Yu, W. K. Chan, and H. Sun, “Cross-Validation Based k Nearest Neighbor Imputation for Software Quality Datasets: An Empirical Study,” </w:t>
      </w:r>
      <w:r w:rsidRPr="00863D15">
        <w:rPr>
          <w:rFonts w:cs="Times New Roman"/>
          <w:i/>
          <w:iCs/>
          <w:kern w:val="0"/>
          <w:szCs w:val="24"/>
        </w:rPr>
        <w:t>Journal of Systems and Software</w:t>
      </w:r>
      <w:r w:rsidRPr="00863D15">
        <w:rPr>
          <w:rFonts w:cs="Times New Roman"/>
          <w:kern w:val="0"/>
          <w:szCs w:val="24"/>
        </w:rPr>
        <w:t>, vol. 132, pp. 226–252, 2017.</w:t>
      </w:r>
    </w:p>
    <w:p w14:paraId="2C0579AD" w14:textId="77777777" w:rsidR="00863D15" w:rsidRPr="00863D15" w:rsidRDefault="00863D15" w:rsidP="00863D15">
      <w:pPr>
        <w:pStyle w:val="afc"/>
        <w:rPr>
          <w:rFonts w:cs="Times New Roman"/>
          <w:kern w:val="0"/>
          <w:szCs w:val="24"/>
        </w:rPr>
      </w:pPr>
      <w:r w:rsidRPr="00863D15">
        <w:rPr>
          <w:rFonts w:cs="Times New Roman"/>
          <w:kern w:val="0"/>
          <w:szCs w:val="24"/>
        </w:rPr>
        <w:t>[9]</w:t>
      </w:r>
      <w:r w:rsidRPr="00863D15">
        <w:rPr>
          <w:rFonts w:cs="Times New Roman"/>
          <w:kern w:val="0"/>
          <w:szCs w:val="24"/>
        </w:rPr>
        <w:tab/>
        <w:t xml:space="preserve">M. E. Khalefa, M. F. Mokbel, and J. J. Levandoski, “Skyline Query Processing for Incomplete Data,” </w:t>
      </w:r>
      <w:r w:rsidRPr="00863D15">
        <w:rPr>
          <w:rFonts w:cs="Times New Roman"/>
          <w:i/>
          <w:iCs/>
          <w:kern w:val="0"/>
          <w:szCs w:val="24"/>
        </w:rPr>
        <w:t>Proceedings of the IEEE 24th International Conference on Data Engineering</w:t>
      </w:r>
      <w:r w:rsidRPr="00863D15">
        <w:rPr>
          <w:rFonts w:cs="Times New Roman"/>
          <w:kern w:val="0"/>
          <w:szCs w:val="24"/>
        </w:rPr>
        <w:t>, pp. 556–565, 2008.</w:t>
      </w:r>
    </w:p>
    <w:p w14:paraId="6919B444" w14:textId="77777777" w:rsidR="00863D15" w:rsidRPr="00863D15" w:rsidRDefault="00863D15" w:rsidP="00863D15">
      <w:pPr>
        <w:pStyle w:val="afc"/>
        <w:rPr>
          <w:rFonts w:cs="Times New Roman"/>
          <w:kern w:val="0"/>
          <w:szCs w:val="24"/>
        </w:rPr>
      </w:pPr>
      <w:r w:rsidRPr="00863D15">
        <w:rPr>
          <w:rFonts w:cs="Times New Roman"/>
          <w:kern w:val="0"/>
          <w:szCs w:val="24"/>
        </w:rPr>
        <w:t>[10]</w:t>
      </w:r>
      <w:r w:rsidRPr="00863D15">
        <w:rPr>
          <w:rFonts w:cs="Times New Roman"/>
          <w:kern w:val="0"/>
          <w:szCs w:val="24"/>
        </w:rPr>
        <w:tab/>
        <w:t xml:space="preserve">J. Lee, H. Im, and G. You, “Optimizing Skyline Queries over Incomplete Data,” </w:t>
      </w:r>
      <w:r w:rsidRPr="00863D15">
        <w:rPr>
          <w:rFonts w:cs="Times New Roman"/>
          <w:i/>
          <w:iCs/>
          <w:kern w:val="0"/>
          <w:szCs w:val="24"/>
        </w:rPr>
        <w:t>Information Sciences</w:t>
      </w:r>
      <w:r w:rsidRPr="00863D15">
        <w:rPr>
          <w:rFonts w:cs="Times New Roman"/>
          <w:kern w:val="0"/>
          <w:szCs w:val="24"/>
        </w:rPr>
        <w:t>, vol. 361, pp. 14–28, 2016.</w:t>
      </w:r>
    </w:p>
    <w:p w14:paraId="1A258D6A" w14:textId="77777777" w:rsidR="00863D15" w:rsidRPr="00863D15" w:rsidRDefault="00863D15" w:rsidP="00863D15">
      <w:pPr>
        <w:pStyle w:val="afc"/>
        <w:rPr>
          <w:rFonts w:cs="Times New Roman"/>
          <w:kern w:val="0"/>
          <w:szCs w:val="24"/>
        </w:rPr>
      </w:pPr>
      <w:r w:rsidRPr="00863D15">
        <w:rPr>
          <w:rFonts w:cs="Times New Roman"/>
          <w:kern w:val="0"/>
          <w:szCs w:val="24"/>
        </w:rPr>
        <w:t>[11]</w:t>
      </w:r>
      <w:r w:rsidRPr="00863D15">
        <w:rPr>
          <w:rFonts w:cs="Times New Roman"/>
          <w:kern w:val="0"/>
          <w:szCs w:val="24"/>
        </w:rPr>
        <w:tab/>
        <w:t xml:space="preserve">J. Lee, G. You, S. Hwang, J. Selke, and W.-T. Balke, “Interactive Skyline Queries,” </w:t>
      </w:r>
      <w:r w:rsidRPr="00863D15">
        <w:rPr>
          <w:rFonts w:cs="Times New Roman"/>
          <w:i/>
          <w:iCs/>
          <w:kern w:val="0"/>
          <w:szCs w:val="24"/>
        </w:rPr>
        <w:t>Information Sciences</w:t>
      </w:r>
      <w:r w:rsidRPr="00863D15">
        <w:rPr>
          <w:rFonts w:cs="Times New Roman"/>
          <w:kern w:val="0"/>
          <w:szCs w:val="24"/>
        </w:rPr>
        <w:t>, vol. 211, pp. 18–35, 2012.</w:t>
      </w:r>
    </w:p>
    <w:p w14:paraId="2DAEE6E3" w14:textId="77777777" w:rsidR="00863D15" w:rsidRPr="00863D15" w:rsidRDefault="00863D15" w:rsidP="00863D15">
      <w:pPr>
        <w:pStyle w:val="afc"/>
        <w:rPr>
          <w:rFonts w:cs="Times New Roman"/>
          <w:kern w:val="0"/>
          <w:szCs w:val="24"/>
        </w:rPr>
      </w:pPr>
      <w:r w:rsidRPr="00863D15">
        <w:rPr>
          <w:rFonts w:cs="Times New Roman"/>
          <w:kern w:val="0"/>
          <w:szCs w:val="24"/>
        </w:rPr>
        <w:t>[12]</w:t>
      </w:r>
      <w:r w:rsidRPr="00863D15">
        <w:rPr>
          <w:rFonts w:cs="Times New Roman"/>
          <w:kern w:val="0"/>
          <w:szCs w:val="24"/>
        </w:rPr>
        <w:tab/>
        <w:t xml:space="preserve">R. Malarvizhi and D. A. S. Thanamani, “K-Nearest Neighbor in Missing Data Imputation,” </w:t>
      </w:r>
      <w:r w:rsidRPr="00863D15">
        <w:rPr>
          <w:rFonts w:cs="Times New Roman"/>
          <w:i/>
          <w:iCs/>
          <w:kern w:val="0"/>
          <w:szCs w:val="24"/>
        </w:rPr>
        <w:t>International Journal of Engineering Research and Development</w:t>
      </w:r>
      <w:r w:rsidRPr="00863D15">
        <w:rPr>
          <w:rFonts w:cs="Times New Roman"/>
          <w:kern w:val="0"/>
          <w:szCs w:val="24"/>
        </w:rPr>
        <w:t>, vol. 5, no. 1, pp. 5–7, 2012.</w:t>
      </w:r>
    </w:p>
    <w:p w14:paraId="29DC61F7" w14:textId="77777777" w:rsidR="00863D15" w:rsidRPr="00863D15" w:rsidRDefault="00863D15" w:rsidP="00863D15">
      <w:pPr>
        <w:pStyle w:val="afc"/>
        <w:rPr>
          <w:rFonts w:cs="Times New Roman"/>
          <w:kern w:val="0"/>
          <w:szCs w:val="24"/>
        </w:rPr>
      </w:pPr>
      <w:r w:rsidRPr="00863D15">
        <w:rPr>
          <w:rFonts w:cs="Times New Roman"/>
          <w:kern w:val="0"/>
          <w:szCs w:val="24"/>
        </w:rPr>
        <w:t>[13]</w:t>
      </w:r>
      <w:r w:rsidRPr="00863D15">
        <w:rPr>
          <w:rFonts w:cs="Times New Roman"/>
          <w:kern w:val="0"/>
          <w:szCs w:val="24"/>
        </w:rPr>
        <w:tab/>
        <w:t xml:space="preserve">X. Miao, Y. Gao, G. Chen, and T. Zhang, “k -Dominant Skyline Queries on Incomplete Data,” </w:t>
      </w:r>
      <w:r w:rsidRPr="00863D15">
        <w:rPr>
          <w:rFonts w:cs="Times New Roman"/>
          <w:i/>
          <w:iCs/>
          <w:kern w:val="0"/>
          <w:szCs w:val="24"/>
        </w:rPr>
        <w:t>Information Sciences</w:t>
      </w:r>
      <w:r w:rsidRPr="00863D15">
        <w:rPr>
          <w:rFonts w:cs="Times New Roman"/>
          <w:kern w:val="0"/>
          <w:szCs w:val="24"/>
        </w:rPr>
        <w:t>, vol. 367–368, pp. 990–1011, 2016.</w:t>
      </w:r>
    </w:p>
    <w:p w14:paraId="06A70FDC" w14:textId="77777777" w:rsidR="00863D15" w:rsidRPr="00863D15" w:rsidRDefault="00863D15" w:rsidP="00863D15">
      <w:pPr>
        <w:pStyle w:val="afc"/>
        <w:rPr>
          <w:rFonts w:cs="Times New Roman"/>
          <w:kern w:val="0"/>
          <w:szCs w:val="24"/>
        </w:rPr>
      </w:pPr>
      <w:r w:rsidRPr="00863D15">
        <w:rPr>
          <w:rFonts w:cs="Times New Roman"/>
          <w:kern w:val="0"/>
          <w:szCs w:val="24"/>
        </w:rPr>
        <w:lastRenderedPageBreak/>
        <w:t>[14]</w:t>
      </w:r>
      <w:r w:rsidRPr="00863D15">
        <w:rPr>
          <w:rFonts w:cs="Times New Roman"/>
          <w:kern w:val="0"/>
          <w:szCs w:val="24"/>
        </w:rPr>
        <w:tab/>
        <w:t xml:space="preserve">X. Miao, Y. Gao, G. Chen, B. Zheng, and H. Cui, “Processing Incomplete k Nearest Neighbor Search,” </w:t>
      </w:r>
      <w:r w:rsidRPr="00863D15">
        <w:rPr>
          <w:rFonts w:cs="Times New Roman"/>
          <w:i/>
          <w:iCs/>
          <w:kern w:val="0"/>
          <w:szCs w:val="24"/>
        </w:rPr>
        <w:t>IEEE Transactions on Fuzzy Systems</w:t>
      </w:r>
      <w:r w:rsidRPr="00863D15">
        <w:rPr>
          <w:rFonts w:cs="Times New Roman"/>
          <w:kern w:val="0"/>
          <w:szCs w:val="24"/>
        </w:rPr>
        <w:t>, vol. 24, no. 6, pp. 1349–1363, 2016.</w:t>
      </w:r>
    </w:p>
    <w:p w14:paraId="52181734" w14:textId="77777777" w:rsidR="00863D15" w:rsidRPr="00863D15" w:rsidRDefault="00863D15" w:rsidP="00863D15">
      <w:pPr>
        <w:pStyle w:val="afc"/>
        <w:rPr>
          <w:rFonts w:cs="Times New Roman"/>
          <w:kern w:val="0"/>
          <w:szCs w:val="24"/>
        </w:rPr>
      </w:pPr>
      <w:r w:rsidRPr="00863D15">
        <w:rPr>
          <w:rFonts w:cs="Times New Roman"/>
          <w:kern w:val="0"/>
          <w:szCs w:val="24"/>
        </w:rPr>
        <w:t>[15]</w:t>
      </w:r>
      <w:r w:rsidRPr="00863D15">
        <w:rPr>
          <w:rFonts w:cs="Times New Roman"/>
          <w:kern w:val="0"/>
          <w:szCs w:val="24"/>
        </w:rPr>
        <w:tab/>
        <w:t xml:space="preserve">W. Ren, X. Lian, and K. Ghazinour, “Skyline Queries over Incomplete Data Streams,” </w:t>
      </w:r>
      <w:r w:rsidRPr="00863D15">
        <w:rPr>
          <w:rFonts w:cs="Times New Roman"/>
          <w:i/>
          <w:iCs/>
          <w:kern w:val="0"/>
          <w:szCs w:val="24"/>
        </w:rPr>
        <w:t>The VLDB Journal</w:t>
      </w:r>
      <w:r w:rsidRPr="00863D15">
        <w:rPr>
          <w:rFonts w:cs="Times New Roman"/>
          <w:kern w:val="0"/>
          <w:szCs w:val="24"/>
        </w:rPr>
        <w:t>, vol. 28, no. 6, pp. 961–985, 2019.</w:t>
      </w:r>
    </w:p>
    <w:p w14:paraId="013F0D25" w14:textId="77777777" w:rsidR="00863D15" w:rsidRPr="00863D15" w:rsidRDefault="00863D15" w:rsidP="00863D15">
      <w:pPr>
        <w:pStyle w:val="afc"/>
        <w:rPr>
          <w:rFonts w:cs="Times New Roman"/>
          <w:kern w:val="0"/>
          <w:szCs w:val="24"/>
        </w:rPr>
      </w:pPr>
      <w:r w:rsidRPr="00863D15">
        <w:rPr>
          <w:rFonts w:cs="Times New Roman"/>
          <w:kern w:val="0"/>
          <w:szCs w:val="24"/>
        </w:rPr>
        <w:t>[16]</w:t>
      </w:r>
      <w:r w:rsidRPr="00863D15">
        <w:rPr>
          <w:rFonts w:cs="Times New Roman"/>
          <w:kern w:val="0"/>
          <w:szCs w:val="24"/>
        </w:rPr>
        <w:tab/>
        <w:t xml:space="preserve">G. Tutz and S. Ramzan, “Improved Methods for The Imputation of Missing Data by Nearest Neighbor Methods,” </w:t>
      </w:r>
      <w:r w:rsidRPr="00863D15">
        <w:rPr>
          <w:rFonts w:cs="Times New Roman"/>
          <w:i/>
          <w:iCs/>
          <w:kern w:val="0"/>
          <w:szCs w:val="24"/>
        </w:rPr>
        <w:t>Computational Statistics &amp; Data Analysis</w:t>
      </w:r>
      <w:r w:rsidRPr="00863D15">
        <w:rPr>
          <w:rFonts w:cs="Times New Roman"/>
          <w:kern w:val="0"/>
          <w:szCs w:val="24"/>
        </w:rPr>
        <w:t>, vol. 90, pp. 84–99, 2015.</w:t>
      </w:r>
    </w:p>
    <w:p w14:paraId="6AE80374" w14:textId="77777777" w:rsidR="00863D15" w:rsidRPr="00863D15" w:rsidRDefault="00863D15" w:rsidP="00863D15">
      <w:pPr>
        <w:pStyle w:val="afc"/>
        <w:rPr>
          <w:rFonts w:cs="Times New Roman"/>
          <w:kern w:val="0"/>
          <w:szCs w:val="24"/>
        </w:rPr>
      </w:pPr>
      <w:r w:rsidRPr="00863D15">
        <w:rPr>
          <w:rFonts w:cs="Times New Roman"/>
          <w:kern w:val="0"/>
          <w:szCs w:val="24"/>
        </w:rPr>
        <w:t>[17]</w:t>
      </w:r>
      <w:r w:rsidRPr="00863D15">
        <w:rPr>
          <w:rFonts w:cs="Times New Roman"/>
          <w:kern w:val="0"/>
          <w:szCs w:val="24"/>
        </w:rPr>
        <w:tab/>
        <w:t xml:space="preserve">J. Van Hulse and T. M. Khoshgoftaar, “Incomplete-Case Nearest Neighbor Imputation in Software Measurement Data,” </w:t>
      </w:r>
      <w:r w:rsidRPr="00863D15">
        <w:rPr>
          <w:rFonts w:cs="Times New Roman"/>
          <w:i/>
          <w:iCs/>
          <w:kern w:val="0"/>
          <w:szCs w:val="24"/>
        </w:rPr>
        <w:t>Information Sciences</w:t>
      </w:r>
      <w:r w:rsidRPr="00863D15">
        <w:rPr>
          <w:rFonts w:cs="Times New Roman"/>
          <w:kern w:val="0"/>
          <w:szCs w:val="24"/>
        </w:rPr>
        <w:t>, vol. 259, pp. 596–610, 2014.</w:t>
      </w:r>
    </w:p>
    <w:p w14:paraId="61D97020" w14:textId="77777777" w:rsidR="00863D15" w:rsidRPr="00863D15" w:rsidRDefault="00863D15" w:rsidP="00863D15">
      <w:pPr>
        <w:pStyle w:val="afc"/>
        <w:rPr>
          <w:rFonts w:cs="Times New Roman"/>
          <w:kern w:val="0"/>
          <w:szCs w:val="24"/>
        </w:rPr>
      </w:pPr>
      <w:r w:rsidRPr="00863D15">
        <w:rPr>
          <w:rFonts w:cs="Times New Roman"/>
          <w:kern w:val="0"/>
          <w:szCs w:val="24"/>
        </w:rPr>
        <w:t>[18]</w:t>
      </w:r>
      <w:r w:rsidRPr="00863D15">
        <w:rPr>
          <w:rFonts w:cs="Times New Roman"/>
          <w:kern w:val="0"/>
          <w:szCs w:val="24"/>
        </w:rPr>
        <w:tab/>
        <w:t xml:space="preserve">Y. Wang, Z. Shi, J. Wang, L. Sun, and B. Song, “Skyline Preference Query Based on Massive and Incomplete Dataset,” </w:t>
      </w:r>
      <w:r w:rsidRPr="00863D15">
        <w:rPr>
          <w:rFonts w:cs="Times New Roman"/>
          <w:i/>
          <w:iCs/>
          <w:kern w:val="0"/>
          <w:szCs w:val="24"/>
        </w:rPr>
        <w:t>IEEE Access</w:t>
      </w:r>
      <w:r w:rsidRPr="00863D15">
        <w:rPr>
          <w:rFonts w:cs="Times New Roman"/>
          <w:kern w:val="0"/>
          <w:szCs w:val="24"/>
        </w:rPr>
        <w:t>, vol. 5, pp. 3183–3192, 2017.</w:t>
      </w:r>
    </w:p>
    <w:p w14:paraId="6DAF7216" w14:textId="77777777" w:rsidR="00863D15" w:rsidRPr="00863D15" w:rsidRDefault="00863D15" w:rsidP="00863D15">
      <w:pPr>
        <w:pStyle w:val="afc"/>
        <w:rPr>
          <w:rFonts w:cs="Times New Roman"/>
          <w:kern w:val="0"/>
          <w:szCs w:val="24"/>
        </w:rPr>
      </w:pPr>
      <w:r w:rsidRPr="00863D15">
        <w:rPr>
          <w:rFonts w:cs="Times New Roman"/>
          <w:kern w:val="0"/>
          <w:szCs w:val="24"/>
        </w:rPr>
        <w:t>[19]</w:t>
      </w:r>
      <w:r w:rsidRPr="00863D15">
        <w:rPr>
          <w:rFonts w:cs="Times New Roman"/>
          <w:kern w:val="0"/>
          <w:szCs w:val="24"/>
        </w:rPr>
        <w:tab/>
        <w:t xml:space="preserve">K. Zhang, H. Gao, X. Han, Z. Cai, and J. Li, “Modeling and Computing Probabilistic Skyline on Incomplete Data,” </w:t>
      </w:r>
      <w:r w:rsidRPr="00863D15">
        <w:rPr>
          <w:rFonts w:cs="Times New Roman"/>
          <w:i/>
          <w:iCs/>
          <w:kern w:val="0"/>
          <w:szCs w:val="24"/>
        </w:rPr>
        <w:t>IEEE Transactions on Knowledge and Data Engineering</w:t>
      </w:r>
      <w:r w:rsidRPr="00863D15">
        <w:rPr>
          <w:rFonts w:cs="Times New Roman"/>
          <w:kern w:val="0"/>
          <w:szCs w:val="24"/>
        </w:rPr>
        <w:t>, vol. 32, no. 7, pp. 1405–1418, 2019.</w:t>
      </w:r>
    </w:p>
    <w:p w14:paraId="7EB8967F" w14:textId="77777777" w:rsidR="00863D15" w:rsidRPr="00863D15" w:rsidRDefault="00863D15" w:rsidP="00863D15">
      <w:pPr>
        <w:pStyle w:val="afc"/>
        <w:rPr>
          <w:rFonts w:cs="Times New Roman"/>
          <w:kern w:val="0"/>
          <w:szCs w:val="24"/>
        </w:rPr>
      </w:pPr>
      <w:r w:rsidRPr="00863D15">
        <w:rPr>
          <w:rFonts w:cs="Times New Roman"/>
          <w:kern w:val="0"/>
          <w:szCs w:val="24"/>
        </w:rPr>
        <w:t>[20]</w:t>
      </w:r>
      <w:r w:rsidRPr="00863D15">
        <w:rPr>
          <w:rFonts w:cs="Times New Roman"/>
          <w:kern w:val="0"/>
          <w:szCs w:val="24"/>
        </w:rPr>
        <w:tab/>
        <w:t xml:space="preserve">S. Zhang, “Nearest Neighbor Selection for Iteratively kNN Imputation,” </w:t>
      </w:r>
      <w:r w:rsidRPr="00863D15">
        <w:rPr>
          <w:rFonts w:cs="Times New Roman"/>
          <w:i/>
          <w:iCs/>
          <w:kern w:val="0"/>
          <w:szCs w:val="24"/>
        </w:rPr>
        <w:t>Journal of Systems and Software</w:t>
      </w:r>
      <w:r w:rsidRPr="00863D15">
        <w:rPr>
          <w:rFonts w:cs="Times New Roman"/>
          <w:kern w:val="0"/>
          <w:szCs w:val="24"/>
        </w:rPr>
        <w:t>, vol. 85, no. 11, pp. 2541–2552, 2012.</w:t>
      </w:r>
    </w:p>
    <w:p w14:paraId="1E836218" w14:textId="0A72848B"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0B874" w14:textId="77777777" w:rsidR="00B44969" w:rsidRDefault="00B44969" w:rsidP="00A83E90">
      <w:r>
        <w:separator/>
      </w:r>
    </w:p>
  </w:endnote>
  <w:endnote w:type="continuationSeparator" w:id="0">
    <w:p w14:paraId="6BEFB017" w14:textId="77777777" w:rsidR="00B44969" w:rsidRDefault="00B4496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74E12" w:rsidRDefault="00274E12">
    <w:pPr>
      <w:pStyle w:val="af2"/>
      <w:jc w:val="center"/>
    </w:pPr>
  </w:p>
  <w:p w14:paraId="73660903" w14:textId="77777777" w:rsidR="00274E12" w:rsidRDefault="00274E1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15DFED5" w:rsidR="00274E12" w:rsidRDefault="00274E12">
        <w:pPr>
          <w:pStyle w:val="af2"/>
          <w:jc w:val="center"/>
        </w:pPr>
        <w:r>
          <w:fldChar w:fldCharType="begin"/>
        </w:r>
        <w:r>
          <w:instrText>PAGE   \* MERGEFORMAT</w:instrText>
        </w:r>
        <w:r>
          <w:fldChar w:fldCharType="separate"/>
        </w:r>
        <w:r w:rsidRPr="00A248D6">
          <w:rPr>
            <w:noProof/>
            <w:lang w:val="zh-TW"/>
          </w:rPr>
          <w:t>10</w:t>
        </w:r>
        <w:r>
          <w:fldChar w:fldCharType="end"/>
        </w:r>
      </w:p>
    </w:sdtContent>
  </w:sdt>
  <w:p w14:paraId="3A291779" w14:textId="77777777" w:rsidR="00274E12" w:rsidRDefault="00274E1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9E2C5" w14:textId="77777777" w:rsidR="00B44969" w:rsidRDefault="00B44969" w:rsidP="00A83E90">
      <w:r>
        <w:separator/>
      </w:r>
    </w:p>
  </w:footnote>
  <w:footnote w:type="continuationSeparator" w:id="0">
    <w:p w14:paraId="2A71EF7B" w14:textId="77777777" w:rsidR="00B44969" w:rsidRDefault="00B4496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74E12" w:rsidRDefault="00274E12">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74E12" w:rsidRDefault="00274E12">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74E12" w:rsidRDefault="00274E12">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74E12" w:rsidRDefault="00274E12">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74E12" w:rsidRDefault="00274E12">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74E12" w:rsidRDefault="00274E12">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4F31"/>
    <w:rsid w:val="000755BE"/>
    <w:rsid w:val="00076805"/>
    <w:rsid w:val="00076C3C"/>
    <w:rsid w:val="000770C3"/>
    <w:rsid w:val="00077E94"/>
    <w:rsid w:val="00080B74"/>
    <w:rsid w:val="0008110B"/>
    <w:rsid w:val="00081BB3"/>
    <w:rsid w:val="0008267E"/>
    <w:rsid w:val="0008512C"/>
    <w:rsid w:val="00085A03"/>
    <w:rsid w:val="00091598"/>
    <w:rsid w:val="00092475"/>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DBF"/>
    <w:rsid w:val="000B0F21"/>
    <w:rsid w:val="000B152E"/>
    <w:rsid w:val="000B1CAE"/>
    <w:rsid w:val="000B24BA"/>
    <w:rsid w:val="000B2DE5"/>
    <w:rsid w:val="000B2FF4"/>
    <w:rsid w:val="000B3B86"/>
    <w:rsid w:val="000B416E"/>
    <w:rsid w:val="000B4324"/>
    <w:rsid w:val="000B4D27"/>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6643"/>
    <w:rsid w:val="000E681E"/>
    <w:rsid w:val="000E74E3"/>
    <w:rsid w:val="000F27C0"/>
    <w:rsid w:val="000F4B17"/>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675B"/>
    <w:rsid w:val="00167714"/>
    <w:rsid w:val="00170947"/>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4821"/>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1BEB"/>
    <w:rsid w:val="0021344F"/>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84"/>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48BF"/>
    <w:rsid w:val="003474D5"/>
    <w:rsid w:val="00347CA7"/>
    <w:rsid w:val="00350760"/>
    <w:rsid w:val="003508FA"/>
    <w:rsid w:val="00350E2E"/>
    <w:rsid w:val="00351C06"/>
    <w:rsid w:val="00352652"/>
    <w:rsid w:val="0035364E"/>
    <w:rsid w:val="00353A91"/>
    <w:rsid w:val="00353FC1"/>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2189"/>
    <w:rsid w:val="00432ECC"/>
    <w:rsid w:val="0043374E"/>
    <w:rsid w:val="00435C5E"/>
    <w:rsid w:val="00441B99"/>
    <w:rsid w:val="00442BCF"/>
    <w:rsid w:val="00444387"/>
    <w:rsid w:val="00444E7C"/>
    <w:rsid w:val="00445503"/>
    <w:rsid w:val="00445DC1"/>
    <w:rsid w:val="00446005"/>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8F3"/>
    <w:rsid w:val="00467254"/>
    <w:rsid w:val="0047000F"/>
    <w:rsid w:val="00470176"/>
    <w:rsid w:val="00470A6D"/>
    <w:rsid w:val="00470D1D"/>
    <w:rsid w:val="00470D6A"/>
    <w:rsid w:val="00471D14"/>
    <w:rsid w:val="00472AF8"/>
    <w:rsid w:val="00473F19"/>
    <w:rsid w:val="004740B2"/>
    <w:rsid w:val="00474CFB"/>
    <w:rsid w:val="004758AF"/>
    <w:rsid w:val="0047639B"/>
    <w:rsid w:val="00477F18"/>
    <w:rsid w:val="00480EC3"/>
    <w:rsid w:val="00481665"/>
    <w:rsid w:val="00481CF1"/>
    <w:rsid w:val="00482346"/>
    <w:rsid w:val="004836D1"/>
    <w:rsid w:val="00485C4F"/>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BD0"/>
    <w:rsid w:val="004F2E9B"/>
    <w:rsid w:val="004F3C12"/>
    <w:rsid w:val="004F7305"/>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AA9"/>
    <w:rsid w:val="0053018A"/>
    <w:rsid w:val="00530E9C"/>
    <w:rsid w:val="00531071"/>
    <w:rsid w:val="0053237F"/>
    <w:rsid w:val="00534D4B"/>
    <w:rsid w:val="00536271"/>
    <w:rsid w:val="005368B0"/>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48F9"/>
    <w:rsid w:val="006D5EEF"/>
    <w:rsid w:val="006D689F"/>
    <w:rsid w:val="006D7684"/>
    <w:rsid w:val="006E060C"/>
    <w:rsid w:val="006E260D"/>
    <w:rsid w:val="006E3A18"/>
    <w:rsid w:val="006E6AEA"/>
    <w:rsid w:val="006E7C88"/>
    <w:rsid w:val="006F01AB"/>
    <w:rsid w:val="006F18C7"/>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244"/>
    <w:rsid w:val="008845DF"/>
    <w:rsid w:val="00884942"/>
    <w:rsid w:val="00887F10"/>
    <w:rsid w:val="008908C8"/>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7D41"/>
    <w:rsid w:val="00950B56"/>
    <w:rsid w:val="009524BC"/>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6D6D"/>
    <w:rsid w:val="00AB6DA5"/>
    <w:rsid w:val="00AC0287"/>
    <w:rsid w:val="00AC0D17"/>
    <w:rsid w:val="00AC0D22"/>
    <w:rsid w:val="00AC12E8"/>
    <w:rsid w:val="00AC1C20"/>
    <w:rsid w:val="00AC2D3B"/>
    <w:rsid w:val="00AC4BAF"/>
    <w:rsid w:val="00AC5395"/>
    <w:rsid w:val="00AC6EB2"/>
    <w:rsid w:val="00AC6F5E"/>
    <w:rsid w:val="00AC7D3A"/>
    <w:rsid w:val="00AD03EA"/>
    <w:rsid w:val="00AD069D"/>
    <w:rsid w:val="00AD186F"/>
    <w:rsid w:val="00AD19D6"/>
    <w:rsid w:val="00AD3628"/>
    <w:rsid w:val="00AD4A22"/>
    <w:rsid w:val="00AD4BE4"/>
    <w:rsid w:val="00AD4DDD"/>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39E7"/>
    <w:rsid w:val="00BA40BA"/>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2BC"/>
    <w:rsid w:val="00CA3541"/>
    <w:rsid w:val="00CA4544"/>
    <w:rsid w:val="00CA7DA2"/>
    <w:rsid w:val="00CB1BBD"/>
    <w:rsid w:val="00CB2DC9"/>
    <w:rsid w:val="00CB31A2"/>
    <w:rsid w:val="00CB35FE"/>
    <w:rsid w:val="00CB37B9"/>
    <w:rsid w:val="00CB4842"/>
    <w:rsid w:val="00CB4855"/>
    <w:rsid w:val="00CB4AC9"/>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DD0"/>
    <w:rsid w:val="00DA4C73"/>
    <w:rsid w:val="00DA50CD"/>
    <w:rsid w:val="00DA55B8"/>
    <w:rsid w:val="00DA5EC9"/>
    <w:rsid w:val="00DA5FE5"/>
    <w:rsid w:val="00DA6134"/>
    <w:rsid w:val="00DA70C8"/>
    <w:rsid w:val="00DB0A7B"/>
    <w:rsid w:val="00DB27E1"/>
    <w:rsid w:val="00DB5217"/>
    <w:rsid w:val="00DB54D3"/>
    <w:rsid w:val="00DB6013"/>
    <w:rsid w:val="00DB736C"/>
    <w:rsid w:val="00DC02DB"/>
    <w:rsid w:val="00DC1113"/>
    <w:rsid w:val="00DC14F1"/>
    <w:rsid w:val="00DC16E6"/>
    <w:rsid w:val="00DC618A"/>
    <w:rsid w:val="00DC70FC"/>
    <w:rsid w:val="00DC7D24"/>
    <w:rsid w:val="00DD0C2B"/>
    <w:rsid w:val="00DD4AE5"/>
    <w:rsid w:val="00DD5064"/>
    <w:rsid w:val="00DD5745"/>
    <w:rsid w:val="00DD6CD4"/>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4566"/>
    <w:rsid w:val="00E354C4"/>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2E42"/>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41E"/>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39E2"/>
    <w:rsid w:val="00EF4541"/>
    <w:rsid w:val="00EF51E4"/>
    <w:rsid w:val="00EF584F"/>
    <w:rsid w:val="00EF6E45"/>
    <w:rsid w:val="00EF73F9"/>
    <w:rsid w:val="00EF7BB8"/>
    <w:rsid w:val="00F0131F"/>
    <w:rsid w:val="00F01331"/>
    <w:rsid w:val="00F0164E"/>
    <w:rsid w:val="00F01EFB"/>
    <w:rsid w:val="00F02881"/>
    <w:rsid w:val="00F02C5C"/>
    <w:rsid w:val="00F03761"/>
    <w:rsid w:val="00F043AC"/>
    <w:rsid w:val="00F04621"/>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90EA6"/>
    <w:rsid w:val="00F9280E"/>
    <w:rsid w:val="00F931A4"/>
    <w:rsid w:val="00F93CE5"/>
    <w:rsid w:val="00F94CC7"/>
    <w:rsid w:val="00F95350"/>
    <w:rsid w:val="00F9694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5848B-50DC-41C8-9E56-B80EE5E4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31</Pages>
  <Words>4593</Words>
  <Characters>26181</Characters>
  <Application>Microsoft Office Word</Application>
  <DocSecurity>0</DocSecurity>
  <Lines>218</Lines>
  <Paragraphs>61</Paragraphs>
  <ScaleCrop>false</ScaleCrop>
  <Company/>
  <LinksUpToDate>false</LinksUpToDate>
  <CharactersWithSpaces>30713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269</cp:revision>
  <cp:lastPrinted>2020-07-06T06:18:00Z</cp:lastPrinted>
  <dcterms:created xsi:type="dcterms:W3CDTF">2020-06-28T06:40:00Z</dcterms:created>
  <dcterms:modified xsi:type="dcterms:W3CDTF">2020-07-13T17:21:00Z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id="Swq5azdR"/&gt;&lt;style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