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5221537"/>
      <w:ins w:id="3" w:author="DELab-Sam" w:date="2020-07-16T15:07:00Z">
        <w:r>
          <w:rPr>
            <w:rFonts w:ascii="Times New Roman" w:hAnsi="Times New Roman" w:cs="Times New Roman"/>
          </w:rPr>
          <w:lastRenderedPageBreak/>
          <w:softHyphen/>
        </w:r>
      </w:ins>
      <w:r w:rsidR="00542528" w:rsidRPr="00A016E8">
        <w:rPr>
          <w:rFonts w:ascii="Times New Roman" w:hAnsi="Times New Roman" w:cs="Times New Roman"/>
        </w:rPr>
        <w:t>摘要</w:t>
      </w:r>
      <w:bookmarkEnd w:id="0"/>
      <w:bookmarkEnd w:id="1"/>
      <w:bookmarkEnd w:id="2"/>
    </w:p>
    <w:p w14:paraId="1F569914" w14:textId="4BF6D9E4"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2B128D">
        <w:rPr>
          <w:rFonts w:cs="Times New Roman" w:hint="eastAsia"/>
          <w:szCs w:val="24"/>
        </w:rPr>
        <w:t>不錯</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4" w:author="DELab" w:date="2020-07-01T14:54:00Z"/>
          <w:rFonts w:ascii="Times New Roman" w:hAnsi="Times New Roman" w:cs="Times New Roman"/>
        </w:rPr>
      </w:pPr>
      <w:bookmarkStart w:id="5" w:name="_Toc45221538"/>
      <w:r w:rsidRPr="00A016E8">
        <w:rPr>
          <w:rFonts w:ascii="Times New Roman" w:hAnsi="Times New Roman" w:cs="Times New Roman"/>
        </w:rPr>
        <w:lastRenderedPageBreak/>
        <w:t>Abstract</w:t>
      </w:r>
      <w:bookmarkEnd w:id="5"/>
    </w:p>
    <w:p w14:paraId="6469411E" w14:textId="79FC58A9" w:rsidR="00CE48C9" w:rsidRDefault="00604138" w:rsidP="003D22DC">
      <w:pPr>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522153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63539C0A" w14:textId="040D8B34" w:rsidR="00DE360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5221537" w:history="1">
            <w:r w:rsidR="00DE360B" w:rsidRPr="00317515">
              <w:rPr>
                <w:rStyle w:val="ab"/>
                <w:rFonts w:cs="Times New Roman" w:hint="eastAsia"/>
              </w:rPr>
              <w:t>摘要</w:t>
            </w:r>
            <w:r w:rsidR="00DE360B">
              <w:rPr>
                <w:webHidden/>
              </w:rPr>
              <w:tab/>
            </w:r>
            <w:r w:rsidR="00DE360B">
              <w:rPr>
                <w:webHidden/>
              </w:rPr>
              <w:fldChar w:fldCharType="begin"/>
            </w:r>
            <w:r w:rsidR="00DE360B">
              <w:rPr>
                <w:webHidden/>
              </w:rPr>
              <w:instrText xml:space="preserve"> PAGEREF _Toc45221537 \h </w:instrText>
            </w:r>
            <w:r w:rsidR="00DE360B">
              <w:rPr>
                <w:webHidden/>
              </w:rPr>
            </w:r>
            <w:r w:rsidR="00DE360B">
              <w:rPr>
                <w:webHidden/>
              </w:rPr>
              <w:fldChar w:fldCharType="separate"/>
            </w:r>
            <w:r w:rsidR="00330089">
              <w:rPr>
                <w:webHidden/>
              </w:rPr>
              <w:t>1</w:t>
            </w:r>
            <w:r w:rsidR="00DE360B">
              <w:rPr>
                <w:webHidden/>
              </w:rPr>
              <w:fldChar w:fldCharType="end"/>
            </w:r>
          </w:hyperlink>
        </w:p>
        <w:p w14:paraId="19962698" w14:textId="7AC95547" w:rsidR="00DE360B" w:rsidRDefault="00A35E87">
          <w:pPr>
            <w:pStyle w:val="11"/>
            <w:rPr>
              <w:rFonts w:asciiTheme="minorHAnsi" w:eastAsiaTheme="minorEastAsia" w:hAnsiTheme="minorHAnsi"/>
            </w:rPr>
          </w:pPr>
          <w:hyperlink w:anchor="_Toc45221538" w:history="1">
            <w:r w:rsidR="00DE360B" w:rsidRPr="00317515">
              <w:rPr>
                <w:rStyle w:val="ab"/>
                <w:rFonts w:cs="Times New Roman"/>
              </w:rPr>
              <w:t>Abstract</w:t>
            </w:r>
            <w:r w:rsidR="00DE360B">
              <w:rPr>
                <w:webHidden/>
              </w:rPr>
              <w:tab/>
            </w:r>
            <w:r w:rsidR="00DE360B">
              <w:rPr>
                <w:webHidden/>
              </w:rPr>
              <w:fldChar w:fldCharType="begin"/>
            </w:r>
            <w:r w:rsidR="00DE360B">
              <w:rPr>
                <w:webHidden/>
              </w:rPr>
              <w:instrText xml:space="preserve"> PAGEREF _Toc45221538 \h </w:instrText>
            </w:r>
            <w:r w:rsidR="00DE360B">
              <w:rPr>
                <w:webHidden/>
              </w:rPr>
            </w:r>
            <w:r w:rsidR="00DE360B">
              <w:rPr>
                <w:webHidden/>
              </w:rPr>
              <w:fldChar w:fldCharType="separate"/>
            </w:r>
            <w:r w:rsidR="00330089">
              <w:rPr>
                <w:webHidden/>
              </w:rPr>
              <w:t>2</w:t>
            </w:r>
            <w:r w:rsidR="00DE360B">
              <w:rPr>
                <w:webHidden/>
              </w:rPr>
              <w:fldChar w:fldCharType="end"/>
            </w:r>
          </w:hyperlink>
        </w:p>
        <w:p w14:paraId="30534B78" w14:textId="6B5FE15A" w:rsidR="00DE360B" w:rsidRDefault="00A35E87">
          <w:pPr>
            <w:pStyle w:val="11"/>
            <w:rPr>
              <w:rFonts w:asciiTheme="minorHAnsi" w:eastAsiaTheme="minorEastAsia" w:hAnsiTheme="minorHAnsi"/>
            </w:rPr>
          </w:pPr>
          <w:hyperlink w:anchor="_Toc45221539" w:history="1">
            <w:r w:rsidR="00DE360B" w:rsidRPr="00317515">
              <w:rPr>
                <w:rStyle w:val="ab"/>
                <w:rFonts w:cs="Times New Roman" w:hint="eastAsia"/>
              </w:rPr>
              <w:t>目次</w:t>
            </w:r>
            <w:r w:rsidR="00DE360B">
              <w:rPr>
                <w:webHidden/>
              </w:rPr>
              <w:tab/>
            </w:r>
            <w:r w:rsidR="00DE360B">
              <w:rPr>
                <w:webHidden/>
              </w:rPr>
              <w:fldChar w:fldCharType="begin"/>
            </w:r>
            <w:r w:rsidR="00DE360B">
              <w:rPr>
                <w:webHidden/>
              </w:rPr>
              <w:instrText xml:space="preserve"> PAGEREF _Toc45221539 \h </w:instrText>
            </w:r>
            <w:r w:rsidR="00DE360B">
              <w:rPr>
                <w:webHidden/>
              </w:rPr>
            </w:r>
            <w:r w:rsidR="00DE360B">
              <w:rPr>
                <w:webHidden/>
              </w:rPr>
              <w:fldChar w:fldCharType="separate"/>
            </w:r>
            <w:r w:rsidR="00330089">
              <w:rPr>
                <w:webHidden/>
              </w:rPr>
              <w:t>3</w:t>
            </w:r>
            <w:r w:rsidR="00DE360B">
              <w:rPr>
                <w:webHidden/>
              </w:rPr>
              <w:fldChar w:fldCharType="end"/>
            </w:r>
          </w:hyperlink>
        </w:p>
        <w:p w14:paraId="0683018E" w14:textId="53E0D4D2" w:rsidR="00DE360B" w:rsidRDefault="00A35E87">
          <w:pPr>
            <w:pStyle w:val="11"/>
            <w:rPr>
              <w:rFonts w:asciiTheme="minorHAnsi" w:eastAsiaTheme="minorEastAsia" w:hAnsiTheme="minorHAnsi"/>
            </w:rPr>
          </w:pPr>
          <w:hyperlink w:anchor="_Toc45221540" w:history="1">
            <w:r w:rsidR="00DE360B" w:rsidRPr="00317515">
              <w:rPr>
                <w:rStyle w:val="ab"/>
                <w:rFonts w:cs="Times New Roman" w:hint="eastAsia"/>
              </w:rPr>
              <w:t>表目次</w:t>
            </w:r>
            <w:r w:rsidR="00DE360B">
              <w:rPr>
                <w:webHidden/>
              </w:rPr>
              <w:tab/>
            </w:r>
            <w:r w:rsidR="00DE360B">
              <w:rPr>
                <w:webHidden/>
              </w:rPr>
              <w:fldChar w:fldCharType="begin"/>
            </w:r>
            <w:r w:rsidR="00DE360B">
              <w:rPr>
                <w:webHidden/>
              </w:rPr>
              <w:instrText xml:space="preserve"> PAGEREF _Toc45221540 \h </w:instrText>
            </w:r>
            <w:r w:rsidR="00DE360B">
              <w:rPr>
                <w:webHidden/>
              </w:rPr>
            </w:r>
            <w:r w:rsidR="00DE360B">
              <w:rPr>
                <w:webHidden/>
              </w:rPr>
              <w:fldChar w:fldCharType="separate"/>
            </w:r>
            <w:r w:rsidR="00330089">
              <w:rPr>
                <w:webHidden/>
              </w:rPr>
              <w:t>5</w:t>
            </w:r>
            <w:r w:rsidR="00DE360B">
              <w:rPr>
                <w:webHidden/>
              </w:rPr>
              <w:fldChar w:fldCharType="end"/>
            </w:r>
          </w:hyperlink>
        </w:p>
        <w:p w14:paraId="6ADF5895" w14:textId="15B1FB83" w:rsidR="00DE360B" w:rsidRDefault="00A35E87">
          <w:pPr>
            <w:pStyle w:val="11"/>
            <w:rPr>
              <w:rFonts w:asciiTheme="minorHAnsi" w:eastAsiaTheme="minorEastAsia" w:hAnsiTheme="minorHAnsi"/>
            </w:rPr>
          </w:pPr>
          <w:hyperlink w:anchor="_Toc45221541" w:history="1">
            <w:r w:rsidR="00DE360B" w:rsidRPr="00317515">
              <w:rPr>
                <w:rStyle w:val="ab"/>
                <w:rFonts w:cs="Times New Roman" w:hint="eastAsia"/>
              </w:rPr>
              <w:t>圖目次</w:t>
            </w:r>
            <w:r w:rsidR="00DE360B">
              <w:rPr>
                <w:webHidden/>
              </w:rPr>
              <w:tab/>
            </w:r>
            <w:r w:rsidR="00DE360B">
              <w:rPr>
                <w:webHidden/>
              </w:rPr>
              <w:fldChar w:fldCharType="begin"/>
            </w:r>
            <w:r w:rsidR="00DE360B">
              <w:rPr>
                <w:webHidden/>
              </w:rPr>
              <w:instrText xml:space="preserve"> PAGEREF _Toc45221541 \h </w:instrText>
            </w:r>
            <w:r w:rsidR="00DE360B">
              <w:rPr>
                <w:webHidden/>
              </w:rPr>
            </w:r>
            <w:r w:rsidR="00DE360B">
              <w:rPr>
                <w:webHidden/>
              </w:rPr>
              <w:fldChar w:fldCharType="separate"/>
            </w:r>
            <w:r w:rsidR="00330089">
              <w:rPr>
                <w:webHidden/>
              </w:rPr>
              <w:t>6</w:t>
            </w:r>
            <w:r w:rsidR="00DE360B">
              <w:rPr>
                <w:webHidden/>
              </w:rPr>
              <w:fldChar w:fldCharType="end"/>
            </w:r>
          </w:hyperlink>
        </w:p>
        <w:p w14:paraId="15564E95" w14:textId="7833FDEE" w:rsidR="00DE360B" w:rsidRDefault="00A35E87">
          <w:pPr>
            <w:pStyle w:val="11"/>
            <w:tabs>
              <w:tab w:val="left" w:pos="1200"/>
            </w:tabs>
            <w:rPr>
              <w:rFonts w:asciiTheme="minorHAnsi" w:eastAsiaTheme="minorEastAsia" w:hAnsiTheme="minorHAnsi"/>
            </w:rPr>
          </w:pPr>
          <w:hyperlink w:anchor="_Toc45221542" w:history="1">
            <w:r w:rsidR="00DE360B" w:rsidRPr="00317515">
              <w:rPr>
                <w:rStyle w:val="ab"/>
                <w:rFonts w:hint="eastAsia"/>
              </w:rPr>
              <w:t>第一章</w:t>
            </w:r>
            <w:r w:rsidR="00DE360B">
              <w:rPr>
                <w:rFonts w:asciiTheme="minorHAnsi" w:eastAsiaTheme="minorEastAsia" w:hAnsiTheme="minorHAnsi"/>
              </w:rPr>
              <w:tab/>
            </w:r>
            <w:r w:rsidR="00DE360B" w:rsidRPr="00317515">
              <w:rPr>
                <w:rStyle w:val="ab"/>
                <w:rFonts w:hint="eastAsia"/>
              </w:rPr>
              <w:t>簡介</w:t>
            </w:r>
            <w:r w:rsidR="00DE360B">
              <w:rPr>
                <w:webHidden/>
              </w:rPr>
              <w:tab/>
            </w:r>
            <w:r w:rsidR="00DE360B">
              <w:rPr>
                <w:webHidden/>
              </w:rPr>
              <w:fldChar w:fldCharType="begin"/>
            </w:r>
            <w:r w:rsidR="00DE360B">
              <w:rPr>
                <w:webHidden/>
              </w:rPr>
              <w:instrText xml:space="preserve"> PAGEREF _Toc45221542 \h </w:instrText>
            </w:r>
            <w:r w:rsidR="00DE360B">
              <w:rPr>
                <w:webHidden/>
              </w:rPr>
            </w:r>
            <w:r w:rsidR="00DE360B">
              <w:rPr>
                <w:webHidden/>
              </w:rPr>
              <w:fldChar w:fldCharType="separate"/>
            </w:r>
            <w:r w:rsidR="00330089">
              <w:rPr>
                <w:webHidden/>
              </w:rPr>
              <w:t>7</w:t>
            </w:r>
            <w:r w:rsidR="00DE360B">
              <w:rPr>
                <w:webHidden/>
              </w:rPr>
              <w:fldChar w:fldCharType="end"/>
            </w:r>
          </w:hyperlink>
        </w:p>
        <w:p w14:paraId="2B1166BF" w14:textId="377A573C" w:rsidR="00DE360B" w:rsidRDefault="00A35E87">
          <w:pPr>
            <w:pStyle w:val="11"/>
            <w:tabs>
              <w:tab w:val="left" w:pos="1200"/>
            </w:tabs>
            <w:rPr>
              <w:rFonts w:asciiTheme="minorHAnsi" w:eastAsiaTheme="minorEastAsia" w:hAnsiTheme="minorHAnsi"/>
            </w:rPr>
          </w:pPr>
          <w:hyperlink w:anchor="_Toc45221543" w:history="1">
            <w:r w:rsidR="00DE360B" w:rsidRPr="00317515">
              <w:rPr>
                <w:rStyle w:val="ab"/>
                <w:rFonts w:hint="eastAsia"/>
              </w:rPr>
              <w:t>第二章</w:t>
            </w:r>
            <w:r w:rsidR="00DE360B">
              <w:rPr>
                <w:rFonts w:asciiTheme="minorHAnsi" w:eastAsiaTheme="minorEastAsia" w:hAnsiTheme="minorHAnsi"/>
              </w:rPr>
              <w:tab/>
            </w:r>
            <w:r w:rsidR="00DE360B" w:rsidRPr="00317515">
              <w:rPr>
                <w:rStyle w:val="ab"/>
                <w:rFonts w:hint="eastAsia"/>
                <w:shd w:val="clear" w:color="auto" w:fill="FFFFFF"/>
              </w:rPr>
              <w:t>相關研究</w:t>
            </w:r>
            <w:r w:rsidR="00DE360B">
              <w:rPr>
                <w:webHidden/>
              </w:rPr>
              <w:tab/>
            </w:r>
            <w:r w:rsidR="00DE360B">
              <w:rPr>
                <w:webHidden/>
              </w:rPr>
              <w:fldChar w:fldCharType="begin"/>
            </w:r>
            <w:r w:rsidR="00DE360B">
              <w:rPr>
                <w:webHidden/>
              </w:rPr>
              <w:instrText xml:space="preserve"> PAGEREF _Toc45221543 \h </w:instrText>
            </w:r>
            <w:r w:rsidR="00DE360B">
              <w:rPr>
                <w:webHidden/>
              </w:rPr>
            </w:r>
            <w:r w:rsidR="00DE360B">
              <w:rPr>
                <w:webHidden/>
              </w:rPr>
              <w:fldChar w:fldCharType="separate"/>
            </w:r>
            <w:r w:rsidR="00330089">
              <w:rPr>
                <w:webHidden/>
              </w:rPr>
              <w:t>8</w:t>
            </w:r>
            <w:r w:rsidR="00DE360B">
              <w:rPr>
                <w:webHidden/>
              </w:rPr>
              <w:fldChar w:fldCharType="end"/>
            </w:r>
          </w:hyperlink>
        </w:p>
        <w:p w14:paraId="559F8534" w14:textId="78703E18" w:rsidR="00DE360B" w:rsidRDefault="00A35E87">
          <w:pPr>
            <w:pStyle w:val="21"/>
            <w:rPr>
              <w:rFonts w:asciiTheme="minorHAnsi" w:eastAsiaTheme="minorEastAsia" w:hAnsiTheme="minorHAnsi" w:cstheme="minorBidi"/>
              <w:noProof/>
              <w:kern w:val="2"/>
            </w:rPr>
          </w:pPr>
          <w:hyperlink w:anchor="_Toc45221544" w:history="1">
            <w:r w:rsidR="00DE360B" w:rsidRPr="00317515">
              <w:rPr>
                <w:rStyle w:val="ab"/>
                <w:noProof/>
              </w:rPr>
              <w:t>2.1</w:t>
            </w:r>
            <w:r w:rsidR="00DE360B" w:rsidRPr="00317515">
              <w:rPr>
                <w:rStyle w:val="ab"/>
                <w:rFonts w:hint="eastAsia"/>
                <w:noProof/>
              </w:rPr>
              <w:t>天際線問題概述與完整資料集對天際線問題之影響</w:t>
            </w:r>
            <w:r w:rsidR="00DE360B">
              <w:rPr>
                <w:noProof/>
                <w:webHidden/>
              </w:rPr>
              <w:tab/>
            </w:r>
            <w:r w:rsidR="00DE360B">
              <w:rPr>
                <w:noProof/>
                <w:webHidden/>
              </w:rPr>
              <w:fldChar w:fldCharType="begin"/>
            </w:r>
            <w:r w:rsidR="00DE360B">
              <w:rPr>
                <w:noProof/>
                <w:webHidden/>
              </w:rPr>
              <w:instrText xml:space="preserve"> PAGEREF _Toc45221544 \h </w:instrText>
            </w:r>
            <w:r w:rsidR="00DE360B">
              <w:rPr>
                <w:noProof/>
                <w:webHidden/>
              </w:rPr>
            </w:r>
            <w:r w:rsidR="00DE360B">
              <w:rPr>
                <w:noProof/>
                <w:webHidden/>
              </w:rPr>
              <w:fldChar w:fldCharType="separate"/>
            </w:r>
            <w:r w:rsidR="00330089">
              <w:rPr>
                <w:noProof/>
                <w:webHidden/>
              </w:rPr>
              <w:t>8</w:t>
            </w:r>
            <w:r w:rsidR="00DE360B">
              <w:rPr>
                <w:noProof/>
                <w:webHidden/>
              </w:rPr>
              <w:fldChar w:fldCharType="end"/>
            </w:r>
          </w:hyperlink>
        </w:p>
        <w:p w14:paraId="63C5F13B" w14:textId="146F2F59" w:rsidR="00DE360B" w:rsidRDefault="00A35E87">
          <w:pPr>
            <w:pStyle w:val="21"/>
            <w:rPr>
              <w:rFonts w:asciiTheme="minorHAnsi" w:eastAsiaTheme="minorEastAsia" w:hAnsiTheme="minorHAnsi" w:cstheme="minorBidi"/>
              <w:noProof/>
              <w:kern w:val="2"/>
            </w:rPr>
          </w:pPr>
          <w:hyperlink w:anchor="_Toc45221545" w:history="1">
            <w:r w:rsidR="00DE360B" w:rsidRPr="00317515">
              <w:rPr>
                <w:rStyle w:val="ab"/>
                <w:noProof/>
              </w:rPr>
              <w:t>2.2</w:t>
            </w:r>
            <w:r w:rsidR="00DE360B" w:rsidRPr="00317515">
              <w:rPr>
                <w:rStyle w:val="ab"/>
                <w:rFonts w:hint="eastAsia"/>
                <w:noProof/>
              </w:rPr>
              <w:t>缺失資料類型與缺失值處理技術</w:t>
            </w:r>
            <w:r w:rsidR="00DE360B">
              <w:rPr>
                <w:noProof/>
                <w:webHidden/>
              </w:rPr>
              <w:tab/>
            </w:r>
            <w:r w:rsidR="00DE360B">
              <w:rPr>
                <w:noProof/>
                <w:webHidden/>
              </w:rPr>
              <w:fldChar w:fldCharType="begin"/>
            </w:r>
            <w:r w:rsidR="00DE360B">
              <w:rPr>
                <w:noProof/>
                <w:webHidden/>
              </w:rPr>
              <w:instrText xml:space="preserve"> PAGEREF _Toc45221545 \h </w:instrText>
            </w:r>
            <w:r w:rsidR="00DE360B">
              <w:rPr>
                <w:noProof/>
                <w:webHidden/>
              </w:rPr>
            </w:r>
            <w:r w:rsidR="00DE360B">
              <w:rPr>
                <w:noProof/>
                <w:webHidden/>
              </w:rPr>
              <w:fldChar w:fldCharType="separate"/>
            </w:r>
            <w:r w:rsidR="00330089">
              <w:rPr>
                <w:noProof/>
                <w:webHidden/>
              </w:rPr>
              <w:t>8</w:t>
            </w:r>
            <w:r w:rsidR="00DE360B">
              <w:rPr>
                <w:noProof/>
                <w:webHidden/>
              </w:rPr>
              <w:fldChar w:fldCharType="end"/>
            </w:r>
          </w:hyperlink>
        </w:p>
        <w:p w14:paraId="3BC4605E" w14:textId="06B8F78D" w:rsidR="00DE360B" w:rsidRDefault="00A35E87">
          <w:pPr>
            <w:pStyle w:val="31"/>
            <w:tabs>
              <w:tab w:val="right" w:leader="dot" w:pos="8494"/>
            </w:tabs>
            <w:rPr>
              <w:rFonts w:asciiTheme="minorHAnsi" w:eastAsiaTheme="minorEastAsia" w:hAnsiTheme="minorHAnsi" w:cstheme="minorBidi"/>
              <w:noProof/>
              <w:kern w:val="2"/>
              <w:sz w:val="24"/>
            </w:rPr>
          </w:pPr>
          <w:hyperlink w:anchor="_Toc45221546" w:history="1">
            <w:r w:rsidR="00DE360B" w:rsidRPr="00317515">
              <w:rPr>
                <w:rStyle w:val="ab"/>
                <w:noProof/>
              </w:rPr>
              <w:t>2.2.1</w:t>
            </w:r>
            <w:r w:rsidR="00DE360B" w:rsidRPr="00317515">
              <w:rPr>
                <w:rStyle w:val="ab"/>
                <w:rFonts w:hint="eastAsia"/>
                <w:noProof/>
              </w:rPr>
              <w:t>資料缺失類型</w:t>
            </w:r>
            <w:r w:rsidR="00DE360B">
              <w:rPr>
                <w:noProof/>
                <w:webHidden/>
              </w:rPr>
              <w:tab/>
            </w:r>
            <w:r w:rsidR="00DE360B">
              <w:rPr>
                <w:noProof/>
                <w:webHidden/>
              </w:rPr>
              <w:fldChar w:fldCharType="begin"/>
            </w:r>
            <w:r w:rsidR="00DE360B">
              <w:rPr>
                <w:noProof/>
                <w:webHidden/>
              </w:rPr>
              <w:instrText xml:space="preserve"> PAGEREF _Toc45221546 \h </w:instrText>
            </w:r>
            <w:r w:rsidR="00DE360B">
              <w:rPr>
                <w:noProof/>
                <w:webHidden/>
              </w:rPr>
            </w:r>
            <w:r w:rsidR="00DE360B">
              <w:rPr>
                <w:noProof/>
                <w:webHidden/>
              </w:rPr>
              <w:fldChar w:fldCharType="separate"/>
            </w:r>
            <w:r w:rsidR="00330089">
              <w:rPr>
                <w:noProof/>
                <w:webHidden/>
              </w:rPr>
              <w:t>8</w:t>
            </w:r>
            <w:r w:rsidR="00DE360B">
              <w:rPr>
                <w:noProof/>
                <w:webHidden/>
              </w:rPr>
              <w:fldChar w:fldCharType="end"/>
            </w:r>
          </w:hyperlink>
        </w:p>
        <w:p w14:paraId="77B1BA41" w14:textId="1A817793" w:rsidR="00DE360B" w:rsidRDefault="00A35E87">
          <w:pPr>
            <w:pStyle w:val="31"/>
            <w:tabs>
              <w:tab w:val="right" w:leader="dot" w:pos="8494"/>
            </w:tabs>
            <w:rPr>
              <w:rFonts w:asciiTheme="minorHAnsi" w:eastAsiaTheme="minorEastAsia" w:hAnsiTheme="minorHAnsi" w:cstheme="minorBidi"/>
              <w:noProof/>
              <w:kern w:val="2"/>
              <w:sz w:val="24"/>
            </w:rPr>
          </w:pPr>
          <w:hyperlink w:anchor="_Toc45221547" w:history="1">
            <w:r w:rsidR="00DE360B" w:rsidRPr="00317515">
              <w:rPr>
                <w:rStyle w:val="ab"/>
                <w:noProof/>
              </w:rPr>
              <w:t>2.2.2</w:t>
            </w:r>
            <w:r w:rsidR="00DE360B" w:rsidRPr="00317515">
              <w:rPr>
                <w:rStyle w:val="ab"/>
                <w:rFonts w:hint="eastAsia"/>
                <w:noProof/>
              </w:rPr>
              <w:t>缺失值的處理技術</w:t>
            </w:r>
            <w:r w:rsidR="00DE360B">
              <w:rPr>
                <w:noProof/>
                <w:webHidden/>
              </w:rPr>
              <w:tab/>
            </w:r>
            <w:r w:rsidR="00DE360B">
              <w:rPr>
                <w:noProof/>
                <w:webHidden/>
              </w:rPr>
              <w:fldChar w:fldCharType="begin"/>
            </w:r>
            <w:r w:rsidR="00DE360B">
              <w:rPr>
                <w:noProof/>
                <w:webHidden/>
              </w:rPr>
              <w:instrText xml:space="preserve"> PAGEREF _Toc45221547 \h </w:instrText>
            </w:r>
            <w:r w:rsidR="00DE360B">
              <w:rPr>
                <w:noProof/>
                <w:webHidden/>
              </w:rPr>
            </w:r>
            <w:r w:rsidR="00DE360B">
              <w:rPr>
                <w:noProof/>
                <w:webHidden/>
              </w:rPr>
              <w:fldChar w:fldCharType="separate"/>
            </w:r>
            <w:r w:rsidR="00330089">
              <w:rPr>
                <w:noProof/>
                <w:webHidden/>
              </w:rPr>
              <w:t>9</w:t>
            </w:r>
            <w:r w:rsidR="00DE360B">
              <w:rPr>
                <w:noProof/>
                <w:webHidden/>
              </w:rPr>
              <w:fldChar w:fldCharType="end"/>
            </w:r>
          </w:hyperlink>
        </w:p>
        <w:p w14:paraId="78435415" w14:textId="4B3A3DCD" w:rsidR="00DE360B" w:rsidRDefault="00A35E87">
          <w:pPr>
            <w:pStyle w:val="21"/>
            <w:rPr>
              <w:rFonts w:asciiTheme="minorHAnsi" w:eastAsiaTheme="minorEastAsia" w:hAnsiTheme="minorHAnsi" w:cstheme="minorBidi"/>
              <w:noProof/>
              <w:kern w:val="2"/>
            </w:rPr>
          </w:pPr>
          <w:hyperlink w:anchor="_Toc45221548" w:history="1">
            <w:r w:rsidR="00DE360B" w:rsidRPr="00317515">
              <w:rPr>
                <w:rStyle w:val="ab"/>
                <w:noProof/>
              </w:rPr>
              <w:t>2.3</w:t>
            </w:r>
            <w:r w:rsidR="00DE360B" w:rsidRPr="00317515">
              <w:rPr>
                <w:rStyle w:val="ab"/>
                <w:rFonts w:hint="eastAsia"/>
                <w:noProof/>
              </w:rPr>
              <w:t>填補法</w:t>
            </w:r>
            <w:r w:rsidR="00DE360B">
              <w:rPr>
                <w:noProof/>
                <w:webHidden/>
              </w:rPr>
              <w:tab/>
            </w:r>
            <w:r w:rsidR="00DE360B">
              <w:rPr>
                <w:noProof/>
                <w:webHidden/>
              </w:rPr>
              <w:fldChar w:fldCharType="begin"/>
            </w:r>
            <w:r w:rsidR="00DE360B">
              <w:rPr>
                <w:noProof/>
                <w:webHidden/>
              </w:rPr>
              <w:instrText xml:space="preserve"> PAGEREF _Toc45221548 \h </w:instrText>
            </w:r>
            <w:r w:rsidR="00DE360B">
              <w:rPr>
                <w:noProof/>
                <w:webHidden/>
              </w:rPr>
            </w:r>
            <w:r w:rsidR="00DE360B">
              <w:rPr>
                <w:noProof/>
                <w:webHidden/>
              </w:rPr>
              <w:fldChar w:fldCharType="separate"/>
            </w:r>
            <w:r w:rsidR="00330089">
              <w:rPr>
                <w:noProof/>
                <w:webHidden/>
              </w:rPr>
              <w:t>10</w:t>
            </w:r>
            <w:r w:rsidR="00DE360B">
              <w:rPr>
                <w:noProof/>
                <w:webHidden/>
              </w:rPr>
              <w:fldChar w:fldCharType="end"/>
            </w:r>
          </w:hyperlink>
        </w:p>
        <w:p w14:paraId="49FDAF3A" w14:textId="03EE82A7" w:rsidR="00DE360B" w:rsidRDefault="00A35E87">
          <w:pPr>
            <w:pStyle w:val="21"/>
            <w:rPr>
              <w:rFonts w:asciiTheme="minorHAnsi" w:eastAsiaTheme="minorEastAsia" w:hAnsiTheme="minorHAnsi" w:cstheme="minorBidi"/>
              <w:noProof/>
              <w:kern w:val="2"/>
            </w:rPr>
          </w:pPr>
          <w:hyperlink w:anchor="_Toc45221549" w:history="1">
            <w:r w:rsidR="00DE360B" w:rsidRPr="00317515">
              <w:rPr>
                <w:rStyle w:val="ab"/>
                <w:noProof/>
              </w:rPr>
              <w:t>2.4 k</w:t>
            </w:r>
            <w:r w:rsidR="00DE360B" w:rsidRPr="00317515">
              <w:rPr>
                <w:rStyle w:val="ab"/>
                <w:rFonts w:hint="eastAsia"/>
                <w:noProof/>
              </w:rPr>
              <w:t>鄰近填補法</w:t>
            </w:r>
            <w:r w:rsidR="00DE360B">
              <w:rPr>
                <w:noProof/>
                <w:webHidden/>
              </w:rPr>
              <w:tab/>
            </w:r>
            <w:r w:rsidR="00DE360B">
              <w:rPr>
                <w:noProof/>
                <w:webHidden/>
              </w:rPr>
              <w:fldChar w:fldCharType="begin"/>
            </w:r>
            <w:r w:rsidR="00DE360B">
              <w:rPr>
                <w:noProof/>
                <w:webHidden/>
              </w:rPr>
              <w:instrText xml:space="preserve"> PAGEREF _Toc45221549 \h </w:instrText>
            </w:r>
            <w:r w:rsidR="00DE360B">
              <w:rPr>
                <w:noProof/>
                <w:webHidden/>
              </w:rPr>
            </w:r>
            <w:r w:rsidR="00DE360B">
              <w:rPr>
                <w:noProof/>
                <w:webHidden/>
              </w:rPr>
              <w:fldChar w:fldCharType="separate"/>
            </w:r>
            <w:r w:rsidR="00330089">
              <w:rPr>
                <w:noProof/>
                <w:webHidden/>
              </w:rPr>
              <w:t>10</w:t>
            </w:r>
            <w:r w:rsidR="00DE360B">
              <w:rPr>
                <w:noProof/>
                <w:webHidden/>
              </w:rPr>
              <w:fldChar w:fldCharType="end"/>
            </w:r>
          </w:hyperlink>
        </w:p>
        <w:p w14:paraId="243818D1" w14:textId="3C087C75" w:rsidR="00DE360B" w:rsidRDefault="00A35E87">
          <w:pPr>
            <w:pStyle w:val="11"/>
            <w:tabs>
              <w:tab w:val="left" w:pos="1200"/>
            </w:tabs>
            <w:rPr>
              <w:rFonts w:asciiTheme="minorHAnsi" w:eastAsiaTheme="minorEastAsia" w:hAnsiTheme="minorHAnsi"/>
            </w:rPr>
          </w:pPr>
          <w:hyperlink w:anchor="_Toc45221550" w:history="1">
            <w:r w:rsidR="00DE360B" w:rsidRPr="00317515">
              <w:rPr>
                <w:rStyle w:val="ab"/>
                <w:rFonts w:hint="eastAsia"/>
              </w:rPr>
              <w:t>第三章</w:t>
            </w:r>
            <w:r w:rsidR="00DE360B">
              <w:rPr>
                <w:rFonts w:asciiTheme="minorHAnsi" w:eastAsiaTheme="minorEastAsia" w:hAnsiTheme="minorHAnsi"/>
              </w:rPr>
              <w:tab/>
            </w:r>
            <w:r w:rsidR="00DE360B" w:rsidRPr="00317515">
              <w:rPr>
                <w:rStyle w:val="ab"/>
                <w:rFonts w:hint="eastAsia"/>
              </w:rPr>
              <w:t>問題與方法</w:t>
            </w:r>
            <w:r w:rsidR="00DE360B">
              <w:rPr>
                <w:webHidden/>
              </w:rPr>
              <w:tab/>
            </w:r>
            <w:r w:rsidR="00DE360B">
              <w:rPr>
                <w:webHidden/>
              </w:rPr>
              <w:fldChar w:fldCharType="begin"/>
            </w:r>
            <w:r w:rsidR="00DE360B">
              <w:rPr>
                <w:webHidden/>
              </w:rPr>
              <w:instrText xml:space="preserve"> PAGEREF _Toc45221550 \h </w:instrText>
            </w:r>
            <w:r w:rsidR="00DE360B">
              <w:rPr>
                <w:webHidden/>
              </w:rPr>
            </w:r>
            <w:r w:rsidR="00DE360B">
              <w:rPr>
                <w:webHidden/>
              </w:rPr>
              <w:fldChar w:fldCharType="separate"/>
            </w:r>
            <w:r w:rsidR="00330089">
              <w:rPr>
                <w:webHidden/>
              </w:rPr>
              <w:t>12</w:t>
            </w:r>
            <w:r w:rsidR="00DE360B">
              <w:rPr>
                <w:webHidden/>
              </w:rPr>
              <w:fldChar w:fldCharType="end"/>
            </w:r>
          </w:hyperlink>
        </w:p>
        <w:p w14:paraId="171CCE1D" w14:textId="629CEF5D" w:rsidR="00DE360B" w:rsidRDefault="00A35E87">
          <w:pPr>
            <w:pStyle w:val="21"/>
            <w:rPr>
              <w:rFonts w:asciiTheme="minorHAnsi" w:eastAsiaTheme="minorEastAsia" w:hAnsiTheme="minorHAnsi" w:cstheme="minorBidi"/>
              <w:noProof/>
              <w:kern w:val="2"/>
            </w:rPr>
          </w:pPr>
          <w:hyperlink w:anchor="_Toc45221551" w:history="1">
            <w:r w:rsidR="00DE360B" w:rsidRPr="00317515">
              <w:rPr>
                <w:rStyle w:val="ab"/>
                <w:noProof/>
              </w:rPr>
              <w:t>3.1</w:t>
            </w:r>
            <w:r w:rsidR="00DE360B" w:rsidRPr="00317515">
              <w:rPr>
                <w:rStyle w:val="ab"/>
                <w:rFonts w:hint="eastAsia"/>
                <w:noProof/>
              </w:rPr>
              <w:t>符號定義</w:t>
            </w:r>
            <w:r w:rsidR="00DE360B">
              <w:rPr>
                <w:noProof/>
                <w:webHidden/>
              </w:rPr>
              <w:tab/>
            </w:r>
            <w:r w:rsidR="00DE360B">
              <w:rPr>
                <w:noProof/>
                <w:webHidden/>
              </w:rPr>
              <w:fldChar w:fldCharType="begin"/>
            </w:r>
            <w:r w:rsidR="00DE360B">
              <w:rPr>
                <w:noProof/>
                <w:webHidden/>
              </w:rPr>
              <w:instrText xml:space="preserve"> PAGEREF _Toc45221551 \h </w:instrText>
            </w:r>
            <w:r w:rsidR="00DE360B">
              <w:rPr>
                <w:noProof/>
                <w:webHidden/>
              </w:rPr>
            </w:r>
            <w:r w:rsidR="00DE360B">
              <w:rPr>
                <w:noProof/>
                <w:webHidden/>
              </w:rPr>
              <w:fldChar w:fldCharType="separate"/>
            </w:r>
            <w:r w:rsidR="00330089">
              <w:rPr>
                <w:noProof/>
                <w:webHidden/>
              </w:rPr>
              <w:t>12</w:t>
            </w:r>
            <w:r w:rsidR="00DE360B">
              <w:rPr>
                <w:noProof/>
                <w:webHidden/>
              </w:rPr>
              <w:fldChar w:fldCharType="end"/>
            </w:r>
          </w:hyperlink>
        </w:p>
        <w:p w14:paraId="471BED40" w14:textId="0907304D" w:rsidR="00DE360B" w:rsidRDefault="00A35E87">
          <w:pPr>
            <w:pStyle w:val="21"/>
            <w:rPr>
              <w:rFonts w:asciiTheme="minorHAnsi" w:eastAsiaTheme="minorEastAsia" w:hAnsiTheme="minorHAnsi" w:cstheme="minorBidi"/>
              <w:noProof/>
              <w:kern w:val="2"/>
            </w:rPr>
          </w:pPr>
          <w:hyperlink w:anchor="_Toc45221552" w:history="1">
            <w:r w:rsidR="00DE360B" w:rsidRPr="00317515">
              <w:rPr>
                <w:rStyle w:val="ab"/>
                <w:noProof/>
                <w:shd w:val="clear" w:color="auto" w:fill="FFFFFF"/>
              </w:rPr>
              <w:t>3.2</w:t>
            </w:r>
            <w:r w:rsidR="00DE360B" w:rsidRPr="00317515">
              <w:rPr>
                <w:rStyle w:val="ab"/>
                <w:rFonts w:hint="eastAsia"/>
                <w:noProof/>
                <w:shd w:val="clear" w:color="auto" w:fill="FFFFFF"/>
              </w:rPr>
              <w:t>研究動機</w:t>
            </w:r>
            <w:r w:rsidR="00DE360B">
              <w:rPr>
                <w:noProof/>
                <w:webHidden/>
              </w:rPr>
              <w:tab/>
            </w:r>
            <w:r w:rsidR="00DE360B">
              <w:rPr>
                <w:noProof/>
                <w:webHidden/>
              </w:rPr>
              <w:fldChar w:fldCharType="begin"/>
            </w:r>
            <w:r w:rsidR="00DE360B">
              <w:rPr>
                <w:noProof/>
                <w:webHidden/>
              </w:rPr>
              <w:instrText xml:space="preserve"> PAGEREF _Toc45221552 \h </w:instrText>
            </w:r>
            <w:r w:rsidR="00DE360B">
              <w:rPr>
                <w:noProof/>
                <w:webHidden/>
              </w:rPr>
            </w:r>
            <w:r w:rsidR="00DE360B">
              <w:rPr>
                <w:noProof/>
                <w:webHidden/>
              </w:rPr>
              <w:fldChar w:fldCharType="separate"/>
            </w:r>
            <w:r w:rsidR="00330089">
              <w:rPr>
                <w:noProof/>
                <w:webHidden/>
              </w:rPr>
              <w:t>14</w:t>
            </w:r>
            <w:r w:rsidR="00DE360B">
              <w:rPr>
                <w:noProof/>
                <w:webHidden/>
              </w:rPr>
              <w:fldChar w:fldCharType="end"/>
            </w:r>
          </w:hyperlink>
        </w:p>
        <w:p w14:paraId="15698B5E" w14:textId="3FAA767C" w:rsidR="00DE360B" w:rsidRDefault="00A35E87">
          <w:pPr>
            <w:pStyle w:val="21"/>
            <w:rPr>
              <w:rFonts w:asciiTheme="minorHAnsi" w:eastAsiaTheme="minorEastAsia" w:hAnsiTheme="minorHAnsi" w:cstheme="minorBidi"/>
              <w:noProof/>
              <w:kern w:val="2"/>
            </w:rPr>
          </w:pPr>
          <w:hyperlink w:anchor="_Toc45221553" w:history="1">
            <w:r w:rsidR="00DE360B" w:rsidRPr="00317515">
              <w:rPr>
                <w:rStyle w:val="ab"/>
                <w:noProof/>
              </w:rPr>
              <w:t>3.3</w:t>
            </w:r>
            <w:r w:rsidR="00DE360B" w:rsidRPr="00317515">
              <w:rPr>
                <w:rStyle w:val="ab"/>
                <w:rFonts w:hint="eastAsia"/>
                <w:noProof/>
              </w:rPr>
              <w:t>問題定義</w:t>
            </w:r>
            <w:r w:rsidR="00DE360B">
              <w:rPr>
                <w:noProof/>
                <w:webHidden/>
              </w:rPr>
              <w:tab/>
            </w:r>
            <w:r w:rsidR="00DE360B">
              <w:rPr>
                <w:noProof/>
                <w:webHidden/>
              </w:rPr>
              <w:fldChar w:fldCharType="begin"/>
            </w:r>
            <w:r w:rsidR="00DE360B">
              <w:rPr>
                <w:noProof/>
                <w:webHidden/>
              </w:rPr>
              <w:instrText xml:space="preserve"> PAGEREF _Toc45221553 \h </w:instrText>
            </w:r>
            <w:r w:rsidR="00DE360B">
              <w:rPr>
                <w:noProof/>
                <w:webHidden/>
              </w:rPr>
            </w:r>
            <w:r w:rsidR="00DE360B">
              <w:rPr>
                <w:noProof/>
                <w:webHidden/>
              </w:rPr>
              <w:fldChar w:fldCharType="separate"/>
            </w:r>
            <w:r w:rsidR="00330089">
              <w:rPr>
                <w:noProof/>
                <w:webHidden/>
              </w:rPr>
              <w:t>14</w:t>
            </w:r>
            <w:r w:rsidR="00DE360B">
              <w:rPr>
                <w:noProof/>
                <w:webHidden/>
              </w:rPr>
              <w:fldChar w:fldCharType="end"/>
            </w:r>
          </w:hyperlink>
        </w:p>
        <w:p w14:paraId="0D1443D5" w14:textId="01AE5D73" w:rsidR="00DE360B" w:rsidRDefault="00A35E87">
          <w:pPr>
            <w:pStyle w:val="21"/>
            <w:rPr>
              <w:rFonts w:asciiTheme="minorHAnsi" w:eastAsiaTheme="minorEastAsia" w:hAnsiTheme="minorHAnsi" w:cstheme="minorBidi"/>
              <w:noProof/>
              <w:kern w:val="2"/>
            </w:rPr>
          </w:pPr>
          <w:hyperlink w:anchor="_Toc45221554" w:history="1">
            <w:r w:rsidR="00DE360B" w:rsidRPr="00317515">
              <w:rPr>
                <w:rStyle w:val="ab"/>
                <w:noProof/>
              </w:rPr>
              <w:t>3.4</w:t>
            </w:r>
            <w:r w:rsidR="00DE360B" w:rsidRPr="00317515">
              <w:rPr>
                <w:rStyle w:val="ab"/>
                <w:rFonts w:hint="eastAsia"/>
                <w:noProof/>
              </w:rPr>
              <w:t>問題分析</w:t>
            </w:r>
            <w:r w:rsidR="00DE360B">
              <w:rPr>
                <w:noProof/>
                <w:webHidden/>
              </w:rPr>
              <w:tab/>
            </w:r>
            <w:r w:rsidR="00DE360B">
              <w:rPr>
                <w:noProof/>
                <w:webHidden/>
              </w:rPr>
              <w:fldChar w:fldCharType="begin"/>
            </w:r>
            <w:r w:rsidR="00DE360B">
              <w:rPr>
                <w:noProof/>
                <w:webHidden/>
              </w:rPr>
              <w:instrText xml:space="preserve"> PAGEREF _Toc45221554 \h </w:instrText>
            </w:r>
            <w:r w:rsidR="00DE360B">
              <w:rPr>
                <w:noProof/>
                <w:webHidden/>
              </w:rPr>
            </w:r>
            <w:r w:rsidR="00DE360B">
              <w:rPr>
                <w:noProof/>
                <w:webHidden/>
              </w:rPr>
              <w:fldChar w:fldCharType="separate"/>
            </w:r>
            <w:r w:rsidR="00330089">
              <w:rPr>
                <w:noProof/>
                <w:webHidden/>
              </w:rPr>
              <w:t>14</w:t>
            </w:r>
            <w:r w:rsidR="00DE360B">
              <w:rPr>
                <w:noProof/>
                <w:webHidden/>
              </w:rPr>
              <w:fldChar w:fldCharType="end"/>
            </w:r>
          </w:hyperlink>
        </w:p>
        <w:p w14:paraId="5D7AFC12" w14:textId="54DB347A" w:rsidR="00DE360B" w:rsidRDefault="00A35E87">
          <w:pPr>
            <w:pStyle w:val="21"/>
            <w:rPr>
              <w:rFonts w:asciiTheme="minorHAnsi" w:eastAsiaTheme="minorEastAsia" w:hAnsiTheme="minorHAnsi" w:cstheme="minorBidi"/>
              <w:noProof/>
              <w:kern w:val="2"/>
            </w:rPr>
          </w:pPr>
          <w:hyperlink w:anchor="_Toc45221555" w:history="1">
            <w:r w:rsidR="00DE360B" w:rsidRPr="00317515">
              <w:rPr>
                <w:rStyle w:val="ab"/>
                <w:noProof/>
              </w:rPr>
              <w:t xml:space="preserve">3.5 sk-NN imputation </w:t>
            </w:r>
            <w:r w:rsidR="00DE360B" w:rsidRPr="00317515">
              <w:rPr>
                <w:rStyle w:val="ab"/>
                <w:rFonts w:hint="eastAsia"/>
                <w:noProof/>
              </w:rPr>
              <w:t>演算法</w:t>
            </w:r>
            <w:r w:rsidR="00DE360B">
              <w:rPr>
                <w:noProof/>
                <w:webHidden/>
              </w:rPr>
              <w:tab/>
            </w:r>
            <w:r w:rsidR="00DE360B">
              <w:rPr>
                <w:noProof/>
                <w:webHidden/>
              </w:rPr>
              <w:fldChar w:fldCharType="begin"/>
            </w:r>
            <w:r w:rsidR="00DE360B">
              <w:rPr>
                <w:noProof/>
                <w:webHidden/>
              </w:rPr>
              <w:instrText xml:space="preserve"> PAGEREF _Toc45221555 \h </w:instrText>
            </w:r>
            <w:r w:rsidR="00DE360B">
              <w:rPr>
                <w:noProof/>
                <w:webHidden/>
              </w:rPr>
            </w:r>
            <w:r w:rsidR="00DE360B">
              <w:rPr>
                <w:noProof/>
                <w:webHidden/>
              </w:rPr>
              <w:fldChar w:fldCharType="separate"/>
            </w:r>
            <w:r w:rsidR="00330089">
              <w:rPr>
                <w:noProof/>
                <w:webHidden/>
              </w:rPr>
              <w:t>16</w:t>
            </w:r>
            <w:r w:rsidR="00DE360B">
              <w:rPr>
                <w:noProof/>
                <w:webHidden/>
              </w:rPr>
              <w:fldChar w:fldCharType="end"/>
            </w:r>
          </w:hyperlink>
        </w:p>
        <w:p w14:paraId="5225397F" w14:textId="5910207C" w:rsidR="00DE360B" w:rsidRDefault="00A35E87">
          <w:pPr>
            <w:pStyle w:val="21"/>
            <w:rPr>
              <w:rFonts w:asciiTheme="minorHAnsi" w:eastAsiaTheme="minorEastAsia" w:hAnsiTheme="minorHAnsi" w:cstheme="minorBidi"/>
              <w:noProof/>
              <w:kern w:val="2"/>
            </w:rPr>
          </w:pPr>
          <w:hyperlink w:anchor="_Toc45221556" w:history="1">
            <w:r w:rsidR="00DE360B" w:rsidRPr="00317515">
              <w:rPr>
                <w:rStyle w:val="ab"/>
                <w:noProof/>
              </w:rPr>
              <w:t>3.6</w:t>
            </w:r>
            <w:r w:rsidR="00DE360B" w:rsidRPr="00317515">
              <w:rPr>
                <w:rStyle w:val="ab"/>
                <w:rFonts w:hint="eastAsia"/>
                <w:noProof/>
              </w:rPr>
              <w:t>以</w:t>
            </w:r>
            <w:r w:rsidR="00DE360B" w:rsidRPr="00317515">
              <w:rPr>
                <w:rStyle w:val="ab"/>
                <w:noProof/>
              </w:rPr>
              <w:t>skyline set</w:t>
            </w:r>
            <w:r w:rsidR="00DE360B" w:rsidRPr="00317515">
              <w:rPr>
                <w:rStyle w:val="ab"/>
                <w:rFonts w:hint="eastAsia"/>
                <w:noProof/>
              </w:rPr>
              <w:t>作為填補法的表現優劣</w:t>
            </w:r>
            <w:r w:rsidR="00DE360B">
              <w:rPr>
                <w:noProof/>
                <w:webHidden/>
              </w:rPr>
              <w:tab/>
            </w:r>
            <w:r w:rsidR="00DE360B">
              <w:rPr>
                <w:noProof/>
                <w:webHidden/>
              </w:rPr>
              <w:fldChar w:fldCharType="begin"/>
            </w:r>
            <w:r w:rsidR="00DE360B">
              <w:rPr>
                <w:noProof/>
                <w:webHidden/>
              </w:rPr>
              <w:instrText xml:space="preserve"> PAGEREF _Toc45221556 \h </w:instrText>
            </w:r>
            <w:r w:rsidR="00DE360B">
              <w:rPr>
                <w:noProof/>
                <w:webHidden/>
              </w:rPr>
            </w:r>
            <w:r w:rsidR="00DE360B">
              <w:rPr>
                <w:noProof/>
                <w:webHidden/>
              </w:rPr>
              <w:fldChar w:fldCharType="separate"/>
            </w:r>
            <w:r w:rsidR="00330089">
              <w:rPr>
                <w:noProof/>
                <w:webHidden/>
              </w:rPr>
              <w:t>18</w:t>
            </w:r>
            <w:r w:rsidR="00DE360B">
              <w:rPr>
                <w:noProof/>
                <w:webHidden/>
              </w:rPr>
              <w:fldChar w:fldCharType="end"/>
            </w:r>
          </w:hyperlink>
        </w:p>
        <w:p w14:paraId="791B99BF" w14:textId="5553AAD8" w:rsidR="00DE360B" w:rsidRDefault="00A35E87">
          <w:pPr>
            <w:pStyle w:val="11"/>
            <w:tabs>
              <w:tab w:val="left" w:pos="1200"/>
            </w:tabs>
            <w:rPr>
              <w:rFonts w:asciiTheme="minorHAnsi" w:eastAsiaTheme="minorEastAsia" w:hAnsiTheme="minorHAnsi"/>
            </w:rPr>
          </w:pPr>
          <w:hyperlink w:anchor="_Toc45221557" w:history="1">
            <w:r w:rsidR="00DE360B" w:rsidRPr="00317515">
              <w:rPr>
                <w:rStyle w:val="ab"/>
                <w:rFonts w:hint="eastAsia"/>
              </w:rPr>
              <w:t>第四章</w:t>
            </w:r>
            <w:r w:rsidR="00DE360B">
              <w:rPr>
                <w:rFonts w:asciiTheme="minorHAnsi" w:eastAsiaTheme="minorEastAsia" w:hAnsiTheme="minorHAnsi"/>
              </w:rPr>
              <w:tab/>
            </w:r>
            <w:r w:rsidR="00DE360B" w:rsidRPr="00317515">
              <w:rPr>
                <w:rStyle w:val="ab"/>
                <w:rFonts w:hint="eastAsia"/>
              </w:rPr>
              <w:t>實驗結果與分析</w:t>
            </w:r>
            <w:r w:rsidR="00DE360B">
              <w:rPr>
                <w:webHidden/>
              </w:rPr>
              <w:tab/>
            </w:r>
            <w:r w:rsidR="00DE360B">
              <w:rPr>
                <w:webHidden/>
              </w:rPr>
              <w:fldChar w:fldCharType="begin"/>
            </w:r>
            <w:r w:rsidR="00DE360B">
              <w:rPr>
                <w:webHidden/>
              </w:rPr>
              <w:instrText xml:space="preserve"> PAGEREF _Toc45221557 \h </w:instrText>
            </w:r>
            <w:r w:rsidR="00DE360B">
              <w:rPr>
                <w:webHidden/>
              </w:rPr>
            </w:r>
            <w:r w:rsidR="00DE360B">
              <w:rPr>
                <w:webHidden/>
              </w:rPr>
              <w:fldChar w:fldCharType="separate"/>
            </w:r>
            <w:r w:rsidR="00330089">
              <w:rPr>
                <w:webHidden/>
              </w:rPr>
              <w:t>20</w:t>
            </w:r>
            <w:r w:rsidR="00DE360B">
              <w:rPr>
                <w:webHidden/>
              </w:rPr>
              <w:fldChar w:fldCharType="end"/>
            </w:r>
          </w:hyperlink>
        </w:p>
        <w:p w14:paraId="32E621B5" w14:textId="498A0010" w:rsidR="00DE360B" w:rsidRDefault="00A35E87">
          <w:pPr>
            <w:pStyle w:val="21"/>
            <w:rPr>
              <w:rFonts w:asciiTheme="minorHAnsi" w:eastAsiaTheme="minorEastAsia" w:hAnsiTheme="minorHAnsi" w:cstheme="minorBidi"/>
              <w:noProof/>
              <w:kern w:val="2"/>
            </w:rPr>
          </w:pPr>
          <w:hyperlink w:anchor="_Toc45221558" w:history="1">
            <w:r w:rsidR="00DE360B" w:rsidRPr="00317515">
              <w:rPr>
                <w:rStyle w:val="ab"/>
                <w:noProof/>
                <w:shd w:val="clear" w:color="auto" w:fill="FFFFFF"/>
              </w:rPr>
              <w:t>4.1</w:t>
            </w:r>
            <w:r w:rsidR="00DE360B" w:rsidRPr="00317515">
              <w:rPr>
                <w:rStyle w:val="ab"/>
                <w:rFonts w:hint="eastAsia"/>
                <w:noProof/>
                <w:shd w:val="clear" w:color="auto" w:fill="FFFFFF"/>
              </w:rPr>
              <w:t>實驗環境與資料來源</w:t>
            </w:r>
            <w:r w:rsidR="00DE360B">
              <w:rPr>
                <w:noProof/>
                <w:webHidden/>
              </w:rPr>
              <w:tab/>
            </w:r>
            <w:r w:rsidR="00DE360B">
              <w:rPr>
                <w:noProof/>
                <w:webHidden/>
              </w:rPr>
              <w:fldChar w:fldCharType="begin"/>
            </w:r>
            <w:r w:rsidR="00DE360B">
              <w:rPr>
                <w:noProof/>
                <w:webHidden/>
              </w:rPr>
              <w:instrText xml:space="preserve"> PAGEREF _Toc45221558 \h </w:instrText>
            </w:r>
            <w:r w:rsidR="00DE360B">
              <w:rPr>
                <w:noProof/>
                <w:webHidden/>
              </w:rPr>
            </w:r>
            <w:r w:rsidR="00DE360B">
              <w:rPr>
                <w:noProof/>
                <w:webHidden/>
              </w:rPr>
              <w:fldChar w:fldCharType="separate"/>
            </w:r>
            <w:r w:rsidR="00330089">
              <w:rPr>
                <w:noProof/>
                <w:webHidden/>
              </w:rPr>
              <w:t>20</w:t>
            </w:r>
            <w:r w:rsidR="00DE360B">
              <w:rPr>
                <w:noProof/>
                <w:webHidden/>
              </w:rPr>
              <w:fldChar w:fldCharType="end"/>
            </w:r>
          </w:hyperlink>
        </w:p>
        <w:p w14:paraId="41A7F731" w14:textId="50C00E38" w:rsidR="00DE360B" w:rsidRDefault="00A35E87">
          <w:pPr>
            <w:pStyle w:val="21"/>
            <w:rPr>
              <w:rFonts w:asciiTheme="minorHAnsi" w:eastAsiaTheme="minorEastAsia" w:hAnsiTheme="minorHAnsi" w:cstheme="minorBidi"/>
              <w:noProof/>
              <w:kern w:val="2"/>
            </w:rPr>
          </w:pPr>
          <w:hyperlink w:anchor="_Toc45221559" w:history="1">
            <w:r w:rsidR="00DE360B" w:rsidRPr="00317515">
              <w:rPr>
                <w:rStyle w:val="ab"/>
                <w:noProof/>
              </w:rPr>
              <w:t>4.2</w:t>
            </w:r>
            <w:r w:rsidR="00DE360B" w:rsidRPr="00317515">
              <w:rPr>
                <w:rStyle w:val="ab"/>
                <w:rFonts w:hint="eastAsia"/>
                <w:noProof/>
              </w:rPr>
              <w:t>實驗一</w:t>
            </w:r>
            <w:r w:rsidR="00DE360B" w:rsidRPr="00317515">
              <w:rPr>
                <w:rStyle w:val="ab"/>
                <w:noProof/>
              </w:rPr>
              <w:t>: k</w:t>
            </w:r>
            <w:r w:rsidR="00DE360B" w:rsidRPr="00317515">
              <w:rPr>
                <w:rStyle w:val="ab"/>
                <w:rFonts w:hint="eastAsia"/>
                <w:noProof/>
              </w:rPr>
              <w:t>值大小對缺失值比例的影響</w:t>
            </w:r>
            <w:r w:rsidR="00DE360B">
              <w:rPr>
                <w:noProof/>
                <w:webHidden/>
              </w:rPr>
              <w:tab/>
            </w:r>
            <w:r w:rsidR="00DE360B">
              <w:rPr>
                <w:noProof/>
                <w:webHidden/>
              </w:rPr>
              <w:fldChar w:fldCharType="begin"/>
            </w:r>
            <w:r w:rsidR="00DE360B">
              <w:rPr>
                <w:noProof/>
                <w:webHidden/>
              </w:rPr>
              <w:instrText xml:space="preserve"> PAGEREF _Toc45221559 \h </w:instrText>
            </w:r>
            <w:r w:rsidR="00DE360B">
              <w:rPr>
                <w:noProof/>
                <w:webHidden/>
              </w:rPr>
            </w:r>
            <w:r w:rsidR="00DE360B">
              <w:rPr>
                <w:noProof/>
                <w:webHidden/>
              </w:rPr>
              <w:fldChar w:fldCharType="separate"/>
            </w:r>
            <w:r w:rsidR="00330089">
              <w:rPr>
                <w:noProof/>
                <w:webHidden/>
              </w:rPr>
              <w:t>20</w:t>
            </w:r>
            <w:r w:rsidR="00DE360B">
              <w:rPr>
                <w:noProof/>
                <w:webHidden/>
              </w:rPr>
              <w:fldChar w:fldCharType="end"/>
            </w:r>
          </w:hyperlink>
        </w:p>
        <w:p w14:paraId="63C2F5DB" w14:textId="3FFD3442" w:rsidR="00DE360B" w:rsidRDefault="00A35E87">
          <w:pPr>
            <w:pStyle w:val="31"/>
            <w:tabs>
              <w:tab w:val="right" w:leader="dot" w:pos="8494"/>
            </w:tabs>
            <w:rPr>
              <w:rFonts w:asciiTheme="minorHAnsi" w:eastAsiaTheme="minorEastAsia" w:hAnsiTheme="minorHAnsi" w:cstheme="minorBidi"/>
              <w:noProof/>
              <w:kern w:val="2"/>
              <w:sz w:val="24"/>
            </w:rPr>
          </w:pPr>
          <w:hyperlink w:anchor="_Toc45221560" w:history="1">
            <w:r w:rsidR="00DE360B" w:rsidRPr="00317515">
              <w:rPr>
                <w:rStyle w:val="ab"/>
                <w:noProof/>
              </w:rPr>
              <w:t>4.2.1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_Toc45221560 \h </w:instrText>
            </w:r>
            <w:r w:rsidR="00DE360B">
              <w:rPr>
                <w:noProof/>
                <w:webHidden/>
              </w:rPr>
            </w:r>
            <w:r w:rsidR="00DE360B">
              <w:rPr>
                <w:noProof/>
                <w:webHidden/>
              </w:rPr>
              <w:fldChar w:fldCharType="separate"/>
            </w:r>
            <w:r w:rsidR="00330089">
              <w:rPr>
                <w:noProof/>
                <w:webHidden/>
              </w:rPr>
              <w:t>20</w:t>
            </w:r>
            <w:r w:rsidR="00DE360B">
              <w:rPr>
                <w:noProof/>
                <w:webHidden/>
              </w:rPr>
              <w:fldChar w:fldCharType="end"/>
            </w:r>
          </w:hyperlink>
        </w:p>
        <w:p w14:paraId="495EB158" w14:textId="4BE81E03" w:rsidR="00DE360B" w:rsidRDefault="00A35E87">
          <w:pPr>
            <w:pStyle w:val="31"/>
            <w:tabs>
              <w:tab w:val="right" w:leader="dot" w:pos="8494"/>
            </w:tabs>
            <w:rPr>
              <w:rFonts w:asciiTheme="minorHAnsi" w:eastAsiaTheme="minorEastAsia" w:hAnsiTheme="minorHAnsi" w:cstheme="minorBidi"/>
              <w:noProof/>
              <w:kern w:val="2"/>
              <w:sz w:val="24"/>
            </w:rPr>
          </w:pPr>
          <w:hyperlink w:anchor="_Toc45221561" w:history="1">
            <w:r w:rsidR="00DE360B" w:rsidRPr="00317515">
              <w:rPr>
                <w:rStyle w:val="ab"/>
                <w:noProof/>
              </w:rPr>
              <w:t>4.2.2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_Toc45221561 \h </w:instrText>
            </w:r>
            <w:r w:rsidR="00DE360B">
              <w:rPr>
                <w:noProof/>
                <w:webHidden/>
              </w:rPr>
            </w:r>
            <w:r w:rsidR="00DE360B">
              <w:rPr>
                <w:noProof/>
                <w:webHidden/>
              </w:rPr>
              <w:fldChar w:fldCharType="separate"/>
            </w:r>
            <w:r w:rsidR="00330089">
              <w:rPr>
                <w:noProof/>
                <w:webHidden/>
              </w:rPr>
              <w:t>20</w:t>
            </w:r>
            <w:r w:rsidR="00DE360B">
              <w:rPr>
                <w:noProof/>
                <w:webHidden/>
              </w:rPr>
              <w:fldChar w:fldCharType="end"/>
            </w:r>
          </w:hyperlink>
        </w:p>
        <w:p w14:paraId="50C64E31" w14:textId="40CCB07B" w:rsidR="00DE360B" w:rsidRDefault="00A35E87">
          <w:pPr>
            <w:pStyle w:val="31"/>
            <w:tabs>
              <w:tab w:val="right" w:leader="dot" w:pos="8494"/>
            </w:tabs>
            <w:rPr>
              <w:rFonts w:asciiTheme="minorHAnsi" w:eastAsiaTheme="minorEastAsia" w:hAnsiTheme="minorHAnsi" w:cstheme="minorBidi"/>
              <w:noProof/>
              <w:kern w:val="2"/>
              <w:sz w:val="24"/>
            </w:rPr>
          </w:pPr>
          <w:hyperlink w:anchor="_Toc45221562" w:history="1">
            <w:r w:rsidR="00DE360B" w:rsidRPr="00317515">
              <w:rPr>
                <w:rStyle w:val="ab"/>
                <w:noProof/>
              </w:rPr>
              <w:t>4.2.3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_Toc45221562 \h </w:instrText>
            </w:r>
            <w:r w:rsidR="00DE360B">
              <w:rPr>
                <w:noProof/>
                <w:webHidden/>
              </w:rPr>
            </w:r>
            <w:r w:rsidR="00DE360B">
              <w:rPr>
                <w:noProof/>
                <w:webHidden/>
              </w:rPr>
              <w:fldChar w:fldCharType="separate"/>
            </w:r>
            <w:r w:rsidR="00330089">
              <w:rPr>
                <w:noProof/>
                <w:webHidden/>
              </w:rPr>
              <w:t>21</w:t>
            </w:r>
            <w:r w:rsidR="00DE360B">
              <w:rPr>
                <w:noProof/>
                <w:webHidden/>
              </w:rPr>
              <w:fldChar w:fldCharType="end"/>
            </w:r>
          </w:hyperlink>
        </w:p>
        <w:p w14:paraId="62B283BE" w14:textId="666D1A06" w:rsidR="00DE360B" w:rsidRDefault="00A35E87">
          <w:pPr>
            <w:pStyle w:val="21"/>
            <w:rPr>
              <w:rFonts w:asciiTheme="minorHAnsi" w:eastAsiaTheme="minorEastAsia" w:hAnsiTheme="minorHAnsi" w:cstheme="minorBidi"/>
              <w:noProof/>
              <w:kern w:val="2"/>
            </w:rPr>
          </w:pPr>
          <w:hyperlink w:anchor="_Toc45221563" w:history="1">
            <w:r w:rsidR="00DE360B" w:rsidRPr="00317515">
              <w:rPr>
                <w:rStyle w:val="ab"/>
                <w:noProof/>
              </w:rPr>
              <w:t>4.3</w:t>
            </w:r>
            <w:r w:rsidR="00DE360B" w:rsidRPr="00317515">
              <w:rPr>
                <w:rStyle w:val="ab"/>
                <w:rFonts w:hint="eastAsia"/>
                <w:noProof/>
              </w:rPr>
              <w:t>實驗二</w:t>
            </w:r>
            <w:r w:rsidR="00DE360B" w:rsidRPr="00317515">
              <w:rPr>
                <w:rStyle w:val="ab"/>
                <w:noProof/>
              </w:rPr>
              <w:t>:</w:t>
            </w:r>
            <w:r w:rsidR="00DE360B" w:rsidRPr="00317515">
              <w:rPr>
                <w:rStyle w:val="ab"/>
                <w:rFonts w:hint="eastAsia"/>
                <w:noProof/>
              </w:rPr>
              <w:t>比較各填補法填補後與原天際線結果之相似程度</w:t>
            </w:r>
            <w:r w:rsidR="00DE360B">
              <w:rPr>
                <w:noProof/>
                <w:webHidden/>
              </w:rPr>
              <w:tab/>
            </w:r>
            <w:r w:rsidR="00DE360B">
              <w:rPr>
                <w:noProof/>
                <w:webHidden/>
              </w:rPr>
              <w:fldChar w:fldCharType="begin"/>
            </w:r>
            <w:r w:rsidR="00DE360B">
              <w:rPr>
                <w:noProof/>
                <w:webHidden/>
              </w:rPr>
              <w:instrText xml:space="preserve"> PAGEREF _Toc45221563 \h </w:instrText>
            </w:r>
            <w:r w:rsidR="00DE360B">
              <w:rPr>
                <w:noProof/>
                <w:webHidden/>
              </w:rPr>
            </w:r>
            <w:r w:rsidR="00DE360B">
              <w:rPr>
                <w:noProof/>
                <w:webHidden/>
              </w:rPr>
              <w:fldChar w:fldCharType="separate"/>
            </w:r>
            <w:r w:rsidR="00330089">
              <w:rPr>
                <w:noProof/>
                <w:webHidden/>
              </w:rPr>
              <w:t>22</w:t>
            </w:r>
            <w:r w:rsidR="00DE360B">
              <w:rPr>
                <w:noProof/>
                <w:webHidden/>
              </w:rPr>
              <w:fldChar w:fldCharType="end"/>
            </w:r>
          </w:hyperlink>
        </w:p>
        <w:p w14:paraId="7574F6F9" w14:textId="5D04FAD3" w:rsidR="00DE360B" w:rsidRDefault="00A35E87">
          <w:pPr>
            <w:pStyle w:val="31"/>
            <w:tabs>
              <w:tab w:val="right" w:leader="dot" w:pos="8494"/>
            </w:tabs>
            <w:rPr>
              <w:rFonts w:asciiTheme="minorHAnsi" w:eastAsiaTheme="minorEastAsia" w:hAnsiTheme="minorHAnsi" w:cstheme="minorBidi"/>
              <w:noProof/>
              <w:kern w:val="2"/>
              <w:sz w:val="24"/>
            </w:rPr>
          </w:pPr>
          <w:hyperlink w:anchor="_Toc45221564" w:history="1">
            <w:r w:rsidR="00DE360B" w:rsidRPr="00317515">
              <w:rPr>
                <w:rStyle w:val="ab"/>
                <w:noProof/>
              </w:rPr>
              <w:t>4.3.1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_Toc45221564 \h </w:instrText>
            </w:r>
            <w:r w:rsidR="00DE360B">
              <w:rPr>
                <w:noProof/>
                <w:webHidden/>
              </w:rPr>
            </w:r>
            <w:r w:rsidR="00DE360B">
              <w:rPr>
                <w:noProof/>
                <w:webHidden/>
              </w:rPr>
              <w:fldChar w:fldCharType="separate"/>
            </w:r>
            <w:r w:rsidR="00330089">
              <w:rPr>
                <w:noProof/>
                <w:webHidden/>
              </w:rPr>
              <w:t>22</w:t>
            </w:r>
            <w:r w:rsidR="00DE360B">
              <w:rPr>
                <w:noProof/>
                <w:webHidden/>
              </w:rPr>
              <w:fldChar w:fldCharType="end"/>
            </w:r>
          </w:hyperlink>
        </w:p>
        <w:p w14:paraId="23339E54" w14:textId="5129DA15" w:rsidR="00DE360B" w:rsidRDefault="00A35E87">
          <w:pPr>
            <w:pStyle w:val="31"/>
            <w:tabs>
              <w:tab w:val="right" w:leader="dot" w:pos="8494"/>
            </w:tabs>
            <w:rPr>
              <w:rFonts w:asciiTheme="minorHAnsi" w:eastAsiaTheme="minorEastAsia" w:hAnsiTheme="minorHAnsi" w:cstheme="minorBidi"/>
              <w:noProof/>
              <w:kern w:val="2"/>
              <w:sz w:val="24"/>
            </w:rPr>
          </w:pPr>
          <w:hyperlink w:anchor="_Toc45221565" w:history="1">
            <w:r w:rsidR="00DE360B" w:rsidRPr="00317515">
              <w:rPr>
                <w:rStyle w:val="ab"/>
                <w:noProof/>
              </w:rPr>
              <w:t>4.3.2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_Toc45221565 \h </w:instrText>
            </w:r>
            <w:r w:rsidR="00DE360B">
              <w:rPr>
                <w:noProof/>
                <w:webHidden/>
              </w:rPr>
            </w:r>
            <w:r w:rsidR="00DE360B">
              <w:rPr>
                <w:noProof/>
                <w:webHidden/>
              </w:rPr>
              <w:fldChar w:fldCharType="separate"/>
            </w:r>
            <w:r w:rsidR="00330089">
              <w:rPr>
                <w:noProof/>
                <w:webHidden/>
              </w:rPr>
              <w:t>22</w:t>
            </w:r>
            <w:r w:rsidR="00DE360B">
              <w:rPr>
                <w:noProof/>
                <w:webHidden/>
              </w:rPr>
              <w:fldChar w:fldCharType="end"/>
            </w:r>
          </w:hyperlink>
        </w:p>
        <w:p w14:paraId="0E4DB756" w14:textId="1873994A" w:rsidR="00DE360B" w:rsidRDefault="00A35E87">
          <w:pPr>
            <w:pStyle w:val="31"/>
            <w:tabs>
              <w:tab w:val="right" w:leader="dot" w:pos="8494"/>
            </w:tabs>
            <w:rPr>
              <w:rFonts w:asciiTheme="minorHAnsi" w:eastAsiaTheme="minorEastAsia" w:hAnsiTheme="minorHAnsi" w:cstheme="minorBidi"/>
              <w:noProof/>
              <w:kern w:val="2"/>
              <w:sz w:val="24"/>
            </w:rPr>
          </w:pPr>
          <w:hyperlink w:anchor="_Toc45221566" w:history="1">
            <w:r w:rsidR="00DE360B" w:rsidRPr="00317515">
              <w:rPr>
                <w:rStyle w:val="ab"/>
                <w:noProof/>
              </w:rPr>
              <w:t>4.3.3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_Toc45221566 \h </w:instrText>
            </w:r>
            <w:r w:rsidR="00DE360B">
              <w:rPr>
                <w:noProof/>
                <w:webHidden/>
              </w:rPr>
            </w:r>
            <w:r w:rsidR="00DE360B">
              <w:rPr>
                <w:noProof/>
                <w:webHidden/>
              </w:rPr>
              <w:fldChar w:fldCharType="separate"/>
            </w:r>
            <w:r w:rsidR="00330089">
              <w:rPr>
                <w:noProof/>
                <w:webHidden/>
              </w:rPr>
              <w:t>22</w:t>
            </w:r>
            <w:r w:rsidR="00DE360B">
              <w:rPr>
                <w:noProof/>
                <w:webHidden/>
              </w:rPr>
              <w:fldChar w:fldCharType="end"/>
            </w:r>
          </w:hyperlink>
        </w:p>
        <w:p w14:paraId="567F2845" w14:textId="2FDFD6A7" w:rsidR="00DE360B" w:rsidRDefault="00A35E87">
          <w:pPr>
            <w:pStyle w:val="21"/>
            <w:rPr>
              <w:rFonts w:asciiTheme="minorHAnsi" w:eastAsiaTheme="minorEastAsia" w:hAnsiTheme="minorHAnsi" w:cstheme="minorBidi"/>
              <w:noProof/>
              <w:kern w:val="2"/>
            </w:rPr>
          </w:pPr>
          <w:hyperlink w:anchor="_Toc45221567" w:history="1">
            <w:r w:rsidR="00DE360B" w:rsidRPr="00317515">
              <w:rPr>
                <w:rStyle w:val="ab"/>
                <w:noProof/>
              </w:rPr>
              <w:t>4.4</w:t>
            </w:r>
            <w:r w:rsidR="00DE360B" w:rsidRPr="00317515">
              <w:rPr>
                <w:rStyle w:val="ab"/>
                <w:rFonts w:hint="eastAsia"/>
                <w:noProof/>
              </w:rPr>
              <w:t>實驗一與實驗二結論</w:t>
            </w:r>
            <w:r w:rsidR="00DE360B">
              <w:rPr>
                <w:noProof/>
                <w:webHidden/>
              </w:rPr>
              <w:tab/>
            </w:r>
            <w:r w:rsidR="00DE360B">
              <w:rPr>
                <w:noProof/>
                <w:webHidden/>
              </w:rPr>
              <w:fldChar w:fldCharType="begin"/>
            </w:r>
            <w:r w:rsidR="00DE360B">
              <w:rPr>
                <w:noProof/>
                <w:webHidden/>
              </w:rPr>
              <w:instrText xml:space="preserve"> PAGEREF _Toc45221567 \h </w:instrText>
            </w:r>
            <w:r w:rsidR="00DE360B">
              <w:rPr>
                <w:noProof/>
                <w:webHidden/>
              </w:rPr>
            </w:r>
            <w:r w:rsidR="00DE360B">
              <w:rPr>
                <w:noProof/>
                <w:webHidden/>
              </w:rPr>
              <w:fldChar w:fldCharType="separate"/>
            </w:r>
            <w:r w:rsidR="00330089">
              <w:rPr>
                <w:noProof/>
                <w:webHidden/>
              </w:rPr>
              <w:t>26</w:t>
            </w:r>
            <w:r w:rsidR="00DE360B">
              <w:rPr>
                <w:noProof/>
                <w:webHidden/>
              </w:rPr>
              <w:fldChar w:fldCharType="end"/>
            </w:r>
          </w:hyperlink>
        </w:p>
        <w:p w14:paraId="6738CA96" w14:textId="146A863E" w:rsidR="00DE360B" w:rsidRDefault="00A35E87">
          <w:pPr>
            <w:pStyle w:val="11"/>
            <w:tabs>
              <w:tab w:val="left" w:pos="1200"/>
            </w:tabs>
            <w:rPr>
              <w:rFonts w:asciiTheme="minorHAnsi" w:eastAsiaTheme="minorEastAsia" w:hAnsiTheme="minorHAnsi"/>
            </w:rPr>
          </w:pPr>
          <w:hyperlink w:anchor="_Toc45221568" w:history="1">
            <w:r w:rsidR="00DE360B" w:rsidRPr="00317515">
              <w:rPr>
                <w:rStyle w:val="ab"/>
                <w:rFonts w:hint="eastAsia"/>
              </w:rPr>
              <w:t>第五章</w:t>
            </w:r>
            <w:r w:rsidR="00DE360B">
              <w:rPr>
                <w:rFonts w:asciiTheme="minorHAnsi" w:eastAsiaTheme="minorEastAsia" w:hAnsiTheme="minorHAnsi"/>
              </w:rPr>
              <w:tab/>
            </w:r>
            <w:r w:rsidR="00DE360B" w:rsidRPr="00317515">
              <w:rPr>
                <w:rStyle w:val="ab"/>
                <w:rFonts w:hint="eastAsia"/>
              </w:rPr>
              <w:t>第五章結論與未來方向</w:t>
            </w:r>
            <w:r w:rsidR="00DE360B">
              <w:rPr>
                <w:webHidden/>
              </w:rPr>
              <w:tab/>
            </w:r>
            <w:r w:rsidR="00DE360B">
              <w:rPr>
                <w:webHidden/>
              </w:rPr>
              <w:fldChar w:fldCharType="begin"/>
            </w:r>
            <w:r w:rsidR="00DE360B">
              <w:rPr>
                <w:webHidden/>
              </w:rPr>
              <w:instrText xml:space="preserve"> PAGEREF _Toc45221568 \h </w:instrText>
            </w:r>
            <w:r w:rsidR="00DE360B">
              <w:rPr>
                <w:webHidden/>
              </w:rPr>
            </w:r>
            <w:r w:rsidR="00DE360B">
              <w:rPr>
                <w:webHidden/>
              </w:rPr>
              <w:fldChar w:fldCharType="separate"/>
            </w:r>
            <w:r w:rsidR="00330089">
              <w:rPr>
                <w:webHidden/>
              </w:rPr>
              <w:t>27</w:t>
            </w:r>
            <w:r w:rsidR="00DE360B">
              <w:rPr>
                <w:webHidden/>
              </w:rPr>
              <w:fldChar w:fldCharType="end"/>
            </w:r>
          </w:hyperlink>
        </w:p>
        <w:p w14:paraId="08C0CF70" w14:textId="5FF583A4" w:rsidR="00DE360B" w:rsidRDefault="00A35E87">
          <w:pPr>
            <w:pStyle w:val="21"/>
            <w:rPr>
              <w:rFonts w:asciiTheme="minorHAnsi" w:eastAsiaTheme="minorEastAsia" w:hAnsiTheme="minorHAnsi" w:cstheme="minorBidi"/>
              <w:noProof/>
              <w:kern w:val="2"/>
            </w:rPr>
          </w:pPr>
          <w:hyperlink w:anchor="_Toc45221569" w:history="1">
            <w:r w:rsidR="00DE360B" w:rsidRPr="00317515">
              <w:rPr>
                <w:rStyle w:val="ab"/>
                <w:noProof/>
                <w:shd w:val="clear" w:color="auto" w:fill="FFFFFF"/>
              </w:rPr>
              <w:t>5.1</w:t>
            </w:r>
            <w:r w:rsidR="00DE360B" w:rsidRPr="00317515">
              <w:rPr>
                <w:rStyle w:val="ab"/>
                <w:rFonts w:hint="eastAsia"/>
                <w:noProof/>
                <w:shd w:val="clear" w:color="auto" w:fill="FFFFFF"/>
              </w:rPr>
              <w:t>結論</w:t>
            </w:r>
            <w:r w:rsidR="00DE360B">
              <w:rPr>
                <w:noProof/>
                <w:webHidden/>
              </w:rPr>
              <w:tab/>
            </w:r>
            <w:r w:rsidR="00DE360B">
              <w:rPr>
                <w:noProof/>
                <w:webHidden/>
              </w:rPr>
              <w:fldChar w:fldCharType="begin"/>
            </w:r>
            <w:r w:rsidR="00DE360B">
              <w:rPr>
                <w:noProof/>
                <w:webHidden/>
              </w:rPr>
              <w:instrText xml:space="preserve"> PAGEREF _Toc45221569 \h </w:instrText>
            </w:r>
            <w:r w:rsidR="00DE360B">
              <w:rPr>
                <w:noProof/>
                <w:webHidden/>
              </w:rPr>
            </w:r>
            <w:r w:rsidR="00DE360B">
              <w:rPr>
                <w:noProof/>
                <w:webHidden/>
              </w:rPr>
              <w:fldChar w:fldCharType="separate"/>
            </w:r>
            <w:r w:rsidR="00330089">
              <w:rPr>
                <w:noProof/>
                <w:webHidden/>
              </w:rPr>
              <w:t>27</w:t>
            </w:r>
            <w:r w:rsidR="00DE360B">
              <w:rPr>
                <w:noProof/>
                <w:webHidden/>
              </w:rPr>
              <w:fldChar w:fldCharType="end"/>
            </w:r>
          </w:hyperlink>
        </w:p>
        <w:p w14:paraId="67E2A139" w14:textId="5CCE697F" w:rsidR="00DE360B" w:rsidRDefault="00A35E87">
          <w:pPr>
            <w:pStyle w:val="21"/>
            <w:rPr>
              <w:rFonts w:asciiTheme="minorHAnsi" w:eastAsiaTheme="minorEastAsia" w:hAnsiTheme="minorHAnsi" w:cstheme="minorBidi"/>
              <w:noProof/>
              <w:kern w:val="2"/>
            </w:rPr>
          </w:pPr>
          <w:hyperlink w:anchor="_Toc45221570" w:history="1">
            <w:r w:rsidR="00DE360B" w:rsidRPr="00317515">
              <w:rPr>
                <w:rStyle w:val="ab"/>
                <w:noProof/>
              </w:rPr>
              <w:t>5.2</w:t>
            </w:r>
            <w:r w:rsidR="00DE360B" w:rsidRPr="00317515">
              <w:rPr>
                <w:rStyle w:val="ab"/>
                <w:rFonts w:hint="eastAsia"/>
                <w:noProof/>
              </w:rPr>
              <w:t>未來工作與方向</w:t>
            </w:r>
            <w:r w:rsidR="00DE360B">
              <w:rPr>
                <w:noProof/>
                <w:webHidden/>
              </w:rPr>
              <w:tab/>
            </w:r>
            <w:r w:rsidR="00DE360B">
              <w:rPr>
                <w:noProof/>
                <w:webHidden/>
              </w:rPr>
              <w:fldChar w:fldCharType="begin"/>
            </w:r>
            <w:r w:rsidR="00DE360B">
              <w:rPr>
                <w:noProof/>
                <w:webHidden/>
              </w:rPr>
              <w:instrText xml:space="preserve"> PAGEREF _Toc45221570 \h </w:instrText>
            </w:r>
            <w:r w:rsidR="00DE360B">
              <w:rPr>
                <w:noProof/>
                <w:webHidden/>
              </w:rPr>
            </w:r>
            <w:r w:rsidR="00DE360B">
              <w:rPr>
                <w:noProof/>
                <w:webHidden/>
              </w:rPr>
              <w:fldChar w:fldCharType="separate"/>
            </w:r>
            <w:r w:rsidR="00330089">
              <w:rPr>
                <w:noProof/>
                <w:webHidden/>
              </w:rPr>
              <w:t>27</w:t>
            </w:r>
            <w:r w:rsidR="00DE360B">
              <w:rPr>
                <w:noProof/>
                <w:webHidden/>
              </w:rPr>
              <w:fldChar w:fldCharType="end"/>
            </w:r>
          </w:hyperlink>
        </w:p>
        <w:p w14:paraId="7C5007FB" w14:textId="4E5A2199" w:rsidR="00DE360B" w:rsidRDefault="00A35E87">
          <w:pPr>
            <w:pStyle w:val="11"/>
            <w:rPr>
              <w:rFonts w:asciiTheme="minorHAnsi" w:eastAsiaTheme="minorEastAsia" w:hAnsiTheme="minorHAnsi"/>
            </w:rPr>
          </w:pPr>
          <w:hyperlink w:anchor="_Toc45221571" w:history="1">
            <w:r w:rsidR="00DE360B" w:rsidRPr="00317515">
              <w:rPr>
                <w:rStyle w:val="ab"/>
                <w:rFonts w:cs="Times New Roman" w:hint="eastAsia"/>
              </w:rPr>
              <w:t>參考文獻</w:t>
            </w:r>
            <w:r w:rsidR="00DE360B">
              <w:rPr>
                <w:webHidden/>
              </w:rPr>
              <w:tab/>
            </w:r>
            <w:r w:rsidR="00DE360B">
              <w:rPr>
                <w:webHidden/>
              </w:rPr>
              <w:fldChar w:fldCharType="begin"/>
            </w:r>
            <w:r w:rsidR="00DE360B">
              <w:rPr>
                <w:webHidden/>
              </w:rPr>
              <w:instrText xml:space="preserve"> PAGEREF _Toc45221571 \h </w:instrText>
            </w:r>
            <w:r w:rsidR="00DE360B">
              <w:rPr>
                <w:webHidden/>
              </w:rPr>
            </w:r>
            <w:r w:rsidR="00DE360B">
              <w:rPr>
                <w:webHidden/>
              </w:rPr>
              <w:fldChar w:fldCharType="separate"/>
            </w:r>
            <w:r w:rsidR="00330089">
              <w:rPr>
                <w:webHidden/>
              </w:rPr>
              <w:t>28</w:t>
            </w:r>
            <w:r w:rsidR="00DE360B">
              <w:rPr>
                <w:webHidden/>
              </w:rPr>
              <w:fldChar w:fldCharType="end"/>
            </w:r>
          </w:hyperlink>
        </w:p>
        <w:p w14:paraId="30B92013" w14:textId="2876742D"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7" w:name="_Toc45221540"/>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772DCFF9" w:rsidR="00B95F4B" w:rsidRDefault="00A35E87">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330089">
          <w:rPr>
            <w:noProof/>
            <w:webHidden/>
          </w:rPr>
          <w:t>13</w:t>
        </w:r>
        <w:r w:rsidR="00B95F4B">
          <w:rPr>
            <w:noProof/>
            <w:webHidden/>
          </w:rPr>
          <w:fldChar w:fldCharType="end"/>
        </w:r>
      </w:hyperlink>
    </w:p>
    <w:p w14:paraId="00DF2AFB" w14:textId="4B23100A" w:rsidR="00B95F4B" w:rsidRDefault="00A35E87">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330089">
          <w:rPr>
            <w:noProof/>
            <w:webHidden/>
          </w:rPr>
          <w:t>23</w:t>
        </w:r>
        <w:r w:rsidR="00B95F4B">
          <w:rPr>
            <w:noProof/>
            <w:webHidden/>
          </w:rPr>
          <w:fldChar w:fldCharType="end"/>
        </w:r>
      </w:hyperlink>
    </w:p>
    <w:p w14:paraId="0C809702" w14:textId="61DFF8C2" w:rsidR="00B95F4B" w:rsidRDefault="00A35E87">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330089">
          <w:rPr>
            <w:noProof/>
            <w:webHidden/>
          </w:rPr>
          <w:t>24</w:t>
        </w:r>
        <w:r w:rsidR="00B95F4B">
          <w:rPr>
            <w:noProof/>
            <w:webHidden/>
          </w:rPr>
          <w:fldChar w:fldCharType="end"/>
        </w:r>
      </w:hyperlink>
    </w:p>
    <w:p w14:paraId="3C2DE791" w14:textId="6DDA42C2" w:rsidR="00B95F4B" w:rsidRDefault="00A35E87">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330089">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8" w:name="_Toc45221541"/>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579DF344" w:rsidR="00B95F4B" w:rsidRDefault="00A35E87">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330089">
          <w:rPr>
            <w:noProof/>
            <w:webHidden/>
          </w:rPr>
          <w:t>15</w:t>
        </w:r>
        <w:r w:rsidR="00B95F4B">
          <w:rPr>
            <w:noProof/>
            <w:webHidden/>
          </w:rPr>
          <w:fldChar w:fldCharType="end"/>
        </w:r>
      </w:hyperlink>
    </w:p>
    <w:p w14:paraId="7726EB81" w14:textId="15441231" w:rsidR="00B95F4B" w:rsidRDefault="00A35E87">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330089">
          <w:rPr>
            <w:noProof/>
            <w:webHidden/>
          </w:rPr>
          <w:t>17</w:t>
        </w:r>
        <w:r w:rsidR="00B95F4B">
          <w:rPr>
            <w:noProof/>
            <w:webHidden/>
          </w:rPr>
          <w:fldChar w:fldCharType="end"/>
        </w:r>
      </w:hyperlink>
    </w:p>
    <w:p w14:paraId="2B25B710" w14:textId="502A4F05" w:rsidR="00B95F4B" w:rsidRDefault="00A35E87">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330089">
          <w:rPr>
            <w:noProof/>
            <w:webHidden/>
          </w:rPr>
          <w:t>17</w:t>
        </w:r>
        <w:r w:rsidR="00B95F4B">
          <w:rPr>
            <w:noProof/>
            <w:webHidden/>
          </w:rPr>
          <w:fldChar w:fldCharType="end"/>
        </w:r>
      </w:hyperlink>
    </w:p>
    <w:p w14:paraId="60ECBCBF" w14:textId="13A50BB4" w:rsidR="00B95F4B" w:rsidRDefault="00A35E87">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330089">
          <w:rPr>
            <w:noProof/>
            <w:webHidden/>
          </w:rPr>
          <w:t>21</w:t>
        </w:r>
        <w:r w:rsidR="00B95F4B">
          <w:rPr>
            <w:noProof/>
            <w:webHidden/>
          </w:rPr>
          <w:fldChar w:fldCharType="end"/>
        </w:r>
      </w:hyperlink>
    </w:p>
    <w:p w14:paraId="7511E6B7" w14:textId="59DC6967" w:rsidR="00B95F4B" w:rsidRDefault="00A35E87">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330089">
          <w:rPr>
            <w:noProof/>
            <w:webHidden/>
          </w:rPr>
          <w:t>21</w:t>
        </w:r>
        <w:r w:rsidR="00B95F4B">
          <w:rPr>
            <w:noProof/>
            <w:webHidden/>
          </w:rPr>
          <w:fldChar w:fldCharType="end"/>
        </w:r>
      </w:hyperlink>
    </w:p>
    <w:p w14:paraId="4ACCF9EF" w14:textId="4A139A1E" w:rsidR="00B95F4B" w:rsidRDefault="00A35E87">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330089">
          <w:rPr>
            <w:noProof/>
            <w:webHidden/>
          </w:rPr>
          <w:t>23</w:t>
        </w:r>
        <w:r w:rsidR="00B95F4B">
          <w:rPr>
            <w:noProof/>
            <w:webHidden/>
          </w:rPr>
          <w:fldChar w:fldCharType="end"/>
        </w:r>
      </w:hyperlink>
    </w:p>
    <w:p w14:paraId="349D1E9E" w14:textId="0ABBD06C" w:rsidR="00B95F4B" w:rsidRDefault="00A35E87">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330089">
          <w:rPr>
            <w:noProof/>
            <w:webHidden/>
          </w:rPr>
          <w:t>24</w:t>
        </w:r>
        <w:r w:rsidR="00B95F4B">
          <w:rPr>
            <w:noProof/>
            <w:webHidden/>
          </w:rPr>
          <w:fldChar w:fldCharType="end"/>
        </w:r>
      </w:hyperlink>
    </w:p>
    <w:p w14:paraId="0AAC503E" w14:textId="0654E97B" w:rsidR="00B95F4B" w:rsidRDefault="00A35E87">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330089">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9" w:name="_Toc45221542"/>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proofErr w:type="gramStart"/>
      <w:r w:rsidRPr="00A34BDE">
        <w:t>個</w:t>
      </w:r>
      <w:proofErr w:type="gramEnd"/>
      <w:r w:rsidRPr="00A34BDE">
        <w:t>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5221543"/>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5221544"/>
      <w:r>
        <w:rPr>
          <w:rFonts w:hint="eastAsia"/>
        </w:rPr>
        <w:t>2.1</w:t>
      </w:r>
      <w:r w:rsidR="00A81C57" w:rsidRPr="009F0A02">
        <w:rPr>
          <w:rFonts w:hint="eastAsia"/>
        </w:rPr>
        <w:t>天際線問題概述與完整資料集對天際線問題之影響</w:t>
      </w:r>
      <w:bookmarkEnd w:id="11"/>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值均不小於</w:t>
      </w:r>
      <w:proofErr w:type="gramEnd"/>
      <w:r w:rsidR="00870D61">
        <w:rPr>
          <w:rFonts w:hint="eastAsia"/>
        </w:rPr>
        <w:t>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維度方能</w:t>
      </w:r>
      <w:proofErr w:type="gramEnd"/>
      <w:r w:rsidR="000B4D27">
        <w:rPr>
          <w:rFonts w:hint="eastAsia"/>
        </w:rPr>
        <w:t>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所有維</w:t>
      </w:r>
      <w:proofErr w:type="gramEnd"/>
      <w:r w:rsidR="00DF2FD3">
        <w:rPr>
          <w:rFonts w:hint="eastAsia"/>
        </w:rPr>
        <w:t>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5221545"/>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5221546"/>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54FD9DCD"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，分別有隨機缺失值</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4D12F97E" w14:textId="77777777" w:rsidR="00350E2E" w:rsidRPr="00162A80" w:rsidRDefault="00350E2E" w:rsidP="00A13FF7">
      <w:pPr>
        <w:rPr>
          <w:rFonts w:cs="Times New Roman"/>
        </w:rPr>
      </w:pPr>
    </w:p>
    <w:p w14:paraId="0655D29B" w14:textId="0C7241D4" w:rsidR="001972FD" w:rsidRPr="00D248A4" w:rsidRDefault="009E3FB4" w:rsidP="00FF61E7">
      <w:pPr>
        <w:rPr>
          <w:rFonts w:cs="Times New Roman"/>
        </w:rPr>
      </w:pPr>
      <w:r w:rsidRPr="00D248A4">
        <w:rPr>
          <w:rFonts w:cs="Times New Roman"/>
        </w:rPr>
        <w:t>隨機缺失值</w:t>
      </w:r>
      <w:r w:rsidR="00716A9E">
        <w:rPr>
          <w:rFonts w:cs="Times New Roman" w:hint="eastAsia"/>
        </w:rPr>
        <w:t>類型</w:t>
      </w:r>
      <w:del w:id="14" w:author="DELab-Sam" w:date="2020-07-16T15:09:00Z">
        <w:r w:rsidR="00D4327C" w:rsidDel="005969E3">
          <w:rPr>
            <w:rFonts w:cs="Times New Roman" w:hint="eastAsia"/>
          </w:rPr>
          <w:delText xml:space="preserve"> : </w:delText>
        </w:r>
      </w:del>
    </w:p>
    <w:p w14:paraId="7C62C847" w14:textId="1E721B08" w:rsidR="0099207F" w:rsidRDefault="00195F16" w:rsidP="00654346">
      <w:pPr>
        <w:ind w:firstLine="480"/>
        <w:rPr>
          <w:rFonts w:cs="Times New Roman"/>
        </w:rPr>
      </w:pPr>
      <w:r w:rsidRPr="00D248A4">
        <w:rPr>
          <w:rFonts w:cs="Times New Roman"/>
        </w:rPr>
        <w:t>在分析當中控制了</w:t>
      </w:r>
      <w:r w:rsidR="00C26AE9" w:rsidRPr="00D248A4">
        <w:rPr>
          <w:rFonts w:cs="Times New Roman" w:hint="eastAsia"/>
        </w:rPr>
        <w:t>某些</w:t>
      </w:r>
      <w:r w:rsidRPr="00D248A4">
        <w:rPr>
          <w:rFonts w:cs="Times New Roman"/>
        </w:rPr>
        <w:t>變數，</w:t>
      </w:r>
      <w:r w:rsidR="00D47B0C" w:rsidRPr="00D248A4">
        <w:rPr>
          <w:rFonts w:cs="Times New Roman" w:hint="eastAsia"/>
        </w:rPr>
        <w:t>某一變數</w:t>
      </w:r>
      <w:r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p>
    <w:p w14:paraId="53A6393E" w14:textId="503190EA" w:rsidR="001972FD" w:rsidRPr="00EC69B5" w:rsidRDefault="00FB2770" w:rsidP="00CF4C24">
      <w:pPr>
        <w:rPr>
          <w:rFonts w:cs="Times New Roman"/>
        </w:rPr>
      </w:pPr>
      <w:r w:rsidRPr="00EC69B5">
        <w:rPr>
          <w:rFonts w:cs="Times New Roman" w:hint="eastAsia"/>
        </w:rPr>
        <w:t>男性比較不願意填寫關於沮喪或失敗的調查問卷</w:t>
      </w:r>
      <w:r w:rsidRPr="00EC69B5">
        <w:rPr>
          <w:rFonts w:cs="Times New Roman" w:hint="eastAsia"/>
        </w:rPr>
        <w:t>(</w:t>
      </w:r>
      <w:r w:rsidRPr="00EC69B5">
        <w:rPr>
          <w:rFonts w:cs="Times New Roman" w:hint="eastAsia"/>
        </w:rPr>
        <w:t>觀察到的</w:t>
      </w:r>
      <w:r w:rsidRPr="00EC69B5">
        <w:rPr>
          <w:rFonts w:cs="Times New Roman" w:hint="eastAsia"/>
        </w:rPr>
        <w:t>)</w:t>
      </w:r>
      <w:r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754B862E" w14:textId="77777777" w:rsidR="00FB2770" w:rsidRPr="00555C23" w:rsidRDefault="00FB2770" w:rsidP="00A13FF7">
      <w:pPr>
        <w:rPr>
          <w:rFonts w:cs="Times New Roman"/>
        </w:rPr>
      </w:pPr>
    </w:p>
    <w:p w14:paraId="2A8A3E20" w14:textId="77777777" w:rsidR="009C6938" w:rsidRDefault="009C6938" w:rsidP="00A13FF7">
      <w:pPr>
        <w:rPr>
          <w:rFonts w:cs="Times New Roman"/>
        </w:rPr>
      </w:pPr>
    </w:p>
    <w:p w14:paraId="46F76A2C" w14:textId="77777777" w:rsidR="009C6938" w:rsidRDefault="009C6938" w:rsidP="00A13FF7">
      <w:pPr>
        <w:rPr>
          <w:rFonts w:cs="Times New Roman"/>
        </w:rPr>
      </w:pPr>
    </w:p>
    <w:p w14:paraId="6F7B2C11" w14:textId="147E28FF" w:rsidR="001972FD" w:rsidRPr="00D248A4" w:rsidRDefault="00D123BE" w:rsidP="00A13FF7">
      <w:pPr>
        <w:rPr>
          <w:rFonts w:cs="Times New Roman"/>
        </w:rPr>
      </w:pPr>
      <w:r>
        <w:rPr>
          <w:rFonts w:cs="Times New Roman" w:hint="eastAsia"/>
        </w:rPr>
        <w:lastRenderedPageBreak/>
        <w:t>完全隨機缺失類型</w:t>
      </w:r>
      <w:del w:id="15" w:author="DELab-Sam" w:date="2020-07-16T15:10:00Z">
        <w:r w:rsidR="002A2667" w:rsidDel="00AD6274">
          <w:rPr>
            <w:rFonts w:cs="Times New Roman" w:hint="eastAsia"/>
          </w:rPr>
          <w:delText xml:space="preserve"> </w:delText>
        </w:r>
        <w:r w:rsidR="00831EB7" w:rsidDel="00AD6274">
          <w:rPr>
            <w:rFonts w:cs="Times New Roman" w:hint="eastAsia"/>
          </w:rPr>
          <w:delText xml:space="preserve">: </w:delText>
        </w:r>
      </w:del>
    </w:p>
    <w:p w14:paraId="311BA3D1" w14:textId="51301E00" w:rsidR="00F423E3" w:rsidRPr="00014F94" w:rsidRDefault="009B64AA" w:rsidP="00F417FC">
      <w:pPr>
        <w:ind w:firstLine="480"/>
        <w:rPr>
          <w:rFonts w:cs="Times New Roman"/>
        </w:rPr>
      </w:pPr>
      <w:r w:rsidRPr="00EC69B5">
        <w:rPr>
          <w:rFonts w:cs="Times New Roman"/>
        </w:rPr>
        <w:t>假設</w:t>
      </w:r>
      <w:r w:rsidR="008F0982">
        <w:rPr>
          <w:rFonts w:cs="Times New Roman" w:hint="eastAsia"/>
        </w:rPr>
        <w:t>有</w:t>
      </w:r>
      <w:r w:rsidRPr="00EC69B5">
        <w:rPr>
          <w:rFonts w:cs="Times New Roman"/>
        </w:rPr>
        <w:t>一變數有缺失數據，若該缺失數據的機率</w:t>
      </w:r>
      <w:proofErr w:type="gramStart"/>
      <w:r w:rsidRPr="00EC69B5">
        <w:rPr>
          <w:rFonts w:cs="Times New Roman"/>
        </w:rPr>
        <w:t>與該維度</w:t>
      </w:r>
      <w:proofErr w:type="gramEnd"/>
      <w:r w:rsidRPr="00EC69B5">
        <w:rPr>
          <w:rFonts w:cs="Times New Roman"/>
        </w:rPr>
        <w:t>本身的值或該數據中任何其他</w:t>
      </w:r>
      <w:r w:rsidR="00C3125B" w:rsidRPr="00EC69B5">
        <w:rPr>
          <w:rFonts w:cs="Times New Roman" w:hint="eastAsia"/>
        </w:rPr>
        <w:t>變</w:t>
      </w:r>
      <w:r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Pr="00EC69B5">
        <w:rPr>
          <w:rFonts w:cs="Times New Roman"/>
        </w:rPr>
        <w:t>相關</w:t>
      </w:r>
      <w:r w:rsidR="00A97D7C">
        <w:rPr>
          <w:rFonts w:cs="Times New Roman" w:hint="eastAsia"/>
        </w:rPr>
        <w:t>性</w:t>
      </w:r>
      <w:r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proofErr w:type="gramStart"/>
      <w:r w:rsidR="00C417F7" w:rsidRPr="00014F94">
        <w:rPr>
          <w:rFonts w:cs="Times New Roman"/>
        </w:rPr>
        <w:t>…</w:t>
      </w:r>
      <w:proofErr w:type="gramEnd"/>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6" w:name="_Toc45221547"/>
      <w:r>
        <w:rPr>
          <w:rFonts w:cs="Times New Roman" w:hint="eastAsia"/>
        </w:rPr>
        <w:t>2.2.2</w:t>
      </w:r>
      <w:r>
        <w:rPr>
          <w:rFonts w:cs="Times New Roman" w:hint="eastAsia"/>
        </w:rPr>
        <w:t>缺失值的處理技術</w:t>
      </w:r>
      <w:bookmarkEnd w:id="16"/>
    </w:p>
    <w:p w14:paraId="3B3A082A" w14:textId="5149C64B"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ins w:id="17" w:author="DELab-Sam" w:date="2020-07-16T15:11:00Z">
        <w:r w:rsidR="00AD6274">
          <w:rPr>
            <w:rFonts w:cs="Times New Roman" w:hint="eastAsia"/>
          </w:rPr>
          <w:t>。</w:t>
        </w:r>
      </w:ins>
      <w:del w:id="18" w:author="DELab-Sam" w:date="2020-07-16T15:11:00Z">
        <w:r w:rsidRPr="004B30E5" w:rsidDel="00AD6274">
          <w:rPr>
            <w:rFonts w:cs="Times New Roman"/>
          </w:rPr>
          <w:delText xml:space="preserve"> : </w:delText>
        </w:r>
      </w:del>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w:t>
      </w:r>
      <w:proofErr w:type="gramStart"/>
      <w:r w:rsidR="007B5757">
        <w:rPr>
          <w:rFonts w:cs="Times New Roman" w:hint="eastAsia"/>
        </w:rPr>
        <w:t>不</w:t>
      </w:r>
      <w:proofErr w:type="gramEnd"/>
      <w:r w:rsidR="007B5757">
        <w:rPr>
          <w:rFonts w:cs="Times New Roman" w:hint="eastAsia"/>
        </w:rPr>
        <w:t>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35A168F1" w14:textId="77777777" w:rsidR="00B4106C" w:rsidRDefault="00B4106C" w:rsidP="00BD12D4">
      <w:pPr>
        <w:ind w:firstLine="480"/>
        <w:rPr>
          <w:rFonts w:cs="Times New Roman"/>
        </w:rPr>
      </w:pPr>
    </w:p>
    <w:p w14:paraId="4BCA19A5" w14:textId="447773C7" w:rsidR="00584E0E" w:rsidRDefault="005D06B0" w:rsidP="00BD12D4">
      <w:pPr>
        <w:ind w:firstLine="480"/>
      </w:pPr>
      <w:r>
        <w:rPr>
          <w:rFonts w:cs="Times New Roman" w:hint="eastAsia"/>
        </w:rPr>
        <w:lastRenderedPageBreak/>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CD307CE" w14:textId="77777777" w:rsidR="00584E0E" w:rsidRPr="00584E0E" w:rsidRDefault="00584E0E" w:rsidP="00584E0E"/>
    <w:p w14:paraId="3EFB43AE" w14:textId="018EB0D9" w:rsidR="00A81C57" w:rsidRDefault="00A81C57" w:rsidP="00DE0426">
      <w:pPr>
        <w:pStyle w:val="2"/>
      </w:pPr>
      <w:bookmarkStart w:id="19" w:name="_Toc45221548"/>
      <w:r>
        <w:rPr>
          <w:rFonts w:hint="eastAsia"/>
        </w:rPr>
        <w:t>2.3</w:t>
      </w:r>
      <w:r>
        <w:rPr>
          <w:rFonts w:hint="eastAsia"/>
        </w:rPr>
        <w:t>填補法</w:t>
      </w:r>
      <w:bookmarkEnd w:id="19"/>
    </w:p>
    <w:p w14:paraId="615DE969" w14:textId="0702D0B3"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ins w:id="20" w:author="DELab-Sam" w:date="2020-07-16T15:14:00Z">
        <w:r w:rsidR="006957F8">
          <w:rPr>
            <w:rFonts w:hint="eastAsia"/>
          </w:rPr>
          <w:t>s</w:t>
        </w:r>
      </w:ins>
      <w:r w:rsidR="00BA08A1">
        <w:rPr>
          <w:rFonts w:hint="eastAsia"/>
        </w:rPr>
        <w:t>)</w:t>
      </w:r>
      <w:r w:rsidR="00230835">
        <w:rPr>
          <w:rFonts w:hint="eastAsia"/>
        </w:rPr>
        <w:t>兩者</w:t>
      </w:r>
      <w:ins w:id="21" w:author="DELab-Sam" w:date="2020-07-16T15:13:00Z">
        <w:r w:rsidR="00AD6274">
          <w:rPr>
            <w:rFonts w:hint="eastAsia"/>
          </w:rPr>
          <w:t>。</w:t>
        </w:r>
      </w:ins>
      <w:del w:id="22" w:author="DELab-Sam" w:date="2020-07-16T15:13:00Z">
        <w:r w:rsidR="001B2854" w:rsidDel="00AD6274">
          <w:rPr>
            <w:rFonts w:hint="eastAsia"/>
          </w:rPr>
          <w:delText xml:space="preserve"> </w:delText>
        </w:r>
        <w:r w:rsidR="00A42E9D" w:rsidDel="00AD6274">
          <w:rPr>
            <w:rFonts w:hint="eastAsia"/>
          </w:rPr>
          <w:delText>:</w:delText>
        </w:r>
      </w:del>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23" w:name="_Toc45221549"/>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23"/>
    </w:p>
    <w:p w14:paraId="37C11915" w14:textId="1A741057" w:rsidR="006E3A18" w:rsidRDefault="007276B9" w:rsidP="00035A8D">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有序型資料</w:t>
      </w:r>
      <w:proofErr w:type="gramEnd"/>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補值法</w:t>
      </w:r>
      <w:proofErr w:type="gramEnd"/>
      <w:ins w:id="24" w:author="DELab-Sam" w:date="2020-07-16T15:17:00Z">
        <w:r w:rsidR="0028774F">
          <w:rPr>
            <w:rFonts w:cs="Times New Roman" w:hint="eastAsia"/>
          </w:rPr>
          <w:t>。</w:t>
        </w:r>
      </w:ins>
      <w:del w:id="25" w:author="DELab-Sam" w:date="2020-07-16T15:17:00Z">
        <w:r w:rsidRPr="00C40D58" w:rsidDel="004461EC">
          <w:rPr>
            <w:rFonts w:cs="Times New Roman"/>
          </w:rPr>
          <w:delText>，以下概述</w:delText>
        </w:r>
        <w:r w:rsidR="000126B2" w:rsidDel="004461EC">
          <w:rPr>
            <w:rFonts w:cs="Times New Roman" w:hint="eastAsia"/>
          </w:rPr>
          <w:delText>其優</w:delText>
        </w:r>
        <w:r w:rsidR="008D3BB5" w:rsidDel="004461EC">
          <w:rPr>
            <w:rFonts w:cs="Times New Roman" w:hint="eastAsia"/>
          </w:rPr>
          <w:delText>、</w:delText>
        </w:r>
        <w:r w:rsidR="000126B2" w:rsidDel="004461EC">
          <w:rPr>
            <w:rFonts w:cs="Times New Roman" w:hint="eastAsia"/>
          </w:rPr>
          <w:delText>缺點</w:delText>
        </w:r>
      </w:del>
      <w:del w:id="26" w:author="DELab-Sam" w:date="2020-07-16T15:16:00Z">
        <w:r w:rsidRPr="00C40D58" w:rsidDel="000E43FE">
          <w:rPr>
            <w:rFonts w:cs="Times New Roman"/>
          </w:rPr>
          <w:delText xml:space="preserve"> </w:delText>
        </w:r>
      </w:del>
      <w:ins w:id="27" w:author="DELab-Sam" w:date="2020-07-16T15:16:00Z">
        <w:r w:rsidR="00216B26">
          <w:rPr>
            <w:rFonts w:cs="Times New Roman" w:hint="eastAsia"/>
          </w:rPr>
          <w:t>。</w:t>
        </w:r>
      </w:ins>
      <w:del w:id="28" w:author="DELab-Sam" w:date="2020-07-16T15:16:00Z">
        <w:r w:rsidRPr="00C40D58" w:rsidDel="00216B26">
          <w:rPr>
            <w:rFonts w:cs="Times New Roman"/>
          </w:rPr>
          <w:delText xml:space="preserve">: </w:delText>
        </w:r>
      </w:del>
    </w:p>
    <w:p w14:paraId="034E0BE4" w14:textId="77777777" w:rsidR="00026150" w:rsidRDefault="00026150">
      <w:pPr>
        <w:widowControl/>
        <w:rPr>
          <w:rFonts w:cs="Times New Roman"/>
        </w:rPr>
      </w:pPr>
      <w:r>
        <w:rPr>
          <w:rFonts w:cs="Times New Roman"/>
        </w:rPr>
        <w:br w:type="page"/>
      </w:r>
    </w:p>
    <w:p w14:paraId="068966A7" w14:textId="2EFB4BE8" w:rsidR="007276B9" w:rsidRPr="00A93967" w:rsidRDefault="007276B9" w:rsidP="006E3A18">
      <w:pPr>
        <w:ind w:firstLine="480"/>
        <w:rPr>
          <w:rFonts w:cs="Times New Roman"/>
        </w:rPr>
      </w:pPr>
      <w:del w:id="29" w:author="DELab-Sam" w:date="2020-07-16T15:18:00Z">
        <w:r w:rsidRPr="00C40D58" w:rsidDel="00182465">
          <w:rPr>
            <w:rFonts w:cs="Times New Roman" w:hint="eastAsia"/>
          </w:rPr>
          <w:lastRenderedPageBreak/>
          <w:delText>一般而言</w:delText>
        </w:r>
      </w:del>
      <w:proofErr w:type="spellStart"/>
      <w:ins w:id="30" w:author="DELab-Sam" w:date="2020-07-16T15:18:00Z">
        <w:r w:rsidR="00182465">
          <w:rPr>
            <w:rFonts w:cs="Times New Roman" w:hint="eastAsia"/>
          </w:rPr>
          <w:t>k</w:t>
        </w:r>
        <w:r w:rsidR="00182465">
          <w:rPr>
            <w:rFonts w:cs="Times New Roman"/>
          </w:rPr>
          <w:t>NN</w:t>
        </w:r>
        <w:proofErr w:type="spellEnd"/>
        <w:proofErr w:type="gramStart"/>
        <w:r w:rsidR="00182465">
          <w:rPr>
            <w:rFonts w:cs="Times New Roman" w:hint="eastAsia"/>
          </w:rPr>
          <w:t>補植法的</w:t>
        </w:r>
        <w:proofErr w:type="gramEnd"/>
        <w:r w:rsidR="00182465">
          <w:rPr>
            <w:rFonts w:cs="Times New Roman" w:hint="eastAsia"/>
          </w:rPr>
          <w:t>優點如下。</w:t>
        </w:r>
      </w:ins>
      <w:del w:id="31" w:author="DELab-Sam" w:date="2020-07-16T15:18:00Z">
        <w:r w:rsidRPr="00C40D58" w:rsidDel="00182465">
          <w:rPr>
            <w:rFonts w:cs="Times New Roman"/>
          </w:rPr>
          <w:delText>，</w:delText>
        </w:r>
      </w:del>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missing rate</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844CB73" w14:textId="6FD561F3"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ins w:id="32" w:author="DELab-Sam" w:date="2020-07-16T15:20:00Z">
        <w:r w:rsidR="003013F3">
          <w:rPr>
            <w:rFonts w:cs="Times New Roman" w:hint="eastAsia"/>
          </w:rPr>
          <w:t>。</w:t>
        </w:r>
      </w:ins>
      <w:r w:rsidR="007276B9" w:rsidRPr="00C40D58">
        <w:rPr>
          <w:rFonts w:cs="Times New Roman"/>
        </w:rPr>
        <w:t>身為非監督式填補法會參考</w:t>
      </w:r>
      <w:r w:rsidR="0056440B">
        <w:rPr>
          <w:rFonts w:cs="Times New Roman" w:hint="eastAsia"/>
        </w:rPr>
        <w:t>其餘</w:t>
      </w:r>
      <w:r w:rsidR="007276B9" w:rsidRPr="00C40D58">
        <w:rPr>
          <w:rFonts w:cs="Times New Roman"/>
        </w:rPr>
        <w:t>非缺失值，換句話說，此類型填補法並不會對資料內容做任何過濾或預處理，</w:t>
      </w:r>
      <w:r w:rsidR="00120DFB">
        <w:rPr>
          <w:rFonts w:cs="Times New Roman" w:hint="eastAsia"/>
        </w:rPr>
        <w:t>對於既有資料敏感度距甚，</w:t>
      </w:r>
      <w:r w:rsidR="007276B9" w:rsidRPr="00C40D58">
        <w:rPr>
          <w:rFonts w:cs="Times New Roman"/>
        </w:rPr>
        <w:t>很容易受限於輸入</w:t>
      </w:r>
      <w:proofErr w:type="gramStart"/>
      <w:r w:rsidR="007276B9" w:rsidRPr="00C40D58">
        <w:rPr>
          <w:rFonts w:cs="Times New Roman"/>
        </w:rPr>
        <w:t>資料集當中非</w:t>
      </w:r>
      <w:proofErr w:type="gramEnd"/>
      <w:r w:rsidR="007276B9" w:rsidRPr="00C40D58">
        <w:rPr>
          <w:rFonts w:cs="Times New Roman"/>
        </w:rPr>
        <w:t>缺失值的內容是否為</w:t>
      </w:r>
      <w:r w:rsidR="007276B9" w:rsidRPr="00C40D58">
        <w:rPr>
          <w:rFonts w:cs="Times New Roman"/>
        </w:rPr>
        <w:t>noise value</w:t>
      </w:r>
      <w:r w:rsidR="007276B9" w:rsidRPr="00C40D58">
        <w:rPr>
          <w:rFonts w:cs="Times New Roman"/>
        </w:rPr>
        <w:t>導致結果很有可能無法精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w:t>
      </w:r>
      <w:proofErr w:type="gramStart"/>
      <w:r w:rsidR="00136C4E">
        <w:rPr>
          <w:rFonts w:cs="Times New Roman" w:hint="eastAsia"/>
        </w:rPr>
        <w:t>貲</w:t>
      </w:r>
      <w:proofErr w:type="gramEnd"/>
      <w:r w:rsidR="00136C4E">
        <w:rPr>
          <w:rFonts w:cs="Times New Roman" w:hint="eastAsia"/>
        </w:rPr>
        <w:t>。</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33" w:name="_Ref44814096"/>
      <w:bookmarkStart w:id="34" w:name="_Toc45221550"/>
      <w:r>
        <w:rPr>
          <w:rFonts w:hint="eastAsia"/>
        </w:rPr>
        <w:lastRenderedPageBreak/>
        <w:t>問題與方法</w:t>
      </w:r>
      <w:bookmarkEnd w:id="33"/>
      <w:bookmarkEnd w:id="34"/>
    </w:p>
    <w:p w14:paraId="0C2FFD58" w14:textId="08B6A233"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41794377" w14:textId="4171277E" w:rsidR="00AB148B" w:rsidRPr="00AB148B" w:rsidRDefault="00AB148B" w:rsidP="00A13FF7">
      <w:pPr>
        <w:pStyle w:val="2"/>
      </w:pPr>
      <w:bookmarkStart w:id="35" w:name="_Ref44809851"/>
      <w:bookmarkStart w:id="36" w:name="_Ref44809884"/>
      <w:bookmarkStart w:id="37" w:name="_Ref44809890"/>
      <w:bookmarkStart w:id="38" w:name="_Ref44814002"/>
      <w:bookmarkStart w:id="39" w:name="_Ref44814006"/>
      <w:bookmarkStart w:id="40" w:name="_Ref44814008"/>
      <w:bookmarkStart w:id="41" w:name="_Ref44814009"/>
      <w:bookmarkStart w:id="42" w:name="_Ref44814010"/>
      <w:bookmarkStart w:id="43" w:name="_Ref44814015"/>
      <w:bookmarkStart w:id="44" w:name="_Ref44814033"/>
      <w:bookmarkStart w:id="45" w:name="_Ref44814040"/>
      <w:bookmarkStart w:id="46" w:name="_Ref44814046"/>
      <w:bookmarkStart w:id="47" w:name="_Ref44814073"/>
      <w:bookmarkStart w:id="48" w:name="_Ref44814077"/>
      <w:bookmarkStart w:id="49" w:name="_Ref44814081"/>
      <w:bookmarkStart w:id="50" w:name="_Toc45221551"/>
      <w:r>
        <w:rPr>
          <w:rFonts w:hint="eastAsia"/>
        </w:rPr>
        <w:t>3.1</w:t>
      </w:r>
      <w:r>
        <w:rPr>
          <w:rFonts w:hint="eastAsia"/>
        </w:rPr>
        <w:t>符號定義</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均被設</w:t>
      </w:r>
      <w:proofErr w:type="gramEnd"/>
      <w:r w:rsidR="00EA54B9">
        <w:rPr>
          <w:rFonts w:hint="eastAsia"/>
        </w:rPr>
        <w:t>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w:t>
      </w:r>
      <w:proofErr w:type="gramStart"/>
      <w:r w:rsidR="00D17F36">
        <w:rPr>
          <w:rFonts w:hint="eastAsia"/>
        </w:rPr>
        <w:t>註</w:t>
      </w:r>
      <w:proofErr w:type="gramEnd"/>
      <w:r w:rsidR="00D17F36">
        <w:rPr>
          <w:rFonts w:hint="eastAsia"/>
        </w:rPr>
        <w:t>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63D6BA50" w:rsidR="008A5F0D" w:rsidRPr="009E5A84" w:rsidRDefault="0097520B" w:rsidP="00A1203C">
      <w:pPr>
        <w:pStyle w:val="af7"/>
        <w:jc w:val="center"/>
        <w:rPr>
          <w:sz w:val="24"/>
          <w:szCs w:val="24"/>
        </w:rPr>
      </w:pPr>
      <w:bookmarkStart w:id="51" w:name="_Ref44811120"/>
      <w:bookmarkStart w:id="52"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51"/>
      <w:bookmarkEnd w:id="52"/>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1BE91F40" w:rsidR="00DD0C2B" w:rsidRDefault="007469F0" w:rsidP="00AA4A14">
            <w:r>
              <w:t>n</w:t>
            </w:r>
            <w:r w:rsidR="00B932A9">
              <w:t>umber</w:t>
            </w:r>
            <w:r>
              <w:t xml:space="preserve"> of data instances</w:t>
            </w:r>
            <w:r w:rsidR="00DD0C2B">
              <w:t xml:space="preserve"> </w:t>
            </w:r>
            <w:r>
              <w:t>within</w:t>
            </w:r>
            <w:r w:rsidR="00DD0C2B">
              <w:t xml:space="preserve"> </w:t>
            </w:r>
            <w:r w:rsidR="00B932A9">
              <w:t>a</w:t>
            </w:r>
            <w:r w:rsidR="00405FA5">
              <w:t>n</w:t>
            </w:r>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0E66D562" w:rsidR="00AD069D" w:rsidRPr="00A51D40" w:rsidRDefault="00AD069D" w:rsidP="00AA4A14">
            <w:pPr>
              <w:rPr>
                <w:color w:val="000000" w:themeColor="text1"/>
              </w:rPr>
            </w:pPr>
            <w:r w:rsidRPr="00A51D40">
              <w:rPr>
                <w:color w:val="000000" w:themeColor="text1"/>
              </w:rPr>
              <w:t xml:space="preserve">an incomplete data set </w:t>
            </w:r>
            <w:ins w:id="53" w:author="DELab-Sam" w:date="2020-07-16T15:25:00Z">
              <w:r w:rsidR="00171D0C" w:rsidRPr="00A51D40">
                <w:rPr>
                  <w:color w:val="000000" w:themeColor="text1"/>
                </w:rPr>
                <w:t xml:space="preserve">of size </w:t>
              </w:r>
              <m:oMath>
                <m:r>
                  <m:rPr>
                    <m:sty m:val="p"/>
                  </m:rPr>
                  <w:rPr>
                    <w:rFonts w:ascii="Cambria Math" w:hAnsi="Cambria Math"/>
                    <w:color w:val="000000" w:themeColor="text1"/>
                  </w:rPr>
                  <m:t>n*m</m:t>
                </m:r>
              </m:oMath>
              <w:r w:rsidR="00171D0C" w:rsidRPr="00A51D40">
                <w:rPr>
                  <w:color w:val="000000" w:themeColor="text1"/>
                </w:rPr>
                <w:t xml:space="preserve"> </w:t>
              </w:r>
            </w:ins>
            <w:del w:id="54" w:author="DELab-Sam" w:date="2020-07-16T15:26:00Z">
              <w:r w:rsidRPr="00A51D40" w:rsidDel="00171D0C">
                <w:rPr>
                  <w:color w:val="000000" w:themeColor="text1"/>
                </w:rPr>
                <w:delText xml:space="preserve">with certain missing values </w:delText>
              </w:r>
            </w:del>
            <w:del w:id="55" w:author="DELab-Sam" w:date="2020-07-16T15:25:00Z">
              <w:r w:rsidRPr="00A51D40" w:rsidDel="00171D0C">
                <w:rPr>
                  <w:color w:val="000000" w:themeColor="text1"/>
                </w:rPr>
                <w:delText xml:space="preserve">of size </w:delText>
              </w:r>
              <m:oMath>
                <m:r>
                  <m:rPr>
                    <m:sty m:val="p"/>
                  </m:rPr>
                  <w:rPr>
                    <w:rFonts w:ascii="Cambria Math" w:hAnsi="Cambria Math"/>
                    <w:color w:val="000000" w:themeColor="text1"/>
                  </w:rPr>
                  <m:t>n*m</m:t>
                </m:r>
              </m:oMath>
            </w:del>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A35E87"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A35E87"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476F4F96" w:rsidR="00AD069D" w:rsidRDefault="00AD069D" w:rsidP="00AD069D">
            <w:r>
              <w:t>a distance matrix, which is symmetric and records the distance between two pair</w:t>
            </w:r>
            <w:r>
              <w:rPr>
                <w:rFonts w:hint="eastAsia"/>
              </w:rPr>
              <w:t xml:space="preserve"> </w:t>
            </w:r>
            <w:r>
              <w:t>wised data instances</w:t>
            </w:r>
          </w:p>
        </w:tc>
      </w:tr>
      <w:tr w:rsidR="00AD069D" w14:paraId="562D9FC7" w14:textId="77777777" w:rsidTr="00DF5C72">
        <w:tc>
          <w:tcPr>
            <w:tcW w:w="4247" w:type="dxa"/>
            <w:vAlign w:val="center"/>
          </w:tcPr>
          <w:p w14:paraId="76EF1982" w14:textId="144D1BA4" w:rsidR="00AD069D" w:rsidRDefault="00A35E87"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A35E87"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BAAC66F" w:rsidR="00F41139" w:rsidRDefault="00F41139" w:rsidP="00F41139">
            <w:r>
              <w:t xml:space="preserve">type of weighting, determine mechanism of the way assigning weight in weight matrix </w:t>
            </w:r>
            <m:oMath>
              <m:r>
                <m:rPr>
                  <m:sty m:val="p"/>
                </m:rPr>
                <w:rPr>
                  <w:rFonts w:ascii="Cambria Math" w:hAnsi="Cambria Math"/>
                </w:rPr>
                <m:t>W</m:t>
              </m:r>
            </m:oMath>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A35E87"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A35E87"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A35E87"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A35E87"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5754B9D" w:rsidR="00F41139" w:rsidRPr="00AA15F7" w:rsidRDefault="00F41139" w:rsidP="00F41139">
            <w:r>
              <w:t>value been imputed after imputation at index (</w:t>
            </w:r>
            <w:proofErr w:type="spellStart"/>
            <w:r>
              <w:t>i</w:t>
            </w:r>
            <w:proofErr w:type="spellEnd"/>
            <w:r>
              <w:t xml:space="preserve">, j) only 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is missing or value </w:t>
            </w:r>
            <w:proofErr w:type="spellStart"/>
            <w:r>
              <w:t>NaN</w:t>
            </w:r>
            <w:proofErr w:type="spellEnd"/>
            <w:r>
              <w:t xml:space="preserve"> before imputation, 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lastRenderedPageBreak/>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ype array of size k</w:t>
            </w:r>
            <w:ins w:id="56" w:author="DELab" w:date="2020-07-01T15:29:00Z">
              <w:r>
                <w:t xml:space="preserve"> </w:t>
              </w:r>
            </w:ins>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443C87BD" w:rsidR="00F41139" w:rsidRDefault="00F41139" w:rsidP="00F41139">
            <w:r>
              <w:t xml:space="preserve">a completed data set with missing value all imputed, of size </w:t>
            </w:r>
            <m:oMath>
              <m:r>
                <m:rPr>
                  <m:sty m:val="p"/>
                </m:rPr>
                <w:rPr>
                  <w:rFonts w:ascii="Cambria Math" w:hAnsi="Cambria Math"/>
                </w:rPr>
                <m:t>n*m</m:t>
              </m:r>
            </m:oMath>
          </w:p>
        </w:tc>
      </w:tr>
    </w:tbl>
    <w:p w14:paraId="225B1EDB" w14:textId="77777777" w:rsidR="00AB148B" w:rsidRDefault="00AB148B" w:rsidP="00AB148B">
      <w:pPr>
        <w:rPr>
          <w:shd w:val="clear" w:color="auto" w:fill="FFFFFF"/>
        </w:rPr>
      </w:pPr>
    </w:p>
    <w:p w14:paraId="38FB7EEA" w14:textId="4A6BBDBF" w:rsidR="00AB148B" w:rsidRDefault="00AB148B" w:rsidP="00A13FF7">
      <w:pPr>
        <w:pStyle w:val="2"/>
        <w:rPr>
          <w:shd w:val="clear" w:color="auto" w:fill="FFFFFF"/>
        </w:rPr>
      </w:pPr>
      <w:bookmarkStart w:id="57" w:name="_Toc45221552"/>
      <w:r>
        <w:rPr>
          <w:rFonts w:hint="eastAsia"/>
          <w:shd w:val="clear" w:color="auto" w:fill="FFFFFF"/>
        </w:rPr>
        <w:t>3.2</w:t>
      </w:r>
      <w:r>
        <w:rPr>
          <w:rFonts w:hint="eastAsia"/>
          <w:shd w:val="clear" w:color="auto" w:fill="FFFFFF"/>
        </w:rPr>
        <w:t>研究動機</w:t>
      </w:r>
      <w:bookmarkEnd w:id="57"/>
    </w:p>
    <w:p w14:paraId="7ED9D506" w14:textId="03B92ED6" w:rsidR="00EE0ED7" w:rsidRDefault="003000D0" w:rsidP="00074158">
      <w:pPr>
        <w:ind w:firstLine="480"/>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58" w:name="_Toc45221553"/>
      <w:r>
        <w:rPr>
          <w:rFonts w:hint="eastAsia"/>
        </w:rPr>
        <w:t>3</w:t>
      </w:r>
      <w:r w:rsidR="00AB148B">
        <w:rPr>
          <w:rFonts w:hint="eastAsia"/>
        </w:rPr>
        <w:t>.3</w:t>
      </w:r>
      <w:r w:rsidR="00AB148B">
        <w:rPr>
          <w:rFonts w:hint="eastAsia"/>
        </w:rPr>
        <w:t>問題定義</w:t>
      </w:r>
      <w:bookmarkEnd w:id="58"/>
    </w:p>
    <w:p w14:paraId="2A77A2A0" w14:textId="60EC8421" w:rsidR="00AB148B" w:rsidRDefault="00DD7D56" w:rsidP="00BC5E6C">
      <w:pPr>
        <w:ind w:firstLine="480"/>
        <w:rPr>
          <w:shd w:val="clear" w:color="auto" w:fill="FFFFFF"/>
        </w:rPr>
      </w:pPr>
      <w:ins w:id="59" w:author="DELab-Sam" w:date="2020-07-16T15:27:00Z">
        <w:r>
          <w:rPr>
            <w:rFonts w:hint="eastAsia"/>
            <w:shd w:val="clear" w:color="auto" w:fill="FFFFFF"/>
          </w:rPr>
          <w:t>本研究要解決的問</w:t>
        </w:r>
      </w:ins>
      <w:ins w:id="60" w:author="DELab-Sam" w:date="2020-07-16T15:28:00Z">
        <w:r w:rsidR="00787833">
          <w:rPr>
            <w:rFonts w:hint="eastAsia"/>
            <w:shd w:val="clear" w:color="auto" w:fill="FFFFFF"/>
          </w:rPr>
          <w:t>題</w:t>
        </w:r>
      </w:ins>
      <w:ins w:id="61" w:author="DELab-Sam" w:date="2020-07-16T15:27:00Z">
        <w:r>
          <w:rPr>
            <w:rFonts w:hint="eastAsia"/>
            <w:shd w:val="clear" w:color="auto" w:fill="FFFFFF"/>
          </w:rPr>
          <w:t>定義如下</w:t>
        </w:r>
      </w:ins>
      <w:ins w:id="62" w:author="DELab-Sam" w:date="2020-07-16T15:28:00Z">
        <w:r w:rsidR="00354A54">
          <w:rPr>
            <w:rFonts w:hint="eastAsia"/>
            <w:shd w:val="clear" w:color="auto" w:fill="FFFFFF"/>
          </w:rPr>
          <w:t>:</w:t>
        </w:r>
        <w:r w:rsidR="00F9750E">
          <w:rPr>
            <w:rFonts w:hint="eastAsia"/>
            <w:shd w:val="clear" w:color="auto" w:fill="FFFFFF"/>
          </w:rPr>
          <w:t xml:space="preserve"> </w:t>
        </w:r>
      </w:ins>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A34777">
        <w:rPr>
          <w:shd w:val="clear" w:color="auto" w:fill="FFFFFF"/>
        </w:rPr>
        <w:t>skyline set</w:t>
      </w:r>
      <w:r w:rsidR="00A34777">
        <w:rPr>
          <w:rFonts w:hint="eastAsia"/>
          <w:shd w:val="clear" w:color="auto" w:fill="FFFFFF"/>
        </w:rPr>
        <w:t>的內容</w:t>
      </w:r>
      <w:r w:rsidR="00405FA5">
        <w:rPr>
          <w:rFonts w:hint="eastAsia"/>
          <w:shd w:val="clear" w:color="auto" w:fill="FFFFFF"/>
        </w:rPr>
        <w:t>?</w:t>
      </w:r>
    </w:p>
    <w:p w14:paraId="34ADCD2F" w14:textId="6FE9A422" w:rsidR="00BC5E6C" w:rsidRPr="00BC5E6C" w:rsidRDefault="00477FC0" w:rsidP="00BC5E6C">
      <w:pPr>
        <w:ind w:firstLine="480"/>
        <w:rPr>
          <w:shd w:val="clear" w:color="auto" w:fill="FFFFFF"/>
        </w:rPr>
      </w:pPr>
      <w:ins w:id="63" w:author="DELab-Sam" w:date="2020-07-16T15:28:00Z">
        <w:r>
          <w:rPr>
            <w:rFonts w:hint="eastAsia"/>
            <w:shd w:val="clear" w:color="auto" w:fill="FFFFFF"/>
          </w:rPr>
          <w:t>(</w:t>
        </w:r>
        <w:r>
          <w:rPr>
            <w:rFonts w:hint="eastAsia"/>
            <w:shd w:val="clear" w:color="auto" w:fill="FFFFFF"/>
          </w:rPr>
          <w:t>關於問題</w:t>
        </w:r>
      </w:ins>
      <w:ins w:id="64" w:author="DELab-Sam" w:date="2020-07-16T15:29:00Z">
        <w:r>
          <w:rPr>
            <w:rFonts w:hint="eastAsia"/>
            <w:shd w:val="clear" w:color="auto" w:fill="FFFFFF"/>
          </w:rPr>
          <w:t>假設</w:t>
        </w:r>
      </w:ins>
      <w:ins w:id="65" w:author="DELab-Sam" w:date="2020-07-16T15:28:00Z">
        <w:r>
          <w:rPr>
            <w:rFonts w:hint="eastAsia"/>
            <w:shd w:val="clear" w:color="auto" w:fill="FFFFFF"/>
          </w:rPr>
          <w:t>)</w:t>
        </w:r>
      </w:ins>
      <w:ins w:id="66" w:author="DELab-Sam" w:date="2020-07-16T15:29:00Z">
        <w:r w:rsidR="00343A30">
          <w:rPr>
            <w:rFonts w:hint="eastAsia"/>
            <w:shd w:val="clear" w:color="auto" w:fill="FFFFFF"/>
          </w:rPr>
          <w:t xml:space="preserve"> </w:t>
        </w:r>
        <w:r w:rsidR="00343A30">
          <w:rPr>
            <w:rFonts w:hint="eastAsia"/>
            <w:shd w:val="clear" w:color="auto" w:fill="FFFFFF"/>
          </w:rPr>
          <w:t>近似</w:t>
        </w:r>
        <w:r w:rsidR="00343A30">
          <w:rPr>
            <w:rFonts w:hint="eastAsia"/>
            <w:shd w:val="clear" w:color="auto" w:fill="FFFFFF"/>
          </w:rPr>
          <w:t>s</w:t>
        </w:r>
        <w:r w:rsidR="00343A30">
          <w:rPr>
            <w:shd w:val="clear" w:color="auto" w:fill="FFFFFF"/>
          </w:rPr>
          <w:t>kyline</w:t>
        </w:r>
      </w:ins>
      <w:ins w:id="67" w:author="DELab-Sam" w:date="2020-07-16T15:30:00Z">
        <w:r w:rsidR="00343A30">
          <w:rPr>
            <w:rFonts w:hint="eastAsia"/>
            <w:shd w:val="clear" w:color="auto" w:fill="FFFFFF"/>
          </w:rPr>
          <w:t xml:space="preserve"> </w:t>
        </w:r>
        <w:r w:rsidR="00343A30">
          <w:rPr>
            <w:shd w:val="clear" w:color="auto" w:fill="FFFFFF"/>
          </w:rPr>
          <w:t>missing</w:t>
        </w:r>
        <w:r w:rsidR="00343A30">
          <w:rPr>
            <w:rFonts w:hint="eastAsia"/>
            <w:shd w:val="clear" w:color="auto" w:fill="FFFFFF"/>
          </w:rPr>
          <w:t xml:space="preserve"> </w:t>
        </w:r>
        <w:r w:rsidR="00343A30">
          <w:rPr>
            <w:shd w:val="clear" w:color="auto" w:fill="FFFFFF"/>
          </w:rPr>
          <w:t xml:space="preserve">type </w:t>
        </w:r>
      </w:ins>
      <w:ins w:id="68" w:author="DELab-Sam" w:date="2020-07-16T15:31:00Z">
        <w:r w:rsidR="004F21BB">
          <w:rPr>
            <w:rFonts w:hint="eastAsia"/>
            <w:shd w:val="clear" w:color="auto" w:fill="FFFFFF"/>
          </w:rPr>
          <w:t>標準</w:t>
        </w:r>
      </w:ins>
    </w:p>
    <w:p w14:paraId="389BDB54" w14:textId="3B9A533A" w:rsidR="00AB148B" w:rsidRDefault="00AB148B" w:rsidP="00A13FF7">
      <w:pPr>
        <w:pStyle w:val="2"/>
      </w:pPr>
      <w:bookmarkStart w:id="69" w:name="_Toc45221554"/>
      <w:r>
        <w:rPr>
          <w:rFonts w:hint="eastAsia"/>
        </w:rPr>
        <w:t>3.4</w:t>
      </w:r>
      <w:r>
        <w:rPr>
          <w:rFonts w:hint="eastAsia"/>
        </w:rPr>
        <w:t>問題分析</w:t>
      </w:r>
      <w:bookmarkEnd w:id="69"/>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w:t>
      </w:r>
      <w:proofErr w:type="gramStart"/>
      <w:r w:rsidR="00D91AA2">
        <w:rPr>
          <w:rFonts w:hint="eastAsia"/>
        </w:rPr>
        <w:t>採</w:t>
      </w:r>
      <w:proofErr w:type="gramEnd"/>
      <w:r w:rsidR="00D91AA2">
        <w:rPr>
          <w:rFonts w:hint="eastAsia"/>
        </w:rPr>
        <w:t>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F72E5FF" w:rsidR="000A39A7" w:rsidRPr="00572A17" w:rsidRDefault="00AC4BAF" w:rsidP="00A1203C">
      <w:pPr>
        <w:pStyle w:val="af7"/>
        <w:jc w:val="center"/>
      </w:pPr>
      <w:bookmarkStart w:id="70" w:name="_Ref44811388"/>
      <w:bookmarkStart w:id="71"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70"/>
      <w:bookmarkEnd w:id="71"/>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72" w:name="_Toc45221555"/>
      <w:r>
        <w:rPr>
          <w:rFonts w:hint="eastAsia"/>
        </w:rPr>
        <w:lastRenderedPageBreak/>
        <w:t xml:space="preserve">3.5 </w:t>
      </w:r>
      <w:proofErr w:type="spellStart"/>
      <w:r>
        <w:t>sk</w:t>
      </w:r>
      <w:proofErr w:type="spellEnd"/>
      <w:r>
        <w:t xml:space="preserve">-NN imputation </w:t>
      </w:r>
      <w:r>
        <w:rPr>
          <w:rFonts w:hint="eastAsia"/>
        </w:rPr>
        <w:t>演算法</w:t>
      </w:r>
      <w:bookmarkEnd w:id="72"/>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0F9FDDB9" w:rsidR="0076241F" w:rsidRDefault="000D36A8" w:rsidP="00414206">
            <w:r>
              <w:rPr>
                <w:rFonts w:hint="eastAsia"/>
              </w:rPr>
              <w:t>M</w:t>
            </w:r>
            <w:r>
              <w:t>ethod:</w:t>
            </w:r>
          </w:p>
          <w:p w14:paraId="3E5EAE7B" w14:textId="7D729C88" w:rsidR="00FA2782"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03ABFC8D" w14:textId="780463FE" w:rsidR="009D15DA"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1FD88D39" w14:textId="022F698A" w:rsidR="00334BDF" w:rsidRDefault="00C95E77" w:rsidP="00334BDF">
            <w:pPr>
              <w:ind w:firstLineChars="100" w:firstLine="240"/>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0F8A58D1" w14:textId="41802255" w:rsidR="00F77832" w:rsidRDefault="00123A0A" w:rsidP="00414206">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0F26419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ins w:id="73" w:author="DELab-Sam" w:date="2020-07-16T15:34:00Z">
              <w:r w:rsidR="002151C4">
                <w:rPr>
                  <w:rFonts w:hint="eastAsia"/>
                </w:rPr>
                <w:t>E</w:t>
              </w:r>
            </w:ins>
            <w:del w:id="74" w:author="DELab-Sam" w:date="2020-07-16T15:34:00Z">
              <w:r w:rsidR="00474CFB" w:rsidDel="002151C4">
                <w:delText>e</w:delText>
              </w:r>
            </w:del>
            <w:r w:rsidR="00474CFB">
              <w:t>uclidean distance of pairwise data samples</w:t>
            </w:r>
          </w:p>
          <w:p w14:paraId="263EAEE5" w14:textId="535BB6F0" w:rsidR="001B79EE" w:rsidRDefault="00712939" w:rsidP="00414206">
            <w:r>
              <w:rPr>
                <w:rFonts w:hint="eastAsia"/>
              </w:rPr>
              <w:t xml:space="preserve"> </w:t>
            </w:r>
            <w:r>
              <w:t xml:space="preserve"> 3-4. </w:t>
            </w:r>
            <w:r w:rsidRPr="00712939">
              <w:rPr>
                <w:b/>
              </w:rPr>
              <w:t>return</w:t>
            </w:r>
            <w:r>
              <w:t xml:space="preserve"> distance matrix</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27647CBF" w:rsidR="00195C46" w:rsidRDefault="00C95E77" w:rsidP="00123A0A">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799B4A92" w14:textId="2214600F" w:rsidR="002A02F0" w:rsidRDefault="00C95E77" w:rsidP="00FA222A">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3DE2E936" w14:textId="16DFFED9" w:rsidR="0098352C" w:rsidRPr="001E5F49" w:rsidRDefault="002221A2" w:rsidP="0098352C">
            <w:pPr>
              <w:ind w:firstLineChars="100" w:firstLine="240"/>
            </w:pPr>
            <w:r>
              <w:rPr>
                <w:rFonts w:hint="eastAsia"/>
              </w:rPr>
              <w:t>4</w:t>
            </w:r>
            <w:r>
              <w:t>-3</w:t>
            </w:r>
            <w:r w:rsidR="0098352C">
              <w:t>.         according to weight type</w:t>
            </w:r>
            <w:r w:rsidR="002D4EE9">
              <w:t xml:space="preserve"> </w:t>
            </w:r>
            <m:oMath>
              <m:r>
                <w:rPr>
                  <w:rFonts w:ascii="Cambria Math" w:hAnsi="Cambria Math" w:cs="Times New Roman"/>
                </w:rPr>
                <m:t>t</m:t>
              </m:r>
            </m:oMath>
            <w:r w:rsidR="0098352C">
              <w:rPr>
                <w:rFonts w:hint="eastAsia"/>
              </w:rPr>
              <w:t>,</w:t>
            </w:r>
            <w:r w:rsidR="0098352C">
              <w:t xml:space="preserve"> alter the weighting mechanism</w:t>
            </w:r>
          </w:p>
          <w:p w14:paraId="222948D8" w14:textId="4CBFD508"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6151DF96" w14:textId="297AB3FB" w:rsidR="006310CB" w:rsidRPr="00C95E77" w:rsidRDefault="00C95E77" w:rsidP="00077E94">
            <w:pPr>
              <w:ind w:firstLineChars="100" w:firstLine="240"/>
            </w:pPr>
            <w:r>
              <w:t>4</w:t>
            </w:r>
            <w:r w:rsidR="00C429C0">
              <w:t>-</w:t>
            </w:r>
            <w:r w:rsidR="00FA222A">
              <w:t>4</w:t>
            </w:r>
            <w:r w:rsidR="00C429C0">
              <w:t xml:space="preserve">. </w:t>
            </w:r>
            <w:r w:rsidR="00C429C0" w:rsidRPr="00712939">
              <w:rPr>
                <w:b/>
              </w:rPr>
              <w:t>return</w:t>
            </w:r>
            <w:r w:rsidR="00C429C0">
              <w:t xml:space="preserve"> weight matrix</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848C8F6" w:rsidR="00FD126E" w:rsidRPr="00ED741E" w:rsidRDefault="00C95E77" w:rsidP="00FD126E">
            <w:pPr>
              <w:ind w:firstLineChars="100" w:firstLine="240"/>
              <w:rPr>
                <w:rFonts w:ascii="Cambria Math" w:hAnsi="Cambria Math"/>
              </w:rPr>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51D1E2E0" w14:textId="32F2D8FA" w:rsidR="001B79EE" w:rsidRDefault="00C95E77" w:rsidP="00077E94">
            <w:pPr>
              <w:ind w:firstLineChars="100" w:firstLine="240"/>
            </w:pPr>
            <w:r>
              <w:t>5</w:t>
            </w:r>
            <w:r w:rsidR="00CF7D07">
              <w:t>-</w:t>
            </w:r>
            <w:r w:rsidR="003D7713">
              <w:t>1</w:t>
            </w:r>
            <w:r w:rsidR="00445DC1">
              <w:t>1</w:t>
            </w:r>
            <w:r w:rsidR="00CF7D07">
              <w:t xml:space="preserve">. </w:t>
            </w:r>
            <w:r w:rsidR="00CF7D07" w:rsidRPr="009B6DE9">
              <w:rPr>
                <w:b/>
              </w:rPr>
              <w:t>return</w:t>
            </w:r>
            <w:r w:rsidR="00CF7D07">
              <w:t xml:space="preserve"> NN</w:t>
            </w:r>
            <w:r w:rsidR="00471D14">
              <w:t xml:space="preserve"> </w:t>
            </w:r>
            <w:r w:rsidR="00CF7D07">
              <w:t>list</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6F9B46AA"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9DE250E" w:rsidR="00572A17" w:rsidRDefault="00AC4BAF" w:rsidP="00A1203C">
      <w:pPr>
        <w:pStyle w:val="af7"/>
        <w:jc w:val="center"/>
        <w:rPr>
          <w:rFonts w:cs="Times New Roman"/>
        </w:rPr>
      </w:pPr>
      <w:bookmarkStart w:id="75" w:name="_Toc44592097"/>
      <w:bookmarkStart w:id="76"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75"/>
      <w:bookmarkEnd w:id="76"/>
    </w:p>
    <w:p w14:paraId="7396F4AA" w14:textId="3D8246EA"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7EAD02AB"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0F12FDB5"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B85CCE9"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6C673290" w:rsidR="00A312DD" w:rsidRDefault="00A312DD" w:rsidP="00A312DD">
            <w:pPr>
              <w:ind w:firstLineChars="100" w:firstLine="240"/>
              <w:rPr>
                <w:rFonts w:cs="Times New Roman"/>
              </w:rPr>
            </w:pPr>
            <w:r>
              <w:rPr>
                <w:rFonts w:cs="Times New Roman" w:hint="eastAsia"/>
              </w:rPr>
              <w:t>3</w:t>
            </w:r>
            <w:r>
              <w:rPr>
                <w:rFonts w:cs="Times New Roman"/>
              </w:rPr>
              <w:t xml:space="preserve">-4.     </w:t>
            </w:r>
            <w:r w:rsidRPr="00464C9E">
              <w:rPr>
                <w:rFonts w:cs="Times New Roman"/>
                <w:b/>
              </w:rPr>
              <w:t>else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4C54D106"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4A1D1A9" w:rsidR="00572A17" w:rsidRDefault="00AC4BAF" w:rsidP="00A1203C">
      <w:pPr>
        <w:pStyle w:val="af7"/>
        <w:jc w:val="center"/>
        <w:rPr>
          <w:rFonts w:cs="Times New Roman"/>
        </w:rPr>
      </w:pPr>
      <w:bookmarkStart w:id="77"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77"/>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6A782C8" w:rsidR="00AB148B" w:rsidRDefault="00AB148B" w:rsidP="00B75D24">
      <w:pPr>
        <w:pStyle w:val="2"/>
      </w:pPr>
      <w:bookmarkStart w:id="78" w:name="_Toc45221556"/>
      <w:r>
        <w:rPr>
          <w:rFonts w:hint="eastAsia"/>
        </w:rPr>
        <w:lastRenderedPageBreak/>
        <w:t>3.6</w:t>
      </w:r>
      <w:r>
        <w:rPr>
          <w:rFonts w:hint="eastAsia"/>
        </w:rPr>
        <w:t>以</w:t>
      </w:r>
      <w:del w:id="79" w:author="DELab-Sam" w:date="2020-07-16T15:38:00Z">
        <w:r w:rsidDel="00300271">
          <w:rPr>
            <w:rFonts w:hint="eastAsia"/>
          </w:rPr>
          <w:delText>s</w:delText>
        </w:r>
        <w:r w:rsidDel="00300271">
          <w:delText>kyline set</w:delText>
        </w:r>
        <w:r w:rsidDel="00300271">
          <w:rPr>
            <w:rFonts w:hint="eastAsia"/>
          </w:rPr>
          <w:delText>作為</w:delText>
        </w:r>
      </w:del>
      <w:r>
        <w:rPr>
          <w:rFonts w:hint="eastAsia"/>
        </w:rPr>
        <w:t>填補法的表現優劣</w:t>
      </w:r>
      <w:bookmarkEnd w:id="78"/>
    </w:p>
    <w:p w14:paraId="609E6BA6" w14:textId="47DF3824" w:rsidR="009F202F" w:rsidRDefault="00A04E21" w:rsidP="004E3B63">
      <w:pPr>
        <w:ind w:firstLine="480"/>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p>
    <w:p w14:paraId="45376235" w14:textId="77777777" w:rsidR="004E3B63" w:rsidRDefault="009F202F" w:rsidP="004E3B63">
      <w:pPr>
        <w:ind w:firstLine="480"/>
      </w:pPr>
      <w:r>
        <w:rPr>
          <w:rFonts w:hint="eastAsia"/>
        </w:rPr>
        <w:t>H</w:t>
      </w:r>
      <w:r>
        <w:t xml:space="preserve">amming distance </w:t>
      </w:r>
      <w:r>
        <w:rPr>
          <w:rFonts w:hint="eastAsia"/>
        </w:rPr>
        <w:t>主要是用在計算兩個字串相對應的位置</w:t>
      </w:r>
      <w:proofErr w:type="gramStart"/>
      <w:r>
        <w:rPr>
          <w:rFonts w:hint="eastAsia"/>
        </w:rPr>
        <w:t>不同字符的</w:t>
      </w:r>
      <w:proofErr w:type="gramEnd"/>
      <w:r>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4E3B63">
        <w:rPr>
          <w:rFonts w:hint="eastAsia"/>
        </w:rPr>
        <w:t xml:space="preserve"> </w:t>
      </w:r>
      <w:r w:rsidR="00830BBD">
        <w:rPr>
          <w:rFonts w:hint="eastAsia"/>
        </w:rPr>
        <w:t>:</w:t>
      </w:r>
      <w:r w:rsidR="004E3B63">
        <w:rPr>
          <w:rFonts w:hint="eastAsia"/>
        </w:rPr>
        <w:t xml:space="preserve"> </w:t>
      </w:r>
    </w:p>
    <w:p w14:paraId="33BF2785" w14:textId="5503BD3D" w:rsidR="00E052F4" w:rsidRDefault="003C5C3D" w:rsidP="008A37B7">
      <w:pPr>
        <w:ind w:firstLine="480"/>
      </w:pPr>
      <w:r>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Pr>
          <w:rFonts w:hint="eastAsia"/>
        </w:rPr>
        <w:t>標準</w:t>
      </w:r>
      <w:r>
        <w:rPr>
          <w:rFonts w:hint="eastAsia"/>
        </w:rPr>
        <w:t>h</w:t>
      </w:r>
      <w:r>
        <w:t>amming distance</w:t>
      </w:r>
      <w:r>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3F6128">
        <w:rPr>
          <w:rFonts w:hint="eastAsia"/>
        </w:rPr>
        <w:t xml:space="preserve"> : </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1DA66797" w14:textId="78C9F3A4" w:rsidR="00E052F4"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7616D07A" w14:textId="77777777" w:rsidR="008A37B7" w:rsidRDefault="008A37B7" w:rsidP="008A37B7"/>
    <w:p w14:paraId="2DED48E8" w14:textId="60AA088C"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BF2C8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6E8F19A6" w14:textId="02D7E40E" w:rsidR="00141A6B" w:rsidRDefault="001C0EDB" w:rsidP="00141A6B">
      <w:pPr>
        <w:pStyle w:val="af4"/>
        <w:numPr>
          <w:ilvl w:val="0"/>
          <w:numId w:val="16"/>
        </w:numPr>
        <w:ind w:leftChars="0"/>
      </w:pPr>
      <w:r>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A3CEE4E" w:rsidR="006A0B0F" w:rsidRDefault="007B0180" w:rsidP="00141A6B">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3C17B9D0" w14:textId="054428CE" w:rsidR="007B0180" w:rsidRDefault="007B0180" w:rsidP="00E052F4">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0693419E"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，我們稱為</w:t>
      </w:r>
      <w:r>
        <w:rPr>
          <w:rFonts w:hint="eastAsia"/>
        </w:rPr>
        <w:t>h</w:t>
      </w:r>
      <w:r>
        <w:t xml:space="preserve">it </w:t>
      </w:r>
      <w:r w:rsidR="009C4066">
        <w:t xml:space="preserve"> 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F12A9F">
        <w:rPr>
          <w:rFonts w:hint="eastAsia"/>
        </w:rPr>
        <w:t>為</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159B6C37"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9C4066">
        <w:rPr>
          <w:rFonts w:hint="eastAsia"/>
        </w:rPr>
        <w:t>為</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9C4066">
        <w:rPr>
          <w:rFonts w:hint="eastAsia"/>
        </w:rPr>
        <w:t>故</w:t>
      </w:r>
      <w:r w:rsidR="009C4066">
        <w:rPr>
          <w:rFonts w:hint="eastAsia"/>
        </w:rPr>
        <w:t>miss</w:t>
      </w:r>
      <w:r w:rsidR="009C4066">
        <w:t xml:space="preserve"> count</w:t>
      </w:r>
      <w:r w:rsidR="009C4066">
        <w:rPr>
          <w:rFonts w:hint="eastAsia"/>
        </w:rPr>
        <w:t>為</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5987923" w14:textId="77777777" w:rsidR="008816FC" w:rsidRDefault="008816FC">
      <w:pPr>
        <w:widowControl/>
      </w:pPr>
      <w:r>
        <w:br w:type="page"/>
      </w:r>
    </w:p>
    <w:p w14:paraId="4EB8A0B9" w14:textId="095F3C49" w:rsidR="00246377" w:rsidRPr="00D2792C" w:rsidRDefault="0008267E" w:rsidP="00573B35">
      <w:pPr>
        <w:ind w:firstLine="360"/>
      </w:pPr>
      <w:r>
        <w:rPr>
          <w:rFonts w:hint="eastAsia"/>
        </w:rPr>
        <w:lastRenderedPageBreak/>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242D40BE" w14:textId="7711C288" w:rsidR="00AB148B" w:rsidRPr="00AB148B" w:rsidRDefault="0008267E" w:rsidP="00AB148B">
      <w:pPr>
        <w:widowControl/>
        <w:rPr>
          <w:rFonts w:ascii="Times" w:hAnsi="Times" w:cs="Times New Roman"/>
          <w:b/>
          <w:bCs/>
          <w:kern w:val="52"/>
          <w:sz w:val="32"/>
          <w:szCs w:val="52"/>
        </w:rPr>
      </w:pPr>
      <w:r>
        <w:rPr>
          <w:rFonts w:cs="Times New Roman"/>
        </w:rPr>
        <w:br w:type="page"/>
      </w:r>
    </w:p>
    <w:p w14:paraId="753B79F6" w14:textId="7335CB32" w:rsidR="00F70FB9" w:rsidRDefault="00AB148B" w:rsidP="00BC06C0">
      <w:pPr>
        <w:pStyle w:val="1"/>
        <w:jc w:val="left"/>
      </w:pPr>
      <w:bookmarkStart w:id="80" w:name="_Toc45221557"/>
      <w:r>
        <w:rPr>
          <w:rFonts w:hint="eastAsia"/>
        </w:rPr>
        <w:lastRenderedPageBreak/>
        <w:t>實驗結果與分析</w:t>
      </w:r>
      <w:bookmarkEnd w:id="80"/>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81" w:name="_Toc45221558"/>
      <w:r>
        <w:rPr>
          <w:rFonts w:hint="eastAsia"/>
          <w:shd w:val="clear" w:color="auto" w:fill="FFFFFF"/>
        </w:rPr>
        <w:t>4.1</w:t>
      </w:r>
      <w:r>
        <w:rPr>
          <w:rFonts w:hint="eastAsia"/>
          <w:shd w:val="clear" w:color="auto" w:fill="FFFFFF"/>
        </w:rPr>
        <w:t>實驗環境與資料來源</w:t>
      </w:r>
      <w:bookmarkEnd w:id="81"/>
    </w:p>
    <w:p w14:paraId="0DDA4E5C" w14:textId="1E32C050"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ins w:id="82" w:author="DELab-Sam" w:date="2020-07-16T15:41:00Z">
        <w:r w:rsidR="003E4703">
          <w:rPr>
            <w:rFonts w:hint="eastAsia"/>
            <w:shd w:val="clear" w:color="auto" w:fill="FFFFFF"/>
          </w:rPr>
          <w:t>[</w:t>
        </w:r>
        <w:r w:rsidR="003E4703">
          <w:rPr>
            <w:shd w:val="clear" w:color="auto" w:fill="FFFFFF"/>
          </w:rPr>
          <w:t>ref</w:t>
        </w:r>
        <w:r w:rsidR="003E4703">
          <w:rPr>
            <w:rFonts w:hint="eastAsia"/>
            <w:shd w:val="clear" w:color="auto" w:fill="FFFFFF"/>
          </w:rPr>
          <w:t>]</w:t>
        </w:r>
      </w:ins>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34D6E599" w:rsidR="00A56CE4" w:rsidRDefault="00A56CE4" w:rsidP="00A56CE4">
      <w:pPr>
        <w:pStyle w:val="2"/>
      </w:pPr>
      <w:bookmarkStart w:id="83" w:name="_Toc4522155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del w:id="84" w:author="DELab-Sam" w:date="2020-07-16T15:42:00Z">
        <w:r w:rsidDel="00DA46B9">
          <w:rPr>
            <w:rFonts w:hint="eastAsia"/>
          </w:rPr>
          <w:delText>對</w:delText>
        </w:r>
      </w:del>
      <w:ins w:id="85" w:author="DELab-Sam" w:date="2020-07-16T15:42:00Z">
        <w:r w:rsidR="00DA46B9">
          <w:rPr>
            <w:rFonts w:hint="eastAsia"/>
          </w:rPr>
          <w:t>與</w:t>
        </w:r>
      </w:ins>
      <w:r>
        <w:rPr>
          <w:rFonts w:hint="eastAsia"/>
        </w:rPr>
        <w:t>缺失值比例</w:t>
      </w:r>
      <w:ins w:id="86" w:author="DELab-Sam" w:date="2020-07-16T15:42:00Z">
        <w:r w:rsidR="00DA46B9">
          <w:rPr>
            <w:rFonts w:hint="eastAsia"/>
          </w:rPr>
          <w:t>對</w:t>
        </w:r>
        <w:r w:rsidR="00DA46B9">
          <w:rPr>
            <w:rFonts w:hint="eastAsia"/>
          </w:rPr>
          <w:t>s</w:t>
        </w:r>
        <w:r w:rsidR="00DA46B9">
          <w:t>kyline</w:t>
        </w:r>
        <w:r w:rsidR="00DA46B9">
          <w:rPr>
            <w:rFonts w:hint="eastAsia"/>
          </w:rPr>
          <w:t>結果</w:t>
        </w:r>
      </w:ins>
      <w:r>
        <w:rPr>
          <w:rFonts w:hint="eastAsia"/>
        </w:rPr>
        <w:t>的影響</w:t>
      </w:r>
      <w:bookmarkEnd w:id="83"/>
    </w:p>
    <w:p w14:paraId="393DBEAC" w14:textId="3F6B2D59" w:rsidR="00A56CE4" w:rsidRPr="00A56CE4" w:rsidRDefault="00A56CE4" w:rsidP="00B4040F">
      <w:pPr>
        <w:pStyle w:val="3"/>
      </w:pPr>
      <w:bookmarkStart w:id="87" w:name="_Toc45221560"/>
      <w:r>
        <w:rPr>
          <w:rFonts w:hint="eastAsia"/>
        </w:rPr>
        <w:t>4.2.1</w:t>
      </w:r>
      <w:r>
        <w:rPr>
          <w:rFonts w:hint="eastAsia"/>
        </w:rPr>
        <w:t>實驗目的與設計</w:t>
      </w:r>
      <w:bookmarkEnd w:id="87"/>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88" w:name="_Toc45221561"/>
      <w:r>
        <w:rPr>
          <w:rFonts w:hint="eastAsia"/>
        </w:rPr>
        <w:t>4.2.2</w:t>
      </w:r>
      <w:r>
        <w:rPr>
          <w:rFonts w:hint="eastAsia"/>
        </w:rPr>
        <w:t>實驗方法</w:t>
      </w:r>
      <w:bookmarkEnd w:id="88"/>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89" w:name="_Toc45221562"/>
      <w:r>
        <w:rPr>
          <w:rFonts w:hint="eastAsia"/>
        </w:rPr>
        <w:lastRenderedPageBreak/>
        <w:t>4.2.3</w:t>
      </w:r>
      <w:r>
        <w:rPr>
          <w:rFonts w:hint="eastAsia"/>
        </w:rPr>
        <w:t>實驗結果與分析</w:t>
      </w:r>
      <w:bookmarkEnd w:id="89"/>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23F47548" w:rsidR="00414C39" w:rsidRDefault="00AC4BAF" w:rsidP="00A1203C">
      <w:pPr>
        <w:pStyle w:val="af7"/>
        <w:jc w:val="center"/>
        <w:rPr>
          <w:rFonts w:cs="Times New Roman"/>
        </w:rPr>
      </w:pPr>
      <w:bookmarkStart w:id="90" w:name="_Toc44592099"/>
      <w:bookmarkStart w:id="91"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90"/>
      <w:r w:rsidR="00EC5073">
        <w:rPr>
          <w:rFonts w:cs="Times New Roman" w:hint="eastAsia"/>
        </w:rPr>
        <w:t>圖</w:t>
      </w:r>
      <w:bookmarkEnd w:id="91"/>
      <w:ins w:id="92" w:author="DELab-Sam" w:date="2020-07-16T15:44:00Z">
        <w:r w:rsidR="00F0576A">
          <w:rPr>
            <w:rFonts w:cs="Times New Roman" w:hint="eastAsia"/>
          </w:rPr>
          <w:t>(</w:t>
        </w:r>
        <w:r w:rsidR="00F0576A">
          <w:rPr>
            <w:rFonts w:cs="Times New Roman" w:hint="eastAsia"/>
          </w:rPr>
          <w:t>四用數字</w:t>
        </w:r>
        <w:r w:rsidR="00F0576A">
          <w:rPr>
            <w:rFonts w:cs="Times New Roman" w:hint="eastAsia"/>
          </w:rPr>
          <w:t>)</w:t>
        </w:r>
      </w:ins>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5E5F780E" w:rsidR="00414C39" w:rsidRDefault="00AC4BAF" w:rsidP="00A1203C">
      <w:pPr>
        <w:pStyle w:val="af7"/>
        <w:jc w:val="center"/>
        <w:rPr>
          <w:rFonts w:cs="Times New Roman"/>
        </w:rPr>
      </w:pPr>
      <w:bookmarkStart w:id="93"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93"/>
    </w:p>
    <w:p w14:paraId="6991DA00" w14:textId="43F7CE0A" w:rsidR="00A56CE4" w:rsidRPr="00A56CE4" w:rsidRDefault="00A56CE4" w:rsidP="00B75D24">
      <w:pPr>
        <w:pStyle w:val="2"/>
      </w:pPr>
      <w:bookmarkStart w:id="94" w:name="_Toc45221563"/>
      <w:r>
        <w:rPr>
          <w:rFonts w:hint="eastAsia"/>
        </w:rPr>
        <w:lastRenderedPageBreak/>
        <w:t>4.3</w:t>
      </w:r>
      <w:r>
        <w:rPr>
          <w:rFonts w:hint="eastAsia"/>
        </w:rPr>
        <w:t>實驗二</w:t>
      </w:r>
      <w:r>
        <w:rPr>
          <w:rFonts w:hint="eastAsia"/>
        </w:rPr>
        <w:t>:</w:t>
      </w:r>
      <w:del w:id="95" w:author="DELab-Sam" w:date="2020-07-16T15:44:00Z">
        <w:r w:rsidDel="00FF5353">
          <w:rPr>
            <w:rFonts w:hint="eastAsia"/>
          </w:rPr>
          <w:delText>比較</w:delText>
        </w:r>
      </w:del>
      <w:r>
        <w:rPr>
          <w:rFonts w:hint="eastAsia"/>
        </w:rPr>
        <w:t>各填補法</w:t>
      </w:r>
      <w:del w:id="96" w:author="DELab-Sam" w:date="2020-07-16T15:45:00Z">
        <w:r w:rsidDel="00634E25">
          <w:rPr>
            <w:rFonts w:hint="eastAsia"/>
          </w:rPr>
          <w:delText>填補後</w:delText>
        </w:r>
      </w:del>
      <w:ins w:id="97" w:author="DELab-Sam" w:date="2020-07-16T15:45:00Z">
        <w:r w:rsidR="00634E25">
          <w:rPr>
            <w:rFonts w:hint="eastAsia"/>
          </w:rPr>
          <w:t>產生的天際線</w:t>
        </w:r>
      </w:ins>
      <w:r>
        <w:rPr>
          <w:rFonts w:hint="eastAsia"/>
        </w:rPr>
        <w:t>與原天際線</w:t>
      </w:r>
      <w:del w:id="98" w:author="DELab-Sam" w:date="2020-07-16T15:45:00Z">
        <w:r w:rsidDel="000F4E2D">
          <w:rPr>
            <w:rFonts w:hint="eastAsia"/>
          </w:rPr>
          <w:delText>結果</w:delText>
        </w:r>
      </w:del>
      <w:r>
        <w:rPr>
          <w:rFonts w:hint="eastAsia"/>
        </w:rPr>
        <w:t>之相似</w:t>
      </w:r>
      <w:del w:id="99" w:author="DELab-Sam" w:date="2020-07-16T15:46:00Z">
        <w:r w:rsidDel="004660E4">
          <w:rPr>
            <w:rFonts w:hint="eastAsia"/>
          </w:rPr>
          <w:delText>程</w:delText>
        </w:r>
      </w:del>
      <w:r>
        <w:rPr>
          <w:rFonts w:hint="eastAsia"/>
        </w:rPr>
        <w:t>度</w:t>
      </w:r>
      <w:bookmarkEnd w:id="94"/>
    </w:p>
    <w:p w14:paraId="61CEAF07" w14:textId="50C3A3BE" w:rsidR="00A56CE4" w:rsidRDefault="00A56CE4" w:rsidP="00194E0B">
      <w:pPr>
        <w:pStyle w:val="3"/>
      </w:pPr>
      <w:bookmarkStart w:id="100" w:name="_Toc45221564"/>
      <w:r>
        <w:rPr>
          <w:rFonts w:hint="eastAsia"/>
        </w:rPr>
        <w:t>4.3.1</w:t>
      </w:r>
      <w:r>
        <w:rPr>
          <w:rFonts w:hint="eastAsia"/>
        </w:rPr>
        <w:t>實驗目的與設計</w:t>
      </w:r>
      <w:bookmarkEnd w:id="100"/>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101" w:name="_Toc45221565"/>
      <w:r>
        <w:rPr>
          <w:rFonts w:hint="eastAsia"/>
        </w:rPr>
        <w:t>4.3.2</w:t>
      </w:r>
      <w:r>
        <w:rPr>
          <w:rFonts w:hint="eastAsia"/>
        </w:rPr>
        <w:t>實驗方法</w:t>
      </w:r>
      <w:bookmarkEnd w:id="101"/>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102" w:name="_Toc45221566"/>
      <w:r>
        <w:rPr>
          <w:rFonts w:hint="eastAsia"/>
        </w:rPr>
        <w:t>4.3.3</w:t>
      </w:r>
      <w:r>
        <w:rPr>
          <w:rFonts w:hint="eastAsia"/>
        </w:rPr>
        <w:t>實驗結果與分析</w:t>
      </w:r>
      <w:bookmarkEnd w:id="102"/>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74BCB603"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很多的情形下</w:t>
      </w:r>
      <w:del w:id="103" w:author="DELab-Sam" w:date="2020-07-16T15:46:00Z">
        <w:r w:rsidR="001C1A97" w:rsidDel="0018668E">
          <w:rPr>
            <w:rFonts w:hint="eastAsia"/>
          </w:rPr>
          <w:delText>抗性</w:delText>
        </w:r>
      </w:del>
      <w:ins w:id="104" w:author="DELab-Sam" w:date="2020-07-16T15:47:00Z">
        <w:r w:rsidR="0018668E">
          <w:rPr>
            <w:rFonts w:hint="eastAsia"/>
          </w:rPr>
          <w:t>()</w:t>
        </w:r>
      </w:ins>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0B698677" w:rsidR="001E58C6" w:rsidRPr="001E58C6" w:rsidRDefault="0097520B" w:rsidP="00A1203C">
      <w:pPr>
        <w:pStyle w:val="af7"/>
        <w:jc w:val="center"/>
      </w:pPr>
      <w:bookmarkStart w:id="105"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105"/>
    </w:p>
    <w:tbl>
      <w:tblPr>
        <w:tblW w:w="6790" w:type="dxa"/>
        <w:jc w:val="center"/>
        <w:tblCellMar>
          <w:left w:w="28" w:type="dxa"/>
          <w:right w:w="28" w:type="dxa"/>
        </w:tblCellMar>
        <w:tblLook w:val="04A0" w:firstRow="1" w:lastRow="0" w:firstColumn="1" w:lastColumn="0" w:noHBand="0" w:noVBand="1"/>
      </w:tblPr>
      <w:tblGrid>
        <w:gridCol w:w="1563"/>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0146F4C8" w:rsidR="00AB4A6F" w:rsidRPr="000A3802" w:rsidRDefault="00AB4A6F" w:rsidP="001A40E6">
            <w:pPr>
              <w:widowControl/>
              <w:jc w:val="center"/>
              <w:rPr>
                <w:rFonts w:eastAsia="新細明體" w:cs="Times New Roman"/>
                <w:b/>
                <w:bCs/>
                <w:color w:val="44546A"/>
                <w:kern w:val="0"/>
                <w:szCs w:val="24"/>
              </w:rPr>
            </w:pPr>
            <w:del w:id="106" w:author="DELab-Sam" w:date="2020-07-16T15:48:00Z">
              <w:r w:rsidRPr="000A3802" w:rsidDel="00527319">
                <w:rPr>
                  <w:rFonts w:eastAsia="新細明體" w:cs="Times New Roman"/>
                  <w:b/>
                  <w:bCs/>
                  <w:color w:val="44546A"/>
                  <w:kern w:val="0"/>
                  <w:szCs w:val="24"/>
                </w:rPr>
                <w:delText>proposed method</w:delText>
              </w:r>
            </w:del>
            <w:ins w:id="107" w:author="DELab-Sam" w:date="2020-07-16T15:48:00Z">
              <w:r w:rsidR="00527319">
                <w:rPr>
                  <w:rFonts w:eastAsia="新細明體" w:cs="Times New Roman" w:hint="eastAsia"/>
                  <w:b/>
                  <w:bCs/>
                  <w:color w:val="44546A"/>
                  <w:kern w:val="0"/>
                  <w:szCs w:val="24"/>
                </w:rPr>
                <w:t>(</w:t>
              </w:r>
              <w:proofErr w:type="spellStart"/>
              <w:r w:rsidR="00527319">
                <w:rPr>
                  <w:rFonts w:eastAsia="新細明體" w:cs="Times New Roman"/>
                  <w:b/>
                  <w:bCs/>
                  <w:color w:val="44546A"/>
                  <w:kern w:val="0"/>
                  <w:szCs w:val="24"/>
                </w:rPr>
                <w:t>skNN</w:t>
              </w:r>
              <w:proofErr w:type="spellEnd"/>
              <w:r w:rsidR="00527319">
                <w:rPr>
                  <w:rFonts w:eastAsia="新細明體" w:cs="Times New Roman" w:hint="eastAsia"/>
                  <w:b/>
                  <w:bCs/>
                  <w:color w:val="44546A"/>
                  <w:kern w:val="0"/>
                  <w:szCs w:val="24"/>
                </w:rPr>
                <w:t>)</w:t>
              </w:r>
            </w:ins>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3C9E0252" w:rsidR="001E58C6" w:rsidRPr="001E58C6" w:rsidRDefault="00AC4BAF" w:rsidP="00A1203C">
      <w:pPr>
        <w:pStyle w:val="af7"/>
        <w:jc w:val="center"/>
      </w:pPr>
      <w:bookmarkStart w:id="108"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10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34CAED52" w:rsidR="00982516" w:rsidRPr="001E58C6" w:rsidRDefault="0097520B" w:rsidP="00A1203C">
      <w:pPr>
        <w:pStyle w:val="af7"/>
        <w:jc w:val="center"/>
      </w:pPr>
      <w:bookmarkStart w:id="109"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109"/>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2F6776F1" w:rsidR="00AB4A6F" w:rsidRPr="000A3802" w:rsidRDefault="00AB4A6F" w:rsidP="001A40E6">
            <w:pPr>
              <w:widowControl/>
              <w:jc w:val="center"/>
              <w:rPr>
                <w:rFonts w:eastAsia="新細明體" w:cs="Times New Roman"/>
                <w:b/>
                <w:bCs/>
                <w:color w:val="44546A"/>
                <w:kern w:val="0"/>
                <w:szCs w:val="24"/>
              </w:rPr>
            </w:pPr>
            <w:del w:id="110" w:author="DELab-Sam" w:date="2020-07-16T15:48:00Z">
              <w:r w:rsidRPr="000A3802" w:rsidDel="00E345D5">
                <w:rPr>
                  <w:rFonts w:eastAsia="新細明體" w:cs="Times New Roman"/>
                  <w:b/>
                  <w:bCs/>
                  <w:color w:val="44546A"/>
                  <w:kern w:val="0"/>
                  <w:szCs w:val="24"/>
                </w:rPr>
                <w:delText>proposed method</w:delText>
              </w:r>
            </w:del>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12B5ADFC" w:rsidR="00BB3AE2" w:rsidRPr="001E58C6" w:rsidRDefault="00AC4BAF" w:rsidP="00A1203C">
      <w:pPr>
        <w:pStyle w:val="af7"/>
        <w:jc w:val="center"/>
      </w:pPr>
      <w:bookmarkStart w:id="111"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330089">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330089">
        <w:rPr>
          <w:noProof/>
        </w:rPr>
        <w:t>4</w:t>
      </w:r>
      <w:r w:rsidR="00BC4B2D">
        <w:fldChar w:fldCharType="end"/>
      </w:r>
      <w:r w:rsidR="00A1203C">
        <w:t xml:space="preserve"> </w:t>
      </w:r>
      <w:r w:rsidR="001E58C6">
        <w:t>k=</w:t>
      </w:r>
      <w:r w:rsidR="001E58C6">
        <w:rPr>
          <w:rFonts w:hint="eastAsia"/>
        </w:rPr>
        <w:t>5</w:t>
      </w:r>
      <w:r w:rsidR="00E87C70">
        <w:rPr>
          <w:rFonts w:hint="eastAsia"/>
        </w:rPr>
        <w:t>各</w:t>
      </w:r>
      <w:r w:rsidR="001E58C6">
        <w:rPr>
          <w:rFonts w:hint="eastAsia"/>
        </w:rPr>
        <w:t>填補法比較圖</w:t>
      </w:r>
      <w:bookmarkEnd w:id="111"/>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39AD2C76" w:rsidR="003739B3" w:rsidRPr="001E58C6" w:rsidRDefault="0097520B" w:rsidP="00A1203C">
      <w:pPr>
        <w:pStyle w:val="af7"/>
        <w:jc w:val="center"/>
      </w:pPr>
      <w:bookmarkStart w:id="112"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30089">
        <w:rPr>
          <w:noProof/>
        </w:rPr>
        <w:t>3</w:t>
      </w:r>
      <w:r>
        <w:fldChar w:fldCharType="end"/>
      </w:r>
      <w:r w:rsidR="00A1203C">
        <w:t xml:space="preserve"> </w:t>
      </w:r>
      <w:r w:rsidR="001E58C6">
        <w:t>k=13</w:t>
      </w:r>
      <w:r w:rsidR="001E58C6">
        <w:rPr>
          <w:rFonts w:hint="eastAsia"/>
        </w:rPr>
        <w:t>各填補法比較表</w:t>
      </w:r>
      <w:bookmarkEnd w:id="112"/>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00F0B867" w:rsidR="001C1116" w:rsidRDefault="00BC4B2D" w:rsidP="00A1203C">
      <w:pPr>
        <w:pStyle w:val="af7"/>
        <w:jc w:val="center"/>
      </w:pPr>
      <w:bookmarkStart w:id="113" w:name="_Toc44592103"/>
      <w:bookmarkStart w:id="114"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30089">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330089">
        <w:rPr>
          <w:noProof/>
        </w:rPr>
        <w:t>5</w:t>
      </w:r>
      <w:r>
        <w:fldChar w:fldCharType="end"/>
      </w:r>
      <w:r w:rsidR="00A1203C">
        <w:t xml:space="preserve"> </w:t>
      </w:r>
      <w:r w:rsidR="00513ECF">
        <w:t>k=13</w:t>
      </w:r>
      <w:bookmarkEnd w:id="113"/>
      <w:r w:rsidR="001E58C6">
        <w:rPr>
          <w:rFonts w:hint="eastAsia"/>
        </w:rPr>
        <w:t>各</w:t>
      </w:r>
      <w:r w:rsidR="00871746">
        <w:rPr>
          <w:rFonts w:hint="eastAsia"/>
        </w:rPr>
        <w:t>填補法比較圖</w:t>
      </w:r>
      <w:bookmarkEnd w:id="114"/>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CAFA0E9" w:rsidR="00913FB8" w:rsidRDefault="00A93E7D" w:rsidP="00B75D24">
      <w:pPr>
        <w:pStyle w:val="2"/>
      </w:pPr>
      <w:bookmarkStart w:id="115" w:name="_Toc45221567"/>
      <w:r>
        <w:rPr>
          <w:rFonts w:hint="eastAsia"/>
        </w:rPr>
        <w:lastRenderedPageBreak/>
        <w:t>4</w:t>
      </w:r>
      <w:r>
        <w:t>.4</w:t>
      </w:r>
      <w:r w:rsidR="00BF6E60">
        <w:rPr>
          <w:rFonts w:hint="eastAsia"/>
        </w:rPr>
        <w:t>實驗</w:t>
      </w:r>
      <w:del w:id="116" w:author="DELab-Sam" w:date="2020-07-16T15:49:00Z">
        <w:r w:rsidR="00BF6E60" w:rsidDel="00FB41D3">
          <w:rPr>
            <w:rFonts w:hint="eastAsia"/>
          </w:rPr>
          <w:delText>一與實驗二</w:delText>
        </w:r>
      </w:del>
      <w:r w:rsidR="00BF6E60">
        <w:rPr>
          <w:rFonts w:hint="eastAsia"/>
        </w:rPr>
        <w:t>結論</w:t>
      </w:r>
      <w:bookmarkEnd w:id="115"/>
    </w:p>
    <w:p w14:paraId="703C2B2E" w14:textId="4C32465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del w:id="117" w:author="DELab-Sam" w:date="2020-07-16T15:49:00Z">
        <w:r w:rsidR="00124D33" w:rsidDel="009B37CC">
          <w:rPr>
            <w:rFonts w:hint="eastAsia"/>
          </w:rPr>
          <w:delText xml:space="preserve"> :</w:delText>
        </w:r>
      </w:del>
      <w:bookmarkStart w:id="118" w:name="_GoBack"/>
      <w:bookmarkEnd w:id="118"/>
      <w:r w:rsidR="00124D33">
        <w:rPr>
          <w:rFonts w:hint="eastAsia"/>
        </w:rPr>
        <w:t xml:space="preserve"> </w:t>
      </w:r>
    </w:p>
    <w:p w14:paraId="7A85B52D" w14:textId="77777777" w:rsidR="005C6A5C" w:rsidRDefault="005C6A5C" w:rsidP="001E58C6">
      <w:pPr>
        <w:ind w:firstLine="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值作為參考該維度的值時，可能會遇到不足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個被參考鄰近點</w:t>
      </w:r>
      <w:r w:rsidR="00114268">
        <w:rPr>
          <w:rFonts w:hint="eastAsia"/>
        </w:rPr>
        <w:t>該維度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，最終效果如同只填補均值、眾數、或最大最小數結果一樣</w:t>
      </w:r>
      <w:r w:rsidR="00CB31A2">
        <w:rPr>
          <w:rFonts w:hint="eastAsia"/>
        </w:rPr>
        <w:t>。</w:t>
      </w:r>
    </w:p>
    <w:p w14:paraId="64EF47AE" w14:textId="77777777" w:rsidR="009A768A" w:rsidRDefault="009A768A" w:rsidP="001E58C6">
      <w:pPr>
        <w:pStyle w:val="af4"/>
        <w:ind w:leftChars="0" w:left="360"/>
      </w:pP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，則在計算歐氏距離時該維度值之間的差平方並不會被納入歐氏距離的計算式中，</w:t>
      </w:r>
      <w:r w:rsidR="00F07631">
        <w:rPr>
          <w:rFonts w:hint="eastAsia"/>
        </w:rPr>
        <w:t>使該維度對距離上的影響力被無視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52B8450E" w:rsidR="00CB31A2" w:rsidRPr="00AA1629" w:rsidRDefault="00263333" w:rsidP="005C6A5C">
      <w:pPr>
        <w:ind w:left="360"/>
      </w:pPr>
      <w:r>
        <w:rPr>
          <w:rFonts w:hint="eastAsia"/>
        </w:rPr>
        <w:t>上述兩個原因亦無法</w:t>
      </w:r>
      <w:r w:rsidR="0091153A">
        <w:rPr>
          <w:rFonts w:hint="eastAsia"/>
        </w:rPr>
        <w:t>藉</w:t>
      </w:r>
      <w:r>
        <w:rPr>
          <w:rFonts w:hint="eastAsia"/>
        </w:rPr>
        <w:t>權重法求加權平均數來彌補此一現象的缺陷，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119" w:name="_Toc45221568"/>
      <w:r>
        <w:rPr>
          <w:rFonts w:hint="eastAsia"/>
        </w:rPr>
        <w:lastRenderedPageBreak/>
        <w:t>結論與未來方向</w:t>
      </w:r>
      <w:bookmarkEnd w:id="119"/>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120" w:name="_Toc45221569"/>
      <w:r>
        <w:rPr>
          <w:rFonts w:hint="eastAsia"/>
          <w:shd w:val="clear" w:color="auto" w:fill="FFFFFF"/>
        </w:rPr>
        <w:t>5.1</w:t>
      </w:r>
      <w:r>
        <w:rPr>
          <w:rFonts w:hint="eastAsia"/>
          <w:shd w:val="clear" w:color="auto" w:fill="FFFFFF"/>
        </w:rPr>
        <w:t>結論</w:t>
      </w:r>
      <w:bookmarkEnd w:id="120"/>
    </w:p>
    <w:p w14:paraId="23E99198" w14:textId="0FF64157"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proofErr w:type="gramStart"/>
      <w:r>
        <w:rPr>
          <w:rFonts w:hint="eastAsia"/>
          <w:shd w:val="clear" w:color="auto" w:fill="FFFFFF"/>
        </w:rPr>
        <w:t>個</w:t>
      </w:r>
      <w:proofErr w:type="gramEnd"/>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3E699557" w:rsidR="00FA22C8" w:rsidRPr="006C4E6C" w:rsidRDefault="001D71CF" w:rsidP="006C4E6C">
      <w:pPr>
        <w:ind w:firstLine="480"/>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121" w:name="_Toc45221570"/>
      <w:r>
        <w:rPr>
          <w:rFonts w:cs="Times New Roman" w:hint="eastAsia"/>
        </w:rPr>
        <w:t>5.2</w:t>
      </w:r>
      <w:r>
        <w:rPr>
          <w:rFonts w:cs="Times New Roman" w:hint="eastAsia"/>
        </w:rPr>
        <w:t>未來工作與方向</w:t>
      </w:r>
      <w:bookmarkEnd w:id="121"/>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122" w:name="_Toc45221571"/>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122"/>
    </w:p>
    <w:p w14:paraId="533714D5" w14:textId="77777777" w:rsidR="00A35E87" w:rsidRPr="00A35E87" w:rsidRDefault="007E237F" w:rsidP="00A35E87">
      <w:pPr>
        <w:pStyle w:val="afc"/>
        <w:rPr>
          <w:rFonts w:cs="Times New Roman"/>
          <w:kern w:val="0"/>
          <w:szCs w:val="24"/>
        </w:rPr>
      </w:pPr>
      <w:r>
        <w:fldChar w:fldCharType="begin"/>
      </w:r>
      <w:r w:rsidR="00A35E87">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A35E87" w:rsidRPr="00A35E87">
        <w:rPr>
          <w:rFonts w:cs="Times New Roman"/>
          <w:kern w:val="0"/>
          <w:szCs w:val="24"/>
        </w:rPr>
        <w:t>[1]</w:t>
      </w:r>
      <w:r w:rsidR="00A35E87" w:rsidRPr="00A35E87">
        <w:rPr>
          <w:rFonts w:cs="Times New Roman"/>
          <w:kern w:val="0"/>
          <w:szCs w:val="24"/>
        </w:rPr>
        <w:tab/>
        <w:t xml:space="preserve">A. A. </w:t>
      </w:r>
      <w:proofErr w:type="spellStart"/>
      <w:r w:rsidR="00A35E87" w:rsidRPr="00A35E87">
        <w:rPr>
          <w:rFonts w:cs="Times New Roman"/>
          <w:kern w:val="0"/>
          <w:szCs w:val="24"/>
        </w:rPr>
        <w:t>Alwan</w:t>
      </w:r>
      <w:proofErr w:type="spellEnd"/>
      <w:r w:rsidR="00A35E87" w:rsidRPr="00A35E87">
        <w:rPr>
          <w:rFonts w:cs="Times New Roman"/>
          <w:kern w:val="0"/>
          <w:szCs w:val="24"/>
        </w:rPr>
        <w:t xml:space="preserve">, H. Ibrahim, N. </w:t>
      </w:r>
      <w:proofErr w:type="spellStart"/>
      <w:r w:rsidR="00A35E87" w:rsidRPr="00A35E87">
        <w:rPr>
          <w:rFonts w:cs="Times New Roman"/>
          <w:kern w:val="0"/>
          <w:szCs w:val="24"/>
        </w:rPr>
        <w:t>Udzir</w:t>
      </w:r>
      <w:proofErr w:type="spellEnd"/>
      <w:r w:rsidR="00A35E87" w:rsidRPr="00A35E87">
        <w:rPr>
          <w:rFonts w:cs="Times New Roman"/>
          <w:kern w:val="0"/>
          <w:szCs w:val="24"/>
        </w:rPr>
        <w:t xml:space="preserve">, and F. Sidi, “Missing Values Estimation for Skylines in Incomplete Database,” </w:t>
      </w:r>
      <w:r w:rsidR="00A35E87" w:rsidRPr="00A35E87">
        <w:rPr>
          <w:rFonts w:cs="Times New Roman"/>
          <w:i/>
          <w:iCs/>
          <w:kern w:val="0"/>
          <w:szCs w:val="24"/>
        </w:rPr>
        <w:t>the International Arab Journal of Information Technology</w:t>
      </w:r>
      <w:r w:rsidR="00A35E87" w:rsidRPr="00A35E87">
        <w:rPr>
          <w:rFonts w:cs="Times New Roman"/>
          <w:kern w:val="0"/>
          <w:szCs w:val="24"/>
        </w:rPr>
        <w:t>, vol. 15, no. 1, pp. 66–75, 2018.</w:t>
      </w:r>
    </w:p>
    <w:p w14:paraId="032718BB" w14:textId="77777777" w:rsidR="00A35E87" w:rsidRPr="00A35E87" w:rsidRDefault="00A35E87" w:rsidP="00A35E87">
      <w:pPr>
        <w:pStyle w:val="afc"/>
        <w:rPr>
          <w:rFonts w:cs="Times New Roman"/>
          <w:kern w:val="0"/>
          <w:szCs w:val="24"/>
        </w:rPr>
      </w:pPr>
      <w:r w:rsidRPr="00A35E87">
        <w:rPr>
          <w:rFonts w:cs="Times New Roman"/>
          <w:kern w:val="0"/>
          <w:szCs w:val="24"/>
        </w:rPr>
        <w:t>[2]</w:t>
      </w:r>
      <w:r w:rsidRPr="00A35E87">
        <w:rPr>
          <w:rFonts w:cs="Times New Roman"/>
          <w:kern w:val="0"/>
          <w:szCs w:val="24"/>
        </w:rPr>
        <w:tab/>
        <w:t xml:space="preserve">A. Choudhury and M. R. </w:t>
      </w:r>
      <w:proofErr w:type="spellStart"/>
      <w:r w:rsidRPr="00A35E87">
        <w:rPr>
          <w:rFonts w:cs="Times New Roman"/>
          <w:kern w:val="0"/>
          <w:szCs w:val="24"/>
        </w:rPr>
        <w:t>Kosorok</w:t>
      </w:r>
      <w:proofErr w:type="spellEnd"/>
      <w:r w:rsidRPr="00A35E87">
        <w:rPr>
          <w:rFonts w:cs="Times New Roman"/>
          <w:kern w:val="0"/>
          <w:szCs w:val="24"/>
        </w:rPr>
        <w:t xml:space="preserve">, “Missing Data Imputation for Classification Problems,” </w:t>
      </w:r>
      <w:proofErr w:type="spellStart"/>
      <w:r w:rsidRPr="00A35E87">
        <w:rPr>
          <w:rFonts w:cs="Times New Roman"/>
          <w:i/>
          <w:iCs/>
          <w:kern w:val="0"/>
          <w:szCs w:val="24"/>
        </w:rPr>
        <w:t>arXiv</w:t>
      </w:r>
      <w:proofErr w:type="spellEnd"/>
      <w:r w:rsidRPr="00A35E87">
        <w:rPr>
          <w:rFonts w:cs="Times New Roman"/>
          <w:i/>
          <w:iCs/>
          <w:kern w:val="0"/>
          <w:szCs w:val="24"/>
        </w:rPr>
        <w:t xml:space="preserve"> preprint arXiv:2002.10709</w:t>
      </w:r>
      <w:r w:rsidRPr="00A35E87">
        <w:rPr>
          <w:rFonts w:cs="Times New Roman"/>
          <w:kern w:val="0"/>
          <w:szCs w:val="24"/>
        </w:rPr>
        <w:t>, 2020.</w:t>
      </w:r>
    </w:p>
    <w:p w14:paraId="0DEC8040" w14:textId="77777777" w:rsidR="00A35E87" w:rsidRPr="00A35E87" w:rsidRDefault="00A35E87" w:rsidP="00A35E87">
      <w:pPr>
        <w:pStyle w:val="afc"/>
        <w:rPr>
          <w:rFonts w:cs="Times New Roman"/>
          <w:kern w:val="0"/>
          <w:szCs w:val="24"/>
        </w:rPr>
      </w:pPr>
      <w:r w:rsidRPr="00A35E87">
        <w:rPr>
          <w:rFonts w:cs="Times New Roman"/>
          <w:kern w:val="0"/>
          <w:szCs w:val="24"/>
        </w:rPr>
        <w:t>[3]</w:t>
      </w:r>
      <w:r w:rsidRPr="00A35E87">
        <w:rPr>
          <w:rFonts w:cs="Times New Roman"/>
          <w:kern w:val="0"/>
          <w:szCs w:val="24"/>
        </w:rPr>
        <w:tab/>
        <w:t xml:space="preserve">S. Deepa </w:t>
      </w:r>
      <w:proofErr w:type="spellStart"/>
      <w:r w:rsidRPr="00A35E87">
        <w:rPr>
          <w:rFonts w:cs="Times New Roman"/>
          <w:kern w:val="0"/>
          <w:szCs w:val="24"/>
        </w:rPr>
        <w:t>Kanmani</w:t>
      </w:r>
      <w:proofErr w:type="spellEnd"/>
      <w:r w:rsidRPr="00A35E87">
        <w:rPr>
          <w:rFonts w:cs="Times New Roman"/>
          <w:kern w:val="0"/>
          <w:szCs w:val="24"/>
        </w:rPr>
        <w:t xml:space="preserve">, E. </w:t>
      </w:r>
      <w:proofErr w:type="spellStart"/>
      <w:r w:rsidRPr="00A35E87">
        <w:rPr>
          <w:rFonts w:cs="Times New Roman"/>
          <w:kern w:val="0"/>
          <w:szCs w:val="24"/>
        </w:rPr>
        <w:t>Kirubakaran</w:t>
      </w:r>
      <w:proofErr w:type="spellEnd"/>
      <w:r w:rsidRPr="00A35E87">
        <w:rPr>
          <w:rFonts w:cs="Times New Roman"/>
          <w:kern w:val="0"/>
          <w:szCs w:val="24"/>
        </w:rPr>
        <w:t xml:space="preserve">, R. E. Blessing Vinoth, and A. S. Ebenezer, “An Effective Imputation Technique for Improving the Performance of Skyline Queries for Incomplete Database,” </w:t>
      </w:r>
      <w:r w:rsidRPr="00A35E87">
        <w:rPr>
          <w:rFonts w:cs="Times New Roman"/>
          <w:i/>
          <w:iCs/>
          <w:kern w:val="0"/>
          <w:szCs w:val="24"/>
        </w:rPr>
        <w:t>Proceedings of the International Conference on Data Science and Communication (</w:t>
      </w:r>
      <w:proofErr w:type="spellStart"/>
      <w:r w:rsidRPr="00A35E87">
        <w:rPr>
          <w:rFonts w:cs="Times New Roman"/>
          <w:i/>
          <w:iCs/>
          <w:kern w:val="0"/>
          <w:szCs w:val="24"/>
        </w:rPr>
        <w:t>IconDSC</w:t>
      </w:r>
      <w:proofErr w:type="spellEnd"/>
      <w:r w:rsidRPr="00A35E87">
        <w:rPr>
          <w:rFonts w:cs="Times New Roman"/>
          <w:i/>
          <w:iCs/>
          <w:kern w:val="0"/>
          <w:szCs w:val="24"/>
        </w:rPr>
        <w:t>)</w:t>
      </w:r>
      <w:r w:rsidRPr="00A35E87">
        <w:rPr>
          <w:rFonts w:cs="Times New Roman"/>
          <w:kern w:val="0"/>
          <w:szCs w:val="24"/>
        </w:rPr>
        <w:t>, pp. 1–5, 2019.</w:t>
      </w:r>
    </w:p>
    <w:p w14:paraId="4500C136" w14:textId="77777777" w:rsidR="00A35E87" w:rsidRPr="00A35E87" w:rsidRDefault="00A35E87" w:rsidP="00A35E87">
      <w:pPr>
        <w:pStyle w:val="afc"/>
        <w:rPr>
          <w:rFonts w:cs="Times New Roman"/>
          <w:kern w:val="0"/>
          <w:szCs w:val="24"/>
        </w:rPr>
      </w:pPr>
      <w:r w:rsidRPr="00A35E87">
        <w:rPr>
          <w:rFonts w:cs="Times New Roman"/>
          <w:kern w:val="0"/>
          <w:szCs w:val="24"/>
        </w:rPr>
        <w:t>[4]</w:t>
      </w:r>
      <w:r w:rsidRPr="00A35E87">
        <w:rPr>
          <w:rFonts w:cs="Times New Roman"/>
          <w:kern w:val="0"/>
          <w:szCs w:val="24"/>
        </w:rPr>
        <w:tab/>
        <w:t xml:space="preserve">G. B. </w:t>
      </w:r>
      <w:proofErr w:type="spellStart"/>
      <w:r w:rsidRPr="00A35E87">
        <w:rPr>
          <w:rFonts w:cs="Times New Roman"/>
          <w:kern w:val="0"/>
          <w:szCs w:val="24"/>
        </w:rPr>
        <w:t>Dehaki</w:t>
      </w:r>
      <w:proofErr w:type="spellEnd"/>
      <w:r w:rsidRPr="00A35E87">
        <w:rPr>
          <w:rFonts w:cs="Times New Roman"/>
          <w:kern w:val="0"/>
          <w:szCs w:val="24"/>
        </w:rPr>
        <w:t xml:space="preserve">, H. Ibrahim, N. I. </w:t>
      </w:r>
      <w:proofErr w:type="spellStart"/>
      <w:r w:rsidRPr="00A35E87">
        <w:rPr>
          <w:rFonts w:cs="Times New Roman"/>
          <w:kern w:val="0"/>
          <w:szCs w:val="24"/>
        </w:rPr>
        <w:t>Udzir</w:t>
      </w:r>
      <w:proofErr w:type="spellEnd"/>
      <w:r w:rsidRPr="00A35E87">
        <w:rPr>
          <w:rFonts w:cs="Times New Roman"/>
          <w:kern w:val="0"/>
          <w:szCs w:val="24"/>
        </w:rPr>
        <w:t xml:space="preserve">, F. Sidi, and A. A. </w:t>
      </w:r>
      <w:proofErr w:type="spellStart"/>
      <w:r w:rsidRPr="00A35E87">
        <w:rPr>
          <w:rFonts w:cs="Times New Roman"/>
          <w:kern w:val="0"/>
          <w:szCs w:val="24"/>
        </w:rPr>
        <w:t>Alwan</w:t>
      </w:r>
      <w:proofErr w:type="spellEnd"/>
      <w:r w:rsidRPr="00A35E87">
        <w:rPr>
          <w:rFonts w:cs="Times New Roman"/>
          <w:kern w:val="0"/>
          <w:szCs w:val="24"/>
        </w:rPr>
        <w:t xml:space="preserve">, “Efficient Skyline Processing Algorithm over Dynamic and Incomplete Database,” </w:t>
      </w:r>
      <w:r w:rsidRPr="00A35E87">
        <w:rPr>
          <w:rFonts w:cs="Times New Roman"/>
          <w:i/>
          <w:iCs/>
          <w:kern w:val="0"/>
          <w:szCs w:val="24"/>
        </w:rPr>
        <w:t>Proceedings of the 20th International Conference on Information Integration and Web-based Applications &amp; Services</w:t>
      </w:r>
      <w:r w:rsidRPr="00A35E87">
        <w:rPr>
          <w:rFonts w:cs="Times New Roman"/>
          <w:kern w:val="0"/>
          <w:szCs w:val="24"/>
        </w:rPr>
        <w:t>, pp. 190–199, 2018.</w:t>
      </w:r>
    </w:p>
    <w:p w14:paraId="49011AAB" w14:textId="77777777" w:rsidR="00A35E87" w:rsidRPr="00A35E87" w:rsidRDefault="00A35E87" w:rsidP="00A35E87">
      <w:pPr>
        <w:pStyle w:val="afc"/>
        <w:rPr>
          <w:rFonts w:cs="Times New Roman"/>
          <w:kern w:val="0"/>
          <w:szCs w:val="24"/>
        </w:rPr>
      </w:pPr>
      <w:r w:rsidRPr="00A35E87">
        <w:rPr>
          <w:rFonts w:cs="Times New Roman"/>
          <w:kern w:val="0"/>
          <w:szCs w:val="24"/>
        </w:rPr>
        <w:t>[5]</w:t>
      </w:r>
      <w:r w:rsidRPr="00A35E87">
        <w:rPr>
          <w:rFonts w:cs="Times New Roman"/>
          <w:kern w:val="0"/>
          <w:szCs w:val="24"/>
        </w:rPr>
        <w:tab/>
        <w:t xml:space="preserve">Y. Gulzar, A. A. </w:t>
      </w:r>
      <w:proofErr w:type="spellStart"/>
      <w:r w:rsidRPr="00A35E87">
        <w:rPr>
          <w:rFonts w:cs="Times New Roman"/>
          <w:kern w:val="0"/>
          <w:szCs w:val="24"/>
        </w:rPr>
        <w:t>Alwan</w:t>
      </w:r>
      <w:proofErr w:type="spellEnd"/>
      <w:r w:rsidRPr="00A35E87">
        <w:rPr>
          <w:rFonts w:cs="Times New Roman"/>
          <w:kern w:val="0"/>
          <w:szCs w:val="24"/>
        </w:rPr>
        <w:t xml:space="preserve">, N. Salleh, I. F. A. </w:t>
      </w:r>
      <w:proofErr w:type="spellStart"/>
      <w:r w:rsidRPr="00A35E87">
        <w:rPr>
          <w:rFonts w:cs="Times New Roman"/>
          <w:kern w:val="0"/>
          <w:szCs w:val="24"/>
        </w:rPr>
        <w:t>Shaikhli</w:t>
      </w:r>
      <w:proofErr w:type="spellEnd"/>
      <w:r w:rsidRPr="00A35E87">
        <w:rPr>
          <w:rFonts w:cs="Times New Roman"/>
          <w:kern w:val="0"/>
          <w:szCs w:val="24"/>
        </w:rPr>
        <w:t xml:space="preserve">, and S. I. M. </w:t>
      </w:r>
      <w:proofErr w:type="spellStart"/>
      <w:r w:rsidRPr="00A35E87">
        <w:rPr>
          <w:rFonts w:cs="Times New Roman"/>
          <w:kern w:val="0"/>
          <w:szCs w:val="24"/>
        </w:rPr>
        <w:t>Alvi</w:t>
      </w:r>
      <w:proofErr w:type="spellEnd"/>
      <w:r w:rsidRPr="00A35E87">
        <w:rPr>
          <w:rFonts w:cs="Times New Roman"/>
          <w:kern w:val="0"/>
          <w:szCs w:val="24"/>
        </w:rPr>
        <w:t xml:space="preserve">, “A Framework for Evaluating Skyline Queries over Incomplete Data,” </w:t>
      </w:r>
      <w:r w:rsidRPr="00A35E87">
        <w:rPr>
          <w:rFonts w:cs="Times New Roman"/>
          <w:i/>
          <w:iCs/>
          <w:kern w:val="0"/>
          <w:szCs w:val="24"/>
        </w:rPr>
        <w:t>Procedia Computer Science</w:t>
      </w:r>
      <w:r w:rsidRPr="00A35E87">
        <w:rPr>
          <w:rFonts w:cs="Times New Roman"/>
          <w:kern w:val="0"/>
          <w:szCs w:val="24"/>
        </w:rPr>
        <w:t>, vol. 94, pp. 191–198, 2016.</w:t>
      </w:r>
    </w:p>
    <w:p w14:paraId="4A68FB18" w14:textId="77777777" w:rsidR="00A35E87" w:rsidRPr="00A35E87" w:rsidRDefault="00A35E87" w:rsidP="00A35E87">
      <w:pPr>
        <w:pStyle w:val="afc"/>
        <w:rPr>
          <w:rFonts w:cs="Times New Roman"/>
          <w:kern w:val="0"/>
          <w:szCs w:val="24"/>
        </w:rPr>
      </w:pPr>
      <w:r w:rsidRPr="00A35E87">
        <w:rPr>
          <w:rFonts w:cs="Times New Roman"/>
          <w:kern w:val="0"/>
          <w:szCs w:val="24"/>
        </w:rPr>
        <w:t>[6]</w:t>
      </w:r>
      <w:r w:rsidRPr="00A35E87">
        <w:rPr>
          <w:rFonts w:cs="Times New Roman"/>
          <w:kern w:val="0"/>
          <w:szCs w:val="24"/>
        </w:rPr>
        <w:tab/>
        <w:t xml:space="preserve">Y. Gulzar, A. A. </w:t>
      </w:r>
      <w:proofErr w:type="spellStart"/>
      <w:r w:rsidRPr="00A35E87">
        <w:rPr>
          <w:rFonts w:cs="Times New Roman"/>
          <w:kern w:val="0"/>
          <w:szCs w:val="24"/>
        </w:rPr>
        <w:t>Alwan</w:t>
      </w:r>
      <w:proofErr w:type="spellEnd"/>
      <w:r w:rsidRPr="00A35E87">
        <w:rPr>
          <w:rFonts w:cs="Times New Roman"/>
          <w:kern w:val="0"/>
          <w:szCs w:val="24"/>
        </w:rPr>
        <w:t xml:space="preserve">, and S. </w:t>
      </w:r>
      <w:proofErr w:type="spellStart"/>
      <w:r w:rsidRPr="00A35E87">
        <w:rPr>
          <w:rFonts w:cs="Times New Roman"/>
          <w:kern w:val="0"/>
          <w:szCs w:val="24"/>
        </w:rPr>
        <w:t>Turaev</w:t>
      </w:r>
      <w:proofErr w:type="spellEnd"/>
      <w:r w:rsidRPr="00A35E87">
        <w:rPr>
          <w:rFonts w:cs="Times New Roman"/>
          <w:kern w:val="0"/>
          <w:szCs w:val="24"/>
        </w:rPr>
        <w:t xml:space="preserve">, “Optimizing Skyline Query Processing in Incomplete Data,” </w:t>
      </w:r>
      <w:r w:rsidRPr="00A35E87">
        <w:rPr>
          <w:rFonts w:cs="Times New Roman"/>
          <w:i/>
          <w:iCs/>
          <w:kern w:val="0"/>
          <w:szCs w:val="24"/>
        </w:rPr>
        <w:t>IEEE Access</w:t>
      </w:r>
      <w:r w:rsidRPr="00A35E87">
        <w:rPr>
          <w:rFonts w:cs="Times New Roman"/>
          <w:kern w:val="0"/>
          <w:szCs w:val="24"/>
        </w:rPr>
        <w:t>, vol. 7, pp. 178121–178138, 2019.</w:t>
      </w:r>
    </w:p>
    <w:p w14:paraId="3875B3EA" w14:textId="77777777" w:rsidR="00A35E87" w:rsidRPr="00A35E87" w:rsidRDefault="00A35E87" w:rsidP="00A35E87">
      <w:pPr>
        <w:pStyle w:val="afc"/>
        <w:rPr>
          <w:rFonts w:cs="Times New Roman"/>
          <w:kern w:val="0"/>
          <w:szCs w:val="24"/>
        </w:rPr>
      </w:pPr>
      <w:r w:rsidRPr="00A35E87">
        <w:rPr>
          <w:rFonts w:cs="Times New Roman"/>
          <w:kern w:val="0"/>
          <w:szCs w:val="24"/>
        </w:rPr>
        <w:t>[7]</w:t>
      </w:r>
      <w:r w:rsidRPr="00A35E87">
        <w:rPr>
          <w:rFonts w:cs="Times New Roman"/>
          <w:kern w:val="0"/>
          <w:szCs w:val="24"/>
        </w:rPr>
        <w:tab/>
        <w:t xml:space="preserve">C. Hasler and Y. </w:t>
      </w:r>
      <w:proofErr w:type="spellStart"/>
      <w:r w:rsidRPr="00A35E87">
        <w:rPr>
          <w:rFonts w:cs="Times New Roman"/>
          <w:kern w:val="0"/>
          <w:szCs w:val="24"/>
        </w:rPr>
        <w:t>Tille</w:t>
      </w:r>
      <w:proofErr w:type="spellEnd"/>
      <w:r w:rsidRPr="00A35E87">
        <w:rPr>
          <w:rFonts w:cs="Times New Roman"/>
          <w:kern w:val="0"/>
          <w:szCs w:val="24"/>
        </w:rPr>
        <w:t xml:space="preserve">, “Balanced k-Nearest Neighbor Imputation,” </w:t>
      </w:r>
      <w:r w:rsidRPr="00A35E87">
        <w:rPr>
          <w:rFonts w:cs="Times New Roman"/>
          <w:i/>
          <w:iCs/>
          <w:kern w:val="0"/>
          <w:szCs w:val="24"/>
        </w:rPr>
        <w:t>Statistics</w:t>
      </w:r>
      <w:r w:rsidRPr="00A35E87">
        <w:rPr>
          <w:rFonts w:cs="Times New Roman"/>
          <w:kern w:val="0"/>
          <w:szCs w:val="24"/>
        </w:rPr>
        <w:t>, vol. 50, no. 6, pp. 1310–1331, 2016.</w:t>
      </w:r>
    </w:p>
    <w:p w14:paraId="1683FCF0" w14:textId="77777777" w:rsidR="00A35E87" w:rsidRPr="00A35E87" w:rsidRDefault="00A35E87" w:rsidP="00A35E87">
      <w:pPr>
        <w:pStyle w:val="afc"/>
        <w:rPr>
          <w:rFonts w:cs="Times New Roman"/>
          <w:kern w:val="0"/>
          <w:szCs w:val="24"/>
        </w:rPr>
      </w:pPr>
      <w:r w:rsidRPr="00A35E87">
        <w:rPr>
          <w:rFonts w:cs="Times New Roman"/>
          <w:kern w:val="0"/>
          <w:szCs w:val="24"/>
        </w:rPr>
        <w:t>[8]</w:t>
      </w:r>
      <w:r w:rsidRPr="00A35E87">
        <w:rPr>
          <w:rFonts w:cs="Times New Roman"/>
          <w:kern w:val="0"/>
          <w:szCs w:val="24"/>
        </w:rPr>
        <w:tab/>
        <w:t xml:space="preserve">J. Huang, J. W. Keung, F. </w:t>
      </w:r>
      <w:proofErr w:type="spellStart"/>
      <w:r w:rsidRPr="00A35E87">
        <w:rPr>
          <w:rFonts w:cs="Times New Roman"/>
          <w:kern w:val="0"/>
          <w:szCs w:val="24"/>
        </w:rPr>
        <w:t>Sarro</w:t>
      </w:r>
      <w:proofErr w:type="spellEnd"/>
      <w:r w:rsidRPr="00A35E87">
        <w:rPr>
          <w:rFonts w:cs="Times New Roman"/>
          <w:kern w:val="0"/>
          <w:szCs w:val="24"/>
        </w:rPr>
        <w:t xml:space="preserve">, Y.-F. Li, Y. T. Yu, W. K. Chan, and H. Sun, “Cross-Validation Based k Nearest Neighbor Imputation for Software Quality Datasets: An Empirical Study,” </w:t>
      </w:r>
      <w:r w:rsidRPr="00A35E87">
        <w:rPr>
          <w:rFonts w:cs="Times New Roman"/>
          <w:i/>
          <w:iCs/>
          <w:kern w:val="0"/>
          <w:szCs w:val="24"/>
        </w:rPr>
        <w:t>Journal of Systems and Software</w:t>
      </w:r>
      <w:r w:rsidRPr="00A35E87">
        <w:rPr>
          <w:rFonts w:cs="Times New Roman"/>
          <w:kern w:val="0"/>
          <w:szCs w:val="24"/>
        </w:rPr>
        <w:t>, vol. 132, pp. 226–252, 2017.</w:t>
      </w:r>
    </w:p>
    <w:p w14:paraId="608B505D" w14:textId="77777777" w:rsidR="00A35E87" w:rsidRPr="00A35E87" w:rsidRDefault="00A35E87" w:rsidP="00A35E87">
      <w:pPr>
        <w:pStyle w:val="afc"/>
        <w:rPr>
          <w:rFonts w:cs="Times New Roman"/>
          <w:kern w:val="0"/>
          <w:szCs w:val="24"/>
        </w:rPr>
      </w:pPr>
      <w:r w:rsidRPr="00A35E87">
        <w:rPr>
          <w:rFonts w:cs="Times New Roman"/>
          <w:kern w:val="0"/>
          <w:szCs w:val="24"/>
        </w:rPr>
        <w:t>[9]</w:t>
      </w:r>
      <w:r w:rsidRPr="00A35E87">
        <w:rPr>
          <w:rFonts w:cs="Times New Roman"/>
          <w:kern w:val="0"/>
          <w:szCs w:val="24"/>
        </w:rPr>
        <w:tab/>
        <w:t xml:space="preserve">M. E. </w:t>
      </w:r>
      <w:proofErr w:type="spellStart"/>
      <w:r w:rsidRPr="00A35E87">
        <w:rPr>
          <w:rFonts w:cs="Times New Roman"/>
          <w:kern w:val="0"/>
          <w:szCs w:val="24"/>
        </w:rPr>
        <w:t>Khalefa</w:t>
      </w:r>
      <w:proofErr w:type="spellEnd"/>
      <w:r w:rsidRPr="00A35E87">
        <w:rPr>
          <w:rFonts w:cs="Times New Roman"/>
          <w:kern w:val="0"/>
          <w:szCs w:val="24"/>
        </w:rPr>
        <w:t xml:space="preserve">, M. F. </w:t>
      </w:r>
      <w:proofErr w:type="spellStart"/>
      <w:r w:rsidRPr="00A35E87">
        <w:rPr>
          <w:rFonts w:cs="Times New Roman"/>
          <w:kern w:val="0"/>
          <w:szCs w:val="24"/>
        </w:rPr>
        <w:t>Mokbel</w:t>
      </w:r>
      <w:proofErr w:type="spellEnd"/>
      <w:r w:rsidRPr="00A35E87">
        <w:rPr>
          <w:rFonts w:cs="Times New Roman"/>
          <w:kern w:val="0"/>
          <w:szCs w:val="24"/>
        </w:rPr>
        <w:t xml:space="preserve">, and J. J. </w:t>
      </w:r>
      <w:proofErr w:type="spellStart"/>
      <w:r w:rsidRPr="00A35E87">
        <w:rPr>
          <w:rFonts w:cs="Times New Roman"/>
          <w:kern w:val="0"/>
          <w:szCs w:val="24"/>
        </w:rPr>
        <w:t>Levandoski</w:t>
      </w:r>
      <w:proofErr w:type="spellEnd"/>
      <w:r w:rsidRPr="00A35E87">
        <w:rPr>
          <w:rFonts w:cs="Times New Roman"/>
          <w:kern w:val="0"/>
          <w:szCs w:val="24"/>
        </w:rPr>
        <w:t xml:space="preserve">, “Skyline Query Processing for Incomplete Data,” </w:t>
      </w:r>
      <w:r w:rsidRPr="00A35E87">
        <w:rPr>
          <w:rFonts w:cs="Times New Roman"/>
          <w:i/>
          <w:iCs/>
          <w:kern w:val="0"/>
          <w:szCs w:val="24"/>
        </w:rPr>
        <w:t>Proceedings of the IEEE 24th International Conference on Data Engineering</w:t>
      </w:r>
      <w:r w:rsidRPr="00A35E87">
        <w:rPr>
          <w:rFonts w:cs="Times New Roman"/>
          <w:kern w:val="0"/>
          <w:szCs w:val="24"/>
        </w:rPr>
        <w:t>, pp. 556–565, 2008.</w:t>
      </w:r>
    </w:p>
    <w:p w14:paraId="5B96DD12" w14:textId="77777777" w:rsidR="00A35E87" w:rsidRPr="00A35E87" w:rsidRDefault="00A35E87" w:rsidP="00A35E87">
      <w:pPr>
        <w:pStyle w:val="afc"/>
        <w:rPr>
          <w:rFonts w:cs="Times New Roman"/>
          <w:kern w:val="0"/>
          <w:szCs w:val="24"/>
        </w:rPr>
      </w:pPr>
      <w:r w:rsidRPr="00A35E87">
        <w:rPr>
          <w:rFonts w:cs="Times New Roman"/>
          <w:kern w:val="0"/>
          <w:szCs w:val="24"/>
        </w:rPr>
        <w:t>[10]</w:t>
      </w:r>
      <w:r w:rsidRPr="00A35E87">
        <w:rPr>
          <w:rFonts w:cs="Times New Roman"/>
          <w:kern w:val="0"/>
          <w:szCs w:val="24"/>
        </w:rPr>
        <w:tab/>
        <w:t xml:space="preserve">J. Lee, H. </w:t>
      </w:r>
      <w:proofErr w:type="spellStart"/>
      <w:r w:rsidRPr="00A35E87">
        <w:rPr>
          <w:rFonts w:cs="Times New Roman"/>
          <w:kern w:val="0"/>
          <w:szCs w:val="24"/>
        </w:rPr>
        <w:t>Im</w:t>
      </w:r>
      <w:proofErr w:type="spellEnd"/>
      <w:r w:rsidRPr="00A35E87">
        <w:rPr>
          <w:rFonts w:cs="Times New Roman"/>
          <w:kern w:val="0"/>
          <w:szCs w:val="24"/>
        </w:rPr>
        <w:t xml:space="preserve">, and G. You, “Optimizing Skyline Queries over Incomplete Data,” </w:t>
      </w:r>
      <w:r w:rsidRPr="00A35E87">
        <w:rPr>
          <w:rFonts w:cs="Times New Roman"/>
          <w:i/>
          <w:iCs/>
          <w:kern w:val="0"/>
          <w:szCs w:val="24"/>
        </w:rPr>
        <w:t>Information Sciences</w:t>
      </w:r>
      <w:r w:rsidRPr="00A35E87">
        <w:rPr>
          <w:rFonts w:cs="Times New Roman"/>
          <w:kern w:val="0"/>
          <w:szCs w:val="24"/>
        </w:rPr>
        <w:t>, vol. 361, pp. 14–28, 2016.</w:t>
      </w:r>
    </w:p>
    <w:p w14:paraId="45ABDAD9" w14:textId="77777777" w:rsidR="00A35E87" w:rsidRPr="00A35E87" w:rsidRDefault="00A35E87" w:rsidP="00A35E87">
      <w:pPr>
        <w:pStyle w:val="afc"/>
        <w:rPr>
          <w:rFonts w:cs="Times New Roman"/>
          <w:kern w:val="0"/>
          <w:szCs w:val="24"/>
        </w:rPr>
      </w:pPr>
      <w:r w:rsidRPr="00A35E87">
        <w:rPr>
          <w:rFonts w:cs="Times New Roman"/>
          <w:kern w:val="0"/>
          <w:szCs w:val="24"/>
        </w:rPr>
        <w:t>[11]</w:t>
      </w:r>
      <w:r w:rsidRPr="00A35E87">
        <w:rPr>
          <w:rFonts w:cs="Times New Roman"/>
          <w:kern w:val="0"/>
          <w:szCs w:val="24"/>
        </w:rPr>
        <w:tab/>
        <w:t xml:space="preserve">J. Lee, G. You, S. Hwang, J. Selke, and W.-T. </w:t>
      </w:r>
      <w:proofErr w:type="spellStart"/>
      <w:r w:rsidRPr="00A35E87">
        <w:rPr>
          <w:rFonts w:cs="Times New Roman"/>
          <w:kern w:val="0"/>
          <w:szCs w:val="24"/>
        </w:rPr>
        <w:t>Balke</w:t>
      </w:r>
      <w:proofErr w:type="spellEnd"/>
      <w:r w:rsidRPr="00A35E87">
        <w:rPr>
          <w:rFonts w:cs="Times New Roman"/>
          <w:kern w:val="0"/>
          <w:szCs w:val="24"/>
        </w:rPr>
        <w:t xml:space="preserve">, “Interactive Skyline Queries,” </w:t>
      </w:r>
      <w:r w:rsidRPr="00A35E87">
        <w:rPr>
          <w:rFonts w:cs="Times New Roman"/>
          <w:i/>
          <w:iCs/>
          <w:kern w:val="0"/>
          <w:szCs w:val="24"/>
        </w:rPr>
        <w:t>Information Sciences</w:t>
      </w:r>
      <w:r w:rsidRPr="00A35E87">
        <w:rPr>
          <w:rFonts w:cs="Times New Roman"/>
          <w:kern w:val="0"/>
          <w:szCs w:val="24"/>
        </w:rPr>
        <w:t>, vol. 211, pp. 18–35, 2012.</w:t>
      </w:r>
    </w:p>
    <w:p w14:paraId="6CF79278" w14:textId="77777777" w:rsidR="00A35E87" w:rsidRPr="00A35E87" w:rsidRDefault="00A35E87" w:rsidP="00A35E87">
      <w:pPr>
        <w:pStyle w:val="afc"/>
        <w:rPr>
          <w:rFonts w:cs="Times New Roman"/>
          <w:kern w:val="0"/>
          <w:szCs w:val="24"/>
        </w:rPr>
      </w:pPr>
      <w:r w:rsidRPr="00A35E87">
        <w:rPr>
          <w:rFonts w:cs="Times New Roman"/>
          <w:kern w:val="0"/>
          <w:szCs w:val="24"/>
        </w:rPr>
        <w:t>[12]</w:t>
      </w:r>
      <w:r w:rsidRPr="00A35E87">
        <w:rPr>
          <w:rFonts w:cs="Times New Roman"/>
          <w:kern w:val="0"/>
          <w:szCs w:val="24"/>
        </w:rPr>
        <w:tab/>
        <w:t xml:space="preserve">R. </w:t>
      </w:r>
      <w:proofErr w:type="spellStart"/>
      <w:r w:rsidRPr="00A35E87">
        <w:rPr>
          <w:rFonts w:cs="Times New Roman"/>
          <w:kern w:val="0"/>
          <w:szCs w:val="24"/>
        </w:rPr>
        <w:t>Malarvizhi</w:t>
      </w:r>
      <w:proofErr w:type="spellEnd"/>
      <w:r w:rsidRPr="00A35E87">
        <w:rPr>
          <w:rFonts w:cs="Times New Roman"/>
          <w:kern w:val="0"/>
          <w:szCs w:val="24"/>
        </w:rPr>
        <w:t xml:space="preserve"> and D. A. S. </w:t>
      </w:r>
      <w:proofErr w:type="spellStart"/>
      <w:r w:rsidRPr="00A35E87">
        <w:rPr>
          <w:rFonts w:cs="Times New Roman"/>
          <w:kern w:val="0"/>
          <w:szCs w:val="24"/>
        </w:rPr>
        <w:t>Thanamani</w:t>
      </w:r>
      <w:proofErr w:type="spellEnd"/>
      <w:r w:rsidRPr="00A35E87">
        <w:rPr>
          <w:rFonts w:cs="Times New Roman"/>
          <w:kern w:val="0"/>
          <w:szCs w:val="24"/>
        </w:rPr>
        <w:t xml:space="preserve">, “K-Nearest Neighbor in Missing Data Imputation,” </w:t>
      </w:r>
      <w:r w:rsidRPr="00A35E87">
        <w:rPr>
          <w:rFonts w:cs="Times New Roman"/>
          <w:i/>
          <w:iCs/>
          <w:kern w:val="0"/>
          <w:szCs w:val="24"/>
        </w:rPr>
        <w:t>International Journal of Engineering Research and Development</w:t>
      </w:r>
      <w:r w:rsidRPr="00A35E87">
        <w:rPr>
          <w:rFonts w:cs="Times New Roman"/>
          <w:kern w:val="0"/>
          <w:szCs w:val="24"/>
        </w:rPr>
        <w:t>, vol. 5, no. 1, pp. 5–7, 2012.</w:t>
      </w:r>
    </w:p>
    <w:p w14:paraId="70BAE50D" w14:textId="77777777" w:rsidR="00A35E87" w:rsidRPr="00A35E87" w:rsidRDefault="00A35E87" w:rsidP="00A35E87">
      <w:pPr>
        <w:pStyle w:val="afc"/>
        <w:rPr>
          <w:rFonts w:cs="Times New Roman"/>
          <w:kern w:val="0"/>
          <w:szCs w:val="24"/>
        </w:rPr>
      </w:pPr>
      <w:r w:rsidRPr="00A35E87">
        <w:rPr>
          <w:rFonts w:cs="Times New Roman"/>
          <w:kern w:val="0"/>
          <w:szCs w:val="24"/>
        </w:rPr>
        <w:t>[13]</w:t>
      </w:r>
      <w:r w:rsidRPr="00A35E87">
        <w:rPr>
          <w:rFonts w:cs="Times New Roman"/>
          <w:kern w:val="0"/>
          <w:szCs w:val="24"/>
        </w:rPr>
        <w:tab/>
        <w:t xml:space="preserve">X. Miao, Y. Gao, G. Chen, and T. Zhang, “k -Dominant Skyline Queries on Incomplete Data,” </w:t>
      </w:r>
      <w:r w:rsidRPr="00A35E87">
        <w:rPr>
          <w:rFonts w:cs="Times New Roman"/>
          <w:i/>
          <w:iCs/>
          <w:kern w:val="0"/>
          <w:szCs w:val="24"/>
        </w:rPr>
        <w:t>Information Sciences</w:t>
      </w:r>
      <w:r w:rsidRPr="00A35E87">
        <w:rPr>
          <w:rFonts w:cs="Times New Roman"/>
          <w:kern w:val="0"/>
          <w:szCs w:val="24"/>
        </w:rPr>
        <w:t>, vol. 367–368, pp. 990–1011, 2016.</w:t>
      </w:r>
    </w:p>
    <w:p w14:paraId="4CF20D72" w14:textId="77777777" w:rsidR="00A35E87" w:rsidRPr="00A35E87" w:rsidRDefault="00A35E87" w:rsidP="00A35E87">
      <w:pPr>
        <w:pStyle w:val="afc"/>
        <w:rPr>
          <w:rFonts w:cs="Times New Roman"/>
          <w:kern w:val="0"/>
          <w:szCs w:val="24"/>
        </w:rPr>
      </w:pPr>
      <w:r w:rsidRPr="00A35E87">
        <w:rPr>
          <w:rFonts w:cs="Times New Roman"/>
          <w:kern w:val="0"/>
          <w:szCs w:val="24"/>
        </w:rPr>
        <w:lastRenderedPageBreak/>
        <w:t>[14]</w:t>
      </w:r>
      <w:r w:rsidRPr="00A35E87">
        <w:rPr>
          <w:rFonts w:cs="Times New Roman"/>
          <w:kern w:val="0"/>
          <w:szCs w:val="24"/>
        </w:rPr>
        <w:tab/>
        <w:t xml:space="preserve">X. Miao, Y. Gao, G. Chen, B. Zheng, and H. Cui, “Processing Incomplete k Nearest Neighbor Search,” </w:t>
      </w:r>
      <w:r w:rsidRPr="00A35E87">
        <w:rPr>
          <w:rFonts w:cs="Times New Roman"/>
          <w:i/>
          <w:iCs/>
          <w:kern w:val="0"/>
          <w:szCs w:val="24"/>
        </w:rPr>
        <w:t>IEEE Transactions on Fuzzy Systems</w:t>
      </w:r>
      <w:r w:rsidRPr="00A35E87">
        <w:rPr>
          <w:rFonts w:cs="Times New Roman"/>
          <w:kern w:val="0"/>
          <w:szCs w:val="24"/>
        </w:rPr>
        <w:t>, vol. 24, no. 6, pp. 1349–1363, 2016.</w:t>
      </w:r>
    </w:p>
    <w:p w14:paraId="7CFAB3A4" w14:textId="77777777" w:rsidR="00A35E87" w:rsidRPr="00A35E87" w:rsidRDefault="00A35E87" w:rsidP="00A35E87">
      <w:pPr>
        <w:pStyle w:val="afc"/>
        <w:rPr>
          <w:rFonts w:cs="Times New Roman"/>
          <w:kern w:val="0"/>
          <w:szCs w:val="24"/>
        </w:rPr>
      </w:pPr>
      <w:r w:rsidRPr="00A35E87">
        <w:rPr>
          <w:rFonts w:cs="Times New Roman"/>
          <w:kern w:val="0"/>
          <w:szCs w:val="24"/>
        </w:rPr>
        <w:t>[15]</w:t>
      </w:r>
      <w:r w:rsidRPr="00A35E87">
        <w:rPr>
          <w:rFonts w:cs="Times New Roman"/>
          <w:kern w:val="0"/>
          <w:szCs w:val="24"/>
        </w:rPr>
        <w:tab/>
        <w:t xml:space="preserve">W. Ren, X. Lian, and K. </w:t>
      </w:r>
      <w:proofErr w:type="spellStart"/>
      <w:r w:rsidRPr="00A35E87">
        <w:rPr>
          <w:rFonts w:cs="Times New Roman"/>
          <w:kern w:val="0"/>
          <w:szCs w:val="24"/>
        </w:rPr>
        <w:t>Ghazinour</w:t>
      </w:r>
      <w:proofErr w:type="spellEnd"/>
      <w:r w:rsidRPr="00A35E87">
        <w:rPr>
          <w:rFonts w:cs="Times New Roman"/>
          <w:kern w:val="0"/>
          <w:szCs w:val="24"/>
        </w:rPr>
        <w:t xml:space="preserve">, “Skyline Queries over Incomplete Data Streams,” </w:t>
      </w:r>
      <w:r w:rsidRPr="00A35E87">
        <w:rPr>
          <w:rFonts w:cs="Times New Roman"/>
          <w:i/>
          <w:iCs/>
          <w:kern w:val="0"/>
          <w:szCs w:val="24"/>
        </w:rPr>
        <w:t>The VLDB Journal</w:t>
      </w:r>
      <w:r w:rsidRPr="00A35E87">
        <w:rPr>
          <w:rFonts w:cs="Times New Roman"/>
          <w:kern w:val="0"/>
          <w:szCs w:val="24"/>
        </w:rPr>
        <w:t>, vol. 28, no. 6, pp. 961–985, 2019.</w:t>
      </w:r>
    </w:p>
    <w:p w14:paraId="38CA83A1" w14:textId="77777777" w:rsidR="00A35E87" w:rsidRPr="00A35E87" w:rsidRDefault="00A35E87" w:rsidP="00A35E87">
      <w:pPr>
        <w:pStyle w:val="afc"/>
        <w:rPr>
          <w:rFonts w:cs="Times New Roman"/>
          <w:kern w:val="0"/>
          <w:szCs w:val="24"/>
        </w:rPr>
      </w:pPr>
      <w:r w:rsidRPr="00A35E87">
        <w:rPr>
          <w:rFonts w:cs="Times New Roman"/>
          <w:kern w:val="0"/>
          <w:szCs w:val="24"/>
        </w:rPr>
        <w:t>[16]</w:t>
      </w:r>
      <w:r w:rsidRPr="00A35E87">
        <w:rPr>
          <w:rFonts w:cs="Times New Roman"/>
          <w:kern w:val="0"/>
          <w:szCs w:val="24"/>
        </w:rPr>
        <w:tab/>
        <w:t xml:space="preserve">G. </w:t>
      </w:r>
      <w:proofErr w:type="spellStart"/>
      <w:r w:rsidRPr="00A35E87">
        <w:rPr>
          <w:rFonts w:cs="Times New Roman"/>
          <w:kern w:val="0"/>
          <w:szCs w:val="24"/>
        </w:rPr>
        <w:t>Tutz</w:t>
      </w:r>
      <w:proofErr w:type="spellEnd"/>
      <w:r w:rsidRPr="00A35E87">
        <w:rPr>
          <w:rFonts w:cs="Times New Roman"/>
          <w:kern w:val="0"/>
          <w:szCs w:val="24"/>
        </w:rPr>
        <w:t xml:space="preserve"> and S. Ramzan, “Improved Methods for The Imputation of Missing Data by Nearest Neighbor Methods,” </w:t>
      </w:r>
      <w:r w:rsidRPr="00A35E87">
        <w:rPr>
          <w:rFonts w:cs="Times New Roman"/>
          <w:i/>
          <w:iCs/>
          <w:kern w:val="0"/>
          <w:szCs w:val="24"/>
        </w:rPr>
        <w:t>Computational Statistics &amp; Data Analysis</w:t>
      </w:r>
      <w:r w:rsidRPr="00A35E87">
        <w:rPr>
          <w:rFonts w:cs="Times New Roman"/>
          <w:kern w:val="0"/>
          <w:szCs w:val="24"/>
        </w:rPr>
        <w:t>, vol. 90, pp. 84–99, 2015.</w:t>
      </w:r>
    </w:p>
    <w:p w14:paraId="4C288470" w14:textId="77777777" w:rsidR="00A35E87" w:rsidRPr="00A35E87" w:rsidRDefault="00A35E87" w:rsidP="00A35E87">
      <w:pPr>
        <w:pStyle w:val="afc"/>
        <w:rPr>
          <w:rFonts w:cs="Times New Roman"/>
          <w:kern w:val="0"/>
          <w:szCs w:val="24"/>
        </w:rPr>
      </w:pPr>
      <w:r w:rsidRPr="00A35E87">
        <w:rPr>
          <w:rFonts w:cs="Times New Roman"/>
          <w:kern w:val="0"/>
          <w:szCs w:val="24"/>
        </w:rPr>
        <w:t>[17]</w:t>
      </w:r>
      <w:r w:rsidRPr="00A35E87">
        <w:rPr>
          <w:rFonts w:cs="Times New Roman"/>
          <w:kern w:val="0"/>
          <w:szCs w:val="24"/>
        </w:rPr>
        <w:tab/>
        <w:t xml:space="preserve">J. Van Hulse and T. M. </w:t>
      </w:r>
      <w:proofErr w:type="spellStart"/>
      <w:r w:rsidRPr="00A35E87">
        <w:rPr>
          <w:rFonts w:cs="Times New Roman"/>
          <w:kern w:val="0"/>
          <w:szCs w:val="24"/>
        </w:rPr>
        <w:t>Khoshgoftaar</w:t>
      </w:r>
      <w:proofErr w:type="spellEnd"/>
      <w:r w:rsidRPr="00A35E87">
        <w:rPr>
          <w:rFonts w:cs="Times New Roman"/>
          <w:kern w:val="0"/>
          <w:szCs w:val="24"/>
        </w:rPr>
        <w:t xml:space="preserve">, “Incomplete-Case Nearest Neighbor Imputation in Software Measurement Data,” </w:t>
      </w:r>
      <w:r w:rsidRPr="00A35E87">
        <w:rPr>
          <w:rFonts w:cs="Times New Roman"/>
          <w:i/>
          <w:iCs/>
          <w:kern w:val="0"/>
          <w:szCs w:val="24"/>
        </w:rPr>
        <w:t>Information Sciences</w:t>
      </w:r>
      <w:r w:rsidRPr="00A35E87">
        <w:rPr>
          <w:rFonts w:cs="Times New Roman"/>
          <w:kern w:val="0"/>
          <w:szCs w:val="24"/>
        </w:rPr>
        <w:t>, vol. 259, pp. 596–610, 2014.</w:t>
      </w:r>
    </w:p>
    <w:p w14:paraId="496DAB6E" w14:textId="77777777" w:rsidR="00A35E87" w:rsidRPr="00A35E87" w:rsidRDefault="00A35E87" w:rsidP="00A35E87">
      <w:pPr>
        <w:pStyle w:val="afc"/>
        <w:rPr>
          <w:rFonts w:cs="Times New Roman"/>
          <w:kern w:val="0"/>
          <w:szCs w:val="24"/>
        </w:rPr>
      </w:pPr>
      <w:r w:rsidRPr="00A35E87">
        <w:rPr>
          <w:rFonts w:cs="Times New Roman"/>
          <w:kern w:val="0"/>
          <w:szCs w:val="24"/>
        </w:rPr>
        <w:t>[18]</w:t>
      </w:r>
      <w:r w:rsidRPr="00A35E87">
        <w:rPr>
          <w:rFonts w:cs="Times New Roman"/>
          <w:kern w:val="0"/>
          <w:szCs w:val="24"/>
        </w:rPr>
        <w:tab/>
        <w:t xml:space="preserve">Y. Wang, Z. Shi, J. Wang, L. Sun, and B. Song, “Skyline Preference Query Based on Massive and Incomplete Dataset,” </w:t>
      </w:r>
      <w:r w:rsidRPr="00A35E87">
        <w:rPr>
          <w:rFonts w:cs="Times New Roman"/>
          <w:i/>
          <w:iCs/>
          <w:kern w:val="0"/>
          <w:szCs w:val="24"/>
        </w:rPr>
        <w:t>IEEE Access</w:t>
      </w:r>
      <w:r w:rsidRPr="00A35E87">
        <w:rPr>
          <w:rFonts w:cs="Times New Roman"/>
          <w:kern w:val="0"/>
          <w:szCs w:val="24"/>
        </w:rPr>
        <w:t>, vol. 5, pp. 3183–3192, 2017.</w:t>
      </w:r>
    </w:p>
    <w:p w14:paraId="0F5686A3" w14:textId="77777777" w:rsidR="00A35E87" w:rsidRPr="00A35E87" w:rsidRDefault="00A35E87" w:rsidP="00A35E87">
      <w:pPr>
        <w:pStyle w:val="afc"/>
        <w:rPr>
          <w:rFonts w:cs="Times New Roman"/>
          <w:kern w:val="0"/>
          <w:szCs w:val="24"/>
        </w:rPr>
      </w:pPr>
      <w:r w:rsidRPr="00A35E87">
        <w:rPr>
          <w:rFonts w:cs="Times New Roman"/>
          <w:kern w:val="0"/>
          <w:szCs w:val="24"/>
        </w:rPr>
        <w:t>[19]</w:t>
      </w:r>
      <w:r w:rsidRPr="00A35E87">
        <w:rPr>
          <w:rFonts w:cs="Times New Roman"/>
          <w:kern w:val="0"/>
          <w:szCs w:val="24"/>
        </w:rPr>
        <w:tab/>
        <w:t xml:space="preserve">K. Zhang, H. Gao, X. Han, Z. Cai, and J. Li, “Modeling and Computing Probabilistic Skyline on Incomplete Data,” </w:t>
      </w:r>
      <w:r w:rsidRPr="00A35E87">
        <w:rPr>
          <w:rFonts w:cs="Times New Roman"/>
          <w:i/>
          <w:iCs/>
          <w:kern w:val="0"/>
          <w:szCs w:val="24"/>
        </w:rPr>
        <w:t>IEEE Transactions on Knowledge and Data Engineering</w:t>
      </w:r>
      <w:r w:rsidRPr="00A35E87">
        <w:rPr>
          <w:rFonts w:cs="Times New Roman"/>
          <w:kern w:val="0"/>
          <w:szCs w:val="24"/>
        </w:rPr>
        <w:t>, vol. 32, no. 7, pp. 1405–1418, 2019.</w:t>
      </w:r>
    </w:p>
    <w:p w14:paraId="0577CF5E" w14:textId="77777777" w:rsidR="00A35E87" w:rsidRPr="00A35E87" w:rsidRDefault="00A35E87" w:rsidP="00A35E87">
      <w:pPr>
        <w:pStyle w:val="afc"/>
        <w:rPr>
          <w:rFonts w:cs="Times New Roman"/>
          <w:kern w:val="0"/>
          <w:szCs w:val="24"/>
        </w:rPr>
      </w:pPr>
      <w:r w:rsidRPr="00A35E87">
        <w:rPr>
          <w:rFonts w:cs="Times New Roman"/>
          <w:kern w:val="0"/>
          <w:szCs w:val="24"/>
        </w:rPr>
        <w:t>[20]</w:t>
      </w:r>
      <w:r w:rsidRPr="00A35E87">
        <w:rPr>
          <w:rFonts w:cs="Times New Roman"/>
          <w:kern w:val="0"/>
          <w:szCs w:val="24"/>
        </w:rPr>
        <w:tab/>
        <w:t xml:space="preserve">S. Zhang, “Nearest Neighbor Selection for Iteratively </w:t>
      </w:r>
      <w:proofErr w:type="spellStart"/>
      <w:r w:rsidRPr="00A35E87">
        <w:rPr>
          <w:rFonts w:cs="Times New Roman"/>
          <w:kern w:val="0"/>
          <w:szCs w:val="24"/>
        </w:rPr>
        <w:t>kNN</w:t>
      </w:r>
      <w:proofErr w:type="spellEnd"/>
      <w:r w:rsidRPr="00A35E87">
        <w:rPr>
          <w:rFonts w:cs="Times New Roman"/>
          <w:kern w:val="0"/>
          <w:szCs w:val="24"/>
        </w:rPr>
        <w:t xml:space="preserve"> Imputation,” </w:t>
      </w:r>
      <w:r w:rsidRPr="00A35E87">
        <w:rPr>
          <w:rFonts w:cs="Times New Roman"/>
          <w:i/>
          <w:iCs/>
          <w:kern w:val="0"/>
          <w:szCs w:val="24"/>
        </w:rPr>
        <w:t>Journal of Systems and Software</w:t>
      </w:r>
      <w:r w:rsidRPr="00A35E87">
        <w:rPr>
          <w:rFonts w:cs="Times New Roman"/>
          <w:kern w:val="0"/>
          <w:szCs w:val="24"/>
        </w:rPr>
        <w:t>, vol. 85, no. 11, pp. 2541–2552, 2012.</w:t>
      </w:r>
    </w:p>
    <w:p w14:paraId="1E836218" w14:textId="605B0CCF"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7294D" w14:textId="77777777" w:rsidR="000763FB" w:rsidRDefault="000763FB" w:rsidP="00A83E90">
      <w:r>
        <w:separator/>
      </w:r>
    </w:p>
  </w:endnote>
  <w:endnote w:type="continuationSeparator" w:id="0">
    <w:p w14:paraId="43B4ADF9" w14:textId="77777777" w:rsidR="000763FB" w:rsidRDefault="000763F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35E87" w:rsidRDefault="00A35E87">
    <w:pPr>
      <w:pStyle w:val="af2"/>
      <w:jc w:val="center"/>
    </w:pPr>
  </w:p>
  <w:p w14:paraId="73660903" w14:textId="77777777" w:rsidR="00A35E87" w:rsidRDefault="00A35E87">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406408FD" w:rsidR="00A35E87" w:rsidRDefault="00A35E87">
        <w:pPr>
          <w:pStyle w:val="af2"/>
          <w:jc w:val="center"/>
        </w:pPr>
        <w:r>
          <w:fldChar w:fldCharType="begin"/>
        </w:r>
        <w:r>
          <w:instrText>PAGE   \* MERGEFORMAT</w:instrText>
        </w:r>
        <w:r>
          <w:fldChar w:fldCharType="separate"/>
        </w:r>
        <w:r w:rsidRPr="00DC1EEA">
          <w:rPr>
            <w:noProof/>
            <w:lang w:val="zh-TW"/>
          </w:rPr>
          <w:t>1</w:t>
        </w:r>
        <w:r>
          <w:fldChar w:fldCharType="end"/>
        </w:r>
      </w:p>
    </w:sdtContent>
  </w:sdt>
  <w:p w14:paraId="3A291779" w14:textId="77777777" w:rsidR="00A35E87" w:rsidRDefault="00A35E8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ED7FE" w14:textId="77777777" w:rsidR="000763FB" w:rsidRDefault="000763FB" w:rsidP="00A83E90">
      <w:r>
        <w:separator/>
      </w:r>
    </w:p>
  </w:footnote>
  <w:footnote w:type="continuationSeparator" w:id="0">
    <w:p w14:paraId="579A019F" w14:textId="77777777" w:rsidR="000763FB" w:rsidRDefault="000763FB"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35E87" w:rsidRDefault="00A35E87">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35E87" w:rsidRDefault="00A35E87">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35E87" w:rsidRDefault="00A35E87">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35E87" w:rsidRDefault="00A35E87">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35E87" w:rsidRDefault="00A35E87">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35E87" w:rsidRDefault="00A35E87">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1"/>
  </w:num>
  <w:num w:numId="4">
    <w:abstractNumId w:val="13"/>
  </w:num>
  <w:num w:numId="5">
    <w:abstractNumId w:val="16"/>
  </w:num>
  <w:num w:numId="6">
    <w:abstractNumId w:val="4"/>
  </w:num>
  <w:num w:numId="7">
    <w:abstractNumId w:val="5"/>
  </w:num>
  <w:num w:numId="8">
    <w:abstractNumId w:val="9"/>
  </w:num>
  <w:num w:numId="9">
    <w:abstractNumId w:val="3"/>
  </w:num>
  <w:num w:numId="10">
    <w:abstractNumId w:val="17"/>
  </w:num>
  <w:num w:numId="11">
    <w:abstractNumId w:val="6"/>
  </w:num>
  <w:num w:numId="12">
    <w:abstractNumId w:val="14"/>
  </w:num>
  <w:num w:numId="13">
    <w:abstractNumId w:val="8"/>
  </w:num>
  <w:num w:numId="14">
    <w:abstractNumId w:val="10"/>
  </w:num>
  <w:num w:numId="15">
    <w:abstractNumId w:val="7"/>
  </w:num>
  <w:num w:numId="16">
    <w:abstractNumId w:val="1"/>
  </w:num>
  <w:num w:numId="17">
    <w:abstractNumId w:val="15"/>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Sam">
    <w15:presenceInfo w15:providerId="Windows Live" w15:userId="7c2ba490c7543edd"/>
  </w15:person>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71668"/>
    <w:rsid w:val="00072179"/>
    <w:rsid w:val="00072966"/>
    <w:rsid w:val="00072A40"/>
    <w:rsid w:val="00073932"/>
    <w:rsid w:val="00073DF6"/>
    <w:rsid w:val="00073FB0"/>
    <w:rsid w:val="00074158"/>
    <w:rsid w:val="00074F31"/>
    <w:rsid w:val="000755BE"/>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7994"/>
    <w:rsid w:val="000D7F27"/>
    <w:rsid w:val="000E26E6"/>
    <w:rsid w:val="000E35CF"/>
    <w:rsid w:val="000E43FE"/>
    <w:rsid w:val="000E6643"/>
    <w:rsid w:val="000E681E"/>
    <w:rsid w:val="000E74E3"/>
    <w:rsid w:val="000F27C0"/>
    <w:rsid w:val="000F4B17"/>
    <w:rsid w:val="000F4E2D"/>
    <w:rsid w:val="000F5D06"/>
    <w:rsid w:val="000F5F32"/>
    <w:rsid w:val="000F7942"/>
    <w:rsid w:val="00100E19"/>
    <w:rsid w:val="00103597"/>
    <w:rsid w:val="00103639"/>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91"/>
    <w:rsid w:val="00161419"/>
    <w:rsid w:val="0016197E"/>
    <w:rsid w:val="00162A80"/>
    <w:rsid w:val="001630EE"/>
    <w:rsid w:val="00163458"/>
    <w:rsid w:val="001635A0"/>
    <w:rsid w:val="0016362A"/>
    <w:rsid w:val="0016380C"/>
    <w:rsid w:val="0016675B"/>
    <w:rsid w:val="00167714"/>
    <w:rsid w:val="00170947"/>
    <w:rsid w:val="00171D0C"/>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2465"/>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60C0"/>
    <w:rsid w:val="002079CF"/>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32C6"/>
    <w:rsid w:val="002B4226"/>
    <w:rsid w:val="002B44B3"/>
    <w:rsid w:val="002B4862"/>
    <w:rsid w:val="002B49E9"/>
    <w:rsid w:val="002B4A3B"/>
    <w:rsid w:val="002B59B2"/>
    <w:rsid w:val="002B5D25"/>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0271"/>
    <w:rsid w:val="00300284"/>
    <w:rsid w:val="003013F3"/>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74D5"/>
    <w:rsid w:val="00347CA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4703"/>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2189"/>
    <w:rsid w:val="00432ECC"/>
    <w:rsid w:val="0043374E"/>
    <w:rsid w:val="00435C5E"/>
    <w:rsid w:val="00441B99"/>
    <w:rsid w:val="00442BCF"/>
    <w:rsid w:val="00444387"/>
    <w:rsid w:val="00444E7C"/>
    <w:rsid w:val="00445503"/>
    <w:rsid w:val="00445DC1"/>
    <w:rsid w:val="00446005"/>
    <w:rsid w:val="004461EC"/>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0E4"/>
    <w:rsid w:val="004668F3"/>
    <w:rsid w:val="00467254"/>
    <w:rsid w:val="0047000F"/>
    <w:rsid w:val="00470176"/>
    <w:rsid w:val="00470A6D"/>
    <w:rsid w:val="00470D1D"/>
    <w:rsid w:val="00470D6A"/>
    <w:rsid w:val="00471D14"/>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446"/>
    <w:rsid w:val="004F0375"/>
    <w:rsid w:val="004F0D22"/>
    <w:rsid w:val="004F0E4E"/>
    <w:rsid w:val="004F21BB"/>
    <w:rsid w:val="004F2BD0"/>
    <w:rsid w:val="004F2E9B"/>
    <w:rsid w:val="004F3C12"/>
    <w:rsid w:val="004F7305"/>
    <w:rsid w:val="004F7D3F"/>
    <w:rsid w:val="00502B99"/>
    <w:rsid w:val="00502D99"/>
    <w:rsid w:val="00504D66"/>
    <w:rsid w:val="00506A2D"/>
    <w:rsid w:val="00506D1E"/>
    <w:rsid w:val="00507D1C"/>
    <w:rsid w:val="00513E90"/>
    <w:rsid w:val="00513ECF"/>
    <w:rsid w:val="005145A7"/>
    <w:rsid w:val="0051508B"/>
    <w:rsid w:val="0051624A"/>
    <w:rsid w:val="005169D2"/>
    <w:rsid w:val="00516E2D"/>
    <w:rsid w:val="00516F1E"/>
    <w:rsid w:val="00517867"/>
    <w:rsid w:val="00520666"/>
    <w:rsid w:val="005211BD"/>
    <w:rsid w:val="00522233"/>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9A1"/>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274"/>
    <w:rsid w:val="005C549C"/>
    <w:rsid w:val="005C67AB"/>
    <w:rsid w:val="005C683D"/>
    <w:rsid w:val="005C6A5C"/>
    <w:rsid w:val="005C6CE3"/>
    <w:rsid w:val="005C7797"/>
    <w:rsid w:val="005D06B0"/>
    <w:rsid w:val="005D0B5B"/>
    <w:rsid w:val="005D20D1"/>
    <w:rsid w:val="005D414B"/>
    <w:rsid w:val="005D4B55"/>
    <w:rsid w:val="005D5EC0"/>
    <w:rsid w:val="005D749C"/>
    <w:rsid w:val="005D7A2F"/>
    <w:rsid w:val="005D7E52"/>
    <w:rsid w:val="005D7F06"/>
    <w:rsid w:val="005E195E"/>
    <w:rsid w:val="005E1D36"/>
    <w:rsid w:val="005E5424"/>
    <w:rsid w:val="005E6A05"/>
    <w:rsid w:val="005F05A8"/>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57F8"/>
    <w:rsid w:val="00696EFC"/>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48F9"/>
    <w:rsid w:val="006D5EEF"/>
    <w:rsid w:val="006D656F"/>
    <w:rsid w:val="006D689F"/>
    <w:rsid w:val="006D7684"/>
    <w:rsid w:val="006E060C"/>
    <w:rsid w:val="006E260D"/>
    <w:rsid w:val="006E3A18"/>
    <w:rsid w:val="006E6AEA"/>
    <w:rsid w:val="006E7C88"/>
    <w:rsid w:val="006F01AB"/>
    <w:rsid w:val="006F18C7"/>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2939"/>
    <w:rsid w:val="007141D0"/>
    <w:rsid w:val="00715095"/>
    <w:rsid w:val="0071651F"/>
    <w:rsid w:val="00716A9E"/>
    <w:rsid w:val="00717989"/>
    <w:rsid w:val="007204B1"/>
    <w:rsid w:val="00721B23"/>
    <w:rsid w:val="00721CC7"/>
    <w:rsid w:val="0072218A"/>
    <w:rsid w:val="00722CE4"/>
    <w:rsid w:val="007231A9"/>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4CA"/>
    <w:rsid w:val="007A15DE"/>
    <w:rsid w:val="007A179D"/>
    <w:rsid w:val="007A23E4"/>
    <w:rsid w:val="007A4582"/>
    <w:rsid w:val="007A4C22"/>
    <w:rsid w:val="007A4FAD"/>
    <w:rsid w:val="007A7515"/>
    <w:rsid w:val="007B0180"/>
    <w:rsid w:val="007B0BBA"/>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5E1F"/>
    <w:rsid w:val="00816C5F"/>
    <w:rsid w:val="00816EDC"/>
    <w:rsid w:val="00817BF7"/>
    <w:rsid w:val="00821A3D"/>
    <w:rsid w:val="00822549"/>
    <w:rsid w:val="00825F21"/>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4A58"/>
    <w:rsid w:val="008750F7"/>
    <w:rsid w:val="008751C6"/>
    <w:rsid w:val="008768D5"/>
    <w:rsid w:val="008816FC"/>
    <w:rsid w:val="00881C04"/>
    <w:rsid w:val="00881DFD"/>
    <w:rsid w:val="008822D8"/>
    <w:rsid w:val="008830C0"/>
    <w:rsid w:val="00883534"/>
    <w:rsid w:val="00883E25"/>
    <w:rsid w:val="00884244"/>
    <w:rsid w:val="008845DF"/>
    <w:rsid w:val="00884942"/>
    <w:rsid w:val="00887F10"/>
    <w:rsid w:val="008908C8"/>
    <w:rsid w:val="00891762"/>
    <w:rsid w:val="00892542"/>
    <w:rsid w:val="00893495"/>
    <w:rsid w:val="00894B19"/>
    <w:rsid w:val="00895736"/>
    <w:rsid w:val="00896046"/>
    <w:rsid w:val="00896808"/>
    <w:rsid w:val="00896F96"/>
    <w:rsid w:val="00897148"/>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9A7"/>
    <w:rsid w:val="00941837"/>
    <w:rsid w:val="00943BC0"/>
    <w:rsid w:val="00946009"/>
    <w:rsid w:val="009461F5"/>
    <w:rsid w:val="00947D41"/>
    <w:rsid w:val="00950B56"/>
    <w:rsid w:val="009524BC"/>
    <w:rsid w:val="00952AC8"/>
    <w:rsid w:val="0095640B"/>
    <w:rsid w:val="00957E4F"/>
    <w:rsid w:val="00961C7E"/>
    <w:rsid w:val="009620E1"/>
    <w:rsid w:val="0096215C"/>
    <w:rsid w:val="009638AA"/>
    <w:rsid w:val="0096508E"/>
    <w:rsid w:val="0096532A"/>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37CC"/>
    <w:rsid w:val="009B43B0"/>
    <w:rsid w:val="009B4937"/>
    <w:rsid w:val="009B64AA"/>
    <w:rsid w:val="009B6D5A"/>
    <w:rsid w:val="009B6DE9"/>
    <w:rsid w:val="009B6EC7"/>
    <w:rsid w:val="009B7AD8"/>
    <w:rsid w:val="009C1D1C"/>
    <w:rsid w:val="009C1F4C"/>
    <w:rsid w:val="009C2BCA"/>
    <w:rsid w:val="009C2C93"/>
    <w:rsid w:val="009C3A63"/>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615F"/>
    <w:rsid w:val="00A261B2"/>
    <w:rsid w:val="00A26869"/>
    <w:rsid w:val="00A26F7B"/>
    <w:rsid w:val="00A312DD"/>
    <w:rsid w:val="00A31C44"/>
    <w:rsid w:val="00A330EE"/>
    <w:rsid w:val="00A3435E"/>
    <w:rsid w:val="00A34777"/>
    <w:rsid w:val="00A34BDE"/>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44F"/>
    <w:rsid w:val="00B21F58"/>
    <w:rsid w:val="00B24639"/>
    <w:rsid w:val="00B24DCA"/>
    <w:rsid w:val="00B2534D"/>
    <w:rsid w:val="00B26400"/>
    <w:rsid w:val="00B27225"/>
    <w:rsid w:val="00B27338"/>
    <w:rsid w:val="00B32C67"/>
    <w:rsid w:val="00B34186"/>
    <w:rsid w:val="00B343BC"/>
    <w:rsid w:val="00B34499"/>
    <w:rsid w:val="00B34FE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5E87"/>
    <w:rsid w:val="00B95F4B"/>
    <w:rsid w:val="00B96670"/>
    <w:rsid w:val="00BA08A1"/>
    <w:rsid w:val="00BA1FE4"/>
    <w:rsid w:val="00BA3108"/>
    <w:rsid w:val="00BA39E7"/>
    <w:rsid w:val="00BA40BA"/>
    <w:rsid w:val="00BA474D"/>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F1A"/>
    <w:rsid w:val="00C12A79"/>
    <w:rsid w:val="00C13A1A"/>
    <w:rsid w:val="00C141C1"/>
    <w:rsid w:val="00C14F4D"/>
    <w:rsid w:val="00C15472"/>
    <w:rsid w:val="00C15BA8"/>
    <w:rsid w:val="00C15D37"/>
    <w:rsid w:val="00C16104"/>
    <w:rsid w:val="00C172CE"/>
    <w:rsid w:val="00C1768A"/>
    <w:rsid w:val="00C21A32"/>
    <w:rsid w:val="00C22997"/>
    <w:rsid w:val="00C23E1E"/>
    <w:rsid w:val="00C25DC0"/>
    <w:rsid w:val="00C26AE9"/>
    <w:rsid w:val="00C3125B"/>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5C6B"/>
    <w:rsid w:val="00C77E69"/>
    <w:rsid w:val="00C80BC0"/>
    <w:rsid w:val="00C80F2D"/>
    <w:rsid w:val="00C8183C"/>
    <w:rsid w:val="00C81CE0"/>
    <w:rsid w:val="00C83BF3"/>
    <w:rsid w:val="00C85D03"/>
    <w:rsid w:val="00C85DFC"/>
    <w:rsid w:val="00C86243"/>
    <w:rsid w:val="00C870C2"/>
    <w:rsid w:val="00C9025F"/>
    <w:rsid w:val="00C9051D"/>
    <w:rsid w:val="00C92130"/>
    <w:rsid w:val="00C95E77"/>
    <w:rsid w:val="00C96A4B"/>
    <w:rsid w:val="00C9718C"/>
    <w:rsid w:val="00CA03EE"/>
    <w:rsid w:val="00CA1418"/>
    <w:rsid w:val="00CA27C4"/>
    <w:rsid w:val="00CA2F3D"/>
    <w:rsid w:val="00CA32BC"/>
    <w:rsid w:val="00CA3541"/>
    <w:rsid w:val="00CA4544"/>
    <w:rsid w:val="00CA7DA2"/>
    <w:rsid w:val="00CB1BBD"/>
    <w:rsid w:val="00CB2DC9"/>
    <w:rsid w:val="00CB31A2"/>
    <w:rsid w:val="00CB35FE"/>
    <w:rsid w:val="00CB37B9"/>
    <w:rsid w:val="00CB4842"/>
    <w:rsid w:val="00CB4855"/>
    <w:rsid w:val="00CB4AC9"/>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54F16"/>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4566"/>
    <w:rsid w:val="00E345D5"/>
    <w:rsid w:val="00E354C4"/>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56C9"/>
    <w:rsid w:val="00E672B5"/>
    <w:rsid w:val="00E67669"/>
    <w:rsid w:val="00E70B64"/>
    <w:rsid w:val="00E74EC6"/>
    <w:rsid w:val="00E7759C"/>
    <w:rsid w:val="00E77601"/>
    <w:rsid w:val="00E77820"/>
    <w:rsid w:val="00E80126"/>
    <w:rsid w:val="00E8042D"/>
    <w:rsid w:val="00E8188B"/>
    <w:rsid w:val="00E8273F"/>
    <w:rsid w:val="00E82E42"/>
    <w:rsid w:val="00E86052"/>
    <w:rsid w:val="00E87262"/>
    <w:rsid w:val="00E87A56"/>
    <w:rsid w:val="00E87C70"/>
    <w:rsid w:val="00E90A5D"/>
    <w:rsid w:val="00E95928"/>
    <w:rsid w:val="00E95AF4"/>
    <w:rsid w:val="00E9748C"/>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D0DFE"/>
    <w:rsid w:val="00ED10E7"/>
    <w:rsid w:val="00ED2A91"/>
    <w:rsid w:val="00ED48F9"/>
    <w:rsid w:val="00ED741E"/>
    <w:rsid w:val="00ED792B"/>
    <w:rsid w:val="00ED7D44"/>
    <w:rsid w:val="00ED7D76"/>
    <w:rsid w:val="00EE0ED7"/>
    <w:rsid w:val="00EE1015"/>
    <w:rsid w:val="00EE10FB"/>
    <w:rsid w:val="00EE1189"/>
    <w:rsid w:val="00EE225E"/>
    <w:rsid w:val="00EE326A"/>
    <w:rsid w:val="00EE74B0"/>
    <w:rsid w:val="00EE7AA0"/>
    <w:rsid w:val="00EE7B15"/>
    <w:rsid w:val="00EF0319"/>
    <w:rsid w:val="00EF19AC"/>
    <w:rsid w:val="00EF256A"/>
    <w:rsid w:val="00EF39E2"/>
    <w:rsid w:val="00EF4541"/>
    <w:rsid w:val="00EF51E4"/>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576A"/>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90EA6"/>
    <w:rsid w:val="00F9280E"/>
    <w:rsid w:val="00F931A4"/>
    <w:rsid w:val="00F93CE5"/>
    <w:rsid w:val="00F94CC7"/>
    <w:rsid w:val="00F95350"/>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E1C69"/>
    <w:rsid w:val="00FE4738"/>
    <w:rsid w:val="00FE4EA1"/>
    <w:rsid w:val="00FF0A0A"/>
    <w:rsid w:val="00FF12DB"/>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4FC1E-7740-4908-A981-8B4A9559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31</Pages>
  <Words>4614</Words>
  <Characters>26305</Characters>
  <Application>Microsoft Office Word</Application>
  <DocSecurity>0</DocSecurity>
  <Lines>219</Lines>
  <Paragraphs>61</Paragraphs>
  <ScaleCrop>false</ScaleCrop>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33</cp:revision>
  <cp:lastPrinted>2020-07-16T03:02:00Z</cp:lastPrinted>
  <dcterms:created xsi:type="dcterms:W3CDTF">2020-07-15T15:30:00Z</dcterms:created>
  <dcterms:modified xsi:type="dcterms:W3CDTF">2020-07-16T07:49:00Z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id="4hQvneKn"/&gt;&lt;style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