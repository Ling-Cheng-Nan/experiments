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r w:rsidR="00A56CE4">
        <w:rPr>
          <w:rFonts w:cs="Times New Roman" w:hint="eastAsia"/>
          <w:sz w:val="40"/>
          <w:szCs w:val="40"/>
        </w:rPr>
        <w:t xml:space="preserve"> </w:t>
      </w:r>
      <w:proofErr w:type="gramStart"/>
      <w:r w:rsidR="0097323A">
        <w:rPr>
          <w:rFonts w:cs="Times New Roman" w:hint="eastAsia"/>
          <w:sz w:val="40"/>
          <w:szCs w:val="40"/>
        </w:rPr>
        <w:t>凌政</w:t>
      </w:r>
      <w:proofErr w:type="gramEnd"/>
      <w:r w:rsidR="0097323A">
        <w:rPr>
          <w:rFonts w:cs="Times New Roman" w:hint="eastAsia"/>
          <w:sz w:val="40"/>
          <w:szCs w:val="40"/>
        </w:rPr>
        <w:t>楠</w:t>
      </w:r>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6266203"/>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15BADD5D"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850B98" w:rsidRPr="007E6531">
        <w:rPr>
          <w:rFonts w:cs="Times New Roman" w:hint="eastAsia"/>
          <w:szCs w:val="24"/>
        </w:rPr>
        <w:t>天際線</w:t>
      </w:r>
      <w:r w:rsidR="00850B98">
        <w:rPr>
          <w:rFonts w:cs="Times New Roman" w:hint="eastAsia"/>
          <w:szCs w:val="24"/>
        </w:rPr>
        <w:t>查詢</w:t>
      </w:r>
      <w:r w:rsidR="00850B98" w:rsidRPr="007E6531">
        <w:rPr>
          <w:rFonts w:cs="Times New Roman" w:hint="eastAsia"/>
          <w:szCs w:val="24"/>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中的</w:t>
      </w:r>
      <w:r w:rsidR="00B85302">
        <w:rPr>
          <w:rFonts w:cs="Times New Roman" w:hint="eastAsia"/>
          <w:szCs w:val="24"/>
        </w:rPr>
        <w:t>缺失</w:t>
      </w:r>
      <w:r w:rsidR="00076805">
        <w:rPr>
          <w:rFonts w:cs="Times New Roman" w:hint="eastAsia"/>
          <w:szCs w:val="24"/>
        </w:rPr>
        <w:t>資料</w:t>
      </w:r>
      <w:r w:rsidR="00B85302">
        <w:rPr>
          <w:rFonts w:cs="Times New Roman" w:hint="eastAsia"/>
          <w:szCs w:val="24"/>
        </w:rPr>
        <w:t>的</w:t>
      </w:r>
      <w:r w:rsidR="00076805">
        <w:rPr>
          <w:rFonts w:cs="Times New Roman" w:hint="eastAsia"/>
          <w:szCs w:val="24"/>
        </w:rPr>
        <w:t>完</w:t>
      </w:r>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。本研究所出一個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鄰近填補</w:t>
      </w:r>
      <w:r w:rsidR="00D03C5A">
        <w:rPr>
          <w:rFonts w:cs="Times New Roman" w:hint="eastAsia"/>
          <w:szCs w:val="24"/>
        </w:rPr>
        <w:t>缺失資料的方法</w:t>
      </w:r>
      <w:r w:rsidR="00CB73DC">
        <w:rPr>
          <w:rFonts w:cs="Times New Roman" w:hint="eastAsia"/>
          <w:szCs w:val="24"/>
        </w:rPr>
        <w:t>，</w:t>
      </w:r>
      <w:r w:rsidR="00A04AB7">
        <w:rPr>
          <w:rFonts w:cs="Times New Roman" w:hint="eastAsia"/>
          <w:szCs w:val="24"/>
        </w:rPr>
        <w:t>並</w:t>
      </w:r>
      <w:r w:rsidR="00CB73DC">
        <w:rPr>
          <w:rFonts w:cs="Times New Roman" w:hint="eastAsia"/>
          <w:szCs w:val="24"/>
        </w:rPr>
        <w:t>且</w:t>
      </w:r>
      <w:r w:rsidR="00C22997">
        <w:rPr>
          <w:rFonts w:cs="Times New Roman" w:hint="eastAsia"/>
          <w:szCs w:val="24"/>
        </w:rPr>
        <w:t>同時考量不同缺失情形</w:t>
      </w:r>
      <w:r w:rsidR="00CB73DC">
        <w:rPr>
          <w:rFonts w:cs="Times New Roman" w:hint="eastAsia"/>
          <w:szCs w:val="24"/>
        </w:rPr>
        <w:t>的填補</w:t>
      </w:r>
      <w:r w:rsidR="00D03C5A">
        <w:rPr>
          <w:rFonts w:cs="Times New Roman" w:hint="eastAsia"/>
          <w:szCs w:val="24"/>
        </w:rPr>
        <w:t>方式</w:t>
      </w:r>
      <w:r w:rsidR="00CB73DC">
        <w:rPr>
          <w:rFonts w:cs="Times New Roman" w:hint="eastAsia"/>
          <w:szCs w:val="24"/>
        </w:rPr>
        <w:t>。</w:t>
      </w:r>
      <w:r w:rsidR="00A04AB7">
        <w:rPr>
          <w:rFonts w:cs="Times New Roman" w:hint="eastAsia"/>
          <w:szCs w:val="24"/>
        </w:rPr>
        <w:t>本</w:t>
      </w:r>
      <w:r w:rsidR="00C379D7">
        <w:rPr>
          <w:rFonts w:cs="Times New Roman" w:hint="eastAsia"/>
          <w:szCs w:val="24"/>
        </w:rPr>
        <w:t>方法</w:t>
      </w:r>
      <w:proofErr w:type="gramStart"/>
      <w:r w:rsidR="00D03C5A">
        <w:rPr>
          <w:rFonts w:cs="Times New Roman" w:hint="eastAsia"/>
          <w:szCs w:val="24"/>
        </w:rPr>
        <w:t>儘</w:t>
      </w:r>
      <w:proofErr w:type="gramEnd"/>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r w:rsidR="000A4B8B">
        <w:rPr>
          <w:rFonts w:cs="Times New Roman" w:hint="eastAsia"/>
          <w:szCs w:val="24"/>
        </w:rPr>
        <w:t>下</w:t>
      </w:r>
      <w:r w:rsidR="00AB51AC">
        <w:rPr>
          <w:rFonts w:cs="Times New Roman" w:hint="eastAsia"/>
          <w:szCs w:val="24"/>
        </w:rPr>
        <w:t>，則以</w:t>
      </w:r>
      <w:proofErr w:type="gramStart"/>
      <w:r w:rsidR="001118B3">
        <w:rPr>
          <w:rFonts w:cs="Times New Roman" w:hint="eastAsia"/>
          <w:szCs w:val="24"/>
        </w:rPr>
        <w:t>採</w:t>
      </w:r>
      <w:r w:rsidR="000A4B8B" w:rsidRPr="007E6531">
        <w:rPr>
          <w:rFonts w:cs="Times New Roman" w:hint="eastAsia"/>
          <w:szCs w:val="24"/>
        </w:rPr>
        <w:t>樣</w:t>
      </w:r>
      <w:r w:rsidR="000A4B8B">
        <w:rPr>
          <w:rFonts w:cs="Times New Roman" w:hint="eastAsia"/>
          <w:szCs w:val="24"/>
        </w:rPr>
        <w:t>法</w:t>
      </w:r>
      <w:r w:rsidR="005779A1">
        <w:rPr>
          <w:rFonts w:cs="Times New Roman" w:hint="eastAsia"/>
          <w:szCs w:val="24"/>
        </w:rPr>
        <w:t>參考</w:t>
      </w:r>
      <w:r w:rsidR="00AB51AC">
        <w:rPr>
          <w:rFonts w:cs="Times New Roman" w:hint="eastAsia"/>
          <w:szCs w:val="24"/>
        </w:rPr>
        <w:t>該</w:t>
      </w:r>
      <w:proofErr w:type="gramEnd"/>
      <w:r w:rsidR="00AB51AC">
        <w:rPr>
          <w:rFonts w:cs="Times New Roman" w:hint="eastAsia"/>
          <w:szCs w:val="24"/>
        </w:rPr>
        <w:t>維度其他鄰近點</w:t>
      </w:r>
      <w:r w:rsidR="000A4B8B">
        <w:rPr>
          <w:rFonts w:cs="Times New Roman" w:hint="eastAsia"/>
          <w:szCs w:val="24"/>
        </w:rPr>
        <w:t>無</w:t>
      </w:r>
      <w:r w:rsidR="000A4B8B" w:rsidRPr="007E6531">
        <w:rPr>
          <w:rFonts w:cs="Times New Roman" w:hint="eastAsia"/>
          <w:szCs w:val="24"/>
        </w:rPr>
        <w:t>缺失</w:t>
      </w:r>
      <w:r w:rsidR="000A4B8B">
        <w:rPr>
          <w:rFonts w:cs="Times New Roman" w:hint="eastAsia"/>
          <w:szCs w:val="24"/>
        </w:rPr>
        <w:t>值</w:t>
      </w:r>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r w:rsidR="00AB51AC" w:rsidRPr="00AB51AC">
        <w:rPr>
          <w:rFonts w:cs="Times New Roman" w:hint="eastAsia"/>
          <w:color w:val="000000" w:themeColor="text1"/>
          <w:szCs w:val="24"/>
        </w:rPr>
        <w:t>並以與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r w:rsidR="00AB51AC" w:rsidRPr="00AB51AC">
        <w:rPr>
          <w:rFonts w:cs="Times New Roman" w:hint="eastAsia"/>
          <w:color w:val="000000" w:themeColor="text1"/>
          <w:szCs w:val="24"/>
        </w:rPr>
        <w:t>與</w:t>
      </w:r>
      <w:r w:rsidR="00AB51AC" w:rsidRPr="00AB51AC">
        <w:rPr>
          <w:rFonts w:cs="Times New Roman"/>
          <w:color w:val="000000" w:themeColor="text1"/>
          <w:szCs w:val="24"/>
        </w:rPr>
        <w:t>k</w:t>
      </w:r>
      <w:r w:rsidR="00AB51AC" w:rsidRPr="00AB51AC">
        <w:rPr>
          <w:rFonts w:cs="Times New Roman" w:hint="eastAsia"/>
          <w:color w:val="000000" w:themeColor="text1"/>
          <w:szCs w:val="24"/>
        </w:rPr>
        <w:t>鄰近填補法比較彼此</w:t>
      </w:r>
      <w:r w:rsidR="005F05A8" w:rsidRPr="00AB51AC">
        <w:rPr>
          <w:rFonts w:cs="Times New Roman" w:hint="eastAsia"/>
          <w:color w:val="000000" w:themeColor="text1"/>
          <w:szCs w:val="24"/>
        </w:rPr>
        <w:t>優劣</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w:t>
      </w:r>
      <w:r w:rsidR="00B77631">
        <w:rPr>
          <w:rFonts w:cs="Times New Roman" w:hint="eastAsia"/>
          <w:szCs w:val="24"/>
        </w:rPr>
        <w:t>以原天際線結果為</w:t>
      </w:r>
      <w:r w:rsidR="00EB02E0">
        <w:rPr>
          <w:rFonts w:cs="Times New Roman" w:hint="eastAsia"/>
          <w:szCs w:val="24"/>
        </w:rPr>
        <w:t>基準</w:t>
      </w:r>
      <w:r w:rsidR="00B77631">
        <w:rPr>
          <w:rFonts w:cs="Times New Roman" w:hint="eastAsia"/>
          <w:szCs w:val="24"/>
        </w:rPr>
        <w:t>，</w:t>
      </w:r>
      <w:r w:rsidR="00393483" w:rsidRPr="007E6531">
        <w:rPr>
          <w:rFonts w:cs="Times New Roman" w:hint="eastAsia"/>
          <w:szCs w:val="24"/>
        </w:rPr>
        <w:t>在低缺失</w:t>
      </w:r>
      <w:r w:rsidR="00EB02E0">
        <w:rPr>
          <w:rFonts w:cs="Times New Roman" w:hint="eastAsia"/>
          <w:szCs w:val="24"/>
        </w:rPr>
        <w:t>率</w:t>
      </w:r>
      <w:r w:rsidR="00393483" w:rsidRPr="007E6531">
        <w:rPr>
          <w:rFonts w:cs="Times New Roman" w:hint="eastAsia"/>
          <w:szCs w:val="24"/>
        </w:rPr>
        <w:t>時</w:t>
      </w:r>
      <w:r w:rsidR="00EB02E0">
        <w:rPr>
          <w:rFonts w:cs="Times New Roman" w:hint="eastAsia"/>
          <w:szCs w:val="24"/>
        </w:rPr>
        <w:t>填補效果</w:t>
      </w:r>
      <w:r w:rsidR="00393483" w:rsidRPr="007E6531">
        <w:rPr>
          <w:rFonts w:cs="Times New Roman" w:hint="eastAsia"/>
          <w:szCs w:val="24"/>
        </w:rPr>
        <w:t>與</w:t>
      </w:r>
      <w:r w:rsidR="00393483" w:rsidRPr="007E6531">
        <w:rPr>
          <w:rFonts w:cs="Times New Roman" w:hint="eastAsia"/>
          <w:szCs w:val="24"/>
        </w:rPr>
        <w:t>k</w:t>
      </w:r>
      <w:r w:rsidR="00393483" w:rsidRPr="007E6531">
        <w:rPr>
          <w:rFonts w:cs="Times New Roman" w:hint="eastAsia"/>
          <w:szCs w:val="24"/>
        </w:rPr>
        <w:t>鄰近填補法</w:t>
      </w:r>
      <w:r w:rsidR="00B77631">
        <w:rPr>
          <w:rFonts w:cs="Times New Roman" w:hint="eastAsia"/>
          <w:szCs w:val="24"/>
        </w:rPr>
        <w:t>相近</w:t>
      </w:r>
      <w:r w:rsidR="009E48BE">
        <w:rPr>
          <w:rFonts w:cs="Times New Roman" w:hint="eastAsia"/>
          <w:szCs w:val="24"/>
        </w:rPr>
        <w:t>，</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2351DB">
        <w:rPr>
          <w:rFonts w:cs="Times New Roman" w:hint="eastAsia"/>
          <w:szCs w:val="24"/>
        </w:rPr>
        <w:t>其</w:t>
      </w:r>
      <w:r w:rsidR="00404787">
        <w:rPr>
          <w:rFonts w:cs="Times New Roman" w:hint="eastAsia"/>
          <w:szCs w:val="24"/>
        </w:rPr>
        <w:t>效果</w:t>
      </w:r>
      <w:r w:rsidR="00696EFC">
        <w:rPr>
          <w:rFonts w:cs="Times New Roman" w:hint="eastAsia"/>
          <w:szCs w:val="24"/>
        </w:rPr>
        <w:t>較</w:t>
      </w:r>
      <w:r w:rsidR="00E413D7">
        <w:rPr>
          <w:rFonts w:cs="Times New Roman" w:hint="eastAsia"/>
          <w:szCs w:val="24"/>
        </w:rPr>
        <w:t>k</w:t>
      </w:r>
      <w:r w:rsidR="00E413D7">
        <w:rPr>
          <w:rFonts w:cs="Times New Roman" w:hint="eastAsia"/>
          <w:szCs w:val="24"/>
        </w:rPr>
        <w:t>鄰近法好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9C6683">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D92D8E" w:rsidRPr="007E6531">
        <w:rPr>
          <w:rFonts w:cs="Times New Roman" w:hint="eastAsia"/>
          <w:szCs w:val="24"/>
        </w:rPr>
        <w:t>k</w:t>
      </w:r>
      <w:r w:rsidR="00D92D8E" w:rsidRPr="007E6531">
        <w:rPr>
          <w:rFonts w:cs="Times New Roman" w:hint="eastAsia"/>
          <w:szCs w:val="24"/>
        </w:rPr>
        <w:t>鄰近</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r w:rsidR="002B128D">
        <w:rPr>
          <w:rFonts w:cs="Times New Roman" w:hint="eastAsia"/>
          <w:szCs w:val="24"/>
        </w:rPr>
        <w:t>率</w:t>
      </w:r>
      <w:r w:rsidR="0098403D">
        <w:rPr>
          <w:rFonts w:cs="Times New Roman" w:hint="eastAsia"/>
          <w:szCs w:val="24"/>
        </w:rPr>
        <w:t>下</w:t>
      </w:r>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6F2100">
        <w:rPr>
          <w:rFonts w:cs="Times New Roman" w:hint="eastAsia"/>
          <w:szCs w:val="24"/>
        </w:rPr>
        <w:t>良好</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4FB85DCB"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Pr>
          <w:rFonts w:cs="Times New Roman" w:hint="eastAsia"/>
          <w:noProof/>
          <w:szCs w:val="24"/>
        </w:rPr>
        <w:t>天際線問題，缺失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3" w:name="_Toc46266204"/>
      <w:r w:rsidRPr="00A016E8">
        <w:rPr>
          <w:rFonts w:ascii="Times New Roman" w:hAnsi="Times New Roman" w:cs="Times New Roman"/>
        </w:rPr>
        <w:lastRenderedPageBreak/>
        <w:t>Abstract</w:t>
      </w:r>
      <w:bookmarkEnd w:id="3"/>
    </w:p>
    <w:p w14:paraId="6469411E" w14:textId="2DD162E8"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 xml:space="preserve">problem however </w:t>
      </w:r>
      <w:r w:rsidR="00CF7525">
        <w:rPr>
          <w:rFonts w:cs="Times New Roman"/>
          <w:noProof/>
          <w:szCs w:val="24"/>
        </w:rPr>
        <w:t xml:space="preserve">would be 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at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3A49AB">
        <w:rPr>
          <w:rFonts w:cs="Times New Roman"/>
          <w:noProof/>
          <w:szCs w:val="24"/>
        </w:rPr>
        <w:t xml:space="preserve">will be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with the 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4B62D0">
        <w:rPr>
          <w:rFonts w:cs="Times New Roman"/>
          <w:noProof/>
          <w:szCs w:val="24"/>
        </w:rPr>
        <w:t xml:space="preserve">the closeness of the skyline calculated from the imputed data </w:t>
      </w:r>
      <w:r w:rsidR="00F344C0">
        <w:rPr>
          <w:rFonts w:cs="Times New Roman"/>
          <w:noProof/>
          <w:szCs w:val="24"/>
        </w:rPr>
        <w:t xml:space="preserve">to </w:t>
      </w:r>
      <w:r w:rsidR="00F344C0" w:rsidRPr="008845DF">
        <w:rPr>
          <w:rFonts w:cs="Times New Roman"/>
          <w:noProof/>
          <w:szCs w:val="24"/>
        </w:rPr>
        <w:t>the original skyline</w:t>
      </w:r>
      <w:r w:rsidR="00F344C0">
        <w:rPr>
          <w:rFonts w:cs="Times New Roman"/>
          <w:noProof/>
          <w:szCs w:val="24"/>
        </w:rPr>
        <w:t xml:space="preserve">, </w:t>
      </w:r>
      <w:r w:rsidR="001E1946">
        <w:rPr>
          <w:rFonts w:cs="Times New Roman"/>
          <w:noProof/>
          <w:szCs w:val="24"/>
        </w:rPr>
        <w:t>is adopted as</w:t>
      </w:r>
      <w:r w:rsidR="00F344C0">
        <w:rPr>
          <w:rFonts w:cs="Times New Roman"/>
          <w:noProof/>
          <w:szCs w:val="24"/>
        </w:rPr>
        <w:t xml:space="preserve"> the metric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the k-</w:t>
      </w:r>
      <w:r w:rsidR="001E04D4">
        <w:rPr>
          <w:rFonts w:cs="Times New Roman"/>
          <w:noProof/>
          <w:szCs w:val="24"/>
        </w:rPr>
        <w:t>nearest neighbor</w:t>
      </w:r>
      <w:r w:rsidR="008A27A8">
        <w:rPr>
          <w:rFonts w:cs="Times New Roman"/>
          <w:noProof/>
          <w:szCs w:val="24"/>
        </w:rPr>
        <w:t xml:space="preserve"> </w:t>
      </w:r>
      <w:r w:rsidR="008845DF" w:rsidRPr="008845DF">
        <w:rPr>
          <w:rFonts w:cs="Times New Roman"/>
          <w:noProof/>
          <w:szCs w:val="24"/>
        </w:rPr>
        <w:t>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 k-</w:t>
      </w:r>
      <w:r w:rsidR="00EA44FB">
        <w:rPr>
          <w:rFonts w:cs="Times New Roman"/>
          <w:noProof/>
          <w:szCs w:val="24"/>
        </w:rPr>
        <w:t xml:space="preserve">nearest neighbor </w:t>
      </w:r>
      <w:r w:rsidR="00E87A56">
        <w:rPr>
          <w:rFonts w:cs="Times New Roman"/>
          <w:noProof/>
          <w:szCs w:val="24"/>
        </w:rPr>
        <w:t>from</w:t>
      </w:r>
      <w:r w:rsidR="008845DF" w:rsidRPr="008845DF">
        <w:rPr>
          <w:rFonts w:cs="Times New Roman"/>
          <w:noProof/>
          <w:szCs w:val="24"/>
        </w:rPr>
        <w:t xml:space="preserve"> 30% to 50% between 20% and 70% of the missing rat</w:t>
      </w:r>
      <w:r w:rsidR="00261D3B">
        <w:rPr>
          <w:rFonts w:cs="Times New Roman"/>
          <w:noProof/>
          <w:szCs w:val="24"/>
        </w:rPr>
        <w:t>e</w:t>
      </w:r>
      <w:r w:rsidR="008845DF" w:rsidRPr="008845DF">
        <w:rPr>
          <w:rFonts w:cs="Times New Roman"/>
          <w:noProof/>
          <w:szCs w:val="24"/>
        </w:rPr>
        <w:t xml:space="preserve">.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more than 80%, the </w:t>
      </w:r>
      <w:r w:rsidR="001E1946">
        <w:rPr>
          <w:rFonts w:cs="Times New Roman"/>
          <w:noProof/>
          <w:szCs w:val="24"/>
        </w:rPr>
        <w:t>closeness from 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 xml:space="preserve">the </w:t>
      </w:r>
      <w:r w:rsidR="00E03C01" w:rsidRPr="008845DF">
        <w:rPr>
          <w:rFonts w:cs="Times New Roman"/>
          <w:noProof/>
          <w:szCs w:val="24"/>
        </w:rPr>
        <w:t>k-</w:t>
      </w:r>
      <w:r w:rsidR="00E03C01">
        <w:rPr>
          <w:rFonts w:cs="Times New Roman"/>
          <w:noProof/>
          <w:szCs w:val="24"/>
        </w:rPr>
        <w:t>nearest neighbor</w:t>
      </w:r>
      <w:r w:rsidR="008845DF" w:rsidRPr="008845DF">
        <w:rPr>
          <w:rFonts w:cs="Times New Roman"/>
          <w:noProof/>
          <w:szCs w:val="24"/>
        </w:rPr>
        <w:t>.</w:t>
      </w:r>
      <w:r w:rsidR="008D0B91">
        <w:rPr>
          <w:rFonts w:cs="Times New Roman"/>
          <w:noProof/>
          <w:szCs w:val="24"/>
        </w:rPr>
        <w:t xml:space="preserve"> 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45242">
        <w:rPr>
          <w:rFonts w:cs="Times New Roman"/>
          <w:noProof/>
          <w:szCs w:val="24"/>
        </w:rPr>
        <w:t>for skyline queries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3DD868A1"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4" w:name="_Toc46266205"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4"/>
        </w:p>
        <w:p w14:paraId="2BCF3AF9" w14:textId="7EEC407C" w:rsidR="005937CD"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6266203" w:history="1">
            <w:r w:rsidR="005937CD" w:rsidRPr="00F37D23">
              <w:rPr>
                <w:rStyle w:val="ab"/>
                <w:rFonts w:cs="Times New Roman" w:hint="eastAsia"/>
              </w:rPr>
              <w:t>摘要</w:t>
            </w:r>
            <w:r w:rsidR="005937CD">
              <w:rPr>
                <w:webHidden/>
              </w:rPr>
              <w:tab/>
            </w:r>
            <w:r w:rsidR="005937CD">
              <w:rPr>
                <w:webHidden/>
              </w:rPr>
              <w:fldChar w:fldCharType="begin"/>
            </w:r>
            <w:r w:rsidR="005937CD">
              <w:rPr>
                <w:webHidden/>
              </w:rPr>
              <w:instrText xml:space="preserve"> PAGEREF _Toc46266203 \h </w:instrText>
            </w:r>
            <w:r w:rsidR="005937CD">
              <w:rPr>
                <w:webHidden/>
              </w:rPr>
            </w:r>
            <w:r w:rsidR="005937CD">
              <w:rPr>
                <w:webHidden/>
              </w:rPr>
              <w:fldChar w:fldCharType="separate"/>
            </w:r>
            <w:r w:rsidR="005937CD">
              <w:rPr>
                <w:webHidden/>
              </w:rPr>
              <w:t>1</w:t>
            </w:r>
            <w:r w:rsidR="005937CD">
              <w:rPr>
                <w:webHidden/>
              </w:rPr>
              <w:fldChar w:fldCharType="end"/>
            </w:r>
          </w:hyperlink>
        </w:p>
        <w:p w14:paraId="481633C1" w14:textId="21F93F52" w:rsidR="005937CD" w:rsidRDefault="00405469">
          <w:pPr>
            <w:pStyle w:val="11"/>
            <w:rPr>
              <w:rFonts w:asciiTheme="minorHAnsi" w:eastAsiaTheme="minorEastAsia" w:hAnsiTheme="minorHAnsi"/>
            </w:rPr>
          </w:pPr>
          <w:hyperlink w:anchor="_Toc46266204" w:history="1">
            <w:r w:rsidR="005937CD" w:rsidRPr="00F37D23">
              <w:rPr>
                <w:rStyle w:val="ab"/>
                <w:rFonts w:cs="Times New Roman"/>
              </w:rPr>
              <w:t>Abstract</w:t>
            </w:r>
            <w:r w:rsidR="005937CD">
              <w:rPr>
                <w:webHidden/>
              </w:rPr>
              <w:tab/>
            </w:r>
            <w:r w:rsidR="005937CD">
              <w:rPr>
                <w:webHidden/>
              </w:rPr>
              <w:fldChar w:fldCharType="begin"/>
            </w:r>
            <w:r w:rsidR="005937CD">
              <w:rPr>
                <w:webHidden/>
              </w:rPr>
              <w:instrText xml:space="preserve"> PAGEREF _Toc46266204 \h </w:instrText>
            </w:r>
            <w:r w:rsidR="005937CD">
              <w:rPr>
                <w:webHidden/>
              </w:rPr>
            </w:r>
            <w:r w:rsidR="005937CD">
              <w:rPr>
                <w:webHidden/>
              </w:rPr>
              <w:fldChar w:fldCharType="separate"/>
            </w:r>
            <w:r w:rsidR="005937CD">
              <w:rPr>
                <w:webHidden/>
              </w:rPr>
              <w:t>2</w:t>
            </w:r>
            <w:r w:rsidR="005937CD">
              <w:rPr>
                <w:webHidden/>
              </w:rPr>
              <w:fldChar w:fldCharType="end"/>
            </w:r>
          </w:hyperlink>
        </w:p>
        <w:p w14:paraId="16CC5007" w14:textId="24F08962" w:rsidR="005937CD" w:rsidRDefault="00405469">
          <w:pPr>
            <w:pStyle w:val="11"/>
            <w:rPr>
              <w:rFonts w:asciiTheme="minorHAnsi" w:eastAsiaTheme="minorEastAsia" w:hAnsiTheme="minorHAnsi"/>
            </w:rPr>
          </w:pPr>
          <w:hyperlink w:anchor="_Toc46266205" w:history="1">
            <w:r w:rsidR="005937CD" w:rsidRPr="00F37D23">
              <w:rPr>
                <w:rStyle w:val="ab"/>
                <w:rFonts w:cs="Times New Roman" w:hint="eastAsia"/>
              </w:rPr>
              <w:t>目次</w:t>
            </w:r>
            <w:r w:rsidR="005937CD">
              <w:rPr>
                <w:webHidden/>
              </w:rPr>
              <w:tab/>
            </w:r>
            <w:r w:rsidR="005937CD">
              <w:rPr>
                <w:webHidden/>
              </w:rPr>
              <w:fldChar w:fldCharType="begin"/>
            </w:r>
            <w:r w:rsidR="005937CD">
              <w:rPr>
                <w:webHidden/>
              </w:rPr>
              <w:instrText xml:space="preserve"> PAGEREF _Toc46266205 \h </w:instrText>
            </w:r>
            <w:r w:rsidR="005937CD">
              <w:rPr>
                <w:webHidden/>
              </w:rPr>
            </w:r>
            <w:r w:rsidR="005937CD">
              <w:rPr>
                <w:webHidden/>
              </w:rPr>
              <w:fldChar w:fldCharType="separate"/>
            </w:r>
            <w:r w:rsidR="005937CD">
              <w:rPr>
                <w:webHidden/>
              </w:rPr>
              <w:t>3</w:t>
            </w:r>
            <w:r w:rsidR="005937CD">
              <w:rPr>
                <w:webHidden/>
              </w:rPr>
              <w:fldChar w:fldCharType="end"/>
            </w:r>
          </w:hyperlink>
        </w:p>
        <w:p w14:paraId="3726D903" w14:textId="1CAB649D" w:rsidR="005937CD" w:rsidRDefault="00405469">
          <w:pPr>
            <w:pStyle w:val="11"/>
            <w:rPr>
              <w:rFonts w:asciiTheme="minorHAnsi" w:eastAsiaTheme="minorEastAsia" w:hAnsiTheme="minorHAnsi"/>
            </w:rPr>
          </w:pPr>
          <w:hyperlink w:anchor="_Toc46266206" w:history="1">
            <w:r w:rsidR="005937CD" w:rsidRPr="00F37D23">
              <w:rPr>
                <w:rStyle w:val="ab"/>
                <w:rFonts w:cs="Times New Roman" w:hint="eastAsia"/>
              </w:rPr>
              <w:t>表目次</w:t>
            </w:r>
            <w:r w:rsidR="005937CD">
              <w:rPr>
                <w:webHidden/>
              </w:rPr>
              <w:tab/>
            </w:r>
            <w:r w:rsidR="005937CD">
              <w:rPr>
                <w:webHidden/>
              </w:rPr>
              <w:fldChar w:fldCharType="begin"/>
            </w:r>
            <w:r w:rsidR="005937CD">
              <w:rPr>
                <w:webHidden/>
              </w:rPr>
              <w:instrText xml:space="preserve"> PAGEREF _Toc46266206 \h </w:instrText>
            </w:r>
            <w:r w:rsidR="005937CD">
              <w:rPr>
                <w:webHidden/>
              </w:rPr>
            </w:r>
            <w:r w:rsidR="005937CD">
              <w:rPr>
                <w:webHidden/>
              </w:rPr>
              <w:fldChar w:fldCharType="separate"/>
            </w:r>
            <w:r w:rsidR="005937CD">
              <w:rPr>
                <w:webHidden/>
              </w:rPr>
              <w:t>5</w:t>
            </w:r>
            <w:r w:rsidR="005937CD">
              <w:rPr>
                <w:webHidden/>
              </w:rPr>
              <w:fldChar w:fldCharType="end"/>
            </w:r>
          </w:hyperlink>
        </w:p>
        <w:p w14:paraId="686011F8" w14:textId="44F00C2F" w:rsidR="005937CD" w:rsidRDefault="00405469">
          <w:pPr>
            <w:pStyle w:val="11"/>
            <w:rPr>
              <w:rFonts w:asciiTheme="minorHAnsi" w:eastAsiaTheme="minorEastAsia" w:hAnsiTheme="minorHAnsi"/>
            </w:rPr>
          </w:pPr>
          <w:hyperlink w:anchor="_Toc46266207" w:history="1">
            <w:r w:rsidR="005937CD" w:rsidRPr="00F37D23">
              <w:rPr>
                <w:rStyle w:val="ab"/>
                <w:rFonts w:cs="Times New Roman" w:hint="eastAsia"/>
              </w:rPr>
              <w:t>圖目次</w:t>
            </w:r>
            <w:r w:rsidR="005937CD">
              <w:rPr>
                <w:webHidden/>
              </w:rPr>
              <w:tab/>
            </w:r>
            <w:r w:rsidR="005937CD">
              <w:rPr>
                <w:webHidden/>
              </w:rPr>
              <w:fldChar w:fldCharType="begin"/>
            </w:r>
            <w:r w:rsidR="005937CD">
              <w:rPr>
                <w:webHidden/>
              </w:rPr>
              <w:instrText xml:space="preserve"> PAGEREF _Toc46266207 \h </w:instrText>
            </w:r>
            <w:r w:rsidR="005937CD">
              <w:rPr>
                <w:webHidden/>
              </w:rPr>
            </w:r>
            <w:r w:rsidR="005937CD">
              <w:rPr>
                <w:webHidden/>
              </w:rPr>
              <w:fldChar w:fldCharType="separate"/>
            </w:r>
            <w:r w:rsidR="005937CD">
              <w:rPr>
                <w:webHidden/>
              </w:rPr>
              <w:t>6</w:t>
            </w:r>
            <w:r w:rsidR="005937CD">
              <w:rPr>
                <w:webHidden/>
              </w:rPr>
              <w:fldChar w:fldCharType="end"/>
            </w:r>
          </w:hyperlink>
        </w:p>
        <w:p w14:paraId="489E34AE" w14:textId="73168C69" w:rsidR="005937CD" w:rsidRDefault="00405469">
          <w:pPr>
            <w:pStyle w:val="11"/>
            <w:rPr>
              <w:rFonts w:asciiTheme="minorHAnsi" w:eastAsiaTheme="minorEastAsia" w:hAnsiTheme="minorHAnsi"/>
            </w:rPr>
          </w:pPr>
          <w:hyperlink w:anchor="_Toc46266208" w:history="1">
            <w:r w:rsidR="005937CD" w:rsidRPr="00F37D23">
              <w:rPr>
                <w:rStyle w:val="ab"/>
                <w:rFonts w:hint="eastAsia"/>
              </w:rPr>
              <w:t>第</w:t>
            </w:r>
            <w:r w:rsidR="005937CD" w:rsidRPr="00F37D23">
              <w:rPr>
                <w:rStyle w:val="ab"/>
                <w:rFonts w:hint="eastAsia"/>
              </w:rPr>
              <w:t xml:space="preserve"> 1 </w:t>
            </w:r>
            <w:r w:rsidR="005937CD" w:rsidRPr="00F37D23">
              <w:rPr>
                <w:rStyle w:val="ab"/>
                <w:rFonts w:hint="eastAsia"/>
              </w:rPr>
              <w:t>章</w:t>
            </w:r>
            <w:r w:rsidR="005937CD" w:rsidRPr="00F37D23">
              <w:rPr>
                <w:rStyle w:val="ab"/>
                <w:rFonts w:hint="eastAsia"/>
              </w:rPr>
              <w:t xml:space="preserve"> </w:t>
            </w:r>
            <w:r w:rsidR="005937CD" w:rsidRPr="00F37D23">
              <w:rPr>
                <w:rStyle w:val="ab"/>
                <w:rFonts w:hint="eastAsia"/>
              </w:rPr>
              <w:t>簡介</w:t>
            </w:r>
            <w:r w:rsidR="005937CD">
              <w:rPr>
                <w:webHidden/>
              </w:rPr>
              <w:tab/>
            </w:r>
            <w:r w:rsidR="005937CD">
              <w:rPr>
                <w:webHidden/>
              </w:rPr>
              <w:fldChar w:fldCharType="begin"/>
            </w:r>
            <w:r w:rsidR="005937CD">
              <w:rPr>
                <w:webHidden/>
              </w:rPr>
              <w:instrText xml:space="preserve"> PAGEREF _Toc46266208 \h </w:instrText>
            </w:r>
            <w:r w:rsidR="005937CD">
              <w:rPr>
                <w:webHidden/>
              </w:rPr>
            </w:r>
            <w:r w:rsidR="005937CD">
              <w:rPr>
                <w:webHidden/>
              </w:rPr>
              <w:fldChar w:fldCharType="separate"/>
            </w:r>
            <w:r w:rsidR="005937CD">
              <w:rPr>
                <w:webHidden/>
              </w:rPr>
              <w:t>7</w:t>
            </w:r>
            <w:r w:rsidR="005937CD">
              <w:rPr>
                <w:webHidden/>
              </w:rPr>
              <w:fldChar w:fldCharType="end"/>
            </w:r>
          </w:hyperlink>
        </w:p>
        <w:p w14:paraId="7857CC07" w14:textId="1CD82ECB" w:rsidR="005937CD" w:rsidRDefault="00405469">
          <w:pPr>
            <w:pStyle w:val="11"/>
            <w:rPr>
              <w:rFonts w:asciiTheme="minorHAnsi" w:eastAsiaTheme="minorEastAsia" w:hAnsiTheme="minorHAnsi"/>
            </w:rPr>
          </w:pPr>
          <w:hyperlink w:anchor="_Toc46266209" w:history="1">
            <w:r w:rsidR="005937CD" w:rsidRPr="00F37D23">
              <w:rPr>
                <w:rStyle w:val="ab"/>
                <w:rFonts w:hint="eastAsia"/>
              </w:rPr>
              <w:t>第</w:t>
            </w:r>
            <w:r w:rsidR="005937CD" w:rsidRPr="00F37D23">
              <w:rPr>
                <w:rStyle w:val="ab"/>
                <w:rFonts w:hint="eastAsia"/>
              </w:rPr>
              <w:t xml:space="preserve"> 2 </w:t>
            </w:r>
            <w:r w:rsidR="005937CD" w:rsidRPr="00F37D23">
              <w:rPr>
                <w:rStyle w:val="ab"/>
                <w:rFonts w:hint="eastAsia"/>
              </w:rPr>
              <w:t>章</w:t>
            </w:r>
            <w:r w:rsidR="005937CD" w:rsidRPr="00F37D23">
              <w:rPr>
                <w:rStyle w:val="ab"/>
                <w:rFonts w:hint="eastAsia"/>
                <w:shd w:val="clear" w:color="auto" w:fill="FFFFFF"/>
              </w:rPr>
              <w:t xml:space="preserve"> </w:t>
            </w:r>
            <w:r w:rsidR="005937CD" w:rsidRPr="00F37D23">
              <w:rPr>
                <w:rStyle w:val="ab"/>
                <w:rFonts w:hint="eastAsia"/>
                <w:shd w:val="clear" w:color="auto" w:fill="FFFFFF"/>
              </w:rPr>
              <w:t>相關研究</w:t>
            </w:r>
            <w:r w:rsidR="005937CD">
              <w:rPr>
                <w:webHidden/>
              </w:rPr>
              <w:tab/>
            </w:r>
            <w:r w:rsidR="005937CD">
              <w:rPr>
                <w:webHidden/>
              </w:rPr>
              <w:fldChar w:fldCharType="begin"/>
            </w:r>
            <w:r w:rsidR="005937CD">
              <w:rPr>
                <w:webHidden/>
              </w:rPr>
              <w:instrText xml:space="preserve"> PAGEREF _Toc46266209 \h </w:instrText>
            </w:r>
            <w:r w:rsidR="005937CD">
              <w:rPr>
                <w:webHidden/>
              </w:rPr>
            </w:r>
            <w:r w:rsidR="005937CD">
              <w:rPr>
                <w:webHidden/>
              </w:rPr>
              <w:fldChar w:fldCharType="separate"/>
            </w:r>
            <w:r w:rsidR="005937CD">
              <w:rPr>
                <w:webHidden/>
              </w:rPr>
              <w:t>8</w:t>
            </w:r>
            <w:r w:rsidR="005937CD">
              <w:rPr>
                <w:webHidden/>
              </w:rPr>
              <w:fldChar w:fldCharType="end"/>
            </w:r>
          </w:hyperlink>
        </w:p>
        <w:p w14:paraId="5B3B1A0F" w14:textId="4DFD6FA7" w:rsidR="005937CD" w:rsidRDefault="00405469">
          <w:pPr>
            <w:pStyle w:val="21"/>
            <w:rPr>
              <w:rFonts w:asciiTheme="minorHAnsi" w:eastAsiaTheme="minorEastAsia" w:hAnsiTheme="minorHAnsi" w:cstheme="minorBidi"/>
              <w:noProof/>
              <w:kern w:val="2"/>
            </w:rPr>
          </w:pPr>
          <w:hyperlink w:anchor="_Toc46266210" w:history="1">
            <w:r w:rsidR="005937CD" w:rsidRPr="00F37D23">
              <w:rPr>
                <w:rStyle w:val="ab"/>
                <w:noProof/>
              </w:rPr>
              <w:t>2.1</w:t>
            </w:r>
            <w:r w:rsidR="005937CD" w:rsidRPr="00F37D23">
              <w:rPr>
                <w:rStyle w:val="ab"/>
                <w:rFonts w:hint="eastAsia"/>
                <w:noProof/>
              </w:rPr>
              <w:t>天際線查詢與完整資料集</w:t>
            </w:r>
            <w:r w:rsidR="005937CD">
              <w:rPr>
                <w:noProof/>
                <w:webHidden/>
              </w:rPr>
              <w:tab/>
            </w:r>
            <w:r w:rsidR="005937CD">
              <w:rPr>
                <w:noProof/>
                <w:webHidden/>
              </w:rPr>
              <w:fldChar w:fldCharType="begin"/>
            </w:r>
            <w:r w:rsidR="005937CD">
              <w:rPr>
                <w:noProof/>
                <w:webHidden/>
              </w:rPr>
              <w:instrText xml:space="preserve"> PAGEREF _Toc46266210 \h </w:instrText>
            </w:r>
            <w:r w:rsidR="005937CD">
              <w:rPr>
                <w:noProof/>
                <w:webHidden/>
              </w:rPr>
            </w:r>
            <w:r w:rsidR="005937CD">
              <w:rPr>
                <w:noProof/>
                <w:webHidden/>
              </w:rPr>
              <w:fldChar w:fldCharType="separate"/>
            </w:r>
            <w:r w:rsidR="005937CD">
              <w:rPr>
                <w:noProof/>
                <w:webHidden/>
              </w:rPr>
              <w:t>8</w:t>
            </w:r>
            <w:r w:rsidR="005937CD">
              <w:rPr>
                <w:noProof/>
                <w:webHidden/>
              </w:rPr>
              <w:fldChar w:fldCharType="end"/>
            </w:r>
          </w:hyperlink>
        </w:p>
        <w:p w14:paraId="0563927C" w14:textId="79A0EBA0" w:rsidR="005937CD" w:rsidRDefault="00405469">
          <w:pPr>
            <w:pStyle w:val="21"/>
            <w:rPr>
              <w:rFonts w:asciiTheme="minorHAnsi" w:eastAsiaTheme="minorEastAsia" w:hAnsiTheme="minorHAnsi" w:cstheme="minorBidi"/>
              <w:noProof/>
              <w:kern w:val="2"/>
            </w:rPr>
          </w:pPr>
          <w:hyperlink w:anchor="_Toc46266211" w:history="1">
            <w:r w:rsidR="005937CD" w:rsidRPr="00F37D23">
              <w:rPr>
                <w:rStyle w:val="ab"/>
                <w:noProof/>
              </w:rPr>
              <w:t>2.2</w:t>
            </w:r>
            <w:r w:rsidR="005937CD" w:rsidRPr="00F37D23">
              <w:rPr>
                <w:rStyle w:val="ab"/>
                <w:rFonts w:hint="eastAsia"/>
                <w:noProof/>
              </w:rPr>
              <w:t>缺失資料類型與缺失值處理技術</w:t>
            </w:r>
            <w:r w:rsidR="005937CD">
              <w:rPr>
                <w:noProof/>
                <w:webHidden/>
              </w:rPr>
              <w:tab/>
            </w:r>
            <w:r w:rsidR="005937CD">
              <w:rPr>
                <w:noProof/>
                <w:webHidden/>
              </w:rPr>
              <w:fldChar w:fldCharType="begin"/>
            </w:r>
            <w:r w:rsidR="005937CD">
              <w:rPr>
                <w:noProof/>
                <w:webHidden/>
              </w:rPr>
              <w:instrText xml:space="preserve"> PAGEREF _Toc46266211 \h </w:instrText>
            </w:r>
            <w:r w:rsidR="005937CD">
              <w:rPr>
                <w:noProof/>
                <w:webHidden/>
              </w:rPr>
            </w:r>
            <w:r w:rsidR="005937CD">
              <w:rPr>
                <w:noProof/>
                <w:webHidden/>
              </w:rPr>
              <w:fldChar w:fldCharType="separate"/>
            </w:r>
            <w:r w:rsidR="005937CD">
              <w:rPr>
                <w:noProof/>
                <w:webHidden/>
              </w:rPr>
              <w:t>8</w:t>
            </w:r>
            <w:r w:rsidR="005937CD">
              <w:rPr>
                <w:noProof/>
                <w:webHidden/>
              </w:rPr>
              <w:fldChar w:fldCharType="end"/>
            </w:r>
          </w:hyperlink>
        </w:p>
        <w:p w14:paraId="57F75B23" w14:textId="65A00AB7" w:rsidR="005937CD" w:rsidRDefault="00405469">
          <w:pPr>
            <w:pStyle w:val="31"/>
            <w:tabs>
              <w:tab w:val="right" w:leader="dot" w:pos="8494"/>
            </w:tabs>
            <w:rPr>
              <w:rFonts w:asciiTheme="minorHAnsi" w:eastAsiaTheme="minorEastAsia" w:hAnsiTheme="minorHAnsi" w:cstheme="minorBidi"/>
              <w:noProof/>
              <w:kern w:val="2"/>
              <w:sz w:val="24"/>
            </w:rPr>
          </w:pPr>
          <w:hyperlink w:anchor="_Toc46266212" w:history="1">
            <w:r w:rsidR="005937CD" w:rsidRPr="00F37D23">
              <w:rPr>
                <w:rStyle w:val="ab"/>
                <w:noProof/>
              </w:rPr>
              <w:t>2.2.1</w:t>
            </w:r>
            <w:r w:rsidR="005937CD" w:rsidRPr="00F37D23">
              <w:rPr>
                <w:rStyle w:val="ab"/>
                <w:rFonts w:hint="eastAsia"/>
                <w:noProof/>
              </w:rPr>
              <w:t>資料缺失類型</w:t>
            </w:r>
            <w:r w:rsidR="005937CD">
              <w:rPr>
                <w:noProof/>
                <w:webHidden/>
              </w:rPr>
              <w:tab/>
            </w:r>
            <w:r w:rsidR="005937CD">
              <w:rPr>
                <w:noProof/>
                <w:webHidden/>
              </w:rPr>
              <w:fldChar w:fldCharType="begin"/>
            </w:r>
            <w:r w:rsidR="005937CD">
              <w:rPr>
                <w:noProof/>
                <w:webHidden/>
              </w:rPr>
              <w:instrText xml:space="preserve"> PAGEREF _Toc46266212 \h </w:instrText>
            </w:r>
            <w:r w:rsidR="005937CD">
              <w:rPr>
                <w:noProof/>
                <w:webHidden/>
              </w:rPr>
            </w:r>
            <w:r w:rsidR="005937CD">
              <w:rPr>
                <w:noProof/>
                <w:webHidden/>
              </w:rPr>
              <w:fldChar w:fldCharType="separate"/>
            </w:r>
            <w:r w:rsidR="005937CD">
              <w:rPr>
                <w:noProof/>
                <w:webHidden/>
              </w:rPr>
              <w:t>8</w:t>
            </w:r>
            <w:r w:rsidR="005937CD">
              <w:rPr>
                <w:noProof/>
                <w:webHidden/>
              </w:rPr>
              <w:fldChar w:fldCharType="end"/>
            </w:r>
          </w:hyperlink>
        </w:p>
        <w:p w14:paraId="4770417B" w14:textId="47E989F7" w:rsidR="005937CD" w:rsidRDefault="00405469">
          <w:pPr>
            <w:pStyle w:val="31"/>
            <w:tabs>
              <w:tab w:val="right" w:leader="dot" w:pos="8494"/>
            </w:tabs>
            <w:rPr>
              <w:rFonts w:asciiTheme="minorHAnsi" w:eastAsiaTheme="minorEastAsia" w:hAnsiTheme="minorHAnsi" w:cstheme="minorBidi"/>
              <w:noProof/>
              <w:kern w:val="2"/>
              <w:sz w:val="24"/>
            </w:rPr>
          </w:pPr>
          <w:hyperlink w:anchor="_Toc46266213" w:history="1">
            <w:r w:rsidR="005937CD" w:rsidRPr="00F37D23">
              <w:rPr>
                <w:rStyle w:val="ab"/>
                <w:noProof/>
              </w:rPr>
              <w:t>2.2.2</w:t>
            </w:r>
            <w:r w:rsidR="005937CD" w:rsidRPr="00F37D23">
              <w:rPr>
                <w:rStyle w:val="ab"/>
                <w:rFonts w:hint="eastAsia"/>
                <w:noProof/>
              </w:rPr>
              <w:t>缺失值的處理技術</w:t>
            </w:r>
            <w:r w:rsidR="005937CD">
              <w:rPr>
                <w:noProof/>
                <w:webHidden/>
              </w:rPr>
              <w:tab/>
            </w:r>
            <w:r w:rsidR="005937CD">
              <w:rPr>
                <w:noProof/>
                <w:webHidden/>
              </w:rPr>
              <w:fldChar w:fldCharType="begin"/>
            </w:r>
            <w:r w:rsidR="005937CD">
              <w:rPr>
                <w:noProof/>
                <w:webHidden/>
              </w:rPr>
              <w:instrText xml:space="preserve"> PAGEREF _Toc46266213 \h </w:instrText>
            </w:r>
            <w:r w:rsidR="005937CD">
              <w:rPr>
                <w:noProof/>
                <w:webHidden/>
              </w:rPr>
            </w:r>
            <w:r w:rsidR="005937CD">
              <w:rPr>
                <w:noProof/>
                <w:webHidden/>
              </w:rPr>
              <w:fldChar w:fldCharType="separate"/>
            </w:r>
            <w:r w:rsidR="005937CD">
              <w:rPr>
                <w:noProof/>
                <w:webHidden/>
              </w:rPr>
              <w:t>9</w:t>
            </w:r>
            <w:r w:rsidR="005937CD">
              <w:rPr>
                <w:noProof/>
                <w:webHidden/>
              </w:rPr>
              <w:fldChar w:fldCharType="end"/>
            </w:r>
          </w:hyperlink>
        </w:p>
        <w:p w14:paraId="388CD783" w14:textId="2A6E84DE" w:rsidR="005937CD" w:rsidRDefault="00405469">
          <w:pPr>
            <w:pStyle w:val="21"/>
            <w:rPr>
              <w:rFonts w:asciiTheme="minorHAnsi" w:eastAsiaTheme="minorEastAsia" w:hAnsiTheme="minorHAnsi" w:cstheme="minorBidi"/>
              <w:noProof/>
              <w:kern w:val="2"/>
            </w:rPr>
          </w:pPr>
          <w:hyperlink w:anchor="_Toc46266214" w:history="1">
            <w:r w:rsidR="005937CD" w:rsidRPr="00F37D23">
              <w:rPr>
                <w:rStyle w:val="ab"/>
                <w:noProof/>
              </w:rPr>
              <w:t>2.3</w:t>
            </w:r>
            <w:r w:rsidR="005937CD" w:rsidRPr="00F37D23">
              <w:rPr>
                <w:rStyle w:val="ab"/>
                <w:rFonts w:hint="eastAsia"/>
                <w:noProof/>
              </w:rPr>
              <w:t>缺失值填補法</w:t>
            </w:r>
            <w:r w:rsidR="005937CD">
              <w:rPr>
                <w:noProof/>
                <w:webHidden/>
              </w:rPr>
              <w:tab/>
            </w:r>
            <w:r w:rsidR="005937CD">
              <w:rPr>
                <w:noProof/>
                <w:webHidden/>
              </w:rPr>
              <w:fldChar w:fldCharType="begin"/>
            </w:r>
            <w:r w:rsidR="005937CD">
              <w:rPr>
                <w:noProof/>
                <w:webHidden/>
              </w:rPr>
              <w:instrText xml:space="preserve"> PAGEREF _Toc46266214 \h </w:instrText>
            </w:r>
            <w:r w:rsidR="005937CD">
              <w:rPr>
                <w:noProof/>
                <w:webHidden/>
              </w:rPr>
            </w:r>
            <w:r w:rsidR="005937CD">
              <w:rPr>
                <w:noProof/>
                <w:webHidden/>
              </w:rPr>
              <w:fldChar w:fldCharType="separate"/>
            </w:r>
            <w:r w:rsidR="005937CD">
              <w:rPr>
                <w:noProof/>
                <w:webHidden/>
              </w:rPr>
              <w:t>10</w:t>
            </w:r>
            <w:r w:rsidR="005937CD">
              <w:rPr>
                <w:noProof/>
                <w:webHidden/>
              </w:rPr>
              <w:fldChar w:fldCharType="end"/>
            </w:r>
          </w:hyperlink>
        </w:p>
        <w:p w14:paraId="0E348F8A" w14:textId="1F661A5D" w:rsidR="005937CD" w:rsidRDefault="00405469">
          <w:pPr>
            <w:pStyle w:val="21"/>
            <w:rPr>
              <w:rFonts w:asciiTheme="minorHAnsi" w:eastAsiaTheme="minorEastAsia" w:hAnsiTheme="minorHAnsi" w:cstheme="minorBidi"/>
              <w:noProof/>
              <w:kern w:val="2"/>
            </w:rPr>
          </w:pPr>
          <w:hyperlink w:anchor="_Toc46266215" w:history="1">
            <w:r w:rsidR="005937CD" w:rsidRPr="00F37D23">
              <w:rPr>
                <w:rStyle w:val="ab"/>
                <w:noProof/>
              </w:rPr>
              <w:t>2.4 k</w:t>
            </w:r>
            <w:r w:rsidR="005937CD" w:rsidRPr="00F37D23">
              <w:rPr>
                <w:rStyle w:val="ab"/>
                <w:rFonts w:hint="eastAsia"/>
                <w:noProof/>
              </w:rPr>
              <w:t>鄰近填補法</w:t>
            </w:r>
            <w:r w:rsidR="005937CD">
              <w:rPr>
                <w:noProof/>
                <w:webHidden/>
              </w:rPr>
              <w:tab/>
            </w:r>
            <w:r w:rsidR="005937CD">
              <w:rPr>
                <w:noProof/>
                <w:webHidden/>
              </w:rPr>
              <w:fldChar w:fldCharType="begin"/>
            </w:r>
            <w:r w:rsidR="005937CD">
              <w:rPr>
                <w:noProof/>
                <w:webHidden/>
              </w:rPr>
              <w:instrText xml:space="preserve"> PAGEREF _Toc46266215 \h </w:instrText>
            </w:r>
            <w:r w:rsidR="005937CD">
              <w:rPr>
                <w:noProof/>
                <w:webHidden/>
              </w:rPr>
            </w:r>
            <w:r w:rsidR="005937CD">
              <w:rPr>
                <w:noProof/>
                <w:webHidden/>
              </w:rPr>
              <w:fldChar w:fldCharType="separate"/>
            </w:r>
            <w:r w:rsidR="005937CD">
              <w:rPr>
                <w:noProof/>
                <w:webHidden/>
              </w:rPr>
              <w:t>10</w:t>
            </w:r>
            <w:r w:rsidR="005937CD">
              <w:rPr>
                <w:noProof/>
                <w:webHidden/>
              </w:rPr>
              <w:fldChar w:fldCharType="end"/>
            </w:r>
          </w:hyperlink>
        </w:p>
        <w:p w14:paraId="11735789" w14:textId="4A1ADC77" w:rsidR="005937CD" w:rsidRDefault="00405469">
          <w:pPr>
            <w:pStyle w:val="11"/>
            <w:rPr>
              <w:rFonts w:asciiTheme="minorHAnsi" w:eastAsiaTheme="minorEastAsia" w:hAnsiTheme="minorHAnsi"/>
            </w:rPr>
          </w:pPr>
          <w:hyperlink w:anchor="_Toc46266216" w:history="1">
            <w:r w:rsidR="005937CD" w:rsidRPr="00F37D23">
              <w:rPr>
                <w:rStyle w:val="ab"/>
                <w:rFonts w:hint="eastAsia"/>
              </w:rPr>
              <w:t>第</w:t>
            </w:r>
            <w:r w:rsidR="005937CD" w:rsidRPr="00F37D23">
              <w:rPr>
                <w:rStyle w:val="ab"/>
                <w:rFonts w:hint="eastAsia"/>
              </w:rPr>
              <w:t xml:space="preserve"> 3 </w:t>
            </w:r>
            <w:r w:rsidR="005937CD" w:rsidRPr="00F37D23">
              <w:rPr>
                <w:rStyle w:val="ab"/>
                <w:rFonts w:hint="eastAsia"/>
              </w:rPr>
              <w:t>章</w:t>
            </w:r>
            <w:r w:rsidR="005937CD" w:rsidRPr="00F37D23">
              <w:rPr>
                <w:rStyle w:val="ab"/>
                <w:rFonts w:hint="eastAsia"/>
              </w:rPr>
              <w:t xml:space="preserve"> </w:t>
            </w:r>
            <w:r w:rsidR="005937CD" w:rsidRPr="00F37D23">
              <w:rPr>
                <w:rStyle w:val="ab"/>
                <w:rFonts w:hint="eastAsia"/>
              </w:rPr>
              <w:t>問題與方法</w:t>
            </w:r>
            <w:r w:rsidR="005937CD">
              <w:rPr>
                <w:webHidden/>
              </w:rPr>
              <w:tab/>
            </w:r>
            <w:r w:rsidR="005937CD">
              <w:rPr>
                <w:webHidden/>
              </w:rPr>
              <w:fldChar w:fldCharType="begin"/>
            </w:r>
            <w:r w:rsidR="005937CD">
              <w:rPr>
                <w:webHidden/>
              </w:rPr>
              <w:instrText xml:space="preserve"> PAGEREF _Toc46266216 \h </w:instrText>
            </w:r>
            <w:r w:rsidR="005937CD">
              <w:rPr>
                <w:webHidden/>
              </w:rPr>
            </w:r>
            <w:r w:rsidR="005937CD">
              <w:rPr>
                <w:webHidden/>
              </w:rPr>
              <w:fldChar w:fldCharType="separate"/>
            </w:r>
            <w:r w:rsidR="005937CD">
              <w:rPr>
                <w:webHidden/>
              </w:rPr>
              <w:t>12</w:t>
            </w:r>
            <w:r w:rsidR="005937CD">
              <w:rPr>
                <w:webHidden/>
              </w:rPr>
              <w:fldChar w:fldCharType="end"/>
            </w:r>
          </w:hyperlink>
        </w:p>
        <w:p w14:paraId="10F1D14E" w14:textId="0B8174A8" w:rsidR="005937CD" w:rsidRDefault="00405469">
          <w:pPr>
            <w:pStyle w:val="21"/>
            <w:rPr>
              <w:rFonts w:asciiTheme="minorHAnsi" w:eastAsiaTheme="minorEastAsia" w:hAnsiTheme="minorHAnsi" w:cstheme="minorBidi"/>
              <w:noProof/>
              <w:kern w:val="2"/>
            </w:rPr>
          </w:pPr>
          <w:hyperlink w:anchor="_Toc46266217" w:history="1">
            <w:r w:rsidR="005937CD" w:rsidRPr="00F37D23">
              <w:rPr>
                <w:rStyle w:val="ab"/>
                <w:noProof/>
              </w:rPr>
              <w:t>3.1</w:t>
            </w:r>
            <w:r w:rsidR="005937CD" w:rsidRPr="00F37D23">
              <w:rPr>
                <w:rStyle w:val="ab"/>
                <w:rFonts w:hint="eastAsia"/>
                <w:noProof/>
              </w:rPr>
              <w:t>符號定義</w:t>
            </w:r>
            <w:r w:rsidR="005937CD">
              <w:rPr>
                <w:noProof/>
                <w:webHidden/>
              </w:rPr>
              <w:tab/>
            </w:r>
            <w:r w:rsidR="005937CD">
              <w:rPr>
                <w:noProof/>
                <w:webHidden/>
              </w:rPr>
              <w:fldChar w:fldCharType="begin"/>
            </w:r>
            <w:r w:rsidR="005937CD">
              <w:rPr>
                <w:noProof/>
                <w:webHidden/>
              </w:rPr>
              <w:instrText xml:space="preserve"> PAGEREF _Toc46266217 \h </w:instrText>
            </w:r>
            <w:r w:rsidR="005937CD">
              <w:rPr>
                <w:noProof/>
                <w:webHidden/>
              </w:rPr>
            </w:r>
            <w:r w:rsidR="005937CD">
              <w:rPr>
                <w:noProof/>
                <w:webHidden/>
              </w:rPr>
              <w:fldChar w:fldCharType="separate"/>
            </w:r>
            <w:r w:rsidR="005937CD">
              <w:rPr>
                <w:noProof/>
                <w:webHidden/>
              </w:rPr>
              <w:t>12</w:t>
            </w:r>
            <w:r w:rsidR="005937CD">
              <w:rPr>
                <w:noProof/>
                <w:webHidden/>
              </w:rPr>
              <w:fldChar w:fldCharType="end"/>
            </w:r>
          </w:hyperlink>
        </w:p>
        <w:p w14:paraId="27F74919" w14:textId="2D487F85" w:rsidR="005937CD" w:rsidRDefault="00405469">
          <w:pPr>
            <w:pStyle w:val="21"/>
            <w:rPr>
              <w:rFonts w:asciiTheme="minorHAnsi" w:eastAsiaTheme="minorEastAsia" w:hAnsiTheme="minorHAnsi" w:cstheme="minorBidi"/>
              <w:noProof/>
              <w:kern w:val="2"/>
            </w:rPr>
          </w:pPr>
          <w:hyperlink w:anchor="_Toc46266218" w:history="1">
            <w:r w:rsidR="005937CD" w:rsidRPr="00F37D23">
              <w:rPr>
                <w:rStyle w:val="ab"/>
                <w:noProof/>
                <w:shd w:val="clear" w:color="auto" w:fill="FFFFFF"/>
              </w:rPr>
              <w:t>3.2</w:t>
            </w:r>
            <w:r w:rsidR="005937CD" w:rsidRPr="00F37D23">
              <w:rPr>
                <w:rStyle w:val="ab"/>
                <w:rFonts w:hint="eastAsia"/>
                <w:noProof/>
                <w:shd w:val="clear" w:color="auto" w:fill="FFFFFF"/>
              </w:rPr>
              <w:t>研究動機</w:t>
            </w:r>
            <w:r w:rsidR="005937CD">
              <w:rPr>
                <w:noProof/>
                <w:webHidden/>
              </w:rPr>
              <w:tab/>
            </w:r>
            <w:r w:rsidR="005937CD">
              <w:rPr>
                <w:noProof/>
                <w:webHidden/>
              </w:rPr>
              <w:fldChar w:fldCharType="begin"/>
            </w:r>
            <w:r w:rsidR="005937CD">
              <w:rPr>
                <w:noProof/>
                <w:webHidden/>
              </w:rPr>
              <w:instrText xml:space="preserve"> PAGEREF _Toc46266218 \h </w:instrText>
            </w:r>
            <w:r w:rsidR="005937CD">
              <w:rPr>
                <w:noProof/>
                <w:webHidden/>
              </w:rPr>
            </w:r>
            <w:r w:rsidR="005937CD">
              <w:rPr>
                <w:noProof/>
                <w:webHidden/>
              </w:rPr>
              <w:fldChar w:fldCharType="separate"/>
            </w:r>
            <w:r w:rsidR="005937CD">
              <w:rPr>
                <w:noProof/>
                <w:webHidden/>
              </w:rPr>
              <w:t>14</w:t>
            </w:r>
            <w:r w:rsidR="005937CD">
              <w:rPr>
                <w:noProof/>
                <w:webHidden/>
              </w:rPr>
              <w:fldChar w:fldCharType="end"/>
            </w:r>
          </w:hyperlink>
        </w:p>
        <w:p w14:paraId="54BBFA8E" w14:textId="6374BBD7" w:rsidR="005937CD" w:rsidRDefault="00405469">
          <w:pPr>
            <w:pStyle w:val="21"/>
            <w:rPr>
              <w:rFonts w:asciiTheme="minorHAnsi" w:eastAsiaTheme="minorEastAsia" w:hAnsiTheme="minorHAnsi" w:cstheme="minorBidi"/>
              <w:noProof/>
              <w:kern w:val="2"/>
            </w:rPr>
          </w:pPr>
          <w:hyperlink w:anchor="_Toc46266219" w:history="1">
            <w:r w:rsidR="005937CD" w:rsidRPr="00F37D23">
              <w:rPr>
                <w:rStyle w:val="ab"/>
                <w:noProof/>
              </w:rPr>
              <w:t>3.3</w:t>
            </w:r>
            <w:r w:rsidR="005937CD" w:rsidRPr="00F37D23">
              <w:rPr>
                <w:rStyle w:val="ab"/>
                <w:rFonts w:hint="eastAsia"/>
                <w:noProof/>
              </w:rPr>
              <w:t>問題定義</w:t>
            </w:r>
            <w:r w:rsidR="005937CD">
              <w:rPr>
                <w:noProof/>
                <w:webHidden/>
              </w:rPr>
              <w:tab/>
            </w:r>
            <w:r w:rsidR="005937CD">
              <w:rPr>
                <w:noProof/>
                <w:webHidden/>
              </w:rPr>
              <w:fldChar w:fldCharType="begin"/>
            </w:r>
            <w:r w:rsidR="005937CD">
              <w:rPr>
                <w:noProof/>
                <w:webHidden/>
              </w:rPr>
              <w:instrText xml:space="preserve"> PAGEREF _Toc46266219 \h </w:instrText>
            </w:r>
            <w:r w:rsidR="005937CD">
              <w:rPr>
                <w:noProof/>
                <w:webHidden/>
              </w:rPr>
            </w:r>
            <w:r w:rsidR="005937CD">
              <w:rPr>
                <w:noProof/>
                <w:webHidden/>
              </w:rPr>
              <w:fldChar w:fldCharType="separate"/>
            </w:r>
            <w:r w:rsidR="005937CD">
              <w:rPr>
                <w:noProof/>
                <w:webHidden/>
              </w:rPr>
              <w:t>14</w:t>
            </w:r>
            <w:r w:rsidR="005937CD">
              <w:rPr>
                <w:noProof/>
                <w:webHidden/>
              </w:rPr>
              <w:fldChar w:fldCharType="end"/>
            </w:r>
          </w:hyperlink>
        </w:p>
        <w:p w14:paraId="4A87F573" w14:textId="07BB2604" w:rsidR="005937CD" w:rsidRDefault="00405469">
          <w:pPr>
            <w:pStyle w:val="21"/>
            <w:rPr>
              <w:rFonts w:asciiTheme="minorHAnsi" w:eastAsiaTheme="minorEastAsia" w:hAnsiTheme="minorHAnsi" w:cstheme="minorBidi"/>
              <w:noProof/>
              <w:kern w:val="2"/>
            </w:rPr>
          </w:pPr>
          <w:hyperlink w:anchor="_Toc46266220" w:history="1">
            <w:r w:rsidR="005937CD" w:rsidRPr="00F37D23">
              <w:rPr>
                <w:rStyle w:val="ab"/>
                <w:noProof/>
              </w:rPr>
              <w:t>3.4</w:t>
            </w:r>
            <w:r w:rsidR="005937CD" w:rsidRPr="00F37D23">
              <w:rPr>
                <w:rStyle w:val="ab"/>
                <w:rFonts w:hint="eastAsia"/>
                <w:noProof/>
              </w:rPr>
              <w:t>問題分析</w:t>
            </w:r>
            <w:r w:rsidR="005937CD">
              <w:rPr>
                <w:noProof/>
                <w:webHidden/>
              </w:rPr>
              <w:tab/>
            </w:r>
            <w:r w:rsidR="005937CD">
              <w:rPr>
                <w:noProof/>
                <w:webHidden/>
              </w:rPr>
              <w:fldChar w:fldCharType="begin"/>
            </w:r>
            <w:r w:rsidR="005937CD">
              <w:rPr>
                <w:noProof/>
                <w:webHidden/>
              </w:rPr>
              <w:instrText xml:space="preserve"> PAGEREF _Toc46266220 \h </w:instrText>
            </w:r>
            <w:r w:rsidR="005937CD">
              <w:rPr>
                <w:noProof/>
                <w:webHidden/>
              </w:rPr>
            </w:r>
            <w:r w:rsidR="005937CD">
              <w:rPr>
                <w:noProof/>
                <w:webHidden/>
              </w:rPr>
              <w:fldChar w:fldCharType="separate"/>
            </w:r>
            <w:r w:rsidR="005937CD">
              <w:rPr>
                <w:noProof/>
                <w:webHidden/>
              </w:rPr>
              <w:t>14</w:t>
            </w:r>
            <w:r w:rsidR="005937CD">
              <w:rPr>
                <w:noProof/>
                <w:webHidden/>
              </w:rPr>
              <w:fldChar w:fldCharType="end"/>
            </w:r>
          </w:hyperlink>
        </w:p>
        <w:p w14:paraId="5CE00AC7" w14:textId="6181B846" w:rsidR="005937CD" w:rsidRDefault="00405469">
          <w:pPr>
            <w:pStyle w:val="21"/>
            <w:rPr>
              <w:rFonts w:asciiTheme="minorHAnsi" w:eastAsiaTheme="minorEastAsia" w:hAnsiTheme="minorHAnsi" w:cstheme="minorBidi"/>
              <w:noProof/>
              <w:kern w:val="2"/>
            </w:rPr>
          </w:pPr>
          <w:hyperlink w:anchor="_Toc46266221" w:history="1">
            <w:r w:rsidR="005937CD" w:rsidRPr="00F37D23">
              <w:rPr>
                <w:rStyle w:val="ab"/>
                <w:noProof/>
              </w:rPr>
              <w:t xml:space="preserve">3.5 sk-NN imputation </w:t>
            </w:r>
            <w:r w:rsidR="005937CD" w:rsidRPr="00F37D23">
              <w:rPr>
                <w:rStyle w:val="ab"/>
                <w:rFonts w:hint="eastAsia"/>
                <w:noProof/>
              </w:rPr>
              <w:t>演算法</w:t>
            </w:r>
            <w:r w:rsidR="005937CD">
              <w:rPr>
                <w:noProof/>
                <w:webHidden/>
              </w:rPr>
              <w:tab/>
            </w:r>
            <w:r w:rsidR="005937CD">
              <w:rPr>
                <w:noProof/>
                <w:webHidden/>
              </w:rPr>
              <w:fldChar w:fldCharType="begin"/>
            </w:r>
            <w:r w:rsidR="005937CD">
              <w:rPr>
                <w:noProof/>
                <w:webHidden/>
              </w:rPr>
              <w:instrText xml:space="preserve"> PAGEREF _Toc46266221 \h </w:instrText>
            </w:r>
            <w:r w:rsidR="005937CD">
              <w:rPr>
                <w:noProof/>
                <w:webHidden/>
              </w:rPr>
            </w:r>
            <w:r w:rsidR="005937CD">
              <w:rPr>
                <w:noProof/>
                <w:webHidden/>
              </w:rPr>
              <w:fldChar w:fldCharType="separate"/>
            </w:r>
            <w:r w:rsidR="005937CD">
              <w:rPr>
                <w:noProof/>
                <w:webHidden/>
              </w:rPr>
              <w:t>16</w:t>
            </w:r>
            <w:r w:rsidR="005937CD">
              <w:rPr>
                <w:noProof/>
                <w:webHidden/>
              </w:rPr>
              <w:fldChar w:fldCharType="end"/>
            </w:r>
          </w:hyperlink>
        </w:p>
        <w:p w14:paraId="1A0A5182" w14:textId="50FB8D5A" w:rsidR="005937CD" w:rsidRDefault="00405469">
          <w:pPr>
            <w:pStyle w:val="21"/>
            <w:rPr>
              <w:rFonts w:asciiTheme="minorHAnsi" w:eastAsiaTheme="minorEastAsia" w:hAnsiTheme="minorHAnsi" w:cstheme="minorBidi"/>
              <w:noProof/>
              <w:kern w:val="2"/>
            </w:rPr>
          </w:pPr>
          <w:hyperlink w:anchor="_Toc46266222" w:history="1">
            <w:r w:rsidR="005937CD" w:rsidRPr="00F37D23">
              <w:rPr>
                <w:rStyle w:val="ab"/>
                <w:noProof/>
              </w:rPr>
              <w:t>3.6</w:t>
            </w:r>
            <w:r w:rsidR="005937CD" w:rsidRPr="00F37D23">
              <w:rPr>
                <w:rStyle w:val="ab"/>
                <w:rFonts w:hint="eastAsia"/>
                <w:noProof/>
              </w:rPr>
              <w:t>以原</w:t>
            </w:r>
            <w:r w:rsidR="005937CD" w:rsidRPr="00F37D23">
              <w:rPr>
                <w:rStyle w:val="ab"/>
                <w:noProof/>
              </w:rPr>
              <w:t>skyline</w:t>
            </w:r>
            <w:r w:rsidR="005937CD" w:rsidRPr="00F37D23">
              <w:rPr>
                <w:rStyle w:val="ab"/>
                <w:rFonts w:hint="eastAsia"/>
                <w:noProof/>
              </w:rPr>
              <w:t>評斷填補法的表現優劣</w:t>
            </w:r>
            <w:r w:rsidR="005937CD">
              <w:rPr>
                <w:noProof/>
                <w:webHidden/>
              </w:rPr>
              <w:tab/>
            </w:r>
            <w:r w:rsidR="005937CD">
              <w:rPr>
                <w:noProof/>
                <w:webHidden/>
              </w:rPr>
              <w:fldChar w:fldCharType="begin"/>
            </w:r>
            <w:r w:rsidR="005937CD">
              <w:rPr>
                <w:noProof/>
                <w:webHidden/>
              </w:rPr>
              <w:instrText xml:space="preserve"> PAGEREF _Toc46266222 \h </w:instrText>
            </w:r>
            <w:r w:rsidR="005937CD">
              <w:rPr>
                <w:noProof/>
                <w:webHidden/>
              </w:rPr>
            </w:r>
            <w:r w:rsidR="005937CD">
              <w:rPr>
                <w:noProof/>
                <w:webHidden/>
              </w:rPr>
              <w:fldChar w:fldCharType="separate"/>
            </w:r>
            <w:r w:rsidR="005937CD">
              <w:rPr>
                <w:noProof/>
                <w:webHidden/>
              </w:rPr>
              <w:t>19</w:t>
            </w:r>
            <w:r w:rsidR="005937CD">
              <w:rPr>
                <w:noProof/>
                <w:webHidden/>
              </w:rPr>
              <w:fldChar w:fldCharType="end"/>
            </w:r>
          </w:hyperlink>
        </w:p>
        <w:p w14:paraId="18E59A35" w14:textId="2930EE8D" w:rsidR="005937CD" w:rsidRDefault="00405469">
          <w:pPr>
            <w:pStyle w:val="11"/>
            <w:rPr>
              <w:rFonts w:asciiTheme="minorHAnsi" w:eastAsiaTheme="minorEastAsia" w:hAnsiTheme="minorHAnsi"/>
            </w:rPr>
          </w:pPr>
          <w:hyperlink w:anchor="_Toc46266223" w:history="1">
            <w:r w:rsidR="005937CD" w:rsidRPr="00F37D23">
              <w:rPr>
                <w:rStyle w:val="ab"/>
                <w:rFonts w:hint="eastAsia"/>
              </w:rPr>
              <w:t>第</w:t>
            </w:r>
            <w:r w:rsidR="005937CD" w:rsidRPr="00F37D23">
              <w:rPr>
                <w:rStyle w:val="ab"/>
                <w:rFonts w:hint="eastAsia"/>
              </w:rPr>
              <w:t xml:space="preserve"> 4 </w:t>
            </w:r>
            <w:r w:rsidR="005937CD" w:rsidRPr="00F37D23">
              <w:rPr>
                <w:rStyle w:val="ab"/>
                <w:rFonts w:hint="eastAsia"/>
              </w:rPr>
              <w:t>章</w:t>
            </w:r>
            <w:r w:rsidR="005937CD" w:rsidRPr="00F37D23">
              <w:rPr>
                <w:rStyle w:val="ab"/>
                <w:rFonts w:hint="eastAsia"/>
              </w:rPr>
              <w:t xml:space="preserve"> </w:t>
            </w:r>
            <w:r w:rsidR="005937CD" w:rsidRPr="00F37D23">
              <w:rPr>
                <w:rStyle w:val="ab"/>
                <w:rFonts w:hint="eastAsia"/>
              </w:rPr>
              <w:t>實驗結果與分析</w:t>
            </w:r>
            <w:r w:rsidR="005937CD">
              <w:rPr>
                <w:webHidden/>
              </w:rPr>
              <w:tab/>
            </w:r>
            <w:r w:rsidR="005937CD">
              <w:rPr>
                <w:webHidden/>
              </w:rPr>
              <w:fldChar w:fldCharType="begin"/>
            </w:r>
            <w:r w:rsidR="005937CD">
              <w:rPr>
                <w:webHidden/>
              </w:rPr>
              <w:instrText xml:space="preserve"> PAGEREF _Toc46266223 \h </w:instrText>
            </w:r>
            <w:r w:rsidR="005937CD">
              <w:rPr>
                <w:webHidden/>
              </w:rPr>
            </w:r>
            <w:r w:rsidR="005937CD">
              <w:rPr>
                <w:webHidden/>
              </w:rPr>
              <w:fldChar w:fldCharType="separate"/>
            </w:r>
            <w:r w:rsidR="005937CD">
              <w:rPr>
                <w:webHidden/>
              </w:rPr>
              <w:t>20</w:t>
            </w:r>
            <w:r w:rsidR="005937CD">
              <w:rPr>
                <w:webHidden/>
              </w:rPr>
              <w:fldChar w:fldCharType="end"/>
            </w:r>
          </w:hyperlink>
        </w:p>
        <w:p w14:paraId="3B599CA6" w14:textId="14911FA0" w:rsidR="005937CD" w:rsidRDefault="00405469">
          <w:pPr>
            <w:pStyle w:val="21"/>
            <w:rPr>
              <w:rFonts w:asciiTheme="minorHAnsi" w:eastAsiaTheme="minorEastAsia" w:hAnsiTheme="minorHAnsi" w:cstheme="minorBidi"/>
              <w:noProof/>
              <w:kern w:val="2"/>
            </w:rPr>
          </w:pPr>
          <w:hyperlink w:anchor="_Toc46266224" w:history="1">
            <w:r w:rsidR="005937CD" w:rsidRPr="00F37D23">
              <w:rPr>
                <w:rStyle w:val="ab"/>
                <w:noProof/>
                <w:shd w:val="clear" w:color="auto" w:fill="FFFFFF"/>
              </w:rPr>
              <w:t>4.1</w:t>
            </w:r>
            <w:r w:rsidR="005937CD" w:rsidRPr="00F37D23">
              <w:rPr>
                <w:rStyle w:val="ab"/>
                <w:rFonts w:hint="eastAsia"/>
                <w:noProof/>
                <w:shd w:val="clear" w:color="auto" w:fill="FFFFFF"/>
              </w:rPr>
              <w:t>實驗環境與資料來源</w:t>
            </w:r>
            <w:r w:rsidR="005937CD">
              <w:rPr>
                <w:noProof/>
                <w:webHidden/>
              </w:rPr>
              <w:tab/>
            </w:r>
            <w:r w:rsidR="005937CD">
              <w:rPr>
                <w:noProof/>
                <w:webHidden/>
              </w:rPr>
              <w:fldChar w:fldCharType="begin"/>
            </w:r>
            <w:r w:rsidR="005937CD">
              <w:rPr>
                <w:noProof/>
                <w:webHidden/>
              </w:rPr>
              <w:instrText xml:space="preserve"> PAGEREF _Toc46266224 \h </w:instrText>
            </w:r>
            <w:r w:rsidR="005937CD">
              <w:rPr>
                <w:noProof/>
                <w:webHidden/>
              </w:rPr>
            </w:r>
            <w:r w:rsidR="005937CD">
              <w:rPr>
                <w:noProof/>
                <w:webHidden/>
              </w:rPr>
              <w:fldChar w:fldCharType="separate"/>
            </w:r>
            <w:r w:rsidR="005937CD">
              <w:rPr>
                <w:noProof/>
                <w:webHidden/>
              </w:rPr>
              <w:t>20</w:t>
            </w:r>
            <w:r w:rsidR="005937CD">
              <w:rPr>
                <w:noProof/>
                <w:webHidden/>
              </w:rPr>
              <w:fldChar w:fldCharType="end"/>
            </w:r>
          </w:hyperlink>
        </w:p>
        <w:p w14:paraId="77DB6B63" w14:textId="0A3A1463" w:rsidR="005937CD" w:rsidRDefault="00405469">
          <w:pPr>
            <w:pStyle w:val="21"/>
            <w:rPr>
              <w:rFonts w:asciiTheme="minorHAnsi" w:eastAsiaTheme="minorEastAsia" w:hAnsiTheme="minorHAnsi" w:cstheme="minorBidi"/>
              <w:noProof/>
              <w:kern w:val="2"/>
            </w:rPr>
          </w:pPr>
          <w:hyperlink w:anchor="_Toc46266225" w:history="1">
            <w:r w:rsidR="005937CD" w:rsidRPr="00F37D23">
              <w:rPr>
                <w:rStyle w:val="ab"/>
                <w:noProof/>
              </w:rPr>
              <w:t>4.2</w:t>
            </w:r>
            <w:r w:rsidR="005937CD" w:rsidRPr="00F37D23">
              <w:rPr>
                <w:rStyle w:val="ab"/>
                <w:rFonts w:hint="eastAsia"/>
                <w:noProof/>
              </w:rPr>
              <w:t>實驗一</w:t>
            </w:r>
            <w:r w:rsidR="005937CD" w:rsidRPr="00F37D23">
              <w:rPr>
                <w:rStyle w:val="ab"/>
                <w:noProof/>
              </w:rPr>
              <w:t>: k</w:t>
            </w:r>
            <w:r w:rsidR="005937CD" w:rsidRPr="00F37D23">
              <w:rPr>
                <w:rStyle w:val="ab"/>
                <w:rFonts w:hint="eastAsia"/>
                <w:noProof/>
              </w:rPr>
              <w:t>值大小與缺失值比例對</w:t>
            </w:r>
            <w:r w:rsidR="005937CD" w:rsidRPr="00F37D23">
              <w:rPr>
                <w:rStyle w:val="ab"/>
                <w:noProof/>
              </w:rPr>
              <w:t>skyline</w:t>
            </w:r>
            <w:r w:rsidR="005937CD" w:rsidRPr="00F37D23">
              <w:rPr>
                <w:rStyle w:val="ab"/>
                <w:rFonts w:hint="eastAsia"/>
                <w:noProof/>
              </w:rPr>
              <w:t>結果的影響</w:t>
            </w:r>
            <w:r w:rsidR="005937CD">
              <w:rPr>
                <w:noProof/>
                <w:webHidden/>
              </w:rPr>
              <w:tab/>
            </w:r>
            <w:r w:rsidR="005937CD">
              <w:rPr>
                <w:noProof/>
                <w:webHidden/>
              </w:rPr>
              <w:fldChar w:fldCharType="begin"/>
            </w:r>
            <w:r w:rsidR="005937CD">
              <w:rPr>
                <w:noProof/>
                <w:webHidden/>
              </w:rPr>
              <w:instrText xml:space="preserve"> PAGEREF _Toc46266225 \h </w:instrText>
            </w:r>
            <w:r w:rsidR="005937CD">
              <w:rPr>
                <w:noProof/>
                <w:webHidden/>
              </w:rPr>
            </w:r>
            <w:r w:rsidR="005937CD">
              <w:rPr>
                <w:noProof/>
                <w:webHidden/>
              </w:rPr>
              <w:fldChar w:fldCharType="separate"/>
            </w:r>
            <w:r w:rsidR="005937CD">
              <w:rPr>
                <w:noProof/>
                <w:webHidden/>
              </w:rPr>
              <w:t>20</w:t>
            </w:r>
            <w:r w:rsidR="005937CD">
              <w:rPr>
                <w:noProof/>
                <w:webHidden/>
              </w:rPr>
              <w:fldChar w:fldCharType="end"/>
            </w:r>
          </w:hyperlink>
        </w:p>
        <w:p w14:paraId="37B3A210" w14:textId="4D78E8A4" w:rsidR="005937CD" w:rsidRDefault="00405469">
          <w:pPr>
            <w:pStyle w:val="31"/>
            <w:tabs>
              <w:tab w:val="right" w:leader="dot" w:pos="8494"/>
            </w:tabs>
            <w:rPr>
              <w:rFonts w:asciiTheme="minorHAnsi" w:eastAsiaTheme="minorEastAsia" w:hAnsiTheme="minorHAnsi" w:cstheme="minorBidi"/>
              <w:noProof/>
              <w:kern w:val="2"/>
              <w:sz w:val="24"/>
            </w:rPr>
          </w:pPr>
          <w:hyperlink w:anchor="_Toc46266226" w:history="1">
            <w:r w:rsidR="005937CD" w:rsidRPr="00F37D23">
              <w:rPr>
                <w:rStyle w:val="ab"/>
                <w:noProof/>
              </w:rPr>
              <w:t>4.2.1</w:t>
            </w:r>
            <w:r w:rsidR="005937CD" w:rsidRPr="00F37D23">
              <w:rPr>
                <w:rStyle w:val="ab"/>
                <w:rFonts w:hint="eastAsia"/>
                <w:noProof/>
              </w:rPr>
              <w:t>實驗目的與設計</w:t>
            </w:r>
            <w:r w:rsidR="005937CD">
              <w:rPr>
                <w:noProof/>
                <w:webHidden/>
              </w:rPr>
              <w:tab/>
            </w:r>
            <w:r w:rsidR="005937CD">
              <w:rPr>
                <w:noProof/>
                <w:webHidden/>
              </w:rPr>
              <w:fldChar w:fldCharType="begin"/>
            </w:r>
            <w:r w:rsidR="005937CD">
              <w:rPr>
                <w:noProof/>
                <w:webHidden/>
              </w:rPr>
              <w:instrText xml:space="preserve"> PAGEREF _Toc46266226 \h </w:instrText>
            </w:r>
            <w:r w:rsidR="005937CD">
              <w:rPr>
                <w:noProof/>
                <w:webHidden/>
              </w:rPr>
            </w:r>
            <w:r w:rsidR="005937CD">
              <w:rPr>
                <w:noProof/>
                <w:webHidden/>
              </w:rPr>
              <w:fldChar w:fldCharType="separate"/>
            </w:r>
            <w:r w:rsidR="005937CD">
              <w:rPr>
                <w:noProof/>
                <w:webHidden/>
              </w:rPr>
              <w:t>20</w:t>
            </w:r>
            <w:r w:rsidR="005937CD">
              <w:rPr>
                <w:noProof/>
                <w:webHidden/>
              </w:rPr>
              <w:fldChar w:fldCharType="end"/>
            </w:r>
          </w:hyperlink>
        </w:p>
        <w:p w14:paraId="015D0546" w14:textId="032AB99C" w:rsidR="005937CD" w:rsidRDefault="00405469">
          <w:pPr>
            <w:pStyle w:val="31"/>
            <w:tabs>
              <w:tab w:val="right" w:leader="dot" w:pos="8494"/>
            </w:tabs>
            <w:rPr>
              <w:rFonts w:asciiTheme="minorHAnsi" w:eastAsiaTheme="minorEastAsia" w:hAnsiTheme="minorHAnsi" w:cstheme="minorBidi"/>
              <w:noProof/>
              <w:kern w:val="2"/>
              <w:sz w:val="24"/>
            </w:rPr>
          </w:pPr>
          <w:hyperlink w:anchor="_Toc46266227" w:history="1">
            <w:r w:rsidR="005937CD" w:rsidRPr="00F37D23">
              <w:rPr>
                <w:rStyle w:val="ab"/>
                <w:noProof/>
              </w:rPr>
              <w:t>4.2.2</w:t>
            </w:r>
            <w:r w:rsidR="005937CD" w:rsidRPr="00F37D23">
              <w:rPr>
                <w:rStyle w:val="ab"/>
                <w:rFonts w:hint="eastAsia"/>
                <w:noProof/>
              </w:rPr>
              <w:t>實驗方法</w:t>
            </w:r>
            <w:r w:rsidR="005937CD">
              <w:rPr>
                <w:noProof/>
                <w:webHidden/>
              </w:rPr>
              <w:tab/>
            </w:r>
            <w:r w:rsidR="005937CD">
              <w:rPr>
                <w:noProof/>
                <w:webHidden/>
              </w:rPr>
              <w:fldChar w:fldCharType="begin"/>
            </w:r>
            <w:r w:rsidR="005937CD">
              <w:rPr>
                <w:noProof/>
                <w:webHidden/>
              </w:rPr>
              <w:instrText xml:space="preserve"> PAGEREF _Toc46266227 \h </w:instrText>
            </w:r>
            <w:r w:rsidR="005937CD">
              <w:rPr>
                <w:noProof/>
                <w:webHidden/>
              </w:rPr>
            </w:r>
            <w:r w:rsidR="005937CD">
              <w:rPr>
                <w:noProof/>
                <w:webHidden/>
              </w:rPr>
              <w:fldChar w:fldCharType="separate"/>
            </w:r>
            <w:r w:rsidR="005937CD">
              <w:rPr>
                <w:noProof/>
                <w:webHidden/>
              </w:rPr>
              <w:t>20</w:t>
            </w:r>
            <w:r w:rsidR="005937CD">
              <w:rPr>
                <w:noProof/>
                <w:webHidden/>
              </w:rPr>
              <w:fldChar w:fldCharType="end"/>
            </w:r>
          </w:hyperlink>
        </w:p>
        <w:p w14:paraId="68A01084" w14:textId="7915DB7C" w:rsidR="005937CD" w:rsidRDefault="00405469">
          <w:pPr>
            <w:pStyle w:val="31"/>
            <w:tabs>
              <w:tab w:val="right" w:leader="dot" w:pos="8494"/>
            </w:tabs>
            <w:rPr>
              <w:rFonts w:asciiTheme="minorHAnsi" w:eastAsiaTheme="minorEastAsia" w:hAnsiTheme="minorHAnsi" w:cstheme="minorBidi"/>
              <w:noProof/>
              <w:kern w:val="2"/>
              <w:sz w:val="24"/>
            </w:rPr>
          </w:pPr>
          <w:hyperlink w:anchor="_Toc46266228" w:history="1">
            <w:r w:rsidR="005937CD" w:rsidRPr="00F37D23">
              <w:rPr>
                <w:rStyle w:val="ab"/>
                <w:noProof/>
              </w:rPr>
              <w:t>4.2.3</w:t>
            </w:r>
            <w:r w:rsidR="005937CD" w:rsidRPr="00F37D23">
              <w:rPr>
                <w:rStyle w:val="ab"/>
                <w:rFonts w:hint="eastAsia"/>
                <w:noProof/>
              </w:rPr>
              <w:t>實驗結果與分析</w:t>
            </w:r>
            <w:r w:rsidR="005937CD">
              <w:rPr>
                <w:noProof/>
                <w:webHidden/>
              </w:rPr>
              <w:tab/>
            </w:r>
            <w:r w:rsidR="005937CD">
              <w:rPr>
                <w:noProof/>
                <w:webHidden/>
              </w:rPr>
              <w:fldChar w:fldCharType="begin"/>
            </w:r>
            <w:r w:rsidR="005937CD">
              <w:rPr>
                <w:noProof/>
                <w:webHidden/>
              </w:rPr>
              <w:instrText xml:space="preserve"> PAGEREF _Toc46266228 \h </w:instrText>
            </w:r>
            <w:r w:rsidR="005937CD">
              <w:rPr>
                <w:noProof/>
                <w:webHidden/>
              </w:rPr>
            </w:r>
            <w:r w:rsidR="005937CD">
              <w:rPr>
                <w:noProof/>
                <w:webHidden/>
              </w:rPr>
              <w:fldChar w:fldCharType="separate"/>
            </w:r>
            <w:r w:rsidR="005937CD">
              <w:rPr>
                <w:noProof/>
                <w:webHidden/>
              </w:rPr>
              <w:t>21</w:t>
            </w:r>
            <w:r w:rsidR="005937CD">
              <w:rPr>
                <w:noProof/>
                <w:webHidden/>
              </w:rPr>
              <w:fldChar w:fldCharType="end"/>
            </w:r>
          </w:hyperlink>
        </w:p>
        <w:p w14:paraId="5FA679BC" w14:textId="7018A923" w:rsidR="005937CD" w:rsidRDefault="00405469">
          <w:pPr>
            <w:pStyle w:val="21"/>
            <w:rPr>
              <w:rFonts w:asciiTheme="minorHAnsi" w:eastAsiaTheme="minorEastAsia" w:hAnsiTheme="minorHAnsi" w:cstheme="minorBidi"/>
              <w:noProof/>
              <w:kern w:val="2"/>
            </w:rPr>
          </w:pPr>
          <w:hyperlink w:anchor="_Toc46266229" w:history="1">
            <w:r w:rsidR="005937CD" w:rsidRPr="00F37D23">
              <w:rPr>
                <w:rStyle w:val="ab"/>
                <w:noProof/>
              </w:rPr>
              <w:t>4.3</w:t>
            </w:r>
            <w:r w:rsidR="005937CD" w:rsidRPr="00F37D23">
              <w:rPr>
                <w:rStyle w:val="ab"/>
                <w:rFonts w:hint="eastAsia"/>
                <w:noProof/>
              </w:rPr>
              <w:t>實驗二</w:t>
            </w:r>
            <w:r w:rsidR="005937CD" w:rsidRPr="00F37D23">
              <w:rPr>
                <w:rStyle w:val="ab"/>
                <w:noProof/>
              </w:rPr>
              <w:t xml:space="preserve">: </w:t>
            </w:r>
            <w:r w:rsidR="005937CD" w:rsidRPr="00F37D23">
              <w:rPr>
                <w:rStyle w:val="ab"/>
                <w:rFonts w:hint="eastAsia"/>
                <w:noProof/>
              </w:rPr>
              <w:t>各填補法產生的天際線與原天際線之相似度</w:t>
            </w:r>
            <w:r w:rsidR="005937CD">
              <w:rPr>
                <w:noProof/>
                <w:webHidden/>
              </w:rPr>
              <w:tab/>
            </w:r>
            <w:r w:rsidR="005937CD">
              <w:rPr>
                <w:noProof/>
                <w:webHidden/>
              </w:rPr>
              <w:fldChar w:fldCharType="begin"/>
            </w:r>
            <w:r w:rsidR="005937CD">
              <w:rPr>
                <w:noProof/>
                <w:webHidden/>
              </w:rPr>
              <w:instrText xml:space="preserve"> PAGEREF _Toc46266229 \h </w:instrText>
            </w:r>
            <w:r w:rsidR="005937CD">
              <w:rPr>
                <w:noProof/>
                <w:webHidden/>
              </w:rPr>
            </w:r>
            <w:r w:rsidR="005937CD">
              <w:rPr>
                <w:noProof/>
                <w:webHidden/>
              </w:rPr>
              <w:fldChar w:fldCharType="separate"/>
            </w:r>
            <w:r w:rsidR="005937CD">
              <w:rPr>
                <w:noProof/>
                <w:webHidden/>
              </w:rPr>
              <w:t>22</w:t>
            </w:r>
            <w:r w:rsidR="005937CD">
              <w:rPr>
                <w:noProof/>
                <w:webHidden/>
              </w:rPr>
              <w:fldChar w:fldCharType="end"/>
            </w:r>
          </w:hyperlink>
        </w:p>
        <w:p w14:paraId="1099082D" w14:textId="66D3FDC1" w:rsidR="005937CD" w:rsidRDefault="00405469">
          <w:pPr>
            <w:pStyle w:val="31"/>
            <w:tabs>
              <w:tab w:val="right" w:leader="dot" w:pos="8494"/>
            </w:tabs>
            <w:rPr>
              <w:rFonts w:asciiTheme="minorHAnsi" w:eastAsiaTheme="minorEastAsia" w:hAnsiTheme="minorHAnsi" w:cstheme="minorBidi"/>
              <w:noProof/>
              <w:kern w:val="2"/>
              <w:sz w:val="24"/>
            </w:rPr>
          </w:pPr>
          <w:hyperlink w:anchor="_Toc46266230" w:history="1">
            <w:r w:rsidR="005937CD" w:rsidRPr="00F37D23">
              <w:rPr>
                <w:rStyle w:val="ab"/>
                <w:noProof/>
              </w:rPr>
              <w:t>4.3.1</w:t>
            </w:r>
            <w:r w:rsidR="005937CD" w:rsidRPr="00F37D23">
              <w:rPr>
                <w:rStyle w:val="ab"/>
                <w:rFonts w:hint="eastAsia"/>
                <w:noProof/>
              </w:rPr>
              <w:t>實驗目的與設計</w:t>
            </w:r>
            <w:r w:rsidR="005937CD">
              <w:rPr>
                <w:noProof/>
                <w:webHidden/>
              </w:rPr>
              <w:tab/>
            </w:r>
            <w:r w:rsidR="005937CD">
              <w:rPr>
                <w:noProof/>
                <w:webHidden/>
              </w:rPr>
              <w:fldChar w:fldCharType="begin"/>
            </w:r>
            <w:r w:rsidR="005937CD">
              <w:rPr>
                <w:noProof/>
                <w:webHidden/>
              </w:rPr>
              <w:instrText xml:space="preserve"> PAGEREF _Toc46266230 \h </w:instrText>
            </w:r>
            <w:r w:rsidR="005937CD">
              <w:rPr>
                <w:noProof/>
                <w:webHidden/>
              </w:rPr>
            </w:r>
            <w:r w:rsidR="005937CD">
              <w:rPr>
                <w:noProof/>
                <w:webHidden/>
              </w:rPr>
              <w:fldChar w:fldCharType="separate"/>
            </w:r>
            <w:r w:rsidR="005937CD">
              <w:rPr>
                <w:noProof/>
                <w:webHidden/>
              </w:rPr>
              <w:t>22</w:t>
            </w:r>
            <w:r w:rsidR="005937CD">
              <w:rPr>
                <w:noProof/>
                <w:webHidden/>
              </w:rPr>
              <w:fldChar w:fldCharType="end"/>
            </w:r>
          </w:hyperlink>
        </w:p>
        <w:p w14:paraId="59DB68E2" w14:textId="25F4AB81" w:rsidR="005937CD" w:rsidRDefault="00405469">
          <w:pPr>
            <w:pStyle w:val="31"/>
            <w:tabs>
              <w:tab w:val="right" w:leader="dot" w:pos="8494"/>
            </w:tabs>
            <w:rPr>
              <w:rFonts w:asciiTheme="minorHAnsi" w:eastAsiaTheme="minorEastAsia" w:hAnsiTheme="minorHAnsi" w:cstheme="minorBidi"/>
              <w:noProof/>
              <w:kern w:val="2"/>
              <w:sz w:val="24"/>
            </w:rPr>
          </w:pPr>
          <w:hyperlink w:anchor="_Toc46266231" w:history="1">
            <w:r w:rsidR="005937CD" w:rsidRPr="00F37D23">
              <w:rPr>
                <w:rStyle w:val="ab"/>
                <w:noProof/>
              </w:rPr>
              <w:t>4.3.2</w:t>
            </w:r>
            <w:r w:rsidR="005937CD" w:rsidRPr="00F37D23">
              <w:rPr>
                <w:rStyle w:val="ab"/>
                <w:rFonts w:hint="eastAsia"/>
                <w:noProof/>
              </w:rPr>
              <w:t>實驗方法</w:t>
            </w:r>
            <w:r w:rsidR="005937CD">
              <w:rPr>
                <w:noProof/>
                <w:webHidden/>
              </w:rPr>
              <w:tab/>
            </w:r>
            <w:r w:rsidR="005937CD">
              <w:rPr>
                <w:noProof/>
                <w:webHidden/>
              </w:rPr>
              <w:fldChar w:fldCharType="begin"/>
            </w:r>
            <w:r w:rsidR="005937CD">
              <w:rPr>
                <w:noProof/>
                <w:webHidden/>
              </w:rPr>
              <w:instrText xml:space="preserve"> PAGEREF _Toc46266231 \h </w:instrText>
            </w:r>
            <w:r w:rsidR="005937CD">
              <w:rPr>
                <w:noProof/>
                <w:webHidden/>
              </w:rPr>
            </w:r>
            <w:r w:rsidR="005937CD">
              <w:rPr>
                <w:noProof/>
                <w:webHidden/>
              </w:rPr>
              <w:fldChar w:fldCharType="separate"/>
            </w:r>
            <w:r w:rsidR="005937CD">
              <w:rPr>
                <w:noProof/>
                <w:webHidden/>
              </w:rPr>
              <w:t>22</w:t>
            </w:r>
            <w:r w:rsidR="005937CD">
              <w:rPr>
                <w:noProof/>
                <w:webHidden/>
              </w:rPr>
              <w:fldChar w:fldCharType="end"/>
            </w:r>
          </w:hyperlink>
        </w:p>
        <w:p w14:paraId="51538B54" w14:textId="19CEDBFA" w:rsidR="005937CD" w:rsidRDefault="00405469">
          <w:pPr>
            <w:pStyle w:val="31"/>
            <w:tabs>
              <w:tab w:val="right" w:leader="dot" w:pos="8494"/>
            </w:tabs>
            <w:rPr>
              <w:rFonts w:asciiTheme="minorHAnsi" w:eastAsiaTheme="minorEastAsia" w:hAnsiTheme="minorHAnsi" w:cstheme="minorBidi"/>
              <w:noProof/>
              <w:kern w:val="2"/>
              <w:sz w:val="24"/>
            </w:rPr>
          </w:pPr>
          <w:hyperlink w:anchor="_Toc46266232" w:history="1">
            <w:r w:rsidR="005937CD" w:rsidRPr="00F37D23">
              <w:rPr>
                <w:rStyle w:val="ab"/>
                <w:noProof/>
              </w:rPr>
              <w:t>4.3.3</w:t>
            </w:r>
            <w:r w:rsidR="005937CD" w:rsidRPr="00F37D23">
              <w:rPr>
                <w:rStyle w:val="ab"/>
                <w:rFonts w:hint="eastAsia"/>
                <w:noProof/>
              </w:rPr>
              <w:t>實驗結果與分析</w:t>
            </w:r>
            <w:r w:rsidR="005937CD">
              <w:rPr>
                <w:noProof/>
                <w:webHidden/>
              </w:rPr>
              <w:tab/>
            </w:r>
            <w:r w:rsidR="005937CD">
              <w:rPr>
                <w:noProof/>
                <w:webHidden/>
              </w:rPr>
              <w:fldChar w:fldCharType="begin"/>
            </w:r>
            <w:r w:rsidR="005937CD">
              <w:rPr>
                <w:noProof/>
                <w:webHidden/>
              </w:rPr>
              <w:instrText xml:space="preserve"> PAGEREF _Toc46266232 \h </w:instrText>
            </w:r>
            <w:r w:rsidR="005937CD">
              <w:rPr>
                <w:noProof/>
                <w:webHidden/>
              </w:rPr>
            </w:r>
            <w:r w:rsidR="005937CD">
              <w:rPr>
                <w:noProof/>
                <w:webHidden/>
              </w:rPr>
              <w:fldChar w:fldCharType="separate"/>
            </w:r>
            <w:r w:rsidR="005937CD">
              <w:rPr>
                <w:noProof/>
                <w:webHidden/>
              </w:rPr>
              <w:t>22</w:t>
            </w:r>
            <w:r w:rsidR="005937CD">
              <w:rPr>
                <w:noProof/>
                <w:webHidden/>
              </w:rPr>
              <w:fldChar w:fldCharType="end"/>
            </w:r>
          </w:hyperlink>
        </w:p>
        <w:p w14:paraId="0D14FE92" w14:textId="7138E8AF" w:rsidR="005937CD" w:rsidRDefault="00405469">
          <w:pPr>
            <w:pStyle w:val="21"/>
            <w:rPr>
              <w:rFonts w:asciiTheme="minorHAnsi" w:eastAsiaTheme="minorEastAsia" w:hAnsiTheme="minorHAnsi" w:cstheme="minorBidi"/>
              <w:noProof/>
              <w:kern w:val="2"/>
            </w:rPr>
          </w:pPr>
          <w:hyperlink w:anchor="_Toc46266233" w:history="1">
            <w:r w:rsidR="005937CD" w:rsidRPr="00F37D23">
              <w:rPr>
                <w:rStyle w:val="ab"/>
                <w:noProof/>
              </w:rPr>
              <w:t>4.4</w:t>
            </w:r>
            <w:r w:rsidR="005937CD" w:rsidRPr="00F37D23">
              <w:rPr>
                <w:rStyle w:val="ab"/>
                <w:rFonts w:hint="eastAsia"/>
                <w:noProof/>
              </w:rPr>
              <w:t>實驗結論</w:t>
            </w:r>
            <w:r w:rsidR="005937CD">
              <w:rPr>
                <w:noProof/>
                <w:webHidden/>
              </w:rPr>
              <w:tab/>
            </w:r>
            <w:r w:rsidR="005937CD">
              <w:rPr>
                <w:noProof/>
                <w:webHidden/>
              </w:rPr>
              <w:fldChar w:fldCharType="begin"/>
            </w:r>
            <w:r w:rsidR="005937CD">
              <w:rPr>
                <w:noProof/>
                <w:webHidden/>
              </w:rPr>
              <w:instrText xml:space="preserve"> PAGEREF _Toc46266233 \h </w:instrText>
            </w:r>
            <w:r w:rsidR="005937CD">
              <w:rPr>
                <w:noProof/>
                <w:webHidden/>
              </w:rPr>
            </w:r>
            <w:r w:rsidR="005937CD">
              <w:rPr>
                <w:noProof/>
                <w:webHidden/>
              </w:rPr>
              <w:fldChar w:fldCharType="separate"/>
            </w:r>
            <w:r w:rsidR="005937CD">
              <w:rPr>
                <w:noProof/>
                <w:webHidden/>
              </w:rPr>
              <w:t>26</w:t>
            </w:r>
            <w:r w:rsidR="005937CD">
              <w:rPr>
                <w:noProof/>
                <w:webHidden/>
              </w:rPr>
              <w:fldChar w:fldCharType="end"/>
            </w:r>
          </w:hyperlink>
        </w:p>
        <w:p w14:paraId="7976CD79" w14:textId="259175C3" w:rsidR="005937CD" w:rsidRDefault="00405469">
          <w:pPr>
            <w:pStyle w:val="11"/>
            <w:rPr>
              <w:rFonts w:asciiTheme="minorHAnsi" w:eastAsiaTheme="minorEastAsia" w:hAnsiTheme="minorHAnsi"/>
            </w:rPr>
          </w:pPr>
          <w:hyperlink w:anchor="_Toc46266234" w:history="1">
            <w:r w:rsidR="005937CD" w:rsidRPr="00F37D23">
              <w:rPr>
                <w:rStyle w:val="ab"/>
                <w:rFonts w:hint="eastAsia"/>
              </w:rPr>
              <w:t>第</w:t>
            </w:r>
            <w:r w:rsidR="005937CD" w:rsidRPr="00F37D23">
              <w:rPr>
                <w:rStyle w:val="ab"/>
                <w:rFonts w:hint="eastAsia"/>
              </w:rPr>
              <w:t xml:space="preserve"> 5 </w:t>
            </w:r>
            <w:r w:rsidR="005937CD" w:rsidRPr="00F37D23">
              <w:rPr>
                <w:rStyle w:val="ab"/>
                <w:rFonts w:hint="eastAsia"/>
              </w:rPr>
              <w:t>章</w:t>
            </w:r>
            <w:r w:rsidR="005937CD" w:rsidRPr="00F37D23">
              <w:rPr>
                <w:rStyle w:val="ab"/>
                <w:rFonts w:hint="eastAsia"/>
              </w:rPr>
              <w:t xml:space="preserve"> </w:t>
            </w:r>
            <w:r w:rsidR="005937CD" w:rsidRPr="00F37D23">
              <w:rPr>
                <w:rStyle w:val="ab"/>
                <w:rFonts w:hint="eastAsia"/>
              </w:rPr>
              <w:t>結論與未來方向</w:t>
            </w:r>
            <w:r w:rsidR="005937CD">
              <w:rPr>
                <w:webHidden/>
              </w:rPr>
              <w:tab/>
            </w:r>
            <w:r w:rsidR="005937CD">
              <w:rPr>
                <w:webHidden/>
              </w:rPr>
              <w:fldChar w:fldCharType="begin"/>
            </w:r>
            <w:r w:rsidR="005937CD">
              <w:rPr>
                <w:webHidden/>
              </w:rPr>
              <w:instrText xml:space="preserve"> PAGEREF _Toc46266234 \h </w:instrText>
            </w:r>
            <w:r w:rsidR="005937CD">
              <w:rPr>
                <w:webHidden/>
              </w:rPr>
            </w:r>
            <w:r w:rsidR="005937CD">
              <w:rPr>
                <w:webHidden/>
              </w:rPr>
              <w:fldChar w:fldCharType="separate"/>
            </w:r>
            <w:r w:rsidR="005937CD">
              <w:rPr>
                <w:webHidden/>
              </w:rPr>
              <w:t>27</w:t>
            </w:r>
            <w:r w:rsidR="005937CD">
              <w:rPr>
                <w:webHidden/>
              </w:rPr>
              <w:fldChar w:fldCharType="end"/>
            </w:r>
          </w:hyperlink>
        </w:p>
        <w:p w14:paraId="5DB5A220" w14:textId="281B7259" w:rsidR="005937CD" w:rsidRDefault="00405469">
          <w:pPr>
            <w:pStyle w:val="21"/>
            <w:rPr>
              <w:rFonts w:asciiTheme="minorHAnsi" w:eastAsiaTheme="minorEastAsia" w:hAnsiTheme="minorHAnsi" w:cstheme="minorBidi"/>
              <w:noProof/>
              <w:kern w:val="2"/>
            </w:rPr>
          </w:pPr>
          <w:hyperlink w:anchor="_Toc46266235" w:history="1">
            <w:r w:rsidR="005937CD" w:rsidRPr="00F37D23">
              <w:rPr>
                <w:rStyle w:val="ab"/>
                <w:noProof/>
                <w:shd w:val="clear" w:color="auto" w:fill="FFFFFF"/>
              </w:rPr>
              <w:t>5.1</w:t>
            </w:r>
            <w:r w:rsidR="005937CD" w:rsidRPr="00F37D23">
              <w:rPr>
                <w:rStyle w:val="ab"/>
                <w:rFonts w:hint="eastAsia"/>
                <w:noProof/>
                <w:shd w:val="clear" w:color="auto" w:fill="FFFFFF"/>
              </w:rPr>
              <w:t>結論</w:t>
            </w:r>
            <w:r w:rsidR="005937CD">
              <w:rPr>
                <w:noProof/>
                <w:webHidden/>
              </w:rPr>
              <w:tab/>
            </w:r>
            <w:r w:rsidR="005937CD">
              <w:rPr>
                <w:noProof/>
                <w:webHidden/>
              </w:rPr>
              <w:fldChar w:fldCharType="begin"/>
            </w:r>
            <w:r w:rsidR="005937CD">
              <w:rPr>
                <w:noProof/>
                <w:webHidden/>
              </w:rPr>
              <w:instrText xml:space="preserve"> PAGEREF _Toc46266235 \h </w:instrText>
            </w:r>
            <w:r w:rsidR="005937CD">
              <w:rPr>
                <w:noProof/>
                <w:webHidden/>
              </w:rPr>
            </w:r>
            <w:r w:rsidR="005937CD">
              <w:rPr>
                <w:noProof/>
                <w:webHidden/>
              </w:rPr>
              <w:fldChar w:fldCharType="separate"/>
            </w:r>
            <w:r w:rsidR="005937CD">
              <w:rPr>
                <w:noProof/>
                <w:webHidden/>
              </w:rPr>
              <w:t>27</w:t>
            </w:r>
            <w:r w:rsidR="005937CD">
              <w:rPr>
                <w:noProof/>
                <w:webHidden/>
              </w:rPr>
              <w:fldChar w:fldCharType="end"/>
            </w:r>
          </w:hyperlink>
        </w:p>
        <w:p w14:paraId="1C19998B" w14:textId="6A89B342" w:rsidR="005937CD" w:rsidRDefault="00405469">
          <w:pPr>
            <w:pStyle w:val="21"/>
            <w:rPr>
              <w:rFonts w:asciiTheme="minorHAnsi" w:eastAsiaTheme="minorEastAsia" w:hAnsiTheme="minorHAnsi" w:cstheme="minorBidi"/>
              <w:noProof/>
              <w:kern w:val="2"/>
            </w:rPr>
          </w:pPr>
          <w:hyperlink w:anchor="_Toc46266236" w:history="1">
            <w:r w:rsidR="005937CD" w:rsidRPr="00F37D23">
              <w:rPr>
                <w:rStyle w:val="ab"/>
                <w:noProof/>
              </w:rPr>
              <w:t>5.2</w:t>
            </w:r>
            <w:r w:rsidR="005937CD" w:rsidRPr="00F37D23">
              <w:rPr>
                <w:rStyle w:val="ab"/>
                <w:rFonts w:hint="eastAsia"/>
                <w:noProof/>
              </w:rPr>
              <w:t>未來工作與方向</w:t>
            </w:r>
            <w:r w:rsidR="005937CD">
              <w:rPr>
                <w:noProof/>
                <w:webHidden/>
              </w:rPr>
              <w:tab/>
            </w:r>
            <w:r w:rsidR="005937CD">
              <w:rPr>
                <w:noProof/>
                <w:webHidden/>
              </w:rPr>
              <w:fldChar w:fldCharType="begin"/>
            </w:r>
            <w:r w:rsidR="005937CD">
              <w:rPr>
                <w:noProof/>
                <w:webHidden/>
              </w:rPr>
              <w:instrText xml:space="preserve"> PAGEREF _Toc46266236 \h </w:instrText>
            </w:r>
            <w:r w:rsidR="005937CD">
              <w:rPr>
                <w:noProof/>
                <w:webHidden/>
              </w:rPr>
            </w:r>
            <w:r w:rsidR="005937CD">
              <w:rPr>
                <w:noProof/>
                <w:webHidden/>
              </w:rPr>
              <w:fldChar w:fldCharType="separate"/>
            </w:r>
            <w:r w:rsidR="005937CD">
              <w:rPr>
                <w:noProof/>
                <w:webHidden/>
              </w:rPr>
              <w:t>27</w:t>
            </w:r>
            <w:r w:rsidR="005937CD">
              <w:rPr>
                <w:noProof/>
                <w:webHidden/>
              </w:rPr>
              <w:fldChar w:fldCharType="end"/>
            </w:r>
          </w:hyperlink>
        </w:p>
        <w:p w14:paraId="1D241CE6" w14:textId="07056E8F" w:rsidR="005937CD" w:rsidRDefault="00405469">
          <w:pPr>
            <w:pStyle w:val="11"/>
            <w:rPr>
              <w:rFonts w:asciiTheme="minorHAnsi" w:eastAsiaTheme="minorEastAsia" w:hAnsiTheme="minorHAnsi"/>
            </w:rPr>
          </w:pPr>
          <w:hyperlink w:anchor="_Toc46266237" w:history="1">
            <w:r w:rsidR="005937CD" w:rsidRPr="00F37D23">
              <w:rPr>
                <w:rStyle w:val="ab"/>
                <w:rFonts w:cs="Times New Roman" w:hint="eastAsia"/>
              </w:rPr>
              <w:t>參考文獻</w:t>
            </w:r>
            <w:r w:rsidR="005937CD">
              <w:rPr>
                <w:webHidden/>
              </w:rPr>
              <w:tab/>
            </w:r>
            <w:r w:rsidR="005937CD">
              <w:rPr>
                <w:webHidden/>
              </w:rPr>
              <w:fldChar w:fldCharType="begin"/>
            </w:r>
            <w:r w:rsidR="005937CD">
              <w:rPr>
                <w:webHidden/>
              </w:rPr>
              <w:instrText xml:space="preserve"> PAGEREF _Toc46266237 \h </w:instrText>
            </w:r>
            <w:r w:rsidR="005937CD">
              <w:rPr>
                <w:webHidden/>
              </w:rPr>
            </w:r>
            <w:r w:rsidR="005937CD">
              <w:rPr>
                <w:webHidden/>
              </w:rPr>
              <w:fldChar w:fldCharType="separate"/>
            </w:r>
            <w:r w:rsidR="005937CD">
              <w:rPr>
                <w:webHidden/>
              </w:rPr>
              <w:t>28</w:t>
            </w:r>
            <w:r w:rsidR="005937CD">
              <w:rPr>
                <w:webHidden/>
              </w:rPr>
              <w:fldChar w:fldCharType="end"/>
            </w:r>
          </w:hyperlink>
        </w:p>
        <w:p w14:paraId="30B92013" w14:textId="0CF19AE0"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5E7A75FB" w14:textId="77777777" w:rsidR="00FD727E" w:rsidRDefault="002E604C" w:rsidP="00A56CE4">
      <w:pPr>
        <w:pStyle w:val="1"/>
        <w:numPr>
          <w:ilvl w:val="0"/>
          <w:numId w:val="0"/>
        </w:numPr>
        <w:rPr>
          <w:noProof/>
        </w:rPr>
      </w:pPr>
      <w:bookmarkStart w:id="5" w:name="_Toc46266206"/>
      <w:r w:rsidRPr="00A016E8">
        <w:rPr>
          <w:rFonts w:ascii="Times New Roman" w:hAnsi="Times New Roman" w:cs="Times New Roman"/>
        </w:rPr>
        <w:lastRenderedPageBreak/>
        <w:t>表目次</w:t>
      </w:r>
      <w:bookmarkEnd w:id="5"/>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1B0D1566" w14:textId="24CDB0F3" w:rsidR="00FD727E" w:rsidRDefault="00405469">
      <w:pPr>
        <w:pStyle w:val="af8"/>
        <w:tabs>
          <w:tab w:val="right" w:leader="dot" w:pos="8494"/>
        </w:tabs>
        <w:ind w:left="1440" w:hanging="480"/>
        <w:rPr>
          <w:rFonts w:asciiTheme="minorHAnsi" w:eastAsiaTheme="minorEastAsia" w:hAnsiTheme="minorHAnsi"/>
          <w:noProof/>
        </w:rPr>
      </w:pPr>
      <w:hyperlink w:anchor="_Toc46110361" w:history="1">
        <w:r w:rsidR="00FD727E" w:rsidRPr="002B5398">
          <w:rPr>
            <w:rStyle w:val="ab"/>
            <w:rFonts w:hint="eastAsia"/>
            <w:noProof/>
          </w:rPr>
          <w:t>表</w:t>
        </w:r>
        <w:r w:rsidR="00FD727E" w:rsidRPr="002B5398">
          <w:rPr>
            <w:rStyle w:val="ab"/>
            <w:noProof/>
          </w:rPr>
          <w:t xml:space="preserve"> 3.1 sk-NN imputation</w:t>
        </w:r>
        <w:r w:rsidR="00FD727E" w:rsidRPr="002B5398">
          <w:rPr>
            <w:rStyle w:val="ab"/>
            <w:rFonts w:hint="eastAsia"/>
            <w:noProof/>
          </w:rPr>
          <w:t>演算法符號定義表</w:t>
        </w:r>
        <w:r w:rsidR="00FD727E">
          <w:rPr>
            <w:noProof/>
            <w:webHidden/>
          </w:rPr>
          <w:tab/>
        </w:r>
        <w:r w:rsidR="00FD727E">
          <w:rPr>
            <w:noProof/>
            <w:webHidden/>
          </w:rPr>
          <w:fldChar w:fldCharType="begin"/>
        </w:r>
        <w:r w:rsidR="00FD727E">
          <w:rPr>
            <w:noProof/>
            <w:webHidden/>
          </w:rPr>
          <w:instrText xml:space="preserve"> PAGEREF _Toc46110361 \h </w:instrText>
        </w:r>
        <w:r w:rsidR="00FD727E">
          <w:rPr>
            <w:noProof/>
            <w:webHidden/>
          </w:rPr>
        </w:r>
        <w:r w:rsidR="00FD727E">
          <w:rPr>
            <w:noProof/>
            <w:webHidden/>
          </w:rPr>
          <w:fldChar w:fldCharType="separate"/>
        </w:r>
        <w:r w:rsidR="00FD727E">
          <w:rPr>
            <w:noProof/>
            <w:webHidden/>
          </w:rPr>
          <w:t>13</w:t>
        </w:r>
        <w:r w:rsidR="00FD727E">
          <w:rPr>
            <w:noProof/>
            <w:webHidden/>
          </w:rPr>
          <w:fldChar w:fldCharType="end"/>
        </w:r>
      </w:hyperlink>
    </w:p>
    <w:p w14:paraId="5FFA9D27" w14:textId="492EA114" w:rsidR="00FD727E" w:rsidRDefault="00405469">
      <w:pPr>
        <w:pStyle w:val="af8"/>
        <w:tabs>
          <w:tab w:val="right" w:leader="dot" w:pos="8494"/>
        </w:tabs>
        <w:ind w:left="1440" w:hanging="480"/>
        <w:rPr>
          <w:rFonts w:asciiTheme="minorHAnsi" w:eastAsiaTheme="minorEastAsia" w:hAnsiTheme="minorHAnsi"/>
          <w:noProof/>
        </w:rPr>
      </w:pPr>
      <w:hyperlink w:anchor="_Toc46110362" w:history="1">
        <w:r w:rsidR="00FD727E" w:rsidRPr="002B5398">
          <w:rPr>
            <w:rStyle w:val="ab"/>
            <w:rFonts w:hint="eastAsia"/>
            <w:noProof/>
          </w:rPr>
          <w:t>表</w:t>
        </w:r>
        <w:r w:rsidR="00FD727E" w:rsidRPr="002B5398">
          <w:rPr>
            <w:rStyle w:val="ab"/>
            <w:noProof/>
          </w:rPr>
          <w:t xml:space="preserve"> 4.1 k=1</w:t>
        </w:r>
        <w:r w:rsidR="00FD727E" w:rsidRPr="002B5398">
          <w:rPr>
            <w:rStyle w:val="ab"/>
            <w:rFonts w:hint="eastAsia"/>
            <w:noProof/>
          </w:rPr>
          <w:t>各填補法比較表</w:t>
        </w:r>
        <w:r w:rsidR="00FD727E">
          <w:rPr>
            <w:noProof/>
            <w:webHidden/>
          </w:rPr>
          <w:tab/>
        </w:r>
        <w:r w:rsidR="00FD727E">
          <w:rPr>
            <w:noProof/>
            <w:webHidden/>
          </w:rPr>
          <w:fldChar w:fldCharType="begin"/>
        </w:r>
        <w:r w:rsidR="00FD727E">
          <w:rPr>
            <w:noProof/>
            <w:webHidden/>
          </w:rPr>
          <w:instrText xml:space="preserve"> PAGEREF _Toc46110362 \h </w:instrText>
        </w:r>
        <w:r w:rsidR="00FD727E">
          <w:rPr>
            <w:noProof/>
            <w:webHidden/>
          </w:rPr>
        </w:r>
        <w:r w:rsidR="00FD727E">
          <w:rPr>
            <w:noProof/>
            <w:webHidden/>
          </w:rPr>
          <w:fldChar w:fldCharType="separate"/>
        </w:r>
        <w:r w:rsidR="00FD727E">
          <w:rPr>
            <w:noProof/>
            <w:webHidden/>
          </w:rPr>
          <w:t>23</w:t>
        </w:r>
        <w:r w:rsidR="00FD727E">
          <w:rPr>
            <w:noProof/>
            <w:webHidden/>
          </w:rPr>
          <w:fldChar w:fldCharType="end"/>
        </w:r>
      </w:hyperlink>
    </w:p>
    <w:p w14:paraId="2C6BDCBA" w14:textId="18EE1174" w:rsidR="00FD727E" w:rsidRDefault="00405469">
      <w:pPr>
        <w:pStyle w:val="af8"/>
        <w:tabs>
          <w:tab w:val="right" w:leader="dot" w:pos="8494"/>
        </w:tabs>
        <w:ind w:left="1440" w:hanging="480"/>
        <w:rPr>
          <w:rFonts w:asciiTheme="minorHAnsi" w:eastAsiaTheme="minorEastAsia" w:hAnsiTheme="minorHAnsi"/>
          <w:noProof/>
        </w:rPr>
      </w:pPr>
      <w:hyperlink w:anchor="_Toc46110363" w:history="1">
        <w:r w:rsidR="00FD727E" w:rsidRPr="002B5398">
          <w:rPr>
            <w:rStyle w:val="ab"/>
            <w:rFonts w:hint="eastAsia"/>
            <w:noProof/>
          </w:rPr>
          <w:t>表</w:t>
        </w:r>
        <w:r w:rsidR="00FD727E" w:rsidRPr="002B5398">
          <w:rPr>
            <w:rStyle w:val="ab"/>
            <w:noProof/>
          </w:rPr>
          <w:t xml:space="preserve"> 4.2 k=5</w:t>
        </w:r>
        <w:r w:rsidR="00FD727E" w:rsidRPr="002B5398">
          <w:rPr>
            <w:rStyle w:val="ab"/>
            <w:rFonts w:hint="eastAsia"/>
            <w:noProof/>
          </w:rPr>
          <w:t>各填補法比較表</w:t>
        </w:r>
        <w:r w:rsidR="00FD727E">
          <w:rPr>
            <w:noProof/>
            <w:webHidden/>
          </w:rPr>
          <w:tab/>
        </w:r>
        <w:r w:rsidR="00FD727E">
          <w:rPr>
            <w:noProof/>
            <w:webHidden/>
          </w:rPr>
          <w:fldChar w:fldCharType="begin"/>
        </w:r>
        <w:r w:rsidR="00FD727E">
          <w:rPr>
            <w:noProof/>
            <w:webHidden/>
          </w:rPr>
          <w:instrText xml:space="preserve"> PAGEREF _Toc46110363 \h </w:instrText>
        </w:r>
        <w:r w:rsidR="00FD727E">
          <w:rPr>
            <w:noProof/>
            <w:webHidden/>
          </w:rPr>
        </w:r>
        <w:r w:rsidR="00FD727E">
          <w:rPr>
            <w:noProof/>
            <w:webHidden/>
          </w:rPr>
          <w:fldChar w:fldCharType="separate"/>
        </w:r>
        <w:r w:rsidR="00FD727E">
          <w:rPr>
            <w:noProof/>
            <w:webHidden/>
          </w:rPr>
          <w:t>24</w:t>
        </w:r>
        <w:r w:rsidR="00FD727E">
          <w:rPr>
            <w:noProof/>
            <w:webHidden/>
          </w:rPr>
          <w:fldChar w:fldCharType="end"/>
        </w:r>
      </w:hyperlink>
    </w:p>
    <w:p w14:paraId="40FF9334" w14:textId="61E7B533" w:rsidR="00FD727E" w:rsidRDefault="00405469">
      <w:pPr>
        <w:pStyle w:val="af8"/>
        <w:tabs>
          <w:tab w:val="right" w:leader="dot" w:pos="8494"/>
        </w:tabs>
        <w:ind w:left="1440" w:hanging="480"/>
        <w:rPr>
          <w:rFonts w:asciiTheme="minorHAnsi" w:eastAsiaTheme="minorEastAsia" w:hAnsiTheme="minorHAnsi"/>
          <w:noProof/>
        </w:rPr>
      </w:pPr>
      <w:hyperlink w:anchor="_Toc46110364" w:history="1">
        <w:r w:rsidR="00FD727E" w:rsidRPr="002B5398">
          <w:rPr>
            <w:rStyle w:val="ab"/>
            <w:rFonts w:hint="eastAsia"/>
            <w:noProof/>
          </w:rPr>
          <w:t>表</w:t>
        </w:r>
        <w:r w:rsidR="00FD727E" w:rsidRPr="002B5398">
          <w:rPr>
            <w:rStyle w:val="ab"/>
            <w:noProof/>
          </w:rPr>
          <w:t xml:space="preserve"> 4.3 k=13</w:t>
        </w:r>
        <w:r w:rsidR="00FD727E" w:rsidRPr="002B5398">
          <w:rPr>
            <w:rStyle w:val="ab"/>
            <w:rFonts w:hint="eastAsia"/>
            <w:noProof/>
          </w:rPr>
          <w:t>各填補法比較表</w:t>
        </w:r>
        <w:r w:rsidR="00FD727E">
          <w:rPr>
            <w:noProof/>
            <w:webHidden/>
          </w:rPr>
          <w:tab/>
        </w:r>
        <w:r w:rsidR="00FD727E">
          <w:rPr>
            <w:noProof/>
            <w:webHidden/>
          </w:rPr>
          <w:fldChar w:fldCharType="begin"/>
        </w:r>
        <w:r w:rsidR="00FD727E">
          <w:rPr>
            <w:noProof/>
            <w:webHidden/>
          </w:rPr>
          <w:instrText xml:space="preserve"> PAGEREF _Toc46110364 \h </w:instrText>
        </w:r>
        <w:r w:rsidR="00FD727E">
          <w:rPr>
            <w:noProof/>
            <w:webHidden/>
          </w:rPr>
        </w:r>
        <w:r w:rsidR="00FD727E">
          <w:rPr>
            <w:noProof/>
            <w:webHidden/>
          </w:rPr>
          <w:fldChar w:fldCharType="separate"/>
        </w:r>
        <w:r w:rsidR="00FD727E">
          <w:rPr>
            <w:noProof/>
            <w:webHidden/>
          </w:rPr>
          <w:t>25</w:t>
        </w:r>
        <w:r w:rsidR="00FD727E">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2FF9DEC9" w14:textId="77777777" w:rsidR="00FD727E" w:rsidRDefault="00551F2D" w:rsidP="00537377">
      <w:pPr>
        <w:pStyle w:val="1"/>
        <w:numPr>
          <w:ilvl w:val="0"/>
          <w:numId w:val="0"/>
        </w:numPr>
        <w:rPr>
          <w:noProof/>
        </w:rPr>
      </w:pPr>
      <w:bookmarkStart w:id="6" w:name="_Toc46266207"/>
      <w:r w:rsidRPr="00A016E8">
        <w:rPr>
          <w:rFonts w:ascii="Times New Roman" w:hAnsi="Times New Roman" w:cs="Times New Roman"/>
        </w:rPr>
        <w:lastRenderedPageBreak/>
        <w:t>圖目次</w:t>
      </w:r>
      <w:bookmarkEnd w:id="6"/>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1FE498F1" w14:textId="672D4360" w:rsidR="00FD727E" w:rsidRDefault="00405469">
      <w:pPr>
        <w:pStyle w:val="af8"/>
        <w:tabs>
          <w:tab w:val="right" w:leader="dot" w:pos="8494"/>
        </w:tabs>
        <w:ind w:left="1440" w:hanging="480"/>
        <w:rPr>
          <w:rFonts w:asciiTheme="minorHAnsi" w:eastAsiaTheme="minorEastAsia" w:hAnsiTheme="minorHAnsi"/>
          <w:noProof/>
        </w:rPr>
      </w:pPr>
      <w:hyperlink w:anchor="_Toc46110369" w:history="1">
        <w:r w:rsidR="00FD727E" w:rsidRPr="003351D0">
          <w:rPr>
            <w:rStyle w:val="ab"/>
            <w:rFonts w:hint="eastAsia"/>
            <w:noProof/>
          </w:rPr>
          <w:t>圖</w:t>
        </w:r>
        <w:r w:rsidR="00FD727E" w:rsidRPr="003351D0">
          <w:rPr>
            <w:rStyle w:val="ab"/>
            <w:noProof/>
          </w:rPr>
          <w:t xml:space="preserve"> 3.1 NaN-Euclidean distance</w:t>
        </w:r>
        <w:r w:rsidR="00FD727E">
          <w:rPr>
            <w:noProof/>
            <w:webHidden/>
          </w:rPr>
          <w:tab/>
        </w:r>
        <w:r w:rsidR="00FD727E">
          <w:rPr>
            <w:noProof/>
            <w:webHidden/>
          </w:rPr>
          <w:fldChar w:fldCharType="begin"/>
        </w:r>
        <w:r w:rsidR="00FD727E">
          <w:rPr>
            <w:noProof/>
            <w:webHidden/>
          </w:rPr>
          <w:instrText xml:space="preserve"> PAGEREF _Toc46110369 \h </w:instrText>
        </w:r>
        <w:r w:rsidR="00FD727E">
          <w:rPr>
            <w:noProof/>
            <w:webHidden/>
          </w:rPr>
        </w:r>
        <w:r w:rsidR="00FD727E">
          <w:rPr>
            <w:noProof/>
            <w:webHidden/>
          </w:rPr>
          <w:fldChar w:fldCharType="separate"/>
        </w:r>
        <w:r w:rsidR="00FD727E">
          <w:rPr>
            <w:noProof/>
            <w:webHidden/>
          </w:rPr>
          <w:t>15</w:t>
        </w:r>
        <w:r w:rsidR="00FD727E">
          <w:rPr>
            <w:noProof/>
            <w:webHidden/>
          </w:rPr>
          <w:fldChar w:fldCharType="end"/>
        </w:r>
      </w:hyperlink>
    </w:p>
    <w:p w14:paraId="1FCC19D0" w14:textId="76BA07B5" w:rsidR="00FD727E" w:rsidRDefault="00405469">
      <w:pPr>
        <w:pStyle w:val="af8"/>
        <w:tabs>
          <w:tab w:val="right" w:leader="dot" w:pos="8494"/>
        </w:tabs>
        <w:ind w:left="1440" w:hanging="480"/>
        <w:rPr>
          <w:rFonts w:asciiTheme="minorHAnsi" w:eastAsiaTheme="minorEastAsia" w:hAnsiTheme="minorHAnsi"/>
          <w:noProof/>
        </w:rPr>
      </w:pPr>
      <w:hyperlink w:anchor="_Toc46110370" w:history="1">
        <w:r w:rsidR="00FD727E" w:rsidRPr="003351D0">
          <w:rPr>
            <w:rStyle w:val="ab"/>
            <w:rFonts w:hint="eastAsia"/>
            <w:noProof/>
          </w:rPr>
          <w:t>圖</w:t>
        </w:r>
        <w:r w:rsidR="00FD727E" w:rsidRPr="003351D0">
          <w:rPr>
            <w:rStyle w:val="ab"/>
            <w:noProof/>
          </w:rPr>
          <w:t xml:space="preserve"> 3.2 sk-NN imputation</w:t>
        </w:r>
        <w:r w:rsidR="00FD727E" w:rsidRPr="003351D0">
          <w:rPr>
            <w:rStyle w:val="ab"/>
            <w:rFonts w:hint="eastAsia"/>
            <w:noProof/>
          </w:rPr>
          <w:t>演算法</w:t>
        </w:r>
        <w:r w:rsidR="00FD727E">
          <w:rPr>
            <w:noProof/>
            <w:webHidden/>
          </w:rPr>
          <w:tab/>
        </w:r>
        <w:r w:rsidR="00FD727E">
          <w:rPr>
            <w:noProof/>
            <w:webHidden/>
          </w:rPr>
          <w:fldChar w:fldCharType="begin"/>
        </w:r>
        <w:r w:rsidR="00FD727E">
          <w:rPr>
            <w:noProof/>
            <w:webHidden/>
          </w:rPr>
          <w:instrText xml:space="preserve"> PAGEREF _Toc46110370 \h </w:instrText>
        </w:r>
        <w:r w:rsidR="00FD727E">
          <w:rPr>
            <w:noProof/>
            <w:webHidden/>
          </w:rPr>
        </w:r>
        <w:r w:rsidR="00FD727E">
          <w:rPr>
            <w:noProof/>
            <w:webHidden/>
          </w:rPr>
          <w:fldChar w:fldCharType="separate"/>
        </w:r>
        <w:r w:rsidR="00FD727E">
          <w:rPr>
            <w:noProof/>
            <w:webHidden/>
          </w:rPr>
          <w:t>17</w:t>
        </w:r>
        <w:r w:rsidR="00FD727E">
          <w:rPr>
            <w:noProof/>
            <w:webHidden/>
          </w:rPr>
          <w:fldChar w:fldCharType="end"/>
        </w:r>
      </w:hyperlink>
    </w:p>
    <w:p w14:paraId="7407063E" w14:textId="4C0BC72B" w:rsidR="00FD727E" w:rsidRDefault="00405469">
      <w:pPr>
        <w:pStyle w:val="af8"/>
        <w:tabs>
          <w:tab w:val="right" w:leader="dot" w:pos="8494"/>
        </w:tabs>
        <w:ind w:left="1440" w:hanging="480"/>
        <w:rPr>
          <w:rFonts w:asciiTheme="minorHAnsi" w:eastAsiaTheme="minorEastAsia" w:hAnsiTheme="minorHAnsi"/>
          <w:noProof/>
        </w:rPr>
      </w:pPr>
      <w:hyperlink w:anchor="_Toc46110371" w:history="1">
        <w:r w:rsidR="00FD727E" w:rsidRPr="003351D0">
          <w:rPr>
            <w:rStyle w:val="ab"/>
            <w:rFonts w:hint="eastAsia"/>
            <w:noProof/>
          </w:rPr>
          <w:t>圖</w:t>
        </w:r>
        <w:r w:rsidR="00FD727E" w:rsidRPr="003351D0">
          <w:rPr>
            <w:rStyle w:val="ab"/>
            <w:noProof/>
          </w:rPr>
          <w:t xml:space="preserve"> 3.3 Procedure Impute_Process()</w:t>
        </w:r>
        <w:r w:rsidR="00FD727E">
          <w:rPr>
            <w:noProof/>
            <w:webHidden/>
          </w:rPr>
          <w:tab/>
        </w:r>
        <w:r w:rsidR="00FD727E">
          <w:rPr>
            <w:noProof/>
            <w:webHidden/>
          </w:rPr>
          <w:fldChar w:fldCharType="begin"/>
        </w:r>
        <w:r w:rsidR="00FD727E">
          <w:rPr>
            <w:noProof/>
            <w:webHidden/>
          </w:rPr>
          <w:instrText xml:space="preserve"> PAGEREF _Toc46110371 \h </w:instrText>
        </w:r>
        <w:r w:rsidR="00FD727E">
          <w:rPr>
            <w:noProof/>
            <w:webHidden/>
          </w:rPr>
        </w:r>
        <w:r w:rsidR="00FD727E">
          <w:rPr>
            <w:noProof/>
            <w:webHidden/>
          </w:rPr>
          <w:fldChar w:fldCharType="separate"/>
        </w:r>
        <w:r w:rsidR="00FD727E">
          <w:rPr>
            <w:noProof/>
            <w:webHidden/>
          </w:rPr>
          <w:t>18</w:t>
        </w:r>
        <w:r w:rsidR="00FD727E">
          <w:rPr>
            <w:noProof/>
            <w:webHidden/>
          </w:rPr>
          <w:fldChar w:fldCharType="end"/>
        </w:r>
      </w:hyperlink>
    </w:p>
    <w:p w14:paraId="4C8775E1" w14:textId="693BDCFF" w:rsidR="00FD727E" w:rsidRDefault="00405469">
      <w:pPr>
        <w:pStyle w:val="af8"/>
        <w:tabs>
          <w:tab w:val="right" w:leader="dot" w:pos="8494"/>
        </w:tabs>
        <w:ind w:left="1440" w:hanging="480"/>
        <w:rPr>
          <w:rFonts w:asciiTheme="minorHAnsi" w:eastAsiaTheme="minorEastAsia" w:hAnsiTheme="minorHAnsi"/>
          <w:noProof/>
        </w:rPr>
      </w:pPr>
      <w:hyperlink w:anchor="_Toc46110372" w:history="1">
        <w:r w:rsidR="00FD727E" w:rsidRPr="003351D0">
          <w:rPr>
            <w:rStyle w:val="ab"/>
            <w:rFonts w:hint="eastAsia"/>
            <w:noProof/>
          </w:rPr>
          <w:t>圖</w:t>
        </w:r>
        <w:r w:rsidR="00FD727E" w:rsidRPr="003351D0">
          <w:rPr>
            <w:rStyle w:val="ab"/>
            <w:noProof/>
          </w:rPr>
          <w:t xml:space="preserve"> 4.1 k=1</w:t>
        </w:r>
        <w:r w:rsidR="00FD727E" w:rsidRPr="003351D0">
          <w:rPr>
            <w:rStyle w:val="ab"/>
            <w:rFonts w:cs="Times New Roman" w:hint="eastAsia"/>
            <w:noProof/>
          </w:rPr>
          <w:t>時</w:t>
        </w:r>
        <w:r w:rsidR="00FD727E" w:rsidRPr="003351D0">
          <w:rPr>
            <w:rStyle w:val="ab"/>
            <w:rFonts w:cs="Times New Roman"/>
            <w:noProof/>
          </w:rPr>
          <w:t>hit ratio versus miss rate</w:t>
        </w:r>
        <w:r w:rsidR="00FD727E" w:rsidRPr="003351D0">
          <w:rPr>
            <w:rStyle w:val="ab"/>
            <w:rFonts w:cs="Times New Roman" w:hint="eastAsia"/>
            <w:noProof/>
          </w:rPr>
          <w:t>圖</w:t>
        </w:r>
        <w:r w:rsidR="00FD727E">
          <w:rPr>
            <w:noProof/>
            <w:webHidden/>
          </w:rPr>
          <w:tab/>
        </w:r>
        <w:r w:rsidR="00FD727E">
          <w:rPr>
            <w:noProof/>
            <w:webHidden/>
          </w:rPr>
          <w:fldChar w:fldCharType="begin"/>
        </w:r>
        <w:r w:rsidR="00FD727E">
          <w:rPr>
            <w:noProof/>
            <w:webHidden/>
          </w:rPr>
          <w:instrText xml:space="preserve"> PAGEREF _Toc46110372 \h </w:instrText>
        </w:r>
        <w:r w:rsidR="00FD727E">
          <w:rPr>
            <w:noProof/>
            <w:webHidden/>
          </w:rPr>
        </w:r>
        <w:r w:rsidR="00FD727E">
          <w:rPr>
            <w:noProof/>
            <w:webHidden/>
          </w:rPr>
          <w:fldChar w:fldCharType="separate"/>
        </w:r>
        <w:r w:rsidR="00FD727E">
          <w:rPr>
            <w:noProof/>
            <w:webHidden/>
          </w:rPr>
          <w:t>21</w:t>
        </w:r>
        <w:r w:rsidR="00FD727E">
          <w:rPr>
            <w:noProof/>
            <w:webHidden/>
          </w:rPr>
          <w:fldChar w:fldCharType="end"/>
        </w:r>
      </w:hyperlink>
    </w:p>
    <w:p w14:paraId="03C20E3C" w14:textId="2187D6CC" w:rsidR="00FD727E" w:rsidRDefault="00405469">
      <w:pPr>
        <w:pStyle w:val="af8"/>
        <w:tabs>
          <w:tab w:val="right" w:leader="dot" w:pos="8494"/>
        </w:tabs>
        <w:ind w:left="1440" w:hanging="480"/>
        <w:rPr>
          <w:rFonts w:asciiTheme="minorHAnsi" w:eastAsiaTheme="minorEastAsia" w:hAnsiTheme="minorHAnsi"/>
          <w:noProof/>
        </w:rPr>
      </w:pPr>
      <w:hyperlink w:anchor="_Toc46110373" w:history="1">
        <w:r w:rsidR="00FD727E" w:rsidRPr="003351D0">
          <w:rPr>
            <w:rStyle w:val="ab"/>
            <w:rFonts w:hint="eastAsia"/>
            <w:noProof/>
          </w:rPr>
          <w:t>圖</w:t>
        </w:r>
        <w:r w:rsidR="00FD727E" w:rsidRPr="003351D0">
          <w:rPr>
            <w:rStyle w:val="ab"/>
            <w:noProof/>
          </w:rPr>
          <w:t xml:space="preserve"> 4.2 </w:t>
        </w:r>
        <w:r w:rsidR="00FD727E" w:rsidRPr="003351D0">
          <w:rPr>
            <w:rStyle w:val="ab"/>
            <w:rFonts w:cs="Times New Roman"/>
            <w:noProof/>
          </w:rPr>
          <w:t>k=4</w:t>
        </w:r>
        <w:r w:rsidR="00FD727E" w:rsidRPr="003351D0">
          <w:rPr>
            <w:rStyle w:val="ab"/>
            <w:rFonts w:cs="Times New Roman" w:hint="eastAsia"/>
            <w:noProof/>
          </w:rPr>
          <w:t>時</w:t>
        </w:r>
        <w:r w:rsidR="00FD727E" w:rsidRPr="003351D0">
          <w:rPr>
            <w:rStyle w:val="ab"/>
            <w:rFonts w:cs="Times New Roman"/>
            <w:noProof/>
          </w:rPr>
          <w:t>hit ratio versus miss rate</w:t>
        </w:r>
        <w:r w:rsidR="00FD727E" w:rsidRPr="003351D0">
          <w:rPr>
            <w:rStyle w:val="ab"/>
            <w:rFonts w:cs="Times New Roman" w:hint="eastAsia"/>
            <w:noProof/>
          </w:rPr>
          <w:t>圖</w:t>
        </w:r>
        <w:r w:rsidR="00FD727E">
          <w:rPr>
            <w:noProof/>
            <w:webHidden/>
          </w:rPr>
          <w:tab/>
        </w:r>
        <w:r w:rsidR="00FD727E">
          <w:rPr>
            <w:noProof/>
            <w:webHidden/>
          </w:rPr>
          <w:fldChar w:fldCharType="begin"/>
        </w:r>
        <w:r w:rsidR="00FD727E">
          <w:rPr>
            <w:noProof/>
            <w:webHidden/>
          </w:rPr>
          <w:instrText xml:space="preserve"> PAGEREF _Toc46110373 \h </w:instrText>
        </w:r>
        <w:r w:rsidR="00FD727E">
          <w:rPr>
            <w:noProof/>
            <w:webHidden/>
          </w:rPr>
        </w:r>
        <w:r w:rsidR="00FD727E">
          <w:rPr>
            <w:noProof/>
            <w:webHidden/>
          </w:rPr>
          <w:fldChar w:fldCharType="separate"/>
        </w:r>
        <w:r w:rsidR="00FD727E">
          <w:rPr>
            <w:noProof/>
            <w:webHidden/>
          </w:rPr>
          <w:t>21</w:t>
        </w:r>
        <w:r w:rsidR="00FD727E">
          <w:rPr>
            <w:noProof/>
            <w:webHidden/>
          </w:rPr>
          <w:fldChar w:fldCharType="end"/>
        </w:r>
      </w:hyperlink>
    </w:p>
    <w:p w14:paraId="46A8D0F0" w14:textId="523EE0D5" w:rsidR="00FD727E" w:rsidRDefault="00405469">
      <w:pPr>
        <w:pStyle w:val="af8"/>
        <w:tabs>
          <w:tab w:val="right" w:leader="dot" w:pos="8494"/>
        </w:tabs>
        <w:ind w:left="1440" w:hanging="480"/>
        <w:rPr>
          <w:rFonts w:asciiTheme="minorHAnsi" w:eastAsiaTheme="minorEastAsia" w:hAnsiTheme="minorHAnsi"/>
          <w:noProof/>
        </w:rPr>
      </w:pPr>
      <w:hyperlink w:anchor="_Toc46110374" w:history="1">
        <w:r w:rsidR="00FD727E" w:rsidRPr="003351D0">
          <w:rPr>
            <w:rStyle w:val="ab"/>
            <w:rFonts w:hint="eastAsia"/>
            <w:noProof/>
          </w:rPr>
          <w:t>圖</w:t>
        </w:r>
        <w:r w:rsidR="00FD727E" w:rsidRPr="003351D0">
          <w:rPr>
            <w:rStyle w:val="ab"/>
            <w:noProof/>
          </w:rPr>
          <w:t xml:space="preserve"> 4.3 k=1</w:t>
        </w:r>
        <w:r w:rsidR="00FD727E" w:rsidRPr="003351D0">
          <w:rPr>
            <w:rStyle w:val="ab"/>
            <w:rFonts w:hint="eastAsia"/>
            <w:noProof/>
          </w:rPr>
          <w:t>各填補法比較圖</w:t>
        </w:r>
        <w:r w:rsidR="00FD727E">
          <w:rPr>
            <w:noProof/>
            <w:webHidden/>
          </w:rPr>
          <w:tab/>
        </w:r>
        <w:r w:rsidR="00FD727E">
          <w:rPr>
            <w:noProof/>
            <w:webHidden/>
          </w:rPr>
          <w:fldChar w:fldCharType="begin"/>
        </w:r>
        <w:r w:rsidR="00FD727E">
          <w:rPr>
            <w:noProof/>
            <w:webHidden/>
          </w:rPr>
          <w:instrText xml:space="preserve"> PAGEREF _Toc46110374 \h </w:instrText>
        </w:r>
        <w:r w:rsidR="00FD727E">
          <w:rPr>
            <w:noProof/>
            <w:webHidden/>
          </w:rPr>
        </w:r>
        <w:r w:rsidR="00FD727E">
          <w:rPr>
            <w:noProof/>
            <w:webHidden/>
          </w:rPr>
          <w:fldChar w:fldCharType="separate"/>
        </w:r>
        <w:r w:rsidR="00FD727E">
          <w:rPr>
            <w:noProof/>
            <w:webHidden/>
          </w:rPr>
          <w:t>23</w:t>
        </w:r>
        <w:r w:rsidR="00FD727E">
          <w:rPr>
            <w:noProof/>
            <w:webHidden/>
          </w:rPr>
          <w:fldChar w:fldCharType="end"/>
        </w:r>
      </w:hyperlink>
    </w:p>
    <w:p w14:paraId="5564696B" w14:textId="18948E40" w:rsidR="00FD727E" w:rsidRDefault="00405469">
      <w:pPr>
        <w:pStyle w:val="af8"/>
        <w:tabs>
          <w:tab w:val="right" w:leader="dot" w:pos="8494"/>
        </w:tabs>
        <w:ind w:left="1440" w:hanging="480"/>
        <w:rPr>
          <w:rFonts w:asciiTheme="minorHAnsi" w:eastAsiaTheme="minorEastAsia" w:hAnsiTheme="minorHAnsi"/>
          <w:noProof/>
        </w:rPr>
      </w:pPr>
      <w:hyperlink w:anchor="_Toc46110375" w:history="1">
        <w:r w:rsidR="00FD727E" w:rsidRPr="003351D0">
          <w:rPr>
            <w:rStyle w:val="ab"/>
            <w:rFonts w:hint="eastAsia"/>
            <w:noProof/>
          </w:rPr>
          <w:t>圖</w:t>
        </w:r>
        <w:r w:rsidR="00FD727E" w:rsidRPr="003351D0">
          <w:rPr>
            <w:rStyle w:val="ab"/>
            <w:noProof/>
          </w:rPr>
          <w:t xml:space="preserve"> 4.4 k=5</w:t>
        </w:r>
        <w:r w:rsidR="00FD727E" w:rsidRPr="003351D0">
          <w:rPr>
            <w:rStyle w:val="ab"/>
            <w:rFonts w:hint="eastAsia"/>
            <w:noProof/>
          </w:rPr>
          <w:t>各填補法比較圖</w:t>
        </w:r>
        <w:r w:rsidR="00FD727E">
          <w:rPr>
            <w:noProof/>
            <w:webHidden/>
          </w:rPr>
          <w:tab/>
        </w:r>
        <w:r w:rsidR="00FD727E">
          <w:rPr>
            <w:noProof/>
            <w:webHidden/>
          </w:rPr>
          <w:fldChar w:fldCharType="begin"/>
        </w:r>
        <w:r w:rsidR="00FD727E">
          <w:rPr>
            <w:noProof/>
            <w:webHidden/>
          </w:rPr>
          <w:instrText xml:space="preserve"> PAGEREF _Toc46110375 \h </w:instrText>
        </w:r>
        <w:r w:rsidR="00FD727E">
          <w:rPr>
            <w:noProof/>
            <w:webHidden/>
          </w:rPr>
        </w:r>
        <w:r w:rsidR="00FD727E">
          <w:rPr>
            <w:noProof/>
            <w:webHidden/>
          </w:rPr>
          <w:fldChar w:fldCharType="separate"/>
        </w:r>
        <w:r w:rsidR="00FD727E">
          <w:rPr>
            <w:noProof/>
            <w:webHidden/>
          </w:rPr>
          <w:t>24</w:t>
        </w:r>
        <w:r w:rsidR="00FD727E">
          <w:rPr>
            <w:noProof/>
            <w:webHidden/>
          </w:rPr>
          <w:fldChar w:fldCharType="end"/>
        </w:r>
      </w:hyperlink>
    </w:p>
    <w:p w14:paraId="082D0CBC" w14:textId="7F159A0A" w:rsidR="00FD727E" w:rsidRDefault="00405469">
      <w:pPr>
        <w:pStyle w:val="af8"/>
        <w:tabs>
          <w:tab w:val="right" w:leader="dot" w:pos="8494"/>
        </w:tabs>
        <w:ind w:left="1440" w:hanging="480"/>
        <w:rPr>
          <w:rFonts w:asciiTheme="minorHAnsi" w:eastAsiaTheme="minorEastAsia" w:hAnsiTheme="minorHAnsi"/>
          <w:noProof/>
        </w:rPr>
      </w:pPr>
      <w:hyperlink w:anchor="_Toc46110376" w:history="1">
        <w:r w:rsidR="00FD727E" w:rsidRPr="003351D0">
          <w:rPr>
            <w:rStyle w:val="ab"/>
            <w:rFonts w:hint="eastAsia"/>
            <w:noProof/>
          </w:rPr>
          <w:t>圖</w:t>
        </w:r>
        <w:r w:rsidR="00FD727E" w:rsidRPr="003351D0">
          <w:rPr>
            <w:rStyle w:val="ab"/>
            <w:noProof/>
          </w:rPr>
          <w:t xml:space="preserve"> 4.5 k=13</w:t>
        </w:r>
        <w:r w:rsidR="00FD727E" w:rsidRPr="003351D0">
          <w:rPr>
            <w:rStyle w:val="ab"/>
            <w:rFonts w:hint="eastAsia"/>
            <w:noProof/>
          </w:rPr>
          <w:t>各填補法比較圖</w:t>
        </w:r>
        <w:r w:rsidR="00FD727E">
          <w:rPr>
            <w:noProof/>
            <w:webHidden/>
          </w:rPr>
          <w:tab/>
        </w:r>
        <w:r w:rsidR="00FD727E">
          <w:rPr>
            <w:noProof/>
            <w:webHidden/>
          </w:rPr>
          <w:fldChar w:fldCharType="begin"/>
        </w:r>
        <w:r w:rsidR="00FD727E">
          <w:rPr>
            <w:noProof/>
            <w:webHidden/>
          </w:rPr>
          <w:instrText xml:space="preserve"> PAGEREF _Toc46110376 \h </w:instrText>
        </w:r>
        <w:r w:rsidR="00FD727E">
          <w:rPr>
            <w:noProof/>
            <w:webHidden/>
          </w:rPr>
        </w:r>
        <w:r w:rsidR="00FD727E">
          <w:rPr>
            <w:noProof/>
            <w:webHidden/>
          </w:rPr>
          <w:fldChar w:fldCharType="separate"/>
        </w:r>
        <w:r w:rsidR="00FD727E">
          <w:rPr>
            <w:noProof/>
            <w:webHidden/>
          </w:rPr>
          <w:t>25</w:t>
        </w:r>
        <w:r w:rsidR="00FD727E">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7" w:name="_Toc46266208"/>
      <w:r>
        <w:rPr>
          <w:rFonts w:hint="eastAsia"/>
        </w:rPr>
        <w:lastRenderedPageBreak/>
        <w:t>簡介</w:t>
      </w:r>
      <w:bookmarkEnd w:id="7"/>
    </w:p>
    <w:p w14:paraId="4208DA75" w14:textId="208E5CB9" w:rsidR="00DE4135" w:rsidRPr="00377987" w:rsidRDefault="00502D99" w:rsidP="003D0066">
      <w:pPr>
        <w:ind w:firstLine="425"/>
      </w:pPr>
      <w:r>
        <w:rPr>
          <w:rFonts w:hint="eastAsia"/>
        </w:rPr>
        <w:t>現實生活中，在蒐集資料的過程當中難免會面臨到資料不齊全的狀況</w:t>
      </w:r>
      <w:r w:rsidR="006E7510">
        <w:fldChar w:fldCharType="begin"/>
      </w:r>
      <w:r w:rsidR="006E7510">
        <w:instrText xml:space="preserve"> ADDIN ZOTERO_ITEM CSL_CITATION {"citationID":"9oHBJnAv","properties":{"formattedCitation":"[17]","plainCitation":"[17]","noteIndex":0},"citationItems":[{"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6E7510">
        <w:fldChar w:fldCharType="separate"/>
      </w:r>
      <w:r w:rsidR="006E7510" w:rsidRPr="006E7510">
        <w:rPr>
          <w:rFonts w:cs="Times New Roman"/>
        </w:rPr>
        <w:t>[17]</w:t>
      </w:r>
      <w:r w:rsidR="006E7510">
        <w:fldChar w:fldCharType="end"/>
      </w:r>
      <w:r w:rsidR="00264848">
        <w:rPr>
          <w:rFonts w:hint="eastAsia"/>
        </w:rPr>
        <w:t>，</w:t>
      </w:r>
      <w:r w:rsidR="003C0D28">
        <w:rPr>
          <w:rFonts w:hint="eastAsia"/>
        </w:rPr>
        <w:t>例如</w:t>
      </w:r>
      <w:r w:rsidR="00264848">
        <w:rPr>
          <w:rFonts w:hint="eastAsia"/>
        </w:rPr>
        <w:t>可能在蒐集過程中不慎讓內容流失，亦有可能是蒐集到的資料值很難完備</w:t>
      </w:r>
      <w:r>
        <w:rPr>
          <w:rFonts w:hint="eastAsia"/>
        </w:rPr>
        <w:t>，而此一</w:t>
      </w:r>
      <w:r w:rsidR="00264848">
        <w:rPr>
          <w:rFonts w:hint="eastAsia"/>
        </w:rPr>
        <w:t>類資料集</w:t>
      </w:r>
      <w:r>
        <w:rPr>
          <w:rFonts w:hint="eastAsia"/>
        </w:rPr>
        <w:t>在資料科學領域中被稱之為</w:t>
      </w:r>
      <w:r w:rsidR="00264848">
        <w:rPr>
          <w:rFonts w:ascii="標楷體" w:hAnsi="標楷體" w:hint="eastAsia"/>
        </w:rPr>
        <w:t>「不完整資料集」，即</w:t>
      </w:r>
      <w:r w:rsidR="00377987">
        <w:rPr>
          <w:rFonts w:ascii="標楷體" w:hAnsi="標楷體" w:hint="eastAsia"/>
        </w:rPr>
        <w:t>資料當中</w:t>
      </w:r>
      <w:r w:rsidR="003C0D28">
        <w:rPr>
          <w:rFonts w:ascii="標楷體" w:hAnsi="標楷體" w:hint="eastAsia"/>
        </w:rPr>
        <w:t>某些屬性</w:t>
      </w:r>
      <w:r w:rsidR="00377987">
        <w:rPr>
          <w:rFonts w:ascii="標楷體" w:hAnsi="標楷體" w:hint="eastAsia"/>
        </w:rPr>
        <w:t>不全具有值。</w:t>
      </w:r>
    </w:p>
    <w:p w14:paraId="787528E0" w14:textId="0771651A" w:rsidR="00111FFE" w:rsidRPr="003D0066" w:rsidRDefault="00A34BDE" w:rsidP="003D0066">
      <w:pPr>
        <w:ind w:firstLine="425"/>
      </w:pPr>
      <w:r w:rsidRPr="00A34BDE">
        <w:t>在多維度資料集當中，資料難免會因為諸多因素造成資料集內有缺失的情形</w:t>
      </w:r>
      <w:r w:rsidR="00B76965">
        <w:fldChar w:fldCharType="begin"/>
      </w:r>
      <w:r w:rsidR="00B76965">
        <w:instrText xml:space="preserve"> ADDIN ZOTERO_ITEM CSL_CITATION {"citationID":"mDSCjNua","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B76965">
        <w:fldChar w:fldCharType="separate"/>
      </w:r>
      <w:r w:rsidR="00B76965" w:rsidRPr="00B76965">
        <w:rPr>
          <w:rFonts w:cs="Times New Roman"/>
        </w:rPr>
        <w:t>[4]</w:t>
      </w:r>
      <w:r w:rsidR="00B76965">
        <w:fldChar w:fldCharType="end"/>
      </w:r>
      <w:r w:rsidR="003C0D28">
        <w:rPr>
          <w:rFonts w:hint="eastAsia"/>
        </w:rPr>
        <w:t>進</w:t>
      </w:r>
      <w:r w:rsidRPr="00A34BDE">
        <w:t>而影響</w:t>
      </w:r>
      <w:r w:rsidR="00075459">
        <w:rPr>
          <w:rFonts w:hint="eastAsia"/>
        </w:rPr>
        <w:t>天際線查詢</w:t>
      </w:r>
      <w:r w:rsidR="008A4F26">
        <w:fldChar w:fldCharType="begin"/>
      </w:r>
      <w:r w:rsidR="008A4F26">
        <w:instrText xml:space="preserve"> ADDIN ZOTERO_ITEM CSL_CITATION {"citationID":"MtS5fkwF","properties":{"formattedCitation":"[14]","plainCitation":"[14]","noteIndex":0},"citationItems":[{"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A4F26">
        <w:fldChar w:fldCharType="separate"/>
      </w:r>
      <w:r w:rsidR="008A4F26" w:rsidRPr="008A4F26">
        <w:rPr>
          <w:rFonts w:cs="Times New Roman"/>
        </w:rPr>
        <w:t>[14]</w:t>
      </w:r>
      <w:r w:rsidR="008A4F26">
        <w:fldChar w:fldCharType="end"/>
      </w:r>
      <w:r w:rsidR="00075459">
        <w:rPr>
          <w:rFonts w:hint="eastAsia"/>
        </w:rPr>
        <w:t>的</w:t>
      </w:r>
      <w:r w:rsidRPr="00A34BDE">
        <w:t>結果</w:t>
      </w:r>
      <w:r w:rsidR="00075459">
        <w:rPr>
          <w:rFonts w:hint="eastAsia"/>
        </w:rPr>
        <w:t>。</w:t>
      </w:r>
      <w:r w:rsidRPr="00A34BDE">
        <w:t>而針對缺失值填補的演算法</w:t>
      </w:r>
      <w:r w:rsidR="00075459">
        <w:rPr>
          <w:rFonts w:hint="eastAsia"/>
        </w:rPr>
        <w:t>，</w:t>
      </w:r>
      <w:r w:rsidRPr="00A34BDE">
        <w:t>其中又以</w:t>
      </w:r>
      <w:r w:rsidR="0016197E">
        <w:t>k</w:t>
      </w:r>
      <w:r w:rsidR="0016197E">
        <w:rPr>
          <w:rFonts w:hint="eastAsia"/>
        </w:rPr>
        <w:t>鄰近填補法</w:t>
      </w:r>
      <w:r w:rsidRPr="00A34BDE">
        <w:t>對不同缺失狀況表現較好</w:t>
      </w:r>
      <w:r w:rsidR="00075459">
        <w:rPr>
          <w:rFonts w:hint="eastAsia"/>
        </w:rPr>
        <w:t>。</w:t>
      </w:r>
      <w:r w:rsidRPr="00A34BDE">
        <w:t>然而，過往</w:t>
      </w:r>
      <w:r w:rsidR="00075459">
        <w:rPr>
          <w:rFonts w:hint="eastAsia"/>
        </w:rPr>
        <w:t>研究</w:t>
      </w:r>
      <w:r w:rsidRPr="00A34BDE">
        <w:t>的</w:t>
      </w:r>
      <w:r w:rsidR="0016197E">
        <w:t>k</w:t>
      </w:r>
      <w:r w:rsidR="0016197E">
        <w:rPr>
          <w:rFonts w:hint="eastAsia"/>
        </w:rPr>
        <w:t>鄰近填補法</w:t>
      </w:r>
      <w:r w:rsidRPr="00A34BDE">
        <w:t>都是以一個自定義常</w:t>
      </w:r>
      <w:r w:rsidR="00721B23">
        <w:rPr>
          <w:rFonts w:hint="eastAsia"/>
        </w:rPr>
        <w:t>數</w:t>
      </w:r>
      <w:r w:rsidRPr="00A34BDE">
        <w:t>k</w:t>
      </w:r>
      <w:r w:rsidRPr="00A34BDE">
        <w:t>作為對</w:t>
      </w:r>
      <w:r w:rsidR="00075459">
        <w:rPr>
          <w:rFonts w:hint="eastAsia"/>
        </w:rPr>
        <w:t>每個</w:t>
      </w:r>
      <w:r w:rsidRPr="00A34BDE">
        <w:t>缺失值找</w:t>
      </w:r>
      <w:r w:rsidR="007B55C8">
        <w:rPr>
          <w:rFonts w:hint="eastAsia"/>
        </w:rPr>
        <w:t>到</w:t>
      </w:r>
      <w:r w:rsidR="00C86243">
        <w:rPr>
          <w:rFonts w:hint="eastAsia"/>
        </w:rPr>
        <w:t>該維度</w:t>
      </w:r>
      <w:r w:rsidR="00075459" w:rsidRPr="00A34BDE">
        <w:t>k</w:t>
      </w:r>
      <w:r w:rsidR="00075459">
        <w:rPr>
          <w:rFonts w:hint="eastAsia"/>
        </w:rPr>
        <w:t>個</w:t>
      </w:r>
      <w:r w:rsidRPr="00A34BDE">
        <w:t>鄰近點的</w:t>
      </w:r>
      <w:r w:rsidR="00D51A8C">
        <w:rPr>
          <w:rFonts w:hint="eastAsia"/>
        </w:rPr>
        <w:t>值</w:t>
      </w:r>
      <w:r w:rsidR="00075459">
        <w:rPr>
          <w:rFonts w:hint="eastAsia"/>
        </w:rPr>
        <w:t>做填補</w:t>
      </w:r>
      <w:r w:rsidRPr="00A34BDE">
        <w:t>，但卻少有研究針對不同缺失情形</w:t>
      </w:r>
      <w:r w:rsidR="00C86243">
        <w:rPr>
          <w:rFonts w:hint="eastAsia"/>
        </w:rPr>
        <w:t>下做</w:t>
      </w:r>
      <w:r w:rsidRPr="00A34BDE">
        <w:t>個別處理</w:t>
      </w:r>
      <w:r w:rsidR="00075459">
        <w:rPr>
          <w:rFonts w:hint="eastAsia"/>
        </w:rPr>
        <w:t>。</w:t>
      </w:r>
      <w:r w:rsidRPr="00A34BDE">
        <w:t>一般而言，在各</w:t>
      </w:r>
      <w:r w:rsidR="00363D70">
        <w:rPr>
          <w:rFonts w:hint="eastAsia"/>
        </w:rPr>
        <w:t>個</w:t>
      </w:r>
      <w:r w:rsidRPr="00A34BDE">
        <w:t>維度當中無論缺失值的分布狀況較如何，一旦採取</w:t>
      </w:r>
      <w:r w:rsidR="00721B23">
        <w:rPr>
          <w:rFonts w:hint="eastAsia"/>
        </w:rPr>
        <w:t>k</w:t>
      </w:r>
      <w:r w:rsidR="00721B23">
        <w:rPr>
          <w:rFonts w:hint="eastAsia"/>
        </w:rPr>
        <w:t>鄰近填補法</w:t>
      </w:r>
      <w:r w:rsidRPr="00A34BDE">
        <w:t>機制填補法，</w:t>
      </w:r>
      <w:r w:rsidR="005B45AE">
        <w:rPr>
          <w:rFonts w:hint="eastAsia"/>
        </w:rPr>
        <w:t>在</w:t>
      </w:r>
      <w:r w:rsidRPr="00A34BDE">
        <w:t>所有</w:t>
      </w:r>
      <w:r w:rsidR="00111FFE">
        <w:rPr>
          <w:rFonts w:hint="eastAsia"/>
        </w:rPr>
        <w:t>的</w:t>
      </w:r>
      <w:r w:rsidRPr="00A34BDE">
        <w:t>維度中</w:t>
      </w:r>
      <w:r w:rsidR="00C86243">
        <w:rPr>
          <w:rFonts w:hint="eastAsia"/>
        </w:rPr>
        <w:t>，</w:t>
      </w:r>
      <w:r w:rsidRPr="00A34BDE">
        <w:t>缺失個數、某一缺失值與該維度所佔有比例等等，均</w:t>
      </w:r>
      <w:r w:rsidR="007B55C8">
        <w:rPr>
          <w:rFonts w:hint="eastAsia"/>
        </w:rPr>
        <w:t>予</w:t>
      </w:r>
      <w:r w:rsidRPr="00A34BDE">
        <w:t>以同一機制搜尋</w:t>
      </w:r>
      <w:r w:rsidRPr="00A34BDE">
        <w:t>k</w:t>
      </w:r>
      <w:r w:rsidRPr="00A34BDE">
        <w:t>個鄰近點後，</w:t>
      </w:r>
      <w:r w:rsidR="00DA55B8">
        <w:rPr>
          <w:rFonts w:hint="eastAsia"/>
        </w:rPr>
        <w:t>並予以相同權重，</w:t>
      </w:r>
      <w:r w:rsidRPr="00A34BDE">
        <w:t>將值填補回</w:t>
      </w:r>
      <w:r w:rsidR="00DA55B8">
        <w:rPr>
          <w:rFonts w:hint="eastAsia"/>
        </w:rPr>
        <w:t>該缺失值欄位</w:t>
      </w:r>
      <w:r w:rsidRPr="00A34BDE">
        <w:t>。</w:t>
      </w:r>
    </w:p>
    <w:p w14:paraId="00CE178C" w14:textId="34B5DF32" w:rsidR="00DE4135" w:rsidRDefault="00A34BDE" w:rsidP="003D0066">
      <w:pPr>
        <w:ind w:firstLine="425"/>
      </w:pPr>
      <w:r w:rsidRPr="00A34BDE">
        <w:t>根據上述之情形，經過傳統</w:t>
      </w:r>
      <w:r w:rsidRPr="00A34BDE">
        <w:t>k</w:t>
      </w:r>
      <w:r w:rsidR="004A06C7">
        <w:rPr>
          <w:rFonts w:hint="eastAsia"/>
        </w:rPr>
        <w:t>鄰近填補法</w:t>
      </w:r>
      <w:r w:rsidRPr="00A34BDE">
        <w:t>填補後的效果可能不會那麼好，因此</w:t>
      </w:r>
      <w:r w:rsidR="004A06C7">
        <w:rPr>
          <w:rFonts w:hint="eastAsia"/>
        </w:rPr>
        <w:t>，</w:t>
      </w:r>
      <w:r w:rsidRPr="00A34BDE">
        <w:t>本研究</w:t>
      </w:r>
      <w:r w:rsidR="00075459">
        <w:rPr>
          <w:rFonts w:hint="eastAsia"/>
        </w:rPr>
        <w:t>探討</w:t>
      </w:r>
      <w:r w:rsidRPr="00A34BDE">
        <w:t>對於缺失值分布不同的情況以及不同缺失情形，基於</w:t>
      </w:r>
      <w:r w:rsidR="004A06C7">
        <w:rPr>
          <w:rFonts w:hint="eastAsia"/>
        </w:rPr>
        <w:t>原</w:t>
      </w:r>
      <w:r w:rsidR="004A06C7">
        <w:rPr>
          <w:rFonts w:hint="eastAsia"/>
        </w:rPr>
        <w:t>k</w:t>
      </w:r>
      <w:r w:rsidR="004A06C7">
        <w:rPr>
          <w:rFonts w:hint="eastAsia"/>
        </w:rPr>
        <w:t>鄰近</w:t>
      </w:r>
      <w:r w:rsidR="00075459">
        <w:rPr>
          <w:rFonts w:hint="eastAsia"/>
        </w:rPr>
        <w:t>點</w:t>
      </w:r>
      <w:r w:rsidR="004A06C7">
        <w:rPr>
          <w:rFonts w:hint="eastAsia"/>
        </w:rPr>
        <w:t>填補</w:t>
      </w:r>
      <w:r w:rsidRPr="00A34BDE">
        <w:t>方法上做改</w:t>
      </w:r>
      <w:r w:rsidR="004A06C7">
        <w:rPr>
          <w:rFonts w:hint="eastAsia"/>
        </w:rPr>
        <w:t>善</w:t>
      </w:r>
      <w:r w:rsidRPr="00A34BDE">
        <w:t>，並提出一個改進的方法。</w:t>
      </w:r>
    </w:p>
    <w:p w14:paraId="32BA08BC" w14:textId="5F9F6EFB" w:rsidR="00EA2253" w:rsidRPr="00EA2253" w:rsidRDefault="00EA2253" w:rsidP="003D0066">
      <w:pPr>
        <w:ind w:firstLine="425"/>
        <w:rPr>
          <w:color w:val="000000" w:themeColor="text1"/>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p>
    <w:p w14:paraId="3CF5482D" w14:textId="77777777" w:rsidR="001A0500" w:rsidRDefault="001A0500" w:rsidP="003D0066">
      <w:pPr>
        <w:ind w:firstLine="425"/>
      </w:pPr>
    </w:p>
    <w:p w14:paraId="28721604" w14:textId="77777777" w:rsidR="007076AD" w:rsidRPr="00F85597" w:rsidRDefault="00CE330A" w:rsidP="00F85597">
      <w:pPr>
        <w:widowControl/>
        <w:rPr>
          <w:rFonts w:cs="Times New Roman"/>
          <w:szCs w:val="24"/>
        </w:rPr>
      </w:pPr>
      <w:r>
        <w:rPr>
          <w:rFonts w:cs="Times New Roman"/>
          <w:szCs w:val="24"/>
        </w:rPr>
        <w:br w:type="page"/>
      </w:r>
    </w:p>
    <w:p w14:paraId="01B0BF2F" w14:textId="07657928" w:rsidR="00A81C57" w:rsidRDefault="00A81C57" w:rsidP="007B406D">
      <w:pPr>
        <w:pStyle w:val="1"/>
        <w:jc w:val="left"/>
        <w:rPr>
          <w:shd w:val="clear" w:color="auto" w:fill="FFFFFF"/>
        </w:rPr>
      </w:pPr>
      <w:bookmarkStart w:id="8" w:name="_Toc46266209"/>
      <w:r>
        <w:rPr>
          <w:rFonts w:hint="eastAsia"/>
          <w:shd w:val="clear" w:color="auto" w:fill="FFFFFF"/>
        </w:rPr>
        <w:lastRenderedPageBreak/>
        <w:t>相關研究</w:t>
      </w:r>
      <w:bookmarkEnd w:id="8"/>
    </w:p>
    <w:p w14:paraId="4826A6C5" w14:textId="0D825FDA" w:rsidR="007076AD" w:rsidRPr="007076AD" w:rsidRDefault="007076AD" w:rsidP="00F04621">
      <w:pPr>
        <w:ind w:firstLine="480"/>
      </w:pPr>
      <w:r>
        <w:rPr>
          <w:shd w:val="clear" w:color="auto" w:fill="FFFFFF"/>
        </w:rPr>
        <w:t>本論文</w:t>
      </w:r>
      <w:r w:rsidRPr="007E56AC">
        <w:rPr>
          <w:rFonts w:hint="eastAsia"/>
          <w:color w:val="0070C0"/>
          <w:shd w:val="clear" w:color="auto" w:fill="FFFFFF"/>
          <w:rPrChange w:id="9" w:author="DELab-Sam" w:date="2020-07-22T02:03:00Z">
            <w:rPr>
              <w:rFonts w:hint="eastAsia"/>
              <w:shd w:val="clear" w:color="auto" w:fill="FFFFFF"/>
            </w:rPr>
          </w:rPrChange>
        </w:rPr>
        <w:t>相關</w:t>
      </w:r>
      <w:r w:rsidR="00D51A8C" w:rsidRPr="007E56AC">
        <w:rPr>
          <w:rFonts w:hint="eastAsia"/>
          <w:color w:val="0070C0"/>
          <w:shd w:val="clear" w:color="auto" w:fill="FFFFFF"/>
          <w:rPrChange w:id="10" w:author="DELab-Sam" w:date="2020-07-22T02:03:00Z">
            <w:rPr>
              <w:rFonts w:hint="eastAsia"/>
              <w:shd w:val="clear" w:color="auto" w:fill="FFFFFF"/>
            </w:rPr>
          </w:rPrChange>
        </w:rPr>
        <w:t>研究</w:t>
      </w:r>
      <w:r w:rsidRPr="007E56AC">
        <w:rPr>
          <w:rFonts w:hint="eastAsia"/>
          <w:color w:val="0070C0"/>
          <w:shd w:val="clear" w:color="auto" w:fill="FFFFFF"/>
          <w:rPrChange w:id="11" w:author="DELab-Sam" w:date="2020-07-22T02:03:00Z">
            <w:rPr>
              <w:rFonts w:hint="eastAsia"/>
              <w:shd w:val="clear" w:color="auto" w:fill="FFFFFF"/>
            </w:rPr>
          </w:rPrChange>
        </w:rPr>
        <w:t>議題</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Pr>
          <w:shd w:val="clear" w:color="auto" w:fill="FFFFFF"/>
        </w:rPr>
        <w:t>天際線</w:t>
      </w:r>
      <w:r w:rsidR="00D51A8C" w:rsidRPr="007E56AC">
        <w:rPr>
          <w:rFonts w:hint="eastAsia"/>
          <w:color w:val="0070C0"/>
          <w:shd w:val="clear" w:color="auto" w:fill="FFFFFF"/>
          <w:rPrChange w:id="12" w:author="DELab-Sam" w:date="2020-07-22T02:04:00Z">
            <w:rPr>
              <w:rFonts w:hint="eastAsia"/>
              <w:shd w:val="clear" w:color="auto" w:fill="FFFFFF"/>
            </w:rPr>
          </w:rPrChange>
        </w:rPr>
        <w:t>查詢</w:t>
      </w:r>
      <w:r w:rsidR="00D51A8C" w:rsidDel="00D51A8C">
        <w:rPr>
          <w:shd w:val="clear" w:color="auto" w:fill="FFFFFF"/>
        </w:rPr>
        <w:t xml:space="preserve"> </w:t>
      </w:r>
      <w:r>
        <w:rPr>
          <w:shd w:val="clear" w:color="auto" w:fill="FFFFFF"/>
        </w:rPr>
        <w:t xml:space="preserve">(skyline </w:t>
      </w:r>
      <w:r w:rsidR="00D51A8C" w:rsidRPr="007E56AC">
        <w:rPr>
          <w:color w:val="0070C0"/>
          <w:shd w:val="clear" w:color="auto" w:fill="FFFFFF"/>
          <w:rPrChange w:id="13" w:author="DELab-Sam" w:date="2020-07-22T02:04:00Z">
            <w:rPr>
              <w:shd w:val="clear" w:color="auto" w:fill="FFFFFF"/>
            </w:rPr>
          </w:rPrChange>
        </w:rPr>
        <w:t>query</w:t>
      </w:r>
      <w:r>
        <w:rPr>
          <w:shd w:val="clear" w:color="auto" w:fill="FFFFFF"/>
        </w:rPr>
        <w:t>)</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w:t>
      </w:r>
      <w:r w:rsidR="00D51A8C" w:rsidRPr="007E56AC">
        <w:rPr>
          <w:rFonts w:hint="eastAsia"/>
          <w:color w:val="0070C0"/>
          <w:shd w:val="clear" w:color="auto" w:fill="FFFFFF"/>
          <w:rPrChange w:id="14" w:author="DELab-Sam" w:date="2020-07-22T02:04:00Z">
            <w:rPr>
              <w:rFonts w:hint="eastAsia"/>
              <w:shd w:val="clear" w:color="auto" w:fill="FFFFFF"/>
            </w:rPr>
          </w:rPrChange>
        </w:rPr>
        <w:t>缺失值</w:t>
      </w:r>
      <w:r>
        <w:rPr>
          <w:shd w:val="clear" w:color="auto" w:fill="FFFFFF"/>
        </w:rPr>
        <w:t>填補法</w:t>
      </w:r>
      <w:r>
        <w:rPr>
          <w:shd w:val="clear" w:color="auto" w:fill="FFFFFF"/>
        </w:rPr>
        <w:t xml:space="preserve"> (</w:t>
      </w:r>
      <w:r w:rsidR="00D51A8C">
        <w:rPr>
          <w:shd w:val="clear" w:color="auto" w:fill="FFFFFF"/>
        </w:rPr>
        <w:t xml:space="preserve">missing value </w:t>
      </w:r>
      <w:r>
        <w:rPr>
          <w:shd w:val="clear" w:color="auto" w:fill="FFFFFF"/>
        </w:rPr>
        <w:t>imputation)</w:t>
      </w:r>
      <w:r>
        <w:rPr>
          <w:shd w:val="clear" w:color="auto" w:fill="FFFFFF"/>
        </w:rPr>
        <w:t>、</w:t>
      </w:r>
      <w:r>
        <w:rPr>
          <w:shd w:val="clear" w:color="auto" w:fill="FFFFFF"/>
        </w:rPr>
        <w:t>k</w:t>
      </w:r>
      <w:r>
        <w:rPr>
          <w:shd w:val="clear" w:color="auto" w:fill="FFFFFF"/>
        </w:rPr>
        <w:t>鄰近</w:t>
      </w:r>
      <w:r w:rsidR="00D51A8C" w:rsidRPr="007E56AC">
        <w:rPr>
          <w:rFonts w:hint="eastAsia"/>
          <w:color w:val="0070C0"/>
          <w:shd w:val="clear" w:color="auto" w:fill="FFFFFF"/>
          <w:rPrChange w:id="15" w:author="DELab-Sam" w:date="2020-07-22T02:04:00Z">
            <w:rPr>
              <w:rFonts w:hint="eastAsia"/>
              <w:shd w:val="clear" w:color="auto" w:fill="FFFFFF"/>
            </w:rPr>
          </w:rPrChange>
        </w:rPr>
        <w:t>點</w:t>
      </w:r>
      <w:r w:rsidR="004C3DB4">
        <w:rPr>
          <w:rFonts w:hint="eastAsia"/>
          <w:shd w:val="clear" w:color="auto" w:fill="FFFFFF"/>
        </w:rPr>
        <w:t>填補法</w:t>
      </w:r>
      <w:r>
        <w:rPr>
          <w:shd w:val="clear" w:color="auto" w:fill="FFFFFF"/>
        </w:rPr>
        <w:t xml:space="preserve">(k-nearest neighbor </w:t>
      </w:r>
      <w:r w:rsidR="006D1551">
        <w:rPr>
          <w:shd w:val="clear" w:color="auto" w:fill="FFFFFF"/>
        </w:rPr>
        <w:t>imputation</w:t>
      </w:r>
      <w:r>
        <w:rPr>
          <w:shd w:val="clear" w:color="auto" w:fill="FFFFFF"/>
        </w:rPr>
        <w:t>)</w:t>
      </w:r>
      <w:r w:rsidR="003D0066">
        <w:rPr>
          <w:rFonts w:hint="eastAsia"/>
          <w:shd w:val="clear" w:color="auto" w:fill="FFFFFF"/>
        </w:rPr>
        <w:t>。</w:t>
      </w:r>
    </w:p>
    <w:p w14:paraId="5E4B4935" w14:textId="77777777" w:rsidR="00A81C57" w:rsidRDefault="00A81C57" w:rsidP="003D0066">
      <w:pPr>
        <w:ind w:firstLine="480"/>
        <w:rPr>
          <w:rFonts w:cs="Times New Roman"/>
        </w:rPr>
      </w:pPr>
    </w:p>
    <w:p w14:paraId="6EB51618" w14:textId="7B5B2CD2" w:rsidR="00A81C57" w:rsidRDefault="00C85D03" w:rsidP="00DE6D43">
      <w:pPr>
        <w:pStyle w:val="2"/>
      </w:pPr>
      <w:bookmarkStart w:id="16" w:name="_Toc46266210"/>
      <w:r>
        <w:rPr>
          <w:rFonts w:hint="eastAsia"/>
        </w:rPr>
        <w:t>2.1</w:t>
      </w:r>
      <w:r w:rsidR="00A81C57" w:rsidRPr="009F0A02">
        <w:rPr>
          <w:rFonts w:hint="eastAsia"/>
        </w:rPr>
        <w:t>天際線</w:t>
      </w:r>
      <w:r w:rsidR="00D51A8C" w:rsidRPr="007E56AC">
        <w:rPr>
          <w:rFonts w:hint="eastAsia"/>
          <w:color w:val="0070C0"/>
          <w:rPrChange w:id="17" w:author="DELab-Sam" w:date="2020-07-22T02:05:00Z">
            <w:rPr>
              <w:rFonts w:hint="eastAsia"/>
            </w:rPr>
          </w:rPrChange>
        </w:rPr>
        <w:t>查詢</w:t>
      </w:r>
      <w:r w:rsidR="00A81C57" w:rsidRPr="009F0A02">
        <w:rPr>
          <w:rFonts w:hint="eastAsia"/>
        </w:rPr>
        <w:t>與</w:t>
      </w:r>
      <w:r w:rsidR="00A81C57" w:rsidRPr="007E56AC">
        <w:rPr>
          <w:rFonts w:hint="eastAsia"/>
          <w:color w:val="0070C0"/>
          <w:rPrChange w:id="18" w:author="DELab-Sam" w:date="2020-07-22T02:05:00Z">
            <w:rPr>
              <w:rFonts w:hint="eastAsia"/>
            </w:rPr>
          </w:rPrChange>
        </w:rPr>
        <w:t>完整資料集</w:t>
      </w:r>
      <w:bookmarkEnd w:id="16"/>
    </w:p>
    <w:p w14:paraId="18C55E8C" w14:textId="4230453F" w:rsidR="000F40DD" w:rsidRDefault="00CA4544" w:rsidP="005164A1">
      <w:pPr>
        <w:ind w:firstLine="480"/>
      </w:pPr>
      <w:r>
        <w:rPr>
          <w:rFonts w:hint="eastAsia"/>
        </w:rPr>
        <w:t>天際線</w:t>
      </w:r>
      <w:r w:rsidR="00D51A8C">
        <w:rPr>
          <w:rFonts w:hint="eastAsia"/>
        </w:rPr>
        <w:t>查詢</w:t>
      </w:r>
      <w:r w:rsidR="0090214C" w:rsidRPr="007E56AC">
        <w:rPr>
          <w:color w:val="0070C0"/>
          <w:rPrChange w:id="19" w:author="DELab-Sam" w:date="2020-07-22T02:05:00Z">
            <w:rPr/>
          </w:rPrChange>
        </w:rPr>
        <w:fldChar w:fldCharType="begin"/>
      </w:r>
      <w:r w:rsidR="0090214C" w:rsidRPr="007E56AC">
        <w:rPr>
          <w:color w:val="0070C0"/>
          <w:rPrChange w:id="20" w:author="DELab-Sam" w:date="2020-07-22T02:05:00Z">
            <w:rPr/>
          </w:rPrChange>
        </w:rPr>
        <w:instrText xml:space="preserve"> ADDIN ZOTERO_ITEM CSL_CITATION {"citationID":"KhvdPghM","properties":{"formattedCitation":"[1]","plainCitation":"[1]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Amer"},{"family":"Ibrahim","given":"Hamidah"},{"family":"Udzir","given":"NurIzura"},{"family":"Sidi","given":"Fatimah"}],"issued":{"date-parts":[["2018"]]}}}],"schema":"https://github.com/citation-style-language/schema/raw/master/csl-citation.json"} </w:instrText>
      </w:r>
      <w:r w:rsidR="0090214C" w:rsidRPr="007E56AC">
        <w:rPr>
          <w:color w:val="0070C0"/>
          <w:rPrChange w:id="21" w:author="DELab-Sam" w:date="2020-07-22T02:05:00Z">
            <w:rPr/>
          </w:rPrChange>
        </w:rPr>
        <w:fldChar w:fldCharType="separate"/>
      </w:r>
      <w:r w:rsidR="0090214C" w:rsidRPr="007E56AC">
        <w:rPr>
          <w:rFonts w:cs="Times New Roman"/>
          <w:color w:val="0070C0"/>
          <w:rPrChange w:id="22" w:author="DELab-Sam" w:date="2020-07-22T02:05:00Z">
            <w:rPr>
              <w:rFonts w:cs="Times New Roman"/>
            </w:rPr>
          </w:rPrChange>
        </w:rPr>
        <w:t>[1]</w:t>
      </w:r>
      <w:r w:rsidR="0090214C" w:rsidRPr="007E56AC">
        <w:rPr>
          <w:color w:val="0070C0"/>
          <w:rPrChange w:id="23" w:author="DELab-Sam" w:date="2020-07-22T02:05:00Z">
            <w:rPr/>
          </w:rPrChange>
        </w:rPr>
        <w:fldChar w:fldCharType="end"/>
      </w:r>
      <w:r w:rsidR="00125900">
        <w:rPr>
          <w:rFonts w:hint="eastAsia"/>
        </w:rPr>
        <w:t>主要目的是</w:t>
      </w:r>
      <w:r w:rsidR="00125900" w:rsidRPr="007E56AC">
        <w:rPr>
          <w:rFonts w:hint="eastAsia"/>
          <w:color w:val="0070C0"/>
          <w:rPrChange w:id="24" w:author="DELab-Sam" w:date="2020-07-22T02:06:00Z">
            <w:rPr>
              <w:rFonts w:hint="eastAsia"/>
            </w:rPr>
          </w:rPrChange>
        </w:rPr>
        <w:t>找出</w:t>
      </w:r>
      <w:r w:rsidR="00125900">
        <w:rPr>
          <w:rFonts w:hint="eastAsia"/>
        </w:rPr>
        <w:t>所有不會被</w:t>
      </w:r>
      <w:r w:rsidR="00D51A8C" w:rsidRPr="007E56AC">
        <w:rPr>
          <w:rFonts w:hint="eastAsia"/>
          <w:color w:val="0070C0"/>
          <w:rPrChange w:id="25" w:author="DELab-Sam" w:date="2020-07-22T02:06:00Z">
            <w:rPr>
              <w:rFonts w:hint="eastAsia"/>
            </w:rPr>
          </w:rPrChange>
        </w:rPr>
        <w:t>其它</w:t>
      </w:r>
      <w:r w:rsidR="00125900">
        <w:rPr>
          <w:rFonts w:hint="eastAsia"/>
        </w:rPr>
        <w:t>點支配的資料點</w:t>
      </w:r>
      <w:r w:rsidR="009F7508">
        <w:rPr>
          <w:rFonts w:hint="eastAsia"/>
        </w:rPr>
        <w:t>集合</w:t>
      </w:r>
      <w:r w:rsidR="00A1743B">
        <w:t>[3]</w:t>
      </w:r>
      <w:r w:rsidR="00A1743B">
        <w:rPr>
          <w:rFonts w:hint="eastAsia"/>
        </w:rPr>
        <w:t>。</w:t>
      </w:r>
      <w:r w:rsidR="00870D61">
        <w:rPr>
          <w:rFonts w:hint="eastAsia"/>
        </w:rPr>
        <w:t>其決定被支配與否的關鍵是在比較</w:t>
      </w:r>
      <w:proofErr w:type="gramStart"/>
      <w:r w:rsidR="00D51A8C" w:rsidRPr="007E56AC">
        <w:rPr>
          <w:rFonts w:hint="eastAsia"/>
          <w:color w:val="0070C0"/>
          <w:rPrChange w:id="26" w:author="DELab-Sam" w:date="2020-07-22T02:06:00Z">
            <w:rPr>
              <w:rFonts w:hint="eastAsia"/>
            </w:rPr>
          </w:rPrChange>
        </w:rPr>
        <w:t>若某</w:t>
      </w:r>
      <w:r w:rsidR="00870D61">
        <w:rPr>
          <w:rFonts w:hint="eastAsia"/>
        </w:rPr>
        <w:t>點</w:t>
      </w:r>
      <w:proofErr w:type="gramEnd"/>
      <w:r w:rsidR="00870D61">
        <w:rPr>
          <w:rFonts w:hint="eastAsia"/>
        </w:rPr>
        <w:t>p</w:t>
      </w:r>
      <w:r w:rsidR="00870D61">
        <w:rPr>
          <w:rFonts w:hint="eastAsia"/>
        </w:rPr>
        <w:t>的</w:t>
      </w:r>
      <w:proofErr w:type="gramStart"/>
      <w:r w:rsidR="00870D61">
        <w:rPr>
          <w:rFonts w:hint="eastAsia"/>
        </w:rPr>
        <w:t>所有</w:t>
      </w:r>
      <w:proofErr w:type="gramEnd"/>
      <w:r w:rsidR="00870D61">
        <w:rPr>
          <w:rFonts w:hint="eastAsia"/>
        </w:rPr>
        <w:t>維度的</w:t>
      </w:r>
      <w:proofErr w:type="gramStart"/>
      <w:r w:rsidR="00870D61">
        <w:rPr>
          <w:rFonts w:hint="eastAsia"/>
        </w:rPr>
        <w:t>值均不小</w:t>
      </w:r>
      <w:proofErr w:type="gramEnd"/>
      <w:r w:rsidR="00870D61">
        <w:rPr>
          <w:rFonts w:hint="eastAsia"/>
        </w:rPr>
        <w:t>於或等於點</w:t>
      </w:r>
      <w:r w:rsidR="00870D61">
        <w:rPr>
          <w:rFonts w:hint="eastAsia"/>
        </w:rPr>
        <w:t>q</w:t>
      </w:r>
      <w:r w:rsidR="00D51A8C" w:rsidRPr="007E56AC">
        <w:rPr>
          <w:rFonts w:hint="eastAsia"/>
          <w:color w:val="0070C0"/>
          <w:rPrChange w:id="27" w:author="DELab-Sam" w:date="2020-07-22T02:06:00Z">
            <w:rPr>
              <w:rFonts w:hint="eastAsia"/>
            </w:rPr>
          </w:rPrChange>
        </w:rPr>
        <w:t>的</w:t>
      </w:r>
      <w:proofErr w:type="gramStart"/>
      <w:r w:rsidR="00D51A8C" w:rsidRPr="007E56AC">
        <w:rPr>
          <w:rFonts w:hint="eastAsia"/>
          <w:color w:val="0070C0"/>
          <w:rPrChange w:id="28" w:author="DELab-Sam" w:date="2020-07-22T02:06:00Z">
            <w:rPr>
              <w:rFonts w:hint="eastAsia"/>
            </w:rPr>
          </w:rPrChange>
        </w:rPr>
        <w:t>所有</w:t>
      </w:r>
      <w:proofErr w:type="gramEnd"/>
      <w:r w:rsidR="00D51A8C" w:rsidRPr="007E56AC">
        <w:rPr>
          <w:rFonts w:hint="eastAsia"/>
          <w:color w:val="0070C0"/>
          <w:rPrChange w:id="29" w:author="DELab-Sam" w:date="2020-07-22T02:06:00Z">
            <w:rPr>
              <w:rFonts w:hint="eastAsia"/>
            </w:rPr>
          </w:rPrChange>
        </w:rPr>
        <w:t>維度的值</w:t>
      </w:r>
      <w:r w:rsidR="00444E7C">
        <w:rPr>
          <w:rFonts w:hint="eastAsia"/>
        </w:rPr>
        <w:t>，</w:t>
      </w:r>
      <w:r w:rsidR="00451351">
        <w:rPr>
          <w:rFonts w:hint="eastAsia"/>
        </w:rPr>
        <w:t>則</w:t>
      </w:r>
      <w:r w:rsidR="001F442E">
        <w:rPr>
          <w:rFonts w:hint="eastAsia"/>
        </w:rPr>
        <w:t>稱為點</w:t>
      </w:r>
      <w:r w:rsidR="001F442E">
        <w:rPr>
          <w:rFonts w:hint="eastAsia"/>
        </w:rPr>
        <w:t>p</w:t>
      </w:r>
      <w:r w:rsidR="001F442E">
        <w:rPr>
          <w:rFonts w:hint="eastAsia"/>
        </w:rPr>
        <w:t>支配點</w:t>
      </w:r>
      <w:r w:rsidR="001F442E">
        <w:rPr>
          <w:rFonts w:hint="eastAsia"/>
        </w:rPr>
        <w:t>q</w:t>
      </w:r>
      <w:r w:rsidR="00C710DA">
        <w:fldChar w:fldCharType="begin"/>
      </w:r>
      <w:r w:rsidR="00B52B5D">
        <w:instrText xml:space="preserve"> ADDIN ZOTERO_ITEM CSL_CITATION {"citationID":"VLa8hfMW","properties":{"formattedCitation":"[4], [9], [12]","plainCitation":"[4], [9], [12]","noteIndex":0},"citationItems":[{"id":239,"uris":["http://zotero.org/users/local/L0Xd75Ms/items/WZLA6P2A"],"uri":["http://zotero.org/users/local/L0Xd75Ms/items/WZLA6P2A"],"itemData":{"id":239,"type":"article-journal","abstract":"Research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schema":"https://github.com/citation-style-language/schema/raw/master/csl-citation.json"} </w:instrText>
      </w:r>
      <w:r w:rsidR="00C710DA">
        <w:fldChar w:fldCharType="separate"/>
      </w:r>
      <w:r w:rsidR="00B52B5D" w:rsidRPr="00B52B5D">
        <w:rPr>
          <w:rFonts w:cs="Times New Roman"/>
        </w:rPr>
        <w:t>[4], [9], [12]</w:t>
      </w:r>
      <w:r w:rsidR="00C710DA">
        <w:fldChar w:fldCharType="end"/>
      </w:r>
      <w:r w:rsidR="00451351">
        <w:rPr>
          <w:rFonts w:hint="eastAsia"/>
        </w:rPr>
        <w:t>。</w:t>
      </w:r>
      <w:r w:rsidR="000B4D27">
        <w:rPr>
          <w:rFonts w:hint="eastAsia"/>
        </w:rPr>
        <w:t>但由於天際線</w:t>
      </w:r>
      <w:r w:rsidR="00451351" w:rsidRPr="007E56AC">
        <w:rPr>
          <w:rFonts w:hint="eastAsia"/>
          <w:color w:val="0070C0"/>
          <w:rPrChange w:id="30" w:author="DELab-Sam" w:date="2020-07-22T02:07:00Z">
            <w:rPr>
              <w:rFonts w:hint="eastAsia"/>
            </w:rPr>
          </w:rPrChange>
        </w:rPr>
        <w:t>查詢</w:t>
      </w:r>
      <w:r w:rsidR="000B4D27">
        <w:rPr>
          <w:rFonts w:hint="eastAsia"/>
        </w:rPr>
        <w:t>必須比</w:t>
      </w:r>
      <w:r w:rsidR="00451351">
        <w:rPr>
          <w:rFonts w:hint="eastAsia"/>
        </w:rPr>
        <w:t>對</w:t>
      </w:r>
      <w:r w:rsidR="000B4D27">
        <w:rPr>
          <w:rFonts w:hint="eastAsia"/>
        </w:rPr>
        <w:t>所有的</w:t>
      </w:r>
      <w:proofErr w:type="gramStart"/>
      <w:r w:rsidR="000B4D27">
        <w:rPr>
          <w:rFonts w:hint="eastAsia"/>
        </w:rPr>
        <w:t>維度方能</w:t>
      </w:r>
      <w:proofErr w:type="gramEnd"/>
      <w:r w:rsidR="000B4D27">
        <w:rPr>
          <w:rFonts w:hint="eastAsia"/>
        </w:rPr>
        <w:t>決定支配</w:t>
      </w:r>
      <w:r w:rsidR="00C32A2E">
        <w:rPr>
          <w:rFonts w:hint="eastAsia"/>
        </w:rPr>
        <w:t>與否，故</w:t>
      </w:r>
      <w:r w:rsidR="00590ACA">
        <w:rPr>
          <w:rFonts w:hint="eastAsia"/>
        </w:rPr>
        <w:t>一個</w:t>
      </w:r>
      <w:r w:rsidR="00C32A2E">
        <w:rPr>
          <w:rFonts w:hint="eastAsia"/>
        </w:rPr>
        <w:t>完整資料集</w:t>
      </w:r>
      <w:r w:rsidR="00C32A2E" w:rsidRPr="007E56AC">
        <w:rPr>
          <w:rFonts w:hint="eastAsia"/>
          <w:color w:val="0070C0"/>
          <w:rPrChange w:id="31" w:author="DELab-Sam" w:date="2020-07-22T02:07:00Z">
            <w:rPr>
              <w:rFonts w:hint="eastAsia"/>
            </w:rPr>
          </w:rPrChange>
        </w:rPr>
        <w:t>對</w:t>
      </w:r>
      <w:r w:rsidR="00590ACA">
        <w:rPr>
          <w:rFonts w:hint="eastAsia"/>
        </w:rPr>
        <w:t>天際線</w:t>
      </w:r>
      <w:r w:rsidR="00451351">
        <w:rPr>
          <w:rFonts w:hint="eastAsia"/>
        </w:rPr>
        <w:t>查詢</w:t>
      </w:r>
      <w:r w:rsidR="00DF2FD3">
        <w:rPr>
          <w:rFonts w:hint="eastAsia"/>
        </w:rPr>
        <w:t>具有舉足輕重的影響力，在</w:t>
      </w:r>
      <w:r w:rsidR="00451351" w:rsidRPr="007E56AC">
        <w:rPr>
          <w:rFonts w:hint="eastAsia"/>
          <w:color w:val="0070C0"/>
          <w:rPrChange w:id="32" w:author="DELab-Sam" w:date="2020-07-22T02:07:00Z">
            <w:rPr>
              <w:rFonts w:hint="eastAsia"/>
            </w:rPr>
          </w:rPrChange>
        </w:rPr>
        <w:t>有</w:t>
      </w:r>
      <w:r w:rsidR="00DF2FD3">
        <w:rPr>
          <w:rFonts w:hint="eastAsia"/>
        </w:rPr>
        <w:t>缺失值的資料集</w:t>
      </w:r>
      <w:r w:rsidR="00451351" w:rsidRPr="007E56AC">
        <w:rPr>
          <w:rFonts w:hint="eastAsia"/>
          <w:color w:val="0070C0"/>
          <w:rPrChange w:id="33" w:author="DELab-Sam" w:date="2020-07-22T02:07:00Z">
            <w:rPr>
              <w:rFonts w:hint="eastAsia"/>
            </w:rPr>
          </w:rPrChange>
        </w:rPr>
        <w:t>中兩點間</w:t>
      </w:r>
      <w:r w:rsidR="00DF2FD3">
        <w:rPr>
          <w:rFonts w:hint="eastAsia"/>
        </w:rPr>
        <w:t>比</w:t>
      </w:r>
      <w:r w:rsidR="00451351" w:rsidRPr="00FA7E4E">
        <w:rPr>
          <w:rFonts w:hint="eastAsia"/>
          <w:color w:val="0070C0"/>
          <w:rPrChange w:id="34" w:author="DELab-Sam" w:date="2020-07-22T02:07:00Z">
            <w:rPr>
              <w:rFonts w:hint="eastAsia"/>
            </w:rPr>
          </w:rPrChange>
        </w:rPr>
        <w:t>對</w:t>
      </w:r>
      <w:proofErr w:type="gramStart"/>
      <w:r w:rsidR="00DF2FD3">
        <w:rPr>
          <w:rFonts w:hint="eastAsia"/>
        </w:rPr>
        <w:t>所有</w:t>
      </w:r>
      <w:proofErr w:type="gramEnd"/>
      <w:r w:rsidR="00DF2FD3">
        <w:rPr>
          <w:rFonts w:hint="eastAsia"/>
        </w:rPr>
        <w:t>維度</w:t>
      </w:r>
      <w:r w:rsidR="00451351" w:rsidRPr="00FA7E4E">
        <w:rPr>
          <w:rFonts w:hint="eastAsia"/>
          <w:color w:val="0070C0"/>
          <w:rPrChange w:id="35" w:author="DELab-Sam" w:date="2020-07-22T02:07:00Z">
            <w:rPr>
              <w:rFonts w:hint="eastAsia"/>
            </w:rPr>
          </w:rPrChange>
        </w:rPr>
        <w:t>值</w:t>
      </w:r>
      <w:r w:rsidR="00DF2FD3">
        <w:rPr>
          <w:rFonts w:hint="eastAsia"/>
        </w:rPr>
        <w:t>是</w:t>
      </w:r>
      <w:r w:rsidR="00451351">
        <w:rPr>
          <w:rFonts w:hint="eastAsia"/>
        </w:rPr>
        <w:t>有其</w:t>
      </w:r>
      <w:r w:rsidR="00DF2FD3" w:rsidRPr="00FA7E4E">
        <w:rPr>
          <w:rFonts w:hint="eastAsia"/>
          <w:color w:val="0070C0"/>
          <w:rPrChange w:id="36" w:author="DELab-Sam" w:date="2020-07-22T02:08:00Z">
            <w:rPr>
              <w:rFonts w:hint="eastAsia"/>
            </w:rPr>
          </w:rPrChange>
        </w:rPr>
        <w:t>困難</w:t>
      </w:r>
      <w:r w:rsidR="00451351" w:rsidRPr="00FA7E4E">
        <w:rPr>
          <w:rFonts w:hint="eastAsia"/>
          <w:color w:val="0070C0"/>
          <w:rPrChange w:id="37" w:author="DELab-Sam" w:date="2020-07-22T02:08:00Z">
            <w:rPr>
              <w:rFonts w:hint="eastAsia"/>
            </w:rPr>
          </w:rPrChange>
        </w:rPr>
        <w:t>度</w:t>
      </w:r>
      <w:r w:rsidR="007E237F">
        <w:fldChar w:fldCharType="begin"/>
      </w:r>
      <w:r w:rsidR="004E765D">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fldChar w:fldCharType="separate"/>
      </w:r>
      <w:r w:rsidR="004E765D" w:rsidRPr="004E765D">
        <w:rPr>
          <w:rFonts w:cs="Times New Roman"/>
        </w:rPr>
        <w:t>[8]</w:t>
      </w:r>
      <w:r w:rsidR="007E237F">
        <w:fldChar w:fldCharType="end"/>
      </w:r>
      <w:r w:rsidR="00C12A79">
        <w:rPr>
          <w:rFonts w:hint="eastAsia"/>
        </w:rPr>
        <w:t>。</w:t>
      </w:r>
    </w:p>
    <w:p w14:paraId="13F02B27" w14:textId="021ECB79" w:rsidR="00A81C57" w:rsidRPr="007E56AC" w:rsidRDefault="00320EA3" w:rsidP="005164A1">
      <w:pPr>
        <w:ind w:firstLine="480"/>
        <w:rPr>
          <w:color w:val="000000" w:themeColor="text1"/>
        </w:rPr>
      </w:pPr>
      <w:r w:rsidRPr="00FA7E4E">
        <w:rPr>
          <w:rFonts w:hint="eastAsia"/>
          <w:color w:val="0070C0"/>
          <w:rPrChange w:id="38" w:author="DELab-Sam" w:date="2020-07-22T02:08:00Z">
            <w:rPr>
              <w:rFonts w:hint="eastAsia"/>
              <w:color w:val="000000" w:themeColor="text1"/>
            </w:rPr>
          </w:rPrChange>
        </w:rPr>
        <w:t>其他研究</w:t>
      </w:r>
      <w:r w:rsidR="000F40DD" w:rsidRPr="00FA7E4E">
        <w:rPr>
          <w:rFonts w:hint="eastAsia"/>
          <w:color w:val="0070C0"/>
          <w:rPrChange w:id="39" w:author="DELab-Sam" w:date="2020-07-22T02:08:00Z">
            <w:rPr>
              <w:rFonts w:hint="eastAsia"/>
              <w:color w:val="000000" w:themeColor="text1"/>
            </w:rPr>
          </w:rPrChange>
        </w:rPr>
        <w:t>中</w:t>
      </w:r>
      <w:r w:rsidRPr="00FA7E4E">
        <w:rPr>
          <w:rFonts w:hint="eastAsia"/>
          <w:color w:val="0070C0"/>
          <w:rPrChange w:id="40" w:author="DELab-Sam" w:date="2020-07-22T02:08:00Z">
            <w:rPr>
              <w:rFonts w:hint="eastAsia"/>
              <w:color w:val="000000" w:themeColor="text1"/>
            </w:rPr>
          </w:rPrChange>
        </w:rPr>
        <w:t>也</w:t>
      </w:r>
      <w:r w:rsidR="00FB0438" w:rsidRPr="00FA7E4E">
        <w:rPr>
          <w:rFonts w:hint="eastAsia"/>
          <w:color w:val="0070C0"/>
          <w:rPrChange w:id="41" w:author="DELab-Sam" w:date="2020-07-22T02:08:00Z">
            <w:rPr>
              <w:rFonts w:hint="eastAsia"/>
              <w:color w:val="000000" w:themeColor="text1"/>
            </w:rPr>
          </w:rPrChange>
        </w:rPr>
        <w:t>有針</w:t>
      </w:r>
      <w:r w:rsidRPr="00FA7E4E">
        <w:rPr>
          <w:rFonts w:hint="eastAsia"/>
          <w:color w:val="0070C0"/>
          <w:rPrChange w:id="42" w:author="DELab-Sam" w:date="2020-07-22T02:08:00Z">
            <w:rPr>
              <w:rFonts w:hint="eastAsia"/>
              <w:color w:val="000000" w:themeColor="text1"/>
            </w:rPr>
          </w:rPrChange>
        </w:rPr>
        <w:t>對</w:t>
      </w:r>
      <w:r w:rsidR="005164A1" w:rsidRPr="00FA7E4E">
        <w:rPr>
          <w:rFonts w:hint="eastAsia"/>
          <w:color w:val="0070C0"/>
          <w:rPrChange w:id="43" w:author="DELab-Sam" w:date="2020-07-22T02:08:00Z">
            <w:rPr>
              <w:rFonts w:hint="eastAsia"/>
              <w:color w:val="000000" w:themeColor="text1"/>
            </w:rPr>
          </w:rPrChange>
        </w:rPr>
        <w:t>不完整資料集在各種分布下與資料點的相關性</w:t>
      </w:r>
      <w:proofErr w:type="gramStart"/>
      <w:r w:rsidR="005164A1" w:rsidRPr="00FA7E4E">
        <w:rPr>
          <w:rFonts w:hint="eastAsia"/>
          <w:color w:val="0070C0"/>
          <w:rPrChange w:id="44" w:author="DELab-Sam" w:date="2020-07-22T02:08:00Z">
            <w:rPr>
              <w:rFonts w:hint="eastAsia"/>
              <w:color w:val="000000" w:themeColor="text1"/>
            </w:rPr>
          </w:rPrChange>
        </w:rPr>
        <w:t>之間，</w:t>
      </w:r>
      <w:proofErr w:type="gramEnd"/>
      <w:r w:rsidR="005164A1" w:rsidRPr="00FA7E4E">
        <w:rPr>
          <w:rFonts w:hint="eastAsia"/>
          <w:color w:val="0070C0"/>
          <w:rPrChange w:id="45" w:author="DELab-Sam" w:date="2020-07-22T02:08:00Z">
            <w:rPr>
              <w:rFonts w:hint="eastAsia"/>
              <w:color w:val="000000" w:themeColor="text1"/>
            </w:rPr>
          </w:rPrChange>
        </w:rPr>
        <w:t>在天際線查詢問題上歸類許多不同的模型</w:t>
      </w:r>
      <w:r w:rsidR="005164A1" w:rsidRPr="007E56AC">
        <w:rPr>
          <w:color w:val="000000" w:themeColor="text1"/>
        </w:rPr>
        <w:fldChar w:fldCharType="begin"/>
      </w:r>
      <w:r w:rsidR="005164A1" w:rsidRPr="007E56AC">
        <w:rPr>
          <w:color w:val="000000" w:themeColor="text1"/>
        </w:rPr>
        <w:instrText xml:space="preserve"> ADDIN ZOTERO_ITEM CSL_CITATION {"citationID":"27aGhezk","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5164A1" w:rsidRPr="007E56AC">
        <w:rPr>
          <w:color w:val="000000" w:themeColor="text1"/>
        </w:rPr>
        <w:fldChar w:fldCharType="separate"/>
      </w:r>
      <w:r w:rsidR="005164A1" w:rsidRPr="007E56AC">
        <w:rPr>
          <w:rFonts w:cs="Times New Roman"/>
          <w:color w:val="000000" w:themeColor="text1"/>
        </w:rPr>
        <w:t>[18]</w:t>
      </w:r>
      <w:r w:rsidR="005164A1" w:rsidRPr="007E56AC">
        <w:rPr>
          <w:color w:val="000000" w:themeColor="text1"/>
        </w:rPr>
        <w:fldChar w:fldCharType="end"/>
      </w:r>
      <w:r w:rsidR="00FB0438" w:rsidRPr="007E56AC">
        <w:rPr>
          <w:rFonts w:hint="eastAsia"/>
          <w:color w:val="000000" w:themeColor="text1"/>
        </w:rPr>
        <w:t>，</w:t>
      </w:r>
      <w:r w:rsidR="00FB0438" w:rsidRPr="00FA7E4E">
        <w:rPr>
          <w:rFonts w:hint="eastAsia"/>
          <w:color w:val="0070C0"/>
          <w:rPrChange w:id="46" w:author="DELab-Sam" w:date="2020-07-22T02:08:00Z">
            <w:rPr>
              <w:rFonts w:hint="eastAsia"/>
              <w:color w:val="000000" w:themeColor="text1"/>
            </w:rPr>
          </w:rPrChange>
        </w:rPr>
        <w:t>甚至是關於使用者偏好等應用問題上</w:t>
      </w:r>
      <w:r w:rsidR="00FB0438" w:rsidRPr="007E56AC">
        <w:rPr>
          <w:color w:val="000000" w:themeColor="text1"/>
        </w:rPr>
        <w:fldChar w:fldCharType="begin"/>
      </w:r>
      <w:r w:rsidR="008C6327" w:rsidRPr="007E56AC">
        <w:rPr>
          <w:color w:val="000000" w:themeColor="text1"/>
        </w:rPr>
        <w:instrText xml:space="preserve"> ADDIN ZOTERO_ITEM CSL_CITATION {"citationID":"vqDjLlhf","properties":{"formattedCitation":"[5], [10], [17]","plainCitation":"[5], [10], [17]","noteIndex":0},"citationItems":[{"id":228,"uris":["http://zotero.org/users/local/L0Xd75Ms/items/EHPJ4JQF"],"uri":["http://zotero.org/users/local/L0Xd75Ms/items/EHPJ4JQF"],"itemData":{"id":228,"type":"article-journal","abstract":"Given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FB0438" w:rsidRPr="007E56AC">
        <w:rPr>
          <w:color w:val="000000" w:themeColor="text1"/>
        </w:rPr>
        <w:fldChar w:fldCharType="separate"/>
      </w:r>
      <w:r w:rsidR="008C6327" w:rsidRPr="007E56AC">
        <w:rPr>
          <w:rFonts w:cs="Times New Roman"/>
          <w:color w:val="000000" w:themeColor="text1"/>
        </w:rPr>
        <w:t>[5], [10], [17]</w:t>
      </w:r>
      <w:r w:rsidR="00FB0438" w:rsidRPr="007E56AC">
        <w:rPr>
          <w:color w:val="000000" w:themeColor="text1"/>
        </w:rPr>
        <w:fldChar w:fldCharType="end"/>
      </w:r>
      <w:r w:rsidR="00F6394D" w:rsidRPr="00FA7E4E">
        <w:rPr>
          <w:rFonts w:hint="eastAsia"/>
          <w:color w:val="0070C0"/>
          <w:rPrChange w:id="47" w:author="DELab-Sam" w:date="2020-07-22T02:08:00Z">
            <w:rPr>
              <w:rFonts w:hint="eastAsia"/>
              <w:color w:val="000000" w:themeColor="text1"/>
            </w:rPr>
          </w:rPrChange>
        </w:rPr>
        <w:t>以及評測填補法好壞的根據</w:t>
      </w:r>
      <w:r w:rsidR="00F6394D" w:rsidRPr="007E56AC">
        <w:rPr>
          <w:color w:val="000000" w:themeColor="text1"/>
        </w:rPr>
        <w:fldChar w:fldCharType="begin"/>
      </w:r>
      <w:r w:rsidR="00F6394D" w:rsidRPr="007E56AC">
        <w:rPr>
          <w:color w:val="000000" w:themeColor="text1"/>
        </w:rPr>
        <w:instrText xml:space="preserve"> ADDIN ZOTERO_ITEM CSL_CITATION {"citationID":"YYVgPcpp","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7E56AC">
        <w:rPr>
          <w:color w:val="000000" w:themeColor="text1"/>
        </w:rPr>
        <w:fldChar w:fldCharType="separate"/>
      </w:r>
      <w:r w:rsidR="00F6394D" w:rsidRPr="007E56AC">
        <w:rPr>
          <w:rFonts w:cs="Times New Roman"/>
          <w:color w:val="000000" w:themeColor="text1"/>
        </w:rPr>
        <w:t>[16]</w:t>
      </w:r>
      <w:r w:rsidR="00F6394D" w:rsidRPr="007E56AC">
        <w:rPr>
          <w:color w:val="000000" w:themeColor="text1"/>
        </w:rPr>
        <w:fldChar w:fldCharType="end"/>
      </w:r>
      <w:r w:rsidR="005164A1" w:rsidRPr="007E56AC">
        <w:rPr>
          <w:rFonts w:hint="eastAsia"/>
          <w:color w:val="000000" w:themeColor="text1"/>
        </w:rPr>
        <w:t>。</w:t>
      </w:r>
    </w:p>
    <w:p w14:paraId="5D86CF31" w14:textId="77777777" w:rsidR="00705F8D" w:rsidRPr="00A81C57" w:rsidRDefault="00705F8D" w:rsidP="005164A1">
      <w:pPr>
        <w:ind w:firstLine="480"/>
      </w:pPr>
    </w:p>
    <w:p w14:paraId="38A9B685" w14:textId="37D56AE8" w:rsidR="00A81C57" w:rsidRDefault="00A81C57" w:rsidP="006C29D1">
      <w:pPr>
        <w:pStyle w:val="2"/>
      </w:pPr>
      <w:bookmarkStart w:id="48" w:name="_Toc46266211"/>
      <w:r>
        <w:rPr>
          <w:rFonts w:hint="eastAsia"/>
        </w:rPr>
        <w:t>2.2</w:t>
      </w:r>
      <w:r>
        <w:rPr>
          <w:rFonts w:hint="eastAsia"/>
        </w:rPr>
        <w:t>缺失資料</w:t>
      </w:r>
      <w:r w:rsidR="00912DCF">
        <w:rPr>
          <w:rFonts w:hint="eastAsia"/>
        </w:rPr>
        <w:t>類型與缺失值</w:t>
      </w:r>
      <w:r>
        <w:rPr>
          <w:rFonts w:hint="eastAsia"/>
        </w:rPr>
        <w:t>處理技術</w:t>
      </w:r>
      <w:bookmarkEnd w:id="48"/>
    </w:p>
    <w:p w14:paraId="6132EE70" w14:textId="0DB071E5" w:rsidR="00A81C57" w:rsidRDefault="002568B1" w:rsidP="007B406D">
      <w:pPr>
        <w:ind w:firstLine="480"/>
        <w:rPr>
          <w:rFonts w:cs="Times New Roman"/>
        </w:rPr>
      </w:pPr>
      <w:r>
        <w:rPr>
          <w:rFonts w:cs="Times New Roman" w:hint="eastAsia"/>
        </w:rPr>
        <w:t>本節</w:t>
      </w:r>
      <w:r w:rsidR="000F68C5" w:rsidRPr="00FA7E4E">
        <w:rPr>
          <w:rFonts w:cs="Times New Roman" w:hint="eastAsia"/>
          <w:color w:val="0070C0"/>
          <w:rPrChange w:id="49" w:author="DELab-Sam" w:date="2020-07-22T02:08:00Z">
            <w:rPr>
              <w:rFonts w:cs="Times New Roman" w:hint="eastAsia"/>
            </w:rPr>
          </w:rPrChange>
        </w:rPr>
        <w:t>敘述不完整資料集中</w:t>
      </w:r>
      <w:r w:rsidR="00EB0219">
        <w:rPr>
          <w:rFonts w:cs="Times New Roman" w:hint="eastAsia"/>
        </w:rPr>
        <w:t>常見的</w:t>
      </w:r>
      <w:r w:rsidR="008B38A7" w:rsidRPr="00FA7E4E">
        <w:rPr>
          <w:rFonts w:cs="Times New Roman" w:hint="eastAsia"/>
          <w:color w:val="0070C0"/>
          <w:rPrChange w:id="50" w:author="DELab-Sam" w:date="2020-07-22T02:09:00Z">
            <w:rPr>
              <w:rFonts w:cs="Times New Roman" w:hint="eastAsia"/>
            </w:rPr>
          </w:rPrChange>
        </w:rPr>
        <w:t>資料缺失</w:t>
      </w:r>
      <w:r w:rsidR="008B38A7">
        <w:rPr>
          <w:rFonts w:cs="Times New Roman" w:hint="eastAsia"/>
        </w:rPr>
        <w:t>類型以及缺失值處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51" w:name="_Toc46266212"/>
      <w:r>
        <w:rPr>
          <w:rFonts w:cs="Times New Roman" w:hint="eastAsia"/>
        </w:rPr>
        <w:t>2.2.1</w:t>
      </w:r>
      <w:r w:rsidR="008B38A7">
        <w:rPr>
          <w:rFonts w:cs="Times New Roman" w:hint="eastAsia"/>
        </w:rPr>
        <w:t>資料</w:t>
      </w:r>
      <w:r w:rsidR="00A81C57">
        <w:rPr>
          <w:rFonts w:cs="Times New Roman" w:hint="eastAsia"/>
        </w:rPr>
        <w:t>缺失類型</w:t>
      </w:r>
      <w:bookmarkEnd w:id="51"/>
    </w:p>
    <w:p w14:paraId="4F2DA6CA" w14:textId="47F8F3B0" w:rsidR="002A61C6" w:rsidRDefault="001E51CF" w:rsidP="002A61C6">
      <w:pPr>
        <w:ind w:firstLine="480"/>
        <w:rPr>
          <w:rFonts w:cs="Times New Roman"/>
        </w:rPr>
      </w:pPr>
      <w:r>
        <w:rPr>
          <w:rFonts w:cs="Times New Roman" w:hint="eastAsia"/>
        </w:rPr>
        <w:t>資料集中常見的缺失值類型</w:t>
      </w:r>
      <w:r w:rsidR="006E7510" w:rsidRPr="00FA7E4E">
        <w:rPr>
          <w:rFonts w:cs="Times New Roman"/>
          <w:color w:val="0070C0"/>
          <w:rPrChange w:id="52" w:author="DELab-Sam" w:date="2020-07-22T02:10:00Z">
            <w:rPr>
              <w:rFonts w:cs="Times New Roman"/>
            </w:rPr>
          </w:rPrChange>
        </w:rPr>
        <w:fldChar w:fldCharType="begin"/>
      </w:r>
      <w:r w:rsidR="006E7510" w:rsidRPr="00FA7E4E">
        <w:rPr>
          <w:rFonts w:cs="Times New Roman"/>
          <w:color w:val="0070C0"/>
          <w:rPrChange w:id="53" w:author="DELab-Sam" w:date="2020-07-22T02:10:00Z">
            <w:rPr>
              <w:rFonts w:cs="Times New Roman"/>
            </w:rPr>
          </w:rPrChange>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6E7510" w:rsidRPr="00FA7E4E">
        <w:rPr>
          <w:rFonts w:cs="Times New Roman"/>
          <w:color w:val="0070C0"/>
          <w:rPrChange w:id="54" w:author="DELab-Sam" w:date="2020-07-22T02:10:00Z">
            <w:rPr>
              <w:rFonts w:cs="Times New Roman"/>
            </w:rPr>
          </w:rPrChange>
        </w:rPr>
        <w:fldChar w:fldCharType="separate"/>
      </w:r>
      <w:r w:rsidR="006E7510" w:rsidRPr="00FA7E4E">
        <w:rPr>
          <w:rFonts w:cs="Times New Roman"/>
          <w:color w:val="0070C0"/>
          <w:rPrChange w:id="55" w:author="DELab-Sam" w:date="2020-07-22T02:10:00Z">
            <w:rPr>
              <w:rFonts w:cs="Times New Roman"/>
            </w:rPr>
          </w:rPrChange>
        </w:rPr>
        <w:t>[18]</w:t>
      </w:r>
      <w:r w:rsidR="006E7510" w:rsidRPr="00FA7E4E">
        <w:rPr>
          <w:rFonts w:cs="Times New Roman"/>
          <w:color w:val="0070C0"/>
          <w:rPrChange w:id="56" w:author="DELab-Sam" w:date="2020-07-22T02:10:00Z">
            <w:rPr>
              <w:rFonts w:cs="Times New Roman"/>
            </w:rPr>
          </w:rPrChange>
        </w:rPr>
        <w:fldChar w:fldCharType="end"/>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106A8">
        <w:rPr>
          <w:rFonts w:cs="Times New Roman"/>
        </w:rPr>
        <w:fldChar w:fldCharType="begin"/>
      </w:r>
      <w:r w:rsidR="008106A8">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sidR="008106A8">
        <w:rPr>
          <w:rFonts w:cs="Times New Roman"/>
        </w:rPr>
        <w:fldChar w:fldCharType="separate"/>
      </w:r>
      <w:r w:rsidR="008106A8" w:rsidRPr="008106A8">
        <w:rPr>
          <w:rFonts w:cs="Times New Roman"/>
        </w:rPr>
        <w:t>[7]</w:t>
      </w:r>
      <w:r w:rsidR="008106A8">
        <w:rPr>
          <w:rFonts w:cs="Times New Roman"/>
        </w:rPr>
        <w:fldChar w:fldCharType="end"/>
      </w:r>
      <w:r w:rsidR="008A04CE">
        <w:rPr>
          <w:rFonts w:cs="Times New Roman" w:hint="eastAsia"/>
        </w:rPr>
        <w:t>。</w:t>
      </w:r>
    </w:p>
    <w:p w14:paraId="53A6393E" w14:textId="53F3E88F" w:rsidR="001972FD" w:rsidRPr="00EC69B5" w:rsidRDefault="009E3FB4" w:rsidP="002A61C6">
      <w:pPr>
        <w:ind w:firstLine="480"/>
        <w:rPr>
          <w:rFonts w:cs="Times New Roman"/>
        </w:rPr>
      </w:pPr>
      <w:r w:rsidRPr="00D248A4">
        <w:rPr>
          <w:rFonts w:cs="Times New Roman"/>
        </w:rPr>
        <w:t>隨機缺失值</w:t>
      </w:r>
      <w:r w:rsidR="00716A9E">
        <w:rPr>
          <w:rFonts w:cs="Times New Roman" w:hint="eastAsia"/>
        </w:rPr>
        <w:t>類型</w:t>
      </w:r>
      <w:r w:rsidR="002D0859" w:rsidRPr="00FA7E4E">
        <w:rPr>
          <w:rFonts w:cs="Times New Roman"/>
          <w:color w:val="0070C0"/>
          <w:rPrChange w:id="57" w:author="DELab-Sam" w:date="2020-07-22T02:10:00Z">
            <w:rPr>
              <w:rFonts w:cs="Times New Roman"/>
            </w:rPr>
          </w:rPrChange>
        </w:rPr>
        <w:t>(MAR)</w:t>
      </w:r>
      <w:r w:rsidR="00A62442" w:rsidRPr="00FA7E4E">
        <w:rPr>
          <w:rFonts w:cs="Times New Roman" w:hint="eastAsia"/>
          <w:color w:val="0070C0"/>
          <w:rPrChange w:id="58" w:author="DELab-Sam" w:date="2020-07-22T02:10:00Z">
            <w:rPr>
              <w:rFonts w:cs="Times New Roman" w:hint="eastAsia"/>
            </w:rPr>
          </w:rPrChange>
        </w:rPr>
        <w:t>是</w:t>
      </w:r>
      <w:r w:rsidR="00195F16" w:rsidRPr="00FA7E4E">
        <w:rPr>
          <w:rFonts w:cs="Times New Roman" w:hint="eastAsia"/>
          <w:color w:val="0070C0"/>
          <w:rPrChange w:id="59" w:author="DELab-Sam" w:date="2020-07-22T02:10:00Z">
            <w:rPr>
              <w:rFonts w:cs="Times New Roman" w:hint="eastAsia"/>
            </w:rPr>
          </w:rPrChange>
        </w:rPr>
        <w:t>在</w:t>
      </w:r>
      <w:r w:rsidR="00A62442" w:rsidRPr="00FA7E4E">
        <w:rPr>
          <w:rFonts w:cs="Times New Roman" w:hint="eastAsia"/>
          <w:color w:val="0070C0"/>
          <w:rPrChange w:id="60" w:author="DELab-Sam" w:date="2020-07-22T02:10:00Z">
            <w:rPr>
              <w:rFonts w:cs="Times New Roman" w:hint="eastAsia"/>
            </w:rPr>
          </w:rPrChange>
        </w:rPr>
        <w:t>資料</w:t>
      </w:r>
      <w:r w:rsidR="00195F16" w:rsidRPr="00FA7E4E">
        <w:rPr>
          <w:rFonts w:cs="Times New Roman" w:hint="eastAsia"/>
          <w:color w:val="0070C0"/>
          <w:rPrChange w:id="61" w:author="DELab-Sam" w:date="2020-07-22T02:10:00Z">
            <w:rPr>
              <w:rFonts w:cs="Times New Roman" w:hint="eastAsia"/>
            </w:rPr>
          </w:rPrChange>
        </w:rPr>
        <w:t>分析</w:t>
      </w:r>
      <w:r w:rsidR="00195F16" w:rsidRPr="00D248A4">
        <w:rPr>
          <w:rFonts w:cs="Times New Roman"/>
        </w:rPr>
        <w:t>當中控制了</w:t>
      </w:r>
      <w:r w:rsidR="00C26AE9" w:rsidRPr="00D248A4">
        <w:rPr>
          <w:rFonts w:cs="Times New Roman" w:hint="eastAsia"/>
        </w:rPr>
        <w:t>某些</w:t>
      </w:r>
      <w:r w:rsidR="00195F16" w:rsidRPr="00D248A4">
        <w:rPr>
          <w:rFonts w:cs="Times New Roman"/>
        </w:rPr>
        <w:t>變數，</w:t>
      </w:r>
      <w:r w:rsidR="00D47B0C" w:rsidRPr="00D248A4">
        <w:rPr>
          <w:rFonts w:cs="Times New Roman" w:hint="eastAsia"/>
        </w:rPr>
        <w:t>某一變數</w:t>
      </w:r>
      <w:r w:rsidR="00195F16" w:rsidRPr="00D248A4">
        <w:rPr>
          <w:rFonts w:cs="Times New Roman"/>
        </w:rPr>
        <w:t>缺失的機率</w:t>
      </w:r>
      <w:r w:rsidR="00C26AE9" w:rsidRPr="00D248A4">
        <w:rPr>
          <w:rFonts w:cs="Times New Roman" w:hint="eastAsia"/>
        </w:rPr>
        <w:t>與</w:t>
      </w:r>
      <w:r w:rsidR="00D47B0C" w:rsidRPr="00D248A4">
        <w:rPr>
          <w:rFonts w:cs="Times New Roman" w:hint="eastAsia"/>
        </w:rPr>
        <w:t>觀察到的</w:t>
      </w:r>
      <w:r w:rsidR="00C26AE9" w:rsidRPr="00D248A4">
        <w:rPr>
          <w:rFonts w:cs="Times New Roman" w:hint="eastAsia"/>
        </w:rPr>
        <w:t>數據本身</w:t>
      </w:r>
      <w:r w:rsidR="00D47B0C" w:rsidRPr="00D248A4">
        <w:rPr>
          <w:rFonts w:cs="Times New Roman" w:hint="eastAsia"/>
        </w:rPr>
        <w:t>有</w:t>
      </w:r>
      <w:r w:rsidR="00195F16" w:rsidRPr="00D248A4">
        <w:rPr>
          <w:rFonts w:cs="Times New Roman"/>
        </w:rPr>
        <w:t>關</w:t>
      </w:r>
      <w:r w:rsidR="00276B9D">
        <w:rPr>
          <w:rFonts w:cs="Times New Roman" w:hint="eastAsia"/>
        </w:rPr>
        <w:t>而</w:t>
      </w:r>
      <w:r w:rsidR="00D47B0C" w:rsidRPr="00D248A4">
        <w:rPr>
          <w:rFonts w:cs="Times New Roman" w:hint="eastAsia"/>
        </w:rPr>
        <w:t>與</w:t>
      </w:r>
      <w:r w:rsidR="00C9051D" w:rsidRPr="00D248A4">
        <w:rPr>
          <w:rFonts w:cs="Times New Roman" w:hint="eastAsia"/>
        </w:rPr>
        <w:t>未</w:t>
      </w:r>
      <w:r w:rsidR="00D47B0C" w:rsidRPr="00D248A4">
        <w:rPr>
          <w:rFonts w:cs="Times New Roman" w:hint="eastAsia"/>
        </w:rPr>
        <w:t>觀測到的數據無關</w:t>
      </w:r>
      <w:r w:rsidR="00195F16" w:rsidRPr="00D248A4">
        <w:rPr>
          <w:rFonts w:cs="Times New Roman"/>
        </w:rPr>
        <w:t>，則此一類型缺失成為隨機缺失</w:t>
      </w:r>
      <w:r w:rsidR="00A62442" w:rsidRPr="00FA7E4E">
        <w:rPr>
          <w:rFonts w:cs="Times New Roman" w:hint="eastAsia"/>
          <w:color w:val="0070C0"/>
          <w:rPrChange w:id="62" w:author="DELab-Sam" w:date="2020-07-22T02:10:00Z">
            <w:rPr>
              <w:rFonts w:cs="Times New Roman" w:hint="eastAsia"/>
            </w:rPr>
          </w:rPrChange>
        </w:rPr>
        <w:t>類型</w:t>
      </w:r>
      <w:r w:rsidR="00195F16" w:rsidRPr="00D248A4">
        <w:rPr>
          <w:rFonts w:cs="Times New Roman"/>
        </w:rPr>
        <w:t>。</w:t>
      </w:r>
      <w:r w:rsidR="00FB2770" w:rsidRPr="00EC69B5">
        <w:rPr>
          <w:rFonts w:cs="Times New Roman" w:hint="eastAsia"/>
        </w:rPr>
        <w:t>例如</w:t>
      </w:r>
      <w:r w:rsidR="00FB2770" w:rsidRPr="00EC69B5">
        <w:rPr>
          <w:rFonts w:cs="Times New Roman" w:hint="eastAsia"/>
        </w:rPr>
        <w:t>:</w:t>
      </w:r>
      <w:r w:rsidR="000674C6">
        <w:rPr>
          <w:rFonts w:cs="Times New Roman" w:hint="eastAsia"/>
        </w:rPr>
        <w:t xml:space="preserve"> </w:t>
      </w:r>
      <w:r w:rsidR="00FB2770" w:rsidRPr="00EC69B5">
        <w:rPr>
          <w:rFonts w:cs="Times New Roman" w:hint="eastAsia"/>
        </w:rPr>
        <w:t>男性比較不願意填寫關於沮喪或失敗的調查問卷</w:t>
      </w:r>
      <w:r w:rsidR="00FB2770" w:rsidRPr="00EC69B5">
        <w:rPr>
          <w:rFonts w:cs="Times New Roman" w:hint="eastAsia"/>
        </w:rPr>
        <w:t>(</w:t>
      </w:r>
      <w:r w:rsidR="00FB2770" w:rsidRPr="00EC69B5">
        <w:rPr>
          <w:rFonts w:cs="Times New Roman" w:hint="eastAsia"/>
        </w:rPr>
        <w:t>觀察到的</w:t>
      </w:r>
      <w:r w:rsidR="00FB2770" w:rsidRPr="00EC69B5">
        <w:rPr>
          <w:rFonts w:cs="Times New Roman" w:hint="eastAsia"/>
        </w:rPr>
        <w:t>)</w:t>
      </w:r>
      <w:r w:rsidR="00FB2770" w:rsidRPr="00EC69B5">
        <w:rPr>
          <w:rFonts w:cs="Times New Roman" w:hint="eastAsia"/>
        </w:rPr>
        <w:t>，並非因為該族群沮喪與否有關</w:t>
      </w:r>
      <w:r w:rsidR="009F4CBE" w:rsidRPr="00EC69B5">
        <w:rPr>
          <w:rFonts w:cs="Times New Roman" w:hint="eastAsia"/>
        </w:rPr>
        <w:t>(</w:t>
      </w:r>
      <w:r w:rsidR="009F4CBE" w:rsidRPr="00EC69B5">
        <w:rPr>
          <w:rFonts w:cs="Times New Roman" w:hint="eastAsia"/>
        </w:rPr>
        <w:t>非觀察值</w:t>
      </w:r>
      <w:r w:rsidR="009F4CBE" w:rsidRPr="00EC69B5">
        <w:rPr>
          <w:rFonts w:cs="Times New Roman" w:hint="eastAsia"/>
        </w:rPr>
        <w:t>)</w:t>
      </w:r>
      <w:r w:rsidR="00065C9D" w:rsidRPr="00EC69B5">
        <w:rPr>
          <w:rFonts w:cs="Times New Roman" w:hint="eastAsia"/>
        </w:rPr>
        <w:t>，因此男性在該類型問卷當中會比較容易</w:t>
      </w:r>
      <w:r w:rsidR="0053237F">
        <w:rPr>
          <w:rFonts w:cs="Times New Roman" w:hint="eastAsia"/>
        </w:rPr>
        <w:t>具</w:t>
      </w:r>
      <w:r w:rsidR="00065C9D" w:rsidRPr="00EC69B5">
        <w:rPr>
          <w:rFonts w:cs="Times New Roman" w:hint="eastAsia"/>
        </w:rPr>
        <w:t>有缺失值</w:t>
      </w:r>
      <w:r w:rsidR="00536271">
        <w:rPr>
          <w:rFonts w:cs="Times New Roman" w:hint="eastAsia"/>
        </w:rPr>
        <w:t>以至於在資料表現上看起來男性族群</w:t>
      </w:r>
      <w:r w:rsidR="008B24CC">
        <w:rPr>
          <w:rFonts w:cs="Times New Roman" w:hint="eastAsia"/>
        </w:rPr>
        <w:t>所表現出來</w:t>
      </w:r>
      <w:r w:rsidR="00D43F40">
        <w:rPr>
          <w:rFonts w:cs="Times New Roman" w:hint="eastAsia"/>
        </w:rPr>
        <w:t>似乎</w:t>
      </w:r>
      <w:r w:rsidR="00065C9D" w:rsidRPr="00EC69B5">
        <w:rPr>
          <w:rFonts w:cs="Times New Roman" w:hint="eastAsia"/>
        </w:rPr>
        <w:t>比較不會沮喪，而</w:t>
      </w:r>
      <w:r w:rsidR="00D47233">
        <w:rPr>
          <w:rFonts w:cs="Times New Roman" w:hint="eastAsia"/>
        </w:rPr>
        <w:t>事實上</w:t>
      </w:r>
      <w:r w:rsidR="00065C9D" w:rsidRPr="00EC69B5">
        <w:rPr>
          <w:rFonts w:cs="Times New Roman" w:hint="eastAsia"/>
        </w:rPr>
        <w:t>是因為</w:t>
      </w:r>
      <w:r w:rsidR="00D86005">
        <w:rPr>
          <w:rFonts w:cs="Times New Roman" w:hint="eastAsia"/>
        </w:rPr>
        <w:t>該族群</w:t>
      </w:r>
      <w:r w:rsidR="00596E5B">
        <w:rPr>
          <w:rFonts w:cs="Times New Roman" w:hint="eastAsia"/>
        </w:rPr>
        <w:t>相</w:t>
      </w:r>
      <w:r w:rsidR="00D86005">
        <w:rPr>
          <w:rFonts w:cs="Times New Roman" w:hint="eastAsia"/>
        </w:rPr>
        <w:t>較</w:t>
      </w:r>
      <w:r w:rsidR="00FC6675">
        <w:rPr>
          <w:rFonts w:cs="Times New Roman" w:hint="eastAsia"/>
        </w:rPr>
        <w:t>女性</w:t>
      </w:r>
      <w:r w:rsidR="003F3B64">
        <w:rPr>
          <w:rFonts w:cs="Times New Roman" w:hint="eastAsia"/>
        </w:rPr>
        <w:t>更</w:t>
      </w:r>
      <w:r w:rsidR="00D86005">
        <w:rPr>
          <w:rFonts w:cs="Times New Roman" w:hint="eastAsia"/>
        </w:rPr>
        <w:t>不願意填問卷而</w:t>
      </w:r>
      <w:r w:rsidR="00925817">
        <w:rPr>
          <w:rFonts w:cs="Times New Roman" w:hint="eastAsia"/>
        </w:rPr>
        <w:t>顯示出</w:t>
      </w:r>
      <w:r w:rsidR="00703E82">
        <w:rPr>
          <w:rFonts w:cs="Times New Roman" w:hint="eastAsia"/>
        </w:rPr>
        <w:t>來的資訊</w:t>
      </w:r>
      <w:r w:rsidR="001C1ED2">
        <w:rPr>
          <w:rFonts w:cs="Times New Roman" w:hint="eastAsia"/>
        </w:rPr>
        <w:t>，此一類型</w:t>
      </w:r>
      <w:r w:rsidR="00A62442" w:rsidRPr="00FA7E4E">
        <w:rPr>
          <w:rFonts w:cs="Times New Roman" w:hint="eastAsia"/>
          <w:color w:val="0070C0"/>
          <w:rPrChange w:id="63" w:author="DELab-Sam" w:date="2020-07-22T02:10:00Z">
            <w:rPr>
              <w:rFonts w:cs="Times New Roman" w:hint="eastAsia"/>
            </w:rPr>
          </w:rPrChange>
        </w:rPr>
        <w:t>的</w:t>
      </w:r>
      <w:r w:rsidR="001C1ED2" w:rsidRPr="00FA7E4E">
        <w:rPr>
          <w:rFonts w:cs="Times New Roman" w:hint="eastAsia"/>
          <w:color w:val="0070C0"/>
          <w:rPrChange w:id="64" w:author="DELab-Sam" w:date="2020-07-22T02:10:00Z">
            <w:rPr>
              <w:rFonts w:cs="Times New Roman" w:hint="eastAsia"/>
            </w:rPr>
          </w:rPrChange>
        </w:rPr>
        <w:t>缺失</w:t>
      </w:r>
      <w:r w:rsidR="00A62442" w:rsidRPr="00FA7E4E">
        <w:rPr>
          <w:rFonts w:cs="Times New Roman" w:hint="eastAsia"/>
          <w:color w:val="0070C0"/>
          <w:rPrChange w:id="65" w:author="DELab-Sam" w:date="2020-07-22T02:10:00Z">
            <w:rPr>
              <w:rFonts w:cs="Times New Roman" w:hint="eastAsia"/>
            </w:rPr>
          </w:rPrChange>
        </w:rPr>
        <w:t>值</w:t>
      </w:r>
      <w:r w:rsidR="001C1ED2">
        <w:rPr>
          <w:rFonts w:cs="Times New Roman" w:hint="eastAsia"/>
        </w:rPr>
        <w:t>就被歸類為隨機缺失值</w:t>
      </w:r>
      <w:r w:rsidR="00065C9D" w:rsidRPr="00EC69B5">
        <w:rPr>
          <w:rFonts w:cs="Times New Roman" w:hint="eastAsia"/>
        </w:rPr>
        <w:t>。</w:t>
      </w:r>
    </w:p>
    <w:p w14:paraId="311BA3D1" w14:textId="543A4664" w:rsidR="00F423E3" w:rsidRPr="00014F94" w:rsidRDefault="00D123BE" w:rsidP="000674C6">
      <w:pPr>
        <w:ind w:firstLine="480"/>
        <w:rPr>
          <w:rFonts w:cs="Times New Roman"/>
        </w:rPr>
      </w:pPr>
      <w:r>
        <w:rPr>
          <w:rFonts w:cs="Times New Roman" w:hint="eastAsia"/>
        </w:rPr>
        <w:t>完全隨機缺失類型</w:t>
      </w:r>
      <w:r w:rsidR="00A62442">
        <w:rPr>
          <w:rFonts w:cs="Times New Roman" w:hint="eastAsia"/>
        </w:rPr>
        <w:t>(</w:t>
      </w:r>
      <w:r w:rsidR="00A62442" w:rsidRPr="00D248A4">
        <w:rPr>
          <w:rFonts w:cs="Times New Roman"/>
        </w:rPr>
        <w:t>MCAR)</w:t>
      </w:r>
      <w:r w:rsidR="00A62442" w:rsidRPr="00FA7E4E">
        <w:rPr>
          <w:rFonts w:cs="Times New Roman" w:hint="eastAsia"/>
          <w:color w:val="0070C0"/>
          <w:rPrChange w:id="66" w:author="DELab-Sam" w:date="2020-07-22T02:10:00Z">
            <w:rPr>
              <w:rFonts w:cs="Times New Roman" w:hint="eastAsia"/>
            </w:rPr>
          </w:rPrChange>
        </w:rPr>
        <w:t>說明如下</w:t>
      </w:r>
      <w:r w:rsidR="00A62442">
        <w:rPr>
          <w:rFonts w:cs="Times New Roman" w:hint="eastAsia"/>
        </w:rPr>
        <w:t>。</w:t>
      </w:r>
      <w:r w:rsidR="009B64AA" w:rsidRPr="00EC69B5">
        <w:rPr>
          <w:rFonts w:cs="Times New Roman"/>
        </w:rPr>
        <w:t>假設</w:t>
      </w:r>
      <w:r w:rsidR="008F0982">
        <w:rPr>
          <w:rFonts w:cs="Times New Roman" w:hint="eastAsia"/>
        </w:rPr>
        <w:t>有</w:t>
      </w:r>
      <w:r w:rsidR="009B64AA" w:rsidRPr="00EC69B5">
        <w:rPr>
          <w:rFonts w:cs="Times New Roman"/>
        </w:rPr>
        <w:t>一變數有缺失數據，若該缺失數據的機率</w:t>
      </w:r>
      <w:proofErr w:type="gramStart"/>
      <w:r w:rsidR="009B64AA" w:rsidRPr="00EC69B5">
        <w:rPr>
          <w:rFonts w:cs="Times New Roman"/>
        </w:rPr>
        <w:t>與該維度</w:t>
      </w:r>
      <w:proofErr w:type="gramEnd"/>
      <w:r w:rsidR="009B64AA" w:rsidRPr="00EC69B5">
        <w:rPr>
          <w:rFonts w:cs="Times New Roman"/>
        </w:rPr>
        <w:t>本身的值或該數據中任何其他</w:t>
      </w:r>
      <w:r w:rsidR="00C3125B" w:rsidRPr="00EC69B5">
        <w:rPr>
          <w:rFonts w:cs="Times New Roman" w:hint="eastAsia"/>
        </w:rPr>
        <w:t>變</w:t>
      </w:r>
      <w:r w:rsidR="009B64AA" w:rsidRPr="00EC69B5">
        <w:rPr>
          <w:rFonts w:cs="Times New Roman"/>
        </w:rPr>
        <w:t>數的值都</w:t>
      </w:r>
      <w:r w:rsidR="008E030B" w:rsidRPr="00EC69B5">
        <w:rPr>
          <w:rFonts w:cs="Times New Roman" w:hint="eastAsia"/>
        </w:rPr>
        <w:t>完全獨立</w:t>
      </w:r>
      <w:r w:rsidR="00CC24CE">
        <w:rPr>
          <w:rFonts w:cs="Times New Roman" w:hint="eastAsia"/>
        </w:rPr>
        <w:t>並</w:t>
      </w:r>
      <w:r w:rsidR="008E030B" w:rsidRPr="00EC69B5">
        <w:rPr>
          <w:rFonts w:cs="Times New Roman" w:hint="eastAsia"/>
        </w:rPr>
        <w:t>沒有</w:t>
      </w:r>
      <w:r w:rsidR="000F5F32">
        <w:rPr>
          <w:rFonts w:cs="Times New Roman" w:hint="eastAsia"/>
        </w:rPr>
        <w:t>任何</w:t>
      </w:r>
      <w:r w:rsidR="009B64AA" w:rsidRPr="00EC69B5">
        <w:rPr>
          <w:rFonts w:cs="Times New Roman"/>
        </w:rPr>
        <w:t>相關</w:t>
      </w:r>
      <w:r w:rsidR="00A97D7C">
        <w:rPr>
          <w:rFonts w:cs="Times New Roman" w:hint="eastAsia"/>
        </w:rPr>
        <w:t>性</w:t>
      </w:r>
      <w:r w:rsidR="009B64AA" w:rsidRPr="00EC69B5">
        <w:rPr>
          <w:rFonts w:cs="Times New Roman"/>
        </w:rPr>
        <w:t>，則</w:t>
      </w:r>
      <w:r w:rsidR="009B64AA" w:rsidRPr="00FA7E4E">
        <w:rPr>
          <w:rFonts w:cs="Times New Roman" w:hint="eastAsia"/>
          <w:color w:val="0070C0"/>
          <w:rPrChange w:id="67" w:author="DELab-Sam" w:date="2020-07-22T02:11:00Z">
            <w:rPr>
              <w:rFonts w:cs="Times New Roman" w:hint="eastAsia"/>
            </w:rPr>
          </w:rPrChange>
        </w:rPr>
        <w:t>稱此</w:t>
      </w:r>
      <w:r w:rsidR="009B64AA" w:rsidRPr="00EC69B5">
        <w:rPr>
          <w:rFonts w:cs="Times New Roman"/>
        </w:rPr>
        <w:t>一缺失類型為完全隨機缺失</w:t>
      </w:r>
      <w:r w:rsidR="00A62442" w:rsidRPr="00FA7E4E">
        <w:rPr>
          <w:rFonts w:cs="Times New Roman" w:hint="eastAsia"/>
          <w:color w:val="0070C0"/>
          <w:rPrChange w:id="68" w:author="DELab-Sam" w:date="2020-07-22T02:11:00Z">
            <w:rPr>
              <w:rFonts w:cs="Times New Roman" w:hint="eastAsia"/>
            </w:rPr>
          </w:rPrChange>
        </w:rPr>
        <w:t>類型。</w:t>
      </w:r>
      <w:r w:rsidR="008E147B" w:rsidRPr="00EC69B5">
        <w:rPr>
          <w:rFonts w:cs="Times New Roman" w:hint="eastAsia"/>
        </w:rPr>
        <w:t>本論文實驗</w:t>
      </w:r>
      <w:r w:rsidR="00632EEE">
        <w:rPr>
          <w:rFonts w:cs="Times New Roman" w:hint="eastAsia"/>
        </w:rPr>
        <w:t>中採取資料集後</w:t>
      </w:r>
      <w:r w:rsidR="00693DA8" w:rsidRPr="00EC69B5">
        <w:rPr>
          <w:rFonts w:cs="Times New Roman" w:hint="eastAsia"/>
        </w:rPr>
        <w:t>所模擬的</w:t>
      </w:r>
      <w:r w:rsidR="00632EEE">
        <w:rPr>
          <w:rFonts w:cs="Times New Roman" w:hint="eastAsia"/>
        </w:rPr>
        <w:t>隨機</w:t>
      </w:r>
      <w:r w:rsidR="00693DA8">
        <w:rPr>
          <w:rFonts w:cs="Times New Roman" w:hint="eastAsia"/>
        </w:rPr>
        <w:t>缺失模式</w:t>
      </w:r>
      <w:r w:rsidR="008E147B" w:rsidRPr="00EC69B5">
        <w:rPr>
          <w:rFonts w:cs="Times New Roman" w:hint="eastAsia"/>
        </w:rPr>
        <w:t>屬於</w:t>
      </w:r>
      <w:r w:rsidR="001A194B">
        <w:rPr>
          <w:rFonts w:cs="Times New Roman" w:hint="eastAsia"/>
        </w:rPr>
        <w:t>此</w:t>
      </w:r>
      <w:r w:rsidR="008E147B" w:rsidRPr="00EC69B5">
        <w:rPr>
          <w:rFonts w:cs="Times New Roman" w:hint="eastAsia"/>
        </w:rPr>
        <w:t>種</w:t>
      </w:r>
      <w:r w:rsidR="00A62442" w:rsidRPr="00EC69B5">
        <w:rPr>
          <w:rFonts w:cs="Times New Roman"/>
        </w:rPr>
        <w:t>類型</w:t>
      </w:r>
      <w:r w:rsidR="008E147B" w:rsidRPr="00EC69B5">
        <w:rPr>
          <w:rFonts w:cs="Times New Roman" w:hint="eastAsia"/>
        </w:rPr>
        <w:t>，以確保缺失值</w:t>
      </w:r>
      <w:r w:rsidR="0046045B">
        <w:rPr>
          <w:rFonts w:cs="Times New Roman" w:hint="eastAsia"/>
        </w:rPr>
        <w:t>並</w:t>
      </w:r>
      <w:r w:rsidR="008E147B" w:rsidRPr="00EC69B5">
        <w:rPr>
          <w:rFonts w:cs="Times New Roman" w:hint="eastAsia"/>
        </w:rPr>
        <w:t>不會</w:t>
      </w:r>
      <w:r w:rsidR="0046045B">
        <w:rPr>
          <w:rFonts w:cs="Times New Roman" w:hint="eastAsia"/>
        </w:rPr>
        <w:t>與</w:t>
      </w:r>
      <w:r w:rsidR="008E147B" w:rsidRPr="00EC69B5">
        <w:rPr>
          <w:rFonts w:cs="Times New Roman" w:hint="eastAsia"/>
        </w:rPr>
        <w:t>其他因素與變數有</w:t>
      </w:r>
      <w:r w:rsidR="008E147B" w:rsidRPr="00EC69B5">
        <w:rPr>
          <w:rFonts w:cs="Times New Roman" w:hint="eastAsia"/>
        </w:rPr>
        <w:lastRenderedPageBreak/>
        <w:t>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0674C6">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w:t>
      </w:r>
      <w:r w:rsidR="00C417F7" w:rsidRPr="00014F94">
        <w:rPr>
          <w:rFonts w:cs="Times New Roman"/>
        </w:rPr>
        <w:t>……</w:t>
      </w:r>
      <w:r w:rsidR="00C417F7" w:rsidRPr="00014F94">
        <w:rPr>
          <w:rFonts w:cs="Times New Roman" w:hint="eastAsia"/>
        </w:rPr>
        <w:t>等等。</w:t>
      </w:r>
    </w:p>
    <w:p w14:paraId="28453F65" w14:textId="2C4E7F45" w:rsidR="00D632B6" w:rsidRPr="00014F94" w:rsidRDefault="005C0E59" w:rsidP="00EF56D0">
      <w:pPr>
        <w:ind w:firstLine="480"/>
        <w:rPr>
          <w:rFonts w:cs="Times New Roman"/>
        </w:rPr>
      </w:pPr>
      <w:r>
        <w:rPr>
          <w:rFonts w:cs="Times New Roman" w:hint="eastAsia"/>
        </w:rPr>
        <w:t>最後</w:t>
      </w:r>
      <w:r w:rsidR="00E354C4">
        <w:rPr>
          <w:rFonts w:cs="Times New Roman" w:hint="eastAsia"/>
        </w:rPr>
        <w:t>，</w:t>
      </w:r>
      <w:r w:rsidR="002D22FE">
        <w:rPr>
          <w:rFonts w:cs="Times New Roman" w:hint="eastAsia"/>
        </w:rPr>
        <w:t>如果</w:t>
      </w:r>
      <w:r w:rsidR="00804E5A">
        <w:rPr>
          <w:rFonts w:cs="Times New Roman" w:hint="eastAsia"/>
        </w:rPr>
        <w:t>缺</w:t>
      </w:r>
      <w:r w:rsidR="00703B23">
        <w:rPr>
          <w:rFonts w:cs="Times New Roman" w:hint="eastAsia"/>
        </w:rPr>
        <w:t>失</w:t>
      </w:r>
      <w:proofErr w:type="gramStart"/>
      <w:r w:rsidR="00804E5A">
        <w:rPr>
          <w:rFonts w:cs="Times New Roman" w:hint="eastAsia"/>
        </w:rPr>
        <w:t>情形均不</w:t>
      </w:r>
      <w:r w:rsidR="002D22FE" w:rsidRPr="00014F94">
        <w:rPr>
          <w:rFonts w:cs="Times New Roman" w:hint="eastAsia"/>
        </w:rPr>
        <w:t>屬於</w:t>
      </w:r>
      <w:proofErr w:type="gramEnd"/>
      <w:r w:rsidR="002D22FE" w:rsidRPr="00014F94">
        <w:rPr>
          <w:rFonts w:cs="Times New Roman" w:hint="eastAsia"/>
        </w:rPr>
        <w:t>上述兩者</w:t>
      </w:r>
      <w:r w:rsidR="002D22FE">
        <w:rPr>
          <w:rFonts w:cs="Times New Roman" w:hint="eastAsia"/>
        </w:rPr>
        <w:t>，則</w:t>
      </w:r>
      <w:r w:rsidR="00804E5A">
        <w:rPr>
          <w:rFonts w:cs="Times New Roman" w:hint="eastAsia"/>
        </w:rPr>
        <w:t>被</w:t>
      </w:r>
      <w:r w:rsidR="00DA70C8">
        <w:rPr>
          <w:rFonts w:cs="Times New Roman" w:hint="eastAsia"/>
        </w:rPr>
        <w:t>歸</w:t>
      </w:r>
      <w:r w:rsidR="002D22FE">
        <w:rPr>
          <w:rFonts w:cs="Times New Roman" w:hint="eastAsia"/>
        </w:rPr>
        <w:t>屬於</w:t>
      </w:r>
      <w:r w:rsidR="00D123BE">
        <w:rPr>
          <w:rFonts w:cs="Times New Roman" w:hint="eastAsia"/>
        </w:rPr>
        <w:t>完全非隨機缺失類型</w:t>
      </w:r>
      <w:r w:rsidR="00A62442" w:rsidRPr="00FA7E4E">
        <w:rPr>
          <w:rFonts w:cs="Times New Roman"/>
          <w:color w:val="0070C0"/>
          <w:rPrChange w:id="69" w:author="DELab-Sam" w:date="2020-07-22T02:11:00Z">
            <w:rPr>
              <w:rFonts w:cs="Times New Roman"/>
            </w:rPr>
          </w:rPrChange>
        </w:rPr>
        <w:t>(MNAR)</w:t>
      </w:r>
      <w:r w:rsidR="00A62442">
        <w:rPr>
          <w:rFonts w:cs="Times New Roman" w:hint="eastAsia"/>
        </w:rPr>
        <w:t>。</w:t>
      </w:r>
      <w:r w:rsidR="00804E5A">
        <w:rPr>
          <w:rFonts w:cs="Times New Roman" w:hint="eastAsia"/>
        </w:rPr>
        <w:t>此一類型的</w:t>
      </w:r>
      <w:r w:rsidR="003D18FC" w:rsidRPr="00014F94">
        <w:rPr>
          <w:rFonts w:cs="Times New Roman" w:hint="eastAsia"/>
        </w:rPr>
        <w:t>缺失資料值</w:t>
      </w:r>
      <w:proofErr w:type="gramStart"/>
      <w:r w:rsidR="003D18FC" w:rsidRPr="00014F94">
        <w:rPr>
          <w:rFonts w:cs="Times New Roman" w:hint="eastAsia"/>
        </w:rPr>
        <w:t>與</w:t>
      </w:r>
      <w:r w:rsidR="00804E5A">
        <w:rPr>
          <w:rFonts w:cs="Times New Roman" w:hint="eastAsia"/>
        </w:rPr>
        <w:t>某</w:t>
      </w:r>
      <w:r w:rsidR="003D18FC" w:rsidRPr="00014F94">
        <w:rPr>
          <w:rFonts w:cs="Times New Roman" w:hint="eastAsia"/>
        </w:rPr>
        <w:t>維度</w:t>
      </w:r>
      <w:proofErr w:type="gramEnd"/>
      <w:r w:rsidR="003D18FC" w:rsidRPr="00014F94">
        <w:rPr>
          <w:rFonts w:cs="Times New Roman" w:hint="eastAsia"/>
        </w:rPr>
        <w:t>具有一定程度的關係或傾向</w:t>
      </w:r>
      <w:r w:rsidR="00803FA7" w:rsidRPr="00014F94">
        <w:rPr>
          <w:rFonts w:cs="Times New Roman" w:hint="eastAsia"/>
        </w:rPr>
        <w:t>，</w:t>
      </w:r>
      <w:r w:rsidR="00DA0233" w:rsidRPr="00014F94">
        <w:rPr>
          <w:rFonts w:cs="Times New Roman" w:hint="eastAsia"/>
        </w:rPr>
        <w:t>換句話說</w:t>
      </w:r>
      <w:r w:rsidR="00A62442">
        <w:rPr>
          <w:rFonts w:cs="Times New Roman" w:hint="eastAsia"/>
        </w:rPr>
        <w:t>，</w:t>
      </w:r>
      <w:r w:rsidR="00DA0233" w:rsidRPr="00014F94">
        <w:rPr>
          <w:rFonts w:cs="Times New Roman" w:hint="eastAsia"/>
        </w:rPr>
        <w:t>即與該缺失值有很高的相關性</w:t>
      </w:r>
      <w:r w:rsidR="00A62442">
        <w:rPr>
          <w:rFonts w:cs="Times New Roman" w:hint="eastAsia"/>
        </w:rPr>
        <w:t>。</w:t>
      </w:r>
      <w:r w:rsidR="00803FA7" w:rsidRPr="00014F94">
        <w:rPr>
          <w:rFonts w:cs="Times New Roman" w:hint="eastAsia"/>
        </w:rPr>
        <w:t>屬於此一類型缺失資料會表現</w:t>
      </w:r>
      <w:r w:rsidR="00EF56D0" w:rsidRPr="00FA7E4E">
        <w:rPr>
          <w:rFonts w:cs="Times New Roman" w:hint="eastAsia"/>
          <w:color w:val="0070C0"/>
          <w:rPrChange w:id="70" w:author="DELab-Sam" w:date="2020-07-22T02:12:00Z">
            <w:rPr>
              <w:rFonts w:cs="Times New Roman" w:hint="eastAsia"/>
            </w:rPr>
          </w:rPrChange>
        </w:rPr>
        <w:t>出</w:t>
      </w:r>
      <w:r w:rsidR="00803FA7" w:rsidRPr="00014F94">
        <w:rPr>
          <w:rFonts w:cs="Times New Roman" w:hint="eastAsia"/>
        </w:rPr>
        <w:t>某一種資料特性，故又被稱作不可忽略缺失類型。</w:t>
      </w:r>
      <w:r w:rsidR="00D632B6" w:rsidRPr="00014F94">
        <w:rPr>
          <w:rFonts w:cs="Times New Roman" w:hint="eastAsia"/>
        </w:rPr>
        <w:t>例如</w:t>
      </w:r>
      <w:r w:rsidR="00DA0233" w:rsidRPr="00014F94">
        <w:rPr>
          <w:rFonts w:cs="Times New Roman" w:hint="eastAsia"/>
        </w:rPr>
        <w:t>薪資調查問卷時，高薪資與低薪資族群</w:t>
      </w:r>
      <w:r w:rsidR="006A6F0F" w:rsidRPr="00014F94">
        <w:rPr>
          <w:rFonts w:cs="Times New Roman" w:hint="eastAsia"/>
        </w:rPr>
        <w:t>因為不想透漏實際薪資而</w:t>
      </w:r>
      <w:r w:rsidR="00DA0233" w:rsidRPr="00014F94">
        <w:rPr>
          <w:rFonts w:cs="Times New Roman" w:hint="eastAsia"/>
        </w:rPr>
        <w:t>拒絕填寫，</w:t>
      </w:r>
      <w:r w:rsidR="00EF56D0" w:rsidRPr="00FA7E4E">
        <w:rPr>
          <w:rFonts w:cs="Times New Roman" w:hint="eastAsia"/>
          <w:color w:val="0070C0"/>
          <w:rPrChange w:id="71" w:author="DELab-Sam" w:date="2020-07-22T02:12:00Z">
            <w:rPr>
              <w:rFonts w:cs="Times New Roman" w:hint="eastAsia"/>
            </w:rPr>
          </w:rPrChange>
        </w:rPr>
        <w:t>即</w:t>
      </w:r>
      <w:r w:rsidR="006A6F0F" w:rsidRPr="00FA7E4E">
        <w:rPr>
          <w:rFonts w:cs="Times New Roman" w:hint="eastAsia"/>
          <w:color w:val="0070C0"/>
          <w:rPrChange w:id="72" w:author="DELab-Sam" w:date="2020-07-22T02:12:00Z">
            <w:rPr>
              <w:rFonts w:cs="Times New Roman" w:hint="eastAsia"/>
            </w:rPr>
          </w:rPrChange>
        </w:rPr>
        <w:t>造成</w:t>
      </w:r>
      <w:r w:rsidR="00EF56D0" w:rsidRPr="00FA7E4E">
        <w:rPr>
          <w:rFonts w:cs="Times New Roman" w:hint="eastAsia"/>
          <w:color w:val="0070C0"/>
          <w:rPrChange w:id="73" w:author="DELab-Sam" w:date="2020-07-22T02:12:00Z">
            <w:rPr>
              <w:rFonts w:cs="Times New Roman" w:hint="eastAsia"/>
            </w:rPr>
          </w:rPrChange>
        </w:rPr>
        <w:t>這種</w:t>
      </w:r>
      <w:r w:rsidR="006A6F0F" w:rsidRPr="00014F94">
        <w:rPr>
          <w:rFonts w:cs="Times New Roman" w:hint="eastAsia"/>
        </w:rPr>
        <w:t>資料缺失情況</w:t>
      </w:r>
      <w:r w:rsidR="00EF56D0">
        <w:rPr>
          <w:rFonts w:cs="Times New Roman" w:hint="eastAsia"/>
        </w:rPr>
        <w:t>，</w:t>
      </w:r>
      <w:r w:rsidR="005D4B55" w:rsidRPr="00014F94">
        <w:rPr>
          <w:rFonts w:cs="Times New Roman" w:hint="eastAsia"/>
        </w:rPr>
        <w:t>進而導致影響資料集真實性。</w:t>
      </w:r>
    </w:p>
    <w:p w14:paraId="2C42EA95" w14:textId="2920B153" w:rsidR="00F4512A" w:rsidRPr="00014F94" w:rsidRDefault="00091598" w:rsidP="001B6AC8">
      <w:pPr>
        <w:ind w:firstLine="480"/>
        <w:rPr>
          <w:rFonts w:cs="Times New Roman"/>
        </w:rPr>
      </w:pPr>
      <w:r w:rsidRPr="00014F94">
        <w:rPr>
          <w:rFonts w:cs="Times New Roman" w:hint="eastAsia"/>
        </w:rPr>
        <w:t>缺失資料</w:t>
      </w:r>
      <w:r w:rsidR="00EF56D0" w:rsidRPr="00FA7E4E">
        <w:rPr>
          <w:rFonts w:cs="Times New Roman" w:hint="eastAsia"/>
          <w:color w:val="0070C0"/>
          <w:rPrChange w:id="74" w:author="DELab-Sam" w:date="2020-07-22T02:12:00Z">
            <w:rPr>
              <w:rFonts w:cs="Times New Roman" w:hint="eastAsia"/>
            </w:rPr>
          </w:rPrChange>
        </w:rPr>
        <w:t>類型</w:t>
      </w:r>
      <w:r w:rsidRPr="00014F94">
        <w:rPr>
          <w:rFonts w:cs="Times New Roman" w:hint="eastAsia"/>
        </w:rPr>
        <w:t>若屬於</w:t>
      </w:r>
      <w:r w:rsidRPr="00014F94">
        <w:rPr>
          <w:rFonts w:cs="Times New Roman" w:hint="eastAsia"/>
        </w:rPr>
        <w:t>MCAR</w:t>
      </w:r>
      <w:r w:rsidRPr="00014F94">
        <w:rPr>
          <w:rFonts w:cs="Times New Roman" w:hint="eastAsia"/>
        </w:rPr>
        <w:t>或者是控制相關變數下</w:t>
      </w:r>
      <w:r w:rsidR="00AF4BBA" w:rsidRPr="00014F94">
        <w:rPr>
          <w:rFonts w:cs="Times New Roman" w:hint="eastAsia"/>
        </w:rPr>
        <w:t>少數缺失的</w:t>
      </w:r>
      <w:r w:rsidR="00AF4BBA" w:rsidRPr="00014F94">
        <w:rPr>
          <w:rFonts w:cs="Times New Roman" w:hint="eastAsia"/>
        </w:rPr>
        <w:t>MAR</w:t>
      </w:r>
      <w:r w:rsidR="00AF4BBA" w:rsidRPr="00014F94">
        <w:rPr>
          <w:rFonts w:cs="Times New Roman" w:hint="eastAsia"/>
        </w:rPr>
        <w:t>類型時，對該缺失情形是可以被納入考量並接受缺失值</w:t>
      </w:r>
      <w:r w:rsidR="004758AF" w:rsidRPr="00014F94">
        <w:rPr>
          <w:rFonts w:cs="Times New Roman" w:hint="eastAsia"/>
        </w:rPr>
        <w:t>相關</w:t>
      </w:r>
      <w:r w:rsidR="00AF4BBA" w:rsidRPr="00014F94">
        <w:rPr>
          <w:rFonts w:cs="Times New Roman" w:hint="eastAsia"/>
        </w:rPr>
        <w:t>技術處裡方式</w:t>
      </w:r>
      <w:r w:rsidR="004758AF" w:rsidRPr="00014F94">
        <w:rPr>
          <w:rFonts w:cs="Times New Roman" w:hint="eastAsia"/>
        </w:rPr>
        <w:t>解決缺失問題</w:t>
      </w:r>
      <w:r w:rsidR="00EF56D0">
        <w:rPr>
          <w:rFonts w:cs="Times New Roman" w:hint="eastAsia"/>
        </w:rPr>
        <w:t>。</w:t>
      </w:r>
      <w:r w:rsidR="004C1FEC" w:rsidRPr="00014F94">
        <w:rPr>
          <w:rFonts w:cs="Times New Roman" w:hint="eastAsia"/>
        </w:rPr>
        <w:t>但若缺失資料</w:t>
      </w:r>
      <w:r w:rsidR="00EF56D0" w:rsidRPr="00FA7E4E">
        <w:rPr>
          <w:rFonts w:cs="Times New Roman" w:hint="eastAsia"/>
          <w:color w:val="0070C0"/>
          <w:rPrChange w:id="75" w:author="DELab-Sam" w:date="2020-07-22T02:12:00Z">
            <w:rPr>
              <w:rFonts w:cs="Times New Roman" w:hint="eastAsia"/>
            </w:rPr>
          </w:rPrChange>
        </w:rPr>
        <w:t>類型</w:t>
      </w:r>
      <w:r w:rsidR="004C1FEC" w:rsidRPr="00014F94">
        <w:rPr>
          <w:rFonts w:cs="Times New Roman" w:hint="eastAsia"/>
        </w:rPr>
        <w:t>屬於</w:t>
      </w:r>
      <w:r w:rsidR="004C1FEC" w:rsidRPr="00014F94">
        <w:rPr>
          <w:rFonts w:cs="Times New Roman" w:hint="eastAsia"/>
        </w:rPr>
        <w:t>MNAR</w:t>
      </w:r>
      <w:r w:rsidR="004C1FEC" w:rsidRPr="00014F94">
        <w:rPr>
          <w:rFonts w:cs="Times New Roman" w:hint="eastAsia"/>
        </w:rPr>
        <w:t>時，</w:t>
      </w:r>
      <w:r w:rsidR="00717989" w:rsidRPr="00014F94">
        <w:rPr>
          <w:rFonts w:cs="Times New Roman" w:hint="eastAsia"/>
        </w:rPr>
        <w:t>因</w:t>
      </w:r>
      <w:r w:rsidR="004C1FEC" w:rsidRPr="00014F94">
        <w:rPr>
          <w:rFonts w:cs="Times New Roman" w:hint="eastAsia"/>
        </w:rPr>
        <w:t>缺失</w:t>
      </w:r>
      <w:r w:rsidR="00717989" w:rsidRPr="00014F94">
        <w:rPr>
          <w:rFonts w:cs="Times New Roman" w:hint="eastAsia"/>
        </w:rPr>
        <w:t>類型</w:t>
      </w:r>
      <w:r w:rsidR="004C1FEC" w:rsidRPr="00014F94">
        <w:rPr>
          <w:rFonts w:cs="Times New Roman" w:hint="eastAsia"/>
        </w:rPr>
        <w:t>為非隨機缺失</w:t>
      </w:r>
      <w:r w:rsidR="00717989" w:rsidRPr="00014F94">
        <w:rPr>
          <w:rFonts w:cs="Times New Roman" w:hint="eastAsia"/>
        </w:rPr>
        <w:t>，故</w:t>
      </w:r>
      <w:r w:rsidR="004C1FEC" w:rsidRPr="00014F94">
        <w:rPr>
          <w:rFonts w:cs="Times New Roman" w:hint="eastAsia"/>
        </w:rPr>
        <w:t>此情形完全不可忽略</w:t>
      </w:r>
      <w:r w:rsidR="00717989" w:rsidRPr="00014F94">
        <w:rPr>
          <w:rFonts w:cs="Times New Roman" w:hint="eastAsia"/>
        </w:rPr>
        <w:t>且不建議受以任何缺失處理機制，以防止對資料集</w:t>
      </w:r>
      <w:r w:rsidR="00FF1584">
        <w:rPr>
          <w:rFonts w:cs="Times New Roman" w:hint="eastAsia"/>
        </w:rPr>
        <w:t>做出</w:t>
      </w:r>
      <w:ins w:id="76" w:author="DELab-Sam" w:date="2020-07-22T02:21:00Z">
        <w:r w:rsidR="00C77F94" w:rsidRPr="00C77F94">
          <w:rPr>
            <w:rFonts w:cs="Times New Roman" w:hint="eastAsia"/>
            <w:color w:val="0070C0"/>
            <w:rPrChange w:id="77" w:author="DELab-Sam" w:date="2020-07-22T02:21:00Z">
              <w:rPr>
                <w:rFonts w:cs="Times New Roman" w:hint="eastAsia"/>
              </w:rPr>
            </w:rPrChange>
          </w:rPr>
          <w:t>作</w:t>
        </w:r>
      </w:ins>
      <w:r w:rsidR="00EF56D0" w:rsidRPr="00C77F94">
        <w:rPr>
          <w:rFonts w:cs="Times New Roman" w:hint="eastAsia"/>
          <w:color w:val="0070C0"/>
          <w:rPrChange w:id="78" w:author="DELab-Sam" w:date="2020-07-22T02:21:00Z">
            <w:rPr>
              <w:rFonts w:cs="Times New Roman" w:hint="eastAsia"/>
            </w:rPr>
          </w:rPrChange>
        </w:rPr>
        <w:t>錯誤</w:t>
      </w:r>
      <w:r w:rsidR="00717989" w:rsidRPr="00014F94">
        <w:rPr>
          <w:rFonts w:cs="Times New Roman" w:hint="eastAsia"/>
        </w:rPr>
        <w:t>判斷與誤導。</w:t>
      </w:r>
    </w:p>
    <w:p w14:paraId="54142F82" w14:textId="77777777" w:rsidR="00A81C57" w:rsidRDefault="00A81C57" w:rsidP="00A13FF7">
      <w:pPr>
        <w:rPr>
          <w:rFonts w:cs="Times New Roman"/>
        </w:rPr>
      </w:pPr>
    </w:p>
    <w:p w14:paraId="3C819CE0" w14:textId="4EF5D617" w:rsidR="00A81C57" w:rsidRDefault="00A81C57" w:rsidP="00307309">
      <w:pPr>
        <w:pStyle w:val="3"/>
        <w:rPr>
          <w:rFonts w:cs="Times New Roman"/>
        </w:rPr>
      </w:pPr>
      <w:bookmarkStart w:id="79" w:name="_Toc46266213"/>
      <w:r>
        <w:rPr>
          <w:rFonts w:cs="Times New Roman" w:hint="eastAsia"/>
        </w:rPr>
        <w:t>2.2.2</w:t>
      </w:r>
      <w:r>
        <w:rPr>
          <w:rFonts w:cs="Times New Roman" w:hint="eastAsia"/>
        </w:rPr>
        <w:t>缺失值的處理技術</w:t>
      </w:r>
      <w:bookmarkEnd w:id="79"/>
    </w:p>
    <w:p w14:paraId="3B3A082A" w14:textId="36B7D14E" w:rsidR="005F3131" w:rsidRPr="00014F94" w:rsidRDefault="004B30E5" w:rsidP="00275DEE">
      <w:pPr>
        <w:ind w:firstLine="480"/>
        <w:rPr>
          <w:rFonts w:cs="Times New Roman"/>
        </w:rPr>
      </w:pPr>
      <w:r w:rsidRPr="004B30E5">
        <w:rPr>
          <w:rFonts w:cs="Times New Roman"/>
        </w:rPr>
        <w:t>根據</w:t>
      </w:r>
      <w:r w:rsidRPr="00C77F94">
        <w:rPr>
          <w:rFonts w:cs="Times New Roman"/>
          <w:color w:val="0070C0"/>
          <w:rPrChange w:id="80" w:author="DELab-Sam" w:date="2020-07-22T02:21:00Z">
            <w:rPr>
              <w:rFonts w:cs="Times New Roman"/>
            </w:rPr>
          </w:rPrChange>
        </w:rPr>
        <w:t>以往經驗</w:t>
      </w:r>
      <w:r w:rsidRPr="004B30E5">
        <w:rPr>
          <w:rFonts w:cs="Times New Roman"/>
        </w:rPr>
        <w:t>，</w:t>
      </w:r>
      <w:r w:rsidR="004F7305">
        <w:rPr>
          <w:rFonts w:cs="Times New Roman" w:hint="eastAsia"/>
        </w:rPr>
        <w:t>為了</w:t>
      </w:r>
      <w:r w:rsidR="004F7305" w:rsidRPr="00C77F94">
        <w:rPr>
          <w:rFonts w:cs="Times New Roman" w:hint="eastAsia"/>
          <w:color w:val="0070C0"/>
          <w:rPrChange w:id="81" w:author="DELab-Sam" w:date="2020-07-22T02:22:00Z">
            <w:rPr>
              <w:rFonts w:cs="Times New Roman" w:hint="eastAsia"/>
            </w:rPr>
          </w:rPrChange>
        </w:rPr>
        <w:t>使</w:t>
      </w:r>
      <w:r w:rsidR="004F7305">
        <w:rPr>
          <w:rFonts w:cs="Times New Roman" w:hint="eastAsia"/>
        </w:rPr>
        <w:t>缺失資料集具有完整性</w:t>
      </w:r>
      <w:r w:rsidR="00076C3C">
        <w:rPr>
          <w:rFonts w:cs="Times New Roman" w:hint="eastAsia"/>
        </w:rPr>
        <w:t>，</w:t>
      </w:r>
      <w:r w:rsidR="00F90EA6">
        <w:rPr>
          <w:rFonts w:cs="Times New Roman" w:hint="eastAsia"/>
        </w:rPr>
        <w:t>一般</w:t>
      </w:r>
      <w:r w:rsidR="009308DA">
        <w:rPr>
          <w:rFonts w:cs="Times New Roman" w:hint="eastAsia"/>
        </w:rPr>
        <w:t>在</w:t>
      </w:r>
      <w:r w:rsidRPr="004B30E5">
        <w:rPr>
          <w:rFonts w:cs="Times New Roman"/>
        </w:rPr>
        <w:t>處理缺失資料</w:t>
      </w:r>
      <w:r w:rsidR="009308DA">
        <w:rPr>
          <w:rFonts w:cs="Times New Roman" w:hint="eastAsia"/>
        </w:rPr>
        <w:t>時</w:t>
      </w:r>
      <w:r w:rsidR="009308DA" w:rsidRPr="00C77F94">
        <w:rPr>
          <w:rFonts w:cs="Times New Roman" w:hint="eastAsia"/>
          <w:color w:val="0070C0"/>
          <w:rPrChange w:id="82" w:author="DELab-Sam" w:date="2020-07-22T02:22:00Z">
            <w:rPr>
              <w:rFonts w:cs="Times New Roman" w:hint="eastAsia"/>
            </w:rPr>
          </w:rPrChange>
        </w:rPr>
        <w:t>最常見</w:t>
      </w:r>
      <w:r w:rsidR="001F6983">
        <w:rPr>
          <w:rFonts w:cs="Times New Roman" w:hint="eastAsia"/>
        </w:rPr>
        <w:t>的方法</w:t>
      </w:r>
      <w:r w:rsidR="001F6983" w:rsidRPr="00C77F94">
        <w:rPr>
          <w:rFonts w:cs="Times New Roman" w:hint="eastAsia"/>
          <w:color w:val="0070C0"/>
          <w:rPrChange w:id="83" w:author="DELab-Sam" w:date="2020-07-22T02:22:00Z">
            <w:rPr>
              <w:rFonts w:cs="Times New Roman" w:hint="eastAsia"/>
            </w:rPr>
          </w:rPrChange>
        </w:rPr>
        <w:t>是</w:t>
      </w:r>
      <w:r w:rsidR="009308DA">
        <w:rPr>
          <w:rFonts w:cs="Times New Roman" w:hint="eastAsia"/>
        </w:rPr>
        <w:t>丟棄法</w:t>
      </w:r>
      <w:r w:rsidR="00A62C6C">
        <w:rPr>
          <w:rFonts w:cs="Times New Roman" w:hint="eastAsia"/>
        </w:rPr>
        <w:t xml:space="preserve"> </w:t>
      </w:r>
      <w:r w:rsidR="009308DA">
        <w:rPr>
          <w:rFonts w:cs="Times New Roman" w:hint="eastAsia"/>
        </w:rPr>
        <w:t>(</w:t>
      </w:r>
      <w:r w:rsidR="009308DA">
        <w:rPr>
          <w:rFonts w:cs="Times New Roman"/>
        </w:rPr>
        <w:t>dropout</w:t>
      </w:r>
      <w:r w:rsidR="009308DA">
        <w:rPr>
          <w:rFonts w:cs="Times New Roman" w:hint="eastAsia"/>
        </w:rPr>
        <w:t>)</w:t>
      </w:r>
      <w:r w:rsidR="00A62C6C">
        <w:rPr>
          <w:rFonts w:cs="Times New Roman" w:hint="eastAsia"/>
        </w:rPr>
        <w:t xml:space="preserve"> </w:t>
      </w:r>
      <w:r w:rsidR="009308DA">
        <w:rPr>
          <w:rFonts w:cs="Times New Roman" w:hint="eastAsia"/>
        </w:rPr>
        <w:t>與填補法</w:t>
      </w:r>
      <w:r w:rsidR="00A62C6C">
        <w:rPr>
          <w:rFonts w:cs="Times New Roman" w:hint="eastAsia"/>
        </w:rPr>
        <w:t xml:space="preserve"> </w:t>
      </w:r>
      <w:r w:rsidR="009308DA">
        <w:rPr>
          <w:rFonts w:cs="Times New Roman" w:hint="eastAsia"/>
        </w:rPr>
        <w:t>(</w:t>
      </w:r>
      <w:r w:rsidR="009308DA">
        <w:rPr>
          <w:rFonts w:cs="Times New Roman"/>
        </w:rPr>
        <w:t>imputation)</w:t>
      </w:r>
      <w:r w:rsidR="00A62C6C">
        <w:rPr>
          <w:rFonts w:cs="Times New Roman" w:hint="eastAsia"/>
        </w:rPr>
        <w:t xml:space="preserve"> </w:t>
      </w:r>
      <w:r w:rsidR="009308DA">
        <w:rPr>
          <w:rFonts w:cs="Times New Roman" w:hint="eastAsia"/>
        </w:rPr>
        <w:t>兩種</w:t>
      </w:r>
      <w:r w:rsidR="00AD6274">
        <w:rPr>
          <w:rFonts w:cs="Times New Roman" w:hint="eastAsia"/>
        </w:rPr>
        <w:t>。</w:t>
      </w:r>
    </w:p>
    <w:p w14:paraId="72E8A89C" w14:textId="5F7AD0EA" w:rsidR="0033115C" w:rsidRPr="00183927" w:rsidRDefault="00014F94" w:rsidP="00183927">
      <w:pPr>
        <w:ind w:firstLine="480"/>
        <w:rPr>
          <w:rFonts w:cs="Times New Roman"/>
        </w:rPr>
      </w:pPr>
      <w:r>
        <w:rPr>
          <w:rFonts w:cs="Times New Roman" w:hint="eastAsia"/>
        </w:rPr>
        <w:t>丟棄</w:t>
      </w:r>
      <w:r w:rsidR="005B279B">
        <w:rPr>
          <w:rFonts w:cs="Times New Roman" w:hint="eastAsia"/>
        </w:rPr>
        <w:t>法</w:t>
      </w:r>
      <w:r>
        <w:rPr>
          <w:rFonts w:cs="Times New Roman" w:hint="eastAsia"/>
        </w:rPr>
        <w:t>技術</w:t>
      </w:r>
      <w:r w:rsidR="0090214C" w:rsidRPr="00C77F94">
        <w:rPr>
          <w:rFonts w:cs="Times New Roman"/>
          <w:color w:val="0070C0"/>
          <w:rPrChange w:id="84" w:author="DELab-Sam" w:date="2020-07-22T02:21:00Z">
            <w:rPr>
              <w:rFonts w:cs="Times New Roman"/>
            </w:rPr>
          </w:rPrChange>
        </w:rPr>
        <w:fldChar w:fldCharType="begin"/>
      </w:r>
      <w:r w:rsidR="0090214C" w:rsidRPr="00C77F94">
        <w:rPr>
          <w:rFonts w:cs="Times New Roman"/>
          <w:color w:val="0070C0"/>
          <w:rPrChange w:id="85" w:author="DELab-Sam" w:date="2020-07-22T02:21:00Z">
            <w:rPr>
              <w:rFonts w:cs="Times New Roman"/>
            </w:rPr>
          </w:rPrChange>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C77F94">
        <w:rPr>
          <w:rFonts w:cs="Times New Roman"/>
          <w:color w:val="0070C0"/>
          <w:rPrChange w:id="86" w:author="DELab-Sam" w:date="2020-07-22T02:21:00Z">
            <w:rPr>
              <w:rFonts w:cs="Times New Roman"/>
            </w:rPr>
          </w:rPrChange>
        </w:rPr>
        <w:fldChar w:fldCharType="separate"/>
      </w:r>
      <w:r w:rsidR="0090214C" w:rsidRPr="00C77F94">
        <w:rPr>
          <w:rFonts w:cs="Times New Roman"/>
          <w:color w:val="0070C0"/>
          <w:rPrChange w:id="87" w:author="DELab-Sam" w:date="2020-07-22T02:21:00Z">
            <w:rPr>
              <w:rFonts w:cs="Times New Roman"/>
            </w:rPr>
          </w:rPrChange>
        </w:rPr>
        <w:t>[2]</w:t>
      </w:r>
      <w:r w:rsidR="0090214C" w:rsidRPr="00C77F94">
        <w:rPr>
          <w:rFonts w:cs="Times New Roman"/>
          <w:color w:val="0070C0"/>
          <w:rPrChange w:id="88" w:author="DELab-Sam" w:date="2020-07-22T02:21:00Z">
            <w:rPr>
              <w:rFonts w:cs="Times New Roman"/>
            </w:rPr>
          </w:rPrChange>
        </w:rPr>
        <w:fldChar w:fldCharType="end"/>
      </w:r>
      <w:r>
        <w:rPr>
          <w:rFonts w:cs="Times New Roman" w:hint="eastAsia"/>
        </w:rPr>
        <w:t>中包含了</w:t>
      </w:r>
      <w:r w:rsidR="004B30E5" w:rsidRPr="004B30E5">
        <w:rPr>
          <w:rFonts w:cs="Times New Roman"/>
        </w:rPr>
        <w:t>刪除資料列</w:t>
      </w:r>
      <w:r w:rsidR="005713BC">
        <w:rPr>
          <w:rFonts w:cs="Times New Roman" w:hint="eastAsia"/>
        </w:rPr>
        <w:t>以及</w:t>
      </w:r>
      <w:r>
        <w:rPr>
          <w:rFonts w:cs="Times New Roman" w:hint="eastAsia"/>
        </w:rPr>
        <w:t>刪除特徵欄位</w:t>
      </w:r>
      <w:r w:rsidR="009725BF">
        <w:rPr>
          <w:rFonts w:cs="Times New Roman" w:hint="eastAsia"/>
        </w:rPr>
        <w:t>兩種</w:t>
      </w:r>
      <w:r>
        <w:rPr>
          <w:rFonts w:cs="Times New Roman" w:hint="eastAsia"/>
        </w:rPr>
        <w:t>。</w:t>
      </w:r>
      <w:r w:rsidR="004B30E5" w:rsidRPr="004B30E5">
        <w:rPr>
          <w:rFonts w:cs="Times New Roman"/>
        </w:rPr>
        <w:t>如果一個資料列裡面的欄位</w:t>
      </w:r>
      <w:r w:rsidR="004B30E5" w:rsidRPr="00C77F94">
        <w:rPr>
          <w:rFonts w:cs="Times New Roman"/>
          <w:color w:val="0070C0"/>
          <w:rPrChange w:id="89" w:author="DELab-Sam" w:date="2020-07-22T02:22:00Z">
            <w:rPr>
              <w:rFonts w:cs="Times New Roman"/>
            </w:rPr>
          </w:rPrChange>
        </w:rPr>
        <w:t>當中有缺失值</w:t>
      </w:r>
      <w:r w:rsidR="004B30E5" w:rsidRPr="004B30E5">
        <w:rPr>
          <w:rFonts w:cs="Times New Roman"/>
        </w:rPr>
        <w:t>，則將整筆資料列直接刪除</w:t>
      </w:r>
      <w:r w:rsidR="00C0754B">
        <w:rPr>
          <w:rFonts w:cs="Times New Roman" w:hint="eastAsia"/>
        </w:rPr>
        <w:t>，此種刪除方式可以</w:t>
      </w:r>
      <w:r w:rsidR="0076177D">
        <w:rPr>
          <w:rFonts w:cs="Times New Roman" w:hint="eastAsia"/>
        </w:rPr>
        <w:t>在整</w:t>
      </w:r>
      <w:r w:rsidR="00CB1928">
        <w:rPr>
          <w:rFonts w:cs="Times New Roman" w:hint="eastAsia"/>
        </w:rPr>
        <w:t>個</w:t>
      </w:r>
      <w:r w:rsidR="0076177D">
        <w:rPr>
          <w:rFonts w:cs="Times New Roman" w:hint="eastAsia"/>
        </w:rPr>
        <w:t>資料集中</w:t>
      </w:r>
      <w:r w:rsidR="00CB1928">
        <w:rPr>
          <w:rFonts w:cs="Times New Roman" w:hint="eastAsia"/>
        </w:rPr>
        <w:t>只</w:t>
      </w:r>
      <w:r w:rsidR="0076177D">
        <w:rPr>
          <w:rFonts w:cs="Times New Roman" w:hint="eastAsia"/>
        </w:rPr>
        <w:t>含有少量缺失值時採用</w:t>
      </w:r>
      <w:r w:rsidR="00C0754B">
        <w:rPr>
          <w:rFonts w:cs="Times New Roman" w:hint="eastAsia"/>
        </w:rPr>
        <w:t>，</w:t>
      </w:r>
      <w:r w:rsidR="00CB1928" w:rsidRPr="00C77F94">
        <w:rPr>
          <w:rFonts w:cs="Times New Roman" w:hint="eastAsia"/>
          <w:color w:val="0070C0"/>
          <w:rPrChange w:id="90" w:author="DELab-Sam" w:date="2020-07-22T02:23:00Z">
            <w:rPr>
              <w:rFonts w:cs="Times New Roman" w:hint="eastAsia"/>
            </w:rPr>
          </w:rPrChange>
        </w:rPr>
        <w:t>使剩餘的資料成為無缺失值的</w:t>
      </w:r>
      <w:r w:rsidR="001B2595" w:rsidRPr="00C77F94">
        <w:rPr>
          <w:rFonts w:cs="Times New Roman" w:hint="eastAsia"/>
          <w:color w:val="0070C0"/>
          <w:rPrChange w:id="91" w:author="DELab-Sam" w:date="2020-07-22T02:23:00Z">
            <w:rPr>
              <w:rFonts w:cs="Times New Roman" w:hint="eastAsia"/>
            </w:rPr>
          </w:rPrChange>
        </w:rPr>
        <w:t>完整資料集</w:t>
      </w:r>
      <w:r w:rsidR="00CB1928">
        <w:rPr>
          <w:rFonts w:cs="Times New Roman" w:hint="eastAsia"/>
        </w:rPr>
        <w:t>。</w:t>
      </w:r>
      <w:r w:rsidR="007B1940" w:rsidRPr="00C77F94">
        <w:rPr>
          <w:rFonts w:cs="Times New Roman" w:hint="eastAsia"/>
          <w:color w:val="0070C0"/>
          <w:rPrChange w:id="92" w:author="DELab-Sam" w:date="2020-07-22T02:23:00Z">
            <w:rPr>
              <w:rFonts w:cs="Times New Roman" w:hint="eastAsia"/>
            </w:rPr>
          </w:rPrChange>
        </w:rPr>
        <w:t>丟棄法</w:t>
      </w:r>
      <w:r w:rsidR="00187002" w:rsidRPr="00C77F94">
        <w:rPr>
          <w:rFonts w:cs="Times New Roman" w:hint="eastAsia"/>
          <w:color w:val="0070C0"/>
          <w:rPrChange w:id="93" w:author="DELab-Sam" w:date="2020-07-22T02:23:00Z">
            <w:rPr>
              <w:rFonts w:cs="Times New Roman" w:hint="eastAsia"/>
            </w:rPr>
          </w:rPrChange>
        </w:rPr>
        <w:t>的</w:t>
      </w:r>
      <w:r w:rsidR="007B1940" w:rsidRPr="00C77F94">
        <w:rPr>
          <w:rFonts w:cs="Times New Roman" w:hint="eastAsia"/>
          <w:color w:val="0070C0"/>
          <w:rPrChange w:id="94" w:author="DELab-Sam" w:date="2020-07-22T02:23:00Z">
            <w:rPr>
              <w:rFonts w:cs="Times New Roman" w:hint="eastAsia"/>
            </w:rPr>
          </w:rPrChange>
        </w:rPr>
        <w:t>缺點</w:t>
      </w:r>
      <w:r w:rsidR="00FB69DD" w:rsidRPr="00C77F94">
        <w:rPr>
          <w:rFonts w:cs="Times New Roman" w:hint="eastAsia"/>
          <w:color w:val="0070C0"/>
          <w:rPrChange w:id="95" w:author="DELab-Sam" w:date="2020-07-22T02:23:00Z">
            <w:rPr>
              <w:rFonts w:cs="Times New Roman" w:hint="eastAsia"/>
            </w:rPr>
          </w:rPrChange>
        </w:rPr>
        <w:t>是</w:t>
      </w:r>
      <w:r w:rsidR="00B70F5D">
        <w:rPr>
          <w:rFonts w:cs="Times New Roman" w:hint="eastAsia"/>
        </w:rPr>
        <w:t>，</w:t>
      </w:r>
      <w:r w:rsidR="007B1940" w:rsidRPr="00C77F94">
        <w:rPr>
          <w:rFonts w:cs="Times New Roman" w:hint="eastAsia"/>
          <w:color w:val="0070C0"/>
          <w:rPrChange w:id="96" w:author="DELab-Sam" w:date="2020-07-22T02:23:00Z">
            <w:rPr>
              <w:rFonts w:cs="Times New Roman" w:hint="eastAsia"/>
            </w:rPr>
          </w:rPrChange>
        </w:rPr>
        <w:t>若</w:t>
      </w:r>
      <w:r w:rsidR="00285322">
        <w:rPr>
          <w:rFonts w:cs="Times New Roman" w:hint="eastAsia"/>
        </w:rPr>
        <w:t>缺失值</w:t>
      </w:r>
      <w:r w:rsidR="00836E46">
        <w:rPr>
          <w:rFonts w:cs="Times New Roman" w:hint="eastAsia"/>
        </w:rPr>
        <w:t>佔資料集整體</w:t>
      </w:r>
      <w:r w:rsidR="00E30B13">
        <w:rPr>
          <w:rFonts w:cs="Times New Roman" w:hint="eastAsia"/>
        </w:rPr>
        <w:t>比例</w:t>
      </w:r>
      <w:r w:rsidR="007B1940">
        <w:rPr>
          <w:rFonts w:cs="Times New Roman" w:hint="eastAsia"/>
        </w:rPr>
        <w:t>太</w:t>
      </w:r>
      <w:r w:rsidR="00285322">
        <w:rPr>
          <w:rFonts w:cs="Times New Roman" w:hint="eastAsia"/>
        </w:rPr>
        <w:t>高且</w:t>
      </w:r>
      <w:r w:rsidR="007B1940" w:rsidRPr="00C77F94">
        <w:rPr>
          <w:rFonts w:cs="Times New Roman" w:hint="eastAsia"/>
          <w:color w:val="0070C0"/>
          <w:rPrChange w:id="97" w:author="DELab-Sam" w:date="2020-07-22T02:23:00Z">
            <w:rPr>
              <w:rFonts w:cs="Times New Roman" w:hint="eastAsia"/>
            </w:rPr>
          </w:rPrChange>
        </w:rPr>
        <w:t>是</w:t>
      </w:r>
      <w:r w:rsidR="00285322">
        <w:rPr>
          <w:rFonts w:cs="Times New Roman" w:hint="eastAsia"/>
        </w:rPr>
        <w:t>完全隨機缺失類型模型，</w:t>
      </w:r>
      <w:r w:rsidR="007B1940">
        <w:rPr>
          <w:rFonts w:cs="Times New Roman" w:hint="eastAsia"/>
        </w:rPr>
        <w:t>則</w:t>
      </w:r>
      <w:r w:rsidR="007B5757">
        <w:rPr>
          <w:rFonts w:cs="Times New Roman" w:hint="eastAsia"/>
        </w:rPr>
        <w:t>刪除資料列的方法</w:t>
      </w:r>
      <w:r w:rsidR="00187002">
        <w:rPr>
          <w:rFonts w:cs="Times New Roman" w:hint="eastAsia"/>
        </w:rPr>
        <w:t>會讓</w:t>
      </w:r>
      <w:r w:rsidR="00285322">
        <w:rPr>
          <w:rFonts w:cs="Times New Roman" w:hint="eastAsia"/>
        </w:rPr>
        <w:t>原資料</w:t>
      </w:r>
      <w:r w:rsidR="007B5757">
        <w:rPr>
          <w:rFonts w:cs="Times New Roman" w:hint="eastAsia"/>
        </w:rPr>
        <w:t>集當中</w:t>
      </w:r>
      <w:r w:rsidR="00ED7D44">
        <w:rPr>
          <w:rFonts w:cs="Times New Roman" w:hint="eastAsia"/>
        </w:rPr>
        <w:t>剩下</w:t>
      </w:r>
      <w:r w:rsidR="007B5757">
        <w:rPr>
          <w:rFonts w:cs="Times New Roman" w:hint="eastAsia"/>
        </w:rPr>
        <w:t>堪用</w:t>
      </w:r>
      <w:r w:rsidR="00E77820">
        <w:rPr>
          <w:rFonts w:cs="Times New Roman" w:hint="eastAsia"/>
        </w:rPr>
        <w:t>的</w:t>
      </w:r>
      <w:r w:rsidR="007B5757">
        <w:rPr>
          <w:rFonts w:cs="Times New Roman" w:hint="eastAsia"/>
        </w:rPr>
        <w:t>資料筆數</w:t>
      </w:r>
      <w:r w:rsidR="007B1940" w:rsidRPr="00C77F94">
        <w:rPr>
          <w:rFonts w:cs="Times New Roman" w:hint="eastAsia"/>
          <w:color w:val="0070C0"/>
          <w:rPrChange w:id="98" w:author="DELab-Sam" w:date="2020-07-22T02:23:00Z">
            <w:rPr>
              <w:rFonts w:cs="Times New Roman" w:hint="eastAsia"/>
            </w:rPr>
          </w:rPrChange>
        </w:rPr>
        <w:t>變得</w:t>
      </w:r>
      <w:r w:rsidR="007B5757" w:rsidRPr="00C77F94">
        <w:rPr>
          <w:rFonts w:cs="Times New Roman" w:hint="eastAsia"/>
          <w:color w:val="0070C0"/>
          <w:rPrChange w:id="99" w:author="DELab-Sam" w:date="2020-07-22T02:23:00Z">
            <w:rPr>
              <w:rFonts w:cs="Times New Roman" w:hint="eastAsia"/>
            </w:rPr>
          </w:rPrChange>
        </w:rPr>
        <w:t>非常少</w:t>
      </w:r>
      <w:r w:rsidR="007B5757">
        <w:rPr>
          <w:rFonts w:cs="Times New Roman" w:hint="eastAsia"/>
        </w:rPr>
        <w:t>，</w:t>
      </w:r>
      <w:r w:rsidR="00EC5B1D">
        <w:rPr>
          <w:rFonts w:cs="Times New Roman" w:hint="eastAsia"/>
        </w:rPr>
        <w:t>可參考</w:t>
      </w:r>
      <w:r w:rsidR="007B1940" w:rsidRPr="00C77F94">
        <w:rPr>
          <w:rFonts w:cs="Times New Roman" w:hint="eastAsia"/>
          <w:color w:val="0070C0"/>
          <w:rPrChange w:id="100" w:author="DELab-Sam" w:date="2020-07-22T02:24:00Z">
            <w:rPr>
              <w:rFonts w:cs="Times New Roman" w:hint="eastAsia"/>
            </w:rPr>
          </w:rPrChange>
        </w:rPr>
        <w:t>之資料</w:t>
      </w:r>
      <w:r w:rsidR="00EC5B1D" w:rsidRPr="00C77F94">
        <w:rPr>
          <w:rFonts w:cs="Times New Roman" w:hint="eastAsia"/>
          <w:color w:val="0070C0"/>
          <w:rPrChange w:id="101" w:author="DELab-Sam" w:date="2020-07-22T02:24:00Z">
            <w:rPr>
              <w:rFonts w:cs="Times New Roman" w:hint="eastAsia"/>
            </w:rPr>
          </w:rPrChange>
        </w:rPr>
        <w:t>點</w:t>
      </w:r>
      <w:r w:rsidR="00EC5B1D">
        <w:rPr>
          <w:rFonts w:cs="Times New Roman" w:hint="eastAsia"/>
        </w:rPr>
        <w:t>也很少</w:t>
      </w:r>
      <w:r w:rsidR="00C13A1A">
        <w:rPr>
          <w:rFonts w:cs="Times New Roman" w:hint="eastAsia"/>
        </w:rPr>
        <w:t>，</w:t>
      </w:r>
      <w:r w:rsidR="007B5757">
        <w:rPr>
          <w:rFonts w:cs="Times New Roman" w:hint="eastAsia"/>
        </w:rPr>
        <w:t>致使最終填補法效果不彰</w:t>
      </w:r>
      <w:r w:rsidR="004B30E5" w:rsidRPr="004B30E5">
        <w:rPr>
          <w:rFonts w:cs="Times New Roman"/>
        </w:rPr>
        <w:t>。若整體資料集的某一</w:t>
      </w:r>
      <w:r w:rsidR="00482346">
        <w:rPr>
          <w:rFonts w:cs="Times New Roman" w:hint="eastAsia"/>
        </w:rPr>
        <w:t>維度或某</w:t>
      </w:r>
      <w:r w:rsidR="00E5099B">
        <w:rPr>
          <w:rFonts w:cs="Times New Roman" w:hint="eastAsia"/>
        </w:rPr>
        <w:t>一</w:t>
      </w:r>
      <w:r w:rsidR="004B30E5" w:rsidRPr="004B30E5">
        <w:rPr>
          <w:rFonts w:cs="Times New Roman"/>
        </w:rPr>
        <w:t>特徵欄位缺失筆數的數量太多，甚至遠多於其他特徵欄</w:t>
      </w:r>
      <w:r w:rsidR="004B30E5">
        <w:rPr>
          <w:rFonts w:hint="eastAsia"/>
        </w:rPr>
        <w:t>位缺失狀況時，則可選擇直接放棄該特徵欄位。遇缺失值時無論就上述採用</w:t>
      </w:r>
      <w:r w:rsidR="00EC4FDF">
        <w:rPr>
          <w:rFonts w:hint="eastAsia"/>
        </w:rPr>
        <w:t>刪除資料列或者是</w:t>
      </w:r>
      <w:r w:rsidR="004B30E5">
        <w:rPr>
          <w:rFonts w:hint="eastAsia"/>
        </w:rPr>
        <w:t>刪除</w:t>
      </w:r>
      <w:r w:rsidR="00EC4FDF">
        <w:rPr>
          <w:rFonts w:hint="eastAsia"/>
        </w:rPr>
        <w:t>特徵欄</w:t>
      </w:r>
      <w:r w:rsidR="00191F59">
        <w:rPr>
          <w:rFonts w:hint="eastAsia"/>
        </w:rPr>
        <w:t>位</w:t>
      </w:r>
      <w:r w:rsidR="004B30E5">
        <w:rPr>
          <w:rFonts w:hint="eastAsia"/>
        </w:rPr>
        <w:t>，雖然可能不需要面對因具有缺失值所造成的資料</w:t>
      </w:r>
      <w:proofErr w:type="gramStart"/>
      <w:r w:rsidR="004B30E5">
        <w:rPr>
          <w:rFonts w:hint="eastAsia"/>
        </w:rPr>
        <w:t>不</w:t>
      </w:r>
      <w:proofErr w:type="gramEnd"/>
      <w:r w:rsidR="004B30E5">
        <w:rPr>
          <w:rFonts w:hint="eastAsia"/>
        </w:rPr>
        <w:t>完整性，然而</w:t>
      </w:r>
      <w:r w:rsidR="00C42050">
        <w:rPr>
          <w:rFonts w:hint="eastAsia"/>
        </w:rPr>
        <w:t>在</w:t>
      </w:r>
      <w:r w:rsidR="004B30E5">
        <w:rPr>
          <w:rFonts w:hint="eastAsia"/>
        </w:rPr>
        <w:t>另一方面</w:t>
      </w:r>
      <w:r w:rsidR="00C42050">
        <w:rPr>
          <w:rFonts w:hint="eastAsia"/>
        </w:rPr>
        <w:t>，</w:t>
      </w:r>
      <w:r w:rsidR="004B30E5">
        <w:rPr>
          <w:rFonts w:hint="eastAsia"/>
        </w:rPr>
        <w:t>無論是丟棄資料列或是丟棄整個特徵欄位，仍然需要面臨因丟棄</w:t>
      </w:r>
      <w:r w:rsidR="004F3C12">
        <w:rPr>
          <w:rFonts w:hint="eastAsia"/>
        </w:rPr>
        <w:t>法</w:t>
      </w:r>
      <w:r w:rsidR="004B30E5">
        <w:rPr>
          <w:rFonts w:hint="eastAsia"/>
        </w:rPr>
        <w:t>所產生的額外問題</w:t>
      </w:r>
      <w:r w:rsidR="002762C9">
        <w:rPr>
          <w:rFonts w:hint="eastAsia"/>
        </w:rPr>
        <w:t xml:space="preserve"> </w:t>
      </w:r>
      <w:r w:rsidR="004B30E5">
        <w:rPr>
          <w:rFonts w:hint="eastAsia"/>
        </w:rPr>
        <w:t>:</w:t>
      </w:r>
      <w:r w:rsidR="002762C9">
        <w:rPr>
          <w:rFonts w:hint="eastAsia"/>
        </w:rPr>
        <w:t xml:space="preserve"> </w:t>
      </w:r>
      <w:r w:rsidR="004B30E5">
        <w:rPr>
          <w:rFonts w:hint="eastAsia"/>
        </w:rPr>
        <w:t>喪失資料</w:t>
      </w:r>
      <w:r w:rsidR="00A42FED">
        <w:rPr>
          <w:rFonts w:hint="eastAsia"/>
        </w:rPr>
        <w:t>表現</w:t>
      </w:r>
      <w:r w:rsidR="004B30E5">
        <w:rPr>
          <w:rFonts w:hint="eastAsia"/>
        </w:rPr>
        <w:t>特徵性質</w:t>
      </w:r>
      <w:r w:rsidR="00610890">
        <w:rPr>
          <w:rFonts w:hint="eastAsia"/>
        </w:rPr>
        <w:t>以及資料</w:t>
      </w:r>
      <w:r w:rsidR="00A42FED">
        <w:rPr>
          <w:rFonts w:hint="eastAsia"/>
        </w:rPr>
        <w:t>筆數來</w:t>
      </w:r>
      <w:r w:rsidR="00610890">
        <w:rPr>
          <w:rFonts w:hint="eastAsia"/>
        </w:rPr>
        <w:t>源不足</w:t>
      </w:r>
      <w:r w:rsidR="004B30E5">
        <w:rPr>
          <w:rFonts w:hint="eastAsia"/>
        </w:rPr>
        <w:t>。</w:t>
      </w:r>
    </w:p>
    <w:p w14:paraId="4BCA19A5" w14:textId="60256133" w:rsidR="00584E0E" w:rsidRDefault="005D06B0" w:rsidP="00BD12D4">
      <w:pPr>
        <w:ind w:firstLine="480"/>
      </w:pPr>
      <w:r>
        <w:rPr>
          <w:rFonts w:cs="Times New Roman" w:hint="eastAsia"/>
        </w:rPr>
        <w:t>填補法</w:t>
      </w:r>
      <w:r w:rsidR="0090214C" w:rsidRPr="00C77F94">
        <w:rPr>
          <w:rFonts w:cs="Times New Roman"/>
          <w:color w:val="0070C0"/>
          <w:rPrChange w:id="102" w:author="DELab-Sam" w:date="2020-07-22T02:24:00Z">
            <w:rPr>
              <w:rFonts w:cs="Times New Roman"/>
            </w:rPr>
          </w:rPrChange>
        </w:rPr>
        <w:fldChar w:fldCharType="begin"/>
      </w:r>
      <w:r w:rsidR="0090214C" w:rsidRPr="00C77F94">
        <w:rPr>
          <w:rFonts w:cs="Times New Roman"/>
          <w:color w:val="0070C0"/>
          <w:rPrChange w:id="103" w:author="DELab-Sam" w:date="2020-07-22T02:24:00Z">
            <w:rPr>
              <w:rFonts w:cs="Times New Roman"/>
            </w:rPr>
          </w:rPrChange>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C77F94">
        <w:rPr>
          <w:rFonts w:cs="Times New Roman"/>
          <w:color w:val="0070C0"/>
          <w:rPrChange w:id="104" w:author="DELab-Sam" w:date="2020-07-22T02:24:00Z">
            <w:rPr>
              <w:rFonts w:cs="Times New Roman"/>
            </w:rPr>
          </w:rPrChange>
        </w:rPr>
        <w:fldChar w:fldCharType="separate"/>
      </w:r>
      <w:r w:rsidR="0090214C" w:rsidRPr="00C77F94">
        <w:rPr>
          <w:rFonts w:cs="Times New Roman"/>
          <w:color w:val="0070C0"/>
          <w:rPrChange w:id="105" w:author="DELab-Sam" w:date="2020-07-22T02:24:00Z">
            <w:rPr>
              <w:rFonts w:cs="Times New Roman"/>
            </w:rPr>
          </w:rPrChange>
        </w:rPr>
        <w:t>[2]</w:t>
      </w:r>
      <w:r w:rsidR="0090214C" w:rsidRPr="00C77F94">
        <w:rPr>
          <w:rFonts w:cs="Times New Roman"/>
          <w:color w:val="0070C0"/>
          <w:rPrChange w:id="106" w:author="DELab-Sam" w:date="2020-07-22T02:24:00Z">
            <w:rPr>
              <w:rFonts w:cs="Times New Roman"/>
            </w:rPr>
          </w:rPrChange>
        </w:rPr>
        <w:fldChar w:fldCharType="end"/>
      </w:r>
      <w:r w:rsidR="001B0C50" w:rsidRPr="00C77F94">
        <w:rPr>
          <w:rFonts w:cs="Times New Roman" w:hint="eastAsia"/>
          <w:color w:val="0070C0"/>
          <w:rPrChange w:id="107" w:author="DELab-Sam" w:date="2020-07-22T02:24:00Z">
            <w:rPr>
              <w:rFonts w:cs="Times New Roman" w:hint="eastAsia"/>
            </w:rPr>
          </w:rPrChange>
        </w:rPr>
        <w:t>是</w:t>
      </w:r>
      <w:r w:rsidR="00045320" w:rsidRPr="00B2534D">
        <w:rPr>
          <w:rFonts w:cs="Times New Roman"/>
        </w:rPr>
        <w:t>用簡單的統計方法來計算需要</w:t>
      </w:r>
      <w:r w:rsidR="00D84BFF">
        <w:rPr>
          <w:rFonts w:cs="Times New Roman" w:hint="eastAsia"/>
        </w:rPr>
        <w:t>被</w:t>
      </w:r>
      <w:r w:rsidR="00BD4462">
        <w:rPr>
          <w:rFonts w:cs="Times New Roman" w:hint="eastAsia"/>
        </w:rPr>
        <w:t>填</w:t>
      </w:r>
      <w:r w:rsidR="00045320" w:rsidRPr="00B2534D">
        <w:rPr>
          <w:rFonts w:cs="Times New Roman"/>
        </w:rPr>
        <w:t>入的</w:t>
      </w:r>
      <w:r w:rsidR="00BD4462">
        <w:rPr>
          <w:rFonts w:cs="Times New Roman" w:hint="eastAsia"/>
        </w:rPr>
        <w:t>填</w:t>
      </w:r>
      <w:r w:rsidR="00045320" w:rsidRPr="00B2534D">
        <w:rPr>
          <w:rFonts w:cs="Times New Roman"/>
        </w:rPr>
        <w:t>補值</w:t>
      </w:r>
      <w:r w:rsidR="00D91194">
        <w:rPr>
          <w:rFonts w:cs="Times New Roman" w:hint="eastAsia"/>
        </w:rPr>
        <w:t>。</w:t>
      </w:r>
      <w:r w:rsidR="007A06D2">
        <w:rPr>
          <w:rFonts w:cs="Times New Roman" w:hint="eastAsia"/>
        </w:rPr>
        <w:t>最</w:t>
      </w:r>
      <w:proofErr w:type="gramStart"/>
      <w:r w:rsidR="00980A50">
        <w:rPr>
          <w:rFonts w:cs="Times New Roman" w:hint="eastAsia"/>
        </w:rPr>
        <w:t>簡易</w:t>
      </w:r>
      <w:r w:rsidR="00045320" w:rsidRPr="00B2534D">
        <w:rPr>
          <w:rFonts w:cs="Times New Roman"/>
        </w:rPr>
        <w:t>補值</w:t>
      </w:r>
      <w:r w:rsidR="007A06D2">
        <w:rPr>
          <w:rFonts w:cs="Times New Roman" w:hint="eastAsia"/>
        </w:rPr>
        <w:t>的</w:t>
      </w:r>
      <w:proofErr w:type="gramEnd"/>
      <w:r w:rsidR="00045320" w:rsidRPr="00B2534D">
        <w:rPr>
          <w:rFonts w:cs="Times New Roman"/>
        </w:rPr>
        <w:t>方法</w:t>
      </w:r>
      <w:r w:rsidR="00D91194" w:rsidRPr="00C77F94">
        <w:rPr>
          <w:rFonts w:cs="Times New Roman" w:hint="eastAsia"/>
          <w:color w:val="0070C0"/>
          <w:rPrChange w:id="108" w:author="DELab-Sam" w:date="2020-07-22T02:24:00Z">
            <w:rPr>
              <w:rFonts w:cs="Times New Roman" w:hint="eastAsia"/>
            </w:rPr>
          </w:rPrChange>
        </w:rPr>
        <w:t>是</w:t>
      </w:r>
      <w:r w:rsidR="00980A50">
        <w:rPr>
          <w:rFonts w:cs="Times New Roman" w:hint="eastAsia"/>
        </w:rPr>
        <w:t>對所有缺失值欄位</w:t>
      </w:r>
      <w:r w:rsidR="00B343BC">
        <w:rPr>
          <w:rFonts w:cs="Times New Roman" w:hint="eastAsia"/>
        </w:rPr>
        <w:t>只賦予</w:t>
      </w:r>
      <w:r w:rsidR="00045320" w:rsidRPr="00B2534D">
        <w:rPr>
          <w:rFonts w:cs="Times New Roman"/>
        </w:rPr>
        <w:t>單一固定</w:t>
      </w:r>
      <w:r w:rsidR="00A13F01">
        <w:rPr>
          <w:rFonts w:cs="Times New Roman" w:hint="eastAsia"/>
        </w:rPr>
        <w:t>數</w:t>
      </w:r>
      <w:r w:rsidR="00045320" w:rsidRPr="00B2534D">
        <w:rPr>
          <w:rFonts w:cs="Times New Roman"/>
        </w:rPr>
        <w:t>值</w:t>
      </w:r>
      <w:r w:rsidR="00AC5395">
        <w:rPr>
          <w:rFonts w:cs="Times New Roman" w:hint="eastAsia"/>
        </w:rPr>
        <w:t>，</w:t>
      </w:r>
      <w:r w:rsidR="00BB7464">
        <w:rPr>
          <w:rFonts w:cs="Times New Roman" w:hint="eastAsia"/>
        </w:rPr>
        <w:t>例</w:t>
      </w:r>
      <w:r w:rsidR="00AC5395">
        <w:rPr>
          <w:rFonts w:cs="Times New Roman" w:hint="eastAsia"/>
        </w:rPr>
        <w:t>如</w:t>
      </w:r>
      <w:r w:rsidR="00045320" w:rsidRPr="00B2534D">
        <w:rPr>
          <w:rFonts w:cs="Times New Roman"/>
        </w:rPr>
        <w:t>眾數、平均值、中位數</w:t>
      </w:r>
      <w:r w:rsidR="009D5A8A">
        <w:rPr>
          <w:rFonts w:cs="Times New Roman" w:hint="eastAsia"/>
        </w:rPr>
        <w:t>、</w:t>
      </w:r>
      <w:r w:rsidR="006502FE">
        <w:rPr>
          <w:rFonts w:cs="Times New Roman" w:hint="eastAsia"/>
        </w:rPr>
        <w:t>極大值</w:t>
      </w:r>
      <w:r w:rsidR="009D5A8A">
        <w:rPr>
          <w:rFonts w:cs="Times New Roman" w:hint="eastAsia"/>
        </w:rPr>
        <w:t>、</w:t>
      </w:r>
      <w:r w:rsidR="006502FE">
        <w:rPr>
          <w:rFonts w:cs="Times New Roman" w:hint="eastAsia"/>
        </w:rPr>
        <w:t>極小值</w:t>
      </w:r>
      <w:r w:rsidR="00045320" w:rsidRPr="00B2534D">
        <w:rPr>
          <w:rFonts w:cs="Times New Roman"/>
        </w:rPr>
        <w:t>等等</w:t>
      </w:r>
      <w:r w:rsidR="004367A9">
        <w:rPr>
          <w:rFonts w:cs="Times New Roman"/>
        </w:rPr>
        <w:fldChar w:fldCharType="begin"/>
      </w:r>
      <w:r w:rsidR="004367A9">
        <w:rPr>
          <w:rFonts w:cs="Times New Roman"/>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Pr>
          <w:rFonts w:cs="Times New Roman"/>
        </w:rPr>
        <w:fldChar w:fldCharType="separate"/>
      </w:r>
      <w:r w:rsidR="004367A9" w:rsidRPr="004367A9">
        <w:rPr>
          <w:rFonts w:cs="Times New Roman"/>
        </w:rPr>
        <w:t>[11]</w:t>
      </w:r>
      <w:r w:rsidR="004367A9">
        <w:rPr>
          <w:rFonts w:cs="Times New Roman"/>
        </w:rPr>
        <w:fldChar w:fldCharType="end"/>
      </w:r>
      <w:r w:rsidR="00FA6616">
        <w:rPr>
          <w:rFonts w:cs="Times New Roman" w:hint="eastAsia"/>
        </w:rPr>
        <w:t>。</w:t>
      </w:r>
      <w:r w:rsidR="00EA7BC5">
        <w:rPr>
          <w:rFonts w:cs="Times New Roman" w:hint="eastAsia"/>
        </w:rPr>
        <w:t>在不影響</w:t>
      </w:r>
      <w:r w:rsidR="00EF584F">
        <w:rPr>
          <w:rFonts w:cs="Times New Roman" w:hint="eastAsia"/>
        </w:rPr>
        <w:t>資料集分</w:t>
      </w:r>
      <w:r w:rsidR="00EF584F" w:rsidRPr="00C77F94">
        <w:rPr>
          <w:rFonts w:cs="Times New Roman" w:hint="eastAsia"/>
          <w:color w:val="0070C0"/>
          <w:rPrChange w:id="109" w:author="DELab-Sam" w:date="2020-07-22T02:25:00Z">
            <w:rPr>
              <w:rFonts w:cs="Times New Roman" w:hint="eastAsia"/>
            </w:rPr>
          </w:rPrChange>
        </w:rPr>
        <w:t>佈</w:t>
      </w:r>
      <w:r w:rsidR="00EF584F">
        <w:rPr>
          <w:rFonts w:cs="Times New Roman" w:hint="eastAsia"/>
        </w:rPr>
        <w:t>模型下，採</w:t>
      </w:r>
      <w:r w:rsidR="00C5545D">
        <w:rPr>
          <w:rFonts w:cs="Times New Roman" w:hint="eastAsia"/>
        </w:rPr>
        <w:t>取</w:t>
      </w:r>
      <w:r w:rsidR="00EF584F">
        <w:rPr>
          <w:rFonts w:hint="eastAsia"/>
        </w:rPr>
        <w:t>單一固定</w:t>
      </w:r>
      <w:r w:rsidR="004635D0">
        <w:rPr>
          <w:rFonts w:hint="eastAsia"/>
        </w:rPr>
        <w:t>數</w:t>
      </w:r>
      <w:r w:rsidR="00EF584F">
        <w:rPr>
          <w:rFonts w:hint="eastAsia"/>
        </w:rPr>
        <w:t>值填補法比丟棄法來得合理</w:t>
      </w:r>
      <w:r w:rsidR="00AC6EB2">
        <w:rPr>
          <w:rFonts w:cs="Times New Roman" w:hint="eastAsia"/>
        </w:rPr>
        <w:t>。</w:t>
      </w:r>
      <w:r w:rsidR="00D91194">
        <w:rPr>
          <w:rFonts w:cs="Times New Roman" w:hint="eastAsia"/>
        </w:rPr>
        <w:t>若</w:t>
      </w:r>
      <w:r w:rsidR="00B66343">
        <w:rPr>
          <w:rFonts w:hint="eastAsia"/>
        </w:rPr>
        <w:t>考量不影響整體</w:t>
      </w:r>
      <w:r w:rsidR="004F0D22">
        <w:rPr>
          <w:rFonts w:hint="eastAsia"/>
        </w:rPr>
        <w:t>輸入</w:t>
      </w:r>
      <w:r w:rsidR="00B66343">
        <w:rPr>
          <w:rFonts w:hint="eastAsia"/>
        </w:rPr>
        <w:t>資料集分</w:t>
      </w:r>
      <w:r w:rsidR="00D91194">
        <w:rPr>
          <w:rFonts w:hint="eastAsia"/>
        </w:rPr>
        <w:t>布</w:t>
      </w:r>
      <w:r w:rsidR="00C5545D">
        <w:rPr>
          <w:rFonts w:hint="eastAsia"/>
        </w:rPr>
        <w:t>、</w:t>
      </w:r>
      <w:r w:rsidR="009E1266">
        <w:rPr>
          <w:rFonts w:hint="eastAsia"/>
        </w:rPr>
        <w:t>統計</w:t>
      </w:r>
      <w:r w:rsidR="00B66343">
        <w:rPr>
          <w:rFonts w:hint="eastAsia"/>
        </w:rPr>
        <w:t>模型</w:t>
      </w:r>
      <w:r w:rsidR="006B78D1">
        <w:rPr>
          <w:rFonts w:hint="eastAsia"/>
        </w:rPr>
        <w:t>以及</w:t>
      </w:r>
      <w:r w:rsidR="00EE10FB">
        <w:rPr>
          <w:rFonts w:hint="eastAsia"/>
        </w:rPr>
        <w:t>避免遺失</w:t>
      </w:r>
      <w:r w:rsidR="006B78D1">
        <w:rPr>
          <w:rFonts w:hint="eastAsia"/>
        </w:rPr>
        <w:t>了</w:t>
      </w:r>
      <w:r w:rsidR="00EE10FB">
        <w:rPr>
          <w:rFonts w:hint="eastAsia"/>
        </w:rPr>
        <w:t>資料點</w:t>
      </w:r>
      <w:r w:rsidR="006B78D1">
        <w:rPr>
          <w:rFonts w:hint="eastAsia"/>
        </w:rPr>
        <w:t>可能</w:t>
      </w:r>
      <w:r w:rsidR="00EE10FB">
        <w:rPr>
          <w:rFonts w:hint="eastAsia"/>
        </w:rPr>
        <w:t>在</w:t>
      </w:r>
      <w:r w:rsidR="006B78D1">
        <w:rPr>
          <w:rFonts w:hint="eastAsia"/>
        </w:rPr>
        <w:t>輸入</w:t>
      </w:r>
      <w:r w:rsidR="00EE10FB">
        <w:rPr>
          <w:rFonts w:hint="eastAsia"/>
        </w:rPr>
        <w:t>資料集所表現的特性</w:t>
      </w:r>
      <w:r w:rsidR="00072966">
        <w:rPr>
          <w:rFonts w:hint="eastAsia"/>
        </w:rPr>
        <w:t>下，</w:t>
      </w:r>
      <w:r w:rsidR="00897148">
        <w:rPr>
          <w:rFonts w:hint="eastAsia"/>
        </w:rPr>
        <w:t>參考資料集中</w:t>
      </w:r>
      <w:r w:rsidR="000A2509">
        <w:rPr>
          <w:rFonts w:hint="eastAsia"/>
        </w:rPr>
        <w:t>非缺失</w:t>
      </w:r>
      <w:r w:rsidR="00897148">
        <w:rPr>
          <w:rFonts w:hint="eastAsia"/>
        </w:rPr>
        <w:t>的數值作為缺失值</w:t>
      </w:r>
      <w:r w:rsidR="00E40F06">
        <w:rPr>
          <w:rFonts w:hint="eastAsia"/>
        </w:rPr>
        <w:t>填補</w:t>
      </w:r>
      <w:r w:rsidR="00897148">
        <w:rPr>
          <w:rFonts w:hint="eastAsia"/>
        </w:rPr>
        <w:t>依據</w:t>
      </w:r>
      <w:r w:rsidR="000A2509">
        <w:rPr>
          <w:rFonts w:hint="eastAsia"/>
        </w:rPr>
        <w:t>比較</w:t>
      </w:r>
      <w:r w:rsidR="000A2509" w:rsidRPr="00C77F94">
        <w:rPr>
          <w:rFonts w:hint="eastAsia"/>
          <w:color w:val="0070C0"/>
          <w:rPrChange w:id="110" w:author="DELab-Sam" w:date="2020-07-22T02:25:00Z">
            <w:rPr>
              <w:rFonts w:hint="eastAsia"/>
            </w:rPr>
          </w:rPrChange>
        </w:rPr>
        <w:t>具有可</w:t>
      </w:r>
      <w:r w:rsidR="00D91194" w:rsidRPr="00C77F94">
        <w:rPr>
          <w:rFonts w:hint="eastAsia"/>
          <w:color w:val="0070C0"/>
          <w:rPrChange w:id="111" w:author="DELab-Sam" w:date="2020-07-22T02:25:00Z">
            <w:rPr>
              <w:rFonts w:hint="eastAsia"/>
            </w:rPr>
          </w:rPrChange>
        </w:rPr>
        <w:t>行</w:t>
      </w:r>
      <w:r w:rsidR="000A2509" w:rsidRPr="00C77F94">
        <w:rPr>
          <w:rFonts w:hint="eastAsia"/>
          <w:color w:val="0070C0"/>
          <w:rPrChange w:id="112" w:author="DELab-Sam" w:date="2020-07-22T02:25:00Z">
            <w:rPr>
              <w:rFonts w:hint="eastAsia"/>
            </w:rPr>
          </w:rPrChange>
        </w:rPr>
        <w:t>性</w:t>
      </w:r>
      <w:r w:rsidR="000A2509">
        <w:rPr>
          <w:rFonts w:hint="eastAsia"/>
        </w:rPr>
        <w:t>且預期</w:t>
      </w:r>
      <w:r w:rsidR="00E40F06">
        <w:rPr>
          <w:rFonts w:hint="eastAsia"/>
        </w:rPr>
        <w:t>會有比較好的</w:t>
      </w:r>
      <w:r w:rsidR="00195AC5">
        <w:rPr>
          <w:rFonts w:hint="eastAsia"/>
        </w:rPr>
        <w:t>效果</w:t>
      </w:r>
      <w:r w:rsidR="00552507" w:rsidRPr="00C77F94">
        <w:rPr>
          <w:rFonts w:hint="eastAsia"/>
          <w:color w:val="0070C0"/>
          <w:rPrChange w:id="113" w:author="DELab-Sam" w:date="2020-07-22T02:25:00Z">
            <w:rPr>
              <w:rFonts w:hint="eastAsia"/>
            </w:rPr>
          </w:rPrChange>
        </w:rPr>
        <w:t>(</w:t>
      </w:r>
      <w:r w:rsidR="00552507" w:rsidRPr="00C77F94">
        <w:rPr>
          <w:rFonts w:hint="eastAsia"/>
          <w:color w:val="0070C0"/>
          <w:rPrChange w:id="114" w:author="DELab-Sam" w:date="2020-07-22T02:25:00Z">
            <w:rPr>
              <w:rFonts w:hint="eastAsia"/>
            </w:rPr>
          </w:rPrChange>
        </w:rPr>
        <w:t>即接近完整資料集的特徵</w:t>
      </w:r>
      <w:r w:rsidR="00552507" w:rsidRPr="00C77F94">
        <w:rPr>
          <w:rFonts w:hint="eastAsia"/>
          <w:color w:val="0070C0"/>
          <w:rPrChange w:id="115" w:author="DELab-Sam" w:date="2020-07-22T02:25:00Z">
            <w:rPr>
              <w:rFonts w:hint="eastAsia"/>
            </w:rPr>
          </w:rPrChange>
        </w:rPr>
        <w:t>)</w:t>
      </w:r>
      <w:r w:rsidR="00A13893">
        <w:rPr>
          <w:rFonts w:hint="eastAsia"/>
        </w:rPr>
        <w:t>。</w:t>
      </w:r>
    </w:p>
    <w:p w14:paraId="3EFB43AE" w14:textId="3B7F360A" w:rsidR="00A81C57" w:rsidRDefault="00A81C57" w:rsidP="00DE0426">
      <w:pPr>
        <w:pStyle w:val="2"/>
      </w:pPr>
      <w:bookmarkStart w:id="116" w:name="_Toc46266214"/>
      <w:r>
        <w:rPr>
          <w:rFonts w:hint="eastAsia"/>
        </w:rPr>
        <w:lastRenderedPageBreak/>
        <w:t>2.3</w:t>
      </w:r>
      <w:r w:rsidR="001F6983">
        <w:rPr>
          <w:rFonts w:hint="eastAsia"/>
        </w:rPr>
        <w:t>缺失值</w:t>
      </w:r>
      <w:r>
        <w:rPr>
          <w:rFonts w:hint="eastAsia"/>
        </w:rPr>
        <w:t>填補法</w:t>
      </w:r>
      <w:bookmarkEnd w:id="116"/>
    </w:p>
    <w:p w14:paraId="615DE969" w14:textId="1F18F8BF" w:rsidR="00A42E9D" w:rsidRPr="00AB148B" w:rsidRDefault="00FF0A0A" w:rsidP="00D31992">
      <w:pPr>
        <w:ind w:firstLine="480"/>
      </w:pPr>
      <w:r>
        <w:rPr>
          <w:rFonts w:hint="eastAsia"/>
        </w:rPr>
        <w:t>眾多填補法當中又可以</w:t>
      </w:r>
      <w:r w:rsidR="00B80052" w:rsidRPr="00C77F94">
        <w:rPr>
          <w:rFonts w:hint="eastAsia"/>
          <w:color w:val="0070C0"/>
          <w:rPrChange w:id="117" w:author="DELab-Sam" w:date="2020-07-22T02:25:00Z">
            <w:rPr>
              <w:rFonts w:hint="eastAsia"/>
            </w:rPr>
          </w:rPrChange>
        </w:rPr>
        <w:t>區</w:t>
      </w:r>
      <w:r>
        <w:rPr>
          <w:rFonts w:hint="eastAsia"/>
        </w:rPr>
        <w:t>分為</w:t>
      </w:r>
      <w:r w:rsidR="005A5C5B">
        <w:rPr>
          <w:rFonts w:hint="eastAsia"/>
        </w:rPr>
        <w:t>單一填補法</w:t>
      </w:r>
      <w:r w:rsidR="005A5C5B">
        <w:rPr>
          <w:rFonts w:hint="eastAsia"/>
        </w:rPr>
        <w:t>(</w:t>
      </w:r>
      <w:r w:rsidR="00BA08A1">
        <w:t>s</w:t>
      </w:r>
      <w:r w:rsidR="005A5C5B">
        <w:t>ingle imputation</w:t>
      </w:r>
      <w:r w:rsidR="005A5C5B">
        <w:rPr>
          <w:rFonts w:hint="eastAsia"/>
        </w:rPr>
        <w:t>)</w:t>
      </w:r>
      <w:r w:rsidR="00BA08A1">
        <w:rPr>
          <w:rFonts w:hint="eastAsia"/>
        </w:rPr>
        <w:t>與多重填補法</w:t>
      </w:r>
      <w:r w:rsidR="00BA08A1">
        <w:rPr>
          <w:rFonts w:hint="eastAsia"/>
        </w:rPr>
        <w:t>(</w:t>
      </w:r>
      <w:r w:rsidR="00BA08A1">
        <w:t>multiple imputation</w:t>
      </w:r>
      <w:r w:rsidR="006957F8">
        <w:rPr>
          <w:rFonts w:hint="eastAsia"/>
        </w:rPr>
        <w:t>s</w:t>
      </w:r>
      <w:r w:rsidR="00BA08A1">
        <w:rPr>
          <w:rFonts w:hint="eastAsia"/>
        </w:rPr>
        <w:t>)</w:t>
      </w:r>
      <w:r w:rsidR="00230835" w:rsidRPr="00C77F94">
        <w:rPr>
          <w:rFonts w:hint="eastAsia"/>
          <w:color w:val="0070C0"/>
          <w:rPrChange w:id="118" w:author="DELab-Sam" w:date="2020-07-22T02:25:00Z">
            <w:rPr>
              <w:rFonts w:hint="eastAsia"/>
            </w:rPr>
          </w:rPrChange>
        </w:rPr>
        <w:t>兩</w:t>
      </w:r>
      <w:r w:rsidR="00B80052" w:rsidRPr="00C77F94">
        <w:rPr>
          <w:rFonts w:hint="eastAsia"/>
          <w:color w:val="0070C0"/>
          <w:rPrChange w:id="119" w:author="DELab-Sam" w:date="2020-07-22T02:25:00Z">
            <w:rPr>
              <w:rFonts w:hint="eastAsia"/>
            </w:rPr>
          </w:rPrChange>
        </w:rPr>
        <w:t>種</w:t>
      </w:r>
      <w:r w:rsidR="00AD6274">
        <w:rPr>
          <w:rFonts w:hint="eastAsia"/>
        </w:rPr>
        <w:t>。</w:t>
      </w:r>
      <w:r w:rsidR="001B2854">
        <w:rPr>
          <w:rFonts w:hint="eastAsia"/>
        </w:rPr>
        <w:t xml:space="preserve"> </w:t>
      </w:r>
    </w:p>
    <w:p w14:paraId="2E818A88" w14:textId="17126F6D" w:rsidR="00B80052" w:rsidRDefault="00610AB6" w:rsidP="005E1D36">
      <w:pPr>
        <w:ind w:firstLine="480"/>
      </w:pPr>
      <w:r>
        <w:rPr>
          <w:rFonts w:hint="eastAsia"/>
        </w:rPr>
        <w:t>單一填補法</w:t>
      </w:r>
      <w:r w:rsidR="00FF1770" w:rsidRPr="00C77F94">
        <w:rPr>
          <w:color w:val="0070C0"/>
          <w:rPrChange w:id="120" w:author="DELab-Sam" w:date="2020-07-22T02:25:00Z">
            <w:rPr/>
          </w:rPrChange>
        </w:rPr>
        <w:fldChar w:fldCharType="begin"/>
      </w:r>
      <w:r w:rsidR="004367A9" w:rsidRPr="00C77F94">
        <w:rPr>
          <w:color w:val="0070C0"/>
          <w:rPrChange w:id="121" w:author="DELab-Sam" w:date="2020-07-22T02:25:00Z">
            <w:rPr/>
          </w:rPrChange>
        </w:rPr>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C77F94">
        <w:rPr>
          <w:color w:val="0070C0"/>
          <w:rPrChange w:id="122" w:author="DELab-Sam" w:date="2020-07-22T02:25:00Z">
            <w:rPr/>
          </w:rPrChange>
        </w:rPr>
        <w:fldChar w:fldCharType="separate"/>
      </w:r>
      <w:r w:rsidR="004367A9" w:rsidRPr="00C77F94">
        <w:rPr>
          <w:rFonts w:cs="Times New Roman"/>
          <w:color w:val="0070C0"/>
          <w:rPrChange w:id="123" w:author="DELab-Sam" w:date="2020-07-22T02:25:00Z">
            <w:rPr>
              <w:rFonts w:cs="Times New Roman"/>
            </w:rPr>
          </w:rPrChange>
        </w:rPr>
        <w:t>[2], [11]</w:t>
      </w:r>
      <w:r w:rsidR="00FF1770" w:rsidRPr="00C77F94">
        <w:rPr>
          <w:color w:val="0070C0"/>
          <w:rPrChange w:id="124" w:author="DELab-Sam" w:date="2020-07-22T02:25:00Z">
            <w:rPr/>
          </w:rPrChange>
        </w:rPr>
        <w:fldChar w:fldCharType="end"/>
      </w:r>
      <w:r w:rsidR="00C55662">
        <w:rPr>
          <w:rFonts w:hint="eastAsia"/>
        </w:rPr>
        <w:t>主要</w:t>
      </w:r>
      <w:r w:rsidR="00B66E82">
        <w:rPr>
          <w:rFonts w:hint="eastAsia"/>
        </w:rPr>
        <w:t>目的</w:t>
      </w:r>
      <w:r w:rsidR="00C55662">
        <w:rPr>
          <w:rFonts w:hint="eastAsia"/>
        </w:rPr>
        <w:t>是填補</w:t>
      </w:r>
      <w:r w:rsidR="00C614EB">
        <w:rPr>
          <w:rFonts w:hint="eastAsia"/>
        </w:rPr>
        <w:t>某一特定</w:t>
      </w:r>
      <w:r w:rsidR="00872F21">
        <w:rPr>
          <w:rFonts w:hint="eastAsia"/>
        </w:rPr>
        <w:t>欄位</w:t>
      </w:r>
      <w:r w:rsidR="00494B57">
        <w:rPr>
          <w:rFonts w:hint="eastAsia"/>
        </w:rPr>
        <w:t>中</w:t>
      </w:r>
      <w:r w:rsidR="00C55662">
        <w:rPr>
          <w:rFonts w:hint="eastAsia"/>
        </w:rPr>
        <w:t>遺失</w:t>
      </w:r>
      <w:r w:rsidR="008B5C3B">
        <w:rPr>
          <w:rFonts w:hint="eastAsia"/>
        </w:rPr>
        <w:t>的</w:t>
      </w:r>
      <w:r w:rsidR="00C55662">
        <w:rPr>
          <w:rFonts w:hint="eastAsia"/>
        </w:rPr>
        <w:t>值</w:t>
      </w:r>
      <w:r w:rsidR="002A313D">
        <w:rPr>
          <w:rFonts w:hint="eastAsia"/>
        </w:rPr>
        <w:t>。</w:t>
      </w:r>
      <w:r w:rsidR="00B80052" w:rsidRPr="00C77F94">
        <w:rPr>
          <w:rFonts w:hint="eastAsia"/>
          <w:color w:val="0070C0"/>
          <w:rPrChange w:id="125" w:author="DELab-Sam" w:date="2020-07-22T02:25:00Z">
            <w:rPr>
              <w:rFonts w:hint="eastAsia"/>
            </w:rPr>
          </w:rPrChange>
        </w:rPr>
        <w:t>亦</w:t>
      </w:r>
      <w:r w:rsidR="009206C7">
        <w:rPr>
          <w:rFonts w:hint="eastAsia"/>
        </w:rPr>
        <w:t>即使計算出可能</w:t>
      </w:r>
      <w:r w:rsidR="00D71F2E">
        <w:rPr>
          <w:rFonts w:hint="eastAsia"/>
        </w:rPr>
        <w:t>具有</w:t>
      </w:r>
      <w:r w:rsidR="009206C7">
        <w:rPr>
          <w:rFonts w:hint="eastAsia"/>
        </w:rPr>
        <w:t>不只一種</w:t>
      </w:r>
      <w:r w:rsidR="00D71F2E">
        <w:rPr>
          <w:rFonts w:hint="eastAsia"/>
        </w:rPr>
        <w:t>可參考解</w:t>
      </w:r>
      <w:r w:rsidR="00975C90">
        <w:rPr>
          <w:rFonts w:hint="eastAsia"/>
        </w:rPr>
        <w:t>，</w:t>
      </w:r>
      <w:r w:rsidR="009206C7">
        <w:rPr>
          <w:rFonts w:hint="eastAsia"/>
        </w:rPr>
        <w:t>也會</w:t>
      </w:r>
      <w:r w:rsidR="00AA043D">
        <w:rPr>
          <w:rFonts w:hint="eastAsia"/>
        </w:rPr>
        <w:t>依照不同演算法</w:t>
      </w:r>
      <w:r w:rsidR="0025154C">
        <w:rPr>
          <w:rFonts w:hint="eastAsia"/>
        </w:rPr>
        <w:t>的</w:t>
      </w:r>
      <w:r w:rsidR="00AA043D">
        <w:rPr>
          <w:rFonts w:hint="eastAsia"/>
        </w:rPr>
        <w:t>機制來</w:t>
      </w:r>
      <w:r w:rsidR="009206C7">
        <w:rPr>
          <w:rFonts w:hint="eastAsia"/>
        </w:rPr>
        <w:t>挑選其中一個值作為最後填補</w:t>
      </w:r>
      <w:r w:rsidR="00A82DB2">
        <w:rPr>
          <w:rFonts w:hint="eastAsia"/>
        </w:rPr>
        <w:t>該缺失欄位。</w:t>
      </w:r>
      <w:r w:rsidR="0031597B">
        <w:rPr>
          <w:rFonts w:hint="eastAsia"/>
        </w:rPr>
        <w:t>當缺失資料在整</w:t>
      </w:r>
      <w:r w:rsidR="00351C06">
        <w:rPr>
          <w:rFonts w:hint="eastAsia"/>
        </w:rPr>
        <w:t>體</w:t>
      </w:r>
      <w:r w:rsidR="0031597B">
        <w:rPr>
          <w:rFonts w:hint="eastAsia"/>
        </w:rPr>
        <w:t>資料集佔有很少的數量時</w:t>
      </w:r>
      <w:r w:rsidR="00B66E82">
        <w:rPr>
          <w:rFonts w:hint="eastAsia"/>
        </w:rPr>
        <w:t>，</w:t>
      </w:r>
      <w:r w:rsidR="003105F2">
        <w:rPr>
          <w:rFonts w:hint="eastAsia"/>
        </w:rPr>
        <w:t>單一填補法</w:t>
      </w:r>
      <w:r w:rsidR="00C74FD0" w:rsidRPr="00C77F94">
        <w:rPr>
          <w:rFonts w:hint="eastAsia"/>
          <w:color w:val="0070C0"/>
          <w:rPrChange w:id="126" w:author="DELab-Sam" w:date="2020-07-22T02:26:00Z">
            <w:rPr>
              <w:rFonts w:hint="eastAsia"/>
            </w:rPr>
          </w:rPrChange>
        </w:rPr>
        <w:t>不失為</w:t>
      </w:r>
      <w:r w:rsidR="00C74FD0">
        <w:rPr>
          <w:rFonts w:hint="eastAsia"/>
        </w:rPr>
        <w:t>一種簡易卻又實用的方</w:t>
      </w:r>
      <w:r w:rsidR="00B80052" w:rsidRPr="00C77F94">
        <w:rPr>
          <w:rFonts w:hint="eastAsia"/>
          <w:color w:val="0070C0"/>
          <w:rPrChange w:id="127" w:author="DELab-Sam" w:date="2020-07-22T02:26:00Z">
            <w:rPr>
              <w:rFonts w:hint="eastAsia"/>
            </w:rPr>
          </w:rPrChange>
        </w:rPr>
        <w:t>法</w:t>
      </w:r>
      <w:r w:rsidR="007E7433">
        <w:rPr>
          <w:rFonts w:hint="eastAsia"/>
        </w:rPr>
        <w:t>。</w:t>
      </w:r>
      <w:r w:rsidR="0045507F">
        <w:rPr>
          <w:rFonts w:hint="eastAsia"/>
        </w:rPr>
        <w:t>且</w:t>
      </w:r>
      <w:r w:rsidR="000A6150">
        <w:rPr>
          <w:rFonts w:hint="eastAsia"/>
        </w:rPr>
        <w:t>又因</w:t>
      </w:r>
      <w:r w:rsidR="0045507F">
        <w:rPr>
          <w:rFonts w:hint="eastAsia"/>
        </w:rPr>
        <w:t>單一</w:t>
      </w:r>
      <w:r w:rsidR="003C0F52">
        <w:rPr>
          <w:rFonts w:hint="eastAsia"/>
        </w:rPr>
        <w:t>填補法</w:t>
      </w:r>
      <w:r w:rsidR="00753ADB">
        <w:rPr>
          <w:rFonts w:hint="eastAsia"/>
        </w:rPr>
        <w:t>計算</w:t>
      </w:r>
      <w:r w:rsidR="005C2CA2">
        <w:rPr>
          <w:rFonts w:hint="eastAsia"/>
        </w:rPr>
        <w:t>容易</w:t>
      </w:r>
      <w:r w:rsidR="00C55662">
        <w:rPr>
          <w:rFonts w:hint="eastAsia"/>
        </w:rPr>
        <w:t>，</w:t>
      </w:r>
      <w:r w:rsidR="00D95287">
        <w:rPr>
          <w:rFonts w:hint="eastAsia"/>
        </w:rPr>
        <w:t>所以</w:t>
      </w:r>
      <w:r w:rsidR="00D04C1C">
        <w:rPr>
          <w:rFonts w:hint="eastAsia"/>
        </w:rPr>
        <w:t>也</w:t>
      </w:r>
      <w:r w:rsidR="004C1BDB">
        <w:rPr>
          <w:rFonts w:hint="eastAsia"/>
        </w:rPr>
        <w:t>最常被用來當作填補缺失值的首選方法</w:t>
      </w:r>
      <w:r w:rsidR="00A00505">
        <w:rPr>
          <w:rFonts w:hint="eastAsia"/>
        </w:rPr>
        <w:t>。</w:t>
      </w:r>
      <w:r w:rsidR="00173D75">
        <w:rPr>
          <w:rFonts w:hint="eastAsia"/>
        </w:rPr>
        <w:t>另外，單一填補法在面臨一定程度的缺失情形時，可能會面臨到一個嚴重的問題</w:t>
      </w:r>
      <w:r w:rsidR="00A36994">
        <w:rPr>
          <w:rFonts w:hint="eastAsia"/>
        </w:rPr>
        <w:t>。</w:t>
      </w:r>
      <w:r w:rsidR="00173D75">
        <w:rPr>
          <w:rFonts w:hint="eastAsia"/>
        </w:rPr>
        <w:t>一旦被填補進缺失欄位後，便會被當作真正的資料值而無法</w:t>
      </w:r>
      <w:r w:rsidR="00E63876">
        <w:rPr>
          <w:rFonts w:hint="eastAsia"/>
        </w:rPr>
        <w:t>再</w:t>
      </w:r>
      <w:r w:rsidR="00173D75">
        <w:rPr>
          <w:rFonts w:hint="eastAsia"/>
        </w:rPr>
        <w:t>分辨出原始資料集的值與被填補值</w:t>
      </w:r>
      <w:r w:rsidR="00E63876">
        <w:rPr>
          <w:rFonts w:hint="eastAsia"/>
        </w:rPr>
        <w:t>之間</w:t>
      </w:r>
      <w:r w:rsidR="00173D75">
        <w:rPr>
          <w:rFonts w:hint="eastAsia"/>
        </w:rPr>
        <w:t>的真偽</w:t>
      </w:r>
      <w:r w:rsidR="00542159">
        <w:rPr>
          <w:rFonts w:hint="eastAsia"/>
        </w:rPr>
        <w:t>。</w:t>
      </w:r>
      <w:r w:rsidR="005A13FB">
        <w:rPr>
          <w:rFonts w:hint="eastAsia"/>
        </w:rPr>
        <w:t>此</w:t>
      </w:r>
      <w:r w:rsidR="00542159">
        <w:rPr>
          <w:rFonts w:hint="eastAsia"/>
        </w:rPr>
        <w:t>一</w:t>
      </w:r>
      <w:r w:rsidR="005A13FB">
        <w:rPr>
          <w:rFonts w:hint="eastAsia"/>
        </w:rPr>
        <w:t>疑慮</w:t>
      </w:r>
      <w:r w:rsidR="007B6930">
        <w:rPr>
          <w:rFonts w:hint="eastAsia"/>
        </w:rPr>
        <w:t>甚至可能</w:t>
      </w:r>
      <w:r w:rsidR="00C81CE0">
        <w:rPr>
          <w:rFonts w:hint="eastAsia"/>
        </w:rPr>
        <w:t>造成日</w:t>
      </w:r>
      <w:r w:rsidR="007B6930">
        <w:rPr>
          <w:rFonts w:hint="eastAsia"/>
        </w:rPr>
        <w:t>後分析</w:t>
      </w:r>
      <w:r w:rsidR="00C81CE0">
        <w:rPr>
          <w:rFonts w:hint="eastAsia"/>
        </w:rPr>
        <w:t>結果</w:t>
      </w:r>
      <w:r w:rsidR="00895736">
        <w:rPr>
          <w:rFonts w:hint="eastAsia"/>
        </w:rPr>
        <w:t>時被誤導</w:t>
      </w:r>
      <w:r w:rsidR="0066209C">
        <w:rPr>
          <w:rFonts w:hint="eastAsia"/>
        </w:rPr>
        <w:t>。</w:t>
      </w:r>
    </w:p>
    <w:p w14:paraId="3A7694D8" w14:textId="731B0375" w:rsidR="005E1D36" w:rsidRDefault="005E1D36" w:rsidP="005E1D36">
      <w:pPr>
        <w:ind w:firstLine="480"/>
      </w:pPr>
      <w:r>
        <w:rPr>
          <w:rFonts w:hint="eastAsia"/>
        </w:rPr>
        <w:t>相較於單一填補法，多重填補法</w:t>
      </w:r>
      <w:r w:rsidR="00FF1770" w:rsidRPr="00C77F94">
        <w:rPr>
          <w:color w:val="0070C0"/>
          <w:rPrChange w:id="128" w:author="DELab-Sam" w:date="2020-07-22T02:26:00Z">
            <w:rPr/>
          </w:rPrChange>
        </w:rPr>
        <w:fldChar w:fldCharType="begin"/>
      </w:r>
      <w:r w:rsidR="00FF1770" w:rsidRPr="00C77F94">
        <w:rPr>
          <w:color w:val="0070C0"/>
          <w:rPrChange w:id="129" w:author="DELab-Sam" w:date="2020-07-22T02:26:00Z">
            <w:rPr/>
          </w:rPrChange>
        </w:rPr>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C77F94">
        <w:rPr>
          <w:color w:val="0070C0"/>
          <w:rPrChange w:id="130" w:author="DELab-Sam" w:date="2020-07-22T02:26:00Z">
            <w:rPr/>
          </w:rPrChange>
        </w:rPr>
        <w:fldChar w:fldCharType="separate"/>
      </w:r>
      <w:r w:rsidR="00FF1770" w:rsidRPr="00C77F94">
        <w:rPr>
          <w:rFonts w:cs="Times New Roman"/>
          <w:color w:val="0070C0"/>
          <w:rPrChange w:id="131" w:author="DELab-Sam" w:date="2020-07-22T02:26:00Z">
            <w:rPr>
              <w:rFonts w:cs="Times New Roman"/>
            </w:rPr>
          </w:rPrChange>
        </w:rPr>
        <w:t>[2]</w:t>
      </w:r>
      <w:r w:rsidR="00FF1770" w:rsidRPr="00C77F94">
        <w:rPr>
          <w:color w:val="0070C0"/>
          <w:rPrChange w:id="132" w:author="DELab-Sam" w:date="2020-07-22T02:26:00Z">
            <w:rPr/>
          </w:rPrChange>
        </w:rPr>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C77F94" w:rsidRPr="00405469">
        <w:rPr>
          <w:rFonts w:hint="eastAsia"/>
          <w:color w:val="0070C0"/>
          <w:rPrChange w:id="133" w:author="DELab-Sam" w:date="2020-07-22T02:27:00Z">
            <w:rPr>
              <w:rFonts w:hint="eastAsia"/>
              <w:color w:val="000000" w:themeColor="text1"/>
            </w:rPr>
          </w:rPrChange>
        </w:rPr>
        <w:t>佈</w:t>
      </w:r>
      <w:del w:id="134" w:author="DELab-Sam" w:date="2020-07-22T02:26:00Z">
        <w:r w:rsidR="00B80052" w:rsidDel="00C77F94">
          <w:rPr>
            <w:rFonts w:hint="eastAsia"/>
          </w:rPr>
          <w:delText>布</w:delText>
        </w:r>
      </w:del>
      <w:r>
        <w:rPr>
          <w:rFonts w:hint="eastAsia"/>
        </w:rPr>
        <w:t>模型，在遇到缺失資料</w:t>
      </w:r>
      <w:r w:rsidRPr="00C77F94">
        <w:rPr>
          <w:rFonts w:hint="eastAsia"/>
          <w:color w:val="0070C0"/>
          <w:rPrChange w:id="135" w:author="DELab-Sam" w:date="2020-07-22T02:27:00Z">
            <w:rPr>
              <w:rFonts w:hint="eastAsia"/>
            </w:rPr>
          </w:rPrChange>
        </w:rPr>
        <w:t>時</w:t>
      </w:r>
      <w:r>
        <w:rPr>
          <w:rFonts w:hint="eastAsia"/>
        </w:rPr>
        <w:t>根據模型</w:t>
      </w:r>
      <w:r w:rsidR="005C549C">
        <w:rPr>
          <w:rFonts w:hint="eastAsia"/>
        </w:rPr>
        <w:t>的分</w:t>
      </w:r>
      <w:r w:rsidR="00C77F94" w:rsidRPr="00405469">
        <w:rPr>
          <w:rFonts w:hint="eastAsia"/>
          <w:color w:val="0070C0"/>
          <w:rPrChange w:id="136" w:author="DELab-Sam" w:date="2020-07-22T02:27:00Z">
            <w:rPr>
              <w:rFonts w:hint="eastAsia"/>
              <w:color w:val="000000" w:themeColor="text1"/>
            </w:rPr>
          </w:rPrChange>
        </w:rPr>
        <w:t>佈</w:t>
      </w:r>
      <w:del w:id="137" w:author="DELab-Sam" w:date="2020-07-22T02:27:00Z">
        <w:r w:rsidR="00B80052" w:rsidDel="00C77F94">
          <w:rPr>
            <w:rFonts w:hint="eastAsia"/>
          </w:rPr>
          <w:delText>布</w:delText>
        </w:r>
      </w:del>
      <w:r>
        <w:rPr>
          <w:rFonts w:hint="eastAsia"/>
        </w:rPr>
        <w:t>給予一群可能為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CF6989">
      <w:pPr>
        <w:pStyle w:val="2"/>
        <w:rPr>
          <w:rFonts w:cs="Times New Roman"/>
        </w:rPr>
      </w:pPr>
      <w:bookmarkStart w:id="138" w:name="_Toc46266215"/>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7E56AC">
        <w:rPr>
          <w:rFonts w:cs="Times New Roman" w:hint="eastAsia"/>
        </w:rPr>
        <w:t>點</w:t>
      </w:r>
      <w:r w:rsidR="00835491">
        <w:rPr>
          <w:rFonts w:cs="Times New Roman" w:hint="eastAsia"/>
        </w:rPr>
        <w:t>填補</w:t>
      </w:r>
      <w:r>
        <w:rPr>
          <w:rFonts w:cs="Times New Roman" w:hint="eastAsia"/>
        </w:rPr>
        <w:t>法</w:t>
      </w:r>
      <w:bookmarkEnd w:id="138"/>
    </w:p>
    <w:p w14:paraId="1BF3B3ED" w14:textId="3F8EAAC2" w:rsidR="00502AC4" w:rsidRDefault="00B80052" w:rsidP="00502AC4">
      <w:pPr>
        <w:ind w:firstLine="480"/>
        <w:rPr>
          <w:rFonts w:cs="Times New Roman"/>
        </w:rPr>
      </w:pPr>
      <w:r>
        <w:rPr>
          <w:rFonts w:cs="Times New Roman"/>
        </w:rPr>
        <w:t>k</w:t>
      </w:r>
      <w:r>
        <w:rPr>
          <w:rFonts w:cs="Times New Roman" w:hint="eastAsia"/>
        </w:rPr>
        <w:t>鄰近填補法</w:t>
      </w:r>
      <w:r>
        <w:rPr>
          <w:rFonts w:cs="Times New Roman" w:hint="eastAsia"/>
        </w:rPr>
        <w:t>(</w:t>
      </w:r>
      <w:r w:rsidR="007276B9" w:rsidRPr="00C40D58">
        <w:rPr>
          <w:rFonts w:cs="Times New Roman"/>
        </w:rPr>
        <w:t>k</w:t>
      </w:r>
      <w:r w:rsidR="00C40D58">
        <w:rPr>
          <w:rFonts w:cs="Times New Roman" w:hint="eastAsia"/>
        </w:rPr>
        <w:t>-</w:t>
      </w:r>
      <w:r w:rsidR="00C40D58">
        <w:rPr>
          <w:rFonts w:cs="Times New Roman"/>
        </w:rPr>
        <w:t>nearest neighbor</w:t>
      </w:r>
      <w:r w:rsidR="007276B9" w:rsidRPr="00C40D58">
        <w:rPr>
          <w:rFonts w:cs="Times New Roman"/>
        </w:rPr>
        <w:t xml:space="preserve"> imputation</w:t>
      </w:r>
      <w:r>
        <w:rPr>
          <w:rFonts w:cs="Times New Roman" w:hint="eastAsia"/>
        </w:rPr>
        <w:t>，</w:t>
      </w:r>
      <w:r w:rsidR="00D77829">
        <w:rPr>
          <w:rFonts w:cs="Times New Roman" w:hint="eastAsia"/>
        </w:rPr>
        <w:t>簡稱</w:t>
      </w:r>
      <w:proofErr w:type="spellStart"/>
      <w:r w:rsidR="00D77829">
        <w:rPr>
          <w:rFonts w:cs="Times New Roman" w:hint="eastAsia"/>
        </w:rPr>
        <w:t>k</w:t>
      </w:r>
      <w:r w:rsidR="00D77829">
        <w:rPr>
          <w:rFonts w:cs="Times New Roman"/>
        </w:rPr>
        <w:t>NN</w:t>
      </w:r>
      <w:proofErr w:type="spellEnd"/>
      <w:r w:rsidR="00D77829">
        <w:rPr>
          <w:rFonts w:cs="Times New Roman" w:hint="eastAsia"/>
        </w:rPr>
        <w:t>)</w:t>
      </w:r>
      <w:r w:rsidR="008106A8" w:rsidRPr="00405469">
        <w:rPr>
          <w:rFonts w:cs="Times New Roman"/>
          <w:color w:val="0070C0"/>
          <w:rPrChange w:id="139" w:author="DELab-Sam" w:date="2020-07-22T02:28:00Z">
            <w:rPr>
              <w:rFonts w:cs="Times New Roman"/>
            </w:rPr>
          </w:rPrChange>
        </w:rPr>
        <w:fldChar w:fldCharType="begin"/>
      </w:r>
      <w:r w:rsidR="00B16CF7" w:rsidRPr="00405469">
        <w:rPr>
          <w:rFonts w:cs="Times New Roman"/>
          <w:color w:val="0070C0"/>
          <w:rPrChange w:id="140" w:author="DELab-Sam" w:date="2020-07-22T02:28:00Z">
            <w:rPr>
              <w:rFonts w:cs="Times New Roman"/>
            </w:rPr>
          </w:rPrChange>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405469">
        <w:rPr>
          <w:rFonts w:cs="Times New Roman"/>
          <w:color w:val="0070C0"/>
          <w:rPrChange w:id="141" w:author="DELab-Sam" w:date="2020-07-22T02:28:00Z">
            <w:rPr>
              <w:rFonts w:cs="Times New Roman"/>
            </w:rPr>
          </w:rPrChange>
        </w:rPr>
        <w:fldChar w:fldCharType="separate"/>
      </w:r>
      <w:r w:rsidR="00B16CF7" w:rsidRPr="00405469">
        <w:rPr>
          <w:rFonts w:cs="Times New Roman"/>
          <w:color w:val="0070C0"/>
          <w:rPrChange w:id="142" w:author="DELab-Sam" w:date="2020-07-22T02:28:00Z">
            <w:rPr>
              <w:rFonts w:cs="Times New Roman"/>
            </w:rPr>
          </w:rPrChange>
        </w:rPr>
        <w:t>[7], [13]</w:t>
      </w:r>
      <w:r w:rsidR="008106A8" w:rsidRPr="00405469">
        <w:rPr>
          <w:rFonts w:cs="Times New Roman"/>
          <w:color w:val="0070C0"/>
          <w:rPrChange w:id="143" w:author="DELab-Sam" w:date="2020-07-22T02:28:00Z">
            <w:rPr>
              <w:rFonts w:cs="Times New Roman"/>
            </w:rPr>
          </w:rPrChange>
        </w:rPr>
        <w:fldChar w:fldCharType="end"/>
      </w:r>
      <w:r w:rsidR="007276B9" w:rsidRPr="00C40D58">
        <w:rPr>
          <w:rFonts w:cs="Times New Roman"/>
        </w:rPr>
        <w:t>是一個</w:t>
      </w:r>
      <w:r w:rsidR="000625EF">
        <w:rPr>
          <w:rFonts w:cs="Times New Roman" w:hint="eastAsia"/>
        </w:rPr>
        <w:t>很實用</w:t>
      </w:r>
      <w:r w:rsidR="00264569">
        <w:rPr>
          <w:rFonts w:cs="Times New Roman" w:hint="eastAsia"/>
        </w:rPr>
        <w:t>的</w:t>
      </w:r>
      <w:r w:rsidR="00904D8F" w:rsidRPr="00405469">
        <w:rPr>
          <w:rFonts w:cs="Times New Roman" w:hint="eastAsia"/>
          <w:color w:val="0070C0"/>
          <w:rPrChange w:id="144" w:author="DELab-Sam" w:date="2020-07-22T02:28:00Z">
            <w:rPr>
              <w:rFonts w:cs="Times New Roman" w:hint="eastAsia"/>
            </w:rPr>
          </w:rPrChange>
        </w:rPr>
        <w:t>主流</w:t>
      </w:r>
      <w:r w:rsidR="007276B9" w:rsidRPr="00405469">
        <w:rPr>
          <w:rFonts w:cs="Times New Roman"/>
          <w:color w:val="0070C0"/>
          <w:rPrChange w:id="145" w:author="DELab-Sam" w:date="2020-07-22T02:28:00Z">
            <w:rPr>
              <w:rFonts w:cs="Times New Roman"/>
            </w:rPr>
          </w:rPrChange>
        </w:rPr>
        <w:t>填補</w:t>
      </w:r>
      <w:r w:rsidR="000625EF" w:rsidRPr="00405469">
        <w:rPr>
          <w:rFonts w:cs="Times New Roman" w:hint="eastAsia"/>
          <w:color w:val="0070C0"/>
          <w:rPrChange w:id="146" w:author="DELab-Sam" w:date="2020-07-22T02:28:00Z">
            <w:rPr>
              <w:rFonts w:cs="Times New Roman" w:hint="eastAsia"/>
            </w:rPr>
          </w:rPrChange>
        </w:rPr>
        <w:t>缺失值</w:t>
      </w:r>
      <w:r w:rsidR="007276B9" w:rsidRPr="00405469">
        <w:rPr>
          <w:rFonts w:cs="Times New Roman"/>
          <w:color w:val="0070C0"/>
          <w:rPrChange w:id="147" w:author="DELab-Sam" w:date="2020-07-22T02:28:00Z">
            <w:rPr>
              <w:rFonts w:cs="Times New Roman"/>
            </w:rPr>
          </w:rPrChange>
        </w:rPr>
        <w:t>方法</w:t>
      </w:r>
      <w:r>
        <w:rPr>
          <w:rFonts w:cs="Times New Roman" w:hint="eastAsia"/>
        </w:rPr>
        <w:t>。</w:t>
      </w:r>
      <w:r w:rsidR="004649E2">
        <w:rPr>
          <w:rFonts w:cs="Times New Roman" w:hint="eastAsia"/>
        </w:rPr>
        <w:t>k</w:t>
      </w:r>
      <w:r w:rsidR="004649E2">
        <w:rPr>
          <w:rFonts w:cs="Times New Roman" w:hint="eastAsia"/>
        </w:rPr>
        <w:t>鄰近填補法</w:t>
      </w:r>
      <w:r w:rsidR="006C518A">
        <w:rPr>
          <w:rFonts w:cs="Times New Roman" w:hint="eastAsia"/>
        </w:rPr>
        <w:t>的核心概念</w:t>
      </w:r>
      <w:r w:rsidR="00264569" w:rsidRPr="00405469">
        <w:rPr>
          <w:rFonts w:cs="Times New Roman" w:hint="eastAsia"/>
          <w:color w:val="0070C0"/>
          <w:rPrChange w:id="148" w:author="DELab-Sam" w:date="2020-07-22T02:28:00Z">
            <w:rPr>
              <w:rFonts w:cs="Times New Roman" w:hint="eastAsia"/>
            </w:rPr>
          </w:rPrChange>
        </w:rPr>
        <w:t>是</w:t>
      </w:r>
      <w:r w:rsidR="007276B9" w:rsidRPr="00C40D58">
        <w:rPr>
          <w:rFonts w:cs="Times New Roman"/>
        </w:rPr>
        <w:t>在多維度空間資料集中</w:t>
      </w:r>
      <w:r w:rsidR="00264569" w:rsidRPr="00405469">
        <w:rPr>
          <w:rFonts w:cs="Times New Roman" w:hint="eastAsia"/>
          <w:color w:val="0070C0"/>
          <w:rPrChange w:id="149" w:author="DELab-Sam" w:date="2020-07-22T02:28:00Z">
            <w:rPr>
              <w:rFonts w:cs="Times New Roman" w:hint="eastAsia"/>
            </w:rPr>
          </w:rPrChange>
        </w:rPr>
        <w:t>對</w:t>
      </w:r>
      <w:r w:rsidR="007276B9" w:rsidRPr="00405469">
        <w:rPr>
          <w:rFonts w:cs="Times New Roman"/>
          <w:color w:val="0070C0"/>
          <w:rPrChange w:id="150" w:author="DELab-Sam" w:date="2020-07-22T02:28:00Z">
            <w:rPr>
              <w:rFonts w:cs="Times New Roman"/>
            </w:rPr>
          </w:rPrChange>
        </w:rPr>
        <w:t>某</w:t>
      </w:r>
      <w:r w:rsidR="00264569" w:rsidRPr="00405469">
        <w:rPr>
          <w:rFonts w:cs="Times New Roman" w:hint="eastAsia"/>
          <w:color w:val="0070C0"/>
          <w:rPrChange w:id="151" w:author="DELab-Sam" w:date="2020-07-22T02:28:00Z">
            <w:rPr>
              <w:rFonts w:cs="Times New Roman" w:hint="eastAsia"/>
            </w:rPr>
          </w:rPrChange>
        </w:rPr>
        <w:t>個具有缺失值的點</w:t>
      </w:r>
      <w:r w:rsidR="006C518A" w:rsidRPr="00405469">
        <w:rPr>
          <w:rFonts w:cs="Times New Roman" w:hint="eastAsia"/>
          <w:color w:val="0070C0"/>
          <w:rPrChange w:id="152" w:author="DELab-Sam" w:date="2020-07-22T02:28:00Z">
            <w:rPr>
              <w:rFonts w:cs="Times New Roman" w:hint="eastAsia"/>
            </w:rPr>
          </w:rPrChange>
        </w:rPr>
        <w:t>p</w:t>
      </w:r>
      <w:r w:rsidR="007276B9" w:rsidRPr="00C40D58">
        <w:rPr>
          <w:rFonts w:cs="Times New Roman"/>
        </w:rPr>
        <w:t>，</w:t>
      </w:r>
      <w:r w:rsidR="007276B9" w:rsidRPr="00405469">
        <w:rPr>
          <w:rFonts w:cs="Times New Roman"/>
          <w:color w:val="0070C0"/>
          <w:rPrChange w:id="153" w:author="DELab-Sam" w:date="2020-07-22T02:28:00Z">
            <w:rPr>
              <w:rFonts w:cs="Times New Roman"/>
            </w:rPr>
          </w:rPrChange>
        </w:rPr>
        <w:t>找尋</w:t>
      </w:r>
      <w:r w:rsidR="006F18C7">
        <w:rPr>
          <w:rFonts w:cs="Times New Roman" w:hint="eastAsia"/>
        </w:rPr>
        <w:t>其他</w:t>
      </w:r>
      <w:r w:rsidR="006C518A">
        <w:rPr>
          <w:rFonts w:cs="Times New Roman" w:hint="eastAsia"/>
        </w:rPr>
        <w:t>k</w:t>
      </w:r>
      <w:r w:rsidR="007276B9" w:rsidRPr="00C40D58">
        <w:rPr>
          <w:rFonts w:cs="Times New Roman"/>
        </w:rPr>
        <w:t>個</w:t>
      </w:r>
      <w:r w:rsidR="00901253">
        <w:rPr>
          <w:rFonts w:cs="Times New Roman" w:hint="eastAsia"/>
        </w:rPr>
        <w:t>與</w:t>
      </w:r>
      <w:r w:rsidR="00901253">
        <w:rPr>
          <w:rFonts w:cs="Times New Roman" w:hint="eastAsia"/>
        </w:rPr>
        <w:t>p</w:t>
      </w:r>
      <w:r w:rsidR="00901253">
        <w:rPr>
          <w:rFonts w:cs="Times New Roman" w:hint="eastAsia"/>
        </w:rPr>
        <w:t>點</w:t>
      </w:r>
      <w:r w:rsidR="002720D2">
        <w:rPr>
          <w:rFonts w:cs="Times New Roman" w:hint="eastAsia"/>
        </w:rPr>
        <w:t>相</w:t>
      </w:r>
      <w:r w:rsidR="007276B9" w:rsidRPr="00C40D58">
        <w:rPr>
          <w:rFonts w:cs="Times New Roman"/>
        </w:rPr>
        <w:t>鄰</w:t>
      </w:r>
      <w:r w:rsidR="002720D2">
        <w:rPr>
          <w:rFonts w:cs="Times New Roman" w:hint="eastAsia"/>
        </w:rPr>
        <w:t>最接</w:t>
      </w:r>
      <w:r w:rsidR="007276B9" w:rsidRPr="00C40D58">
        <w:rPr>
          <w:rFonts w:cs="Times New Roman"/>
        </w:rPr>
        <w:t>近的點</w:t>
      </w:r>
      <w:r w:rsidR="002720D2">
        <w:rPr>
          <w:rFonts w:cs="Times New Roman" w:hint="eastAsia"/>
        </w:rPr>
        <w:t>作為填補點</w:t>
      </w:r>
      <w:r w:rsidR="002720D2">
        <w:rPr>
          <w:rFonts w:cs="Times New Roman" w:hint="eastAsia"/>
        </w:rPr>
        <w:t>p</w:t>
      </w:r>
      <w:r w:rsidR="002720D2">
        <w:rPr>
          <w:rFonts w:cs="Times New Roman" w:hint="eastAsia"/>
        </w:rPr>
        <w:t>的參考值</w:t>
      </w:r>
      <w:r w:rsidR="00264569">
        <w:rPr>
          <w:rFonts w:cs="Times New Roman" w:hint="eastAsia"/>
        </w:rPr>
        <w:t>。</w:t>
      </w:r>
      <w:r w:rsidR="00455C71">
        <w:rPr>
          <w:rFonts w:cs="Times New Roman" w:hint="eastAsia"/>
        </w:rPr>
        <w:t>k</w:t>
      </w:r>
      <w:r w:rsidR="00455C71">
        <w:rPr>
          <w:rFonts w:cs="Times New Roman" w:hint="eastAsia"/>
        </w:rPr>
        <w:t>鄰近填補法</w:t>
      </w:r>
      <w:r w:rsidR="007276B9" w:rsidRPr="00C40D58">
        <w:rPr>
          <w:rFonts w:cs="Times New Roman"/>
        </w:rPr>
        <w:t>可</w:t>
      </w:r>
      <w:r w:rsidR="001A18DA">
        <w:rPr>
          <w:rFonts w:cs="Times New Roman" w:hint="eastAsia"/>
        </w:rPr>
        <w:t>以</w:t>
      </w:r>
      <w:r w:rsidR="007276B9" w:rsidRPr="00C40D58">
        <w:rPr>
          <w:rFonts w:cs="Times New Roman"/>
        </w:rPr>
        <w:t>被</w:t>
      </w:r>
      <w:r w:rsidR="007276B9" w:rsidRPr="00405469">
        <w:rPr>
          <w:rFonts w:cs="Times New Roman"/>
          <w:color w:val="0070C0"/>
          <w:rPrChange w:id="154" w:author="DELab-Sam" w:date="2020-07-22T02:29:00Z">
            <w:rPr>
              <w:rFonts w:cs="Times New Roman"/>
            </w:rPr>
          </w:rPrChange>
        </w:rPr>
        <w:t>應用於</w:t>
      </w:r>
      <w:r w:rsidR="007276B9" w:rsidRPr="00C40D58">
        <w:rPr>
          <w:rFonts w:cs="Times New Roman"/>
        </w:rPr>
        <w:t>連續型資料</w:t>
      </w:r>
      <w:r w:rsidR="007276B9" w:rsidRPr="00C40D58">
        <w:rPr>
          <w:rFonts w:cs="Times New Roman"/>
        </w:rPr>
        <w:t>(continuous data)</w:t>
      </w:r>
      <w:r w:rsidR="007276B9" w:rsidRPr="00C40D58">
        <w:rPr>
          <w:rFonts w:cs="Times New Roman"/>
        </w:rPr>
        <w:t>上，也可以被應用於離散型資料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鄰近填補法</w:t>
      </w:r>
      <w:r w:rsidR="00264569">
        <w:rPr>
          <w:rFonts w:cs="Times New Roman" w:hint="eastAsia"/>
        </w:rPr>
        <w:t>是</w:t>
      </w:r>
      <w:r w:rsidR="007276B9" w:rsidRPr="00C40D58">
        <w:rPr>
          <w:rFonts w:cs="Times New Roman"/>
        </w:rPr>
        <w:t>最為常見也是普遍被認為效果比較好的補值法</w:t>
      </w:r>
      <w:r w:rsidR="0028774F">
        <w:rPr>
          <w:rFonts w:cs="Times New Roman" w:hint="eastAsia"/>
        </w:rPr>
        <w:t>。</w:t>
      </w:r>
    </w:p>
    <w:p w14:paraId="068966A7" w14:textId="05AD8651" w:rsidR="007276B9" w:rsidRPr="00A93967" w:rsidRDefault="00182465">
      <w:pPr>
        <w:ind w:firstLine="480"/>
        <w:rPr>
          <w:rFonts w:cs="Times New Roman"/>
        </w:rPr>
      </w:pPr>
      <w:proofErr w:type="spellStart"/>
      <w:r>
        <w:rPr>
          <w:rFonts w:cs="Times New Roman" w:hint="eastAsia"/>
        </w:rPr>
        <w:t>k</w:t>
      </w:r>
      <w:r>
        <w:rPr>
          <w:rFonts w:cs="Times New Roman"/>
        </w:rPr>
        <w:t>NN</w:t>
      </w:r>
      <w:proofErr w:type="spellEnd"/>
      <w:proofErr w:type="gramStart"/>
      <w:r>
        <w:rPr>
          <w:rFonts w:cs="Times New Roman" w:hint="eastAsia"/>
        </w:rPr>
        <w:t>補植法的</w:t>
      </w:r>
      <w:proofErr w:type="gramEnd"/>
      <w:r>
        <w:rPr>
          <w:rFonts w:cs="Times New Roman" w:hint="eastAsia"/>
        </w:rPr>
        <w:t>優點</w:t>
      </w:r>
      <w:r w:rsidR="0051786A" w:rsidRPr="00405469">
        <w:rPr>
          <w:rFonts w:cs="Times New Roman" w:hint="eastAsia"/>
          <w:color w:val="0070C0"/>
          <w:rPrChange w:id="155" w:author="DELab-Sam" w:date="2020-07-22T02:29:00Z">
            <w:rPr>
              <w:rFonts w:cs="Times New Roman" w:hint="eastAsia"/>
            </w:rPr>
          </w:rPrChange>
        </w:rPr>
        <w:t>是</w:t>
      </w:r>
      <w:r w:rsidR="007276B9" w:rsidRPr="00C40D58">
        <w:rPr>
          <w:rFonts w:cs="Times New Roman"/>
        </w:rPr>
        <w:t>比單一填補值，</w:t>
      </w:r>
      <w:r w:rsidR="0051786A" w:rsidRPr="00405469">
        <w:rPr>
          <w:rFonts w:cs="Times New Roman" w:hint="eastAsia"/>
          <w:color w:val="0070C0"/>
          <w:rPrChange w:id="156" w:author="DELab-Sam" w:date="2020-07-22T02:29:00Z">
            <w:rPr>
              <w:rFonts w:cs="Times New Roman" w:hint="eastAsia"/>
            </w:rPr>
          </w:rPrChange>
        </w:rPr>
        <w:t>例</w:t>
      </w:r>
      <w:r w:rsidR="007276B9" w:rsidRPr="00405469">
        <w:rPr>
          <w:rFonts w:cs="Times New Roman"/>
          <w:color w:val="0070C0"/>
          <w:rPrChange w:id="157" w:author="DELab-Sam" w:date="2020-07-22T02:29:00Z">
            <w:rPr>
              <w:rFonts w:cs="Times New Roman"/>
            </w:rPr>
          </w:rPrChange>
        </w:rPr>
        <w:t>如</w:t>
      </w:r>
      <w:r w:rsidR="007276B9" w:rsidRPr="00C40D58">
        <w:rPr>
          <w:rFonts w:cs="Times New Roman"/>
        </w:rPr>
        <w:t>平均數、中位數、</w:t>
      </w:r>
      <w:r w:rsidR="003409AA">
        <w:rPr>
          <w:rFonts w:cs="Times New Roman" w:hint="eastAsia"/>
        </w:rPr>
        <w:t>極值、</w:t>
      </w:r>
      <w:r w:rsidR="007276B9" w:rsidRPr="00C40D58">
        <w:rPr>
          <w:rFonts w:cs="Times New Roman"/>
        </w:rPr>
        <w:t>或是眾數等填補法</w:t>
      </w:r>
      <w:r w:rsidR="007276B9" w:rsidRPr="00405469">
        <w:rPr>
          <w:rFonts w:cs="Times New Roman"/>
          <w:color w:val="0070C0"/>
          <w:rPrChange w:id="158" w:author="DELab-Sam" w:date="2020-07-22T02:29:00Z">
            <w:rPr>
              <w:rFonts w:cs="Times New Roman"/>
            </w:rPr>
          </w:rPrChange>
        </w:rPr>
        <w:t>準確許多</w:t>
      </w:r>
      <w:r w:rsidR="007276B9" w:rsidRPr="00C40D58">
        <w:rPr>
          <w:rFonts w:cs="Times New Roman"/>
        </w:rPr>
        <w:t>，</w:t>
      </w:r>
      <w:r w:rsidR="005C0D12">
        <w:rPr>
          <w:rFonts w:cs="Times New Roman" w:hint="eastAsia"/>
        </w:rPr>
        <w:t>原因是該方法會同時參照其他</w:t>
      </w:r>
      <w:r w:rsidR="0051786A" w:rsidRPr="00405469">
        <w:rPr>
          <w:rFonts w:cs="Times New Roman" w:hint="eastAsia"/>
          <w:color w:val="0070C0"/>
          <w:rPrChange w:id="159" w:author="DELab-Sam" w:date="2020-07-22T02:29:00Z">
            <w:rPr>
              <w:rFonts w:cs="Times New Roman" w:hint="eastAsia"/>
            </w:rPr>
          </w:rPrChange>
        </w:rPr>
        <w:t>與</w:t>
      </w:r>
      <w:r w:rsidR="005C0D12">
        <w:rPr>
          <w:rFonts w:cs="Times New Roman" w:hint="eastAsia"/>
        </w:rPr>
        <w:t>該缺失值相鄰點</w:t>
      </w:r>
      <w:r w:rsidR="00D11FE3">
        <w:rPr>
          <w:rFonts w:cs="Times New Roman" w:hint="eastAsia"/>
        </w:rPr>
        <w:t>去預測其應該原有的合理值</w:t>
      </w:r>
      <w:r w:rsidR="0051786A" w:rsidRPr="00405469">
        <w:rPr>
          <w:rFonts w:cs="Times New Roman" w:hint="eastAsia"/>
          <w:color w:val="0070C0"/>
          <w:rPrChange w:id="160" w:author="DELab-Sam" w:date="2020-07-22T02:30:00Z">
            <w:rPr>
              <w:rFonts w:cs="Times New Roman" w:hint="eastAsia"/>
            </w:rPr>
          </w:rPrChange>
        </w:rPr>
        <w:t>；</w:t>
      </w:r>
      <w:r w:rsidR="007276B9" w:rsidRPr="003C5240">
        <w:rPr>
          <w:rFonts w:cs="Times New Roman"/>
          <w:color w:val="0070C0"/>
          <w:rPrChange w:id="161" w:author="DELab-Sam" w:date="2020-07-22T02:31:00Z">
            <w:rPr>
              <w:rFonts w:cs="Times New Roman"/>
            </w:rPr>
          </w:rPrChange>
        </w:rPr>
        <w:t>尤其</w:t>
      </w:r>
      <w:r w:rsidR="0051786A" w:rsidRPr="003C5240">
        <w:rPr>
          <w:rFonts w:cs="Times New Roman" w:hint="eastAsia"/>
          <w:color w:val="0070C0"/>
          <w:rPrChange w:id="162" w:author="DELab-Sam" w:date="2020-07-22T02:31:00Z">
            <w:rPr>
              <w:rFonts w:cs="Times New Roman" w:hint="eastAsia"/>
            </w:rPr>
          </w:rPrChange>
        </w:rPr>
        <w:t>是</w:t>
      </w:r>
      <w:r w:rsidR="0051786A">
        <w:rPr>
          <w:rFonts w:cs="Times New Roman" w:hint="eastAsia"/>
        </w:rPr>
        <w:t>在尋</w:t>
      </w:r>
      <w:r w:rsidR="007276B9" w:rsidRPr="00C40D58">
        <w:rPr>
          <w:rFonts w:cs="Times New Roman"/>
        </w:rPr>
        <w:t>找</w:t>
      </w:r>
      <w:r w:rsidR="007276B9" w:rsidRPr="00C40D58">
        <w:rPr>
          <w:rFonts w:cs="Times New Roman"/>
        </w:rPr>
        <w:t>skyline</w:t>
      </w:r>
      <w:r w:rsidR="007276B9" w:rsidRPr="00C40D58">
        <w:rPr>
          <w:rFonts w:cs="Times New Roman"/>
        </w:rPr>
        <w:t>的點時，單一值填補法對於尋找</w:t>
      </w:r>
      <w:r w:rsidR="007276B9" w:rsidRPr="00C40D58">
        <w:rPr>
          <w:rFonts w:cs="Times New Roman"/>
        </w:rPr>
        <w:t>skyline</w:t>
      </w:r>
      <w:r w:rsidR="007276B9" w:rsidRPr="00C40D58">
        <w:rPr>
          <w:rFonts w:cs="Times New Roman"/>
        </w:rPr>
        <w:t>不會有更好的幫助，反而會因此增加許多不必要的計算在比較</w:t>
      </w:r>
      <w:r w:rsidR="00CC6171">
        <w:rPr>
          <w:rFonts w:cs="Times New Roman" w:hint="eastAsia"/>
        </w:rPr>
        <w:t>相同維度上具有相同值</w:t>
      </w:r>
      <w:r w:rsidR="00967DF7" w:rsidRPr="003C5240">
        <w:rPr>
          <w:rFonts w:cs="Times New Roman" w:hint="eastAsia"/>
          <w:color w:val="0070C0"/>
          <w:rPrChange w:id="163" w:author="DELab-Sam" w:date="2020-07-22T02:30:00Z">
            <w:rPr>
              <w:rFonts w:cs="Times New Roman" w:hint="eastAsia"/>
            </w:rPr>
          </w:rPrChange>
        </w:rPr>
        <w:t>(</w:t>
      </w:r>
      <w:r w:rsidR="00AC0D17" w:rsidRPr="003C5240">
        <w:rPr>
          <w:rFonts w:cs="Times New Roman" w:hint="eastAsia"/>
          <w:color w:val="0070C0"/>
          <w:rPrChange w:id="164" w:author="DELab-Sam" w:date="2020-07-22T02:30:00Z">
            <w:rPr>
              <w:rFonts w:cs="Times New Roman" w:hint="eastAsia"/>
            </w:rPr>
          </w:rPrChange>
        </w:rPr>
        <w:t>因缺失</w:t>
      </w:r>
      <w:r w:rsidR="007276B9" w:rsidRPr="003C5240">
        <w:rPr>
          <w:rFonts w:cs="Times New Roman"/>
          <w:color w:val="0070C0"/>
          <w:rPrChange w:id="165" w:author="DELab-Sam" w:date="2020-07-22T02:30:00Z">
            <w:rPr>
              <w:rFonts w:cs="Times New Roman"/>
            </w:rPr>
          </w:rPrChange>
        </w:rPr>
        <w:t>而被填補回去的相同值</w:t>
      </w:r>
      <w:r w:rsidR="00967DF7" w:rsidRPr="003C5240">
        <w:rPr>
          <w:rFonts w:cs="Times New Roman" w:hint="eastAsia"/>
          <w:color w:val="0070C0"/>
          <w:rPrChange w:id="166" w:author="DELab-Sam" w:date="2020-07-22T02:30:00Z">
            <w:rPr>
              <w:rFonts w:cs="Times New Roman" w:hint="eastAsia"/>
            </w:rPr>
          </w:rPrChange>
        </w:rPr>
        <w:t>)</w:t>
      </w:r>
      <w:r w:rsidR="00DE09DA">
        <w:rPr>
          <w:rFonts w:cs="Times New Roman" w:hint="eastAsia"/>
        </w:rPr>
        <w:t>。</w:t>
      </w:r>
      <w:r w:rsidR="007276B9" w:rsidRPr="00C40D58">
        <w:rPr>
          <w:rFonts w:cs="Times New Roman"/>
        </w:rPr>
        <w:t>類似這樣的問題在無論考慮</w:t>
      </w:r>
      <w:proofErr w:type="gramStart"/>
      <w:r w:rsidR="007276B9" w:rsidRPr="00C40D58">
        <w:rPr>
          <w:rFonts w:cs="Times New Roman"/>
        </w:rPr>
        <w:t>單一</w:t>
      </w:r>
      <w:r w:rsidR="003838B5">
        <w:rPr>
          <w:rFonts w:cs="Times New Roman" w:hint="eastAsia"/>
        </w:rPr>
        <w:t>維</w:t>
      </w:r>
      <w:proofErr w:type="gramEnd"/>
      <w:r w:rsidR="003838B5">
        <w:rPr>
          <w:rFonts w:cs="Times New Roman" w:hint="eastAsia"/>
        </w:rPr>
        <w:t>度</w:t>
      </w:r>
      <w:r w:rsidR="007276B9" w:rsidRPr="00C40D58">
        <w:rPr>
          <w:rFonts w:cs="Times New Roman"/>
        </w:rPr>
        <w:t>或整體資料集缺失值密度，當</w:t>
      </w:r>
      <w:r w:rsidR="007276B9" w:rsidRPr="00C40D58">
        <w:rPr>
          <w:rFonts w:cs="Times New Roman"/>
        </w:rPr>
        <w:t>missing rate</w:t>
      </w:r>
      <w:r w:rsidR="007276B9" w:rsidRPr="00C40D58">
        <w:rPr>
          <w:rFonts w:cs="Times New Roman"/>
        </w:rPr>
        <w:t>愈趨增加時，其餘具有完整資料值的</w:t>
      </w:r>
      <w:r w:rsidR="00A93967">
        <w:rPr>
          <w:rFonts w:cs="Times New Roman" w:hint="eastAsia"/>
        </w:rPr>
        <w:t>點</w:t>
      </w:r>
      <w:r w:rsidR="007276B9" w:rsidRPr="00C40D58">
        <w:rPr>
          <w:rFonts w:cs="Times New Roman"/>
        </w:rPr>
        <w:t>也會</w:t>
      </w:r>
      <w:r w:rsidR="00A93967">
        <w:rPr>
          <w:rFonts w:cs="Times New Roman" w:hint="eastAsia"/>
        </w:rPr>
        <w:t>越來越少</w:t>
      </w:r>
      <w:r w:rsidR="00C576FC">
        <w:rPr>
          <w:rFonts w:cs="Times New Roman" w:hint="eastAsia"/>
        </w:rPr>
        <w:t>。</w:t>
      </w:r>
    </w:p>
    <w:p w14:paraId="4844CB73" w14:textId="56B7416D" w:rsidR="00F306C7" w:rsidRDefault="00B84254" w:rsidP="00171D0C">
      <w:pPr>
        <w:ind w:firstLine="480"/>
        <w:rPr>
          <w:rFonts w:cs="Times New Roman"/>
        </w:rPr>
      </w:pPr>
      <w:r>
        <w:rPr>
          <w:rFonts w:cs="Times New Roman" w:hint="eastAsia"/>
        </w:rPr>
        <w:t>縱</w:t>
      </w:r>
      <w:r w:rsidR="00CA2F3D">
        <w:rPr>
          <w:rFonts w:cs="Times New Roman" w:hint="eastAsia"/>
        </w:rPr>
        <w:t>然如此，</w:t>
      </w:r>
      <w:proofErr w:type="spellStart"/>
      <w:r w:rsidR="007276B9" w:rsidRPr="00C40D58">
        <w:rPr>
          <w:rFonts w:cs="Times New Roman"/>
        </w:rPr>
        <w:t>kNN</w:t>
      </w:r>
      <w:proofErr w:type="spellEnd"/>
      <w:r w:rsidR="007276B9" w:rsidRPr="00C40D58">
        <w:rPr>
          <w:rFonts w:cs="Times New Roman"/>
        </w:rPr>
        <w:t>也存在</w:t>
      </w:r>
      <w:r w:rsidR="006C6EE2">
        <w:rPr>
          <w:rFonts w:cs="Times New Roman" w:hint="eastAsia"/>
        </w:rPr>
        <w:t>著</w:t>
      </w:r>
      <w:r w:rsidR="007276B9" w:rsidRPr="00C40D58">
        <w:rPr>
          <w:rFonts w:cs="Times New Roman"/>
        </w:rPr>
        <w:t>某些</w:t>
      </w:r>
      <w:r w:rsidR="0056440B">
        <w:rPr>
          <w:rFonts w:cs="Times New Roman" w:hint="eastAsia"/>
        </w:rPr>
        <w:t>潛在</w:t>
      </w:r>
      <w:r w:rsidR="006C6EE2">
        <w:rPr>
          <w:rFonts w:cs="Times New Roman" w:hint="eastAsia"/>
        </w:rPr>
        <w:t>的</w:t>
      </w:r>
      <w:r w:rsidR="007276B9" w:rsidRPr="00C40D58">
        <w:rPr>
          <w:rFonts w:cs="Times New Roman"/>
        </w:rPr>
        <w:t>缺點</w:t>
      </w:r>
      <w:r w:rsidR="003013F3">
        <w:rPr>
          <w:rFonts w:cs="Times New Roman" w:hint="eastAsia"/>
        </w:rPr>
        <w:t>。</w:t>
      </w:r>
      <w:r w:rsidR="007276B9" w:rsidRPr="00C40D58">
        <w:rPr>
          <w:rFonts w:cs="Times New Roman"/>
        </w:rPr>
        <w:t>身為非監督式填補法</w:t>
      </w:r>
      <w:r w:rsidR="00967DF7">
        <w:rPr>
          <w:rFonts w:cs="Times New Roman" w:hint="eastAsia"/>
        </w:rPr>
        <w:t>，</w:t>
      </w:r>
      <w:r w:rsidR="00967DF7" w:rsidRPr="003C5240">
        <w:rPr>
          <w:rFonts w:cs="Times New Roman" w:hint="eastAsia"/>
          <w:color w:val="0070C0"/>
          <w:rPrChange w:id="167" w:author="DELab-Sam" w:date="2020-07-22T02:30:00Z">
            <w:rPr>
              <w:rFonts w:cs="Times New Roman" w:hint="eastAsia"/>
            </w:rPr>
          </w:rPrChange>
        </w:rPr>
        <w:t>它</w:t>
      </w:r>
      <w:r w:rsidR="007276B9" w:rsidRPr="00C40D58">
        <w:rPr>
          <w:rFonts w:cs="Times New Roman"/>
        </w:rPr>
        <w:t>會參考</w:t>
      </w:r>
      <w:r w:rsidR="0056440B">
        <w:rPr>
          <w:rFonts w:cs="Times New Roman" w:hint="eastAsia"/>
        </w:rPr>
        <w:t>其</w:t>
      </w:r>
      <w:r w:rsidR="00F66D14">
        <w:rPr>
          <w:rFonts w:cs="Times New Roman" w:hint="eastAsia"/>
        </w:rPr>
        <w:t>他</w:t>
      </w:r>
      <w:r w:rsidR="007276B9" w:rsidRPr="00C40D58">
        <w:rPr>
          <w:rFonts w:cs="Times New Roman"/>
        </w:rPr>
        <w:t>非缺失值</w:t>
      </w:r>
      <w:r w:rsidR="00967DF7">
        <w:rPr>
          <w:rFonts w:cs="Times New Roman" w:hint="eastAsia"/>
        </w:rPr>
        <w:t>，</w:t>
      </w:r>
      <w:r w:rsidR="007276B9" w:rsidRPr="00C40D58">
        <w:rPr>
          <w:rFonts w:cs="Times New Roman"/>
        </w:rPr>
        <w:t>換句話說，此類型填補法並不會對資料內容做任何過濾或預處理，</w:t>
      </w:r>
      <w:r w:rsidR="00120DFB">
        <w:rPr>
          <w:rFonts w:cs="Times New Roman" w:hint="eastAsia"/>
        </w:rPr>
        <w:t>對於</w:t>
      </w:r>
      <w:r w:rsidR="00F66D14">
        <w:rPr>
          <w:rFonts w:cs="Times New Roman" w:hint="eastAsia"/>
        </w:rPr>
        <w:t>已存在的</w:t>
      </w:r>
      <w:r w:rsidR="00120DFB">
        <w:rPr>
          <w:rFonts w:cs="Times New Roman" w:hint="eastAsia"/>
        </w:rPr>
        <w:t>資料</w:t>
      </w:r>
      <w:r w:rsidR="00F66D14">
        <w:rPr>
          <w:rFonts w:cs="Times New Roman" w:hint="eastAsia"/>
        </w:rPr>
        <w:t>極為</w:t>
      </w:r>
      <w:r w:rsidR="00120DFB">
        <w:rPr>
          <w:rFonts w:cs="Times New Roman" w:hint="eastAsia"/>
        </w:rPr>
        <w:t>敏感，</w:t>
      </w:r>
      <w:r w:rsidR="007276B9" w:rsidRPr="00C40D58">
        <w:rPr>
          <w:rFonts w:cs="Times New Roman"/>
        </w:rPr>
        <w:t>很容易受輸入資料集</w:t>
      </w:r>
      <w:r w:rsidR="00C21B07">
        <w:rPr>
          <w:rFonts w:cs="Times New Roman" w:hint="eastAsia"/>
        </w:rPr>
        <w:t>之</w:t>
      </w:r>
      <w:r w:rsidR="007276B9" w:rsidRPr="00C40D58">
        <w:rPr>
          <w:rFonts w:cs="Times New Roman"/>
        </w:rPr>
        <w:t>中非缺失值</w:t>
      </w:r>
      <w:r w:rsidR="00C21B07">
        <w:rPr>
          <w:rFonts w:cs="Times New Roman" w:hint="eastAsia"/>
        </w:rPr>
        <w:t>資料的影響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1AF7923" w14:textId="23C7187F" w:rsidR="00207BF3" w:rsidRDefault="00AB35F7" w:rsidP="00207BF3">
      <w:pPr>
        <w:ind w:firstLine="480"/>
        <w:rPr>
          <w:rFonts w:cs="Times New Roman"/>
        </w:rPr>
      </w:pPr>
      <w:r>
        <w:rPr>
          <w:rFonts w:cs="Times New Roman" w:hint="eastAsia"/>
        </w:rPr>
        <w:lastRenderedPageBreak/>
        <w:t>另外也需考量的點是，</w:t>
      </w:r>
      <w:r w:rsidR="00967DF7" w:rsidRPr="003C5240">
        <w:rPr>
          <w:rFonts w:cs="Times New Roman" w:hint="eastAsia"/>
          <w:color w:val="0070C0"/>
          <w:rPrChange w:id="168" w:author="DELab-Sam" w:date="2020-07-22T02:30:00Z">
            <w:rPr>
              <w:rFonts w:cs="Times New Roman" w:hint="eastAsia"/>
            </w:rPr>
          </w:rPrChange>
        </w:rPr>
        <w:t>針對</w:t>
      </w:r>
      <w:r w:rsidR="005B04AF">
        <w:rPr>
          <w:rFonts w:cs="Times New Roman" w:hint="eastAsia"/>
        </w:rPr>
        <w:t>資料量大</w:t>
      </w:r>
      <w:proofErr w:type="gramStart"/>
      <w:r w:rsidR="005B04AF">
        <w:rPr>
          <w:rFonts w:cs="Times New Roman" w:hint="eastAsia"/>
        </w:rPr>
        <w:t>而且高維度</w:t>
      </w:r>
      <w:proofErr w:type="gramEnd"/>
      <w:r w:rsidR="005B04AF">
        <w:rPr>
          <w:rFonts w:cs="Times New Roman" w:hint="eastAsia"/>
        </w:rPr>
        <w:t>的巨量資料</w:t>
      </w:r>
      <w:r>
        <w:rPr>
          <w:rFonts w:cs="Times New Roman" w:hint="eastAsia"/>
        </w:rPr>
        <w:t>，</w:t>
      </w:r>
      <w:r w:rsidR="00C40D58" w:rsidRPr="00C40D58">
        <w:rPr>
          <w:rFonts w:cs="Times New Roman"/>
        </w:rPr>
        <w:t>k</w:t>
      </w:r>
      <w:r w:rsidR="005B04AF">
        <w:rPr>
          <w:rFonts w:cs="Times New Roman" w:hint="eastAsia"/>
        </w:rPr>
        <w:t>鄰近填補法</w:t>
      </w:r>
      <w:r w:rsidR="00C40D58" w:rsidRPr="00C40D58">
        <w:rPr>
          <w:rFonts w:cs="Times New Roman"/>
        </w:rPr>
        <w:t>必須先行儲存整個</w:t>
      </w:r>
      <w:bookmarkStart w:id="169" w:name="_GoBack"/>
      <w:bookmarkEnd w:id="169"/>
      <w:r w:rsidR="005B04AF">
        <w:rPr>
          <w:rFonts w:cs="Times New Roman" w:hint="eastAsia"/>
        </w:rPr>
        <w:t>欲參考的鄰近點</w:t>
      </w:r>
      <w:r w:rsidR="00C40D58" w:rsidRPr="00C40D58">
        <w:rPr>
          <w:rFonts w:cs="Times New Roman"/>
        </w:rPr>
        <w:t>於</w:t>
      </w:r>
      <w:r w:rsidR="005B04AF">
        <w:rPr>
          <w:rFonts w:cs="Times New Roman" w:hint="eastAsia"/>
        </w:rPr>
        <w:t>記憶體</w:t>
      </w:r>
      <w:r w:rsidR="00C40D58" w:rsidRPr="00C40D58">
        <w:rPr>
          <w:rFonts w:cs="Times New Roman"/>
        </w:rPr>
        <w:t>中，並且逐一計算求出各點兩兩之距離</w:t>
      </w:r>
      <w:r w:rsidR="00136C4E">
        <w:rPr>
          <w:rFonts w:cs="Times New Roman" w:hint="eastAsia"/>
        </w:rPr>
        <w:t>，</w:t>
      </w:r>
      <w:r w:rsidR="00CA0A07" w:rsidRPr="003C5240">
        <w:rPr>
          <w:rFonts w:cs="Times New Roman" w:hint="eastAsia"/>
          <w:color w:val="0070C0"/>
          <w:rPrChange w:id="170" w:author="DELab-Sam" w:date="2020-07-22T02:31:00Z">
            <w:rPr>
              <w:rFonts w:cs="Times New Roman" w:hint="eastAsia"/>
            </w:rPr>
          </w:rPrChange>
        </w:rPr>
        <w:t>使得距離計算</w:t>
      </w:r>
      <w:r w:rsidR="00136C4E" w:rsidRPr="003C5240">
        <w:rPr>
          <w:rFonts w:cs="Times New Roman" w:hint="eastAsia"/>
          <w:color w:val="0070C0"/>
          <w:rPrChange w:id="171" w:author="DELab-Sam" w:date="2020-07-22T02:31:00Z">
            <w:rPr>
              <w:rFonts w:cs="Times New Roman" w:hint="eastAsia"/>
            </w:rPr>
          </w:rPrChange>
        </w:rPr>
        <w:t>量</w:t>
      </w:r>
      <w:r w:rsidR="00CA0A07" w:rsidRPr="003C5240">
        <w:rPr>
          <w:rFonts w:cs="Times New Roman" w:hint="eastAsia"/>
          <w:color w:val="0070C0"/>
          <w:rPrChange w:id="172" w:author="DELab-Sam" w:date="2020-07-22T02:31:00Z">
            <w:rPr>
              <w:rFonts w:cs="Times New Roman" w:hint="eastAsia"/>
            </w:rPr>
          </w:rPrChange>
        </w:rPr>
        <w:t>隨著資料點的增加成指數成長</w:t>
      </w:r>
      <w:r w:rsidR="00136C4E" w:rsidRPr="003C5240">
        <w:rPr>
          <w:rFonts w:cs="Times New Roman" w:hint="eastAsia"/>
          <w:color w:val="0070C0"/>
          <w:rPrChange w:id="173" w:author="DELab-Sam" w:date="2020-07-22T02:31:00Z">
            <w:rPr>
              <w:rFonts w:cs="Times New Roman" w:hint="eastAsia"/>
            </w:rPr>
          </w:rPrChange>
        </w:rPr>
        <w:t>。</w:t>
      </w:r>
      <w:r w:rsidR="00C40D58" w:rsidRPr="003C5240">
        <w:rPr>
          <w:rFonts w:cs="Times New Roman"/>
          <w:color w:val="0070C0"/>
          <w:rPrChange w:id="174" w:author="DELab-Sam" w:date="2020-07-22T02:31:00Z">
            <w:rPr>
              <w:rFonts w:cs="Times New Roman"/>
            </w:rPr>
          </w:rPrChange>
        </w:rPr>
        <w:t>對某一個</w:t>
      </w:r>
      <w:r w:rsidR="00EF44D7" w:rsidRPr="003C5240">
        <w:rPr>
          <w:rFonts w:cs="Times New Roman" w:hint="eastAsia"/>
          <w:color w:val="0070C0"/>
          <w:rPrChange w:id="175" w:author="DELab-Sam" w:date="2020-07-22T02:31:00Z">
            <w:rPr>
              <w:rFonts w:cs="Times New Roman" w:hint="eastAsia"/>
            </w:rPr>
          </w:rPrChange>
        </w:rPr>
        <w:t>缺失值</w:t>
      </w:r>
      <w:r w:rsidR="00A14F1C" w:rsidRPr="003C5240">
        <w:rPr>
          <w:rFonts w:cs="Times New Roman" w:hint="eastAsia"/>
          <w:color w:val="0070C0"/>
          <w:rPrChange w:id="176" w:author="DELab-Sam" w:date="2020-07-22T02:31:00Z">
            <w:rPr>
              <w:rFonts w:cs="Times New Roman" w:hint="eastAsia"/>
            </w:rPr>
          </w:rPrChange>
        </w:rPr>
        <w:t>資料</w:t>
      </w:r>
      <w:r w:rsidR="00C40D58" w:rsidRPr="003C5240">
        <w:rPr>
          <w:rFonts w:cs="Times New Roman"/>
          <w:color w:val="0070C0"/>
          <w:rPrChange w:id="177" w:author="DELab-Sam" w:date="2020-07-22T02:31:00Z">
            <w:rPr>
              <w:rFonts w:cs="Times New Roman"/>
            </w:rPr>
          </w:rPrChange>
        </w:rPr>
        <w:t>點</w:t>
      </w:r>
      <w:r w:rsidR="0096532A" w:rsidRPr="003C5240">
        <w:rPr>
          <w:rFonts w:cs="Times New Roman"/>
          <w:color w:val="0070C0"/>
          <w:rPrChange w:id="178" w:author="DELab-Sam" w:date="2020-07-22T02:31:00Z">
            <w:rPr>
              <w:rFonts w:cs="Times New Roman"/>
            </w:rPr>
          </w:rPrChange>
        </w:rPr>
        <w:t>p</w:t>
      </w:r>
      <w:r w:rsidR="006A03AA" w:rsidRPr="003C5240">
        <w:rPr>
          <w:rFonts w:cs="Times New Roman" w:hint="eastAsia"/>
          <w:color w:val="0070C0"/>
          <w:rPrChange w:id="179" w:author="DELab-Sam" w:date="2020-07-22T02:31:00Z">
            <w:rPr>
              <w:rFonts w:cs="Times New Roman" w:hint="eastAsia"/>
            </w:rPr>
          </w:rPrChange>
        </w:rPr>
        <w:t>而言</w:t>
      </w:r>
      <w:r w:rsidR="00C40D58" w:rsidRPr="003C5240">
        <w:rPr>
          <w:rFonts w:cs="Times New Roman"/>
          <w:color w:val="0070C0"/>
          <w:rPrChange w:id="180" w:author="DELab-Sam" w:date="2020-07-22T02:31:00Z">
            <w:rPr>
              <w:rFonts w:cs="Times New Roman"/>
            </w:rPr>
          </w:rPrChange>
        </w:rPr>
        <w:t>，</w:t>
      </w:r>
      <w:r w:rsidR="0096532A" w:rsidRPr="003C5240">
        <w:rPr>
          <w:rFonts w:cs="Times New Roman" w:hint="eastAsia"/>
          <w:color w:val="0070C0"/>
          <w:rPrChange w:id="181" w:author="DELab-Sam" w:date="2020-07-22T02:31:00Z">
            <w:rPr>
              <w:rFonts w:cs="Times New Roman" w:hint="eastAsia"/>
            </w:rPr>
          </w:rPrChange>
        </w:rPr>
        <w:t>尋</w:t>
      </w:r>
      <w:r w:rsidR="00CA0A07" w:rsidRPr="003C5240">
        <w:rPr>
          <w:rFonts w:cs="Times New Roman" w:hint="eastAsia"/>
          <w:color w:val="0070C0"/>
          <w:rPrChange w:id="182" w:author="DELab-Sam" w:date="2020-07-22T02:31:00Z">
            <w:rPr>
              <w:rFonts w:cs="Times New Roman" w:hint="eastAsia"/>
            </w:rPr>
          </w:rPrChange>
        </w:rPr>
        <w:t>找</w:t>
      </w:r>
      <w:r w:rsidR="006A03AA" w:rsidRPr="003C5240">
        <w:rPr>
          <w:rFonts w:cs="Times New Roman" w:hint="eastAsia"/>
          <w:color w:val="0070C0"/>
          <w:rPrChange w:id="183" w:author="DELab-Sam" w:date="2020-07-22T02:31:00Z">
            <w:rPr>
              <w:rFonts w:cs="Times New Roman" w:hint="eastAsia"/>
            </w:rPr>
          </w:rPrChange>
        </w:rPr>
        <w:t>可參考的</w:t>
      </w:r>
      <w:r w:rsidR="0096532A" w:rsidRPr="003C5240">
        <w:rPr>
          <w:rFonts w:cs="Times New Roman" w:hint="eastAsia"/>
          <w:color w:val="0070C0"/>
          <w:rPrChange w:id="184" w:author="DELab-Sam" w:date="2020-07-22T02:31:00Z">
            <w:rPr>
              <w:rFonts w:cs="Times New Roman" w:hint="eastAsia"/>
            </w:rPr>
          </w:rPrChange>
        </w:rPr>
        <w:t>鄰近點過程</w:t>
      </w:r>
      <w:r w:rsidR="006A03AA" w:rsidRPr="003C5240">
        <w:rPr>
          <w:rFonts w:cs="Times New Roman" w:hint="eastAsia"/>
          <w:color w:val="0070C0"/>
          <w:rPrChange w:id="185" w:author="DELab-Sam" w:date="2020-07-22T02:31:00Z">
            <w:rPr>
              <w:rFonts w:cs="Times New Roman" w:hint="eastAsia"/>
            </w:rPr>
          </w:rPrChange>
        </w:rPr>
        <w:t>中</w:t>
      </w:r>
      <w:r w:rsidR="0096532A" w:rsidRPr="003C5240">
        <w:rPr>
          <w:rFonts w:cs="Times New Roman" w:hint="eastAsia"/>
          <w:color w:val="0070C0"/>
          <w:rPrChange w:id="186" w:author="DELab-Sam" w:date="2020-07-22T02:31:00Z">
            <w:rPr>
              <w:rFonts w:cs="Times New Roman" w:hint="eastAsia"/>
            </w:rPr>
          </w:rPrChange>
        </w:rPr>
        <w:t>，</w:t>
      </w:r>
      <w:r w:rsidR="0052499B" w:rsidRPr="003C5240">
        <w:rPr>
          <w:rFonts w:cs="Times New Roman" w:hint="eastAsia"/>
          <w:color w:val="0070C0"/>
          <w:rPrChange w:id="187" w:author="DELab-Sam" w:date="2020-07-22T02:31:00Z">
            <w:rPr>
              <w:rFonts w:cs="Times New Roman" w:hint="eastAsia"/>
            </w:rPr>
          </w:rPrChange>
        </w:rPr>
        <w:t>k</w:t>
      </w:r>
      <w:r w:rsidR="0052499B" w:rsidRPr="003C5240">
        <w:rPr>
          <w:rFonts w:cs="Times New Roman" w:hint="eastAsia"/>
          <w:color w:val="0070C0"/>
          <w:rPrChange w:id="188" w:author="DELab-Sam" w:date="2020-07-22T02:31:00Z">
            <w:rPr>
              <w:rFonts w:cs="Times New Roman" w:hint="eastAsia"/>
            </w:rPr>
          </w:rPrChange>
        </w:rPr>
        <w:t>鄰近填補法考量了所有點</w:t>
      </w:r>
      <w:r w:rsidR="0052499B" w:rsidRPr="003C5240">
        <w:rPr>
          <w:rFonts w:cs="Times New Roman" w:hint="eastAsia"/>
          <w:color w:val="0070C0"/>
          <w:rPrChange w:id="189" w:author="DELab-Sam" w:date="2020-07-22T02:31:00Z">
            <w:rPr>
              <w:rFonts w:cs="Times New Roman" w:hint="eastAsia"/>
            </w:rPr>
          </w:rPrChange>
        </w:rPr>
        <w:t>q</w:t>
      </w:r>
      <w:r w:rsidR="0052499B" w:rsidRPr="003C5240">
        <w:rPr>
          <w:rFonts w:cs="Times New Roman" w:hint="eastAsia"/>
          <w:color w:val="0070C0"/>
          <w:rPrChange w:id="190" w:author="DELab-Sam" w:date="2020-07-22T02:31:00Z">
            <w:rPr>
              <w:rFonts w:cs="Times New Roman" w:hint="eastAsia"/>
            </w:rPr>
          </w:rPrChange>
        </w:rPr>
        <w:t>與點</w:t>
      </w:r>
      <w:r w:rsidR="0052499B" w:rsidRPr="003C5240">
        <w:rPr>
          <w:rFonts w:cs="Times New Roman" w:hint="eastAsia"/>
          <w:color w:val="0070C0"/>
          <w:rPrChange w:id="191" w:author="DELab-Sam" w:date="2020-07-22T02:31:00Z">
            <w:rPr>
              <w:rFonts w:cs="Times New Roman" w:hint="eastAsia"/>
            </w:rPr>
          </w:rPrChange>
        </w:rPr>
        <w:t>p</w:t>
      </w:r>
      <w:r w:rsidR="0052499B" w:rsidRPr="003C5240">
        <w:rPr>
          <w:rFonts w:cs="Times New Roman" w:hint="eastAsia"/>
          <w:color w:val="0070C0"/>
          <w:rPrChange w:id="192" w:author="DELab-Sam" w:date="2020-07-22T02:31:00Z">
            <w:rPr>
              <w:rFonts w:cs="Times New Roman" w:hint="eastAsia"/>
            </w:rPr>
          </w:rPrChange>
        </w:rPr>
        <w:t>的距離。依距離值由小到大排序，</w:t>
      </w:r>
      <w:r w:rsidR="001F0AB9" w:rsidRPr="003C5240">
        <w:rPr>
          <w:rFonts w:cs="Times New Roman" w:hint="eastAsia"/>
          <w:color w:val="0070C0"/>
          <w:rPrChange w:id="193" w:author="DELab-Sam" w:date="2020-07-22T02:31:00Z">
            <w:rPr>
              <w:rFonts w:cs="Times New Roman" w:hint="eastAsia"/>
            </w:rPr>
          </w:rPrChange>
        </w:rPr>
        <w:t>與點</w:t>
      </w:r>
      <w:r w:rsidR="001F0AB9" w:rsidRPr="003C5240">
        <w:rPr>
          <w:rFonts w:cs="Times New Roman" w:hint="eastAsia"/>
          <w:color w:val="0070C0"/>
          <w:rPrChange w:id="194" w:author="DELab-Sam" w:date="2020-07-22T02:31:00Z">
            <w:rPr>
              <w:rFonts w:cs="Times New Roman" w:hint="eastAsia"/>
            </w:rPr>
          </w:rPrChange>
        </w:rPr>
        <w:t>p</w:t>
      </w:r>
      <w:r w:rsidR="001F0AB9" w:rsidRPr="003C5240">
        <w:rPr>
          <w:rFonts w:cs="Times New Roman"/>
          <w:color w:val="0070C0"/>
          <w:rPrChange w:id="195" w:author="DELab-Sam" w:date="2020-07-22T02:31:00Z">
            <w:rPr>
              <w:rFonts w:cs="Times New Roman"/>
            </w:rPr>
          </w:rPrChange>
        </w:rPr>
        <w:t>所有鄰近點之中從第一個至第</w:t>
      </w:r>
      <w:r w:rsidR="001F0AB9" w:rsidRPr="003C5240">
        <w:rPr>
          <w:rFonts w:cs="Times New Roman" w:hint="eastAsia"/>
          <w:color w:val="0070C0"/>
          <w:rPrChange w:id="196" w:author="DELab-Sam" w:date="2020-07-22T02:31:00Z">
            <w:rPr>
              <w:rFonts w:cs="Times New Roman" w:hint="eastAsia"/>
            </w:rPr>
          </w:rPrChange>
        </w:rPr>
        <w:t>k</w:t>
      </w:r>
      <w:proofErr w:type="gramStart"/>
      <w:r w:rsidR="001F0AB9" w:rsidRPr="003C5240">
        <w:rPr>
          <w:rFonts w:cs="Times New Roman"/>
          <w:color w:val="0070C0"/>
          <w:rPrChange w:id="197" w:author="DELab-Sam" w:date="2020-07-22T02:31:00Z">
            <w:rPr>
              <w:rFonts w:cs="Times New Roman"/>
            </w:rPr>
          </w:rPrChange>
        </w:rPr>
        <w:t>個</w:t>
      </w:r>
      <w:proofErr w:type="gramEnd"/>
      <w:r w:rsidR="001F0AB9" w:rsidRPr="003C5240">
        <w:rPr>
          <w:rFonts w:cs="Times New Roman"/>
          <w:color w:val="0070C0"/>
          <w:rPrChange w:id="198" w:author="DELab-Sam" w:date="2020-07-22T02:31:00Z">
            <w:rPr>
              <w:rFonts w:cs="Times New Roman"/>
            </w:rPr>
          </w:rPrChange>
        </w:rPr>
        <w:t>相鄰近點都具有相同的權重值</w:t>
      </w:r>
      <w:r w:rsidR="00301320" w:rsidRPr="003C5240">
        <w:rPr>
          <w:rFonts w:cs="Times New Roman" w:hint="eastAsia"/>
          <w:color w:val="0070C0"/>
          <w:rPrChange w:id="199" w:author="DELab-Sam" w:date="2020-07-22T02:31:00Z">
            <w:rPr>
              <w:rFonts w:cs="Times New Roman" w:hint="eastAsia"/>
            </w:rPr>
          </w:rPrChange>
        </w:rPr>
        <w:t>[15]</w:t>
      </w:r>
      <w:r w:rsidR="001F0AB9" w:rsidRPr="003C5240">
        <w:rPr>
          <w:rFonts w:cs="Times New Roman" w:hint="eastAsia"/>
          <w:color w:val="0070C0"/>
          <w:rPrChange w:id="200" w:author="DELab-Sam" w:date="2020-07-22T02:31:00Z">
            <w:rPr>
              <w:rFonts w:cs="Times New Roman" w:hint="eastAsia"/>
            </w:rPr>
          </w:rPrChange>
        </w:rPr>
        <w:t>，</w:t>
      </w:r>
      <w:r w:rsidR="00C40D58" w:rsidRPr="003C5240">
        <w:rPr>
          <w:rFonts w:cs="Times New Roman"/>
          <w:color w:val="0070C0"/>
          <w:rPrChange w:id="201" w:author="DELab-Sam" w:date="2020-07-22T02:31:00Z">
            <w:rPr>
              <w:rFonts w:cs="Times New Roman"/>
            </w:rPr>
          </w:rPrChange>
        </w:rPr>
        <w:t>但</w:t>
      </w:r>
      <w:r w:rsidR="001F0AB9" w:rsidRPr="003C5240">
        <w:rPr>
          <w:rFonts w:cs="Times New Roman" w:hint="eastAsia"/>
          <w:color w:val="0070C0"/>
          <w:rPrChange w:id="202" w:author="DELab-Sam" w:date="2020-07-22T02:31:00Z">
            <w:rPr>
              <w:rFonts w:cs="Times New Roman" w:hint="eastAsia"/>
            </w:rPr>
          </w:rPrChange>
        </w:rPr>
        <w:t>相同</w:t>
      </w:r>
      <w:proofErr w:type="gramStart"/>
      <w:r w:rsidR="001F0AB9" w:rsidRPr="003C5240">
        <w:rPr>
          <w:rFonts w:cs="Times New Roman" w:hint="eastAsia"/>
          <w:color w:val="0070C0"/>
          <w:rPrChange w:id="203" w:author="DELab-Sam" w:date="2020-07-22T02:31:00Z">
            <w:rPr>
              <w:rFonts w:cs="Times New Roman" w:hint="eastAsia"/>
            </w:rPr>
          </w:rPrChange>
        </w:rPr>
        <w:t>權重值這</w:t>
      </w:r>
      <w:proofErr w:type="gramEnd"/>
      <w:r w:rsidR="001F0AB9" w:rsidRPr="003C5240">
        <w:rPr>
          <w:rFonts w:cs="Times New Roman" w:hint="eastAsia"/>
          <w:color w:val="0070C0"/>
          <w:rPrChange w:id="204" w:author="DELab-Sam" w:date="2020-07-22T02:31:00Z">
            <w:rPr>
              <w:rFonts w:cs="Times New Roman" w:hint="eastAsia"/>
            </w:rPr>
          </w:rPrChange>
        </w:rPr>
        <w:t>點卻與</w:t>
      </w:r>
      <w:r w:rsidR="001F0AB9" w:rsidRPr="003C5240">
        <w:rPr>
          <w:rFonts w:cs="Times New Roman" w:hint="eastAsia"/>
          <w:color w:val="0070C0"/>
          <w:rPrChange w:id="205" w:author="DELab-Sam" w:date="2020-07-22T02:31:00Z">
            <w:rPr>
              <w:rFonts w:cs="Times New Roman" w:hint="eastAsia"/>
            </w:rPr>
          </w:rPrChange>
        </w:rPr>
        <w:t>k</w:t>
      </w:r>
      <w:r w:rsidR="001F0AB9" w:rsidRPr="003C5240">
        <w:rPr>
          <w:rFonts w:cs="Times New Roman" w:hint="eastAsia"/>
          <w:color w:val="0070C0"/>
          <w:rPrChange w:id="206" w:author="DELab-Sam" w:date="2020-07-22T02:31:00Z">
            <w:rPr>
              <w:rFonts w:cs="Times New Roman" w:hint="eastAsia"/>
            </w:rPr>
          </w:rPrChange>
        </w:rPr>
        <w:t>鄰近填補法中，希望找出最鄰近點作為</w:t>
      </w:r>
      <w:r w:rsidR="002B1FFC" w:rsidRPr="003C5240">
        <w:rPr>
          <w:rFonts w:cs="Times New Roman" w:hint="eastAsia"/>
          <w:color w:val="0070C0"/>
          <w:rPrChange w:id="207" w:author="DELab-Sam" w:date="2020-07-22T02:31:00Z">
            <w:rPr>
              <w:rFonts w:cs="Times New Roman" w:hint="eastAsia"/>
            </w:rPr>
          </w:rPrChange>
        </w:rPr>
        <w:t>最有參考價值填補該缺失值</w:t>
      </w:r>
      <w:r w:rsidR="001F0AB9" w:rsidRPr="003C5240">
        <w:rPr>
          <w:rFonts w:cs="Times New Roman" w:hint="eastAsia"/>
          <w:color w:val="0070C0"/>
          <w:rPrChange w:id="208" w:author="DELab-Sam" w:date="2020-07-22T02:31:00Z">
            <w:rPr>
              <w:rFonts w:cs="Times New Roman" w:hint="eastAsia"/>
            </w:rPr>
          </w:rPrChange>
        </w:rPr>
        <w:t>的概念相違背</w:t>
      </w:r>
      <w:r w:rsidR="003D3D43" w:rsidRPr="003C5240">
        <w:rPr>
          <w:rFonts w:cs="Times New Roman"/>
          <w:color w:val="0070C0"/>
          <w:rPrChange w:id="209" w:author="DELab-Sam" w:date="2020-07-22T02:31:00Z">
            <w:rPr>
              <w:rFonts w:cs="Times New Roman"/>
            </w:rPr>
          </w:rPrChange>
        </w:rPr>
        <w:fldChar w:fldCharType="begin"/>
      </w:r>
      <w:r w:rsidR="003D3D43" w:rsidRPr="003C5240">
        <w:rPr>
          <w:rFonts w:cs="Times New Roman"/>
          <w:color w:val="0070C0"/>
          <w:rPrChange w:id="210" w:author="DELab-Sam" w:date="2020-07-22T02:31:00Z">
            <w:rPr>
              <w:rFonts w:cs="Times New Roman"/>
            </w:rPr>
          </w:rPrChange>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3C5240">
        <w:rPr>
          <w:rFonts w:cs="Times New Roman"/>
          <w:color w:val="0070C0"/>
          <w:rPrChange w:id="211" w:author="DELab-Sam" w:date="2020-07-22T02:31:00Z">
            <w:rPr>
              <w:rFonts w:cs="Times New Roman"/>
            </w:rPr>
          </w:rPrChange>
        </w:rPr>
        <w:fldChar w:fldCharType="separate"/>
      </w:r>
      <w:r w:rsidR="003D3D43" w:rsidRPr="003C5240">
        <w:rPr>
          <w:rFonts w:cs="Times New Roman"/>
          <w:color w:val="0070C0"/>
          <w:rPrChange w:id="212" w:author="DELab-Sam" w:date="2020-07-22T02:31:00Z">
            <w:rPr>
              <w:rFonts w:cs="Times New Roman"/>
            </w:rPr>
          </w:rPrChange>
        </w:rPr>
        <w:t>[18]</w:t>
      </w:r>
      <w:r w:rsidR="003D3D43" w:rsidRPr="003C5240">
        <w:rPr>
          <w:rFonts w:cs="Times New Roman"/>
          <w:color w:val="0070C0"/>
          <w:rPrChange w:id="213" w:author="DELab-Sam" w:date="2020-07-22T02:31:00Z">
            <w:rPr>
              <w:rFonts w:cs="Times New Roman"/>
            </w:rPr>
          </w:rPrChange>
        </w:rPr>
        <w:fldChar w:fldCharType="end"/>
      </w:r>
      <w:r w:rsidR="001F0AB9" w:rsidRPr="003C5240">
        <w:rPr>
          <w:rFonts w:cs="Times New Roman" w:hint="eastAsia"/>
          <w:color w:val="0070C0"/>
          <w:rPrChange w:id="214" w:author="DELab-Sam" w:date="2020-07-22T02:31:00Z">
            <w:rPr>
              <w:rFonts w:cs="Times New Roman" w:hint="eastAsia"/>
            </w:rPr>
          </w:rPrChange>
        </w:rPr>
        <w:t>。而</w:t>
      </w:r>
      <w:r w:rsidR="008106A8" w:rsidRPr="003C5240">
        <w:rPr>
          <w:rFonts w:cs="Times New Roman" w:hint="eastAsia"/>
          <w:color w:val="0070C0"/>
          <w:rPrChange w:id="215" w:author="DELab-Sam" w:date="2020-07-22T02:31:00Z">
            <w:rPr>
              <w:rFonts w:cs="Times New Roman" w:hint="eastAsia"/>
            </w:rPr>
          </w:rPrChange>
        </w:rPr>
        <w:t>本研究方法基於在不同距離也意味著參考的權重值也應該有所差異</w:t>
      </w:r>
      <w:r w:rsidR="008106A8" w:rsidRPr="003C5240">
        <w:rPr>
          <w:rFonts w:cs="Times New Roman"/>
          <w:color w:val="0070C0"/>
          <w:rPrChange w:id="216" w:author="DELab-Sam" w:date="2020-07-22T02:31:00Z">
            <w:rPr>
              <w:rFonts w:cs="Times New Roman"/>
            </w:rPr>
          </w:rPrChange>
        </w:rPr>
        <w:fldChar w:fldCharType="begin"/>
      </w:r>
      <w:r w:rsidR="00465434" w:rsidRPr="003C5240">
        <w:rPr>
          <w:rFonts w:cs="Times New Roman"/>
          <w:color w:val="0070C0"/>
          <w:rPrChange w:id="217" w:author="DELab-Sam" w:date="2020-07-22T02:31:00Z">
            <w:rPr>
              <w:rFonts w:cs="Times New Roman"/>
            </w:rPr>
          </w:rPrChange>
        </w:rPr>
        <w:instrText xml:space="preserve"> ADDIN ZOTERO_ITEM CSL_CITATION {"citationID":"m374rYY2","properties":{"formattedCitation":"[6], [7]","plainCitation":"[6], [7]","noteIndex":0},"citationItems":[{"id":225,"uris":["http://zotero.org/users/local/L0Xd75Ms/items/Z9YNFS7T"],"uri":["http://zotero.org/users/local/L0Xd75Ms/items/Z9YNFS7T"],"itemData":{"id":225,"type":"article-journal","abstract":"In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sidR="008106A8" w:rsidRPr="003C5240">
        <w:rPr>
          <w:rFonts w:cs="Times New Roman"/>
          <w:color w:val="0070C0"/>
          <w:rPrChange w:id="218" w:author="DELab-Sam" w:date="2020-07-22T02:31:00Z">
            <w:rPr>
              <w:rFonts w:cs="Times New Roman"/>
            </w:rPr>
          </w:rPrChange>
        </w:rPr>
        <w:fldChar w:fldCharType="separate"/>
      </w:r>
      <w:r w:rsidR="00465434" w:rsidRPr="003C5240">
        <w:rPr>
          <w:rFonts w:cs="Times New Roman"/>
          <w:color w:val="0070C0"/>
          <w:rPrChange w:id="219" w:author="DELab-Sam" w:date="2020-07-22T02:31:00Z">
            <w:rPr>
              <w:rFonts w:cs="Times New Roman"/>
            </w:rPr>
          </w:rPrChange>
        </w:rPr>
        <w:t>[6], [7]</w:t>
      </w:r>
      <w:r w:rsidR="008106A8" w:rsidRPr="003C5240">
        <w:rPr>
          <w:rFonts w:cs="Times New Roman"/>
          <w:color w:val="0070C0"/>
          <w:rPrChange w:id="220" w:author="DELab-Sam" w:date="2020-07-22T02:31:00Z">
            <w:rPr>
              <w:rFonts w:cs="Times New Roman"/>
            </w:rPr>
          </w:rPrChange>
        </w:rPr>
        <w:fldChar w:fldCharType="end"/>
      </w:r>
      <w:r w:rsidR="001F0AB9" w:rsidRPr="003C5240">
        <w:rPr>
          <w:rFonts w:cs="Times New Roman" w:hint="eastAsia"/>
          <w:color w:val="0070C0"/>
          <w:rPrChange w:id="221" w:author="DELab-Sam" w:date="2020-07-22T02:31:00Z">
            <w:rPr>
              <w:rFonts w:cs="Times New Roman" w:hint="eastAsia"/>
            </w:rPr>
          </w:rPrChange>
        </w:rPr>
        <w:t>，當任兩點之間的距離被採納為參考時，採用最簡易的權重法</w:t>
      </w:r>
      <w:r w:rsidR="001F0AB9" w:rsidRPr="003C5240">
        <w:rPr>
          <w:rFonts w:cs="Times New Roman" w:hint="eastAsia"/>
          <w:color w:val="0070C0"/>
          <w:rPrChange w:id="222" w:author="DELab-Sam" w:date="2020-07-22T02:31:00Z">
            <w:rPr>
              <w:rFonts w:cs="Times New Roman" w:hint="eastAsia"/>
            </w:rPr>
          </w:rPrChange>
        </w:rPr>
        <w:t xml:space="preserve">: </w:t>
      </w:r>
      <w:r w:rsidR="001F0AB9" w:rsidRPr="003C5240">
        <w:rPr>
          <w:rFonts w:cs="Times New Roman" w:hint="eastAsia"/>
          <w:color w:val="0070C0"/>
          <w:rPrChange w:id="223" w:author="DELab-Sam" w:date="2020-07-22T02:31:00Z">
            <w:rPr>
              <w:rFonts w:cs="Times New Roman" w:hint="eastAsia"/>
            </w:rPr>
          </w:rPrChange>
        </w:rPr>
        <w:t>兩點距離的倒數作為該距離值的權重值</w:t>
      </w:r>
      <w:r w:rsidR="008106A8">
        <w:rPr>
          <w:rFonts w:cs="Times New Roman" w:hint="eastAsia"/>
        </w:rPr>
        <w:t>。</w:t>
      </w:r>
    </w:p>
    <w:p w14:paraId="65354414" w14:textId="29BA0DC8" w:rsidR="00A34BDE" w:rsidRDefault="00C6285B" w:rsidP="00207BF3">
      <w:pPr>
        <w:rPr>
          <w:rFonts w:cs="Times New Roman"/>
        </w:rPr>
      </w:pPr>
      <w:r>
        <w:rPr>
          <w:rFonts w:cs="Times New Roman"/>
        </w:rPr>
        <w:br w:type="page"/>
      </w:r>
    </w:p>
    <w:p w14:paraId="0A6D6559" w14:textId="74842081" w:rsidR="00AB148B" w:rsidRDefault="00413C2D" w:rsidP="00BC06C0">
      <w:pPr>
        <w:pStyle w:val="1"/>
        <w:jc w:val="left"/>
      </w:pPr>
      <w:bookmarkStart w:id="224" w:name="_Ref44814096"/>
      <w:bookmarkStart w:id="225" w:name="_Toc46266216"/>
      <w:r>
        <w:rPr>
          <w:rFonts w:hint="eastAsia"/>
        </w:rPr>
        <w:lastRenderedPageBreak/>
        <w:t>問題與方法</w:t>
      </w:r>
      <w:bookmarkEnd w:id="224"/>
      <w:bookmarkEnd w:id="225"/>
    </w:p>
    <w:p w14:paraId="0C2FFD58" w14:textId="533AF406" w:rsidR="00EC3906" w:rsidRDefault="004F0E4E" w:rsidP="00274C8B">
      <w:pPr>
        <w:ind w:firstLine="480"/>
      </w:pPr>
      <w:r>
        <w:rPr>
          <w:rFonts w:hint="eastAsia"/>
        </w:rPr>
        <w:t>本章節</w:t>
      </w:r>
      <w:r w:rsidR="00496FE6">
        <w:rPr>
          <w:rFonts w:hint="eastAsia"/>
        </w:rPr>
        <w:t>會依照</w:t>
      </w:r>
      <w:r w:rsidR="00D71CA5">
        <w:rPr>
          <w:rFonts w:hint="eastAsia"/>
        </w:rPr>
        <w:t>結構</w:t>
      </w:r>
      <w:r w:rsidR="00496FE6">
        <w:rPr>
          <w:rFonts w:hint="eastAsia"/>
        </w:rPr>
        <w:t>順序</w:t>
      </w:r>
      <w:r w:rsidR="00904B8F">
        <w:rPr>
          <w:rFonts w:hint="eastAsia"/>
        </w:rPr>
        <w:t>分別先</w:t>
      </w:r>
      <w:r w:rsidR="00274C8B">
        <w:rPr>
          <w:rFonts w:hint="eastAsia"/>
        </w:rPr>
        <w:t>說明敘述</w:t>
      </w:r>
      <w:r w:rsidR="003558BF">
        <w:rPr>
          <w:rFonts w:hint="eastAsia"/>
        </w:rPr>
        <w:t>符號定義</w:t>
      </w:r>
      <w:r w:rsidR="002D75C5">
        <w:rPr>
          <w:rFonts w:hint="eastAsia"/>
        </w:rPr>
        <w:t>與</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783694">
        <w:rPr>
          <w:rFonts w:hint="eastAsia"/>
        </w:rPr>
        <w:t>探討</w:t>
      </w:r>
      <w:r w:rsidR="00930C9E">
        <w:rPr>
          <w:rFonts w:hint="eastAsia"/>
        </w:rPr>
        <w:t>本論文所提出的</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9F65E4">
        <w:rPr>
          <w:rFonts w:hint="eastAsia"/>
        </w:rPr>
        <w:t>填補缺失值，本章的最後一節再闡述為何</w:t>
      </w:r>
      <w:r w:rsidR="00513E90">
        <w:rPr>
          <w:rFonts w:hint="eastAsia"/>
        </w:rPr>
        <w:t>決定</w:t>
      </w:r>
      <w:r w:rsidR="00F1657D">
        <w:rPr>
          <w:rFonts w:hint="eastAsia"/>
        </w:rPr>
        <w:t>以</w:t>
      </w:r>
      <w:r w:rsidR="00F1657D">
        <w:rPr>
          <w:rFonts w:hint="eastAsia"/>
        </w:rPr>
        <w:t>s</w:t>
      </w:r>
      <w:r w:rsidR="00F1657D">
        <w:t>kyline</w:t>
      </w:r>
      <w:r w:rsidR="00F1657D">
        <w:rPr>
          <w:rFonts w:hint="eastAsia"/>
        </w:rPr>
        <w:t>作為填補法的表現優劣</w:t>
      </w:r>
      <w:r w:rsidR="002A0CFC">
        <w:rPr>
          <w:rFonts w:hint="eastAsia"/>
        </w:rPr>
        <w:t>。</w:t>
      </w:r>
    </w:p>
    <w:p w14:paraId="639D1DC1" w14:textId="77777777" w:rsidR="00E3586D" w:rsidRDefault="00E3586D" w:rsidP="00274C8B">
      <w:pPr>
        <w:ind w:firstLine="480"/>
      </w:pPr>
    </w:p>
    <w:p w14:paraId="41794377" w14:textId="4171277E" w:rsidR="00AB148B" w:rsidRPr="00AB148B" w:rsidRDefault="00AB148B" w:rsidP="00A13FF7">
      <w:pPr>
        <w:pStyle w:val="2"/>
      </w:pPr>
      <w:bookmarkStart w:id="226" w:name="_Ref44809851"/>
      <w:bookmarkStart w:id="227" w:name="_Ref44809884"/>
      <w:bookmarkStart w:id="228" w:name="_Ref44809890"/>
      <w:bookmarkStart w:id="229" w:name="_Ref44814002"/>
      <w:bookmarkStart w:id="230" w:name="_Ref44814006"/>
      <w:bookmarkStart w:id="231" w:name="_Ref44814008"/>
      <w:bookmarkStart w:id="232" w:name="_Ref44814009"/>
      <w:bookmarkStart w:id="233" w:name="_Ref44814010"/>
      <w:bookmarkStart w:id="234" w:name="_Ref44814015"/>
      <w:bookmarkStart w:id="235" w:name="_Ref44814033"/>
      <w:bookmarkStart w:id="236" w:name="_Ref44814040"/>
      <w:bookmarkStart w:id="237" w:name="_Ref44814046"/>
      <w:bookmarkStart w:id="238" w:name="_Ref44814073"/>
      <w:bookmarkStart w:id="239" w:name="_Ref44814077"/>
      <w:bookmarkStart w:id="240" w:name="_Ref44814081"/>
      <w:bookmarkStart w:id="241" w:name="_Toc46266217"/>
      <w:r>
        <w:rPr>
          <w:rFonts w:hint="eastAsia"/>
        </w:rPr>
        <w:t>3.1</w:t>
      </w:r>
      <w:r>
        <w:rPr>
          <w:rFonts w:hint="eastAsia"/>
        </w:rPr>
        <w:t>符號定義</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14:paraId="6DF8C7D4" w14:textId="77777777" w:rsidR="00C003CC" w:rsidRDefault="00EA42D1" w:rsidP="00EA54B9">
      <w:pPr>
        <w:ind w:firstLine="480"/>
      </w:pPr>
      <w:r>
        <w:rPr>
          <w:rFonts w:hint="eastAsia"/>
        </w:rPr>
        <w:t>這</w:t>
      </w:r>
      <w:r w:rsidR="005B766F">
        <w:rPr>
          <w:rFonts w:hint="eastAsia"/>
        </w:rPr>
        <w:t>節</w:t>
      </w:r>
      <w:r>
        <w:rPr>
          <w:rFonts w:hint="eastAsia"/>
        </w:rPr>
        <w:t>主要目的是描述並說明所有</w:t>
      </w:r>
      <w:r w:rsidR="00D763B7">
        <w:rPr>
          <w:rFonts w:hint="eastAsia"/>
        </w:rPr>
        <w:t>本論文</w:t>
      </w:r>
      <w:r>
        <w:rPr>
          <w:rFonts w:hint="eastAsia"/>
        </w:rPr>
        <w:t>提出的演算法內會運</w:t>
      </w:r>
      <w:r w:rsidR="00D763B7">
        <w:rPr>
          <w:rFonts w:hint="eastAsia"/>
        </w:rPr>
        <w:t>用到的符號與</w:t>
      </w:r>
      <w:r>
        <w:rPr>
          <w:rFonts w:hint="eastAsia"/>
        </w:rPr>
        <w:t>定義</w:t>
      </w:r>
      <w:r w:rsidR="00C92130">
        <w:rPr>
          <w:rFonts w:hint="eastAsia"/>
        </w:rPr>
        <w:t>，</w:t>
      </w:r>
      <w:r w:rsidR="000D530D">
        <w:rPr>
          <w:rFonts w:hint="eastAsia"/>
        </w:rPr>
        <w:t>表</w:t>
      </w:r>
      <w:r w:rsidR="000D530D">
        <w:rPr>
          <w:rFonts w:hint="eastAsia"/>
        </w:rPr>
        <w:t>3.1</w:t>
      </w:r>
      <w:r w:rsidR="00554522">
        <w:rPr>
          <w:rFonts w:hint="eastAsia"/>
        </w:rPr>
        <w:t>則為</w:t>
      </w:r>
      <w:r w:rsidR="000D530D">
        <w:rPr>
          <w:rFonts w:hint="eastAsia"/>
        </w:rPr>
        <w:t>本論文演算法的符號定義</w:t>
      </w:r>
      <w:r w:rsidR="00425DFA">
        <w:rPr>
          <w:rFonts w:hint="eastAsia"/>
        </w:rPr>
        <w:t>表</w:t>
      </w:r>
      <w:r w:rsidR="000D530D">
        <w:rPr>
          <w:rFonts w:hint="eastAsia"/>
        </w:rPr>
        <w:t>。</w:t>
      </w:r>
      <w:r w:rsidR="005826AB">
        <w:rPr>
          <w:rFonts w:hint="eastAsia"/>
        </w:rPr>
        <w:t>已知</w:t>
      </w:r>
      <w:r w:rsidR="00F064C0">
        <w:rPr>
          <w:rFonts w:hint="eastAsia"/>
        </w:rPr>
        <w:t>一個不完整資料</w:t>
      </w:r>
      <w:r w:rsidR="00CF32AE">
        <w:rPr>
          <w:rFonts w:hint="eastAsia"/>
        </w:rPr>
        <w:t>集</w:t>
      </w:r>
      <w:r w:rsidR="00CF32AE">
        <w:rPr>
          <w:rFonts w:hint="eastAsia"/>
        </w:rPr>
        <w:t xml:space="preserve"> </w:t>
      </w:r>
      <m:oMath>
        <m:r>
          <m:rPr>
            <m:sty m:val="p"/>
          </m:rPr>
          <w:rPr>
            <w:rFonts w:ascii="Cambria Math" w:hAnsi="Cambria Math"/>
          </w:rPr>
          <m:t>C</m:t>
        </m:r>
      </m:oMath>
      <w:r w:rsidR="00CF32AE">
        <w:rPr>
          <w:rFonts w:hint="eastAsia"/>
        </w:rPr>
        <w:t xml:space="preserve"> </w:t>
      </w:r>
      <w:r w:rsidR="00120238">
        <w:rPr>
          <w:rFonts w:hint="eastAsia"/>
        </w:rPr>
        <w:t>含</w:t>
      </w:r>
      <w:r w:rsidR="00CF32AE">
        <w:rPr>
          <w:rFonts w:hint="eastAsia"/>
        </w:rPr>
        <w:t>有</w:t>
      </w:r>
      <w:r w:rsidR="00120238">
        <w:rPr>
          <w:rFonts w:hint="eastAsia"/>
        </w:rPr>
        <w:t>若干個</w:t>
      </w:r>
      <w:r w:rsidR="00CF32AE">
        <w:rPr>
          <w:rFonts w:hint="eastAsia"/>
        </w:rPr>
        <w:t>缺失值</w:t>
      </w:r>
      <w:r w:rsidR="005826AB">
        <w:rPr>
          <w:rFonts w:hint="eastAsia"/>
        </w:rPr>
        <w:t>與屬於自然數的常數</w:t>
      </w:r>
      <w:r w:rsidR="005826AB">
        <w:rPr>
          <w:rFonts w:hint="eastAsia"/>
        </w:rPr>
        <w:t xml:space="preserve"> </w:t>
      </w:r>
      <m:oMath>
        <m:r>
          <m:rPr>
            <m:sty m:val="p"/>
          </m:rPr>
          <w:rPr>
            <w:rFonts w:ascii="Cambria Math" w:hAnsi="Cambria Math"/>
          </w:rPr>
          <m:t>k</m:t>
        </m:r>
      </m:oMath>
      <w:r w:rsidR="005826AB">
        <w:rPr>
          <w:rFonts w:hint="eastAsia"/>
        </w:rPr>
        <w:t xml:space="preserve"> </w:t>
      </w:r>
      <w:r w:rsidR="00BA5D60">
        <w:rPr>
          <w:rFonts w:hint="eastAsia"/>
        </w:rPr>
        <w:t>作為限制可參考鄰近點的上限個數</w:t>
      </w:r>
      <w:r w:rsidR="005D20D1">
        <w:rPr>
          <w:rFonts w:hint="eastAsia"/>
        </w:rPr>
        <w:t>，</w:t>
      </w:r>
      <w:r w:rsidR="004A4568">
        <w:rPr>
          <w:rFonts w:hint="eastAsia"/>
        </w:rPr>
        <w:t>兩者</w:t>
      </w:r>
      <w:r w:rsidR="00F064C0">
        <w:rPr>
          <w:rFonts w:hint="eastAsia"/>
        </w:rPr>
        <w:t>皆</w:t>
      </w:r>
      <w:r w:rsidR="00CB6569">
        <w:rPr>
          <w:rFonts w:hint="eastAsia"/>
        </w:rPr>
        <w:t>為</w:t>
      </w:r>
      <w:r w:rsidR="00E21B8D">
        <w:rPr>
          <w:rFonts w:hint="eastAsia"/>
        </w:rPr>
        <w:t>演算法的</w:t>
      </w:r>
      <w:r w:rsidR="00CB6569">
        <w:rPr>
          <w:rFonts w:hint="eastAsia"/>
        </w:rPr>
        <w:t>輸入</w:t>
      </w:r>
      <w:r w:rsidR="00356B00">
        <w:rPr>
          <w:rFonts w:hint="eastAsia"/>
        </w:rPr>
        <w:t>參數</w:t>
      </w:r>
      <w:r w:rsidR="00470D1D">
        <w:rPr>
          <w:rFonts w:hint="eastAsia"/>
        </w:rPr>
        <w:t>。</w:t>
      </w:r>
      <w:r w:rsidR="00120238">
        <w:rPr>
          <w:rFonts w:hint="eastAsia"/>
        </w:rPr>
        <w:t>其中</w:t>
      </w:r>
      <w:r w:rsidR="004836D1">
        <w:t>n</w:t>
      </w:r>
      <w:r w:rsidR="004836D1">
        <w:rPr>
          <w:rFonts w:hint="eastAsia"/>
        </w:rPr>
        <w:t>與</w:t>
      </w:r>
      <w:r w:rsidR="004836D1">
        <w:rPr>
          <w:rFonts w:hint="eastAsia"/>
        </w:rPr>
        <w:t>m</w:t>
      </w:r>
      <w:r w:rsidR="004836D1">
        <w:rPr>
          <w:rFonts w:hint="eastAsia"/>
        </w:rPr>
        <w:t>分別為</w:t>
      </w:r>
      <w:r w:rsidR="00766933">
        <w:rPr>
          <w:rFonts w:hint="eastAsia"/>
        </w:rPr>
        <w:t xml:space="preserve"> </w:t>
      </w:r>
      <m:oMath>
        <m:r>
          <m:rPr>
            <m:sty m:val="p"/>
          </m:rPr>
          <w:rPr>
            <w:rFonts w:ascii="Cambria Math" w:hAnsi="Cambria Math"/>
          </w:rPr>
          <m:t>C</m:t>
        </m:r>
      </m:oMath>
      <w:r w:rsidR="00766933">
        <w:rPr>
          <w:rFonts w:hint="eastAsia"/>
        </w:rPr>
        <w:t xml:space="preserve"> </w:t>
      </w:r>
      <w:r w:rsidR="004836D1">
        <w:rPr>
          <w:rFonts w:hint="eastAsia"/>
        </w:rPr>
        <w:t>的資料</w:t>
      </w:r>
      <w:r w:rsidR="00EE225E">
        <w:rPr>
          <w:rFonts w:hint="eastAsia"/>
        </w:rPr>
        <w:t>列個</w:t>
      </w:r>
      <w:r w:rsidR="004836D1">
        <w:rPr>
          <w:rFonts w:hint="eastAsia"/>
        </w:rPr>
        <w:t>數</w:t>
      </w:r>
      <w:r w:rsidR="00EE225E">
        <w:rPr>
          <w:rFonts w:hint="eastAsia"/>
        </w:rPr>
        <w:t>與</w:t>
      </w:r>
      <w:r w:rsidR="00821A3D">
        <w:rPr>
          <w:rFonts w:hint="eastAsia"/>
        </w:rPr>
        <w:t xml:space="preserve"> </w:t>
      </w:r>
      <m:oMath>
        <m:r>
          <m:rPr>
            <m:sty m:val="p"/>
          </m:rPr>
          <w:rPr>
            <w:rFonts w:ascii="Cambria Math" w:hAnsi="Cambria Math"/>
          </w:rPr>
          <m:t>C</m:t>
        </m:r>
      </m:oMath>
      <w:r w:rsidR="00821A3D">
        <w:rPr>
          <w:rFonts w:hint="eastAsia"/>
        </w:rPr>
        <w:t xml:space="preserve"> </w:t>
      </w:r>
      <w:r w:rsidR="00821A3D">
        <w:rPr>
          <w:rFonts w:hint="eastAsia"/>
        </w:rPr>
        <w:t>的</w:t>
      </w:r>
      <w:r w:rsidR="00EE225E">
        <w:rPr>
          <w:rFonts w:hint="eastAsia"/>
        </w:rPr>
        <w:t>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06FCB">
        <w:rPr>
          <w:rFonts w:hint="eastAsia"/>
        </w:rPr>
        <w:t xml:space="preserve"> </w:t>
      </w:r>
      <w:r w:rsidR="00806FCB">
        <w:rPr>
          <w:rFonts w:hint="eastAsia"/>
        </w:rPr>
        <w:t>表示</w:t>
      </w:r>
      <w:r w:rsidR="00806FCB">
        <w:rPr>
          <w:rFonts w:hint="eastAsia"/>
        </w:rPr>
        <w:t xml:space="preserve"> </w:t>
      </w:r>
      <m:oMath>
        <m:r>
          <m:rPr>
            <m:sty m:val="p"/>
          </m:rPr>
          <w:rPr>
            <w:rFonts w:ascii="Cambria Math" w:hAnsi="Cambria Math"/>
          </w:rPr>
          <m:t>C</m:t>
        </m:r>
      </m:oMath>
      <w:r w:rsidR="00806FCB">
        <w:rPr>
          <w:rFonts w:hint="eastAsia"/>
        </w:rPr>
        <w:t xml:space="preserve"> </w:t>
      </w:r>
      <w:r w:rsidR="00806FCB">
        <w:rPr>
          <w:rFonts w:hint="eastAsia"/>
        </w:rPr>
        <w:t>中</w:t>
      </w:r>
      <w:r w:rsidR="00F931A4">
        <w:rPr>
          <w:rFonts w:hint="eastAsia"/>
        </w:rPr>
        <w:t>第</w:t>
      </w:r>
      <w:r w:rsidR="00F931A4">
        <w:rPr>
          <w:rFonts w:hint="eastAsia"/>
        </w:rPr>
        <w:t xml:space="preserve"> </w:t>
      </w:r>
      <m:oMath>
        <m:r>
          <m:rPr>
            <m:sty m:val="p"/>
          </m:rPr>
          <w:rPr>
            <w:rFonts w:ascii="Cambria Math" w:hAnsi="Cambria Math"/>
          </w:rPr>
          <m:t>i</m:t>
        </m:r>
      </m:oMath>
      <w:r w:rsidR="00F931A4">
        <w:rPr>
          <w:rFonts w:hint="eastAsia"/>
        </w:rPr>
        <w:t xml:space="preserve"> </w:t>
      </w:r>
      <w:r w:rsidR="00F931A4">
        <w:rPr>
          <w:rFonts w:hint="eastAsia"/>
        </w:rPr>
        <w:t>筆資料列</w:t>
      </w:r>
      <w:r w:rsidR="00825F21">
        <w:rPr>
          <w:rFonts w:hint="eastAsia"/>
        </w:rPr>
        <w:t>，且</w:t>
      </w:r>
      <w:r w:rsidR="00806FCB">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2218A">
        <w:rPr>
          <w:rFonts w:hint="eastAsia"/>
        </w:rPr>
        <w:t xml:space="preserve"> </w:t>
      </w:r>
      <w:r w:rsidR="00825F21">
        <w:rPr>
          <w:rFonts w:hint="eastAsia"/>
        </w:rPr>
        <w:t>為該</w:t>
      </w:r>
      <w:r w:rsidR="00817BF7">
        <w:rPr>
          <w:rFonts w:hint="eastAsia"/>
        </w:rPr>
        <w:t>資料列</w:t>
      </w:r>
      <w:r w:rsidR="0015601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56010">
        <w:rPr>
          <w:rFonts w:hint="eastAsia"/>
        </w:rPr>
        <w:t xml:space="preserve"> </w:t>
      </w:r>
      <w:r w:rsidR="00806FCB">
        <w:rPr>
          <w:rFonts w:hint="eastAsia"/>
        </w:rPr>
        <w:t>於維度</w:t>
      </w:r>
      <w:r w:rsidR="00156010">
        <w:rPr>
          <w:rFonts w:hint="eastAsia"/>
        </w:rPr>
        <w:t xml:space="preserve"> </w:t>
      </w:r>
      <m:oMath>
        <m:r>
          <m:rPr>
            <m:sty m:val="p"/>
          </m:rPr>
          <w:rPr>
            <w:rFonts w:ascii="Cambria Math" w:hAnsi="Cambria Math"/>
          </w:rPr>
          <m:t>j</m:t>
        </m:r>
      </m:oMath>
      <w:r w:rsidR="00156010">
        <w:rPr>
          <w:rFonts w:hint="eastAsia"/>
        </w:rPr>
        <w:t xml:space="preserve"> </w:t>
      </w:r>
      <w:r w:rsidR="00817BF7">
        <w:rPr>
          <w:rFonts w:hint="eastAsia"/>
        </w:rPr>
        <w:t>的值</w:t>
      </w:r>
      <w:r w:rsidR="00825F21">
        <w:rPr>
          <w:rFonts w:hint="eastAsia"/>
        </w:rPr>
        <w:t>。</w:t>
      </w:r>
    </w:p>
    <w:p w14:paraId="3E1BFB8B" w14:textId="69C96371" w:rsidR="00DA3DD0" w:rsidRDefault="00F23069" w:rsidP="00EA54B9">
      <w:pPr>
        <w:ind w:firstLine="480"/>
      </w:pPr>
      <m:oMath>
        <m:r>
          <m:rPr>
            <m:sty m:val="p"/>
          </m:rPr>
          <w:rPr>
            <w:rFonts w:ascii="Cambria Math" w:hAnsi="Cambria Math"/>
          </w:rPr>
          <m:t>D</m:t>
        </m:r>
      </m:oMath>
      <w:r w:rsidR="00BB2D6C">
        <w:rPr>
          <w:rFonts w:hint="eastAsia"/>
        </w:rPr>
        <w:t xml:space="preserve"> </w:t>
      </w:r>
      <w:r w:rsidR="00306E82">
        <w:rPr>
          <w:rFonts w:hint="eastAsia"/>
        </w:rPr>
        <w:t>為</w:t>
      </w:r>
      <w:r w:rsidR="00BB2D6C">
        <w:rPr>
          <w:rFonts w:hint="eastAsia"/>
        </w:rPr>
        <w:t>不完整資料集</w:t>
      </w:r>
      <w:r w:rsidR="00306E82">
        <w:rPr>
          <w:rFonts w:hint="eastAsia"/>
        </w:rPr>
        <w:t xml:space="preserve"> </w:t>
      </w:r>
      <m:oMath>
        <m:r>
          <m:rPr>
            <m:sty m:val="p"/>
          </m:rPr>
          <w:rPr>
            <w:rFonts w:ascii="Cambria Math" w:hAnsi="Cambria Math"/>
          </w:rPr>
          <m:t>C</m:t>
        </m:r>
      </m:oMath>
      <w:r w:rsidR="00306E82">
        <w:rPr>
          <w:rFonts w:hint="eastAsia"/>
        </w:rPr>
        <w:t xml:space="preserve"> </w:t>
      </w:r>
      <w:r w:rsidR="00306E82">
        <w:rPr>
          <w:rFonts w:hint="eastAsia"/>
        </w:rPr>
        <w:t>中</w:t>
      </w:r>
      <w:r w:rsidR="009B4937">
        <w:rPr>
          <w:rFonts w:hint="eastAsia"/>
        </w:rPr>
        <w:t>記錄</w:t>
      </w:r>
      <w:r w:rsidR="00306E82">
        <w:rPr>
          <w:rFonts w:hint="eastAsia"/>
        </w:rPr>
        <w:t>任兩資料列</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306E82">
        <w:rPr>
          <w:rFonts w:hint="eastAsia"/>
        </w:rPr>
        <w:t xml:space="preserve"> </w:t>
      </w:r>
      <w:r w:rsidR="00306E82">
        <w:rPr>
          <w:rFonts w:hint="eastAsia"/>
        </w:rPr>
        <w:t>與</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306E82">
        <w:rPr>
          <w:rFonts w:hint="eastAsia"/>
        </w:rPr>
        <w:t xml:space="preserve"> </w:t>
      </w:r>
      <w:r w:rsidR="003A0014">
        <w:rPr>
          <w:rFonts w:hint="eastAsia"/>
        </w:rPr>
        <w:t>之間</w:t>
      </w:r>
      <w:r w:rsidR="009B4937">
        <w:rPr>
          <w:rFonts w:hint="eastAsia"/>
        </w:rPr>
        <w:t>距離</w:t>
      </w:r>
      <w:r w:rsidR="002A5799">
        <w:rPr>
          <w:rFonts w:hint="eastAsia"/>
        </w:rPr>
        <w:t>的</w:t>
      </w:r>
      <w:r w:rsidR="00306E82">
        <w:rPr>
          <w:rFonts w:hint="eastAsia"/>
        </w:rPr>
        <w:t>距離</w:t>
      </w:r>
      <w:r w:rsidR="00D97655">
        <w:rPr>
          <w:rFonts w:hint="eastAsia"/>
        </w:rPr>
        <w:t>矩陣，且其中</w:t>
      </w:r>
      <w:r w:rsidR="009B4937">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9B4937">
        <w:rPr>
          <w:rFonts w:hint="eastAsia"/>
        </w:rPr>
        <w:t xml:space="preserve"> </w:t>
      </w:r>
      <w:r w:rsidR="009B4937">
        <w:rPr>
          <w:rFonts w:hint="eastAsia"/>
        </w:rPr>
        <w:t>為任兩資料列</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B4937">
        <w:rPr>
          <w:rFonts w:hint="eastAsia"/>
        </w:rPr>
        <w:t xml:space="preserve"> </w:t>
      </w:r>
      <w:r w:rsidR="009B4937">
        <w:rPr>
          <w:rFonts w:hint="eastAsia"/>
        </w:rPr>
        <w:t>與</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9B4937">
        <w:rPr>
          <w:rFonts w:hint="eastAsia"/>
        </w:rPr>
        <w:t xml:space="preserve"> </w:t>
      </w:r>
      <w:r w:rsidR="003A0014">
        <w:rPr>
          <w:rFonts w:hint="eastAsia"/>
        </w:rPr>
        <w:t>之</w:t>
      </w:r>
      <w:r w:rsidR="009B4937">
        <w:rPr>
          <w:rFonts w:hint="eastAsia"/>
        </w:rPr>
        <w:t>歐氏距離。</w:t>
      </w:r>
      <m:oMath>
        <m:r>
          <m:rPr>
            <m:sty m:val="p"/>
          </m:rPr>
          <w:rPr>
            <w:rFonts w:ascii="Cambria Math" w:hAnsi="Cambria Math"/>
          </w:rPr>
          <m:t>W</m:t>
        </m:r>
      </m:oMath>
      <w:r w:rsidR="001D0B78">
        <w:rPr>
          <w:rFonts w:hint="eastAsia"/>
        </w:rPr>
        <w:t xml:space="preserve"> </w:t>
      </w:r>
      <w:r w:rsidR="001D0B78">
        <w:rPr>
          <w:rFonts w:hint="eastAsia"/>
        </w:rPr>
        <w:t>是一個記錄</w:t>
      </w:r>
      <w:r>
        <w:rPr>
          <w:rFonts w:hint="eastAsia"/>
        </w:rPr>
        <w:t>資料</w:t>
      </w:r>
      <w:r w:rsidR="001D0B78">
        <w:rPr>
          <w:rFonts w:hint="eastAsia"/>
        </w:rPr>
        <w:t>點</w:t>
      </w:r>
      <w:r w:rsidR="001D0B78">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w:t>
      </w:r>
      <w:r w:rsidR="00175F93">
        <w:rPr>
          <w:rFonts w:hint="eastAsia"/>
        </w:rPr>
        <w:t>每</w:t>
      </w:r>
      <w:proofErr w:type="gramStart"/>
      <w:r w:rsidR="00175F93">
        <w:rPr>
          <w:rFonts w:hint="eastAsia"/>
        </w:rPr>
        <w:t>一個</w:t>
      </w:r>
      <w:r>
        <w:rPr>
          <w:rFonts w:hint="eastAsia"/>
        </w:rPr>
        <w:t>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w:t>
      </w:r>
      <w:r w:rsidR="00114337">
        <w:rPr>
          <w:rFonts w:hint="eastAsia"/>
        </w:rPr>
        <w:t>任意</w:t>
      </w:r>
      <w:r>
        <w:rPr>
          <w:rFonts w:hint="eastAsia"/>
        </w:rPr>
        <w:t>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w:t>
      </w:r>
      <w:r w:rsidR="004D6F47">
        <w:rPr>
          <w:rFonts w:hint="eastAsia"/>
        </w:rPr>
        <w:t>權重矩陣</w:t>
      </w:r>
      <w:r w:rsidR="00934776">
        <w:rPr>
          <w:rFonts w:hint="eastAsia"/>
        </w:rPr>
        <w:t>，</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2D1580">
        <w:rPr>
          <w:rFonts w:hint="eastAsia"/>
        </w:rPr>
        <w:t xml:space="preserve"> </w:t>
      </w:r>
      <w:r w:rsidR="002D1580">
        <w:rPr>
          <w:rFonts w:hint="eastAsia"/>
        </w:rPr>
        <w:t>則</w:t>
      </w:r>
      <w:r w:rsidR="0016675B">
        <w:rPr>
          <w:rFonts w:hint="eastAsia"/>
        </w:rPr>
        <w:t>表示</w:t>
      </w:r>
      <w:r w:rsidR="002D1580">
        <w:rPr>
          <w:rFonts w:hint="eastAsia"/>
        </w:rPr>
        <w:t>兩資料點</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D1580">
        <w:rPr>
          <w:rFonts w:hint="eastAsia"/>
        </w:rPr>
        <w:t xml:space="preserve"> </w:t>
      </w:r>
      <w:r w:rsidR="002D1580">
        <w:rPr>
          <w:rFonts w:hint="eastAsia"/>
        </w:rPr>
        <w:t>與</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2D1580">
        <w:rPr>
          <w:rFonts w:hint="eastAsia"/>
        </w:rPr>
        <w:t xml:space="preserve"> </w:t>
      </w:r>
      <w:r w:rsidR="0016675B">
        <w:rPr>
          <w:rFonts w:hint="eastAsia"/>
        </w:rPr>
        <w:t>之</w:t>
      </w:r>
      <w:r w:rsidR="002D1580">
        <w:rPr>
          <w:rFonts w:hint="eastAsia"/>
        </w:rPr>
        <w:t>間的權重值。</w:t>
      </w:r>
      <m:oMath>
        <m:r>
          <m:rPr>
            <m:sty m:val="p"/>
          </m:rPr>
          <w:rPr>
            <w:rFonts w:ascii="Cambria Math" w:hAnsi="Cambria Math"/>
          </w:rPr>
          <m:t>t</m:t>
        </m:r>
      </m:oMath>
      <w:r w:rsidR="00306E82">
        <w:rPr>
          <w:rFonts w:hint="eastAsia"/>
        </w:rPr>
        <w:t xml:space="preserve"> </w:t>
      </w:r>
      <w:r w:rsidR="00306E82">
        <w:rPr>
          <w:rFonts w:hint="eastAsia"/>
        </w:rPr>
        <w:t>為一個</w:t>
      </w:r>
      <w:r w:rsidR="00355763">
        <w:rPr>
          <w:rFonts w:hint="eastAsia"/>
        </w:rPr>
        <w:t>包含</w:t>
      </w:r>
      <w:r w:rsidR="00355763">
        <w:rPr>
          <w:rFonts w:hint="eastAsia"/>
        </w:rPr>
        <w:t xml:space="preserve"> </w:t>
      </w:r>
      <m:oMath>
        <m:r>
          <w:rPr>
            <w:rFonts w:ascii="Cambria Math" w:hAnsi="Cambria Math" w:cs="Times New Roman"/>
          </w:rPr>
          <m:t>uniform</m:t>
        </m:r>
      </m:oMath>
      <w:r w:rsidR="00355763">
        <w:rPr>
          <w:rFonts w:hint="eastAsia"/>
        </w:rPr>
        <w:t xml:space="preserve"> </w:t>
      </w:r>
      <w:r w:rsidR="00F93CE5">
        <w:rPr>
          <w:rFonts w:hint="eastAsia"/>
        </w:rPr>
        <w:t>與</w:t>
      </w:r>
      <w:r w:rsidR="00F93CE5">
        <w:rPr>
          <w:rFonts w:hint="eastAsia"/>
        </w:rPr>
        <w:t xml:space="preserve"> </w:t>
      </w:r>
      <m:oMath>
        <m:r>
          <w:rPr>
            <w:rFonts w:ascii="Cambria Math" w:hAnsi="Cambria Math" w:cs="Times New Roman"/>
          </w:rPr>
          <m:t>distance</m:t>
        </m:r>
      </m:oMath>
      <w:r w:rsidR="00F93CE5">
        <w:rPr>
          <w:rFonts w:hint="eastAsia"/>
        </w:rPr>
        <w:t xml:space="preserve"> </w:t>
      </w:r>
      <w:r w:rsidR="00355763">
        <w:rPr>
          <w:rFonts w:hint="eastAsia"/>
        </w:rPr>
        <w:t>兩種類別的</w:t>
      </w:r>
      <w:r w:rsidR="001D4C7B">
        <w:rPr>
          <w:rFonts w:hint="eastAsia"/>
        </w:rPr>
        <w:t>類別型集合，其目的是用來</w:t>
      </w:r>
      <w:r w:rsidR="00306E82">
        <w:rPr>
          <w:rFonts w:hint="eastAsia"/>
        </w:rPr>
        <w:t>決定</w:t>
      </w:r>
      <w:r w:rsidR="00822549">
        <w:rPr>
          <w:rFonts w:hint="eastAsia"/>
        </w:rPr>
        <w:t>計算</w:t>
      </w:r>
      <w:r w:rsidR="00146267">
        <w:rPr>
          <w:rFonts w:hint="eastAsia"/>
        </w:rPr>
        <w:t>某一缺失值的</w:t>
      </w:r>
      <w:r w:rsidR="00822549">
        <w:rPr>
          <w:rFonts w:hint="eastAsia"/>
        </w:rPr>
        <w:t>被參考維度值</w:t>
      </w:r>
      <w:r w:rsidR="00822549">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822549">
        <w:rPr>
          <w:rFonts w:hint="eastAsia"/>
        </w:rPr>
        <w:t xml:space="preserve"> </w:t>
      </w:r>
      <w:r w:rsidR="00822549">
        <w:rPr>
          <w:rFonts w:hint="eastAsia"/>
        </w:rPr>
        <w:t>的</w:t>
      </w:r>
      <w:proofErr w:type="gramStart"/>
      <w:r w:rsidR="00306E82">
        <w:rPr>
          <w:rFonts w:hint="eastAsia"/>
        </w:rPr>
        <w:t>權重值</w:t>
      </w:r>
      <w:r w:rsidR="00E51EDA">
        <w:rPr>
          <w:rFonts w:hint="eastAsia"/>
        </w:rPr>
        <w:t>該</w:t>
      </w:r>
      <w:r w:rsidR="00306E82">
        <w:rPr>
          <w:rFonts w:hint="eastAsia"/>
        </w:rPr>
        <w:t>如何</w:t>
      </w:r>
      <w:proofErr w:type="gramEnd"/>
      <w:r w:rsidR="00306E82">
        <w:rPr>
          <w:rFonts w:hint="eastAsia"/>
        </w:rPr>
        <w:t>分配</w:t>
      </w:r>
      <w:r w:rsidR="008E348F">
        <w:rPr>
          <w:rFonts w:hint="eastAsia"/>
        </w:rPr>
        <w:t>。</w:t>
      </w:r>
      <w:r w:rsidR="0016075C">
        <w:rPr>
          <w:rFonts w:hint="eastAsia"/>
        </w:rPr>
        <w:t>若</w:t>
      </w:r>
      <w:r w:rsidR="008E348F">
        <w:rPr>
          <w:rFonts w:hint="eastAsia"/>
        </w:rPr>
        <w:t xml:space="preserve"> </w:t>
      </w:r>
      <m:oMath>
        <m:r>
          <m:rPr>
            <m:sty m:val="p"/>
          </m:rPr>
          <w:rPr>
            <w:rFonts w:ascii="Cambria Math" w:hAnsi="Cambria Math"/>
          </w:rPr>
          <m:t>t</m:t>
        </m:r>
      </m:oMath>
      <w:r w:rsidR="008E348F">
        <w:rPr>
          <w:rFonts w:hint="eastAsia"/>
        </w:rPr>
        <w:t xml:space="preserve"> </w:t>
      </w:r>
      <w:r w:rsidR="00B51458">
        <w:rPr>
          <w:rFonts w:hint="eastAsia"/>
        </w:rPr>
        <w:t>設</w:t>
      </w:r>
      <w:r w:rsidR="008E348F">
        <w:rPr>
          <w:rFonts w:hint="eastAsia"/>
        </w:rPr>
        <w:t>為</w:t>
      </w:r>
      <w:r w:rsidR="008E348F">
        <w:rPr>
          <w:rFonts w:hint="eastAsia"/>
        </w:rPr>
        <w:t xml:space="preserve"> </w:t>
      </w:r>
      <m:oMath>
        <m:r>
          <w:rPr>
            <w:rFonts w:ascii="Cambria Math" w:hAnsi="Cambria Math" w:cs="Times New Roman"/>
          </w:rPr>
          <m:t>uniform</m:t>
        </m:r>
      </m:oMath>
      <w:r w:rsidR="00EA54B9">
        <w:rPr>
          <w:rFonts w:hint="eastAsia"/>
        </w:rPr>
        <w:t>，</w:t>
      </w:r>
      <w:r w:rsidR="002C3665">
        <w:rPr>
          <w:rFonts w:hint="eastAsia"/>
        </w:rPr>
        <w:t>則</w:t>
      </w:r>
      <w:proofErr w:type="gramStart"/>
      <w:r w:rsidR="00B17155">
        <w:rPr>
          <w:rFonts w:hint="eastAsia"/>
        </w:rPr>
        <w:t>所有權重值</w:t>
      </w:r>
      <w:proofErr w:type="gramEnd"/>
      <w:r w:rsidR="00B17155">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B17155">
        <w:rPr>
          <w:rFonts w:hint="eastAsia"/>
        </w:rPr>
        <w:t xml:space="preserve"> </w:t>
      </w:r>
      <w:proofErr w:type="gramStart"/>
      <w:r w:rsidR="00EA54B9">
        <w:rPr>
          <w:rFonts w:hint="eastAsia"/>
        </w:rPr>
        <w:t>均被</w:t>
      </w:r>
      <w:proofErr w:type="gramEnd"/>
      <w:r w:rsidR="00EA54B9">
        <w:rPr>
          <w:rFonts w:hint="eastAsia"/>
        </w:rPr>
        <w:t>設為</w:t>
      </w:r>
      <w:r w:rsidR="00EA54B9">
        <w:rPr>
          <w:rFonts w:hint="eastAsia"/>
        </w:rPr>
        <w:t>1</w:t>
      </w:r>
      <w:r w:rsidR="00EA54B9">
        <w:t xml:space="preserve"> </w:t>
      </w:r>
      <w:r w:rsidR="00EA54B9">
        <w:rPr>
          <w:rFonts w:hint="eastAsia"/>
        </w:rPr>
        <w:t>;</w:t>
      </w:r>
      <w:r w:rsidR="00EA54B9">
        <w:t xml:space="preserve"> </w:t>
      </w:r>
      <w:r w:rsidR="002C3665">
        <w:rPr>
          <w:rFonts w:hint="eastAsia"/>
        </w:rPr>
        <w:t>若</w:t>
      </w:r>
      <w:r w:rsidR="002C3665">
        <w:rPr>
          <w:rFonts w:hint="eastAsia"/>
        </w:rPr>
        <w:t xml:space="preserve"> </w:t>
      </w:r>
      <m:oMath>
        <m:r>
          <m:rPr>
            <m:sty m:val="p"/>
          </m:rPr>
          <w:rPr>
            <w:rFonts w:ascii="Cambria Math" w:hAnsi="Cambria Math"/>
          </w:rPr>
          <m:t>t</m:t>
        </m:r>
      </m:oMath>
      <w:r w:rsidR="002C3665">
        <w:rPr>
          <w:rFonts w:hint="eastAsia"/>
        </w:rPr>
        <w:t xml:space="preserve"> </w:t>
      </w:r>
      <w:r w:rsidR="002C3665">
        <w:rPr>
          <w:rFonts w:hint="eastAsia"/>
        </w:rPr>
        <w:t>設為</w:t>
      </w:r>
      <w:r w:rsidR="002C3665">
        <w:rPr>
          <w:rFonts w:hint="eastAsia"/>
        </w:rPr>
        <w:t xml:space="preserve"> </w:t>
      </w:r>
      <m:oMath>
        <m:r>
          <w:rPr>
            <w:rFonts w:ascii="Cambria Math" w:hAnsi="Cambria Math"/>
          </w:rPr>
          <m:t>distance</m:t>
        </m:r>
      </m:oMath>
      <w:r w:rsidR="00073DF6">
        <w:rPr>
          <w:rFonts w:hint="eastAsia"/>
        </w:rPr>
        <w:t>，則</w:t>
      </w:r>
      <w:r w:rsidR="00073DF6">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073DF6">
        <w:rPr>
          <w:rFonts w:hint="eastAsia"/>
        </w:rPr>
        <w:t xml:space="preserve"> </w:t>
      </w:r>
      <w:r w:rsidR="00073DF6">
        <w:rPr>
          <w:rFonts w:hint="eastAsia"/>
        </w:rPr>
        <w:t>會依照</w:t>
      </w:r>
      <w:r w:rsidR="00073DF6">
        <w:rPr>
          <w:rFonts w:hint="eastAsia"/>
        </w:rPr>
        <w:t xml:space="preserve"> </w:t>
      </w:r>
      <m:oMath>
        <m:r>
          <m:rPr>
            <m:sty m:val="p"/>
          </m:rPr>
          <w:rPr>
            <w:rFonts w:ascii="Cambria Math" w:hAnsi="Cambria Math"/>
          </w:rPr>
          <m:t>D</m:t>
        </m:r>
      </m:oMath>
      <w:r w:rsidR="00073DF6">
        <w:rPr>
          <w:rFonts w:hint="eastAsia"/>
        </w:rPr>
        <w:t xml:space="preserve"> </w:t>
      </w:r>
      <w:r w:rsidR="00073DF6">
        <w:rPr>
          <w:rFonts w:hint="eastAsia"/>
        </w:rPr>
        <w:t>中任兩資料列</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073DF6">
        <w:rPr>
          <w:rFonts w:hint="eastAsia"/>
        </w:rPr>
        <w:t xml:space="preserve"> </w:t>
      </w:r>
      <w:r w:rsidR="00073DF6">
        <w:rPr>
          <w:rFonts w:hint="eastAsia"/>
        </w:rPr>
        <w:t>與</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073DF6">
        <w:rPr>
          <w:rFonts w:hint="eastAsia"/>
        </w:rPr>
        <w:t xml:space="preserve"> </w:t>
      </w:r>
      <w:r w:rsidR="00073DF6">
        <w:rPr>
          <w:rFonts w:hint="eastAsia"/>
        </w:rPr>
        <w:t>之間距離</w:t>
      </w:r>
      <w:r w:rsidR="00073DF6">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073DF6">
        <w:rPr>
          <w:rFonts w:hint="eastAsia"/>
        </w:rPr>
        <w:t xml:space="preserve"> </w:t>
      </w:r>
      <w:r w:rsidR="00073DF6">
        <w:rPr>
          <w:rFonts w:hint="eastAsia"/>
        </w:rPr>
        <w:t>的倒數作為該權重值</w:t>
      </w:r>
      <w:r w:rsidR="00874A58">
        <w:rPr>
          <w:rFonts w:hint="eastAsia"/>
        </w:rPr>
        <w:t>。</w:t>
      </w:r>
    </w:p>
    <w:p w14:paraId="23B492EB" w14:textId="43F6E8F4" w:rsidR="002F1A1B" w:rsidRDefault="002F1A1B" w:rsidP="00EA54B9">
      <w:pPr>
        <w:ind w:firstLine="480"/>
      </w:pPr>
      <w:r>
        <w:rPr>
          <w:rFonts w:hint="eastAsia"/>
        </w:rPr>
        <w:t>N</w:t>
      </w:r>
      <w:r>
        <w:t>N list</w:t>
      </w:r>
      <w:r w:rsidR="00E2010E">
        <w:rPr>
          <w:rFonts w:hint="eastAsia"/>
        </w:rPr>
        <w:t>蒐集</w:t>
      </w:r>
      <w:r w:rsidR="00481665">
        <w:rPr>
          <w:rFonts w:hint="eastAsia"/>
        </w:rPr>
        <w:t>已</w:t>
      </w:r>
      <w:r w:rsidR="00E2010E">
        <w:rPr>
          <w:rFonts w:hint="eastAsia"/>
        </w:rPr>
        <w:t>排序串列</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1217A">
        <w:rPr>
          <w:rFonts w:hint="eastAsia"/>
        </w:rPr>
        <w:t>。</w:t>
      </w:r>
      <w:r w:rsidR="006002C7">
        <w:rPr>
          <w:rFonts w:hint="eastAsia"/>
        </w:rPr>
        <w:t>每一個</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6002C7">
        <w:rPr>
          <w:rFonts w:hint="eastAsia"/>
        </w:rPr>
        <w:t xml:space="preserve"> </w:t>
      </w:r>
      <w:r w:rsidR="008E0D27">
        <w:rPr>
          <w:rFonts w:hint="eastAsia"/>
        </w:rPr>
        <w:t>內</w:t>
      </w:r>
      <w:r w:rsidR="00622BBF">
        <w:rPr>
          <w:rFonts w:hint="eastAsia"/>
        </w:rPr>
        <w:t>記錄所有資料點</w:t>
      </w:r>
      <w:r w:rsidR="00622BB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622BBF">
        <w:rPr>
          <w:rFonts w:hint="eastAsia"/>
        </w:rPr>
        <w:t xml:space="preserve"> </w:t>
      </w:r>
      <w:r w:rsidR="00622BBF">
        <w:rPr>
          <w:rFonts w:hint="eastAsia"/>
        </w:rPr>
        <w:t>按照與其相距的歐氏距離</w:t>
      </w:r>
      <w:r w:rsidR="00622BBF">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622BBF">
        <w:rPr>
          <w:rFonts w:hint="eastAsia"/>
        </w:rPr>
        <w:t xml:space="preserve"> </w:t>
      </w:r>
      <w:r w:rsidR="00622BBF">
        <w:rPr>
          <w:rFonts w:hint="eastAsia"/>
        </w:rPr>
        <w:t>由小至大</w:t>
      </w:r>
      <w:r w:rsidR="00430D14">
        <w:rPr>
          <w:rFonts w:hint="eastAsia"/>
        </w:rPr>
        <w:t>排序好後，記錄該順序所對應</w:t>
      </w:r>
      <w:r w:rsidR="00622BBF">
        <w:rPr>
          <w:rFonts w:hint="eastAsia"/>
        </w:rPr>
        <w:t>鄰近點的</w:t>
      </w:r>
      <w:r w:rsidR="00622BBF">
        <w:rPr>
          <w:rFonts w:hint="eastAsia"/>
        </w:rPr>
        <w:t>i</w:t>
      </w:r>
      <w:r w:rsidR="00622BBF">
        <w:t>ndex</w:t>
      </w:r>
      <w:r w:rsidR="00397A5B">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BD1C8B">
        <w:rPr>
          <w:rFonts w:hint="eastAsia"/>
        </w:rPr>
        <w:t xml:space="preserve"> </w:t>
      </w:r>
      <w:r w:rsidR="00BD1C8B">
        <w:rPr>
          <w:rFonts w:hint="eastAsia"/>
        </w:rPr>
        <w:t>代表</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00E7759C">
        <w:rPr>
          <w:rFonts w:hint="eastAsia"/>
        </w:rPr>
        <w:t xml:space="preserve"> </w:t>
      </w:r>
      <w:r w:rsidR="00BD1C8B">
        <w:rPr>
          <w:rFonts w:hint="eastAsia"/>
        </w:rPr>
        <w:t>不為</w:t>
      </w:r>
      <w:r w:rsidR="00BD1C8B">
        <w:rPr>
          <w:rFonts w:hint="eastAsia"/>
        </w:rPr>
        <w:t>0</w:t>
      </w:r>
      <w:r w:rsidR="00BD1C8B">
        <w:rPr>
          <w:rFonts w:hint="eastAsia"/>
        </w:rPr>
        <w:t>的且與</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第</w:t>
      </w:r>
      <w:r w:rsidR="00BD1C8B">
        <w:rPr>
          <w:rFonts w:hint="eastAsia"/>
        </w:rPr>
        <w:t>j</w:t>
      </w:r>
      <w:proofErr w:type="gramStart"/>
      <w:r w:rsidR="00BD1C8B">
        <w:rPr>
          <w:rFonts w:hint="eastAsia"/>
        </w:rPr>
        <w:t>個</w:t>
      </w:r>
      <w:proofErr w:type="gramEnd"/>
      <w:r w:rsidR="00BD1C8B">
        <w:rPr>
          <w:rFonts w:hint="eastAsia"/>
        </w:rPr>
        <w:t>最接近</w:t>
      </w:r>
      <w:r w:rsidR="00EF4541">
        <w:rPr>
          <w:rFonts w:hint="eastAsia"/>
        </w:rPr>
        <w:t>資料</w:t>
      </w:r>
      <w:r w:rsidR="00BD1C8B">
        <w:rPr>
          <w:rFonts w:hint="eastAsia"/>
        </w:rPr>
        <w:t>點的</w:t>
      </w:r>
      <w:r w:rsidR="00BD1C8B">
        <w:rPr>
          <w:rFonts w:hint="eastAsia"/>
        </w:rPr>
        <w:t>i</w:t>
      </w:r>
      <w:r w:rsidR="00BD1C8B">
        <w:t>ndex</w:t>
      </w:r>
      <w:r w:rsidR="00430D14">
        <w:rPr>
          <w:rFonts w:hint="eastAsia"/>
        </w:rPr>
        <w:t>。</w:t>
      </w:r>
    </w:p>
    <w:p w14:paraId="7CDC85F6" w14:textId="16D55947" w:rsidR="00C1768A" w:rsidRPr="00F931A4" w:rsidRDefault="00F97890" w:rsidP="00F931A4">
      <w:pPr>
        <w:ind w:firstLine="480"/>
      </w:pPr>
      <w:r>
        <w:rPr>
          <w:rFonts w:hint="eastAsia"/>
        </w:rPr>
        <w:t>最後</w:t>
      </w:r>
      <w:r w:rsidR="00397A5B">
        <w:rPr>
          <w:rFonts w:hint="eastAsia"/>
        </w:rPr>
        <w:t>說明填補過程中會使用到的符號，</w:t>
      </w:r>
      <w:r w:rsidR="001E0CBE">
        <w:rPr>
          <w:rFonts w:hint="eastAsia"/>
        </w:rPr>
        <w:t>若輸入資料集</w:t>
      </w:r>
      <w:r w:rsidR="001E0CBE">
        <w:rPr>
          <w:rFonts w:hint="eastAsia"/>
        </w:rPr>
        <w:t xml:space="preserve"> </w:t>
      </w:r>
      <m:oMath>
        <m:r>
          <m:rPr>
            <m:sty m:val="p"/>
          </m:rPr>
          <w:rPr>
            <w:rFonts w:ascii="Cambria Math" w:hAnsi="Cambria Math"/>
          </w:rPr>
          <m:t>C</m:t>
        </m:r>
      </m:oMath>
      <w:r w:rsidR="001E0CBE">
        <w:rPr>
          <w:rFonts w:hint="eastAsia"/>
        </w:rPr>
        <w:t xml:space="preserve"> </w:t>
      </w:r>
      <w:r w:rsidR="001E0CBE">
        <w:rPr>
          <w:rFonts w:hint="eastAsia"/>
        </w:rPr>
        <w:t>當中某</w:t>
      </w:r>
      <w:r w:rsidR="001E0CBE">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1E0CBE">
        <w:rPr>
          <w:rFonts w:hint="eastAsia"/>
        </w:rPr>
        <w:t xml:space="preserve"> </w:t>
      </w:r>
      <w:r w:rsidR="001E0CBE">
        <w:rPr>
          <w:rFonts w:hint="eastAsia"/>
        </w:rPr>
        <w:t>為缺失值，則經過</w:t>
      </w:r>
      <w:r w:rsidR="00F474F3">
        <w:rPr>
          <w:rFonts w:hint="eastAsia"/>
        </w:rPr>
        <w:t>本論文填補法計算過後會將會賦予該缺失值一個新值</w:t>
      </w:r>
      <w:r w:rsidR="001E0CBE">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1E0CBE">
        <w:rPr>
          <w:rFonts w:hint="eastAsia"/>
        </w:rPr>
        <w:t xml:space="preserve"> </w:t>
      </w:r>
      <w:r w:rsidR="00F474F3">
        <w:rPr>
          <w:rFonts w:hint="eastAsia"/>
        </w:rPr>
        <w:t>填入原缺失欄位</w:t>
      </w:r>
      <w:r w:rsidR="007F4EDD">
        <w:rPr>
          <w:rFonts w:hint="eastAsia"/>
        </w:rPr>
        <w:t>。</w:t>
      </w:r>
      <w:r w:rsidR="002F7BBE">
        <w:rPr>
          <w:rFonts w:hint="eastAsia"/>
        </w:rPr>
        <w:t>m</w:t>
      </w:r>
      <w:r w:rsidR="002F7BBE">
        <w:t>ask</w:t>
      </w:r>
      <w:r w:rsidR="00145976">
        <w:rPr>
          <w:rFonts w:hint="eastAsia"/>
        </w:rPr>
        <w:t>為一個長度同為輸入參數</w:t>
      </w:r>
      <w:r w:rsidR="00145976">
        <w:rPr>
          <w:rFonts w:hint="eastAsia"/>
        </w:rPr>
        <w:t>k</w:t>
      </w:r>
      <w:r w:rsidR="00145976">
        <w:rPr>
          <w:rFonts w:hint="eastAsia"/>
        </w:rPr>
        <w:t>值的</w:t>
      </w:r>
      <w:r w:rsidR="002F7BBE">
        <w:rPr>
          <w:rFonts w:hint="eastAsia"/>
        </w:rPr>
        <w:t>陣列</w:t>
      </w:r>
      <w:r w:rsidR="00145976">
        <w:rPr>
          <w:rFonts w:hint="eastAsia"/>
        </w:rPr>
        <w:t>，</w:t>
      </w:r>
      <w:r w:rsidR="00034A11">
        <w:rPr>
          <w:rFonts w:hint="eastAsia"/>
        </w:rPr>
        <w:t>去</w:t>
      </w:r>
      <w:r w:rsidR="002F7BBE">
        <w:rPr>
          <w:rFonts w:hint="eastAsia"/>
        </w:rPr>
        <w:t>記錄</w:t>
      </w:r>
      <w:r w:rsidR="001B5F4F">
        <w:rPr>
          <w:rFonts w:hint="eastAsia"/>
        </w:rPr>
        <w:t>某</w:t>
      </w:r>
      <w:r w:rsidR="001B5F4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B5F4F">
        <w:rPr>
          <w:rFonts w:hint="eastAsia"/>
        </w:rPr>
        <w:t xml:space="preserve"> </w:t>
      </w:r>
      <w:r w:rsidR="00D17F36">
        <w:rPr>
          <w:rFonts w:hint="eastAsia"/>
        </w:rPr>
        <w:t>最鄰近</w:t>
      </w:r>
      <w:r w:rsidR="00D17F36">
        <w:rPr>
          <w:rFonts w:hint="eastAsia"/>
        </w:rPr>
        <w:t>k</w:t>
      </w:r>
      <w:proofErr w:type="gramStart"/>
      <w:r w:rsidR="00D17F36">
        <w:rPr>
          <w:rFonts w:hint="eastAsia"/>
        </w:rPr>
        <w:t>個</w:t>
      </w:r>
      <w:proofErr w:type="gramEnd"/>
      <w:r w:rsidR="00D17F36">
        <w:rPr>
          <w:rFonts w:hint="eastAsia"/>
        </w:rPr>
        <w:t>參考點</w:t>
      </w:r>
      <w:r w:rsidR="001B5F4F">
        <w:rPr>
          <w:rFonts w:hint="eastAsia"/>
        </w:rPr>
        <w:t>在</w:t>
      </w:r>
      <w:r w:rsidR="00D17F36">
        <w:rPr>
          <w:rFonts w:hint="eastAsia"/>
        </w:rPr>
        <w:t>發現</w:t>
      </w:r>
      <w:r w:rsidR="001B5F4F">
        <w:rPr>
          <w:rFonts w:hint="eastAsia"/>
        </w:rPr>
        <w:t>該缺失值所在的維度</w:t>
      </w:r>
      <w:r w:rsidR="001B5F4F">
        <w:rPr>
          <w:rFonts w:hint="eastAsia"/>
        </w:rPr>
        <w:t xml:space="preserve"> </w:t>
      </w:r>
      <m:oMath>
        <m:r>
          <m:rPr>
            <m:sty m:val="p"/>
          </m:rPr>
          <w:rPr>
            <w:rFonts w:ascii="Cambria Math" w:hAnsi="Cambria Math"/>
          </w:rPr>
          <m:t>j</m:t>
        </m:r>
      </m:oMath>
      <w:r w:rsidR="00D17F36">
        <w:rPr>
          <w:rFonts w:hint="eastAsia"/>
        </w:rPr>
        <w:t xml:space="preserve"> </w:t>
      </w:r>
      <w:r w:rsidR="00D17F36">
        <w:rPr>
          <w:rFonts w:hint="eastAsia"/>
        </w:rPr>
        <w:t>是否為</w:t>
      </w:r>
      <w:proofErr w:type="spellStart"/>
      <w:r w:rsidR="00D17F36">
        <w:rPr>
          <w:rFonts w:hint="eastAsia"/>
        </w:rPr>
        <w:t>N</w:t>
      </w:r>
      <w:r w:rsidR="00D17F36">
        <w:t>aN</w:t>
      </w:r>
      <w:proofErr w:type="spellEnd"/>
      <w:r w:rsidR="00034A11">
        <w:rPr>
          <w:rFonts w:hint="eastAsia"/>
        </w:rPr>
        <w:t>。</w:t>
      </w:r>
      <w:r w:rsidR="00D17F36">
        <w:rPr>
          <w:rFonts w:hint="eastAsia"/>
        </w:rPr>
        <w:t>若被參考的鄰近點在與該缺失值</w:t>
      </w:r>
      <w:proofErr w:type="gramStart"/>
      <w:r w:rsidR="00D17F36">
        <w:rPr>
          <w:rFonts w:hint="eastAsia"/>
        </w:rPr>
        <w:t>同一維</w:t>
      </w:r>
      <w:proofErr w:type="gramEnd"/>
      <w:r w:rsidR="00D17F36">
        <w:rPr>
          <w:rFonts w:hint="eastAsia"/>
        </w:rPr>
        <w:t>度值也為</w:t>
      </w:r>
      <w:proofErr w:type="spellStart"/>
      <w:r w:rsidR="00D17F36">
        <w:rPr>
          <w:rFonts w:hint="eastAsia"/>
        </w:rPr>
        <w:t>N</w:t>
      </w:r>
      <w:r w:rsidR="00D17F36">
        <w:t>aN</w:t>
      </w:r>
      <w:proofErr w:type="spellEnd"/>
      <w:r w:rsidR="00D17F36">
        <w:rPr>
          <w:rFonts w:hint="eastAsia"/>
        </w:rPr>
        <w:t>，則標註為</w:t>
      </w:r>
      <w:r w:rsidR="00D17F36">
        <w:rPr>
          <w:rFonts w:hint="eastAsia"/>
        </w:rPr>
        <w:t>T</w:t>
      </w:r>
      <w:r w:rsidR="00D17F36">
        <w:t>rue</w:t>
      </w:r>
      <w:r w:rsidR="00D17F36">
        <w:rPr>
          <w:rFonts w:hint="eastAsia"/>
        </w:rPr>
        <w:t>，否則為</w:t>
      </w:r>
      <w:r w:rsidR="00D17F36">
        <w:rPr>
          <w:rFonts w:hint="eastAsia"/>
        </w:rPr>
        <w:t>F</w:t>
      </w:r>
      <w:r w:rsidR="00D17F36">
        <w:t>alse</w:t>
      </w:r>
      <w:r w:rsidR="00034A11">
        <w:rPr>
          <w:rFonts w:hint="eastAsia"/>
        </w:rPr>
        <w:t>。</w:t>
      </w:r>
      <w:r w:rsidR="00E136DA">
        <w:rPr>
          <w:rFonts w:hint="eastAsia"/>
        </w:rPr>
        <w:t>最終，演算法</w:t>
      </w:r>
      <w:r>
        <w:rPr>
          <w:rFonts w:hint="eastAsia"/>
        </w:rPr>
        <w:t>輸出一</w:t>
      </w:r>
      <w:r w:rsidR="00654EEF">
        <w:rPr>
          <w:rFonts w:hint="eastAsia"/>
        </w:rPr>
        <w:t>個</w:t>
      </w:r>
      <w:r>
        <w:rPr>
          <w:rFonts w:hint="eastAsia"/>
        </w:rPr>
        <w:t>已被填補</w:t>
      </w:r>
      <w:r w:rsidR="00E34566">
        <w:rPr>
          <w:rFonts w:hint="eastAsia"/>
        </w:rPr>
        <w:t>所有</w:t>
      </w:r>
      <w:proofErr w:type="gramStart"/>
      <w:r w:rsidR="00E34566">
        <w:rPr>
          <w:rFonts w:hint="eastAsia"/>
        </w:rPr>
        <w:t>缺失值</w:t>
      </w:r>
      <w:r>
        <w:rPr>
          <w:rFonts w:hint="eastAsia"/>
        </w:rPr>
        <w:t>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6641A787" w14:textId="77777777" w:rsidR="00554522" w:rsidRPr="00766933" w:rsidRDefault="00554522" w:rsidP="009F1F1A">
      <w:pPr>
        <w:ind w:firstLine="480"/>
      </w:pPr>
    </w:p>
    <w:p w14:paraId="35ED2584" w14:textId="77777777" w:rsidR="0060780D" w:rsidRDefault="0060780D">
      <w:pPr>
        <w:widowControl/>
      </w:pPr>
      <w:r>
        <w:br w:type="page"/>
      </w:r>
    </w:p>
    <w:p w14:paraId="75ED7C17" w14:textId="3B26E4F4" w:rsidR="008A5F0D" w:rsidRPr="009E5A84" w:rsidRDefault="005E5922" w:rsidP="005E5922">
      <w:pPr>
        <w:pStyle w:val="af7"/>
        <w:jc w:val="center"/>
        <w:rPr>
          <w:sz w:val="24"/>
          <w:szCs w:val="24"/>
        </w:rPr>
      </w:pPr>
      <w:bookmarkStart w:id="242" w:name="_Ref44811120"/>
      <w:bookmarkStart w:id="243" w:name="_Toc46110361"/>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proofErr w:type="spellStart"/>
      <w:r w:rsidR="00430642" w:rsidRPr="009E5A84">
        <w:rPr>
          <w:sz w:val="24"/>
          <w:szCs w:val="24"/>
        </w:rPr>
        <w:t>sk</w:t>
      </w:r>
      <w:proofErr w:type="spellEnd"/>
      <w:r w:rsidR="00430642" w:rsidRPr="009E5A84">
        <w:rPr>
          <w:sz w:val="24"/>
          <w:szCs w:val="24"/>
        </w:rPr>
        <w:t>-NN imputation</w:t>
      </w:r>
      <w:r w:rsidR="00430642" w:rsidRPr="009E5A84">
        <w:rPr>
          <w:rFonts w:hint="eastAsia"/>
          <w:sz w:val="24"/>
          <w:szCs w:val="24"/>
        </w:rPr>
        <w:t>演算法符號定義表</w:t>
      </w:r>
      <w:bookmarkEnd w:id="242"/>
      <w:bookmarkEnd w:id="243"/>
    </w:p>
    <w:tbl>
      <w:tblPr>
        <w:tblStyle w:val="af5"/>
        <w:tblW w:w="0" w:type="auto"/>
        <w:tblLook w:val="04A0" w:firstRow="1" w:lastRow="0" w:firstColumn="1" w:lastColumn="0" w:noHBand="0" w:noVBand="1"/>
      </w:tblPr>
      <w:tblGrid>
        <w:gridCol w:w="4247"/>
        <w:gridCol w:w="4247"/>
      </w:tblGrid>
      <w:tr w:rsidR="00C80BC0" w14:paraId="768AE3C5" w14:textId="77777777" w:rsidTr="002D4EE9">
        <w:tc>
          <w:tcPr>
            <w:tcW w:w="4247" w:type="dxa"/>
            <w:shd w:val="clear" w:color="auto" w:fill="D0CECE" w:themeFill="background2" w:themeFillShade="E6"/>
          </w:tcPr>
          <w:p w14:paraId="5CC36B08" w14:textId="2823633F" w:rsidR="00C80BC0" w:rsidRDefault="005E5922" w:rsidP="00DF5C72">
            <w:pPr>
              <w:jc w:val="center"/>
            </w:pPr>
            <w:r>
              <w:rPr>
                <w:rFonts w:hint="eastAsia"/>
              </w:rPr>
              <w:t>n</w:t>
            </w:r>
            <w:r w:rsidR="002C3D5C">
              <w:t>otation</w:t>
            </w:r>
          </w:p>
        </w:tc>
        <w:tc>
          <w:tcPr>
            <w:tcW w:w="4247" w:type="dxa"/>
            <w:shd w:val="clear" w:color="auto" w:fill="D0CECE" w:themeFill="background2" w:themeFillShade="E6"/>
          </w:tcPr>
          <w:p w14:paraId="4FEDF2DD" w14:textId="5DCD8749" w:rsidR="00C80BC0" w:rsidRDefault="002C3D5C" w:rsidP="00DF5C72">
            <w:pPr>
              <w:jc w:val="center"/>
            </w:pPr>
            <w:r>
              <w:rPr>
                <w:rFonts w:hint="eastAsia"/>
              </w:rPr>
              <w:t>d</w:t>
            </w:r>
            <w:r>
              <w:t>escription</w:t>
            </w:r>
          </w:p>
        </w:tc>
      </w:tr>
      <w:tr w:rsidR="00DD0C2B" w14:paraId="48CF115A" w14:textId="77777777" w:rsidTr="00DF5C72">
        <w:tc>
          <w:tcPr>
            <w:tcW w:w="4247" w:type="dxa"/>
            <w:vAlign w:val="center"/>
          </w:tcPr>
          <w:p w14:paraId="1517B05E" w14:textId="50E814E9" w:rsidR="00DD0C2B" w:rsidRDefault="00D8367E" w:rsidP="00DF5C72">
            <w:pPr>
              <w:jc w:val="center"/>
            </w:pPr>
            <w:r>
              <w:rPr>
                <w:rFonts w:hint="eastAsia"/>
              </w:rPr>
              <w:t>n</w:t>
            </w:r>
          </w:p>
        </w:tc>
        <w:tc>
          <w:tcPr>
            <w:tcW w:w="4247" w:type="dxa"/>
          </w:tcPr>
          <w:p w14:paraId="48D5B008" w14:textId="4C77CB3A" w:rsidR="00DD0C2B" w:rsidRDefault="007469F0" w:rsidP="00AA4A14">
            <w:r>
              <w:t>n</w:t>
            </w:r>
            <w:r w:rsidR="00B932A9">
              <w:t>umber</w:t>
            </w:r>
            <w:r w:rsidR="009409BD">
              <w:t>s</w:t>
            </w:r>
            <w:r>
              <w:t xml:space="preserve"> of data instances</w:t>
            </w:r>
            <w:r w:rsidR="00DD0C2B">
              <w:t xml:space="preserve"> </w:t>
            </w:r>
          </w:p>
        </w:tc>
      </w:tr>
      <w:tr w:rsidR="00DD0C2B" w14:paraId="7D4D9047" w14:textId="77777777" w:rsidTr="00DF5C72">
        <w:tc>
          <w:tcPr>
            <w:tcW w:w="4247" w:type="dxa"/>
            <w:vAlign w:val="center"/>
          </w:tcPr>
          <w:p w14:paraId="1B46E9CB" w14:textId="46CCD8B2" w:rsidR="00DD0C2B" w:rsidRDefault="00D8367E" w:rsidP="00DF5C72">
            <w:pPr>
              <w:jc w:val="center"/>
            </w:pPr>
            <w:r>
              <w:rPr>
                <w:rFonts w:hint="eastAsia"/>
              </w:rPr>
              <w:t>m</w:t>
            </w:r>
          </w:p>
        </w:tc>
        <w:tc>
          <w:tcPr>
            <w:tcW w:w="4247" w:type="dxa"/>
          </w:tcPr>
          <w:p w14:paraId="0A83CC9E" w14:textId="4970B939" w:rsidR="00DD0C2B" w:rsidRDefault="00111F09" w:rsidP="00AA4A14">
            <w:r>
              <w:t>dimensionality of input data set</w:t>
            </w:r>
          </w:p>
        </w:tc>
      </w:tr>
      <w:tr w:rsidR="00AD069D" w:rsidRPr="00C80BC0" w14:paraId="6E830A72" w14:textId="77777777" w:rsidTr="00DF5C72">
        <w:tc>
          <w:tcPr>
            <w:tcW w:w="4247" w:type="dxa"/>
            <w:vAlign w:val="center"/>
          </w:tcPr>
          <w:p w14:paraId="0D602247" w14:textId="77777777" w:rsidR="006C6B37" w:rsidRDefault="00AD069D" w:rsidP="00AD069D">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84DE986" w14:textId="3C0FAFB2" w:rsidR="00AD069D" w:rsidRPr="00A51D40" w:rsidRDefault="00AD069D" w:rsidP="006C6B37">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4F1CAF7A" w14:textId="400494A5" w:rsidR="00AD069D" w:rsidRPr="00A51D40" w:rsidRDefault="00AD069D" w:rsidP="00AD069D">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1A84AA39" w14:textId="2F6C5127" w:rsidR="00AD069D" w:rsidRPr="00A51D40" w:rsidRDefault="00AD069D" w:rsidP="00AA4A14">
            <w:pPr>
              <w:rPr>
                <w:color w:val="000000" w:themeColor="text1"/>
              </w:rPr>
            </w:pPr>
            <w:r w:rsidRPr="00A51D40">
              <w:rPr>
                <w:color w:val="000000" w:themeColor="text1"/>
              </w:rPr>
              <w:t xml:space="preserve">an incomplete data set </w:t>
            </w:r>
            <w:r w:rsidR="00171D0C" w:rsidRPr="00A51D40">
              <w:rPr>
                <w:color w:val="000000" w:themeColor="text1"/>
              </w:rPr>
              <w:t xml:space="preserve">of size </w:t>
            </w:r>
            <m:oMath>
              <m:r>
                <m:rPr>
                  <m:sty m:val="p"/>
                </m:rPr>
                <w:rPr>
                  <w:rFonts w:ascii="Cambria Math" w:hAnsi="Cambria Math"/>
                  <w:color w:val="000000" w:themeColor="text1"/>
                </w:rPr>
                <m:t>n*m</m:t>
              </m:r>
            </m:oMath>
          </w:p>
        </w:tc>
      </w:tr>
      <w:tr w:rsidR="00AD069D" w:rsidRPr="00C80BC0" w14:paraId="028B17BC" w14:textId="77777777" w:rsidTr="00DF5C72">
        <w:tc>
          <w:tcPr>
            <w:tcW w:w="4247" w:type="dxa"/>
            <w:vAlign w:val="center"/>
          </w:tcPr>
          <w:p w14:paraId="6F4084A4" w14:textId="69E18756" w:rsidR="00AD069D" w:rsidRDefault="00AD069D" w:rsidP="00DF5C72">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192D866F" w14:textId="7B14CDA6" w:rsidR="00AD069D" w:rsidRDefault="00AD069D" w:rsidP="00AA4A14">
            <w:r>
              <w:t>specified constant k to determine number of neighbors</w:t>
            </w:r>
          </w:p>
        </w:tc>
      </w:tr>
      <w:tr w:rsidR="00AA4A14" w:rsidRPr="00961C7E" w14:paraId="22E4A481" w14:textId="77777777" w:rsidTr="00DF5C72">
        <w:tc>
          <w:tcPr>
            <w:tcW w:w="4247" w:type="dxa"/>
            <w:vAlign w:val="center"/>
          </w:tcPr>
          <w:p w14:paraId="5F93D761" w14:textId="0353CCD5" w:rsidR="00AA4A14" w:rsidRPr="00DF5C72" w:rsidRDefault="00405469" w:rsidP="00DF5C72">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p>
        </w:tc>
        <w:tc>
          <w:tcPr>
            <w:tcW w:w="4247" w:type="dxa"/>
          </w:tcPr>
          <w:p w14:paraId="7C63C113" w14:textId="72080AC5" w:rsidR="0026501C" w:rsidRDefault="0026501C" w:rsidP="00AF08EA">
            <w:pPr>
              <w:ind w:left="240" w:hangingChars="100" w:hanging="240"/>
            </w:pPr>
            <w:r>
              <w:t xml:space="preserve">data </w:t>
            </w:r>
            <w:r w:rsidR="00AA4A14">
              <w:t>value of</w:t>
            </w:r>
            <w:r>
              <w:t xml:space="preserve"> the</w:t>
            </w:r>
            <w:r w:rsidR="00AA4A14">
              <w:t xml:space="preserve"> data </w:t>
            </w:r>
            <w:r w:rsidR="00405FA5">
              <w:t>instance</w:t>
            </w:r>
            <w:r>
              <w:t>,</w:t>
            </w:r>
            <w:r w:rsidR="00AA4A14">
              <w:t xml:space="preserve"> </w:t>
            </w:r>
          </w:p>
          <w:p w14:paraId="45BA9B4D" w14:textId="14A1A460" w:rsidR="00AA4A14" w:rsidRDefault="00AA4A14" w:rsidP="00961C7E">
            <w:r>
              <w:t>at</w:t>
            </w:r>
            <w:r w:rsidR="0026501C">
              <w:t xml:space="preserve"> index</w:t>
            </w:r>
            <w:r>
              <w:t xml:space="preserv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00AF08EA">
              <w:rPr>
                <w:rFonts w:hint="eastAsia"/>
              </w:rPr>
              <w:t xml:space="preserve"> </w:t>
            </w:r>
            <w:r>
              <w:t>row and</w:t>
            </w:r>
            <w:r w:rsidR="00AF08EA">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r w:rsidR="004E5DE7">
              <w:rPr>
                <w:rFonts w:hint="eastAsia"/>
              </w:rPr>
              <w:t>,</w:t>
            </w:r>
            <w:r w:rsidR="00961C7E">
              <w:t xml:space="preserve"> contains </w:t>
            </w:r>
            <w:proofErr w:type="spellStart"/>
            <w:r w:rsidR="00961C7E">
              <w:t>NaN</w:t>
            </w:r>
            <w:proofErr w:type="spellEnd"/>
            <w:r w:rsidR="00961C7E">
              <w:rPr>
                <w:rFonts w:hint="eastAsia"/>
              </w:rPr>
              <w:t xml:space="preserve"> v</w:t>
            </w:r>
            <w:r w:rsidR="00961C7E">
              <w:t>alue if there is missing</w:t>
            </w:r>
          </w:p>
        </w:tc>
      </w:tr>
      <w:tr w:rsidR="00AA4A14" w14:paraId="50415322" w14:textId="77777777" w:rsidTr="00DF5C72">
        <w:tc>
          <w:tcPr>
            <w:tcW w:w="4247" w:type="dxa"/>
            <w:vAlign w:val="center"/>
          </w:tcPr>
          <w:p w14:paraId="03E21205" w14:textId="76923F40" w:rsidR="00AA4A14" w:rsidRPr="00DF5C72" w:rsidRDefault="00405469" w:rsidP="00DF5C72">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12DA0011" w14:textId="2289F48C" w:rsidR="00AA4A14" w:rsidRPr="002C08AE" w:rsidRDefault="00AD186F" w:rsidP="00AD186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AD069D" w14:paraId="594C2FB1" w14:textId="77777777" w:rsidTr="00DF5C72">
        <w:tc>
          <w:tcPr>
            <w:tcW w:w="4247" w:type="dxa"/>
            <w:vAlign w:val="center"/>
          </w:tcPr>
          <w:p w14:paraId="79417429" w14:textId="16013588" w:rsidR="00AD069D" w:rsidRDefault="00AD069D" w:rsidP="00AD069D">
            <w:pPr>
              <w:jc w:val="center"/>
            </w:pPr>
            <m:oMathPara>
              <m:oMath>
                <m:r>
                  <m:rPr>
                    <m:sty m:val="p"/>
                  </m:rPr>
                  <w:rPr>
                    <w:rFonts w:ascii="Cambria Math" w:hAnsi="Cambria Math"/>
                  </w:rPr>
                  <m:t>D</m:t>
                </m:r>
              </m:oMath>
            </m:oMathPara>
          </w:p>
        </w:tc>
        <w:tc>
          <w:tcPr>
            <w:tcW w:w="4247" w:type="dxa"/>
          </w:tcPr>
          <w:p w14:paraId="5F123A1C" w14:textId="5089386A" w:rsidR="00AD069D" w:rsidRDefault="00401F94" w:rsidP="00AD069D">
            <w:r>
              <w:t>a symmetric</w:t>
            </w:r>
            <w:r w:rsidR="00AD069D">
              <w:t xml:space="preserve"> distance matrix, records the distance between two pair</w:t>
            </w:r>
            <w:r w:rsidR="00AD069D">
              <w:rPr>
                <w:rFonts w:hint="eastAsia"/>
              </w:rPr>
              <w:t xml:space="preserve"> </w:t>
            </w:r>
            <w:r w:rsidR="00AD069D">
              <w:t>wised data instances</w:t>
            </w:r>
          </w:p>
        </w:tc>
      </w:tr>
      <w:tr w:rsidR="00AD069D" w14:paraId="562D9FC7" w14:textId="77777777" w:rsidTr="00DF5C72">
        <w:tc>
          <w:tcPr>
            <w:tcW w:w="4247" w:type="dxa"/>
            <w:vAlign w:val="center"/>
          </w:tcPr>
          <w:p w14:paraId="76EF1982" w14:textId="144D1BA4" w:rsidR="00AD069D" w:rsidRDefault="00405469" w:rsidP="00AD069D">
            <w:pPr>
              <w:jc w:val="center"/>
            </w:pPr>
            <m:oMathPara>
              <m:oMath>
                <m:sSub>
                  <m:sSubPr>
                    <m:ctrlPr>
                      <w:rPr>
                        <w:rFonts w:ascii="Cambria Math" w:hAnsi="Cambria Math"/>
                      </w:rPr>
                    </m:ctrlPr>
                  </m:sSubPr>
                  <m:e>
                    <m:r>
                      <w:rPr>
                        <w:rFonts w:ascii="Cambria Math" w:hAnsi="Cambria Math"/>
                      </w:rPr>
                      <m:t>d</m:t>
                    </m:r>
                  </m:e>
                  <m:sub>
                    <m:r>
                      <w:rPr>
                        <w:rFonts w:ascii="Cambria Math" w:hAnsi="Cambria Math"/>
                      </w:rPr>
                      <m:t>ik</m:t>
                    </m:r>
                  </m:sub>
                </m:sSub>
              </m:oMath>
            </m:oMathPara>
          </w:p>
        </w:tc>
        <w:tc>
          <w:tcPr>
            <w:tcW w:w="4247" w:type="dxa"/>
          </w:tcPr>
          <w:p w14:paraId="4DB28F3B" w14:textId="6D2A1680" w:rsidR="00AD069D" w:rsidRDefault="00AD069D" w:rsidP="00AD069D">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ik</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ki</m:t>
                  </m:r>
                </m:sub>
              </m:sSub>
            </m:oMath>
          </w:p>
        </w:tc>
      </w:tr>
      <w:tr w:rsidR="00AD069D" w:rsidRPr="00FC1E45" w14:paraId="076F78D0" w14:textId="77777777" w:rsidTr="00DF5C72">
        <w:tc>
          <w:tcPr>
            <w:tcW w:w="4247" w:type="dxa"/>
            <w:vAlign w:val="center"/>
          </w:tcPr>
          <w:p w14:paraId="34715DAF" w14:textId="5D5A8D70" w:rsidR="00AD069D" w:rsidRPr="00787C8F" w:rsidRDefault="00AD069D" w:rsidP="00AD069D">
            <w:pPr>
              <w:jc w:val="center"/>
              <w:rPr>
                <w:rFonts w:cs="Times New Roman"/>
              </w:rPr>
            </w:pPr>
            <m:oMathPara>
              <m:oMath>
                <m:r>
                  <m:rPr>
                    <m:sty m:val="p"/>
                  </m:rPr>
                  <w:rPr>
                    <w:rFonts w:ascii="Cambria Math" w:hAnsi="Cambria Math"/>
                  </w:rPr>
                  <m:t>W</m:t>
                </m:r>
              </m:oMath>
            </m:oMathPara>
          </w:p>
        </w:tc>
        <w:tc>
          <w:tcPr>
            <w:tcW w:w="4247" w:type="dxa"/>
          </w:tcPr>
          <w:p w14:paraId="7C23E0AE" w14:textId="3D9070B4" w:rsidR="00AD069D" w:rsidRDefault="00AD069D" w:rsidP="00AD069D">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F41139" w14:paraId="135FA2EE" w14:textId="77777777" w:rsidTr="00DF5C72">
        <w:tc>
          <w:tcPr>
            <w:tcW w:w="4247" w:type="dxa"/>
            <w:vAlign w:val="center"/>
          </w:tcPr>
          <w:p w14:paraId="0C1B1947" w14:textId="4C9B45CC" w:rsidR="00F41139" w:rsidRDefault="00405469" w:rsidP="00F41139">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F41139">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ik</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06A56D52" w14:textId="7BD17FB8" w:rsidR="00F41139" w:rsidRDefault="00F41139" w:rsidP="00F41139">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4744AD27" w14:textId="77777777" w:rsidTr="00DF5C72">
        <w:tc>
          <w:tcPr>
            <w:tcW w:w="4247" w:type="dxa"/>
            <w:vAlign w:val="center"/>
          </w:tcPr>
          <w:p w14:paraId="31D9EA0F" w14:textId="1D874A9D" w:rsidR="00F41139" w:rsidRDefault="00F41139" w:rsidP="00F41139">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0FF50EC7" w14:textId="2C10B680" w:rsidR="00F41139" w:rsidRDefault="00F41139" w:rsidP="00F41139">
            <w:r>
              <w:t>type of weighting</w:t>
            </w:r>
          </w:p>
        </w:tc>
      </w:tr>
      <w:tr w:rsidR="00F41139" w14:paraId="05D78839" w14:textId="77777777" w:rsidTr="00DF5C72">
        <w:tc>
          <w:tcPr>
            <w:tcW w:w="4247" w:type="dxa"/>
            <w:vAlign w:val="center"/>
          </w:tcPr>
          <w:p w14:paraId="31DD3C99" w14:textId="2672151A" w:rsidR="00F41139" w:rsidRDefault="00F41139" w:rsidP="00F41139">
            <w:pPr>
              <w:jc w:val="center"/>
            </w:pPr>
            <w:r>
              <w:rPr>
                <w:rFonts w:hint="eastAsia"/>
              </w:rPr>
              <w:t>N</w:t>
            </w:r>
            <w:r>
              <w:t>N list</w:t>
            </w:r>
          </w:p>
        </w:tc>
        <w:tc>
          <w:tcPr>
            <w:tcW w:w="4247" w:type="dxa"/>
          </w:tcPr>
          <w:p w14:paraId="0F6A8E08" w14:textId="67A88FBC" w:rsidR="00F41139" w:rsidRPr="0017326C" w:rsidRDefault="00F41139" w:rsidP="00F41139">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726EB98C" w14:textId="77777777" w:rsidTr="00DF5C72">
        <w:tc>
          <w:tcPr>
            <w:tcW w:w="4247" w:type="dxa"/>
            <w:vAlign w:val="center"/>
          </w:tcPr>
          <w:p w14:paraId="3891B8D7" w14:textId="0DA17DE8" w:rsidR="00F41139" w:rsidRPr="00DF5C72" w:rsidRDefault="00405469" w:rsidP="00F41139">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496CEA8B" w14:textId="1954DC86" w:rsidR="00F41139" w:rsidRDefault="00F41139" w:rsidP="00F41139">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ik</m:t>
                  </m:r>
                </m:sub>
              </m:sSub>
              <m:r>
                <m:rPr>
                  <m:sty m:val="p"/>
                </m:rPr>
                <w:rPr>
                  <w:rFonts w:ascii="Cambria Math" w:hAnsi="Cambria Math"/>
                </w:rPr>
                <m:t>≠0</m:t>
              </m:r>
            </m:oMath>
          </w:p>
        </w:tc>
      </w:tr>
      <w:tr w:rsidR="00F41139" w14:paraId="5E8F5EEC" w14:textId="77777777" w:rsidTr="00DF5C72">
        <w:tc>
          <w:tcPr>
            <w:tcW w:w="4247" w:type="dxa"/>
            <w:vAlign w:val="center"/>
          </w:tcPr>
          <w:p w14:paraId="4A98798B" w14:textId="23B9F63E" w:rsidR="00F41139" w:rsidRPr="00704835" w:rsidRDefault="00405469" w:rsidP="00F41139">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567B9852" w14:textId="01F7715D" w:rsidR="00F41139" w:rsidRDefault="00405469" w:rsidP="00F41139">
            <m:oMath>
              <m:sSup>
                <m:sSupPr>
                  <m:ctrlPr>
                    <w:rPr>
                      <w:rFonts w:ascii="Cambria Math" w:hAnsi="Cambria Math"/>
                    </w:rPr>
                  </m:ctrlPr>
                </m:sSupPr>
                <m:e>
                  <m:r>
                    <w:rPr>
                      <w:rFonts w:ascii="Cambria Math" w:hAnsi="Cambria Math"/>
                    </w:rPr>
                    <m:t>j</m:t>
                  </m:r>
                </m:e>
                <m:sup>
                  <m:r>
                    <w:rPr>
                      <w:rFonts w:ascii="Cambria Math" w:hAnsi="Cambria Math"/>
                    </w:rPr>
                    <m:t>th</m:t>
                  </m:r>
                </m:sup>
              </m:sSup>
            </m:oMath>
            <w:r w:rsidR="00F41139">
              <w:rPr>
                <w:rFonts w:hint="eastAsia"/>
              </w:rPr>
              <w:t xml:space="preserve"> n</w:t>
            </w:r>
            <w:r w:rsidR="00F41139">
              <w:t>earest neighbor</w:t>
            </w:r>
            <w:r w:rsidR="00F41139">
              <w:rPr>
                <w:rFonts w:hint="eastAsia"/>
              </w:rPr>
              <w:t xml:space="preserve"> </w:t>
            </w:r>
            <w:r w:rsidR="00F41139">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F41139">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F41139" w14:paraId="00A94618" w14:textId="77777777" w:rsidTr="00DF5C72">
        <w:tc>
          <w:tcPr>
            <w:tcW w:w="4247" w:type="dxa"/>
            <w:vAlign w:val="center"/>
          </w:tcPr>
          <w:p w14:paraId="1CD13502" w14:textId="25DBB8A2" w:rsidR="00F41139" w:rsidRDefault="00405469" w:rsidP="00F41139">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20EB5F07" w14:textId="6EC2A75E" w:rsidR="00F41139" w:rsidRPr="00AA15F7" w:rsidRDefault="00197E8E" w:rsidP="00F41139">
            <w:r>
              <w:t>v</w:t>
            </w:r>
            <w:r w:rsidR="00F41139">
              <w:t>alue</w:t>
            </w:r>
            <w:r w:rsidR="00171E1D">
              <w:rPr>
                <w:rFonts w:hint="eastAsia"/>
              </w:rPr>
              <w:t xml:space="preserve"> </w:t>
            </w:r>
            <w:r w:rsidR="00171E1D">
              <w:t>after</w:t>
            </w:r>
            <w:r w:rsidR="00F41139">
              <w:t xml:space="preserve"> be</w:t>
            </w:r>
            <w:r>
              <w:t>ing</w:t>
            </w:r>
            <w:r w:rsidR="00F41139">
              <w:t xml:space="preserve"> imputed </w:t>
            </w:r>
          </w:p>
        </w:tc>
      </w:tr>
      <w:tr w:rsidR="00F41139" w14:paraId="0B61979C" w14:textId="77777777" w:rsidTr="00DF5C72">
        <w:tc>
          <w:tcPr>
            <w:tcW w:w="4247" w:type="dxa"/>
            <w:vAlign w:val="center"/>
          </w:tcPr>
          <w:p w14:paraId="5E8B7257" w14:textId="41D67DAB" w:rsidR="00F41139" w:rsidRPr="0085484C" w:rsidRDefault="00F41139" w:rsidP="00F41139">
            <w:pPr>
              <w:jc w:val="center"/>
              <w:rPr>
                <w:rFonts w:cs="Times New Roman"/>
              </w:rPr>
            </w:pPr>
            <w:r>
              <w:rPr>
                <w:rFonts w:cs="Times New Roman"/>
              </w:rPr>
              <w:t>mask</w:t>
            </w:r>
          </w:p>
        </w:tc>
        <w:tc>
          <w:tcPr>
            <w:tcW w:w="4247" w:type="dxa"/>
          </w:tcPr>
          <w:p w14:paraId="26AE64E6" w14:textId="139FA7ED" w:rsidR="00F41139" w:rsidRPr="00742DEE" w:rsidRDefault="00F41139" w:rsidP="00F41139">
            <w:r>
              <w:t xml:space="preserve">a </w:t>
            </w:r>
            <w:proofErr w:type="spellStart"/>
            <w:r>
              <w:t>boolean</w:t>
            </w:r>
            <w:proofErr w:type="spellEnd"/>
            <w:r>
              <w:rPr>
                <w:rFonts w:hint="eastAsia"/>
              </w:rPr>
              <w:t xml:space="preserve"> t</w:t>
            </w:r>
            <w:r>
              <w:t xml:space="preserve">ype array of size k </w:t>
            </w:r>
            <w:r>
              <w:rPr>
                <w:rFonts w:hint="eastAsia"/>
              </w:rPr>
              <w:t>t</w:t>
            </w:r>
            <w:r>
              <w:t xml:space="preserve">o label the candidate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at column j having non-NaN value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F41139" w14:paraId="3B6411AD" w14:textId="77777777" w:rsidTr="00DF5C72">
        <w:tc>
          <w:tcPr>
            <w:tcW w:w="4247" w:type="dxa"/>
            <w:vAlign w:val="center"/>
          </w:tcPr>
          <w:p w14:paraId="3B141CA8" w14:textId="17A8DD3F" w:rsidR="00F41139" w:rsidRDefault="00F41139" w:rsidP="00F41139">
            <w:pPr>
              <w:jc w:val="center"/>
              <w:rPr>
                <w:rFonts w:cs="Times New Roman"/>
              </w:rPr>
            </w:pPr>
            <w:r>
              <w:rPr>
                <w:rFonts w:hint="eastAsia"/>
              </w:rPr>
              <w:t>I</w:t>
            </w:r>
            <w:r>
              <w:t xml:space="preserve">mputed data set </w:t>
            </w:r>
            <m:oMath>
              <m:acc>
                <m:accPr>
                  <m:ctrlPr>
                    <w:rPr>
                      <w:rFonts w:ascii="Cambria Math" w:hAnsi="Cambria Math"/>
                    </w:rPr>
                  </m:ctrlPr>
                </m:accPr>
                <m:e>
                  <m:r>
                    <w:rPr>
                      <w:rFonts w:ascii="Cambria Math" w:hAnsi="Cambria Math"/>
                    </w:rPr>
                    <m:t>C</m:t>
                  </m:r>
                </m:e>
              </m:acc>
            </m:oMath>
          </w:p>
        </w:tc>
        <w:tc>
          <w:tcPr>
            <w:tcW w:w="4247" w:type="dxa"/>
          </w:tcPr>
          <w:p w14:paraId="0D9C2C81" w14:textId="594A8AD7" w:rsidR="00F41139" w:rsidRDefault="00F41139" w:rsidP="00F41139">
            <w:r>
              <w:t xml:space="preserve">a completed data of size </w:t>
            </w:r>
            <m:oMath>
              <m:r>
                <m:rPr>
                  <m:sty m:val="p"/>
                </m:rPr>
                <w:rPr>
                  <w:rFonts w:ascii="Cambria Math" w:hAnsi="Cambria Math"/>
                </w:rPr>
                <m:t>n*m</m:t>
              </m:r>
            </m:oMath>
          </w:p>
        </w:tc>
      </w:tr>
    </w:tbl>
    <w:p w14:paraId="38FB7EEA" w14:textId="4A6BBDBF" w:rsidR="00AB148B" w:rsidRDefault="00AB148B" w:rsidP="00A13FF7">
      <w:pPr>
        <w:pStyle w:val="2"/>
        <w:rPr>
          <w:shd w:val="clear" w:color="auto" w:fill="FFFFFF"/>
        </w:rPr>
      </w:pPr>
      <w:bookmarkStart w:id="244" w:name="_Toc46266218"/>
      <w:r>
        <w:rPr>
          <w:rFonts w:hint="eastAsia"/>
          <w:shd w:val="clear" w:color="auto" w:fill="FFFFFF"/>
        </w:rPr>
        <w:lastRenderedPageBreak/>
        <w:t>3.2</w:t>
      </w:r>
      <w:r>
        <w:rPr>
          <w:rFonts w:hint="eastAsia"/>
          <w:shd w:val="clear" w:color="auto" w:fill="FFFFFF"/>
        </w:rPr>
        <w:t>研究動機</w:t>
      </w:r>
      <w:bookmarkEnd w:id="244"/>
    </w:p>
    <w:p w14:paraId="7ED9D506" w14:textId="7828EC5A" w:rsidR="00EE0ED7" w:rsidRDefault="003000D0" w:rsidP="00074158">
      <w:pPr>
        <w:ind w:firstLine="480"/>
        <w:rPr>
          <w:shd w:val="clear" w:color="auto" w:fill="FFFFFF"/>
        </w:rPr>
      </w:pPr>
      <w:r>
        <w:rPr>
          <w:shd w:val="clear" w:color="auto" w:fill="FFFFFF"/>
        </w:rPr>
        <w:t>搜尋</w:t>
      </w:r>
      <w:r>
        <w:rPr>
          <w:shd w:val="clear" w:color="auto" w:fill="FFFFFF"/>
        </w:rPr>
        <w:t>skyline</w:t>
      </w:r>
      <w:r>
        <w:rPr>
          <w:shd w:val="clear" w:color="auto" w:fill="FFFFFF"/>
        </w:rPr>
        <w:t>時</w:t>
      </w:r>
      <w:r w:rsidR="00CA3541">
        <w:rPr>
          <w:rFonts w:hint="eastAsia"/>
          <w:shd w:val="clear" w:color="auto" w:fill="FFFFFF"/>
        </w:rPr>
        <w:t>會</w:t>
      </w:r>
      <w:r>
        <w:rPr>
          <w:shd w:val="clear" w:color="auto" w:fill="FFFFFF"/>
        </w:rPr>
        <w:t>需要去比較所有特徵欄位的值，</w:t>
      </w:r>
      <w:r w:rsidR="00CA3541">
        <w:rPr>
          <w:rFonts w:hint="eastAsia"/>
          <w:shd w:val="clear" w:color="auto" w:fill="FFFFFF"/>
        </w:rPr>
        <w:t>也就是說</w:t>
      </w:r>
      <w:r>
        <w:rPr>
          <w:shd w:val="clear" w:color="auto" w:fill="FFFFFF"/>
        </w:rPr>
        <w:t>每一筆資料列的每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，因此，具有完整的資料集是</w:t>
      </w:r>
      <w:r>
        <w:rPr>
          <w:shd w:val="clear" w:color="auto" w:fill="FFFFFF"/>
        </w:rPr>
        <w:t>skyline</w:t>
      </w:r>
      <w:r w:rsidR="00AA05F5">
        <w:rPr>
          <w:shd w:val="clear" w:color="auto" w:fill="FFFFFF"/>
        </w:rPr>
        <w:t xml:space="preserve"> query</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地，現實生活當中具有太多不可抗拒因素使我們在取得資料集的過程難免會遇到欄位裡的值會有缺失，一般解決缺失值的方法不外乎刪除與丟棄法，但此一類型方式最大的缺點是當</w:t>
      </w:r>
      <w:r>
        <w:rPr>
          <w:shd w:val="clear" w:color="auto" w:fill="FFFFFF"/>
        </w:rPr>
        <w:t>missing rate</w:t>
      </w:r>
      <w:r>
        <w:rPr>
          <w:shd w:val="clear" w:color="auto" w:fill="FFFFFF"/>
        </w:rPr>
        <w:t>不高的時候，很容易遺失該筆表現</w:t>
      </w:r>
      <w:r w:rsidR="00E656C9">
        <w:rPr>
          <w:rFonts w:hint="eastAsia"/>
          <w:shd w:val="clear" w:color="auto" w:fill="FFFFFF"/>
        </w:rPr>
        <w:t>在</w:t>
      </w:r>
      <w:r>
        <w:rPr>
          <w:shd w:val="clear" w:color="auto" w:fill="FFFFFF"/>
        </w:rPr>
        <w:t>整體資料集所具有的資</w:t>
      </w:r>
      <w:r w:rsidR="00B47488">
        <w:rPr>
          <w:rFonts w:hint="eastAsia"/>
          <w:shd w:val="clear" w:color="auto" w:fill="FFFFFF"/>
        </w:rPr>
        <w:t>料</w:t>
      </w:r>
      <w:r>
        <w:rPr>
          <w:shd w:val="clear" w:color="auto" w:fill="FFFFFF"/>
        </w:rPr>
        <w:t>特徵，此方法在</w:t>
      </w:r>
      <w:r>
        <w:rPr>
          <w:shd w:val="clear" w:color="auto" w:fill="FFFFFF"/>
        </w:rPr>
        <w:t>missing rate</w:t>
      </w:r>
      <w:r>
        <w:rPr>
          <w:shd w:val="clear" w:color="auto" w:fill="FFFFFF"/>
        </w:rPr>
        <w:t>低於</w:t>
      </w:r>
      <w:r w:rsidR="00B47488">
        <w:rPr>
          <w:rFonts w:hint="eastAsia"/>
          <w:shd w:val="clear" w:color="auto" w:fill="FFFFFF"/>
        </w:rPr>
        <w:t>某一</w:t>
      </w:r>
      <w:r>
        <w:rPr>
          <w:shd w:val="clear" w:color="auto" w:fill="FFFFFF"/>
        </w:rPr>
        <w:t>門檻值時，本論文不建議貿然刪除該資料欄位，</w:t>
      </w:r>
      <w:r w:rsidR="00B47488">
        <w:rPr>
          <w:rFonts w:hint="eastAsia"/>
          <w:shd w:val="clear" w:color="auto" w:fill="FFFFFF"/>
        </w:rPr>
        <w:t>反之本論文方法為</w:t>
      </w:r>
      <w:r>
        <w:rPr>
          <w:shd w:val="clear" w:color="auto" w:fill="FFFFFF"/>
        </w:rPr>
        <w:t>盡可能地保留具有資料特性的機會，缺失值</w:t>
      </w:r>
      <w:r w:rsidR="00E8188B">
        <w:rPr>
          <w:rFonts w:hint="eastAsia"/>
          <w:shd w:val="clear" w:color="auto" w:fill="FFFFFF"/>
        </w:rPr>
        <w:t>則</w:t>
      </w:r>
      <w:r>
        <w:rPr>
          <w:shd w:val="clear" w:color="auto" w:fill="FFFFFF"/>
        </w:rPr>
        <w:t>可以</w:t>
      </w:r>
      <w:r>
        <w:rPr>
          <w:shd w:val="clear" w:color="auto" w:fill="FFFFFF"/>
        </w:rPr>
        <w:t>0</w:t>
      </w:r>
      <w:r w:rsidR="003D423C">
        <w:rPr>
          <w:rFonts w:hint="eastAsia"/>
          <w:shd w:val="clear" w:color="auto" w:fill="FFFFFF"/>
        </w:rPr>
        <w:t>、</w:t>
      </w:r>
      <w:r w:rsidR="003D423C">
        <w:rPr>
          <w:rFonts w:hint="eastAsia"/>
          <w:shd w:val="clear" w:color="auto" w:fill="FFFFFF"/>
        </w:rPr>
        <w:t>n</w:t>
      </w:r>
      <w:r w:rsidR="003D423C">
        <w:rPr>
          <w:shd w:val="clear" w:color="auto" w:fill="FFFFFF"/>
        </w:rPr>
        <w:t>ull</w:t>
      </w:r>
      <w:r>
        <w:rPr>
          <w:shd w:val="clear" w:color="auto" w:fill="FFFFFF"/>
        </w:rPr>
        <w:t>或是</w:t>
      </w:r>
      <w:proofErr w:type="spellStart"/>
      <w:r>
        <w:rPr>
          <w:shd w:val="clear" w:color="auto" w:fill="FFFFFF"/>
        </w:rPr>
        <w:t>NaN</w:t>
      </w:r>
      <w:proofErr w:type="spellEnd"/>
      <w:r>
        <w:rPr>
          <w:shd w:val="clear" w:color="auto" w:fill="FFFFFF"/>
        </w:rPr>
        <w:t>作為該缺失欄位的表示法。</w:t>
      </w:r>
    </w:p>
    <w:p w14:paraId="6C5760E8" w14:textId="0727FD59" w:rsidR="00A13FF7" w:rsidRDefault="003000D0" w:rsidP="00A13FF7">
      <w:pPr>
        <w:ind w:firstLine="425"/>
        <w:rPr>
          <w:shd w:val="clear" w:color="auto" w:fill="FFFFFF"/>
        </w:rPr>
      </w:pPr>
      <w:r>
        <w:rPr>
          <w:shd w:val="clear" w:color="auto" w:fill="FFFFFF"/>
        </w:rPr>
        <w:t>而在眾多填補法，其中又以</w:t>
      </w:r>
      <w:r w:rsidR="00E90A5D">
        <w:rPr>
          <w:shd w:val="clear" w:color="auto" w:fill="FFFFFF"/>
        </w:rPr>
        <w:t>k</w:t>
      </w:r>
      <w:r w:rsidR="00E90A5D">
        <w:rPr>
          <w:rFonts w:hint="eastAsia"/>
          <w:shd w:val="clear" w:color="auto" w:fill="FFFFFF"/>
        </w:rPr>
        <w:t>鄰近</w:t>
      </w:r>
      <w:r>
        <w:rPr>
          <w:shd w:val="clear" w:color="auto" w:fill="FFFFFF"/>
        </w:rPr>
        <w:t>填補法在大多數情況下填補</w:t>
      </w:r>
      <w:r w:rsidR="003D423C">
        <w:rPr>
          <w:rFonts w:hint="eastAsia"/>
          <w:shd w:val="clear" w:color="auto" w:fill="FFFFFF"/>
        </w:rPr>
        <w:t>後的結果普遍</w:t>
      </w:r>
      <w:r>
        <w:rPr>
          <w:shd w:val="clear" w:color="auto" w:fill="FFFFFF"/>
        </w:rPr>
        <w:t>表現不錯</w:t>
      </w:r>
      <w:r w:rsidR="00996A9C">
        <w:rPr>
          <w:shd w:val="clear" w:color="auto" w:fill="FFFFFF"/>
        </w:rPr>
        <w:fldChar w:fldCharType="begin"/>
      </w:r>
      <w:r w:rsidR="00996A9C">
        <w:rPr>
          <w:shd w:val="clear" w:color="auto" w:fill="FFFFFF"/>
        </w:rPr>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Pr>
          <w:shd w:val="clear" w:color="auto" w:fill="FFFFFF"/>
        </w:rPr>
        <w:fldChar w:fldCharType="separate"/>
      </w:r>
      <w:r w:rsidR="00996A9C" w:rsidRPr="00996A9C">
        <w:rPr>
          <w:rFonts w:cs="Times New Roman"/>
        </w:rPr>
        <w:t>[15]</w:t>
      </w:r>
      <w:r w:rsidR="00996A9C">
        <w:rPr>
          <w:shd w:val="clear" w:color="auto" w:fill="FFFFFF"/>
        </w:rPr>
        <w:fldChar w:fldCharType="end"/>
      </w:r>
      <w:r>
        <w:rPr>
          <w:shd w:val="clear" w:color="auto" w:fill="FFFFFF"/>
        </w:rPr>
        <w:t>，原因是</w:t>
      </w:r>
      <w:r w:rsidR="00E90A5D">
        <w:rPr>
          <w:shd w:val="clear" w:color="auto" w:fill="FFFFFF"/>
        </w:rPr>
        <w:t>k</w:t>
      </w:r>
      <w:r w:rsidR="00E90A5D">
        <w:rPr>
          <w:rFonts w:hint="eastAsia"/>
          <w:shd w:val="clear" w:color="auto" w:fill="FFFFFF"/>
        </w:rPr>
        <w:t>鄰近</w:t>
      </w:r>
      <w:r>
        <w:rPr>
          <w:shd w:val="clear" w:color="auto" w:fill="FFFFFF"/>
        </w:rPr>
        <w:t>填補法會參考著其鄰近鄰居的再取</w:t>
      </w:r>
      <w:r w:rsidR="00EC4FE6">
        <w:rPr>
          <w:rFonts w:hint="eastAsia"/>
          <w:shd w:val="clear" w:color="auto" w:fill="FFFFFF"/>
        </w:rPr>
        <w:t>算術</w:t>
      </w:r>
      <w:r>
        <w:rPr>
          <w:shd w:val="clear" w:color="auto" w:fill="FFFFFF"/>
        </w:rPr>
        <w:t>平均值，使得其所填補後的值</w:t>
      </w:r>
      <w:r w:rsidR="00B40B1B">
        <w:rPr>
          <w:rFonts w:hint="eastAsia"/>
          <w:shd w:val="clear" w:color="auto" w:fill="FFFFFF"/>
        </w:rPr>
        <w:t>以</w:t>
      </w:r>
      <w:r>
        <w:rPr>
          <w:shd w:val="clear" w:color="auto" w:fill="FFFFFF"/>
        </w:rPr>
        <w:t>相較於其他</w:t>
      </w:r>
      <w:r w:rsidR="00CA3541">
        <w:rPr>
          <w:rFonts w:hint="eastAsia"/>
          <w:shd w:val="clear" w:color="auto" w:fill="FFFFFF"/>
        </w:rPr>
        <w:t>只以</w:t>
      </w:r>
      <w:r>
        <w:rPr>
          <w:shd w:val="clear" w:color="auto" w:fill="FFFFFF"/>
        </w:rPr>
        <w:t>單一數值填補法更具有參考價值。</w:t>
      </w:r>
    </w:p>
    <w:p w14:paraId="58F4A2F1" w14:textId="77777777" w:rsidR="00A13FF7" w:rsidRPr="00A13FF7" w:rsidRDefault="00A13FF7" w:rsidP="00A13FF7">
      <w:pPr>
        <w:ind w:firstLine="425"/>
        <w:rPr>
          <w:shd w:val="clear" w:color="auto" w:fill="FFFFFF"/>
        </w:rPr>
      </w:pPr>
    </w:p>
    <w:p w14:paraId="5C4F79E9" w14:textId="652DF1E4" w:rsidR="00AB148B" w:rsidRPr="00AB148B" w:rsidRDefault="00A13FF7" w:rsidP="00A13FF7">
      <w:pPr>
        <w:pStyle w:val="2"/>
      </w:pPr>
      <w:bookmarkStart w:id="245" w:name="_Toc46266219"/>
      <w:r>
        <w:rPr>
          <w:rFonts w:hint="eastAsia"/>
        </w:rPr>
        <w:t>3</w:t>
      </w:r>
      <w:r w:rsidR="00AB148B">
        <w:rPr>
          <w:rFonts w:hint="eastAsia"/>
        </w:rPr>
        <w:t>.3</w:t>
      </w:r>
      <w:r w:rsidR="00AB148B">
        <w:rPr>
          <w:rFonts w:hint="eastAsia"/>
        </w:rPr>
        <w:t>問題定義</w:t>
      </w:r>
      <w:bookmarkEnd w:id="245"/>
    </w:p>
    <w:p w14:paraId="2A77A2A0" w14:textId="08297BEF"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A34777">
        <w:rPr>
          <w:shd w:val="clear" w:color="auto" w:fill="FFFFFF"/>
        </w:rPr>
        <w:t>k</w:t>
      </w:r>
      <w:r w:rsidR="00A34777">
        <w:rPr>
          <w:shd w:val="clear" w:color="auto" w:fill="FFFFFF"/>
        </w:rPr>
        <w:t>鄰近填補法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A34777">
        <w:rPr>
          <w:shd w:val="clear" w:color="auto" w:fill="FFFFFF"/>
        </w:rPr>
        <w:t>skyline</w:t>
      </w:r>
      <w:r w:rsidR="00D44E74">
        <w:rPr>
          <w:rFonts w:hint="eastAsia"/>
          <w:shd w:val="clear" w:color="auto" w:fill="FFFFFF"/>
        </w:rPr>
        <w:t xml:space="preserve"> </w:t>
      </w:r>
      <w:r w:rsidR="00405FA5">
        <w:rPr>
          <w:rFonts w:hint="eastAsia"/>
          <w:shd w:val="clear" w:color="auto" w:fill="FFFFFF"/>
        </w:rPr>
        <w:t>?</w:t>
      </w:r>
    </w:p>
    <w:p w14:paraId="34ADCD2F" w14:textId="339078D8"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A256E1">
        <w:rPr>
          <w:rFonts w:cs="Times New Roman" w:hint="eastAsia"/>
        </w:rPr>
        <w:t>skyline</w:t>
      </w:r>
      <w:r w:rsidR="005D45CB">
        <w:rPr>
          <w:rFonts w:cs="Times New Roman" w:hint="eastAsia"/>
        </w:rPr>
        <w:t>，並以原</w:t>
      </w:r>
      <w:r w:rsidR="005D45CB">
        <w:rPr>
          <w:rFonts w:cs="Times New Roman" w:hint="eastAsia"/>
        </w:rPr>
        <w:t>s</w:t>
      </w:r>
      <w:r w:rsidR="005D45CB">
        <w:rPr>
          <w:rFonts w:cs="Times New Roman"/>
        </w:rPr>
        <w:t>kyline</w:t>
      </w:r>
      <w:r w:rsidR="005D45CB">
        <w:rPr>
          <w:rFonts w:cs="Times New Roman" w:hint="eastAsia"/>
        </w:rPr>
        <w:t>的內容比較其與近似</w:t>
      </w:r>
      <w:r w:rsidR="005D45CB">
        <w:rPr>
          <w:rFonts w:cs="Times New Roman" w:hint="eastAsia"/>
        </w:rPr>
        <w:t>skyline</w:t>
      </w:r>
      <w:r w:rsidR="005D45CB">
        <w:rPr>
          <w:rFonts w:cs="Times New Roman" w:hint="eastAsia"/>
        </w:rPr>
        <w:t>的相似程度。若相似程度越高，則該填補法被評斷於某一缺失率下的填補效果越好。</w:t>
      </w:r>
    </w:p>
    <w:p w14:paraId="7A056281" w14:textId="77777777" w:rsidR="009E5E40" w:rsidRPr="00BC5E6C" w:rsidRDefault="009E5E40" w:rsidP="00BC5E6C">
      <w:pPr>
        <w:ind w:firstLine="480"/>
        <w:rPr>
          <w:shd w:val="clear" w:color="auto" w:fill="FFFFFF"/>
        </w:rPr>
      </w:pPr>
    </w:p>
    <w:p w14:paraId="389BDB54" w14:textId="3B9A533A" w:rsidR="00AB148B" w:rsidRDefault="00AB148B" w:rsidP="00A13FF7">
      <w:pPr>
        <w:pStyle w:val="2"/>
      </w:pPr>
      <w:bookmarkStart w:id="246" w:name="_Toc46266220"/>
      <w:r>
        <w:rPr>
          <w:rFonts w:hint="eastAsia"/>
        </w:rPr>
        <w:t>3.4</w:t>
      </w:r>
      <w:r>
        <w:rPr>
          <w:rFonts w:hint="eastAsia"/>
        </w:rPr>
        <w:t>問題分析</w:t>
      </w:r>
      <w:bookmarkEnd w:id="246"/>
    </w:p>
    <w:p w14:paraId="0015066A" w14:textId="21D4572D"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91AA2">
        <w:rPr>
          <w:rFonts w:hint="eastAsia"/>
        </w:rPr>
        <w:t>若是遇到相同維度下至少一個具有</w:t>
      </w:r>
      <w:proofErr w:type="spellStart"/>
      <w:r w:rsidR="00D91AA2">
        <w:rPr>
          <w:rFonts w:hint="eastAsia"/>
        </w:rPr>
        <w:t>N</w:t>
      </w:r>
      <w:r w:rsidR="00D91AA2">
        <w:t>aN</w:t>
      </w:r>
      <w:proofErr w:type="spellEnd"/>
      <w:r w:rsidR="00D91AA2">
        <w:rPr>
          <w:rFonts w:hint="eastAsia"/>
        </w:rPr>
        <w:t>值，則在計算歐式距離時並不會採計具有</w:t>
      </w:r>
      <w:proofErr w:type="spellStart"/>
      <w:r w:rsidR="00D91AA2">
        <w:rPr>
          <w:rFonts w:hint="eastAsia"/>
        </w:rPr>
        <w:t>N</w:t>
      </w:r>
      <w:r w:rsidR="00D91AA2">
        <w:t>aN</w:t>
      </w:r>
      <w:proofErr w:type="spellEnd"/>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D91AA2">
        <w:rPr>
          <w:rFonts w:hint="eastAsia"/>
        </w:rPr>
        <w:t>，在此論文中並不打算更改計算方式，但由此計算方式可看出</w:t>
      </w:r>
      <w:r w:rsidR="003C7672">
        <w:rPr>
          <w:rFonts w:hint="eastAsia"/>
        </w:rPr>
        <w:t>潛</w:t>
      </w:r>
      <w:r w:rsidR="00D91AA2">
        <w:rPr>
          <w:rFonts w:hint="eastAsia"/>
        </w:rPr>
        <w:t>在問題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具有缺失值的兩資料點計算</w:t>
      </w:r>
      <w:r w:rsidR="00947D41">
        <w:rPr>
          <w:rFonts w:hint="eastAsia"/>
        </w:rPr>
        <w:t>可能會誤導</w:t>
      </w:r>
      <w:r w:rsidR="00EC202B">
        <w:rPr>
          <w:rFonts w:hint="eastAsia"/>
        </w:rPr>
        <w:t>兩資料點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lastRenderedPageBreak/>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023196C5" w:rsidR="000A39A7" w:rsidRPr="00572A17" w:rsidRDefault="005E5922" w:rsidP="005E5922">
      <w:pPr>
        <w:pStyle w:val="af7"/>
        <w:jc w:val="center"/>
      </w:pPr>
      <w:bookmarkStart w:id="247" w:name="_Ref44811388"/>
      <w:bookmarkStart w:id="248" w:name="_Toc46110369"/>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1</w:t>
      </w:r>
      <w:r>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247"/>
      <w:bookmarkEnd w:id="248"/>
    </w:p>
    <w:p w14:paraId="0138C17F" w14:textId="74C692FB" w:rsidR="00CD16A4" w:rsidRPr="00A164E2" w:rsidRDefault="00CF689C" w:rsidP="00ED0DFE">
      <w:pPr>
        <w:ind w:firstLine="480"/>
      </w:pPr>
      <w:r>
        <w:rPr>
          <w:rFonts w:hint="eastAsia"/>
        </w:rPr>
        <w:t>圖</w:t>
      </w:r>
      <w:r>
        <w:rPr>
          <w:rFonts w:hint="eastAsia"/>
        </w:rPr>
        <w:t>3.1</w:t>
      </w:r>
      <w:r>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spellStart"/>
      <w:r w:rsidR="00177D62">
        <w:rPr>
          <w:rFonts w:hint="eastAsia"/>
        </w:rPr>
        <w:t>N</w:t>
      </w:r>
      <w:r w:rsidR="00177D62">
        <w:t>aN</w:t>
      </w:r>
      <w:proofErr w:type="spellEnd"/>
      <w:proofErr w:type="gramStart"/>
      <w:r w:rsidR="00177D62">
        <w:rPr>
          <w:rFonts w:hint="eastAsia"/>
        </w:rPr>
        <w:t>值</w:t>
      </w:r>
      <w:r w:rsidR="00F54008">
        <w:rPr>
          <w:rFonts w:hint="eastAsia"/>
        </w:rPr>
        <w:t>下</w:t>
      </w:r>
      <w:proofErr w:type="gramEnd"/>
      <w:r w:rsidR="00C6669A">
        <w:rPr>
          <w:rFonts w:hint="eastAsia"/>
        </w:rPr>
        <w:t>，</w:t>
      </w:r>
      <w:r w:rsidR="00F54008">
        <w:rPr>
          <w:rFonts w:hint="eastAsia"/>
        </w:rPr>
        <w:t>以往按照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proofErr w:type="spellStart"/>
      <w:r w:rsidR="00726A6E">
        <w:rPr>
          <w:rFonts w:hint="eastAsia"/>
        </w:rPr>
        <w:t>N</w:t>
      </w:r>
      <w:r w:rsidR="00726A6E">
        <w:t>aN</w:t>
      </w:r>
      <w:proofErr w:type="spellEnd"/>
      <w:r w:rsidR="00726A6E">
        <w:rPr>
          <w:rFonts w:hint="eastAsia"/>
        </w:rPr>
        <w:t>表示缺失值</w:t>
      </w:r>
      <w:r w:rsidR="00415109">
        <w:rPr>
          <w:rFonts w:hint="eastAsia"/>
        </w:rPr>
        <w:t>時</w:t>
      </w:r>
      <w:r w:rsidR="00726A6E">
        <w:rPr>
          <w:rFonts w:hint="eastAsia"/>
        </w:rPr>
        <w:t>，則含有</w:t>
      </w:r>
      <w:proofErr w:type="spellStart"/>
      <w:r w:rsidR="00726A6E">
        <w:rPr>
          <w:rFonts w:hint="eastAsia"/>
        </w:rPr>
        <w:t>N</w:t>
      </w:r>
      <w:r w:rsidR="00726A6E">
        <w:t>aN</w:t>
      </w:r>
      <w:proofErr w:type="spellEnd"/>
      <w:proofErr w:type="gramStart"/>
      <w:r w:rsidR="00726A6E">
        <w:rPr>
          <w:rFonts w:hint="eastAsia"/>
        </w:rPr>
        <w:t>值</w:t>
      </w:r>
      <w:r w:rsidR="00415109">
        <w:rPr>
          <w:rFonts w:hint="eastAsia"/>
        </w:rPr>
        <w:t>後</w:t>
      </w:r>
      <w:proofErr w:type="gramEnd"/>
      <w:r w:rsidR="00726A6E">
        <w:rPr>
          <w:rFonts w:hint="eastAsia"/>
        </w:rPr>
        <w:t>的歐</w:t>
      </w:r>
      <w:r w:rsidR="0024168D">
        <w:rPr>
          <w:rFonts w:hint="eastAsia"/>
        </w:rPr>
        <w:t>氏距離</w:t>
      </w:r>
      <w:r w:rsidR="00726A6E">
        <w:rPr>
          <w:rFonts w:hint="eastAsia"/>
        </w:rPr>
        <w:t>會因為相對</w:t>
      </w:r>
      <w:r w:rsidR="00E80126">
        <w:rPr>
          <w:rFonts w:hint="eastAsia"/>
        </w:rPr>
        <w:t>座標不</w:t>
      </w:r>
      <w:r w:rsidR="00415109">
        <w:rPr>
          <w:rFonts w:hint="eastAsia"/>
        </w:rPr>
        <w:t>全</w:t>
      </w:r>
      <w:r w:rsidR="00E80126">
        <w:rPr>
          <w:rFonts w:hint="eastAsia"/>
        </w:rPr>
        <w:t>有</w:t>
      </w:r>
      <w:r w:rsidR="00415109">
        <w:rPr>
          <w:rFonts w:hint="eastAsia"/>
        </w:rPr>
        <w:t>相</w:t>
      </w:r>
      <w:r w:rsidR="00E80126">
        <w:rPr>
          <w:rFonts w:hint="eastAsia"/>
        </w:rPr>
        <w:t>對應</w:t>
      </w:r>
      <w:r w:rsidR="00415109">
        <w:rPr>
          <w:rFonts w:hint="eastAsia"/>
        </w:rPr>
        <w:t>維度</w:t>
      </w:r>
      <w:r w:rsidR="00E80126">
        <w:rPr>
          <w:rFonts w:hint="eastAsia"/>
        </w:rPr>
        <w:t>值而</w:t>
      </w:r>
      <w:r w:rsidR="0024168D">
        <w:rPr>
          <w:rFonts w:hint="eastAsia"/>
        </w:rPr>
        <w:t>不列入計算</w:t>
      </w:r>
      <w:r w:rsidR="00722CE4">
        <w:rPr>
          <w:rFonts w:hint="eastAsia"/>
        </w:rPr>
        <w:t>中</w:t>
      </w:r>
      <w:r w:rsidR="0024168D">
        <w:rPr>
          <w:rFonts w:hint="eastAsia"/>
        </w:rPr>
        <w:t>，新的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A261B2">
        <w:rPr>
          <w:rFonts w:hint="eastAsia"/>
        </w:rPr>
        <w:t>此時新的距離</w:t>
      </w:r>
      <w:r w:rsidR="00DE0DC1">
        <w:rPr>
          <w:rFonts w:hint="eastAsia"/>
        </w:rPr>
        <w:t>會讓原本目的為了避免誤算不納入</w:t>
      </w:r>
      <w:proofErr w:type="spellStart"/>
      <w:r w:rsidR="00DE0DC1">
        <w:rPr>
          <w:rFonts w:hint="eastAsia"/>
        </w:rPr>
        <w:t>NaN</w:t>
      </w:r>
      <w:proofErr w:type="spellEnd"/>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鄰近填補法在具有缺失情況下只單依靠距離大小決定鄰近參考點所可能會陷入的誤區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010194A8" w:rsidR="00B93C42" w:rsidRPr="00ED0DFE" w:rsidRDefault="00546B4E" w:rsidP="00ED0DFE">
      <w:pPr>
        <w:ind w:firstLine="480"/>
      </w:pPr>
      <w:r>
        <w:t>k</w:t>
      </w:r>
      <w:r w:rsidR="006311DC">
        <w:rPr>
          <w:rFonts w:hint="eastAsia"/>
        </w:rPr>
        <w:t>鄰近</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在於，當缺失值越高的時候</w:t>
      </w:r>
      <w:r w:rsidR="000F27C0">
        <w:rPr>
          <w:rFonts w:hint="eastAsia"/>
        </w:rPr>
        <w:t>，當</w:t>
      </w:r>
      <w:r w:rsidR="000F27C0">
        <w:rPr>
          <w:rFonts w:hint="eastAsia"/>
        </w:rPr>
        <w:t>k</w:t>
      </w:r>
      <w:r w:rsidR="000F27C0">
        <w:rPr>
          <w:rFonts w:hint="eastAsia"/>
        </w:rPr>
        <w:t>值很大</w:t>
      </w:r>
      <w:r w:rsidR="008E147B">
        <w:rPr>
          <w:rFonts w:hint="eastAsia"/>
        </w:rPr>
        <w:t>的同</w:t>
      </w:r>
      <w:r w:rsidR="000F27C0">
        <w:rPr>
          <w:rFonts w:hint="eastAsia"/>
        </w:rPr>
        <w:t>時</w:t>
      </w:r>
      <w:r w:rsidR="008E147B">
        <w:rPr>
          <w:rFonts w:hint="eastAsia"/>
        </w:rPr>
        <w:t>也</w:t>
      </w:r>
      <w:r w:rsidR="000F27C0">
        <w:rPr>
          <w:rFonts w:hint="eastAsia"/>
        </w:rPr>
        <w:t>意味著鄰近點仍存有</w:t>
      </w:r>
      <w:r w:rsidR="000F27C0">
        <w:rPr>
          <w:rFonts w:hint="eastAsia"/>
        </w:rPr>
        <w:t>n</w:t>
      </w:r>
      <w:r w:rsidR="000F27C0">
        <w:t>on-</w:t>
      </w:r>
      <w:proofErr w:type="spellStart"/>
      <w:r w:rsidR="000F27C0">
        <w:t>NaN</w:t>
      </w:r>
      <w:proofErr w:type="spellEnd"/>
      <w:r w:rsidR="000F27C0">
        <w:t xml:space="preserve"> value</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鄰近點填補法則在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93C42">
        <w:rPr>
          <w:rFonts w:hint="eastAsia"/>
        </w:rPr>
        <w:t>n</w:t>
      </w:r>
      <w:r w:rsidR="00741AF0">
        <w:t>o</w:t>
      </w:r>
      <w:r w:rsidR="00B93C42">
        <w:t>n-</w:t>
      </w:r>
      <w:proofErr w:type="spellStart"/>
      <w:r w:rsidR="00B93C42">
        <w:t>NaN</w:t>
      </w:r>
      <w:proofErr w:type="spellEnd"/>
      <w:r w:rsidR="00B93C42">
        <w:rPr>
          <w:rFonts w:hint="eastAsia"/>
        </w:rPr>
        <w:t>值很稀少時更為嚴峻，</w:t>
      </w:r>
      <w:r w:rsidR="00A66A3D">
        <w:rPr>
          <w:rFonts w:hint="eastAsia"/>
        </w:rPr>
        <w:t>導致</w:t>
      </w:r>
      <w:r w:rsidR="00A66A3D">
        <w:rPr>
          <w:rFonts w:hint="eastAsia"/>
        </w:rPr>
        <w:t>k</w:t>
      </w:r>
      <w:r w:rsidR="00A66A3D">
        <w:rPr>
          <w:rFonts w:hint="eastAsia"/>
        </w:rPr>
        <w:t>鄰近填補法會幾乎用同一數值填補回去，如此便會與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1099FCD6" w:rsidR="00195C46" w:rsidRDefault="00683D74" w:rsidP="00AB148B">
      <w:pPr>
        <w:ind w:firstLine="480"/>
        <w:rPr>
          <w:rFonts w:cs="Times New Roman"/>
          <w:b/>
          <w:bCs/>
          <w:sz w:val="32"/>
          <w:szCs w:val="48"/>
        </w:rPr>
      </w:pPr>
      <w:r>
        <w:rPr>
          <w:rFonts w:hint="eastAsia"/>
        </w:rPr>
        <w:t>鑒於以上分析後，本論文的核心算法在</w:t>
      </w:r>
      <w:r w:rsidR="007B7BE5">
        <w:rPr>
          <w:rFonts w:hint="eastAsia"/>
        </w:rPr>
        <w:t>解決</w:t>
      </w:r>
      <w:r>
        <w:rPr>
          <w:rFonts w:hint="eastAsia"/>
        </w:rPr>
        <w:t>缺失值比例不高的狀況下填補效果與</w:t>
      </w:r>
      <w:r>
        <w:rPr>
          <w:rFonts w:hint="eastAsia"/>
        </w:rPr>
        <w:t>k</w:t>
      </w:r>
      <w:r>
        <w:rPr>
          <w:rFonts w:hint="eastAsia"/>
        </w:rPr>
        <w:t>鄰近演算法相近，並</w:t>
      </w:r>
      <w:r w:rsidR="009D0E9B">
        <w:rPr>
          <w:rFonts w:hint="eastAsia"/>
        </w:rPr>
        <w:t>且</w:t>
      </w:r>
      <w:r>
        <w:rPr>
          <w:rFonts w:hint="eastAsia"/>
        </w:rPr>
        <w:t>在缺失值比例升高</w:t>
      </w:r>
      <w:r w:rsidR="009D0E9B">
        <w:rPr>
          <w:rFonts w:hint="eastAsia"/>
        </w:rPr>
        <w:t>的</w:t>
      </w:r>
      <w:r>
        <w:rPr>
          <w:rFonts w:hint="eastAsia"/>
        </w:rPr>
        <w:t>時候也能</w:t>
      </w:r>
      <w:r w:rsidR="009D0E9B">
        <w:rPr>
          <w:rFonts w:hint="eastAsia"/>
        </w:rPr>
        <w:t>夠</w:t>
      </w:r>
      <w:r>
        <w:rPr>
          <w:rFonts w:hint="eastAsia"/>
        </w:rPr>
        <w:t>一定程度地解決當</w:t>
      </w:r>
      <w:r>
        <w:rPr>
          <w:rFonts w:hint="eastAsia"/>
        </w:rPr>
        <w:t>k</w:t>
      </w:r>
      <w:r>
        <w:rPr>
          <w:rFonts w:hint="eastAsia"/>
        </w:rPr>
        <w:t>鄰近點不足時適時地補足</w:t>
      </w:r>
      <w:r w:rsidR="005C6CE3">
        <w:rPr>
          <w:rFonts w:hint="eastAsia"/>
        </w:rPr>
        <w:t>，</w:t>
      </w:r>
      <w:r w:rsidR="00E8273F">
        <w:rPr>
          <w:rFonts w:hint="eastAsia"/>
        </w:rPr>
        <w:t>對缺失值</w:t>
      </w:r>
      <w:proofErr w:type="gramStart"/>
      <w:r w:rsidR="00E8273F">
        <w:rPr>
          <w:rFonts w:hint="eastAsia"/>
        </w:rPr>
        <w:t>所在該維度</w:t>
      </w:r>
      <w:proofErr w:type="gramEnd"/>
      <w:r w:rsidR="00E8273F">
        <w:rPr>
          <w:rFonts w:hint="eastAsia"/>
        </w:rPr>
        <w:t>其餘</w:t>
      </w:r>
      <w:r w:rsidR="00E8273F">
        <w:rPr>
          <w:rFonts w:hint="eastAsia"/>
        </w:rPr>
        <w:t>n</w:t>
      </w:r>
      <w:r w:rsidR="00E8273F">
        <w:t>on-</w:t>
      </w:r>
      <w:proofErr w:type="spellStart"/>
      <w:r w:rsidR="00E8273F">
        <w:t>NaN</w:t>
      </w:r>
      <w:proofErr w:type="spellEnd"/>
      <w:r w:rsidR="00E8273F">
        <w:rPr>
          <w:rFonts w:hint="eastAsia"/>
        </w:rPr>
        <w:t>值做採樣</w:t>
      </w:r>
      <w:r w:rsidR="007E7FAF">
        <w:rPr>
          <w:rFonts w:hint="eastAsia"/>
        </w:rPr>
        <w:t>後</w:t>
      </w:r>
      <w:r w:rsidR="00F156D3">
        <w:rPr>
          <w:rFonts w:hint="eastAsia"/>
        </w:rPr>
        <w:t>再</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目的致力於不讓</w:t>
      </w:r>
      <w:proofErr w:type="spellStart"/>
      <w:r w:rsidR="005C6CE3">
        <w:rPr>
          <w:rFonts w:hint="eastAsia"/>
        </w:rPr>
        <w:t>N</w:t>
      </w:r>
      <w:r w:rsidR="005C6CE3">
        <w:t>aN</w:t>
      </w:r>
      <w:proofErr w:type="spellEnd"/>
      <w:r w:rsidR="005C6CE3">
        <w:rPr>
          <w:rFonts w:hint="eastAsia"/>
        </w:rPr>
        <w:t>值的距離計算影響填補後找尋天際線的結果</w:t>
      </w:r>
      <w:r w:rsidR="000B2DE5">
        <w:rPr>
          <w:rFonts w:hint="eastAsia"/>
        </w:rPr>
        <w:t>與原天際線</w:t>
      </w:r>
      <w:r w:rsidR="005C6CE3">
        <w:rPr>
          <w:rFonts w:hint="eastAsia"/>
        </w:rPr>
        <w:t>相去甚多。</w:t>
      </w:r>
    </w:p>
    <w:p w14:paraId="75E2E01E" w14:textId="2377A3B0" w:rsidR="00AB148B" w:rsidRPr="00AB148B" w:rsidRDefault="00AB148B" w:rsidP="00B75D24">
      <w:pPr>
        <w:pStyle w:val="2"/>
        <w:numPr>
          <w:ilvl w:val="0"/>
          <w:numId w:val="0"/>
        </w:numPr>
      </w:pPr>
      <w:bookmarkStart w:id="249" w:name="_Toc46266221"/>
      <w:r>
        <w:rPr>
          <w:rFonts w:hint="eastAsia"/>
        </w:rPr>
        <w:lastRenderedPageBreak/>
        <w:t xml:space="preserve">3.5 </w:t>
      </w:r>
      <w:proofErr w:type="spellStart"/>
      <w:r>
        <w:t>sk</w:t>
      </w:r>
      <w:proofErr w:type="spellEnd"/>
      <w:r>
        <w:t xml:space="preserve">-NN imputation </w:t>
      </w:r>
      <w:r>
        <w:rPr>
          <w:rFonts w:hint="eastAsia"/>
        </w:rPr>
        <w:t>演算法</w:t>
      </w:r>
      <w:bookmarkEnd w:id="249"/>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r>
              <w:rPr>
                <w:rFonts w:hint="eastAsia"/>
              </w:rPr>
              <w:t>I</w:t>
            </w:r>
            <w:r>
              <w:t xml:space="preserve">nput </w:t>
            </w:r>
            <w:r w:rsidR="005544B9">
              <w:t xml:space="preserve"> </w:t>
            </w:r>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32D1B48A" w:rsidR="0076241F" w:rsidRDefault="00195C46" w:rsidP="00414206">
            <w:r>
              <w:rPr>
                <w:rFonts w:hint="eastAsia"/>
              </w:rPr>
              <w:t>O</w:t>
            </w:r>
            <w:r>
              <w:t xml:space="preserve">utput : </w:t>
            </w:r>
            <w:r w:rsidR="00B73AC8">
              <w:t>c</w:t>
            </w:r>
            <w:r>
              <w:t>omplete 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7FEBCF80" w:rsidR="00F87544" w:rsidRDefault="00731D65" w:rsidP="00414206">
            <w:r w:rsidRPr="008D729F">
              <w:rPr>
                <w:rFonts w:hint="eastAsia"/>
              </w:rPr>
              <w:t>s</w:t>
            </w:r>
            <w:r w:rsidRPr="008D729F">
              <w:t>tep 2.</w:t>
            </w:r>
            <w:r>
              <w:t xml:space="preserve"> make a copy of </w:t>
            </w:r>
            <m:oMath>
              <m:r>
                <m:rPr>
                  <m:sty m:val="p"/>
                </m:rPr>
                <w:rPr>
                  <w:rFonts w:ascii="Cambria Math" w:hAnsi="Cambria Math"/>
                </w:rPr>
                <m:t xml:space="preserve">C </m:t>
              </m:r>
            </m:oMath>
            <w:r>
              <w:t xml:space="preserve">, complete 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137D38">
              <w:rPr>
                <w:rFonts w:hint="eastAsia"/>
              </w:rPr>
              <w:t>t</w:t>
            </w:r>
            <w:r w:rsidR="00137D38">
              <w:t>o be imputed later</w:t>
            </w:r>
          </w:p>
          <w:p w14:paraId="077E14B5" w14:textId="3152F30E"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092320BC" w14:textId="2B6915B4" w:rsidR="0096587C" w:rsidRPr="00EC7888" w:rsidRDefault="00C95E77" w:rsidP="00EC7888">
            <w:pPr>
              <w:ind w:firstLineChars="100" w:firstLine="240"/>
              <w:rPr>
                <w:b/>
              </w:rPr>
            </w:pPr>
            <w:r>
              <w:t>3</w:t>
            </w:r>
            <w:r w:rsidR="00F77832">
              <w:t xml:space="preserve">-1. </w:t>
            </w:r>
            <w:r w:rsidR="00334BDF" w:rsidRPr="005D0B5B">
              <w:rPr>
                <w:b/>
              </w:rPr>
              <w:t>for</w:t>
            </w:r>
            <w:r w:rsidR="00334BDF">
              <w:t xml:space="preserve"> </w:t>
            </w:r>
            <w:r w:rsidR="00FC1B6D">
              <w:t xml:space="preserve">each </w:t>
            </w:r>
            <w:r w:rsidR="00334BDF">
              <w:t>row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3759D8C1" w14:textId="19733C08" w:rsidR="0096587C" w:rsidRPr="00EC7888" w:rsidRDefault="00123A0A" w:rsidP="00414206">
            <w:pPr>
              <w:rPr>
                <w:b/>
              </w:rPr>
            </w:pPr>
            <w:r>
              <w:rPr>
                <w:rFonts w:hint="eastAsia"/>
              </w:rPr>
              <w:t xml:space="preserve"> </w:t>
            </w:r>
            <w:r>
              <w:t xml:space="preserve"> </w:t>
            </w:r>
            <w:r w:rsidR="00C95E77">
              <w:t>3</w:t>
            </w:r>
            <w:r>
              <w:t xml:space="preserve">-2. </w:t>
            </w:r>
            <w:r w:rsidR="00334BDF">
              <w:t xml:space="preserve">    </w:t>
            </w:r>
            <w:r w:rsidR="00334BDF" w:rsidRPr="007867D9">
              <w:rPr>
                <w:b/>
              </w:rPr>
              <w:t>for</w:t>
            </w:r>
            <w:r w:rsidR="00334BDF">
              <w:t xml:space="preserve"> each column in distance matrix</w:t>
            </w:r>
            <w:r w:rsidR="00D45A4D">
              <w:t xml:space="preserve"> </w:t>
            </w:r>
            <m:oMath>
              <m:r>
                <m:rPr>
                  <m:sty m:val="p"/>
                </m:rPr>
                <w:rPr>
                  <w:rFonts w:ascii="Cambria Math" w:hAnsi="Cambria Math"/>
                </w:rPr>
                <m:t>D</m:t>
              </m:r>
            </m:oMath>
            <w:r w:rsidR="000D36A8">
              <w:rPr>
                <w:rFonts w:hint="eastAsia"/>
              </w:rPr>
              <w:t xml:space="preserve"> </w:t>
            </w:r>
            <w:r w:rsidR="000D36A8" w:rsidRPr="007867D9">
              <w:rPr>
                <w:b/>
              </w:rPr>
              <w:t>do</w:t>
            </w:r>
          </w:p>
          <w:p w14:paraId="23A4D143" w14:textId="296C50C8" w:rsidR="00334BDF" w:rsidRDefault="00334BDF" w:rsidP="00414206">
            <w:r>
              <w:rPr>
                <w:rFonts w:hint="eastAsia"/>
              </w:rPr>
              <w:t xml:space="preserve"> </w:t>
            </w:r>
            <w:r>
              <w:t xml:space="preserve"> </w:t>
            </w:r>
            <w:r w:rsidR="00C95E77">
              <w:t>3</w:t>
            </w:r>
            <w:r>
              <w:t xml:space="preserve">-3.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2D2A7957" w14:textId="087CD321" w:rsidR="00EC7888" w:rsidRDefault="00EC7888" w:rsidP="00414206">
            <w:pPr>
              <w:rPr>
                <w:b/>
              </w:rPr>
            </w:pPr>
            <w:r>
              <w:rPr>
                <w:rFonts w:hint="eastAsia"/>
              </w:rPr>
              <w:t xml:space="preserve"> </w:t>
            </w:r>
            <w:r>
              <w:t xml:space="preserve">         </w:t>
            </w:r>
            <w:r w:rsidRPr="00EC7888">
              <w:rPr>
                <w:b/>
              </w:rPr>
              <w:t>end for</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731656FA" w14:textId="0D8005DE" w:rsidR="0096587C" w:rsidRPr="0096587C" w:rsidRDefault="00C95E77" w:rsidP="0096587C">
            <w:pPr>
              <w:ind w:firstLineChars="100" w:firstLine="240"/>
              <w:rPr>
                <w:b/>
              </w:rPr>
            </w:pPr>
            <w:r>
              <w:t>4</w:t>
            </w:r>
            <w:r w:rsidR="00123A0A">
              <w:t xml:space="preserve">-1. </w:t>
            </w:r>
            <w:r w:rsidR="00CD011B" w:rsidRPr="00CB7A78">
              <w:rPr>
                <w:rFonts w:hint="eastAsia"/>
                <w:b/>
              </w:rPr>
              <w:t>f</w:t>
            </w:r>
            <w:r w:rsidR="00CD011B" w:rsidRPr="00CB7A78">
              <w:rPr>
                <w:b/>
              </w:rPr>
              <w:t>or</w:t>
            </w:r>
            <w:r w:rsidR="00CD011B">
              <w:t xml:space="preserve"> each row in weight matrix</w:t>
            </w:r>
            <w:r w:rsidR="00CB7A78">
              <w:t xml:space="preserve"> </w:t>
            </w:r>
            <w:r w:rsidR="00CB7A78" w:rsidRPr="00CB7A78">
              <w:rPr>
                <w:b/>
              </w:rPr>
              <w:t>do</w:t>
            </w:r>
          </w:p>
          <w:p w14:paraId="529B101D" w14:textId="77777777" w:rsidR="0096587C" w:rsidRDefault="00C95E77" w:rsidP="0098352C">
            <w:pPr>
              <w:ind w:firstLineChars="100" w:firstLine="240"/>
            </w:pPr>
            <w:r>
              <w:t>4</w:t>
            </w:r>
            <w:r w:rsidR="00123A0A">
              <w:t xml:space="preserve">-2. </w:t>
            </w:r>
            <w:r w:rsidR="00CD011B">
              <w:t xml:space="preserve">    </w:t>
            </w:r>
            <w:r w:rsidR="00CD011B" w:rsidRPr="00CB7A78">
              <w:rPr>
                <w:b/>
              </w:rPr>
              <w:t>for</w:t>
            </w:r>
            <w:r w:rsidR="00CD011B">
              <w:t xml:space="preserve"> each column in weight matrix</w:t>
            </w:r>
            <w:r w:rsidR="00CB7A78">
              <w:t xml:space="preserve"> </w:t>
            </w:r>
            <w:r w:rsidR="00CB7A78" w:rsidRPr="00CB7A78">
              <w:rPr>
                <w:b/>
              </w:rPr>
              <w:t>do</w:t>
            </w:r>
            <w:r w:rsidR="00CB7A78">
              <w:t xml:space="preserve"> </w:t>
            </w:r>
          </w:p>
          <w:p w14:paraId="222948D8" w14:textId="6A3AE153" w:rsidR="00D72EF2" w:rsidRDefault="002221A2" w:rsidP="003E576D">
            <w:pPr>
              <w:ind w:firstLineChars="100" w:firstLine="240"/>
            </w:pPr>
            <w:r>
              <w:rPr>
                <w:rFonts w:hint="eastAsia"/>
              </w:rPr>
              <w:t>4</w:t>
            </w:r>
            <w:r>
              <w:t>-3</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76952F9F" w14:textId="469687BF" w:rsidR="0096587C" w:rsidRDefault="0096587C" w:rsidP="00414206">
            <w:pPr>
              <w:rPr>
                <w:b/>
              </w:rPr>
            </w:pPr>
            <w:r>
              <w:rPr>
                <w:rFonts w:hint="eastAsia"/>
              </w:rPr>
              <w:t xml:space="preserve"> </w:t>
            </w:r>
            <w:r>
              <w:t xml:space="preserve">         </w:t>
            </w:r>
            <w:r w:rsidRPr="0096587C">
              <w:rPr>
                <w:b/>
              </w:rPr>
              <w:t>end for</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31DF396D"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61419">
              <w:t xml:space="preserve"> in </w:t>
            </w:r>
            <w:r w:rsidR="00F42C41">
              <w:t>NN list</w:t>
            </w:r>
            <w:r w:rsidR="002E6CD1">
              <w:t xml:space="preserve"> </w:t>
            </w:r>
            <w:r w:rsidR="009B6DE9" w:rsidRPr="009B6DE9">
              <w:rPr>
                <w:b/>
              </w:rPr>
              <w:t>do</w:t>
            </w:r>
          </w:p>
          <w:p w14:paraId="0FFE2947" w14:textId="310DEC0C" w:rsidR="00267999" w:rsidRDefault="00C95E77" w:rsidP="00267999">
            <w:pPr>
              <w:ind w:firstLineChars="100" w:firstLine="240"/>
            </w:pPr>
            <w:r>
              <w:t>5</w:t>
            </w:r>
            <w:r w:rsidR="00C429C0">
              <w:t xml:space="preserve">-3.     </w:t>
            </w:r>
            <w:r w:rsidR="00160E66" w:rsidRPr="00160E66">
              <w:rPr>
                <w:b/>
              </w:rPr>
              <w:t>for</w:t>
            </w:r>
            <w:r w:rsidR="0026799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67999">
              <w:rPr>
                <w:rFonts w:hint="eastAsia"/>
              </w:rPr>
              <w:t xml:space="preserve"> </w:t>
            </w:r>
            <w:r w:rsidR="00267999">
              <w:t xml:space="preserve">in </w:t>
            </w:r>
            <m:oMath>
              <m:r>
                <m:rPr>
                  <m:sty m:val="p"/>
                </m:rPr>
                <w:rPr>
                  <w:rFonts w:ascii="Cambria Math" w:hAnsi="Cambria Math"/>
                </w:rPr>
                <m:t>C</m:t>
              </m:r>
            </m:oMath>
            <w:r w:rsidR="00160E66">
              <w:rPr>
                <w:rFonts w:hint="eastAsia"/>
              </w:rPr>
              <w:t xml:space="preserve"> </w:t>
            </w:r>
            <w:r w:rsidR="00160E66" w:rsidRPr="00160E66">
              <w:rPr>
                <w:b/>
              </w:rPr>
              <w:t>do</w:t>
            </w:r>
          </w:p>
          <w:p w14:paraId="3C677EB4" w14:textId="32B76BA8" w:rsidR="00C429C0" w:rsidRPr="00C429C0" w:rsidRDefault="00C95E77" w:rsidP="00267999">
            <w:pPr>
              <w:ind w:firstLineChars="100" w:firstLine="240"/>
            </w:pPr>
            <w:r>
              <w:t>5</w:t>
            </w:r>
            <w:r w:rsidR="00267999">
              <w:t xml:space="preserve">-4.         </w:t>
            </w:r>
            <w:r w:rsidR="00EE74B0">
              <w:t>retrieve</w:t>
            </w:r>
            <w:r w:rsidR="00250A64">
              <w:t xml:space="preserve"> all</w:t>
            </w:r>
            <w:r w:rsidR="00EE74B0">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EE74B0">
              <w:t xml:space="preserve"> between</w:t>
            </w:r>
            <w:r w:rsidR="001720D8">
              <w:t xml:space="preserve"> any pair of</w:t>
            </w:r>
            <w:r w:rsidR="00BF378D">
              <w:t xml:space="preserve"> the</w:t>
            </w:r>
            <w:r w:rsidR="00EE74B0">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EE74B0">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8A7753">
              <w:rPr>
                <w:rFonts w:hint="eastAsia"/>
              </w:rPr>
              <w:t xml:space="preserve"> </w:t>
            </w:r>
            <w:r w:rsidR="008A7753">
              <w:t xml:space="preserve">from </w:t>
            </w:r>
            <m:oMath>
              <m:r>
                <m:rPr>
                  <m:sty m:val="p"/>
                </m:rPr>
                <w:rPr>
                  <w:rFonts w:ascii="Cambria Math" w:hAnsi="Cambria Math"/>
                </w:rPr>
                <m:t>D</m:t>
              </m:r>
            </m:oMath>
          </w:p>
          <w:p w14:paraId="672F0CE8" w14:textId="2E884650" w:rsidR="006F7B41" w:rsidRDefault="00C95E77" w:rsidP="00D20E85">
            <w:pPr>
              <w:ind w:firstLineChars="100" w:firstLine="240"/>
            </w:pPr>
            <w:r>
              <w:t>5</w:t>
            </w:r>
            <w:r w:rsidR="006F7B41">
              <w:t xml:space="preserve">-5. </w:t>
            </w:r>
            <w:r w:rsidR="007B3FF1">
              <w:t xml:space="preserve">        </w:t>
            </w:r>
            <w:r w:rsidR="00250A64">
              <w:t xml:space="preserve">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50A64">
              <w:rPr>
                <w:rFonts w:hint="eastAsia"/>
              </w:rPr>
              <w:t xml:space="preserve"> </w:t>
            </w:r>
            <w:r w:rsidR="00250A64">
              <w:t>in ascending order</w:t>
            </w:r>
            <w:r w:rsidR="00A708BD">
              <w:t>,</w:t>
            </w:r>
            <w:r w:rsidR="005E5424">
              <w:t xml:space="preserve"> </w:t>
            </w:r>
            <w:r w:rsidR="00A708BD">
              <w:t xml:space="preserve">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202B04AE" w14:textId="6234AE0B" w:rsidR="007C5A2A" w:rsidRPr="007C5A2A" w:rsidRDefault="00C95E77" w:rsidP="00445DC1">
            <w:pPr>
              <w:ind w:firstLineChars="100" w:firstLine="240"/>
            </w:pPr>
            <w:r>
              <w:t>5</w:t>
            </w:r>
            <w:r w:rsidR="001E56D3">
              <w:t xml:space="preserve">-6.         </w:t>
            </w:r>
            <w:r w:rsidR="0051624A" w:rsidRPr="009B6DE9">
              <w:rPr>
                <w:b/>
              </w:rPr>
              <w:t>repeat</w:t>
            </w:r>
            <w:r w:rsidR="00445DC1">
              <w:t xml:space="preserve"> from</w:t>
            </w:r>
            <w:r w:rsidR="0051624A">
              <w:t xml:space="preserve"> </w:t>
            </w:r>
            <w:r w:rsidR="00464EFF">
              <w:t>step</w:t>
            </w:r>
            <w:r w:rsidR="00445DC1">
              <w:t xml:space="preserve"> </w:t>
            </w:r>
            <w:r>
              <w:t>5</w:t>
            </w:r>
            <w:r w:rsidR="00445DC1">
              <w:t xml:space="preserve">-6 to step </w:t>
            </w:r>
            <w:r>
              <w:t>5</w:t>
            </w:r>
            <w:r w:rsidR="00445DC1">
              <w:t>-9</w:t>
            </w:r>
          </w:p>
          <w:p w14:paraId="07F82CE1" w14:textId="1F25B6F0" w:rsidR="0096508E" w:rsidRDefault="00C95E77" w:rsidP="006F7B41">
            <w:pPr>
              <w:ind w:firstLineChars="100" w:firstLine="240"/>
            </w:pPr>
            <w:r>
              <w:t>5</w:t>
            </w:r>
            <w:r w:rsidR="0096508E">
              <w:t>-</w:t>
            </w:r>
            <w:r w:rsidR="00445DC1">
              <w:t>7</w:t>
            </w:r>
            <w:r w:rsidR="0096508E">
              <w:t xml:space="preserve">.         </w:t>
            </w:r>
            <w:r w:rsidR="0051624A">
              <w:t xml:space="preserve">    </w:t>
            </w:r>
            <w:r w:rsidR="0096508E">
              <w:t>if</w:t>
            </w:r>
            <w:r w:rsidR="002E4E31">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E4E31">
              <w:rPr>
                <w:rFonts w:hint="eastAsia"/>
              </w:rPr>
              <w:t xml:space="preserve"> </w:t>
            </w:r>
            <m:oMath>
              <m:r>
                <m:rPr>
                  <m:sty m:val="p"/>
                </m:rPr>
                <w:rPr>
                  <w:rFonts w:ascii="Cambria Math" w:hAnsi="Cambria Math"/>
                </w:rPr>
                <m:t>≠</m:t>
              </m:r>
            </m:oMath>
            <w:r w:rsidR="002E4E31">
              <w:rPr>
                <w:rFonts w:hint="eastAsia"/>
              </w:rPr>
              <w:t xml:space="preserve"> 0</w:t>
            </w:r>
            <w:r w:rsidR="00F859C6">
              <w:rPr>
                <w:rFonts w:hint="eastAsia"/>
              </w:rPr>
              <w:t xml:space="preserve"> </w:t>
            </w:r>
          </w:p>
          <w:p w14:paraId="63E3C2AB" w14:textId="79889544" w:rsidR="005C7797" w:rsidRDefault="00C95E77" w:rsidP="00D20E85">
            <w:pPr>
              <w:ind w:firstLineChars="100" w:firstLine="240"/>
            </w:pPr>
            <w:r>
              <w:t>5</w:t>
            </w:r>
            <w:r w:rsidR="005C7797">
              <w:t>-</w:t>
            </w:r>
            <w:r w:rsidR="00445DC1">
              <w:t>8</w:t>
            </w:r>
            <w:r w:rsidR="005C7797">
              <w:t xml:space="preserve">.     </w:t>
            </w:r>
            <w:r w:rsidR="00C429C0">
              <w:t xml:space="preserve">    </w:t>
            </w:r>
            <w:r w:rsidR="0096508E">
              <w:t xml:space="preserve">    </w:t>
            </w:r>
            <w:r w:rsidR="0051624A">
              <w:t xml:space="preserve">    </w:t>
            </w:r>
            <w:r w:rsidR="005C7797">
              <w:t>append</w:t>
            </w:r>
            <w:r w:rsidR="00D241F6">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C7797">
              <w:t xml:space="preserve"> </w:t>
            </w:r>
            <w:r w:rsidR="007A7515">
              <w:t xml:space="preserve">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4C184ADD" w14:textId="61988AE8" w:rsidR="0051624A" w:rsidRDefault="00C95E77" w:rsidP="00D20E85">
            <w:pPr>
              <w:ind w:firstLineChars="100" w:firstLine="240"/>
            </w:pPr>
            <w:r>
              <w:t>5-9</w:t>
            </w:r>
            <w:r w:rsidR="0051624A">
              <w:t xml:space="preserve">.        </w:t>
            </w:r>
            <w:r w:rsidR="00445DC1">
              <w:t xml:space="preserve"> </w:t>
            </w:r>
            <w:r w:rsidR="0051624A" w:rsidRPr="009B6DE9">
              <w:rPr>
                <w:b/>
              </w:rPr>
              <w:t>until</w:t>
            </w:r>
            <w:r w:rsidR="0051624A">
              <w:t xml:space="preserve"> </w:t>
            </w:r>
            <m:oMath>
              <m:r>
                <m:rPr>
                  <m:sty m:val="p"/>
                </m:rPr>
                <w:rPr>
                  <w:rFonts w:ascii="Cambria Math" w:hAnsi="Cambria Math"/>
                </w:rPr>
                <m:t>k</m:t>
              </m:r>
            </m:oMath>
            <w:r w:rsidR="0051624A">
              <w:rPr>
                <w:rFonts w:hint="eastAsia"/>
              </w:rPr>
              <w:t xml:space="preserve"> </w:t>
            </w:r>
            <m:oMath>
              <m:r>
                <m:rPr>
                  <m:sty m:val="p"/>
                </m:rPr>
                <w:rPr>
                  <w:rFonts w:ascii="Cambria Math" w:hAnsi="Cambria Math"/>
                </w:rPr>
                <m:t>≤</m:t>
              </m:r>
            </m:oMath>
            <w:r w:rsidR="0051624A">
              <w:rPr>
                <w:rFonts w:hint="eastAsia"/>
              </w:rPr>
              <w:t xml:space="preserve"> </w:t>
            </w:r>
            <w:r w:rsidR="0051624A">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445DC1">
              <w:rPr>
                <w:rFonts w:hint="eastAsia"/>
              </w:rPr>
              <w:t xml:space="preserve"> </w:t>
            </w:r>
            <w:r w:rsidR="00445DC1">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445DC1">
              <w:rPr>
                <w:rFonts w:hint="eastAsia"/>
              </w:rPr>
              <w:t xml:space="preserve"> </w:t>
            </w:r>
            <w:r w:rsidR="00445DC1">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63F27C98" w14:textId="5BDB2B10" w:rsidR="00FD126E" w:rsidRDefault="00C95E77" w:rsidP="00FD126E">
            <w:pPr>
              <w:ind w:firstLineChars="100" w:firstLine="240"/>
            </w:pPr>
            <w:r>
              <w:t>5</w:t>
            </w:r>
            <w:r w:rsidR="00445DC1">
              <w:t xml:space="preserve">-10.    </w:t>
            </w:r>
            <w:r w:rsidR="003E576D">
              <w:t xml:space="preserve"> </w:t>
            </w:r>
            <w:r w:rsidR="00445DC1">
              <w:t xml:space="preserve">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7994CAA0" w14:textId="0FF613FD" w:rsidR="003E576D" w:rsidRPr="003E576D" w:rsidRDefault="003E576D" w:rsidP="00FD126E">
            <w:pPr>
              <w:ind w:firstLineChars="100" w:firstLine="240"/>
              <w:rPr>
                <w:b/>
              </w:rPr>
            </w:pPr>
            <w:r>
              <w:rPr>
                <w:rFonts w:hint="eastAsia"/>
              </w:rPr>
              <w:t xml:space="preserve"> </w:t>
            </w:r>
            <w:r>
              <w:t xml:space="preserve">        </w:t>
            </w:r>
            <w:r w:rsidRPr="003E576D">
              <w:rPr>
                <w:b/>
              </w:rPr>
              <w:t>end for</w:t>
            </w:r>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374C4FBE" w14:textId="6E8733A8" w:rsidR="00F42E3C" w:rsidRDefault="00080B74" w:rsidP="00414206">
            <w:r>
              <w:rPr>
                <w:rFonts w:hint="eastAsia"/>
              </w:rPr>
              <w:lastRenderedPageBreak/>
              <w:t xml:space="preserve"> </w:t>
            </w:r>
            <w:r>
              <w:t xml:space="preserve"> </w:t>
            </w:r>
            <w:r w:rsidR="00060662">
              <w:t>6</w:t>
            </w:r>
            <w:r>
              <w:t xml:space="preserve">-1. </w:t>
            </w:r>
            <w:r w:rsidR="00F42E3C" w:rsidRPr="009B6DE9">
              <w:rPr>
                <w:b/>
              </w:rPr>
              <w:t>for</w:t>
            </w:r>
            <w:r w:rsidR="00F42E3C">
              <w:t xml:space="preserve"> each row</w:t>
            </w:r>
            <w:r w:rsidR="007410E8">
              <w:t xml:space="preserve"> </w:t>
            </w:r>
            <w:proofErr w:type="spellStart"/>
            <w:r w:rsidR="007410E8">
              <w:t>i</w:t>
            </w:r>
            <w:proofErr w:type="spellEnd"/>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0CCD2194" w14:textId="1FD87D18" w:rsidR="00F42E3C" w:rsidRDefault="00CE722E" w:rsidP="00414206">
            <w:r>
              <w:rPr>
                <w:rFonts w:hint="eastAsia"/>
              </w:rPr>
              <w:t xml:space="preserve"> </w:t>
            </w:r>
            <w:r>
              <w:t xml:space="preserve"> </w:t>
            </w:r>
            <w:r w:rsidR="00060662">
              <w:t>6</w:t>
            </w:r>
            <w:r>
              <w:t xml:space="preserve">-2. </w:t>
            </w:r>
            <w:r w:rsidR="00F42E3C">
              <w:t xml:space="preserve">    </w:t>
            </w:r>
            <w:r w:rsidR="00F42E3C" w:rsidRPr="009B6DE9">
              <w:rPr>
                <w:b/>
              </w:rPr>
              <w:t>for</w:t>
            </w:r>
            <w:r w:rsidR="00F42E3C">
              <w:t xml:space="preserve"> each column</w:t>
            </w:r>
            <w:r w:rsidR="007410E8">
              <w:t xml:space="preserve"> j</w:t>
            </w:r>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C83CE81" w:rsidR="00804981" w:rsidRDefault="00527AA9" w:rsidP="00804981">
            <w:pPr>
              <w:ind w:firstLineChars="100" w:firstLine="240"/>
            </w:pPr>
            <w:r>
              <w:rPr>
                <w:rFonts w:hint="eastAsia"/>
              </w:rPr>
              <w:t>6</w:t>
            </w:r>
            <w:r>
              <w:t xml:space="preserve">-3. </w:t>
            </w:r>
            <w:r w:rsidR="00F42E3C">
              <w:t xml:space="preserve">        </w:t>
            </w:r>
            <w:r w:rsidR="00F42E3C" w:rsidRPr="009B6DE9">
              <w:rPr>
                <w:b/>
              </w:rPr>
              <w:t>if</w:t>
            </w:r>
            <w:r w:rsidR="00F42E3C">
              <w:t xml:space="preserve"> missing value</w:t>
            </w:r>
            <w:r w:rsidR="002E5CCB">
              <w:t xml:space="preserve"> or value</w:t>
            </w:r>
            <w:r w:rsidR="00F42E3C">
              <w:t xml:space="preserve"> </w:t>
            </w:r>
            <w:proofErr w:type="spellStart"/>
            <w:r w:rsidR="00F42E3C">
              <w:t>N</w:t>
            </w:r>
            <w:r w:rsidR="00F42E3C">
              <w:rPr>
                <w:rFonts w:hint="eastAsia"/>
              </w:rPr>
              <w:t>a</w:t>
            </w:r>
            <w:r w:rsidR="00F42E3C">
              <w:t>N</w:t>
            </w:r>
            <w:proofErr w:type="spellEnd"/>
            <w:r w:rsidR="00804981">
              <w:t xml:space="preserve"> </w:t>
            </w:r>
            <w:r w:rsidR="00FD56A3">
              <w:t>is found</w:t>
            </w:r>
          </w:p>
          <w:p w14:paraId="762ECAA5" w14:textId="2396E840" w:rsidR="00DC70FC" w:rsidRDefault="004D5777" w:rsidP="00077E94">
            <w:pPr>
              <w:ind w:firstLineChars="100" w:firstLine="240"/>
            </w:pPr>
            <w:r>
              <w:rPr>
                <w:rFonts w:hint="eastAsia"/>
              </w:rPr>
              <w:t>6</w:t>
            </w:r>
            <w:r>
              <w:t xml:space="preserve">-4. </w:t>
            </w:r>
            <w:r w:rsidR="00804981">
              <w:t xml:space="preserve">        </w:t>
            </w:r>
            <w:r w:rsidR="00FD56A3">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6F58A8E7" w14:textId="7B384DC8" w:rsidR="00205D51" w:rsidRPr="00205D51" w:rsidRDefault="00205D51" w:rsidP="00077E94">
            <w:pPr>
              <w:ind w:firstLineChars="100" w:firstLine="240"/>
              <w:rPr>
                <w:b/>
              </w:rPr>
            </w:pPr>
            <w:r>
              <w:rPr>
                <w:rFonts w:hint="eastAsia"/>
              </w:rPr>
              <w:t xml:space="preserve"> </w:t>
            </w:r>
            <w:r>
              <w:t xml:space="preserve">           </w:t>
            </w:r>
            <w:r w:rsidRPr="00205D51">
              <w:rPr>
                <w:b/>
              </w:rPr>
              <w:t>end if</w:t>
            </w:r>
          </w:p>
          <w:p w14:paraId="271B4E65" w14:textId="79300944" w:rsidR="00E8583D" w:rsidRPr="0088778C" w:rsidRDefault="0088778C" w:rsidP="00077E94">
            <w:pPr>
              <w:ind w:firstLineChars="100" w:firstLine="240"/>
              <w:rPr>
                <w:b/>
              </w:rPr>
            </w:pPr>
            <w:r>
              <w:rPr>
                <w:rFonts w:hint="eastAsia"/>
              </w:rPr>
              <w:t xml:space="preserve"> </w:t>
            </w:r>
            <w:r>
              <w:t xml:space="preserve">       </w:t>
            </w:r>
            <w:r w:rsidRPr="0088778C">
              <w:rPr>
                <w:b/>
              </w:rPr>
              <w:t>end for</w:t>
            </w:r>
          </w:p>
          <w:p w14:paraId="60ABBE58" w14:textId="4DC6D605"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77777777" w:rsidR="00195C46" w:rsidRDefault="00593E4F" w:rsidP="007D7493">
            <w:r>
              <w:t>s</w:t>
            </w:r>
            <w:r w:rsidR="00353A91">
              <w:t xml:space="preserve">tep 7. </w:t>
            </w:r>
            <w:r w:rsidR="00816EDC" w:rsidRPr="007867D9">
              <w:rPr>
                <w:b/>
              </w:rPr>
              <w:t>return</w:t>
            </w:r>
            <w:r w:rsidR="00816EDC">
              <w:t xml:space="preserve"> an imputed complete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7E88288B" w:rsidR="00572A17" w:rsidRDefault="00AC4BAF" w:rsidP="00A1203C">
      <w:pPr>
        <w:pStyle w:val="af7"/>
        <w:jc w:val="center"/>
        <w:rPr>
          <w:rFonts w:cs="Times New Roman"/>
        </w:rPr>
      </w:pPr>
      <w:bookmarkStart w:id="250" w:name="_Toc44592097"/>
      <w:bookmarkStart w:id="251" w:name="_Toc46110370"/>
      <w:r>
        <w:rPr>
          <w:rFonts w:hint="eastAsia"/>
        </w:rPr>
        <w:lastRenderedPageBreak/>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3</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proofErr w:type="spellStart"/>
      <w:r w:rsidR="00B67263">
        <w:t>sk</w:t>
      </w:r>
      <w:proofErr w:type="spellEnd"/>
      <w:r w:rsidR="00B67263">
        <w:t>-NN imputation</w:t>
      </w:r>
      <w:r w:rsidR="00572A17">
        <w:rPr>
          <w:rFonts w:hint="eastAsia"/>
        </w:rPr>
        <w:t>演算法</w:t>
      </w:r>
      <w:bookmarkEnd w:id="250"/>
      <w:bookmarkEnd w:id="251"/>
    </w:p>
    <w:p w14:paraId="7396F4AA" w14:textId="471C71DC" w:rsidR="00B9694C" w:rsidRDefault="00B9694C">
      <w:pPr>
        <w:widowControl/>
        <w:rPr>
          <w:rFonts w:cs="Times New Roman"/>
        </w:rPr>
      </w:pPr>
      <w:r>
        <w:rPr>
          <w:rFonts w:cs="Times New Roman"/>
        </w:rPr>
        <w:br w:type="page"/>
      </w:r>
    </w:p>
    <w:p w14:paraId="2948D014" w14:textId="77777777" w:rsidR="005F7BDA" w:rsidRDefault="005F7BDA" w:rsidP="00AC7D3A">
      <w:pPr>
        <w:rPr>
          <w:rFonts w:cs="Times New Roman"/>
        </w:rPr>
      </w:pPr>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77777777" w:rsidR="00D61278" w:rsidRDefault="00D61278" w:rsidP="00AC7D3A">
            <w:pPr>
              <w:rPr>
                <w:rFonts w:cs="Times New Roman"/>
              </w:rPr>
            </w:pPr>
            <w:r>
              <w:rPr>
                <w:rFonts w:cs="Times New Roman" w:hint="eastAsia"/>
              </w:rPr>
              <w:t>O</w:t>
            </w:r>
            <w:r>
              <w:rPr>
                <w:rFonts w:cs="Times New Roman"/>
              </w:rPr>
              <w:t xml:space="preserve">utput :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69C394AE" w14:textId="7ABC8A13" w:rsidR="008768D5" w:rsidRDefault="00342A08" w:rsidP="00AC7D3A">
            <w:pPr>
              <w:rPr>
                <w:rFonts w:cs="Times New Roman"/>
              </w:rPr>
            </w:pPr>
            <w:r>
              <w:rPr>
                <w:rFonts w:cs="Times New Roman"/>
              </w:rPr>
              <w:t xml:space="preserve">step 1. </w:t>
            </w:r>
            <w:r w:rsidR="00EA67FB">
              <w:rPr>
                <w:rFonts w:cs="Times New Roman"/>
              </w:rPr>
              <w:t>create a mask</w:t>
            </w:r>
            <w:r w:rsidR="00A93BC8">
              <w:rPr>
                <w:rFonts w:cs="Times New Roman"/>
              </w:rPr>
              <w:t xml:space="preserve"> </w:t>
            </w:r>
            <w:r w:rsidR="00EA67FB">
              <w:rPr>
                <w:rFonts w:cs="Times New Roman"/>
              </w:rPr>
              <w:t>array</w:t>
            </w:r>
            <w:r w:rsidR="009409A7">
              <w:rPr>
                <w:rFonts w:cs="Times New Roman"/>
              </w:rPr>
              <w:t xml:space="preserve"> with size k</w:t>
            </w:r>
            <w:r w:rsidR="00EA67FB">
              <w:rPr>
                <w:rFonts w:cs="Times New Roman"/>
              </w:rPr>
              <w:t xml:space="preserve"> </w:t>
            </w:r>
            <w:r w:rsidR="0040496F">
              <w:rPr>
                <w:rFonts w:cs="Times New Roman"/>
              </w:rPr>
              <w:t xml:space="preserve">and initialize all </w:t>
            </w:r>
            <w:r w:rsidR="000D36A8">
              <w:rPr>
                <w:rFonts w:cs="Times New Roman"/>
              </w:rPr>
              <w:t xml:space="preserve">elements to </w:t>
            </w:r>
            <w:r w:rsidR="0040496F">
              <w:rPr>
                <w:rFonts w:cs="Times New Roman"/>
              </w:rPr>
              <w:t>False</w:t>
            </w:r>
          </w:p>
          <w:p w14:paraId="0A82B51F" w14:textId="0E95BF9C"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non-</w:t>
            </w:r>
            <w:proofErr w:type="spellStart"/>
            <w:r w:rsidR="007231A9">
              <w:rPr>
                <w:rFonts w:cs="Times New Roman"/>
              </w:rPr>
              <w:t>NaN</w:t>
            </w:r>
            <w:proofErr w:type="spellEnd"/>
            <w:r w:rsidR="00A93BC8">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15749B7F"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or value </w:t>
            </w:r>
            <w:proofErr w:type="spellStart"/>
            <w:r w:rsidR="00B61A42">
              <w:rPr>
                <w:rFonts w:cs="Times New Roman"/>
              </w:rPr>
              <w:t>NaN</w:t>
            </w:r>
            <w:proofErr w:type="spellEnd"/>
            <w:r w:rsidR="00CB6551">
              <w:rPr>
                <w:rFonts w:cs="Times New Roman"/>
              </w:rPr>
              <w:t xml:space="preserve">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1DC8E4D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ji</m:t>
                  </m:r>
                </m:sub>
              </m:sSub>
            </m:oMath>
            <w:r w:rsidR="002A710F">
              <w:rPr>
                <w:rFonts w:cs="Times New Roman"/>
              </w:rPr>
              <w:t xml:space="preserve"> in </w:t>
            </w:r>
            <m:oMath>
              <m:r>
                <m:rPr>
                  <m:sty m:val="p"/>
                </m:rPr>
                <w:rPr>
                  <w:rFonts w:ascii="Cambria Math" w:hAnsi="Cambria Math"/>
                </w:rPr>
                <m:t>C</m:t>
              </m:r>
            </m:oMath>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0D09A172" w:rsidR="008B0262" w:rsidRDefault="002A710F" w:rsidP="008B0262">
            <w:pPr>
              <w:ind w:firstLineChars="100" w:firstLine="240"/>
              <w:rPr>
                <w:rFonts w:cs="Times New Roman"/>
              </w:rPr>
            </w:pPr>
            <w:r>
              <w:rPr>
                <w:rFonts w:cs="Times New Roman" w:hint="eastAsia"/>
              </w:rPr>
              <w:t>3</w:t>
            </w:r>
            <w:r>
              <w:rPr>
                <w:rFonts w:cs="Times New Roman"/>
              </w:rPr>
              <w:t>-6.         random</w:t>
            </w:r>
            <w:r w:rsidR="00557F2F">
              <w:rPr>
                <w:rFonts w:cs="Times New Roman"/>
              </w:rPr>
              <w:t>ly</w:t>
            </w:r>
            <w:r>
              <w:rPr>
                <w:rFonts w:cs="Times New Roman"/>
              </w:rPr>
              <w:t xml:space="preserve"> sampl</w:t>
            </w:r>
            <w:r w:rsidR="00557F2F">
              <w:rPr>
                <w:rFonts w:cs="Times New Roman"/>
              </w:rPr>
              <w:t>e</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557F2F">
              <w:rPr>
                <w:rFonts w:cs="Times New Roman"/>
              </w:rPr>
              <w:t>non-</w:t>
            </w:r>
            <w:proofErr w:type="spellStart"/>
            <w:r w:rsidR="00557F2F">
              <w:rPr>
                <w:rFonts w:cs="Times New Roman"/>
              </w:rPr>
              <w:t>NaN</w:t>
            </w:r>
            <w:proofErr w:type="spellEnd"/>
            <w:r w:rsidR="000B6C59">
              <w:rPr>
                <w:rFonts w:cs="Times New Roman"/>
              </w:rPr>
              <w:t xml:space="preserve"> value at column j</w:t>
            </w:r>
          </w:p>
          <w:p w14:paraId="45833E19" w14:textId="73615A8B" w:rsidR="009B5B65" w:rsidRPr="009B5B65" w:rsidRDefault="009B5B65" w:rsidP="008B0262">
            <w:pPr>
              <w:ind w:firstLineChars="100" w:firstLine="240"/>
              <w:rPr>
                <w:rFonts w:cs="Times New Roman"/>
                <w:b/>
              </w:rPr>
            </w:pPr>
            <w:r>
              <w:rPr>
                <w:rFonts w:cs="Times New Roman" w:hint="eastAsia"/>
              </w:rPr>
              <w:t xml:space="preserve"> </w:t>
            </w:r>
            <w:r>
              <w:rPr>
                <w:rFonts w:cs="Times New Roman"/>
              </w:rPr>
              <w:t xml:space="preserve">       </w:t>
            </w:r>
            <w:r w:rsidRPr="009B5B65">
              <w:rPr>
                <w:rFonts w:cs="Times New Roman"/>
                <w:b/>
              </w:rPr>
              <w:t xml:space="preserve">end </w:t>
            </w:r>
            <w:r w:rsidR="00093291">
              <w:rPr>
                <w:rFonts w:cs="Times New Roman"/>
                <w:b/>
              </w:rPr>
              <w:t>if</w:t>
            </w:r>
          </w:p>
          <w:p w14:paraId="39D8C4F3" w14:textId="4375A47B" w:rsidR="00095E55" w:rsidRDefault="00095E55" w:rsidP="00A312DD">
            <w:pPr>
              <w:ind w:firstLineChars="100" w:firstLine="240"/>
              <w:rPr>
                <w:rFonts w:cs="Times New Roman"/>
              </w:rPr>
            </w:pPr>
            <w:r>
              <w:rPr>
                <w:rFonts w:cs="Times New Roman" w:hint="eastAsia"/>
              </w:rPr>
              <w:t>3</w:t>
            </w:r>
            <w:r>
              <w:rPr>
                <w:rFonts w:cs="Times New Roman"/>
              </w:rPr>
              <w:t>-7. evaluate mean or weighted mean of retrieved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23446060" w:rsidR="00572A17" w:rsidRDefault="00AC4BAF" w:rsidP="00A1203C">
      <w:pPr>
        <w:pStyle w:val="af7"/>
        <w:jc w:val="center"/>
        <w:rPr>
          <w:rFonts w:cs="Times New Roman"/>
        </w:rPr>
      </w:pPr>
      <w:bookmarkStart w:id="252" w:name="_Toc46110371"/>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3</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F67B95">
        <w:t xml:space="preserve">Procedure </w:t>
      </w:r>
      <w:proofErr w:type="spellStart"/>
      <w:r w:rsidR="00F67B95">
        <w:rPr>
          <w:rFonts w:hint="eastAsia"/>
        </w:rPr>
        <w:t>Im</w:t>
      </w:r>
      <w:r w:rsidR="00F67B95">
        <w:t>pute</w:t>
      </w:r>
      <w:r w:rsidR="009C1F4C">
        <w:t>_</w:t>
      </w:r>
      <w:r w:rsidR="00F67B95">
        <w:t>Process</w:t>
      </w:r>
      <w:proofErr w:type="spellEnd"/>
      <w:r w:rsidR="009C1F4C">
        <w:t>()</w:t>
      </w:r>
      <w:bookmarkEnd w:id="252"/>
    </w:p>
    <w:p w14:paraId="26C6FA77" w14:textId="77777777" w:rsidR="00AB148B" w:rsidRDefault="00AB148B" w:rsidP="00AB148B"/>
    <w:p w14:paraId="66EC1F67" w14:textId="77777777" w:rsidR="00907325" w:rsidRDefault="00907325">
      <w:pPr>
        <w:widowControl/>
        <w:rPr>
          <w:rFonts w:cstheme="majorBidi"/>
          <w:b/>
          <w:bCs/>
          <w:sz w:val="32"/>
          <w:szCs w:val="48"/>
        </w:rPr>
      </w:pPr>
      <w:r>
        <w:br w:type="page"/>
      </w:r>
    </w:p>
    <w:p w14:paraId="24E59990" w14:textId="1934AED2" w:rsidR="00AB148B" w:rsidRDefault="00AB148B" w:rsidP="00B75D24">
      <w:pPr>
        <w:pStyle w:val="2"/>
      </w:pPr>
      <w:bookmarkStart w:id="253" w:name="_Toc46266222"/>
      <w:r>
        <w:rPr>
          <w:rFonts w:hint="eastAsia"/>
        </w:rPr>
        <w:lastRenderedPageBreak/>
        <w:t>3.6</w:t>
      </w:r>
      <w:r w:rsidR="00BA43EC">
        <w:rPr>
          <w:rFonts w:hint="eastAsia"/>
        </w:rPr>
        <w:t>以原</w:t>
      </w:r>
      <w:r w:rsidR="00BA43EC">
        <w:rPr>
          <w:rFonts w:hint="eastAsia"/>
        </w:rPr>
        <w:t>skyline</w:t>
      </w:r>
      <w:r w:rsidR="00BA43EC">
        <w:rPr>
          <w:rFonts w:hint="eastAsia"/>
        </w:rPr>
        <w:t>評斷</w:t>
      </w:r>
      <w:r>
        <w:rPr>
          <w:rFonts w:hint="eastAsia"/>
        </w:rPr>
        <w:t>填補法的表現優劣</w:t>
      </w:r>
      <w:bookmarkEnd w:id="253"/>
    </w:p>
    <w:p w14:paraId="18E80F97" w14:textId="237DE26B" w:rsidR="005D4EB3" w:rsidRDefault="00A04E21" w:rsidP="007B1020">
      <w:pPr>
        <w:ind w:firstLine="480"/>
      </w:pPr>
      <w:r>
        <w:rPr>
          <w:rFonts w:hint="eastAsia"/>
        </w:rPr>
        <w:t>由於最終目的是為了看出對</w:t>
      </w:r>
      <w:r>
        <w:rPr>
          <w:rFonts w:hint="eastAsia"/>
        </w:rPr>
        <w:t>s</w:t>
      </w:r>
      <w:r>
        <w:t>kyline</w:t>
      </w:r>
      <w:r>
        <w:rPr>
          <w:rFonts w:hint="eastAsia"/>
        </w:rPr>
        <w:t>結果的填補效果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Pr>
          <w:rFonts w:hint="eastAsia"/>
        </w:rPr>
        <w:t>，因此本論文設計了一套以</w:t>
      </w:r>
      <w:r>
        <w:rPr>
          <w:rFonts w:hint="eastAsia"/>
        </w:rPr>
        <w:t>skyline</w:t>
      </w:r>
      <w:r>
        <w:rPr>
          <w:rFonts w:hint="eastAsia"/>
        </w:rPr>
        <w:t>作為評斷各填補</w:t>
      </w:r>
      <w:r w:rsidR="00307DD0">
        <w:rPr>
          <w:rFonts w:hint="eastAsia"/>
        </w:rPr>
        <w:t>方法在</w:t>
      </w:r>
      <w:r>
        <w:rPr>
          <w:rFonts w:hint="eastAsia"/>
        </w:rPr>
        <w:t>缺失資料集的</w:t>
      </w:r>
      <w:r w:rsidR="00307DD0">
        <w:rPr>
          <w:rFonts w:hint="eastAsia"/>
        </w:rPr>
        <w:t>填補效果</w:t>
      </w:r>
      <w:r w:rsidR="00E14632">
        <w:rPr>
          <w:rFonts w:hint="eastAsia"/>
        </w:rPr>
        <w:t>，</w:t>
      </w:r>
      <w:r w:rsidR="009F202F">
        <w:rPr>
          <w:rFonts w:hint="eastAsia"/>
        </w:rPr>
        <w:t>所採用的基本概念為對原始</w:t>
      </w:r>
      <w:r w:rsidR="009F202F">
        <w:rPr>
          <w:rFonts w:hint="eastAsia"/>
        </w:rPr>
        <w:t>s</w:t>
      </w:r>
      <w:r w:rsidR="009F202F">
        <w:t>kyline</w:t>
      </w:r>
      <w:r w:rsidR="009F202F">
        <w:rPr>
          <w:rFonts w:hint="eastAsia"/>
        </w:rPr>
        <w:t>的</w:t>
      </w:r>
      <w:r w:rsidR="0078587A">
        <w:t>h</w:t>
      </w:r>
      <w:r w:rsidR="009F202F">
        <w:t>amming</w:t>
      </w:r>
      <w:r w:rsidR="009F202F">
        <w:rPr>
          <w:rFonts w:hint="eastAsia"/>
        </w:rPr>
        <w:t xml:space="preserve"> d</w:t>
      </w:r>
      <w:r w:rsidR="009F202F">
        <w:t>istance</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78587A">
        <w:t>h</w:t>
      </w:r>
      <w:r w:rsidR="00426A5D">
        <w:t>amming distance</w:t>
      </w:r>
      <w:r w:rsidR="000A12EE">
        <w:rPr>
          <w:rFonts w:hint="eastAsia"/>
        </w:rPr>
        <w:t>，本論文</w:t>
      </w:r>
      <w:r w:rsidR="003E1207">
        <w:rPr>
          <w:rFonts w:hint="eastAsia"/>
        </w:rPr>
        <w:t>中</w:t>
      </w:r>
      <w:r w:rsidR="000A12EE">
        <w:rPr>
          <w:rFonts w:hint="eastAsia"/>
        </w:rPr>
        <w:t>所</w:t>
      </w:r>
      <w:r w:rsidR="003E1207">
        <w:rPr>
          <w:rFonts w:hint="eastAsia"/>
        </w:rPr>
        <w:t>使</w:t>
      </w:r>
      <w:r w:rsidR="000A12EE">
        <w:rPr>
          <w:rFonts w:hint="eastAsia"/>
        </w:rPr>
        <w:t>用的</w:t>
      </w:r>
      <w:r w:rsidR="003E1207">
        <w:rPr>
          <w:rFonts w:hint="eastAsia"/>
        </w:rPr>
        <w:t>為</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w:t>
      </w:r>
      <w:proofErr w:type="gramEnd"/>
      <w:r w:rsidR="003E1207">
        <w:rPr>
          <w:rFonts w:hint="eastAsia"/>
        </w:rPr>
        <w:t>數的觀念，因此並沒有要求兩字串必須等長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r w:rsidR="009D1D9B">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F04E12">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2B35CB5D" w:rsidR="008A37B7" w:rsidRDefault="0064601D" w:rsidP="008A37B7">
      <w:pPr>
        <w:pStyle w:val="af4"/>
        <w:numPr>
          <w:ilvl w:val="0"/>
          <w:numId w:val="16"/>
        </w:numPr>
        <w:ind w:leftChars="0"/>
      </w:pPr>
      <w:r>
        <w:rPr>
          <w:rFonts w:hint="eastAsia"/>
        </w:rPr>
        <w:t>兩集合是否相同的充分必要條件為兩集合是否具有相同元素且相異元素個數相同，</w:t>
      </w:r>
      <w:r w:rsidR="00A85420">
        <w:rPr>
          <w:rFonts w:hint="eastAsia"/>
        </w:rPr>
        <w:t>此性質對應到</w:t>
      </w:r>
      <w:r>
        <w:rPr>
          <w:rFonts w:hint="eastAsia"/>
        </w:rPr>
        <w:t>字串</w:t>
      </w:r>
      <w:r w:rsidR="00A85420">
        <w:rPr>
          <w:rFonts w:hint="eastAsia"/>
        </w:rPr>
        <w:t>問題上則為兩字串長度是否相同。</w:t>
      </w:r>
    </w:p>
    <w:p w14:paraId="2DED48E8" w14:textId="4AE1F8AC" w:rsidR="00E2759F" w:rsidRDefault="0009676B" w:rsidP="008A37B7">
      <w:r>
        <w:rPr>
          <w:rFonts w:hint="eastAsia"/>
        </w:rPr>
        <w:t>在判斷</w:t>
      </w:r>
      <w:r>
        <w:rPr>
          <w:rFonts w:hint="eastAsia"/>
        </w:rPr>
        <w:t>s</w:t>
      </w:r>
      <w:r>
        <w:t>kyline</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81723B">
        <w:rPr>
          <w:rFonts w:hint="eastAsia"/>
        </w:rPr>
        <w:t>。</w:t>
      </w:r>
    </w:p>
    <w:p w14:paraId="378EE164" w14:textId="72108445" w:rsidR="008A671B" w:rsidRDefault="008A671B" w:rsidP="00BF2C8B">
      <w:pPr>
        <w:pStyle w:val="af4"/>
        <w:numPr>
          <w:ilvl w:val="1"/>
          <w:numId w:val="16"/>
        </w:numPr>
        <w:ind w:leftChars="0"/>
      </w:pPr>
      <w:r>
        <w:rPr>
          <w:rFonts w:hint="eastAsia"/>
        </w:rPr>
        <w:t>集合</w:t>
      </w:r>
      <w:r>
        <w:rPr>
          <w:rFonts w:hint="eastAsia"/>
        </w:rPr>
        <w:t>s</w:t>
      </w:r>
      <w:r>
        <w:t>kyline</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4763C166"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591121">
        <w:rPr>
          <w:rFonts w:hint="eastAsia"/>
        </w:rPr>
        <w:t>，本論文也</w:t>
      </w:r>
      <w:r w:rsidR="00C41A81">
        <w:rPr>
          <w:rFonts w:hint="eastAsia"/>
        </w:rPr>
        <w:t>定義</w:t>
      </w:r>
      <w:r w:rsidR="00591121">
        <w:rPr>
          <w:rFonts w:hint="eastAsia"/>
        </w:rPr>
        <w:t>為</w:t>
      </w:r>
      <w:r w:rsidR="00883534">
        <w:rPr>
          <w:rFonts w:hint="eastAsia"/>
        </w:rPr>
        <w:t>S</w:t>
      </w:r>
      <w:r w:rsidR="00591121">
        <w:t>et</w:t>
      </w:r>
      <w:r w:rsidR="00883534">
        <w:rPr>
          <w:rFonts w:hint="eastAsia"/>
        </w:rPr>
        <w:t xml:space="preserve"> </w:t>
      </w:r>
      <w:r w:rsidR="00591121">
        <w:t xml:space="preserve">Hamming </w:t>
      </w:r>
      <w:r w:rsidR="0078587A">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5C97D88F" w:rsidR="006A0B0F" w:rsidRDefault="007B0180" w:rsidP="0081723B">
      <w:pPr>
        <w:ind w:firstLine="360"/>
      </w:pPr>
      <w:r>
        <w:rPr>
          <w:rFonts w:hint="eastAsia"/>
        </w:rPr>
        <w:t>例子</w:t>
      </w:r>
      <w:r>
        <w:rPr>
          <w:rFonts w:hint="eastAsia"/>
        </w:rPr>
        <w:t>:</w:t>
      </w:r>
    </w:p>
    <w:p w14:paraId="2161CC8C" w14:textId="155AB2FD" w:rsidR="007B0180" w:rsidRPr="00B06E94" w:rsidRDefault="007B0180" w:rsidP="00E052F4">
      <w:pPr>
        <w:pStyle w:val="af4"/>
        <w:ind w:leftChars="0" w:left="360"/>
      </w:pPr>
      <w:r>
        <w:t xml:space="preserve">original skyline :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5546BE9C" w:rsidR="0081723B" w:rsidRDefault="007B0180" w:rsidP="007B1020">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554EBC9F" w:rsidR="007B0180" w:rsidRDefault="00721CC7" w:rsidP="00721CC7">
      <w:pPr>
        <w:pStyle w:val="af4"/>
        <w:ind w:leftChars="0" w:left="360"/>
      </w:pPr>
      <w:r>
        <w:rPr>
          <w:rFonts w:hint="eastAsia"/>
        </w:rPr>
        <w:t>e</w:t>
      </w:r>
      <w:r>
        <w:t>stimated-1</w:t>
      </w:r>
      <w:r>
        <w:rPr>
          <w:rFonts w:hint="eastAsia"/>
        </w:rPr>
        <w:t>中與</w:t>
      </w:r>
      <w:r>
        <w:rPr>
          <w:rFonts w:hint="eastAsia"/>
        </w:rPr>
        <w:t>original sk</w:t>
      </w:r>
      <w:r>
        <w:t>y</w:t>
      </w:r>
      <w:r>
        <w:rPr>
          <w:rFonts w:hint="eastAsia"/>
        </w:rPr>
        <w:t>line</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p>
    <w:p w14:paraId="78FA177E" w14:textId="4A1A9EA9" w:rsidR="00F12A9F" w:rsidRDefault="00F12A9F" w:rsidP="00721CC7">
      <w:pPr>
        <w:pStyle w:val="af4"/>
        <w:ind w:leftChars="0" w:left="360"/>
      </w:pPr>
      <w:r>
        <w:rPr>
          <w:rFonts w:hint="eastAsia"/>
        </w:rPr>
        <w:t>e</w:t>
      </w:r>
      <w:r>
        <w:t>stimated-</w:t>
      </w:r>
      <w:r>
        <w:rPr>
          <w:rFonts w:hint="eastAsia"/>
        </w:rPr>
        <w:t>2</w:t>
      </w:r>
      <w:r>
        <w:rPr>
          <w:rFonts w:hint="eastAsia"/>
        </w:rPr>
        <w:t>中與</w:t>
      </w:r>
      <w:r>
        <w:rPr>
          <w:rFonts w:hint="eastAsia"/>
        </w:rPr>
        <w:t>original sk</w:t>
      </w:r>
      <w:r>
        <w:t>y</w:t>
      </w:r>
      <w:r>
        <w:rPr>
          <w:rFonts w:hint="eastAsia"/>
        </w:rPr>
        <w:t>line</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p>
    <w:p w14:paraId="242D40BE" w14:textId="610E43D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Pr>
          <w:rFonts w:hint="eastAsia"/>
        </w:rPr>
        <w:t>越大並不能保證</w:t>
      </w:r>
      <w:r>
        <w:rPr>
          <w:rFonts w:hint="eastAsia"/>
        </w:rPr>
        <w:t>h</w:t>
      </w:r>
      <w:r>
        <w:t>it ratio</w:t>
      </w:r>
      <w:r>
        <w:rPr>
          <w:rFonts w:hint="eastAsia"/>
        </w:rPr>
        <w:t>一定越好，所以猜得數量多不如猜的精</w:t>
      </w:r>
      <w:proofErr w:type="gramStart"/>
      <w:r>
        <w:rPr>
          <w:rFonts w:hint="eastAsia"/>
        </w:rPr>
        <w:t>準</w:t>
      </w:r>
      <w:proofErr w:type="gramEnd"/>
      <w:r>
        <w:rPr>
          <w:rFonts w:hint="eastAsia"/>
        </w:rPr>
        <w:t>。</w:t>
      </w:r>
      <w:r w:rsidR="005F4DD6">
        <w:rPr>
          <w:rFonts w:hint="eastAsia"/>
        </w:rPr>
        <w:t>天際線</w:t>
      </w:r>
      <w:r w:rsidR="00B47EFC">
        <w:rPr>
          <w:rFonts w:hint="eastAsia"/>
        </w:rPr>
        <w:t>集合</w:t>
      </w:r>
      <w:r w:rsidR="00871818">
        <w:rPr>
          <w:rFonts w:hint="eastAsia"/>
        </w:rPr>
        <w:t>為一個</w:t>
      </w:r>
      <w:r w:rsidR="003C2C65">
        <w:rPr>
          <w:rFonts w:hint="eastAsia"/>
        </w:rPr>
        <w:t>蒐集滿足天際線條件各點的</w:t>
      </w:r>
      <w:r w:rsidR="00871818">
        <w:rPr>
          <w:rFonts w:hint="eastAsia"/>
        </w:rPr>
        <w:t>集</w:t>
      </w:r>
      <w:r w:rsidR="003C2C65">
        <w:rPr>
          <w:rFonts w:hint="eastAsia"/>
        </w:rPr>
        <w:t>合，</w:t>
      </w:r>
      <w:r w:rsidR="00B47EFC">
        <w:rPr>
          <w:rFonts w:hint="eastAsia"/>
        </w:rPr>
        <w:t>故經填補後所找</w:t>
      </w:r>
      <w:r w:rsidR="00573B35">
        <w:rPr>
          <w:rFonts w:hint="eastAsia"/>
        </w:rPr>
        <w:t>到</w:t>
      </w:r>
      <w:r w:rsidR="00B47EFC">
        <w:rPr>
          <w:rFonts w:hint="eastAsia"/>
        </w:rPr>
        <w:t>的天際線集合如果與原天際線集合越香相似，則判斷該填補法對天際線所填補效果越好</w:t>
      </w:r>
      <w:r w:rsidR="00CB6866">
        <w:rPr>
          <w:rFonts w:hint="eastAsia"/>
        </w:rPr>
        <w:t>，</w:t>
      </w:r>
      <w:r w:rsidR="00246377">
        <w:rPr>
          <w:rFonts w:hint="eastAsia"/>
        </w:rPr>
        <w:t>本論文</w:t>
      </w:r>
      <w:r w:rsidR="003C6C71">
        <w:rPr>
          <w:rFonts w:hint="eastAsia"/>
        </w:rPr>
        <w:t>用上述方法來評斷各填補法缺失資料集填補後針對天際線集合作為填補效果優劣之依據。</w:t>
      </w:r>
    </w:p>
    <w:p w14:paraId="753B79F6" w14:textId="7335CB32" w:rsidR="00F70FB9" w:rsidRDefault="00AB148B" w:rsidP="00BC06C0">
      <w:pPr>
        <w:pStyle w:val="1"/>
        <w:jc w:val="left"/>
      </w:pPr>
      <w:bookmarkStart w:id="254" w:name="_Toc46266223"/>
      <w:r>
        <w:rPr>
          <w:rFonts w:hint="eastAsia"/>
        </w:rPr>
        <w:lastRenderedPageBreak/>
        <w:t>實驗結果與分析</w:t>
      </w:r>
      <w:bookmarkEnd w:id="254"/>
    </w:p>
    <w:p w14:paraId="35E2EA50" w14:textId="3653E39D"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比較傳統</w:t>
      </w:r>
      <w:r w:rsidR="005A2A68">
        <w:rPr>
          <w:rFonts w:hint="eastAsia"/>
        </w:rPr>
        <w:t>k</w:t>
      </w:r>
      <w:r w:rsidR="005A2A68">
        <w:rPr>
          <w:rFonts w:hint="eastAsia"/>
        </w:rPr>
        <w:t>鄰近演算法、權重型</w:t>
      </w:r>
      <w:r w:rsidR="005A2A68">
        <w:rPr>
          <w:rFonts w:hint="eastAsia"/>
        </w:rPr>
        <w:t>k</w:t>
      </w:r>
      <w:r w:rsidR="005A2A68">
        <w:rPr>
          <w:rFonts w:hint="eastAsia"/>
        </w:rPr>
        <w:t>鄰近演算法與本論文所提出的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255" w:name="_Toc46266224"/>
      <w:r>
        <w:rPr>
          <w:rFonts w:hint="eastAsia"/>
          <w:shd w:val="clear" w:color="auto" w:fill="FFFFFF"/>
        </w:rPr>
        <w:t>4.1</w:t>
      </w:r>
      <w:r>
        <w:rPr>
          <w:rFonts w:hint="eastAsia"/>
          <w:shd w:val="clear" w:color="auto" w:fill="FFFFFF"/>
        </w:rPr>
        <w:t>實驗環境與資料來源</w:t>
      </w:r>
      <w:bookmarkEnd w:id="255"/>
    </w:p>
    <w:p w14:paraId="0DDA4E5C" w14:textId="0E2F38BB"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Python</w:t>
      </w:r>
      <w:r w:rsidR="004C54E5">
        <w:rPr>
          <w:rFonts w:hint="eastAsia"/>
          <w:shd w:val="clear" w:color="auto" w:fill="FFFFFF"/>
        </w:rPr>
        <w:t>的</w:t>
      </w:r>
      <w:r w:rsidR="004C54E5">
        <w:rPr>
          <w:rFonts w:hint="eastAsia"/>
          <w:shd w:val="clear" w:color="auto" w:fill="FFFFFF"/>
        </w:rPr>
        <w:t>3</w:t>
      </w:r>
      <w:r w:rsidR="004C54E5">
        <w:rPr>
          <w:shd w:val="clear" w:color="auto" w:fill="FFFFFF"/>
        </w:rPr>
        <w:t>.8.2</w:t>
      </w:r>
      <w:r w:rsidR="004C54E5">
        <w:rPr>
          <w:rFonts w:hint="eastAsia"/>
          <w:shd w:val="clear" w:color="auto" w:fill="FFFFFF"/>
        </w:rPr>
        <w:t>版本</w:t>
      </w:r>
      <w:r>
        <w:rPr>
          <w:rFonts w:hint="eastAsia"/>
          <w:shd w:val="clear" w:color="auto" w:fill="FFFFFF"/>
        </w:rPr>
        <w:t>，所</w:t>
      </w:r>
      <w:r w:rsidR="002A1374">
        <w:rPr>
          <w:rFonts w:hint="eastAsia"/>
          <w:shd w:val="clear" w:color="auto" w:fill="FFFFFF"/>
        </w:rPr>
        <w:t>撰寫的整合開發環境</w:t>
      </w:r>
      <w:r w:rsidR="004C54E5">
        <w:rPr>
          <w:rFonts w:hint="eastAsia"/>
          <w:shd w:val="clear" w:color="auto" w:fill="FFFFFF"/>
        </w:rPr>
        <w:t>工具</w:t>
      </w:r>
      <w:r w:rsidR="002A1374">
        <w:rPr>
          <w:rFonts w:hint="eastAsia"/>
          <w:shd w:val="clear" w:color="auto" w:fill="FFFFFF"/>
        </w:rPr>
        <w:t>則為</w:t>
      </w:r>
      <w:r w:rsidR="002A1374">
        <w:rPr>
          <w:rFonts w:hint="eastAsia"/>
          <w:shd w:val="clear" w:color="auto" w:fill="FFFFFF"/>
        </w:rPr>
        <w:t>A</w:t>
      </w:r>
      <w:r w:rsidR="002A1374">
        <w:rPr>
          <w:shd w:val="clear" w:color="auto" w:fill="FFFFFF"/>
        </w:rPr>
        <w:t>naconda</w:t>
      </w:r>
      <w:r w:rsidR="004C54E5">
        <w:rPr>
          <w:rFonts w:hint="eastAsia"/>
          <w:shd w:val="clear" w:color="auto" w:fill="FFFFFF"/>
        </w:rPr>
        <w:t>，虛擬環境架設在</w:t>
      </w:r>
      <w:proofErr w:type="spellStart"/>
      <w:r w:rsidR="004C54E5">
        <w:rPr>
          <w:rFonts w:hint="eastAsia"/>
          <w:shd w:val="clear" w:color="auto" w:fill="FFFFFF"/>
        </w:rPr>
        <w:t>Ju</w:t>
      </w:r>
      <w:r w:rsidR="004C54E5">
        <w:rPr>
          <w:shd w:val="clear" w:color="auto" w:fill="FFFFFF"/>
        </w:rPr>
        <w:t>pyter</w:t>
      </w:r>
      <w:proofErr w:type="spellEnd"/>
      <w:r w:rsidR="004C54E5">
        <w:rPr>
          <w:shd w:val="clear" w:color="auto" w:fill="FFFFFF"/>
        </w:rPr>
        <w:t xml:space="preserve"> Lab</w:t>
      </w:r>
      <w:r w:rsidR="004C54E5">
        <w:rPr>
          <w:rFonts w:hint="eastAsia"/>
          <w:shd w:val="clear" w:color="auto" w:fill="FFFFFF"/>
        </w:rPr>
        <w:t>與</w:t>
      </w:r>
      <w:r w:rsidR="004C54E5">
        <w:rPr>
          <w:rFonts w:hint="eastAsia"/>
          <w:shd w:val="clear" w:color="auto" w:fill="FFFFFF"/>
        </w:rPr>
        <w:t>N</w:t>
      </w:r>
      <w:r w:rsidR="004C54E5">
        <w:rPr>
          <w:shd w:val="clear" w:color="auto" w:fill="FFFFFF"/>
        </w:rPr>
        <w:t>otebook</w:t>
      </w:r>
      <w:r w:rsidR="008E5720">
        <w:rPr>
          <w:rFonts w:hint="eastAsia"/>
          <w:shd w:val="clear" w:color="auto" w:fill="FFFFFF"/>
        </w:rPr>
        <w:t>內</w:t>
      </w:r>
      <w:r w:rsidR="004C54E5">
        <w:rPr>
          <w:rFonts w:hint="eastAsia"/>
          <w:shd w:val="clear" w:color="auto" w:fill="FFFFFF"/>
        </w:rPr>
        <w:t>，並引用包含處理資料流的</w:t>
      </w:r>
      <w:r w:rsidR="004C54E5">
        <w:rPr>
          <w:rFonts w:hint="eastAsia"/>
          <w:shd w:val="clear" w:color="auto" w:fill="FFFFFF"/>
        </w:rPr>
        <w:t>p</w:t>
      </w:r>
      <w:r w:rsidR="004C54E5">
        <w:rPr>
          <w:shd w:val="clear" w:color="auto" w:fill="FFFFFF"/>
        </w:rPr>
        <w:t>andas</w:t>
      </w:r>
      <w:r w:rsidR="004C54E5">
        <w:rPr>
          <w:rFonts w:hint="eastAsia"/>
          <w:shd w:val="clear" w:color="auto" w:fill="FFFFFF"/>
        </w:rPr>
        <w:t>套件、數學與矩陣函式相關</w:t>
      </w:r>
      <w:proofErr w:type="spellStart"/>
      <w:r w:rsidR="004C54E5">
        <w:rPr>
          <w:rFonts w:hint="eastAsia"/>
          <w:shd w:val="clear" w:color="auto" w:fill="FFFFFF"/>
        </w:rPr>
        <w:t>n</w:t>
      </w:r>
      <w:r w:rsidR="004C54E5">
        <w:rPr>
          <w:shd w:val="clear" w:color="auto" w:fill="FFFFFF"/>
        </w:rPr>
        <w:t>umpy</w:t>
      </w:r>
      <w:proofErr w:type="spellEnd"/>
      <w:r w:rsidR="004C54E5">
        <w:rPr>
          <w:rFonts w:hint="eastAsia"/>
          <w:shd w:val="clear" w:color="auto" w:fill="FFFFFF"/>
        </w:rPr>
        <w:t>套件、以及</w:t>
      </w:r>
      <w:r w:rsidR="00EB5CEA">
        <w:rPr>
          <w:rFonts w:hint="eastAsia"/>
          <w:shd w:val="clear" w:color="auto" w:fill="FFFFFF"/>
        </w:rPr>
        <w:t>機器學習</w:t>
      </w:r>
      <w:r w:rsidR="00C72079">
        <w:rPr>
          <w:rFonts w:hint="eastAsia"/>
          <w:shd w:val="clear" w:color="auto" w:fill="FFFFFF"/>
        </w:rPr>
        <w:t>與資料挖掘相關的</w:t>
      </w:r>
      <w:proofErr w:type="spellStart"/>
      <w:r w:rsidR="00C72079">
        <w:rPr>
          <w:shd w:val="clear" w:color="auto" w:fill="FFFFFF"/>
        </w:rPr>
        <w:t>sklearn</w:t>
      </w:r>
      <w:proofErr w:type="spellEnd"/>
      <w:r w:rsidR="00C72079">
        <w:rPr>
          <w:rFonts w:hint="eastAsia"/>
          <w:shd w:val="clear" w:color="auto" w:fill="FFFFFF"/>
        </w:rPr>
        <w:t>以及數據視覺化所需要的</w:t>
      </w:r>
      <w:r w:rsidR="00C72079">
        <w:rPr>
          <w:shd w:val="clear" w:color="auto" w:fill="FFFFFF"/>
        </w:rPr>
        <w:t>matplotlib</w:t>
      </w:r>
      <w:r w:rsidR="00EC0F34">
        <w:rPr>
          <w:rFonts w:hint="eastAsia"/>
          <w:shd w:val="clear" w:color="auto" w:fill="FFFFFF"/>
        </w:rPr>
        <w:t>套件</w:t>
      </w:r>
      <w:r w:rsidR="00336F7D">
        <w:rPr>
          <w:rFonts w:hint="eastAsia"/>
          <w:shd w:val="clear" w:color="auto" w:fill="FFFFFF"/>
        </w:rPr>
        <w:t>。</w:t>
      </w:r>
      <w:r w:rsidR="00480EC3">
        <w:rPr>
          <w:rFonts w:hint="eastAsia"/>
          <w:shd w:val="clear" w:color="auto" w:fill="FFFFFF"/>
        </w:rPr>
        <w:t>本</w:t>
      </w:r>
      <w:r w:rsidR="00C72079">
        <w:rPr>
          <w:rFonts w:hint="eastAsia"/>
          <w:shd w:val="clear" w:color="auto" w:fill="FFFFFF"/>
        </w:rPr>
        <w:t>實驗所使用的輸入資料集為</w:t>
      </w:r>
      <w:r w:rsidR="00C72079">
        <w:rPr>
          <w:rFonts w:hint="eastAsia"/>
          <w:shd w:val="clear" w:color="auto" w:fill="FFFFFF"/>
        </w:rPr>
        <w:t>UCI Ma</w:t>
      </w:r>
      <w:r w:rsidR="00C72079">
        <w:rPr>
          <w:shd w:val="clear" w:color="auto" w:fill="FFFFFF"/>
        </w:rPr>
        <w:t>chine Learning Repository</w:t>
      </w:r>
      <w:r w:rsidR="007D68BD">
        <w:rPr>
          <w:rFonts w:hint="eastAsia"/>
          <w:shd w:val="clear" w:color="auto" w:fill="FFFFFF"/>
        </w:rPr>
        <w:t>中</w:t>
      </w:r>
      <w:r w:rsidR="00B27338">
        <w:rPr>
          <w:rFonts w:hint="eastAsia"/>
          <w:shd w:val="clear" w:color="auto" w:fill="FFFFFF"/>
        </w:rPr>
        <w:t>純數值資料類型</w:t>
      </w:r>
      <w:r w:rsidR="007D68BD">
        <w:rPr>
          <w:rFonts w:hint="eastAsia"/>
          <w:shd w:val="clear" w:color="auto" w:fill="FFFFFF"/>
        </w:rPr>
        <w:t>的</w:t>
      </w:r>
      <w:r w:rsidR="00B27338">
        <w:rPr>
          <w:rFonts w:hint="eastAsia"/>
          <w:shd w:val="clear" w:color="auto" w:fill="FFFFFF"/>
        </w:rPr>
        <w:t>資料集，資料集名稱為</w:t>
      </w:r>
      <w:r w:rsidR="00160E91">
        <w:rPr>
          <w:rFonts w:hint="eastAsia"/>
          <w:shd w:val="clear" w:color="auto" w:fill="FFFFFF"/>
        </w:rPr>
        <w:t>B</w:t>
      </w:r>
      <w:r w:rsidR="00160E91">
        <w:rPr>
          <w:shd w:val="clear" w:color="auto" w:fill="FFFFFF"/>
        </w:rPr>
        <w:t>ike Sharing dataset</w:t>
      </w:r>
      <w:r w:rsidR="00160E91">
        <w:rPr>
          <w:rFonts w:hint="eastAsia"/>
          <w:shd w:val="clear" w:color="auto" w:fill="FFFFFF"/>
        </w:rPr>
        <w:t>、</w:t>
      </w:r>
      <w:r w:rsidR="00160E91">
        <w:rPr>
          <w:rFonts w:hint="eastAsia"/>
          <w:shd w:val="clear" w:color="auto" w:fill="FFFFFF"/>
        </w:rPr>
        <w:t>R</w:t>
      </w:r>
      <w:r w:rsidR="00160E91">
        <w:rPr>
          <w:shd w:val="clear" w:color="auto" w:fill="FFFFFF"/>
        </w:rPr>
        <w:t>eal estate valuation dataset</w:t>
      </w:r>
      <w:r w:rsidR="00160E91">
        <w:rPr>
          <w:rFonts w:hint="eastAsia"/>
          <w:shd w:val="clear" w:color="auto" w:fill="FFFFFF"/>
        </w:rPr>
        <w:t>、</w:t>
      </w:r>
      <w:r w:rsidR="00160E91">
        <w:rPr>
          <w:rFonts w:hint="eastAsia"/>
          <w:shd w:val="clear" w:color="auto" w:fill="FFFFFF"/>
        </w:rPr>
        <w:t>R</w:t>
      </w:r>
      <w:r w:rsidR="00160E91">
        <w:rPr>
          <w:shd w:val="clear" w:color="auto" w:fill="FFFFFF"/>
        </w:rPr>
        <w:t>eal-time Election Results Portugal 2019 dataset</w:t>
      </w:r>
      <w:r w:rsidR="0005249F">
        <w:rPr>
          <w:rFonts w:hint="eastAsia"/>
          <w:shd w:val="clear" w:color="auto" w:fill="FFFFFF"/>
        </w:rPr>
        <w:t>。</w:t>
      </w:r>
    </w:p>
    <w:p w14:paraId="7B15E0CB" w14:textId="77777777" w:rsidR="00073FB0" w:rsidRPr="00B4040F" w:rsidRDefault="00073FB0" w:rsidP="00975818">
      <w:pPr>
        <w:rPr>
          <w:shd w:val="clear" w:color="auto" w:fill="FFFFFF"/>
        </w:rPr>
      </w:pPr>
    </w:p>
    <w:p w14:paraId="0DB7764B" w14:textId="72DD0BA2" w:rsidR="00A56CE4" w:rsidRDefault="00A56CE4" w:rsidP="00A56CE4">
      <w:pPr>
        <w:pStyle w:val="2"/>
      </w:pPr>
      <w:bookmarkStart w:id="256" w:name="_Toc46266225"/>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DA46B9">
        <w:rPr>
          <w:rFonts w:hint="eastAsia"/>
        </w:rPr>
        <w:t>s</w:t>
      </w:r>
      <w:r w:rsidR="00DA46B9">
        <w:t>kyline</w:t>
      </w:r>
      <w:r w:rsidR="00DA46B9">
        <w:rPr>
          <w:rFonts w:hint="eastAsia"/>
        </w:rPr>
        <w:t>結果</w:t>
      </w:r>
      <w:r>
        <w:rPr>
          <w:rFonts w:hint="eastAsia"/>
        </w:rPr>
        <w:t>的影響</w:t>
      </w:r>
      <w:bookmarkEnd w:id="256"/>
    </w:p>
    <w:p w14:paraId="393DBEAC" w14:textId="3F6B2D59" w:rsidR="00A56CE4" w:rsidRPr="00A56CE4" w:rsidRDefault="00A56CE4" w:rsidP="00B4040F">
      <w:pPr>
        <w:pStyle w:val="3"/>
      </w:pPr>
      <w:bookmarkStart w:id="257" w:name="_Toc46266226"/>
      <w:r>
        <w:rPr>
          <w:rFonts w:hint="eastAsia"/>
        </w:rPr>
        <w:t>4.2.1</w:t>
      </w:r>
      <w:r>
        <w:rPr>
          <w:rFonts w:hint="eastAsia"/>
        </w:rPr>
        <w:t>實驗目的與設計</w:t>
      </w:r>
      <w:bookmarkEnd w:id="257"/>
    </w:p>
    <w:p w14:paraId="04E0457A" w14:textId="20D6A320"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258" w:name="_Toc46266227"/>
      <w:r>
        <w:rPr>
          <w:rFonts w:hint="eastAsia"/>
        </w:rPr>
        <w:t>4.2.2</w:t>
      </w:r>
      <w:r>
        <w:rPr>
          <w:rFonts w:hint="eastAsia"/>
        </w:rPr>
        <w:t>實驗方法</w:t>
      </w:r>
      <w:bookmarkEnd w:id="258"/>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037D44FE" w:rsidR="00C5616A" w:rsidRDefault="00C5616A" w:rsidP="00C5616A">
      <w:pPr>
        <w:rPr>
          <w:shd w:val="clear" w:color="auto" w:fill="FFFFFF"/>
        </w:rPr>
      </w:pPr>
      <w:r>
        <w:rPr>
          <w:shd w:val="clear" w:color="auto" w:fill="FFFFFF"/>
        </w:rPr>
        <w:t>衡量此實驗效果，本論文採用原完整資料集</w:t>
      </w:r>
      <w:r>
        <w:rPr>
          <w:shd w:val="clear" w:color="auto" w:fill="FFFFFF"/>
        </w:rPr>
        <w:t>complete data set</w:t>
      </w:r>
      <w:r>
        <w:rPr>
          <w:shd w:val="clear" w:color="auto" w:fill="FFFFFF"/>
        </w:rPr>
        <w:t>中所得出</w:t>
      </w:r>
      <w:r>
        <w:rPr>
          <w:shd w:val="clear" w:color="auto" w:fill="FFFFFF"/>
        </w:rPr>
        <w:t>skyline</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259" w:name="_Toc46266228"/>
      <w:r>
        <w:rPr>
          <w:rFonts w:hint="eastAsia"/>
        </w:rPr>
        <w:lastRenderedPageBreak/>
        <w:t>4.2.3</w:t>
      </w:r>
      <w:r>
        <w:rPr>
          <w:rFonts w:hint="eastAsia"/>
        </w:rPr>
        <w:t>實驗結果與分析</w:t>
      </w:r>
      <w:bookmarkEnd w:id="259"/>
    </w:p>
    <w:p w14:paraId="5D72D4C9" w14:textId="77777777"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504E9">
        <w:rPr>
          <w:rFonts w:hint="eastAsia"/>
        </w:rPr>
        <w:t>k</w:t>
      </w:r>
      <w:r w:rsidR="006504E9">
        <w:rPr>
          <w:rFonts w:hint="eastAsia"/>
        </w:rPr>
        <w:t>鄰近填補法的準確率並沒有因為找尋更多的鄰近點數量改善填補效果</w:t>
      </w:r>
      <w:r w:rsidR="000B0F21">
        <w:rPr>
          <w:rFonts w:hint="eastAsia"/>
        </w:rPr>
        <w:t>。</w:t>
      </w:r>
    </w:p>
    <w:p w14:paraId="72A7D24D" w14:textId="541B5914" w:rsidR="00D67667" w:rsidRPr="009C1D1C" w:rsidRDefault="000B0F21" w:rsidP="009C1D1C">
      <w:r>
        <w:rPr>
          <w:rFonts w:hint="eastAsia"/>
        </w:rPr>
        <w:t>觀察圖</w:t>
      </w:r>
      <w:r>
        <w:rPr>
          <w:rFonts w:hint="eastAsia"/>
        </w:rPr>
        <w:t>4.2</w:t>
      </w:r>
      <w:r w:rsidR="001A40E6">
        <w:rPr>
          <w:rFonts w:hint="eastAsia"/>
        </w:rPr>
        <w:t>可知，</w:t>
      </w:r>
      <w:r w:rsidR="003C2B5B">
        <w:rPr>
          <w:rFonts w:hint="eastAsia"/>
        </w:rPr>
        <w:t>k</w:t>
      </w:r>
      <w:r w:rsidR="003C2B5B">
        <w:rPr>
          <w:rFonts w:hint="eastAsia"/>
        </w:rPr>
        <w:t>鄰近填補法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Pr>
          <w:rFonts w:hint="eastAsia"/>
        </w:rPr>
        <w:t>k</w:t>
      </w:r>
      <w:r>
        <w:rPr>
          <w:rFonts w:hint="eastAsia"/>
        </w:rPr>
        <w:t>鄰近填補法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4BA00CDB" w:rsidR="00414C39" w:rsidRDefault="00E607E4" w:rsidP="007778ED">
      <w:pPr>
        <w:jc w:val="center"/>
        <w:rPr>
          <w:rFonts w:cs="Times New Roman"/>
        </w:rPr>
      </w:pPr>
      <w:r>
        <w:rPr>
          <w:rFonts w:cs="Times New Roman"/>
          <w:noProof/>
        </w:rPr>
        <w:drawing>
          <wp:inline distT="0" distB="0" distL="0" distR="0" wp14:anchorId="36B294A0" wp14:editId="3A5FCB6C">
            <wp:extent cx="4208540" cy="2832100"/>
            <wp:effectExtent l="0" t="0" r="190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75" cy="2845986"/>
                    </a:xfrm>
                    <a:prstGeom prst="rect">
                      <a:avLst/>
                    </a:prstGeom>
                    <a:noFill/>
                    <a:ln>
                      <a:noFill/>
                    </a:ln>
                  </pic:spPr>
                </pic:pic>
              </a:graphicData>
            </a:graphic>
          </wp:inline>
        </w:drawing>
      </w:r>
    </w:p>
    <w:p w14:paraId="5619F8EF" w14:textId="72032FF5" w:rsidR="00414C39" w:rsidRDefault="00AC4BAF" w:rsidP="00A1203C">
      <w:pPr>
        <w:pStyle w:val="af7"/>
        <w:jc w:val="center"/>
        <w:rPr>
          <w:rFonts w:cs="Times New Roman"/>
        </w:rPr>
      </w:pPr>
      <w:bookmarkStart w:id="260" w:name="_Toc44592099"/>
      <w:bookmarkStart w:id="261" w:name="_Toc46110372"/>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1</w:t>
      </w:r>
      <w:r w:rsidR="005E5922">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 rate</w:t>
      </w:r>
      <w:bookmarkEnd w:id="260"/>
      <w:r w:rsidR="00EC5073">
        <w:rPr>
          <w:rFonts w:cs="Times New Roman" w:hint="eastAsia"/>
        </w:rPr>
        <w:t>圖</w:t>
      </w:r>
      <w:bookmarkEnd w:id="261"/>
    </w:p>
    <w:p w14:paraId="774F0404" w14:textId="7E8E0037" w:rsidR="00F4117B" w:rsidRDefault="00E607E4" w:rsidP="007778ED">
      <w:pPr>
        <w:jc w:val="center"/>
        <w:rPr>
          <w:rFonts w:cs="Times New Roman"/>
        </w:rPr>
      </w:pPr>
      <w:r>
        <w:rPr>
          <w:rFonts w:cs="Times New Roman"/>
          <w:noProof/>
        </w:rPr>
        <w:drawing>
          <wp:inline distT="0" distB="0" distL="0" distR="0" wp14:anchorId="6BC05D6A" wp14:editId="75D1EE0D">
            <wp:extent cx="4072591" cy="2787015"/>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9388" cy="2812196"/>
                    </a:xfrm>
                    <a:prstGeom prst="rect">
                      <a:avLst/>
                    </a:prstGeom>
                    <a:noFill/>
                    <a:ln>
                      <a:noFill/>
                    </a:ln>
                  </pic:spPr>
                </pic:pic>
              </a:graphicData>
            </a:graphic>
          </wp:inline>
        </w:drawing>
      </w:r>
    </w:p>
    <w:p w14:paraId="5D6773CB" w14:textId="69490CBA" w:rsidR="00414C39" w:rsidRDefault="00AC4BAF" w:rsidP="00A1203C">
      <w:pPr>
        <w:pStyle w:val="af7"/>
        <w:jc w:val="center"/>
        <w:rPr>
          <w:rFonts w:cs="Times New Roman"/>
        </w:rPr>
      </w:pPr>
      <w:bookmarkStart w:id="262" w:name="_Toc46110373"/>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 rate</w:t>
      </w:r>
      <w:r w:rsidR="00EC5073">
        <w:rPr>
          <w:rFonts w:cs="Times New Roman" w:hint="eastAsia"/>
        </w:rPr>
        <w:t>圖</w:t>
      </w:r>
      <w:bookmarkEnd w:id="262"/>
    </w:p>
    <w:p w14:paraId="6991DA00" w14:textId="6BF0644A" w:rsidR="00A56CE4" w:rsidRPr="00A56CE4" w:rsidRDefault="00A56CE4" w:rsidP="00B75D24">
      <w:pPr>
        <w:pStyle w:val="2"/>
      </w:pPr>
      <w:bookmarkStart w:id="263" w:name="_Toc46266229"/>
      <w:r>
        <w:rPr>
          <w:rFonts w:hint="eastAsia"/>
        </w:rPr>
        <w:lastRenderedPageBreak/>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263"/>
    </w:p>
    <w:p w14:paraId="61CEAF07" w14:textId="50C3A3BE" w:rsidR="00A56CE4" w:rsidRDefault="00A56CE4" w:rsidP="00194E0B">
      <w:pPr>
        <w:pStyle w:val="3"/>
      </w:pPr>
      <w:bookmarkStart w:id="264" w:name="_Toc46266230"/>
      <w:r>
        <w:rPr>
          <w:rFonts w:hint="eastAsia"/>
        </w:rPr>
        <w:t>4.3.1</w:t>
      </w:r>
      <w:r>
        <w:rPr>
          <w:rFonts w:hint="eastAsia"/>
        </w:rPr>
        <w:t>實驗目的與設計</w:t>
      </w:r>
      <w:bookmarkEnd w:id="264"/>
    </w:p>
    <w:p w14:paraId="52C3A5B4" w14:textId="7FEF3D0E"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C6668B">
        <w:rPr>
          <w:rFonts w:hint="eastAsia"/>
        </w:rPr>
        <w:t>k</w:t>
      </w:r>
      <w:r w:rsidR="00C6668B">
        <w:rPr>
          <w:rFonts w:hint="eastAsia"/>
        </w:rPr>
        <w:t>鄰近填補法</w:t>
      </w:r>
      <w:r w:rsidR="00092475">
        <w:rPr>
          <w:rFonts w:hint="eastAsia"/>
        </w:rPr>
        <w:t>即</w:t>
      </w:r>
      <w:r>
        <w:rPr>
          <w:rFonts w:hint="eastAsia"/>
        </w:rPr>
        <w:t>所能夠找回近似</w:t>
      </w:r>
      <w:r>
        <w:rPr>
          <w:rFonts w:hint="eastAsia"/>
        </w:rPr>
        <w:t>s</w:t>
      </w:r>
      <w:r>
        <w:t>kyline</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265" w:name="_Toc46266231"/>
      <w:r>
        <w:rPr>
          <w:rFonts w:hint="eastAsia"/>
        </w:rPr>
        <w:t>4.3.2</w:t>
      </w:r>
      <w:r>
        <w:rPr>
          <w:rFonts w:hint="eastAsia"/>
        </w:rPr>
        <w:t>實驗方法</w:t>
      </w:r>
      <w:bookmarkEnd w:id="265"/>
    </w:p>
    <w:p w14:paraId="208F15D5" w14:textId="779F3090"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4072C7">
        <w:rPr>
          <w:rFonts w:hint="eastAsia"/>
        </w:rPr>
        <w:t>k</w:t>
      </w:r>
      <w:r w:rsidR="004072C7">
        <w:rPr>
          <w:rFonts w:hint="eastAsia"/>
        </w:rPr>
        <w:t>鄰近填補法、權重型</w:t>
      </w:r>
      <w:r w:rsidR="004072C7">
        <w:rPr>
          <w:rFonts w:hint="eastAsia"/>
        </w:rPr>
        <w:t>k</w:t>
      </w:r>
      <w:r w:rsidR="004072C7">
        <w:rPr>
          <w:rFonts w:hint="eastAsia"/>
        </w:rPr>
        <w:t>鄰近法以及本論文方法填補後的值所能夠找回原</w:t>
      </w:r>
      <w:r w:rsidR="004072C7">
        <w:rPr>
          <w:rFonts w:hint="eastAsia"/>
        </w:rPr>
        <w:t>s</w:t>
      </w:r>
      <w:r w:rsidR="004072C7">
        <w:t>kyline</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2907DC">
        <w:rPr>
          <w:rFonts w:hint="eastAsia"/>
        </w:rPr>
        <w:t>的程式，並與缺失前的原</w:t>
      </w:r>
      <w:r w:rsidR="002907DC">
        <w:rPr>
          <w:rFonts w:hint="eastAsia"/>
        </w:rPr>
        <w:t>s</w:t>
      </w:r>
      <w:r w:rsidR="002907DC">
        <w:t>kyline</w:t>
      </w:r>
      <w:r w:rsidR="002907DC">
        <w:rPr>
          <w:rFonts w:hint="eastAsia"/>
        </w:rPr>
        <w:t>做比較計算出相似程度。若越接近原</w:t>
      </w:r>
      <w:r w:rsidR="002907DC">
        <w:rPr>
          <w:rFonts w:hint="eastAsia"/>
        </w:rPr>
        <w:t>skyline</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266" w:name="_Toc46266232"/>
      <w:r>
        <w:rPr>
          <w:rFonts w:hint="eastAsia"/>
        </w:rPr>
        <w:t>4.3.3</w:t>
      </w:r>
      <w:r>
        <w:rPr>
          <w:rFonts w:hint="eastAsia"/>
        </w:rPr>
        <w:t>實驗結果與分析</w:t>
      </w:r>
      <w:bookmarkEnd w:id="266"/>
    </w:p>
    <w:p w14:paraId="1725446F" w14:textId="57C57893"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D8172C">
        <w:rPr>
          <w:rFonts w:hint="eastAsia"/>
        </w:rPr>
        <w:t>k</w:t>
      </w:r>
      <w:r w:rsidR="00D8172C">
        <w:rPr>
          <w:rFonts w:hint="eastAsia"/>
        </w:rPr>
        <w:t>鄰近填補法有機會擁有較好的填補效果是因為缺失程度</w:t>
      </w:r>
      <w:proofErr w:type="gramStart"/>
      <w:r w:rsidR="00D8172C">
        <w:rPr>
          <w:rFonts w:hint="eastAsia"/>
        </w:rPr>
        <w:t>不</w:t>
      </w:r>
      <w:proofErr w:type="gramEnd"/>
      <w:r w:rsidR="00D8172C">
        <w:rPr>
          <w:rFonts w:hint="eastAsia"/>
        </w:rPr>
        <w:t>高下，</w:t>
      </w:r>
      <w:r w:rsidR="00D8172C">
        <w:rPr>
          <w:rFonts w:hint="eastAsia"/>
        </w:rPr>
        <w:t>k</w:t>
      </w:r>
      <w:r w:rsidR="00D8172C">
        <w:rPr>
          <w:rFonts w:hint="eastAsia"/>
        </w:rPr>
        <w:t>鄰近填補法還能夠以足夠的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4EA04A32"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t>k</w:t>
      </w:r>
      <w:r>
        <w:rPr>
          <w:rFonts w:hint="eastAsia"/>
        </w:rPr>
        <w:t>鄰近填補法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1C1A97">
        <w:rPr>
          <w:rFonts w:hint="eastAsia"/>
        </w:rPr>
        <w:t>k</w:t>
      </w:r>
      <w:r w:rsidR="001C1A97">
        <w:rPr>
          <w:rFonts w:hint="eastAsia"/>
        </w:rPr>
        <w:t>鄰近填補法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62029E04" w14:textId="77777777" w:rsidR="00E45374" w:rsidRDefault="00E45374" w:rsidP="001E58C6">
      <w:pPr>
        <w:pStyle w:val="af7"/>
        <w:jc w:val="center"/>
      </w:pPr>
    </w:p>
    <w:p w14:paraId="36AEF6A8" w14:textId="77777777" w:rsidR="00E45374" w:rsidRDefault="00E45374" w:rsidP="001E58C6">
      <w:pPr>
        <w:pStyle w:val="af7"/>
        <w:jc w:val="center"/>
      </w:pPr>
    </w:p>
    <w:p w14:paraId="3E5EB909" w14:textId="6FCE3DD1" w:rsidR="00E45374" w:rsidRDefault="00E45374" w:rsidP="001E58C6">
      <w:pPr>
        <w:pStyle w:val="af7"/>
        <w:jc w:val="center"/>
      </w:pPr>
    </w:p>
    <w:p w14:paraId="56266F97" w14:textId="77777777" w:rsidR="00556474" w:rsidRPr="00556474" w:rsidRDefault="00556474" w:rsidP="00556474">
      <w:pPr>
        <w:jc w:val="center"/>
      </w:pPr>
    </w:p>
    <w:p w14:paraId="75EB6C6E" w14:textId="77777777" w:rsidR="00E45374" w:rsidRDefault="00E45374" w:rsidP="001E58C6">
      <w:pPr>
        <w:pStyle w:val="af7"/>
        <w:jc w:val="center"/>
      </w:pPr>
    </w:p>
    <w:p w14:paraId="4E1B3120" w14:textId="77777777" w:rsidR="00E45374" w:rsidRDefault="00E45374" w:rsidP="001E58C6">
      <w:pPr>
        <w:pStyle w:val="af7"/>
        <w:jc w:val="center"/>
      </w:pPr>
    </w:p>
    <w:p w14:paraId="767E10FF" w14:textId="587E041A" w:rsidR="001E58C6" w:rsidRPr="001E58C6" w:rsidRDefault="0097520B" w:rsidP="00A1203C">
      <w:pPr>
        <w:pStyle w:val="af7"/>
        <w:jc w:val="center"/>
      </w:pPr>
      <w:bookmarkStart w:id="267" w:name="_Toc46110362"/>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1</w:t>
      </w:r>
      <w:r w:rsidR="005E5922">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267"/>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043E7466" w14:textId="47E0EBF6" w:rsidR="00E45374" w:rsidRDefault="00E45374" w:rsidP="00F95350">
      <w:pPr>
        <w:jc w:val="center"/>
      </w:pPr>
    </w:p>
    <w:p w14:paraId="01095D73" w14:textId="5F52C417" w:rsidR="00E45374" w:rsidRDefault="00E45374" w:rsidP="00F95350">
      <w:pPr>
        <w:jc w:val="center"/>
      </w:pPr>
    </w:p>
    <w:p w14:paraId="053992DB" w14:textId="0CC39B1A" w:rsidR="00E45374" w:rsidRDefault="00E45374" w:rsidP="00F95350">
      <w:pPr>
        <w:jc w:val="center"/>
      </w:pPr>
    </w:p>
    <w:p w14:paraId="4721E91F" w14:textId="1B93C6A7" w:rsidR="00E45374" w:rsidRDefault="00E45374" w:rsidP="00F95350">
      <w:pPr>
        <w:jc w:val="center"/>
      </w:pPr>
    </w:p>
    <w:p w14:paraId="0F38C37F" w14:textId="77777777" w:rsidR="00556474" w:rsidRDefault="00556474"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4C3D08" w14:textId="7BAE8517" w:rsidR="001E58C6" w:rsidRPr="001E58C6" w:rsidRDefault="00AC4BAF" w:rsidP="00A1203C">
      <w:pPr>
        <w:pStyle w:val="af7"/>
        <w:jc w:val="center"/>
      </w:pPr>
      <w:bookmarkStart w:id="268" w:name="_Toc46110374"/>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268"/>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41277F6C" w14:textId="77777777" w:rsidR="00E45374" w:rsidRDefault="00E45374" w:rsidP="001E58C6">
      <w:pPr>
        <w:pStyle w:val="af7"/>
        <w:jc w:val="center"/>
      </w:pPr>
    </w:p>
    <w:p w14:paraId="54E2F025" w14:textId="77777777" w:rsidR="00E45374" w:rsidRDefault="00E45374" w:rsidP="001E58C6">
      <w:pPr>
        <w:pStyle w:val="af7"/>
        <w:jc w:val="center"/>
      </w:pPr>
    </w:p>
    <w:p w14:paraId="6CC6C0F7" w14:textId="0FB095EA" w:rsidR="00E45374" w:rsidRDefault="00E45374" w:rsidP="001E58C6">
      <w:pPr>
        <w:pStyle w:val="af7"/>
        <w:jc w:val="center"/>
      </w:pPr>
    </w:p>
    <w:p w14:paraId="0473DD05" w14:textId="77777777" w:rsidR="00556474" w:rsidRPr="00556474" w:rsidRDefault="00556474" w:rsidP="00556474">
      <w:pPr>
        <w:jc w:val="center"/>
      </w:pPr>
    </w:p>
    <w:p w14:paraId="494D5F98" w14:textId="77777777" w:rsidR="00E45374" w:rsidRDefault="00E45374" w:rsidP="001E58C6">
      <w:pPr>
        <w:pStyle w:val="af7"/>
        <w:jc w:val="center"/>
      </w:pPr>
    </w:p>
    <w:p w14:paraId="4D5C158C" w14:textId="77777777" w:rsidR="00E45374" w:rsidRDefault="00E45374" w:rsidP="001E58C6">
      <w:pPr>
        <w:pStyle w:val="af7"/>
        <w:jc w:val="center"/>
      </w:pPr>
    </w:p>
    <w:p w14:paraId="5706130D" w14:textId="0B76C3FB" w:rsidR="00982516" w:rsidRPr="001E58C6" w:rsidRDefault="0097520B" w:rsidP="00A1203C">
      <w:pPr>
        <w:pStyle w:val="af7"/>
        <w:jc w:val="center"/>
      </w:pPr>
      <w:bookmarkStart w:id="269" w:name="_Toc46110363"/>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269"/>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5D97DE24" w14:textId="2631F015" w:rsidR="00E45374" w:rsidRDefault="00E45374" w:rsidP="00E45374">
      <w:pPr>
        <w:jc w:val="center"/>
      </w:pPr>
    </w:p>
    <w:p w14:paraId="64D429C5" w14:textId="3A536A18" w:rsidR="00E45374" w:rsidRDefault="00E45374" w:rsidP="00E45374">
      <w:pPr>
        <w:jc w:val="center"/>
      </w:pPr>
    </w:p>
    <w:p w14:paraId="2D19FA67" w14:textId="58A81988" w:rsidR="00E45374" w:rsidRDefault="00E45374" w:rsidP="00E45374">
      <w:pPr>
        <w:jc w:val="center"/>
      </w:pPr>
    </w:p>
    <w:p w14:paraId="43E8679F" w14:textId="45DC2A35" w:rsidR="00E45374" w:rsidRDefault="00E45374" w:rsidP="00E45374">
      <w:pPr>
        <w:jc w:val="center"/>
      </w:pPr>
    </w:p>
    <w:p w14:paraId="2A4C1F3A" w14:textId="77777777" w:rsidR="00E45374" w:rsidRPr="00E45374" w:rsidRDefault="00E45374" w:rsidP="00E45374">
      <w:pPr>
        <w:jc w:val="cente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57AF25" w14:textId="7DAEB9A4" w:rsidR="00BB3AE2" w:rsidRPr="001E58C6" w:rsidRDefault="00AC4BAF" w:rsidP="00A1203C">
      <w:pPr>
        <w:pStyle w:val="af7"/>
        <w:jc w:val="center"/>
      </w:pPr>
      <w:bookmarkStart w:id="270" w:name="_Toc46110375"/>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4</w:t>
      </w:r>
      <w:r w:rsidR="005E5922">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270"/>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1F6E3A32" w14:textId="77777777" w:rsidR="008750F7" w:rsidRDefault="008750F7" w:rsidP="001E58C6">
      <w:pPr>
        <w:pStyle w:val="af7"/>
        <w:jc w:val="center"/>
      </w:pPr>
    </w:p>
    <w:p w14:paraId="45105CE6" w14:textId="77777777" w:rsidR="008750F7" w:rsidRDefault="008750F7" w:rsidP="001E58C6">
      <w:pPr>
        <w:pStyle w:val="af7"/>
        <w:jc w:val="center"/>
      </w:pPr>
    </w:p>
    <w:p w14:paraId="705C1CC9" w14:textId="6BF2C655" w:rsidR="008750F7" w:rsidRDefault="008750F7" w:rsidP="001E58C6">
      <w:pPr>
        <w:pStyle w:val="af7"/>
        <w:jc w:val="center"/>
      </w:pPr>
    </w:p>
    <w:p w14:paraId="5BAF8996" w14:textId="77777777" w:rsidR="00556474" w:rsidRPr="00556474" w:rsidRDefault="00556474" w:rsidP="00556474">
      <w:pPr>
        <w:jc w:val="center"/>
      </w:pPr>
    </w:p>
    <w:p w14:paraId="7DDEB572" w14:textId="77777777" w:rsidR="008750F7" w:rsidRDefault="008750F7" w:rsidP="001E58C6">
      <w:pPr>
        <w:pStyle w:val="af7"/>
        <w:jc w:val="center"/>
      </w:pPr>
    </w:p>
    <w:p w14:paraId="386AC92D" w14:textId="77777777" w:rsidR="008750F7" w:rsidRDefault="008750F7" w:rsidP="001E58C6">
      <w:pPr>
        <w:pStyle w:val="af7"/>
        <w:jc w:val="center"/>
      </w:pPr>
    </w:p>
    <w:p w14:paraId="3DA22F77" w14:textId="62B7AAF8" w:rsidR="003739B3" w:rsidRPr="001E58C6" w:rsidRDefault="0097520B" w:rsidP="00A1203C">
      <w:pPr>
        <w:pStyle w:val="af7"/>
        <w:jc w:val="center"/>
      </w:pPr>
      <w:bookmarkStart w:id="271" w:name="_Toc46110364"/>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1E58C6">
        <w:t>k=13</w:t>
      </w:r>
      <w:proofErr w:type="gramStart"/>
      <w:r w:rsidR="001E58C6">
        <w:rPr>
          <w:rFonts w:hint="eastAsia"/>
        </w:rPr>
        <w:t>各</w:t>
      </w:r>
      <w:proofErr w:type="gramEnd"/>
      <w:r w:rsidR="001E58C6">
        <w:rPr>
          <w:rFonts w:hint="eastAsia"/>
        </w:rPr>
        <w:t>填補法比較表</w:t>
      </w:r>
      <w:bookmarkEnd w:id="271"/>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34BD63C6" w14:textId="556B1E5D" w:rsidR="003739B3" w:rsidRDefault="003739B3" w:rsidP="00F240DC">
      <w:pPr>
        <w:jc w:val="center"/>
        <w:rPr>
          <w:rFonts w:cs="Times New Roman"/>
        </w:rPr>
      </w:pPr>
    </w:p>
    <w:p w14:paraId="0978BE77" w14:textId="782F8530" w:rsidR="008750F7" w:rsidRDefault="008750F7" w:rsidP="00F240DC">
      <w:pPr>
        <w:jc w:val="center"/>
        <w:rPr>
          <w:rFonts w:cs="Times New Roman"/>
        </w:rPr>
      </w:pPr>
    </w:p>
    <w:p w14:paraId="521577D9" w14:textId="1CA3B1F3" w:rsidR="008750F7" w:rsidRDefault="008750F7" w:rsidP="00F240DC">
      <w:pPr>
        <w:jc w:val="center"/>
        <w:rPr>
          <w:rFonts w:cs="Times New Roman"/>
        </w:rPr>
      </w:pPr>
    </w:p>
    <w:p w14:paraId="4EEE8341" w14:textId="2F2E357F" w:rsidR="008750F7" w:rsidRDefault="008750F7" w:rsidP="00F240DC">
      <w:pPr>
        <w:jc w:val="center"/>
        <w:rPr>
          <w:rFonts w:cs="Times New Roman"/>
        </w:rPr>
      </w:pPr>
    </w:p>
    <w:p w14:paraId="1AC71DA9" w14:textId="63C98BAC" w:rsidR="008750F7" w:rsidRDefault="008750F7" w:rsidP="00F240DC">
      <w:pPr>
        <w:jc w:val="center"/>
        <w:rPr>
          <w:rFonts w:cs="Times New Roman"/>
        </w:rPr>
      </w:pPr>
    </w:p>
    <w:p w14:paraId="460036ED" w14:textId="77777777" w:rsidR="008750F7" w:rsidRPr="00F240DC" w:rsidRDefault="008750F7" w:rsidP="00F240DC">
      <w:pPr>
        <w:jc w:val="center"/>
        <w:rPr>
          <w:rFonts w:cs="Times New Roman"/>
        </w:rPr>
      </w:pPr>
    </w:p>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2C0DBC" w14:textId="3853CECE" w:rsidR="001C1116" w:rsidRDefault="00BC4B2D" w:rsidP="00A1203C">
      <w:pPr>
        <w:pStyle w:val="af7"/>
        <w:jc w:val="center"/>
      </w:pPr>
      <w:bookmarkStart w:id="272" w:name="_Toc44592103"/>
      <w:bookmarkStart w:id="273" w:name="_Toc46110376"/>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5</w:t>
      </w:r>
      <w:r w:rsidR="005E5922">
        <w:fldChar w:fldCharType="end"/>
      </w:r>
      <w:r w:rsidR="00A1203C">
        <w:t xml:space="preserve"> </w:t>
      </w:r>
      <w:r w:rsidR="00513ECF">
        <w:t>k=13</w:t>
      </w:r>
      <w:bookmarkEnd w:id="272"/>
      <w:proofErr w:type="gramStart"/>
      <w:r w:rsidR="001E58C6">
        <w:rPr>
          <w:rFonts w:hint="eastAsia"/>
        </w:rPr>
        <w:t>各</w:t>
      </w:r>
      <w:proofErr w:type="gramEnd"/>
      <w:r w:rsidR="00871746">
        <w:rPr>
          <w:rFonts w:hint="eastAsia"/>
        </w:rPr>
        <w:t>填補法比較圖</w:t>
      </w:r>
      <w:bookmarkEnd w:id="273"/>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274" w:name="_Toc46266233"/>
      <w:r>
        <w:rPr>
          <w:rFonts w:hint="eastAsia"/>
        </w:rPr>
        <w:lastRenderedPageBreak/>
        <w:t>4</w:t>
      </w:r>
      <w:r>
        <w:t>.4</w:t>
      </w:r>
      <w:r w:rsidR="00BF6E60">
        <w:rPr>
          <w:rFonts w:hint="eastAsia"/>
        </w:rPr>
        <w:t>實驗結論</w:t>
      </w:r>
      <w:bookmarkEnd w:id="274"/>
    </w:p>
    <w:p w14:paraId="703C2B2E" w14:textId="32ECF5A2" w:rsidR="007C7E70" w:rsidRDefault="00513ECF" w:rsidP="001E58C6">
      <w:pPr>
        <w:ind w:firstLine="360"/>
      </w:pPr>
      <w:r>
        <w:rPr>
          <w:rFonts w:hint="eastAsia"/>
        </w:rPr>
        <w:t>由</w:t>
      </w:r>
      <w:r w:rsidR="00124D33">
        <w:rPr>
          <w:rFonts w:hint="eastAsia"/>
        </w:rPr>
        <w:t>實驗二中的圖</w:t>
      </w:r>
      <w:r>
        <w:rPr>
          <w:rFonts w:hint="eastAsia"/>
        </w:rPr>
        <w:t>可以知道無論是</w:t>
      </w:r>
      <w:r>
        <w:rPr>
          <w:rFonts w:hint="eastAsia"/>
        </w:rPr>
        <w:t>k</w:t>
      </w:r>
      <w:r>
        <w:rPr>
          <w:rFonts w:hint="eastAsia"/>
        </w:rPr>
        <w:t>鄰近填補法或是權重型</w:t>
      </w:r>
      <w:r>
        <w:rPr>
          <w:rFonts w:hint="eastAsia"/>
        </w:rPr>
        <w:t>k</w:t>
      </w:r>
      <w:r>
        <w:rPr>
          <w:rFonts w:hint="eastAsia"/>
        </w:rPr>
        <w:t>鄰近填補法，在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6BA33BDB"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proofErr w:type="spellStart"/>
      <w:r>
        <w:rPr>
          <w:rFonts w:hint="eastAsia"/>
        </w:rPr>
        <w:t>N</w:t>
      </w:r>
      <w:r>
        <w:t>a</w:t>
      </w:r>
      <w:r>
        <w:rPr>
          <w:rFonts w:hint="eastAsia"/>
        </w:rPr>
        <w:t>N</w:t>
      </w:r>
      <w:proofErr w:type="spellEnd"/>
      <w:r>
        <w:rPr>
          <w:rFonts w:hint="eastAsia"/>
        </w:rPr>
        <w:t>的值，而傳統</w:t>
      </w:r>
      <w:r>
        <w:rPr>
          <w:rFonts w:hint="eastAsia"/>
        </w:rPr>
        <w:t>k</w:t>
      </w:r>
      <w:r>
        <w:rPr>
          <w:rFonts w:hint="eastAsia"/>
        </w:rPr>
        <w:t>鄰近填補法在遇到此種情況時，會選擇從缺不補，使得剩下的不足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C9400CB" w:rsidR="008D6AEA" w:rsidRDefault="001E0B40" w:rsidP="001E58C6">
      <w:pPr>
        <w:pStyle w:val="af4"/>
        <w:ind w:leftChars="0" w:left="360"/>
      </w:pPr>
      <w:r>
        <w:rPr>
          <w:rFonts w:hint="eastAsia"/>
        </w:rPr>
        <w:t>當缺失比例越高的時候，此狀況也就越趨明顯，最後</w:t>
      </w:r>
      <w:r>
        <w:rPr>
          <w:rFonts w:hint="eastAsia"/>
        </w:rPr>
        <w:t>k</w:t>
      </w:r>
      <w:r w:rsidR="006462D8">
        <w:rPr>
          <w:rFonts w:hint="eastAsia"/>
        </w:rPr>
        <w:t>鄰近</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7A95BC58" w:rsidR="0092054B" w:rsidRPr="00CB31A2" w:rsidRDefault="00A0713A" w:rsidP="00F0131F">
      <w:pPr>
        <w:pStyle w:val="af4"/>
        <w:numPr>
          <w:ilvl w:val="0"/>
          <w:numId w:val="7"/>
        </w:numPr>
        <w:ind w:leftChars="0"/>
      </w:pPr>
      <w:r>
        <w:rPr>
          <w:rFonts w:hint="eastAsia"/>
        </w:rPr>
        <w:t>遇到</w:t>
      </w:r>
      <w:proofErr w:type="spellStart"/>
      <w:r>
        <w:rPr>
          <w:rFonts w:hint="eastAsia"/>
        </w:rPr>
        <w:t>N</w:t>
      </w:r>
      <w:r>
        <w:t>a</w:t>
      </w:r>
      <w:r>
        <w:rPr>
          <w:rFonts w:hint="eastAsia"/>
        </w:rPr>
        <w:t>N</w:t>
      </w:r>
      <w:proofErr w:type="spellEnd"/>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proofErr w:type="spellStart"/>
      <w:r w:rsidR="00222B92">
        <w:rPr>
          <w:rFonts w:hint="eastAsia"/>
        </w:rPr>
        <w:t>N</w:t>
      </w:r>
      <w:r w:rsidR="00222B92">
        <w:t>aN</w:t>
      </w:r>
      <w:proofErr w:type="spellEnd"/>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0E35CF">
        <w:rPr>
          <w:rFonts w:hint="eastAsia"/>
        </w:rPr>
        <w:t>k</w:t>
      </w:r>
      <w:r w:rsidR="000E35CF">
        <w:rPr>
          <w:rFonts w:hint="eastAsia"/>
        </w:rPr>
        <w:t>鄰近填補法在找尋最接近鄰近點時會被誤判鄰近關係的主要原因</w:t>
      </w:r>
      <w:r w:rsidR="007A179D">
        <w:rPr>
          <w:rFonts w:hint="eastAsia"/>
        </w:rPr>
        <w:t>之一</w:t>
      </w:r>
      <w:r w:rsidR="00F07631">
        <w:rPr>
          <w:rFonts w:hint="eastAsia"/>
        </w:rPr>
        <w:t>。</w:t>
      </w:r>
    </w:p>
    <w:p w14:paraId="1A018A55" w14:textId="77777777" w:rsidR="006D3F06" w:rsidRDefault="006D3F06" w:rsidP="006D3F06">
      <w:pPr>
        <w:ind w:firstLine="360"/>
      </w:pPr>
    </w:p>
    <w:p w14:paraId="769BAB0B" w14:textId="61371A87" w:rsidR="00CB31A2" w:rsidRPr="00AA1629" w:rsidRDefault="00263333" w:rsidP="006D3F06">
      <w:pPr>
        <w:ind w:firstLine="360"/>
      </w:pPr>
      <w:r>
        <w:rPr>
          <w:rFonts w:hint="eastAsia"/>
        </w:rPr>
        <w:t>上述兩個原因亦無法</w:t>
      </w:r>
      <w:r w:rsidR="0091153A">
        <w:rPr>
          <w:rFonts w:hint="eastAsia"/>
        </w:rPr>
        <w:t>藉</w:t>
      </w:r>
      <w:proofErr w:type="gramStart"/>
      <w:r>
        <w:rPr>
          <w:rFonts w:hint="eastAsia"/>
        </w:rPr>
        <w:t>權重法求加權平均數</w:t>
      </w:r>
      <w:proofErr w:type="gramEnd"/>
      <w:r>
        <w:rPr>
          <w:rFonts w:hint="eastAsia"/>
        </w:rPr>
        <w:t>來彌補此一現象的缺陷，</w:t>
      </w:r>
      <w:r w:rsidR="004C641B">
        <w:rPr>
          <w:rFonts w:hint="eastAsia"/>
        </w:rPr>
        <w:t>因此亦可看出即使採用權重型</w:t>
      </w:r>
      <w:r w:rsidR="004C641B">
        <w:rPr>
          <w:rFonts w:hint="eastAsia"/>
        </w:rPr>
        <w:t>k</w:t>
      </w:r>
      <w:r w:rsidR="004C641B">
        <w:rPr>
          <w:rFonts w:hint="eastAsia"/>
        </w:rPr>
        <w:t>鄰近填補法也不會有太好的填補效果，從此可以得知，挑選可參考性鄰近點的值在高缺失值比例下，其影響力遠比參考更多鄰近點來的大。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291E62">
      <w:pPr>
        <w:pStyle w:val="1"/>
        <w:jc w:val="left"/>
      </w:pPr>
      <w:bookmarkStart w:id="275" w:name="_Toc46266234"/>
      <w:r>
        <w:rPr>
          <w:rFonts w:hint="eastAsia"/>
        </w:rPr>
        <w:lastRenderedPageBreak/>
        <w:t>結論與未來方向</w:t>
      </w:r>
      <w:bookmarkEnd w:id="275"/>
    </w:p>
    <w:p w14:paraId="06E40AE4" w14:textId="69EE6607" w:rsidR="00291E62" w:rsidRPr="00291E62" w:rsidRDefault="00291E62" w:rsidP="00B737C6">
      <w:pPr>
        <w:ind w:firstLine="480"/>
      </w:pPr>
      <w:r>
        <w:rPr>
          <w:rFonts w:hint="eastAsia"/>
        </w:rPr>
        <w:t>本章節分為兩部分，第一節</w:t>
      </w:r>
      <w:r w:rsidR="00F11596">
        <w:rPr>
          <w:rFonts w:hint="eastAsia"/>
        </w:rPr>
        <w:t>簡</w:t>
      </w:r>
      <w:r w:rsidR="00795D24">
        <w:rPr>
          <w:rFonts w:hint="eastAsia"/>
        </w:rPr>
        <w:t>單</w:t>
      </w:r>
      <w:r w:rsidR="00F11596">
        <w:rPr>
          <w:rFonts w:hint="eastAsia"/>
        </w:rPr>
        <w:t>總結</w:t>
      </w:r>
      <w:r w:rsidR="00795D24">
        <w:rPr>
          <w:rFonts w:hint="eastAsia"/>
        </w:rPr>
        <w:t>s</w:t>
      </w:r>
      <w:r w:rsidR="00795D24">
        <w:t>kyline</w:t>
      </w:r>
      <w:r w:rsidR="00795D24">
        <w:rPr>
          <w:rFonts w:hint="eastAsia"/>
        </w:rPr>
        <w:t>對資料完整性的仰賴程度，與各處理缺失值技術差異性，並</w:t>
      </w:r>
      <w:r w:rsidR="00F11596">
        <w:rPr>
          <w:rFonts w:hint="eastAsia"/>
        </w:rPr>
        <w:t>相較於</w:t>
      </w:r>
      <w:r w:rsidR="00F11596">
        <w:rPr>
          <w:rFonts w:hint="eastAsia"/>
        </w:rPr>
        <w:t>k</w:t>
      </w:r>
      <w:r w:rsidR="00F11596">
        <w:rPr>
          <w:rFonts w:hint="eastAsia"/>
        </w:rPr>
        <w:t>鄰近演算法</w:t>
      </w:r>
      <w:r w:rsidR="00B53281">
        <w:rPr>
          <w:rFonts w:hint="eastAsia"/>
        </w:rPr>
        <w:t>與</w:t>
      </w:r>
      <w:r>
        <w:rPr>
          <w:rFonts w:hint="eastAsia"/>
        </w:rPr>
        <w:t>本論文</w:t>
      </w:r>
      <w:r w:rsidR="00610CDC">
        <w:rPr>
          <w:rFonts w:hint="eastAsia"/>
        </w:rPr>
        <w:t>所提出的方法中對於不同缺失情形下</w:t>
      </w:r>
      <w:r w:rsidR="007472E6">
        <w:rPr>
          <w:rFonts w:hint="eastAsia"/>
        </w:rPr>
        <w:t>填補的</w:t>
      </w:r>
      <w:r w:rsidR="00F11596">
        <w:rPr>
          <w:rFonts w:hint="eastAsia"/>
        </w:rPr>
        <w:t>效果</w:t>
      </w:r>
      <w:r w:rsidR="007472E6">
        <w:rPr>
          <w:rFonts w:hint="eastAsia"/>
        </w:rPr>
        <w:t>，第二節探討未來可探索解的方向與工作。</w:t>
      </w:r>
    </w:p>
    <w:p w14:paraId="5BC2F188" w14:textId="7A17669B" w:rsidR="00AB148B" w:rsidRDefault="00AB148B" w:rsidP="00B75D24">
      <w:pPr>
        <w:pStyle w:val="2"/>
        <w:rPr>
          <w:shd w:val="clear" w:color="auto" w:fill="FFFFFF"/>
        </w:rPr>
      </w:pPr>
      <w:bookmarkStart w:id="276" w:name="_Toc46266235"/>
      <w:r>
        <w:rPr>
          <w:rFonts w:hint="eastAsia"/>
          <w:shd w:val="clear" w:color="auto" w:fill="FFFFFF"/>
        </w:rPr>
        <w:t>5.1</w:t>
      </w:r>
      <w:r>
        <w:rPr>
          <w:rFonts w:hint="eastAsia"/>
          <w:shd w:val="clear" w:color="auto" w:fill="FFFFFF"/>
        </w:rPr>
        <w:t>結論</w:t>
      </w:r>
      <w:bookmarkEnd w:id="276"/>
    </w:p>
    <w:p w14:paraId="23E99198" w14:textId="0910B36E" w:rsidR="001D71CF" w:rsidRPr="006C4E6C" w:rsidRDefault="00615067" w:rsidP="006C4E6C">
      <w:pPr>
        <w:ind w:firstLine="480"/>
        <w:rPr>
          <w:shd w:val="clear" w:color="auto" w:fill="FFFFFF"/>
        </w:rPr>
      </w:pPr>
      <w:r>
        <w:rPr>
          <w:shd w:val="clear" w:color="auto" w:fill="FFFFFF"/>
        </w:rPr>
        <w:t>在面臨需要考量使用者喜好的應用問題時，例如根據使用者使用習慣或評分的推薦系統，每</w:t>
      </w:r>
      <w:proofErr w:type="gramStart"/>
      <w:r>
        <w:rPr>
          <w:shd w:val="clear" w:color="auto" w:fill="FFFFFF"/>
        </w:rPr>
        <w:t>個</w:t>
      </w:r>
      <w:proofErr w:type="gramEnd"/>
      <w:r>
        <w:rPr>
          <w:shd w:val="clear" w:color="auto" w:fill="FFFFFF"/>
        </w:rPr>
        <w:t>特徵欄位均需要被考慮的情形下，通常以</w:t>
      </w:r>
      <w:r>
        <w:rPr>
          <w:shd w:val="clear" w:color="auto" w:fill="FFFFFF"/>
        </w:rPr>
        <w:t>skyline</w:t>
      </w:r>
      <w:r w:rsidR="00694550">
        <w:rPr>
          <w:rFonts w:hint="eastAsia"/>
          <w:shd w:val="clear" w:color="auto" w:fill="FFFFFF"/>
        </w:rPr>
        <w:t xml:space="preserve"> q</w:t>
      </w:r>
      <w:r w:rsidR="00694550">
        <w:rPr>
          <w:shd w:val="clear" w:color="auto" w:fill="FFFFFF"/>
        </w:rPr>
        <w:t>uery</w:t>
      </w:r>
      <w:r>
        <w:rPr>
          <w:shd w:val="clear" w:color="auto" w:fill="FFFFFF"/>
        </w:rPr>
        <w:t>是最為常見的，而</w:t>
      </w:r>
      <w:r>
        <w:rPr>
          <w:shd w:val="clear" w:color="auto" w:fill="FFFFFF"/>
        </w:rPr>
        <w:t>skyline</w:t>
      </w:r>
      <w:r w:rsidR="00694550">
        <w:rPr>
          <w:shd w:val="clear" w:color="auto" w:fill="FFFFFF"/>
        </w:rPr>
        <w:t xml:space="preserve"> query</w:t>
      </w:r>
      <w:r>
        <w:rPr>
          <w:shd w:val="clear" w:color="auto" w:fill="FFFFFF"/>
        </w:rPr>
        <w:t>又仰賴於輸入資料集的完整性</w:t>
      </w:r>
      <w:r>
        <w:rPr>
          <w:shd w:val="clear" w:color="auto" w:fill="FFFFFF"/>
        </w:rPr>
        <w:t>(completeness)</w:t>
      </w:r>
      <w:r w:rsidR="004E71B6">
        <w:rPr>
          <w:rFonts w:hint="eastAsia"/>
          <w:shd w:val="clear" w:color="auto" w:fill="FFFFFF"/>
        </w:rPr>
        <w:t>。</w:t>
      </w:r>
      <w:r>
        <w:rPr>
          <w:shd w:val="clear" w:color="auto" w:fill="FFFFFF"/>
        </w:rPr>
        <w:t>但若是無法順利取得完整的資料集、或是具有缺失值使得所能取得完整資料筆數不足，在大部分情況下某一缺失值是無法與該特徵欄位其他非缺失值相比較的</w:t>
      </w:r>
      <w:r w:rsidR="004E71B6">
        <w:rPr>
          <w:rFonts w:hint="eastAsia"/>
          <w:shd w:val="clear" w:color="auto" w:fill="FFFFFF"/>
        </w:rPr>
        <w:t>。</w:t>
      </w:r>
      <w:r>
        <w:rPr>
          <w:shd w:val="clear" w:color="auto" w:fill="FFFFFF"/>
        </w:rPr>
        <w:t>此時</w:t>
      </w:r>
      <w:r>
        <w:rPr>
          <w:shd w:val="clear" w:color="auto" w:fill="FFFFFF"/>
        </w:rPr>
        <w:t xml:space="preserve">skyline </w:t>
      </w:r>
      <w:r w:rsidR="00694550">
        <w:rPr>
          <w:shd w:val="clear" w:color="auto" w:fill="FFFFFF"/>
        </w:rPr>
        <w:t>query</w:t>
      </w:r>
      <w:r>
        <w:rPr>
          <w:shd w:val="clear" w:color="auto" w:fill="FFFFFF"/>
        </w:rPr>
        <w:t>就無法針對每一筆資料的所有特徵欄位做比較，導致最終無法得出</w:t>
      </w:r>
      <w:r>
        <w:rPr>
          <w:shd w:val="clear" w:color="auto" w:fill="FFFFFF"/>
        </w:rPr>
        <w:t>skyline</w:t>
      </w:r>
      <w:r w:rsidR="004E71B6">
        <w:rPr>
          <w:rFonts w:hint="eastAsia"/>
          <w:shd w:val="clear" w:color="auto" w:fill="FFFFFF"/>
        </w:rPr>
        <w:t>。</w:t>
      </w:r>
      <w:r>
        <w:rPr>
          <w:shd w:val="clear" w:color="auto" w:fill="FFFFFF"/>
        </w:rPr>
        <w:t>有</w:t>
      </w:r>
      <w:proofErr w:type="gramStart"/>
      <w:r>
        <w:rPr>
          <w:shd w:val="clear" w:color="auto" w:fill="FFFFFF"/>
        </w:rPr>
        <w:t>鑑</w:t>
      </w:r>
      <w:proofErr w:type="gramEnd"/>
      <w:r>
        <w:rPr>
          <w:shd w:val="clear" w:color="auto" w:fill="FFFFFF"/>
        </w:rPr>
        <w:t>於缺失值存在的問題，本論文提出的方法基於原</w:t>
      </w:r>
      <w:r w:rsidR="0053018A">
        <w:rPr>
          <w:shd w:val="clear" w:color="auto" w:fill="FFFFFF"/>
        </w:rPr>
        <w:t>k</w:t>
      </w:r>
      <w:r w:rsidR="0053018A">
        <w:rPr>
          <w:rFonts w:hint="eastAsia"/>
          <w:shd w:val="clear" w:color="auto" w:fill="FFFFFF"/>
        </w:rPr>
        <w:t>鄰近</w:t>
      </w:r>
      <w:r>
        <w:rPr>
          <w:shd w:val="clear" w:color="auto" w:fill="FFFFFF"/>
        </w:rPr>
        <w:t>填補法之上考慮缺失情形與計算距離方式</w:t>
      </w:r>
      <w:r w:rsidR="004E71B6">
        <w:rPr>
          <w:rFonts w:hint="eastAsia"/>
          <w:shd w:val="clear" w:color="auto" w:fill="FFFFFF"/>
        </w:rPr>
        <w:t>並依照</w:t>
      </w:r>
      <w:r w:rsidR="00F256E2">
        <w:rPr>
          <w:rFonts w:hint="eastAsia"/>
          <w:shd w:val="clear" w:color="auto" w:fill="FFFFFF"/>
        </w:rPr>
        <w:t>相對應</w:t>
      </w:r>
      <w:r>
        <w:rPr>
          <w:shd w:val="clear" w:color="auto" w:fill="FFFFFF"/>
        </w:rPr>
        <w:t>權重</w:t>
      </w:r>
      <w:r>
        <w:rPr>
          <w:shd w:val="clear" w:color="auto" w:fill="FFFFFF"/>
        </w:rPr>
        <w:t>w</w:t>
      </w:r>
      <w:r>
        <w:rPr>
          <w:rFonts w:hint="eastAsia"/>
          <w:shd w:val="clear" w:color="auto" w:fill="FFFFFF"/>
        </w:rPr>
        <w:t>對其</w:t>
      </w:r>
      <w:r>
        <w:rPr>
          <w:rFonts w:hint="eastAsia"/>
          <w:shd w:val="clear" w:color="auto" w:fill="FFFFFF"/>
        </w:rPr>
        <w:t>k</w:t>
      </w:r>
      <w:r>
        <w:rPr>
          <w:rFonts w:hint="eastAsia"/>
          <w:shd w:val="clear" w:color="auto" w:fill="FFFFFF"/>
        </w:rPr>
        <w:t>個</w:t>
      </w:r>
      <w:r>
        <w:rPr>
          <w:shd w:val="clear" w:color="auto" w:fill="FFFFFF"/>
        </w:rPr>
        <w:t>鄰近點分配以新的權重值來做為</w:t>
      </w:r>
      <w:r w:rsidR="00FA22C8">
        <w:rPr>
          <w:rFonts w:hint="eastAsia"/>
          <w:shd w:val="clear" w:color="auto" w:fill="FFFFFF"/>
        </w:rPr>
        <w:t>原</w:t>
      </w:r>
      <w:r>
        <w:rPr>
          <w:shd w:val="clear" w:color="auto" w:fill="FFFFFF"/>
        </w:rPr>
        <w:t>缺失值</w:t>
      </w:r>
      <w:r w:rsidR="00760FD4">
        <w:rPr>
          <w:rFonts w:hint="eastAsia"/>
          <w:shd w:val="clear" w:color="auto" w:fill="FFFFFF"/>
        </w:rPr>
        <w:t>欄位</w:t>
      </w:r>
      <w:r>
        <w:rPr>
          <w:shd w:val="clear" w:color="auto" w:fill="FFFFFF"/>
        </w:rPr>
        <w:t>被填補的新值，如此一來不僅不會因刪除而導致喪失關鍵的資料特徵，也可以填補比原本</w:t>
      </w:r>
      <w:r w:rsidR="0053018A">
        <w:rPr>
          <w:rFonts w:hint="eastAsia"/>
          <w:shd w:val="clear" w:color="auto" w:fill="FFFFFF"/>
        </w:rPr>
        <w:t>k</w:t>
      </w:r>
      <w:r w:rsidR="0053018A">
        <w:rPr>
          <w:rFonts w:hint="eastAsia"/>
          <w:shd w:val="clear" w:color="auto" w:fill="FFFFFF"/>
        </w:rPr>
        <w:t>鄰近</w:t>
      </w:r>
      <w:r>
        <w:rPr>
          <w:shd w:val="clear" w:color="auto" w:fill="FFFFFF"/>
        </w:rPr>
        <w:t>填補法更具有參考性的值，因此填補後對於</w:t>
      </w:r>
      <w:r>
        <w:rPr>
          <w:shd w:val="clear" w:color="auto" w:fill="FFFFFF"/>
        </w:rPr>
        <w:t>skyline</w:t>
      </w:r>
      <w:r>
        <w:rPr>
          <w:shd w:val="clear" w:color="auto" w:fill="FFFFFF"/>
        </w:rPr>
        <w:t>的影響也是本論文所關注的重點之一，其中也會對不同填補法所跑出來的</w:t>
      </w:r>
      <w:r>
        <w:rPr>
          <w:shd w:val="clear" w:color="auto" w:fill="FFFFFF"/>
        </w:rPr>
        <w:t>skyline</w:t>
      </w:r>
      <w:r>
        <w:rPr>
          <w:shd w:val="clear" w:color="auto" w:fill="FFFFFF"/>
        </w:rPr>
        <w:t>做評估。</w:t>
      </w:r>
    </w:p>
    <w:p w14:paraId="5E98D80E" w14:textId="45CD8165" w:rsidR="00FA22C8" w:rsidRPr="004F4B87" w:rsidRDefault="001D71CF" w:rsidP="006D3F06">
      <w:pPr>
        <w:ind w:firstLine="480"/>
      </w:pPr>
      <w:r>
        <w:rPr>
          <w:rFonts w:hint="eastAsia"/>
        </w:rPr>
        <w:t>本</w:t>
      </w:r>
      <w:r w:rsidR="006D3F06">
        <w:rPr>
          <w:rFonts w:hint="eastAsia"/>
        </w:rPr>
        <w:t>研究</w:t>
      </w:r>
      <w:r>
        <w:rPr>
          <w:rFonts w:hint="eastAsia"/>
        </w:rPr>
        <w:t>方法係</w:t>
      </w:r>
      <w:r>
        <w:rPr>
          <w:shd w:val="clear" w:color="auto" w:fill="FFFFFF"/>
        </w:rPr>
        <w:t>鑒於</w:t>
      </w:r>
      <w:r>
        <w:rPr>
          <w:shd w:val="clear" w:color="auto" w:fill="FFFFFF"/>
        </w:rPr>
        <w:t>k</w:t>
      </w:r>
      <w:r>
        <w:rPr>
          <w:rFonts w:hint="eastAsia"/>
          <w:shd w:val="clear" w:color="auto" w:fill="FFFFFF"/>
        </w:rPr>
        <w:t>鄰近填補法概念當中的</w:t>
      </w:r>
      <w:r>
        <w:rPr>
          <w:shd w:val="clear" w:color="auto" w:fill="FFFFFF"/>
        </w:rPr>
        <w:t>考量鄰近點的基礎之上，與傳統</w:t>
      </w:r>
      <w:r>
        <w:rPr>
          <w:shd w:val="clear" w:color="auto" w:fill="FFFFFF"/>
        </w:rPr>
        <w:t>k</w:t>
      </w:r>
      <w:r>
        <w:rPr>
          <w:rFonts w:hint="eastAsia"/>
          <w:shd w:val="clear" w:color="auto" w:fill="FFFFFF"/>
        </w:rPr>
        <w:t>鄰近</w:t>
      </w:r>
      <w:r>
        <w:rPr>
          <w:shd w:val="clear" w:color="auto" w:fill="FFFFFF"/>
        </w:rPr>
        <w:t>填補法最大的不同是在於傳統</w:t>
      </w:r>
      <w:r>
        <w:rPr>
          <w:rFonts w:hint="eastAsia"/>
          <w:shd w:val="clear" w:color="auto" w:fill="FFFFFF"/>
        </w:rPr>
        <w:t>k</w:t>
      </w:r>
      <w:r>
        <w:rPr>
          <w:rFonts w:hint="eastAsia"/>
          <w:shd w:val="clear" w:color="auto" w:fill="FFFFFF"/>
        </w:rPr>
        <w:t>鄰近</w:t>
      </w:r>
      <w:r>
        <w:rPr>
          <w:shd w:val="clear" w:color="auto" w:fill="FFFFFF"/>
        </w:rPr>
        <w:t>填補法對</w:t>
      </w:r>
      <w:r>
        <w:rPr>
          <w:rFonts w:hint="eastAsia"/>
          <w:shd w:val="clear" w:color="auto" w:fill="FFFFFF"/>
        </w:rPr>
        <w:t>於</w:t>
      </w:r>
      <w:r>
        <w:rPr>
          <w:shd w:val="clear" w:color="auto" w:fill="FFFFFF"/>
        </w:rPr>
        <w:t>某缺失值其考量所有的鄰近點在該特徵欄位上</w:t>
      </w:r>
      <w:r>
        <w:rPr>
          <w:rFonts w:hint="eastAsia"/>
          <w:shd w:val="clear" w:color="auto" w:fill="FFFFFF"/>
        </w:rPr>
        <w:t>只單純</w:t>
      </w:r>
      <w:r>
        <w:rPr>
          <w:shd w:val="clear" w:color="auto" w:fill="FFFFFF"/>
        </w:rPr>
        <w:t>取</w:t>
      </w:r>
      <w:r>
        <w:rPr>
          <w:rFonts w:hint="eastAsia"/>
          <w:shd w:val="clear" w:color="auto" w:fill="FFFFFF"/>
        </w:rPr>
        <w:t>算術</w:t>
      </w:r>
      <w:r>
        <w:rPr>
          <w:shd w:val="clear" w:color="auto" w:fill="FFFFFF"/>
        </w:rPr>
        <w:t>平均</w:t>
      </w:r>
      <w:r w:rsidR="000D35A3">
        <w:rPr>
          <w:rFonts w:hint="eastAsia"/>
          <w:shd w:val="clear" w:color="auto" w:fill="FFFFFF"/>
        </w:rPr>
        <w:t>後以填補新值</w:t>
      </w:r>
      <w:r>
        <w:rPr>
          <w:shd w:val="clear" w:color="auto" w:fill="FFFFFF"/>
        </w:rPr>
        <w:t>，</w:t>
      </w:r>
      <w:r w:rsidR="000D35A3">
        <w:rPr>
          <w:rFonts w:hint="eastAsia"/>
          <w:shd w:val="clear" w:color="auto" w:fill="FFFFFF"/>
        </w:rPr>
        <w:t>而</w:t>
      </w:r>
      <w:r>
        <w:rPr>
          <w:shd w:val="clear" w:color="auto" w:fill="FFFFFF"/>
        </w:rPr>
        <w:t>本論文所提出的方法則是對其周邊鄰近點根據缺失程度取</w:t>
      </w:r>
      <w:r w:rsidR="00F0164E">
        <w:rPr>
          <w:rFonts w:hint="eastAsia"/>
          <w:shd w:val="clear" w:color="auto" w:fill="FFFFFF"/>
        </w:rPr>
        <w:t>加權</w:t>
      </w:r>
      <w:r>
        <w:rPr>
          <w:shd w:val="clear" w:color="auto" w:fill="FFFFFF"/>
        </w:rPr>
        <w:t>平均，以此來改善原方法</w:t>
      </w:r>
      <w:r w:rsidR="004F4B87">
        <w:rPr>
          <w:rFonts w:hint="eastAsia"/>
          <w:shd w:val="clear" w:color="auto" w:fill="FFFFFF"/>
        </w:rPr>
        <w:t>。</w:t>
      </w:r>
    </w:p>
    <w:p w14:paraId="6E9EE546" w14:textId="303F4D45" w:rsidR="00FA22C8" w:rsidRDefault="00FA22C8" w:rsidP="008B64DC">
      <w:pPr>
        <w:ind w:firstLine="480"/>
        <w:rPr>
          <w:shd w:val="clear" w:color="auto" w:fill="FFFFFF"/>
        </w:rPr>
      </w:pPr>
      <w:r>
        <w:rPr>
          <w:shd w:val="clear" w:color="auto" w:fill="FFFFFF"/>
        </w:rPr>
        <w:t>本論文方法在</w:t>
      </w:r>
      <w:r>
        <w:rPr>
          <w:shd w:val="clear" w:color="auto" w:fill="FFFFFF"/>
        </w:rPr>
        <w:t xml:space="preserve"> missing rate</w:t>
      </w:r>
      <w:r>
        <w:rPr>
          <w:shd w:val="clear" w:color="auto" w:fill="FFFFFF"/>
        </w:rPr>
        <w:t>介於</w:t>
      </w:r>
      <w:r>
        <w:rPr>
          <w:shd w:val="clear" w:color="auto" w:fill="FFFFFF"/>
        </w:rPr>
        <w:t xml:space="preserve"> 20% ~ </w:t>
      </w:r>
      <w:r w:rsidR="008F1F6C">
        <w:rPr>
          <w:rFonts w:hint="eastAsia"/>
          <w:shd w:val="clear" w:color="auto" w:fill="FFFFFF"/>
        </w:rPr>
        <w:t>8</w:t>
      </w:r>
      <w:r>
        <w:rPr>
          <w:shd w:val="clear" w:color="auto" w:fill="FFFFFF"/>
        </w:rPr>
        <w:t xml:space="preserve">0% </w:t>
      </w:r>
      <w:r>
        <w:rPr>
          <w:shd w:val="clear" w:color="auto" w:fill="FFFFFF"/>
        </w:rPr>
        <w:t>所填補值對</w:t>
      </w:r>
      <w:r>
        <w:rPr>
          <w:rFonts w:hint="eastAsia"/>
          <w:shd w:val="clear" w:color="auto" w:fill="FFFFFF"/>
        </w:rPr>
        <w:t>於</w:t>
      </w:r>
      <w:r>
        <w:rPr>
          <w:shd w:val="clear" w:color="auto" w:fill="FFFFFF"/>
        </w:rPr>
        <w:t>最終</w:t>
      </w:r>
      <w:r>
        <w:rPr>
          <w:shd w:val="clear" w:color="auto" w:fill="FFFFFF"/>
        </w:rPr>
        <w:t>skyline</w:t>
      </w:r>
      <w:r>
        <w:rPr>
          <w:shd w:val="clear" w:color="auto" w:fill="FFFFFF"/>
        </w:rPr>
        <w:t>的結果均</w:t>
      </w:r>
      <w:r w:rsidR="00B12DBB">
        <w:rPr>
          <w:rFonts w:hint="eastAsia"/>
          <w:shd w:val="clear" w:color="auto" w:fill="FFFFFF"/>
        </w:rPr>
        <w:t>具有</w:t>
      </w:r>
      <w:r>
        <w:rPr>
          <w:shd w:val="clear" w:color="auto" w:fill="FFFFFF"/>
        </w:rPr>
        <w:t>不錯的填補效果，尤其是當該欄位缺失很集中</w:t>
      </w:r>
      <w:r>
        <w:rPr>
          <w:rFonts w:hint="eastAsia"/>
          <w:shd w:val="clear" w:color="auto" w:fill="FFFFFF"/>
        </w:rPr>
        <w:t>或是缺失比例偏高</w:t>
      </w:r>
      <w:r>
        <w:rPr>
          <w:shd w:val="clear" w:color="auto" w:fill="FFFFFF"/>
        </w:rPr>
        <w:t>的狀況下，其所填補</w:t>
      </w:r>
      <w:r>
        <w:rPr>
          <w:rFonts w:hint="eastAsia"/>
          <w:shd w:val="clear" w:color="auto" w:fill="FFFFFF"/>
        </w:rPr>
        <w:t>後</w:t>
      </w:r>
      <w:r>
        <w:rPr>
          <w:shd w:val="clear" w:color="auto" w:fill="FFFFFF"/>
        </w:rPr>
        <w:t>結果以</w:t>
      </w:r>
      <w:r>
        <w:rPr>
          <w:shd w:val="clear" w:color="auto" w:fill="FFFFFF"/>
        </w:rPr>
        <w:t xml:space="preserve"> hamming distance </w:t>
      </w:r>
      <w:r>
        <w:rPr>
          <w:shd w:val="clear" w:color="auto" w:fill="FFFFFF"/>
        </w:rPr>
        <w:t>測量出來的</w:t>
      </w:r>
      <w:r w:rsidR="006C4CE5">
        <w:rPr>
          <w:rFonts w:hint="eastAsia"/>
          <w:shd w:val="clear" w:color="auto" w:fill="FFFFFF"/>
        </w:rPr>
        <w:t>精</w:t>
      </w:r>
      <w:proofErr w:type="gramStart"/>
      <w:r>
        <w:rPr>
          <w:shd w:val="clear" w:color="auto" w:fill="FFFFFF"/>
        </w:rPr>
        <w:t>準</w:t>
      </w:r>
      <w:proofErr w:type="gramEnd"/>
      <w:r>
        <w:rPr>
          <w:shd w:val="clear" w:color="auto" w:fill="FFFFFF"/>
        </w:rPr>
        <w:t>度都不錯，表示本論文方法在填回去</w:t>
      </w:r>
      <w:r>
        <w:rPr>
          <w:shd w:val="clear" w:color="auto" w:fill="FFFFFF"/>
        </w:rPr>
        <w:t>skyline</w:t>
      </w:r>
      <w:r>
        <w:rPr>
          <w:shd w:val="clear" w:color="auto" w:fill="FFFFFF"/>
        </w:rPr>
        <w:t>中具有</w:t>
      </w:r>
      <w:r w:rsidR="00D30512">
        <w:rPr>
          <w:rFonts w:hint="eastAsia"/>
          <w:shd w:val="clear" w:color="auto" w:fill="FFFFFF"/>
        </w:rPr>
        <w:t>良好</w:t>
      </w:r>
      <w:r>
        <w:rPr>
          <w:shd w:val="clear" w:color="auto" w:fill="FFFFFF"/>
        </w:rPr>
        <w:t>的效果。</w:t>
      </w:r>
    </w:p>
    <w:p w14:paraId="67D4C92F" w14:textId="77777777" w:rsidR="008415C7" w:rsidRPr="00FA22C8" w:rsidRDefault="008415C7" w:rsidP="00FA22C8"/>
    <w:p w14:paraId="58E5E582" w14:textId="1F9E7C71" w:rsidR="00EB67E8" w:rsidRDefault="00C562CB" w:rsidP="00B75D24">
      <w:pPr>
        <w:pStyle w:val="2"/>
        <w:rPr>
          <w:rFonts w:cs="Times New Roman"/>
        </w:rPr>
      </w:pPr>
      <w:bookmarkStart w:id="277" w:name="_Toc46266236"/>
      <w:r>
        <w:rPr>
          <w:rFonts w:cs="Times New Roman" w:hint="eastAsia"/>
        </w:rPr>
        <w:t>5.2</w:t>
      </w:r>
      <w:r>
        <w:rPr>
          <w:rFonts w:cs="Times New Roman" w:hint="eastAsia"/>
        </w:rPr>
        <w:t>未來工作與方向</w:t>
      </w:r>
      <w:bookmarkEnd w:id="277"/>
    </w:p>
    <w:p w14:paraId="70E13808" w14:textId="6ABCAB74" w:rsidR="00BA4841" w:rsidRPr="00BA4841" w:rsidRDefault="00BA4841" w:rsidP="006C4E6C">
      <w:pPr>
        <w:ind w:firstLine="480"/>
      </w:pPr>
      <w:r w:rsidRPr="00124D33">
        <w:t>若是能夠透過資料集提供的資訊，</w:t>
      </w:r>
      <w:r w:rsidR="00BE4851">
        <w:rPr>
          <w:rFonts w:hint="eastAsia"/>
        </w:rPr>
        <w:t>經計算</w:t>
      </w:r>
      <w:r w:rsidRPr="00124D33">
        <w:t>後</w:t>
      </w:r>
      <w:r w:rsidR="00BE4851">
        <w:rPr>
          <w:rFonts w:hint="eastAsia"/>
        </w:rPr>
        <w:t>可</w:t>
      </w:r>
      <w:r w:rsidRPr="00124D33">
        <w:t>挑選出可能成為</w:t>
      </w:r>
      <w:r w:rsidRPr="00124D33">
        <w:t>skylin</w:t>
      </w:r>
      <w:r w:rsidR="00413D7D">
        <w:t>e</w:t>
      </w:r>
      <w:r w:rsidRPr="00124D33">
        <w:t>的</w:t>
      </w:r>
      <w:r w:rsidR="002F796E">
        <w:rPr>
          <w:rFonts w:hint="eastAsia"/>
        </w:rPr>
        <w:t>候選點集合</w:t>
      </w:r>
      <w:r w:rsidR="009C3AC5">
        <w:rPr>
          <w:rFonts w:hint="eastAsia"/>
        </w:rPr>
        <w:t>。</w:t>
      </w:r>
      <w:r w:rsidRPr="00124D33">
        <w:t>考慮</w:t>
      </w:r>
      <w:r w:rsidRPr="00124D33">
        <w:t>skyline</w:t>
      </w:r>
      <w:r w:rsidRPr="00124D33">
        <w:t>與</w:t>
      </w:r>
      <w:r w:rsidRPr="00124D33">
        <w:t>non-skyline</w:t>
      </w:r>
      <w:r w:rsidR="009C3AC5">
        <w:rPr>
          <w:rFonts w:hint="eastAsia"/>
        </w:rPr>
        <w:t>為</w:t>
      </w:r>
      <w:r w:rsidRPr="00124D33">
        <w:t>鄰近點</w:t>
      </w:r>
      <w:r w:rsidR="009C3AC5">
        <w:rPr>
          <w:rFonts w:hint="eastAsia"/>
        </w:rPr>
        <w:t>的機率</w:t>
      </w:r>
      <w:r w:rsidRPr="00124D33">
        <w:t>也可能</w:t>
      </w:r>
      <w:r w:rsidR="009C3AC5">
        <w:rPr>
          <w:rFonts w:hint="eastAsia"/>
        </w:rPr>
        <w:t>有不同程度的影響</w:t>
      </w:r>
      <w:r w:rsidR="00510EE4">
        <w:rPr>
          <w:rFonts w:hint="eastAsia"/>
        </w:rPr>
        <w:t>，</w:t>
      </w:r>
      <w:r w:rsidR="009C3AC5">
        <w:rPr>
          <w:rFonts w:hint="eastAsia"/>
        </w:rPr>
        <w:t>進而決定被</w:t>
      </w:r>
      <w:r w:rsidRPr="00124D33">
        <w:t>填補</w:t>
      </w:r>
      <w:r w:rsidR="009C3AC5">
        <w:rPr>
          <w:rFonts w:hint="eastAsia"/>
        </w:rPr>
        <w:t>的缺失值</w:t>
      </w:r>
      <w:r w:rsidRPr="00124D33">
        <w:t>的準確程度</w:t>
      </w:r>
      <w:r w:rsidR="00510EE4">
        <w:rPr>
          <w:rFonts w:hint="eastAsia"/>
        </w:rPr>
        <w:t>。</w:t>
      </w:r>
      <w:r w:rsidR="00BE0909">
        <w:rPr>
          <w:rFonts w:hint="eastAsia"/>
        </w:rPr>
        <w:t>若填補後</w:t>
      </w:r>
      <w:r w:rsidR="007F6028" w:rsidRPr="00124D33">
        <w:t>該缺失值的點</w:t>
      </w:r>
      <w:r w:rsidR="007F6028">
        <w:rPr>
          <w:rFonts w:hint="eastAsia"/>
        </w:rPr>
        <w:t>為</w:t>
      </w:r>
      <w:r w:rsidR="007F6028" w:rsidRPr="00124D33">
        <w:t>skyline</w:t>
      </w:r>
      <w:r w:rsidR="007F6028" w:rsidRPr="00124D33">
        <w:t>的</w:t>
      </w:r>
      <w:r w:rsidR="00BE0909">
        <w:rPr>
          <w:rFonts w:hint="eastAsia"/>
        </w:rPr>
        <w:t>機會</w:t>
      </w:r>
      <w:r w:rsidR="007F6028" w:rsidRPr="00124D33">
        <w:t>越大</w:t>
      </w:r>
      <w:r w:rsidRPr="00124D33">
        <w:t>，則</w:t>
      </w:r>
      <w:r w:rsidR="007F6028">
        <w:rPr>
          <w:rFonts w:hint="eastAsia"/>
        </w:rPr>
        <w:t>被</w:t>
      </w:r>
      <w:r w:rsidR="007F6028" w:rsidRPr="00124D33">
        <w:t>考慮的</w:t>
      </w:r>
      <w:r w:rsidR="007F6028">
        <w:rPr>
          <w:rFonts w:hint="eastAsia"/>
        </w:rPr>
        <w:t>鄰近點為</w:t>
      </w:r>
      <w:r w:rsidR="007F6028" w:rsidRPr="00124D33">
        <w:t>skyline</w:t>
      </w:r>
      <w:r w:rsidR="007F6028">
        <w:rPr>
          <w:rFonts w:hint="eastAsia"/>
        </w:rPr>
        <w:t>機會</w:t>
      </w:r>
      <w:r w:rsidR="007F6028" w:rsidRPr="00124D33">
        <w:t>越</w:t>
      </w:r>
      <w:r w:rsidR="007F6028">
        <w:rPr>
          <w:rFonts w:hint="eastAsia"/>
        </w:rPr>
        <w:t>大</w:t>
      </w:r>
      <w:r w:rsidR="00C83BF3">
        <w:rPr>
          <w:rFonts w:hint="eastAsia"/>
        </w:rPr>
        <w:t>。</w:t>
      </w:r>
    </w:p>
    <w:p w14:paraId="1264BFAC" w14:textId="3E19EFC4" w:rsidR="00A34BDE" w:rsidRPr="00A34BDE" w:rsidRDefault="00A34BDE" w:rsidP="00A34BDE">
      <w:pPr>
        <w:widowControl/>
      </w:pPr>
      <w:r>
        <w:br w:type="page"/>
      </w:r>
    </w:p>
    <w:p w14:paraId="3F685633" w14:textId="2DE3FD91" w:rsidR="002A0EB3" w:rsidRDefault="0049083F" w:rsidP="0054044E">
      <w:pPr>
        <w:pStyle w:val="1"/>
        <w:numPr>
          <w:ilvl w:val="0"/>
          <w:numId w:val="0"/>
        </w:numPr>
        <w:rPr>
          <w:rFonts w:ascii="Times New Roman" w:hAnsi="Times New Roman" w:cs="Times New Roman"/>
        </w:rPr>
      </w:pPr>
      <w:bookmarkStart w:id="278" w:name="_Toc46266237"/>
      <w:r w:rsidRPr="00A016E8">
        <w:rPr>
          <w:rFonts w:ascii="Times New Roman" w:hAnsi="Times New Roman" w:cs="Times New Roman"/>
        </w:rPr>
        <w:lastRenderedPageBreak/>
        <w:t>參考</w:t>
      </w:r>
      <w:r w:rsidR="00396354">
        <w:rPr>
          <w:rFonts w:ascii="Times New Roman" w:hAnsi="Times New Roman" w:cs="Times New Roman" w:hint="eastAsia"/>
        </w:rPr>
        <w:t>文獻</w:t>
      </w:r>
      <w:bookmarkEnd w:id="278"/>
    </w:p>
    <w:p w14:paraId="0A518064" w14:textId="77777777" w:rsidR="008611D1" w:rsidRPr="008611D1" w:rsidRDefault="007E237F" w:rsidP="008611D1">
      <w:pPr>
        <w:pStyle w:val="afc"/>
        <w:rPr>
          <w:rFonts w:cs="Times New Roman"/>
          <w:kern w:val="0"/>
          <w:szCs w:val="24"/>
        </w:rPr>
      </w:pPr>
      <w:r>
        <w:fldChar w:fldCharType="begin"/>
      </w:r>
      <w:r w:rsidR="008611D1">
        <w:instrText xml:space="preserve"> ADDIN ZOTERO_BIBL {"uncited":[["http://zotero.org/users/local/L0Xd75Ms/items/BZ7S8F9E"]],"omitted":[],"custom":[]} CSL_BIBLIOGRAPHY </w:instrText>
      </w:r>
      <w:r>
        <w:fldChar w:fldCharType="separate"/>
      </w:r>
      <w:r w:rsidR="008611D1" w:rsidRPr="008611D1">
        <w:rPr>
          <w:rFonts w:cs="Times New Roman"/>
          <w:kern w:val="0"/>
          <w:szCs w:val="24"/>
        </w:rPr>
        <w:t>[1]</w:t>
      </w:r>
      <w:r w:rsidR="008611D1" w:rsidRPr="008611D1">
        <w:rPr>
          <w:rFonts w:cs="Times New Roman"/>
          <w:kern w:val="0"/>
          <w:szCs w:val="24"/>
        </w:rPr>
        <w:tab/>
        <w:t xml:space="preserve">A. A. Alwan, H. Ibrahim, N. Udzir, and F. Sidi, “Missing Values Estimation for Skylines in Incomplete Database,” </w:t>
      </w:r>
      <w:r w:rsidR="008611D1" w:rsidRPr="008611D1">
        <w:rPr>
          <w:rFonts w:cs="Times New Roman"/>
          <w:i/>
          <w:iCs/>
          <w:kern w:val="0"/>
          <w:szCs w:val="24"/>
        </w:rPr>
        <w:t>The International Arab Journal of Information Technology</w:t>
      </w:r>
      <w:r w:rsidR="008611D1" w:rsidRPr="008611D1">
        <w:rPr>
          <w:rFonts w:cs="Times New Roman"/>
          <w:kern w:val="0"/>
          <w:szCs w:val="24"/>
        </w:rPr>
        <w:t>, vol. 15, no. 1, pp. 66–75, 2018.</w:t>
      </w:r>
    </w:p>
    <w:p w14:paraId="73B72B01" w14:textId="77777777" w:rsidR="008611D1" w:rsidRPr="008611D1" w:rsidRDefault="008611D1" w:rsidP="008611D1">
      <w:pPr>
        <w:pStyle w:val="afc"/>
        <w:rPr>
          <w:rFonts w:cs="Times New Roman"/>
          <w:kern w:val="0"/>
          <w:szCs w:val="24"/>
        </w:rPr>
      </w:pPr>
      <w:r w:rsidRPr="008611D1">
        <w:rPr>
          <w:rFonts w:cs="Times New Roman"/>
          <w:kern w:val="0"/>
          <w:szCs w:val="24"/>
        </w:rPr>
        <w:t>[2]</w:t>
      </w:r>
      <w:r w:rsidRPr="008611D1">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8611D1">
        <w:rPr>
          <w:rFonts w:cs="Times New Roman"/>
          <w:i/>
          <w:iCs/>
          <w:kern w:val="0"/>
          <w:szCs w:val="24"/>
        </w:rPr>
        <w:t>Proceedings of the International Conference on Data Science and Communication (IconDSC)</w:t>
      </w:r>
      <w:r w:rsidRPr="008611D1">
        <w:rPr>
          <w:rFonts w:cs="Times New Roman"/>
          <w:kern w:val="0"/>
          <w:szCs w:val="24"/>
        </w:rPr>
        <w:t>, pp. 1–5, 2019.</w:t>
      </w:r>
    </w:p>
    <w:p w14:paraId="54F9CBC9" w14:textId="77777777" w:rsidR="008611D1" w:rsidRPr="008611D1" w:rsidRDefault="008611D1" w:rsidP="008611D1">
      <w:pPr>
        <w:pStyle w:val="afc"/>
        <w:rPr>
          <w:rFonts w:cs="Times New Roman"/>
          <w:kern w:val="0"/>
          <w:szCs w:val="24"/>
        </w:rPr>
      </w:pPr>
      <w:r w:rsidRPr="008611D1">
        <w:rPr>
          <w:rFonts w:cs="Times New Roman"/>
          <w:kern w:val="0"/>
          <w:szCs w:val="24"/>
        </w:rPr>
        <w:t>[3]</w:t>
      </w:r>
      <w:r w:rsidRPr="008611D1">
        <w:rPr>
          <w:rFonts w:cs="Times New Roman"/>
          <w:kern w:val="0"/>
          <w:szCs w:val="24"/>
        </w:rPr>
        <w:tab/>
        <w:t xml:space="preserve">G. B. Dehaki, H. Ibrahim, N. I. Udzir, F. Sidi, and A. A. Alwan, “Efficient Skyline Processing Algorithm over Dynamic and Incomplete Database,” </w:t>
      </w:r>
      <w:r w:rsidRPr="008611D1">
        <w:rPr>
          <w:rFonts w:cs="Times New Roman"/>
          <w:i/>
          <w:iCs/>
          <w:kern w:val="0"/>
          <w:szCs w:val="24"/>
        </w:rPr>
        <w:t>Proceedings of the 20th International Conference on Information Integration and Web-based Applications &amp; Services</w:t>
      </w:r>
      <w:r w:rsidRPr="008611D1">
        <w:rPr>
          <w:rFonts w:cs="Times New Roman"/>
          <w:kern w:val="0"/>
          <w:szCs w:val="24"/>
        </w:rPr>
        <w:t>, pp. 190–199, 2018.</w:t>
      </w:r>
    </w:p>
    <w:p w14:paraId="0E0BB2C4" w14:textId="77777777" w:rsidR="008611D1" w:rsidRPr="008611D1" w:rsidRDefault="008611D1" w:rsidP="008611D1">
      <w:pPr>
        <w:pStyle w:val="afc"/>
        <w:rPr>
          <w:rFonts w:cs="Times New Roman"/>
          <w:kern w:val="0"/>
          <w:szCs w:val="24"/>
        </w:rPr>
      </w:pPr>
      <w:r w:rsidRPr="008611D1">
        <w:rPr>
          <w:rFonts w:cs="Times New Roman"/>
          <w:kern w:val="0"/>
          <w:szCs w:val="24"/>
        </w:rPr>
        <w:t>[4]</w:t>
      </w:r>
      <w:r w:rsidRPr="008611D1">
        <w:rPr>
          <w:rFonts w:cs="Times New Roman"/>
          <w:kern w:val="0"/>
          <w:szCs w:val="24"/>
        </w:rPr>
        <w:tab/>
        <w:t xml:space="preserve">Y. Gulzar, A. A. Alwan, N. Salleh, I. F. A. Shaikhli, and S. I. M. Alvi, “A Framework for Evaluating Skyline Queries over Incomplete Data,” </w:t>
      </w:r>
      <w:r w:rsidRPr="008611D1">
        <w:rPr>
          <w:rFonts w:cs="Times New Roman"/>
          <w:i/>
          <w:iCs/>
          <w:kern w:val="0"/>
          <w:szCs w:val="24"/>
        </w:rPr>
        <w:t>Procedia Computer Science</w:t>
      </w:r>
      <w:r w:rsidRPr="008611D1">
        <w:rPr>
          <w:rFonts w:cs="Times New Roman"/>
          <w:kern w:val="0"/>
          <w:szCs w:val="24"/>
        </w:rPr>
        <w:t>, vol. 94, pp. 191–198, 2016.</w:t>
      </w:r>
    </w:p>
    <w:p w14:paraId="71D5CD63" w14:textId="77777777" w:rsidR="008611D1" w:rsidRPr="008611D1" w:rsidRDefault="008611D1" w:rsidP="008611D1">
      <w:pPr>
        <w:pStyle w:val="afc"/>
        <w:rPr>
          <w:rFonts w:cs="Times New Roman"/>
          <w:kern w:val="0"/>
          <w:szCs w:val="24"/>
        </w:rPr>
      </w:pPr>
      <w:r w:rsidRPr="008611D1">
        <w:rPr>
          <w:rFonts w:cs="Times New Roman"/>
          <w:kern w:val="0"/>
          <w:szCs w:val="24"/>
        </w:rPr>
        <w:t>[5]</w:t>
      </w:r>
      <w:r w:rsidRPr="008611D1">
        <w:rPr>
          <w:rFonts w:cs="Times New Roman"/>
          <w:kern w:val="0"/>
          <w:szCs w:val="24"/>
        </w:rPr>
        <w:tab/>
        <w:t xml:space="preserve">Y. Gulzar, A. A. Alwan, and S. Turaev, “Optimizing Skyline Query Processing in Incomplete Data,” </w:t>
      </w:r>
      <w:r w:rsidRPr="008611D1">
        <w:rPr>
          <w:rFonts w:cs="Times New Roman"/>
          <w:i/>
          <w:iCs/>
          <w:kern w:val="0"/>
          <w:szCs w:val="24"/>
        </w:rPr>
        <w:t>IEEE Access</w:t>
      </w:r>
      <w:r w:rsidRPr="008611D1">
        <w:rPr>
          <w:rFonts w:cs="Times New Roman"/>
          <w:kern w:val="0"/>
          <w:szCs w:val="24"/>
        </w:rPr>
        <w:t>, vol. 7, pp. 178121–178138, 2019.</w:t>
      </w:r>
    </w:p>
    <w:p w14:paraId="3235340B" w14:textId="77777777" w:rsidR="008611D1" w:rsidRPr="008611D1" w:rsidRDefault="008611D1" w:rsidP="008611D1">
      <w:pPr>
        <w:pStyle w:val="afc"/>
        <w:rPr>
          <w:rFonts w:cs="Times New Roman"/>
          <w:kern w:val="0"/>
          <w:szCs w:val="24"/>
        </w:rPr>
      </w:pPr>
      <w:r w:rsidRPr="008611D1">
        <w:rPr>
          <w:rFonts w:cs="Times New Roman"/>
          <w:kern w:val="0"/>
          <w:szCs w:val="24"/>
        </w:rPr>
        <w:t>[6]</w:t>
      </w:r>
      <w:r w:rsidRPr="008611D1">
        <w:rPr>
          <w:rFonts w:cs="Times New Roman"/>
          <w:kern w:val="0"/>
          <w:szCs w:val="24"/>
        </w:rPr>
        <w:tab/>
        <w:t xml:space="preserve">C. Hasler and Y. Tille, “Balanced k-Nearest Neighbor Imputation,” </w:t>
      </w:r>
      <w:r w:rsidRPr="008611D1">
        <w:rPr>
          <w:rFonts w:cs="Times New Roman"/>
          <w:i/>
          <w:iCs/>
          <w:kern w:val="0"/>
          <w:szCs w:val="24"/>
        </w:rPr>
        <w:t>Statistics</w:t>
      </w:r>
      <w:r w:rsidRPr="008611D1">
        <w:rPr>
          <w:rFonts w:cs="Times New Roman"/>
          <w:kern w:val="0"/>
          <w:szCs w:val="24"/>
        </w:rPr>
        <w:t>, vol. 50, no. 6, pp. 1310–1331, 2016.</w:t>
      </w:r>
    </w:p>
    <w:p w14:paraId="3E1A652F" w14:textId="77777777" w:rsidR="008611D1" w:rsidRPr="008611D1" w:rsidRDefault="008611D1" w:rsidP="008611D1">
      <w:pPr>
        <w:pStyle w:val="afc"/>
        <w:rPr>
          <w:rFonts w:cs="Times New Roman"/>
          <w:kern w:val="0"/>
          <w:szCs w:val="24"/>
        </w:rPr>
      </w:pPr>
      <w:r w:rsidRPr="008611D1">
        <w:rPr>
          <w:rFonts w:cs="Times New Roman"/>
          <w:kern w:val="0"/>
          <w:szCs w:val="24"/>
        </w:rPr>
        <w:t>[7]</w:t>
      </w:r>
      <w:r w:rsidRPr="008611D1">
        <w:rPr>
          <w:rFonts w:cs="Times New Roman"/>
          <w:kern w:val="0"/>
          <w:szCs w:val="24"/>
        </w:rPr>
        <w:tab/>
        <w:t xml:space="preserve">J. Huang, J. W. Keung, F. Sarro, Y.-F. Li, Y. T. Yu, W. K. Chan, and H. Sun, “Cross-Validation Based k Nearest Neighbor Imputation for Software Quality Datasets: An Empirical Study,” </w:t>
      </w:r>
      <w:r w:rsidRPr="008611D1">
        <w:rPr>
          <w:rFonts w:cs="Times New Roman"/>
          <w:i/>
          <w:iCs/>
          <w:kern w:val="0"/>
          <w:szCs w:val="24"/>
        </w:rPr>
        <w:t>Journal of Systems and Software</w:t>
      </w:r>
      <w:r w:rsidRPr="008611D1">
        <w:rPr>
          <w:rFonts w:cs="Times New Roman"/>
          <w:kern w:val="0"/>
          <w:szCs w:val="24"/>
        </w:rPr>
        <w:t>, vol. 132, pp. 226–252, 2017.</w:t>
      </w:r>
    </w:p>
    <w:p w14:paraId="15A89817" w14:textId="77777777" w:rsidR="008611D1" w:rsidRPr="008611D1" w:rsidRDefault="008611D1" w:rsidP="008611D1">
      <w:pPr>
        <w:pStyle w:val="afc"/>
        <w:rPr>
          <w:rFonts w:cs="Times New Roman"/>
          <w:kern w:val="0"/>
          <w:szCs w:val="24"/>
        </w:rPr>
      </w:pPr>
      <w:r w:rsidRPr="008611D1">
        <w:rPr>
          <w:rFonts w:cs="Times New Roman"/>
          <w:kern w:val="0"/>
          <w:szCs w:val="24"/>
        </w:rPr>
        <w:t>[8]</w:t>
      </w:r>
      <w:r w:rsidRPr="008611D1">
        <w:rPr>
          <w:rFonts w:cs="Times New Roman"/>
          <w:kern w:val="0"/>
          <w:szCs w:val="24"/>
        </w:rPr>
        <w:tab/>
        <w:t xml:space="preserve">M. E. Khalefa, M. F. Mokbel, and J. J. Levandoski, “Skyline Query Processing for Incomplete Data,” </w:t>
      </w:r>
      <w:r w:rsidRPr="008611D1">
        <w:rPr>
          <w:rFonts w:cs="Times New Roman"/>
          <w:i/>
          <w:iCs/>
          <w:kern w:val="0"/>
          <w:szCs w:val="24"/>
        </w:rPr>
        <w:t>Proceedings of the IEEE 24th International Conference on Data Engineering</w:t>
      </w:r>
      <w:r w:rsidRPr="008611D1">
        <w:rPr>
          <w:rFonts w:cs="Times New Roman"/>
          <w:kern w:val="0"/>
          <w:szCs w:val="24"/>
        </w:rPr>
        <w:t>, pp. 556–565, 2008.</w:t>
      </w:r>
    </w:p>
    <w:p w14:paraId="7FDF5FED" w14:textId="77777777" w:rsidR="008611D1" w:rsidRPr="008611D1" w:rsidRDefault="008611D1" w:rsidP="008611D1">
      <w:pPr>
        <w:pStyle w:val="afc"/>
        <w:rPr>
          <w:rFonts w:cs="Times New Roman"/>
          <w:kern w:val="0"/>
          <w:szCs w:val="24"/>
        </w:rPr>
      </w:pPr>
      <w:r w:rsidRPr="008611D1">
        <w:rPr>
          <w:rFonts w:cs="Times New Roman"/>
          <w:kern w:val="0"/>
          <w:szCs w:val="24"/>
        </w:rPr>
        <w:t>[9]</w:t>
      </w:r>
      <w:r w:rsidRPr="008611D1">
        <w:rPr>
          <w:rFonts w:cs="Times New Roman"/>
          <w:kern w:val="0"/>
          <w:szCs w:val="24"/>
        </w:rPr>
        <w:tab/>
        <w:t xml:space="preserve">J. Lee, H. Im, and G. You, “Optimizing Skyline Queries over Incomplete Data,” </w:t>
      </w:r>
      <w:r w:rsidRPr="008611D1">
        <w:rPr>
          <w:rFonts w:cs="Times New Roman"/>
          <w:i/>
          <w:iCs/>
          <w:kern w:val="0"/>
          <w:szCs w:val="24"/>
        </w:rPr>
        <w:t>Information Sciences</w:t>
      </w:r>
      <w:r w:rsidRPr="008611D1">
        <w:rPr>
          <w:rFonts w:cs="Times New Roman"/>
          <w:kern w:val="0"/>
          <w:szCs w:val="24"/>
        </w:rPr>
        <w:t>, vol. 361, pp. 14–28, 2016.</w:t>
      </w:r>
    </w:p>
    <w:p w14:paraId="3770026E" w14:textId="77777777" w:rsidR="008611D1" w:rsidRPr="008611D1" w:rsidRDefault="008611D1" w:rsidP="008611D1">
      <w:pPr>
        <w:pStyle w:val="afc"/>
        <w:rPr>
          <w:rFonts w:cs="Times New Roman"/>
          <w:kern w:val="0"/>
          <w:szCs w:val="24"/>
        </w:rPr>
      </w:pPr>
      <w:r w:rsidRPr="008611D1">
        <w:rPr>
          <w:rFonts w:cs="Times New Roman"/>
          <w:kern w:val="0"/>
          <w:szCs w:val="24"/>
        </w:rPr>
        <w:t>[10]</w:t>
      </w:r>
      <w:r w:rsidRPr="008611D1">
        <w:rPr>
          <w:rFonts w:cs="Times New Roman"/>
          <w:kern w:val="0"/>
          <w:szCs w:val="24"/>
        </w:rPr>
        <w:tab/>
        <w:t xml:space="preserve">J. Lee, G. You, S. Hwang, J. Selke, and W.-T. Balke, “Interactive Skyline Queries,” </w:t>
      </w:r>
      <w:r w:rsidRPr="008611D1">
        <w:rPr>
          <w:rFonts w:cs="Times New Roman"/>
          <w:i/>
          <w:iCs/>
          <w:kern w:val="0"/>
          <w:szCs w:val="24"/>
        </w:rPr>
        <w:t>Information Sciences</w:t>
      </w:r>
      <w:r w:rsidRPr="008611D1">
        <w:rPr>
          <w:rFonts w:cs="Times New Roman"/>
          <w:kern w:val="0"/>
          <w:szCs w:val="24"/>
        </w:rPr>
        <w:t>, vol. 211, pp. 18–35, 2012.</w:t>
      </w:r>
    </w:p>
    <w:p w14:paraId="5F1A0F33" w14:textId="77777777" w:rsidR="008611D1" w:rsidRPr="008611D1" w:rsidRDefault="008611D1" w:rsidP="008611D1">
      <w:pPr>
        <w:pStyle w:val="afc"/>
        <w:rPr>
          <w:rFonts w:cs="Times New Roman"/>
          <w:kern w:val="0"/>
          <w:szCs w:val="24"/>
        </w:rPr>
      </w:pPr>
      <w:r w:rsidRPr="008611D1">
        <w:rPr>
          <w:rFonts w:cs="Times New Roman"/>
          <w:kern w:val="0"/>
          <w:szCs w:val="24"/>
        </w:rPr>
        <w:t>[11]</w:t>
      </w:r>
      <w:r w:rsidRPr="008611D1">
        <w:rPr>
          <w:rFonts w:cs="Times New Roman"/>
          <w:kern w:val="0"/>
          <w:szCs w:val="24"/>
        </w:rPr>
        <w:tab/>
        <w:t xml:space="preserve">R. Malarvizhi and D. A. S. Thanamani, “K-Nearest Neighbor in Missing Data Imputation,” </w:t>
      </w:r>
      <w:r w:rsidRPr="008611D1">
        <w:rPr>
          <w:rFonts w:cs="Times New Roman"/>
          <w:i/>
          <w:iCs/>
          <w:kern w:val="0"/>
          <w:szCs w:val="24"/>
        </w:rPr>
        <w:t>International Journal of Engineering Research and Development</w:t>
      </w:r>
      <w:r w:rsidRPr="008611D1">
        <w:rPr>
          <w:rFonts w:cs="Times New Roman"/>
          <w:kern w:val="0"/>
          <w:szCs w:val="24"/>
        </w:rPr>
        <w:t>, vol. 5, no. 1, pp. 5–7, 2012.</w:t>
      </w:r>
    </w:p>
    <w:p w14:paraId="05C5FE2F" w14:textId="77777777" w:rsidR="008611D1" w:rsidRPr="008611D1" w:rsidRDefault="008611D1" w:rsidP="008611D1">
      <w:pPr>
        <w:pStyle w:val="afc"/>
        <w:rPr>
          <w:rFonts w:cs="Times New Roman"/>
          <w:kern w:val="0"/>
          <w:szCs w:val="24"/>
        </w:rPr>
      </w:pPr>
      <w:r w:rsidRPr="008611D1">
        <w:rPr>
          <w:rFonts w:cs="Times New Roman"/>
          <w:kern w:val="0"/>
          <w:szCs w:val="24"/>
        </w:rPr>
        <w:t>[12]</w:t>
      </w:r>
      <w:r w:rsidRPr="008611D1">
        <w:rPr>
          <w:rFonts w:cs="Times New Roman"/>
          <w:kern w:val="0"/>
          <w:szCs w:val="24"/>
        </w:rPr>
        <w:tab/>
        <w:t xml:space="preserve">X. Miao, Y. Gao, G. Chen, and T. Zhang, “k -Dominant Skyline Queries on Incomplete Data,” </w:t>
      </w:r>
      <w:r w:rsidRPr="008611D1">
        <w:rPr>
          <w:rFonts w:cs="Times New Roman"/>
          <w:i/>
          <w:iCs/>
          <w:kern w:val="0"/>
          <w:szCs w:val="24"/>
        </w:rPr>
        <w:t>Information Sciences</w:t>
      </w:r>
      <w:r w:rsidRPr="008611D1">
        <w:rPr>
          <w:rFonts w:cs="Times New Roman"/>
          <w:kern w:val="0"/>
          <w:szCs w:val="24"/>
        </w:rPr>
        <w:t>, vol. 367–368, pp. 990–1011, 2016.</w:t>
      </w:r>
    </w:p>
    <w:p w14:paraId="17B4FEB5" w14:textId="77777777" w:rsidR="008611D1" w:rsidRPr="008611D1" w:rsidRDefault="008611D1" w:rsidP="008611D1">
      <w:pPr>
        <w:pStyle w:val="afc"/>
        <w:rPr>
          <w:rFonts w:cs="Times New Roman"/>
          <w:kern w:val="0"/>
          <w:szCs w:val="24"/>
        </w:rPr>
      </w:pPr>
      <w:r w:rsidRPr="008611D1">
        <w:rPr>
          <w:rFonts w:cs="Times New Roman"/>
          <w:kern w:val="0"/>
          <w:szCs w:val="24"/>
        </w:rPr>
        <w:t>[13]</w:t>
      </w:r>
      <w:r w:rsidRPr="008611D1">
        <w:rPr>
          <w:rFonts w:cs="Times New Roman"/>
          <w:kern w:val="0"/>
          <w:szCs w:val="24"/>
        </w:rPr>
        <w:tab/>
        <w:t xml:space="preserve">X. Miao, Y. Gao, G. Chen, B. Zheng, and H. Cui, “Processing Incomplete k Nearest Neighbor Search,” </w:t>
      </w:r>
      <w:r w:rsidRPr="008611D1">
        <w:rPr>
          <w:rFonts w:cs="Times New Roman"/>
          <w:i/>
          <w:iCs/>
          <w:kern w:val="0"/>
          <w:szCs w:val="24"/>
        </w:rPr>
        <w:t>IEEE Transactions on Fuzzy Systems</w:t>
      </w:r>
      <w:r w:rsidRPr="008611D1">
        <w:rPr>
          <w:rFonts w:cs="Times New Roman"/>
          <w:kern w:val="0"/>
          <w:szCs w:val="24"/>
        </w:rPr>
        <w:t xml:space="preserve">, vol. 24, no. 6, pp. </w:t>
      </w:r>
      <w:r w:rsidRPr="008611D1">
        <w:rPr>
          <w:rFonts w:cs="Times New Roman"/>
          <w:kern w:val="0"/>
          <w:szCs w:val="24"/>
        </w:rPr>
        <w:lastRenderedPageBreak/>
        <w:t>1349–1363, 2016.</w:t>
      </w:r>
    </w:p>
    <w:p w14:paraId="159C30FC" w14:textId="77777777" w:rsidR="008611D1" w:rsidRPr="008611D1" w:rsidRDefault="008611D1" w:rsidP="008611D1">
      <w:pPr>
        <w:pStyle w:val="afc"/>
        <w:rPr>
          <w:rFonts w:cs="Times New Roman"/>
          <w:kern w:val="0"/>
          <w:szCs w:val="24"/>
        </w:rPr>
      </w:pPr>
      <w:r w:rsidRPr="008611D1">
        <w:rPr>
          <w:rFonts w:cs="Times New Roman"/>
          <w:kern w:val="0"/>
          <w:szCs w:val="24"/>
        </w:rPr>
        <w:t>[14]</w:t>
      </w:r>
      <w:r w:rsidRPr="008611D1">
        <w:rPr>
          <w:rFonts w:cs="Times New Roman"/>
          <w:kern w:val="0"/>
          <w:szCs w:val="24"/>
        </w:rPr>
        <w:tab/>
        <w:t xml:space="preserve">W. Ren, X. Lian, and K. Ghazinour, “Skyline Queries over Incomplete Data Streams,” </w:t>
      </w:r>
      <w:r w:rsidRPr="008611D1">
        <w:rPr>
          <w:rFonts w:cs="Times New Roman"/>
          <w:i/>
          <w:iCs/>
          <w:kern w:val="0"/>
          <w:szCs w:val="24"/>
        </w:rPr>
        <w:t>The VLDB Journal</w:t>
      </w:r>
      <w:r w:rsidRPr="008611D1">
        <w:rPr>
          <w:rFonts w:cs="Times New Roman"/>
          <w:kern w:val="0"/>
          <w:szCs w:val="24"/>
        </w:rPr>
        <w:t>, vol. 28, no. 6, pp. 961–985, 2019.</w:t>
      </w:r>
    </w:p>
    <w:p w14:paraId="240FF51C" w14:textId="77777777" w:rsidR="008611D1" w:rsidRPr="008611D1" w:rsidRDefault="008611D1" w:rsidP="008611D1">
      <w:pPr>
        <w:pStyle w:val="afc"/>
        <w:rPr>
          <w:rFonts w:cs="Times New Roman"/>
          <w:kern w:val="0"/>
          <w:szCs w:val="24"/>
        </w:rPr>
      </w:pPr>
      <w:r w:rsidRPr="008611D1">
        <w:rPr>
          <w:rFonts w:cs="Times New Roman"/>
          <w:kern w:val="0"/>
          <w:szCs w:val="24"/>
        </w:rPr>
        <w:t>[15]</w:t>
      </w:r>
      <w:r w:rsidRPr="008611D1">
        <w:rPr>
          <w:rFonts w:cs="Times New Roman"/>
          <w:kern w:val="0"/>
          <w:szCs w:val="24"/>
        </w:rPr>
        <w:tab/>
        <w:t xml:space="preserve">G. Tutz and S. Ramzan, “Improved Methods for The Imputation of Missing Data by Nearest Neighbor Methods,” </w:t>
      </w:r>
      <w:r w:rsidRPr="008611D1">
        <w:rPr>
          <w:rFonts w:cs="Times New Roman"/>
          <w:i/>
          <w:iCs/>
          <w:kern w:val="0"/>
          <w:szCs w:val="24"/>
        </w:rPr>
        <w:t>Computational Statistics &amp; Data Analysis</w:t>
      </w:r>
      <w:r w:rsidRPr="008611D1">
        <w:rPr>
          <w:rFonts w:cs="Times New Roman"/>
          <w:kern w:val="0"/>
          <w:szCs w:val="24"/>
        </w:rPr>
        <w:t>, vol. 90, pp. 84–99, 2015.</w:t>
      </w:r>
    </w:p>
    <w:p w14:paraId="133B0A8B" w14:textId="77777777" w:rsidR="008611D1" w:rsidRPr="008611D1" w:rsidRDefault="008611D1" w:rsidP="008611D1">
      <w:pPr>
        <w:pStyle w:val="afc"/>
        <w:rPr>
          <w:rFonts w:cs="Times New Roman"/>
          <w:kern w:val="0"/>
          <w:szCs w:val="24"/>
        </w:rPr>
      </w:pPr>
      <w:r w:rsidRPr="008611D1">
        <w:rPr>
          <w:rFonts w:cs="Times New Roman"/>
          <w:kern w:val="0"/>
          <w:szCs w:val="24"/>
        </w:rPr>
        <w:t>[16]</w:t>
      </w:r>
      <w:r w:rsidRPr="008611D1">
        <w:rPr>
          <w:rFonts w:cs="Times New Roman"/>
          <w:kern w:val="0"/>
          <w:szCs w:val="24"/>
        </w:rPr>
        <w:tab/>
        <w:t xml:space="preserve">J. Van Hulse and T. M. Khoshgoftaar, “Incomplete-Case Nearest Neighbor Imputation in Software Measurement Data,” </w:t>
      </w:r>
      <w:r w:rsidRPr="008611D1">
        <w:rPr>
          <w:rFonts w:cs="Times New Roman"/>
          <w:i/>
          <w:iCs/>
          <w:kern w:val="0"/>
          <w:szCs w:val="24"/>
        </w:rPr>
        <w:t>Information Sciences</w:t>
      </w:r>
      <w:r w:rsidRPr="008611D1">
        <w:rPr>
          <w:rFonts w:cs="Times New Roman"/>
          <w:kern w:val="0"/>
          <w:szCs w:val="24"/>
        </w:rPr>
        <w:t>, vol. 259, pp. 596–610, 2014.</w:t>
      </w:r>
    </w:p>
    <w:p w14:paraId="5B102207" w14:textId="77777777" w:rsidR="008611D1" w:rsidRPr="008611D1" w:rsidRDefault="008611D1" w:rsidP="008611D1">
      <w:pPr>
        <w:pStyle w:val="afc"/>
        <w:rPr>
          <w:rFonts w:cs="Times New Roman"/>
          <w:kern w:val="0"/>
          <w:szCs w:val="24"/>
        </w:rPr>
      </w:pPr>
      <w:r w:rsidRPr="008611D1">
        <w:rPr>
          <w:rFonts w:cs="Times New Roman"/>
          <w:kern w:val="0"/>
          <w:szCs w:val="24"/>
        </w:rPr>
        <w:t>[17]</w:t>
      </w:r>
      <w:r w:rsidRPr="008611D1">
        <w:rPr>
          <w:rFonts w:cs="Times New Roman"/>
          <w:kern w:val="0"/>
          <w:szCs w:val="24"/>
        </w:rPr>
        <w:tab/>
        <w:t xml:space="preserve">Y. Wang, Z. Shi, J. Wang, L. Sun, and B. Song, “Skyline Preference Query Based on Massive and Incomplete Dataset,” </w:t>
      </w:r>
      <w:r w:rsidRPr="008611D1">
        <w:rPr>
          <w:rFonts w:cs="Times New Roman"/>
          <w:i/>
          <w:iCs/>
          <w:kern w:val="0"/>
          <w:szCs w:val="24"/>
        </w:rPr>
        <w:t>IEEE Access</w:t>
      </w:r>
      <w:r w:rsidRPr="008611D1">
        <w:rPr>
          <w:rFonts w:cs="Times New Roman"/>
          <w:kern w:val="0"/>
          <w:szCs w:val="24"/>
        </w:rPr>
        <w:t>, vol. 5, pp. 3183–3192, 2017.</w:t>
      </w:r>
    </w:p>
    <w:p w14:paraId="14F654D7" w14:textId="77777777" w:rsidR="008611D1" w:rsidRPr="008611D1" w:rsidRDefault="008611D1" w:rsidP="008611D1">
      <w:pPr>
        <w:pStyle w:val="afc"/>
        <w:rPr>
          <w:rFonts w:cs="Times New Roman"/>
          <w:kern w:val="0"/>
          <w:szCs w:val="24"/>
        </w:rPr>
      </w:pPr>
      <w:r w:rsidRPr="008611D1">
        <w:rPr>
          <w:rFonts w:cs="Times New Roman"/>
          <w:kern w:val="0"/>
          <w:szCs w:val="24"/>
        </w:rPr>
        <w:t>[18]</w:t>
      </w:r>
      <w:r w:rsidRPr="008611D1">
        <w:rPr>
          <w:rFonts w:cs="Times New Roman"/>
          <w:kern w:val="0"/>
          <w:szCs w:val="24"/>
        </w:rPr>
        <w:tab/>
        <w:t xml:space="preserve">K. Zhang, H. Gao, X. Han, Z. Cai, and J. Li, “Modeling and Computing Probabilistic Skyline on Incomplete Data,” </w:t>
      </w:r>
      <w:r w:rsidRPr="008611D1">
        <w:rPr>
          <w:rFonts w:cs="Times New Roman"/>
          <w:i/>
          <w:iCs/>
          <w:kern w:val="0"/>
          <w:szCs w:val="24"/>
        </w:rPr>
        <w:t>IEEE Transactions on Knowledge and Data Engineering</w:t>
      </w:r>
      <w:r w:rsidRPr="008611D1">
        <w:rPr>
          <w:rFonts w:cs="Times New Roman"/>
          <w:kern w:val="0"/>
          <w:szCs w:val="24"/>
        </w:rPr>
        <w:t>, vol. 32, no. 7, pp. 1405–1418, 2019.</w:t>
      </w:r>
    </w:p>
    <w:p w14:paraId="49217DF8" w14:textId="77777777" w:rsidR="008611D1" w:rsidRPr="008611D1" w:rsidRDefault="008611D1" w:rsidP="008611D1">
      <w:pPr>
        <w:pStyle w:val="afc"/>
        <w:rPr>
          <w:rFonts w:cs="Times New Roman"/>
          <w:kern w:val="0"/>
          <w:szCs w:val="24"/>
        </w:rPr>
      </w:pPr>
      <w:r w:rsidRPr="008611D1">
        <w:rPr>
          <w:rFonts w:cs="Times New Roman"/>
          <w:kern w:val="0"/>
          <w:szCs w:val="24"/>
        </w:rPr>
        <w:t>[19]</w:t>
      </w:r>
      <w:r w:rsidRPr="008611D1">
        <w:rPr>
          <w:rFonts w:cs="Times New Roman"/>
          <w:kern w:val="0"/>
          <w:szCs w:val="24"/>
        </w:rPr>
        <w:tab/>
        <w:t xml:space="preserve">S. Zhang, “Nearest Neighbor Selection for Iteratively kNN Imputation,” </w:t>
      </w:r>
      <w:r w:rsidRPr="008611D1">
        <w:rPr>
          <w:rFonts w:cs="Times New Roman"/>
          <w:i/>
          <w:iCs/>
          <w:kern w:val="0"/>
          <w:szCs w:val="24"/>
        </w:rPr>
        <w:t>Journal of Systems and Software</w:t>
      </w:r>
      <w:r w:rsidRPr="008611D1">
        <w:rPr>
          <w:rFonts w:cs="Times New Roman"/>
          <w:kern w:val="0"/>
          <w:szCs w:val="24"/>
        </w:rPr>
        <w:t>, vol. 85, no. 11, pp. 2541–2552, 2012.</w:t>
      </w:r>
    </w:p>
    <w:p w14:paraId="1E836218" w14:textId="24EA5FF9" w:rsidR="0054044E" w:rsidRPr="0054044E" w:rsidRDefault="007E237F" w:rsidP="008F1BD8">
      <w:pPr>
        <w:ind w:left="480" w:hangingChars="200" w:hanging="480"/>
      </w:pPr>
      <w:r>
        <w:fldChar w:fldCharType="end"/>
      </w:r>
    </w:p>
    <w:sectPr w:rsidR="0054044E" w:rsidRPr="0054044E" w:rsidSect="00A83E90">
      <w:headerReference w:type="even" r:id="rId18"/>
      <w:headerReference w:type="default" r:id="rId19"/>
      <w:footerReference w:type="default" r:id="rId20"/>
      <w:headerReference w:type="first" r:id="rId21"/>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A8397" w14:textId="77777777" w:rsidR="000226A9" w:rsidRDefault="000226A9" w:rsidP="00A83E90">
      <w:r>
        <w:separator/>
      </w:r>
    </w:p>
  </w:endnote>
  <w:endnote w:type="continuationSeparator" w:id="0">
    <w:p w14:paraId="1EC33A82" w14:textId="77777777" w:rsidR="000226A9" w:rsidRDefault="000226A9"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405469" w:rsidRDefault="00405469">
    <w:pPr>
      <w:pStyle w:val="af2"/>
      <w:jc w:val="center"/>
    </w:pPr>
  </w:p>
  <w:p w14:paraId="73660903" w14:textId="77777777" w:rsidR="00405469" w:rsidRDefault="00405469">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1965BEDC" w:rsidR="00405469" w:rsidRDefault="00405469">
        <w:pPr>
          <w:pStyle w:val="af2"/>
          <w:jc w:val="center"/>
        </w:pPr>
        <w:r>
          <w:fldChar w:fldCharType="begin"/>
        </w:r>
        <w:r>
          <w:instrText>PAGE   \* MERGEFORMAT</w:instrText>
        </w:r>
        <w:r>
          <w:fldChar w:fldCharType="separate"/>
        </w:r>
        <w:r w:rsidRPr="00967DF7">
          <w:rPr>
            <w:noProof/>
            <w:lang w:val="zh-TW"/>
          </w:rPr>
          <w:t>11</w:t>
        </w:r>
        <w:r>
          <w:fldChar w:fldCharType="end"/>
        </w:r>
      </w:p>
    </w:sdtContent>
  </w:sdt>
  <w:p w14:paraId="3A291779" w14:textId="77777777" w:rsidR="00405469" w:rsidRDefault="0040546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28316" w14:textId="77777777" w:rsidR="000226A9" w:rsidRDefault="000226A9" w:rsidP="00A83E90">
      <w:r>
        <w:separator/>
      </w:r>
    </w:p>
  </w:footnote>
  <w:footnote w:type="continuationSeparator" w:id="0">
    <w:p w14:paraId="247B54C0" w14:textId="77777777" w:rsidR="000226A9" w:rsidRDefault="000226A9"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405469" w:rsidRDefault="00405469">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405469" w:rsidRDefault="00405469">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405469" w:rsidRDefault="00405469">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405469" w:rsidRDefault="00405469">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405469" w:rsidRDefault="00405469">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405469" w:rsidRDefault="00405469">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360" w:hanging="360"/>
      </w:pPr>
      <w:rPr>
        <w:rFonts w:hint="default"/>
      </w:rPr>
    </w:lvl>
    <w:lvl w:ilvl="1" w:tplc="D65E7144">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ab-Sam">
    <w15:presenceInfo w15:providerId="Windows Live" w15:userId="7c2ba490c7543e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455A"/>
    <w:rsid w:val="00004A7C"/>
    <w:rsid w:val="000062AC"/>
    <w:rsid w:val="00007365"/>
    <w:rsid w:val="000079FA"/>
    <w:rsid w:val="00010113"/>
    <w:rsid w:val="00010118"/>
    <w:rsid w:val="0001034B"/>
    <w:rsid w:val="000122C1"/>
    <w:rsid w:val="000126B2"/>
    <w:rsid w:val="000127F3"/>
    <w:rsid w:val="000132F8"/>
    <w:rsid w:val="00014F94"/>
    <w:rsid w:val="0001645E"/>
    <w:rsid w:val="00017FAC"/>
    <w:rsid w:val="0002221A"/>
    <w:rsid w:val="000223A9"/>
    <w:rsid w:val="000226A9"/>
    <w:rsid w:val="00023439"/>
    <w:rsid w:val="00023C5C"/>
    <w:rsid w:val="0002411B"/>
    <w:rsid w:val="00025787"/>
    <w:rsid w:val="00025EDD"/>
    <w:rsid w:val="00026150"/>
    <w:rsid w:val="00027952"/>
    <w:rsid w:val="00027AB8"/>
    <w:rsid w:val="000301A1"/>
    <w:rsid w:val="00030989"/>
    <w:rsid w:val="00031FBE"/>
    <w:rsid w:val="00032FD3"/>
    <w:rsid w:val="00033F79"/>
    <w:rsid w:val="00034A11"/>
    <w:rsid w:val="00035A8D"/>
    <w:rsid w:val="00036526"/>
    <w:rsid w:val="00036977"/>
    <w:rsid w:val="00037E55"/>
    <w:rsid w:val="00037F10"/>
    <w:rsid w:val="00041FDB"/>
    <w:rsid w:val="00044449"/>
    <w:rsid w:val="00045320"/>
    <w:rsid w:val="000459D5"/>
    <w:rsid w:val="000461FB"/>
    <w:rsid w:val="000462B3"/>
    <w:rsid w:val="00046CED"/>
    <w:rsid w:val="00047579"/>
    <w:rsid w:val="000519AC"/>
    <w:rsid w:val="0005249F"/>
    <w:rsid w:val="0005356D"/>
    <w:rsid w:val="000579E9"/>
    <w:rsid w:val="00057A71"/>
    <w:rsid w:val="00060662"/>
    <w:rsid w:val="000620F4"/>
    <w:rsid w:val="000625EF"/>
    <w:rsid w:val="000626F4"/>
    <w:rsid w:val="0006278C"/>
    <w:rsid w:val="00065C9D"/>
    <w:rsid w:val="00066737"/>
    <w:rsid w:val="00066D70"/>
    <w:rsid w:val="00067043"/>
    <w:rsid w:val="000674C6"/>
    <w:rsid w:val="00071668"/>
    <w:rsid w:val="00072179"/>
    <w:rsid w:val="00072966"/>
    <w:rsid w:val="00072A40"/>
    <w:rsid w:val="00073932"/>
    <w:rsid w:val="00073DF6"/>
    <w:rsid w:val="00073FB0"/>
    <w:rsid w:val="00074158"/>
    <w:rsid w:val="00074F31"/>
    <w:rsid w:val="00075459"/>
    <w:rsid w:val="000755BE"/>
    <w:rsid w:val="000757D1"/>
    <w:rsid w:val="000763FB"/>
    <w:rsid w:val="00076805"/>
    <w:rsid w:val="00076C3C"/>
    <w:rsid w:val="000770C3"/>
    <w:rsid w:val="00077E94"/>
    <w:rsid w:val="00080B74"/>
    <w:rsid w:val="0008110B"/>
    <w:rsid w:val="00081925"/>
    <w:rsid w:val="00081BB3"/>
    <w:rsid w:val="0008267E"/>
    <w:rsid w:val="0008512C"/>
    <w:rsid w:val="00085A03"/>
    <w:rsid w:val="00091598"/>
    <w:rsid w:val="00092475"/>
    <w:rsid w:val="00093291"/>
    <w:rsid w:val="00093578"/>
    <w:rsid w:val="00093D2D"/>
    <w:rsid w:val="0009545E"/>
    <w:rsid w:val="000955AC"/>
    <w:rsid w:val="00095E55"/>
    <w:rsid w:val="0009676B"/>
    <w:rsid w:val="0009745B"/>
    <w:rsid w:val="00097962"/>
    <w:rsid w:val="000A12EE"/>
    <w:rsid w:val="000A2509"/>
    <w:rsid w:val="000A275C"/>
    <w:rsid w:val="000A3239"/>
    <w:rsid w:val="000A39A7"/>
    <w:rsid w:val="000A4B8B"/>
    <w:rsid w:val="000A6083"/>
    <w:rsid w:val="000A6150"/>
    <w:rsid w:val="000A64B5"/>
    <w:rsid w:val="000B0795"/>
    <w:rsid w:val="000B0DBF"/>
    <w:rsid w:val="000B0F21"/>
    <w:rsid w:val="000B152E"/>
    <w:rsid w:val="000B1CAE"/>
    <w:rsid w:val="000B24BA"/>
    <w:rsid w:val="000B2DE5"/>
    <w:rsid w:val="000B2FF4"/>
    <w:rsid w:val="000B3B86"/>
    <w:rsid w:val="000B416E"/>
    <w:rsid w:val="000B4324"/>
    <w:rsid w:val="000B4D27"/>
    <w:rsid w:val="000B5E5F"/>
    <w:rsid w:val="000B6C59"/>
    <w:rsid w:val="000B7964"/>
    <w:rsid w:val="000B7E41"/>
    <w:rsid w:val="000C0D08"/>
    <w:rsid w:val="000C3DF7"/>
    <w:rsid w:val="000C46E1"/>
    <w:rsid w:val="000C5CAF"/>
    <w:rsid w:val="000D0AA6"/>
    <w:rsid w:val="000D0BD0"/>
    <w:rsid w:val="000D35A3"/>
    <w:rsid w:val="000D36A8"/>
    <w:rsid w:val="000D3DAE"/>
    <w:rsid w:val="000D43D8"/>
    <w:rsid w:val="000D530D"/>
    <w:rsid w:val="000D5F8F"/>
    <w:rsid w:val="000D602E"/>
    <w:rsid w:val="000D7994"/>
    <w:rsid w:val="000D7F27"/>
    <w:rsid w:val="000D7FD5"/>
    <w:rsid w:val="000E26E6"/>
    <w:rsid w:val="000E35CF"/>
    <w:rsid w:val="000E43FE"/>
    <w:rsid w:val="000E6643"/>
    <w:rsid w:val="000E681E"/>
    <w:rsid w:val="000E74E3"/>
    <w:rsid w:val="000F27C0"/>
    <w:rsid w:val="000F40DD"/>
    <w:rsid w:val="000F4B17"/>
    <w:rsid w:val="000F4E2D"/>
    <w:rsid w:val="000F5D06"/>
    <w:rsid w:val="000F5F32"/>
    <w:rsid w:val="000F68C5"/>
    <w:rsid w:val="000F7942"/>
    <w:rsid w:val="00100E19"/>
    <w:rsid w:val="00103597"/>
    <w:rsid w:val="00103639"/>
    <w:rsid w:val="00103774"/>
    <w:rsid w:val="00104157"/>
    <w:rsid w:val="001058AA"/>
    <w:rsid w:val="00105BC9"/>
    <w:rsid w:val="001104B7"/>
    <w:rsid w:val="0011132D"/>
    <w:rsid w:val="0011166C"/>
    <w:rsid w:val="001118B3"/>
    <w:rsid w:val="00111F09"/>
    <w:rsid w:val="00111FFE"/>
    <w:rsid w:val="0011217A"/>
    <w:rsid w:val="001129DB"/>
    <w:rsid w:val="00114268"/>
    <w:rsid w:val="00114337"/>
    <w:rsid w:val="00116768"/>
    <w:rsid w:val="001179DE"/>
    <w:rsid w:val="00120238"/>
    <w:rsid w:val="00120DFB"/>
    <w:rsid w:val="00123622"/>
    <w:rsid w:val="00123A0A"/>
    <w:rsid w:val="0012458E"/>
    <w:rsid w:val="00124D33"/>
    <w:rsid w:val="00125900"/>
    <w:rsid w:val="00125999"/>
    <w:rsid w:val="00127063"/>
    <w:rsid w:val="001311A3"/>
    <w:rsid w:val="0013189A"/>
    <w:rsid w:val="0013698F"/>
    <w:rsid w:val="00136C4E"/>
    <w:rsid w:val="00136DB7"/>
    <w:rsid w:val="001376D7"/>
    <w:rsid w:val="00137737"/>
    <w:rsid w:val="00137D38"/>
    <w:rsid w:val="00140D95"/>
    <w:rsid w:val="0014125F"/>
    <w:rsid w:val="00141A6B"/>
    <w:rsid w:val="00142F28"/>
    <w:rsid w:val="001433D9"/>
    <w:rsid w:val="001439F7"/>
    <w:rsid w:val="00145976"/>
    <w:rsid w:val="00145C17"/>
    <w:rsid w:val="00146267"/>
    <w:rsid w:val="00146302"/>
    <w:rsid w:val="00146959"/>
    <w:rsid w:val="00147302"/>
    <w:rsid w:val="00150029"/>
    <w:rsid w:val="001524B3"/>
    <w:rsid w:val="00154DBA"/>
    <w:rsid w:val="00156010"/>
    <w:rsid w:val="00157B0F"/>
    <w:rsid w:val="00157B9B"/>
    <w:rsid w:val="00160299"/>
    <w:rsid w:val="0016072D"/>
    <w:rsid w:val="0016075C"/>
    <w:rsid w:val="00160E66"/>
    <w:rsid w:val="00160E91"/>
    <w:rsid w:val="00161419"/>
    <w:rsid w:val="0016197E"/>
    <w:rsid w:val="00162A80"/>
    <w:rsid w:val="001630EE"/>
    <w:rsid w:val="00163458"/>
    <w:rsid w:val="001635A0"/>
    <w:rsid w:val="0016362A"/>
    <w:rsid w:val="0016380C"/>
    <w:rsid w:val="0016675B"/>
    <w:rsid w:val="00167714"/>
    <w:rsid w:val="00170947"/>
    <w:rsid w:val="00171D0C"/>
    <w:rsid w:val="00171E1D"/>
    <w:rsid w:val="001720D8"/>
    <w:rsid w:val="00172665"/>
    <w:rsid w:val="00172E88"/>
    <w:rsid w:val="0017326C"/>
    <w:rsid w:val="00173D75"/>
    <w:rsid w:val="00174EE5"/>
    <w:rsid w:val="00175F0B"/>
    <w:rsid w:val="00175F93"/>
    <w:rsid w:val="001761E4"/>
    <w:rsid w:val="00176249"/>
    <w:rsid w:val="00176E46"/>
    <w:rsid w:val="001776EC"/>
    <w:rsid w:val="00177D62"/>
    <w:rsid w:val="00181802"/>
    <w:rsid w:val="001822E6"/>
    <w:rsid w:val="00182465"/>
    <w:rsid w:val="001827A6"/>
    <w:rsid w:val="00183927"/>
    <w:rsid w:val="00184821"/>
    <w:rsid w:val="0018668E"/>
    <w:rsid w:val="001868FE"/>
    <w:rsid w:val="00187002"/>
    <w:rsid w:val="00187B91"/>
    <w:rsid w:val="0019016A"/>
    <w:rsid w:val="00190F3C"/>
    <w:rsid w:val="00191F59"/>
    <w:rsid w:val="001926C3"/>
    <w:rsid w:val="00193979"/>
    <w:rsid w:val="00194E0B"/>
    <w:rsid w:val="00195AC5"/>
    <w:rsid w:val="00195C46"/>
    <w:rsid w:val="00195F16"/>
    <w:rsid w:val="001970B5"/>
    <w:rsid w:val="001972FD"/>
    <w:rsid w:val="00197E8E"/>
    <w:rsid w:val="001A0500"/>
    <w:rsid w:val="001A117D"/>
    <w:rsid w:val="001A18DA"/>
    <w:rsid w:val="001A194B"/>
    <w:rsid w:val="001A1C93"/>
    <w:rsid w:val="001A3448"/>
    <w:rsid w:val="001A40E6"/>
    <w:rsid w:val="001A4217"/>
    <w:rsid w:val="001A47AC"/>
    <w:rsid w:val="001A530F"/>
    <w:rsid w:val="001A53BD"/>
    <w:rsid w:val="001A5B9C"/>
    <w:rsid w:val="001A5C5A"/>
    <w:rsid w:val="001A7466"/>
    <w:rsid w:val="001A7495"/>
    <w:rsid w:val="001A78A5"/>
    <w:rsid w:val="001A7906"/>
    <w:rsid w:val="001B016F"/>
    <w:rsid w:val="001B0C50"/>
    <w:rsid w:val="001B1D48"/>
    <w:rsid w:val="001B2307"/>
    <w:rsid w:val="001B2595"/>
    <w:rsid w:val="001B2854"/>
    <w:rsid w:val="001B4986"/>
    <w:rsid w:val="001B4D34"/>
    <w:rsid w:val="001B5F4F"/>
    <w:rsid w:val="001B6AC8"/>
    <w:rsid w:val="001B79EE"/>
    <w:rsid w:val="001C0268"/>
    <w:rsid w:val="001C0EDB"/>
    <w:rsid w:val="001C1116"/>
    <w:rsid w:val="001C153A"/>
    <w:rsid w:val="001C1A97"/>
    <w:rsid w:val="001C1D45"/>
    <w:rsid w:val="001C1ED2"/>
    <w:rsid w:val="001C2AC9"/>
    <w:rsid w:val="001C68E5"/>
    <w:rsid w:val="001D0B78"/>
    <w:rsid w:val="001D0BDB"/>
    <w:rsid w:val="001D4C7B"/>
    <w:rsid w:val="001D54D4"/>
    <w:rsid w:val="001D57E4"/>
    <w:rsid w:val="001D71CF"/>
    <w:rsid w:val="001E04D4"/>
    <w:rsid w:val="001E0B40"/>
    <w:rsid w:val="001E0CBE"/>
    <w:rsid w:val="001E1257"/>
    <w:rsid w:val="001E1946"/>
    <w:rsid w:val="001E1C10"/>
    <w:rsid w:val="001E44BB"/>
    <w:rsid w:val="001E4A9C"/>
    <w:rsid w:val="001E51CF"/>
    <w:rsid w:val="001E56D3"/>
    <w:rsid w:val="001E58C6"/>
    <w:rsid w:val="001E5F49"/>
    <w:rsid w:val="001E668B"/>
    <w:rsid w:val="001E735B"/>
    <w:rsid w:val="001F0AB9"/>
    <w:rsid w:val="001F18A0"/>
    <w:rsid w:val="001F1FFC"/>
    <w:rsid w:val="001F3681"/>
    <w:rsid w:val="001F442E"/>
    <w:rsid w:val="001F60D6"/>
    <w:rsid w:val="001F6983"/>
    <w:rsid w:val="001F72ED"/>
    <w:rsid w:val="002026FB"/>
    <w:rsid w:val="0020442A"/>
    <w:rsid w:val="00205A24"/>
    <w:rsid w:val="00205D51"/>
    <w:rsid w:val="002060C0"/>
    <w:rsid w:val="0020732D"/>
    <w:rsid w:val="002079CF"/>
    <w:rsid w:val="00207BF3"/>
    <w:rsid w:val="00210060"/>
    <w:rsid w:val="00211BEB"/>
    <w:rsid w:val="0021209D"/>
    <w:rsid w:val="0021344F"/>
    <w:rsid w:val="002151C4"/>
    <w:rsid w:val="00216B26"/>
    <w:rsid w:val="00220E06"/>
    <w:rsid w:val="00221727"/>
    <w:rsid w:val="00221A32"/>
    <w:rsid w:val="002221A2"/>
    <w:rsid w:val="0022251E"/>
    <w:rsid w:val="00222B92"/>
    <w:rsid w:val="00222F2F"/>
    <w:rsid w:val="00223596"/>
    <w:rsid w:val="002261BD"/>
    <w:rsid w:val="00226ABD"/>
    <w:rsid w:val="002272B6"/>
    <w:rsid w:val="00227E28"/>
    <w:rsid w:val="00230835"/>
    <w:rsid w:val="002351DB"/>
    <w:rsid w:val="00235795"/>
    <w:rsid w:val="0023730C"/>
    <w:rsid w:val="00237362"/>
    <w:rsid w:val="0024168D"/>
    <w:rsid w:val="00243F02"/>
    <w:rsid w:val="00243F93"/>
    <w:rsid w:val="00244075"/>
    <w:rsid w:val="00246377"/>
    <w:rsid w:val="00247AD1"/>
    <w:rsid w:val="00250A64"/>
    <w:rsid w:val="00250B08"/>
    <w:rsid w:val="0025154C"/>
    <w:rsid w:val="00252358"/>
    <w:rsid w:val="00253604"/>
    <w:rsid w:val="002568B1"/>
    <w:rsid w:val="00256A56"/>
    <w:rsid w:val="00256EA4"/>
    <w:rsid w:val="00257AFE"/>
    <w:rsid w:val="0026126A"/>
    <w:rsid w:val="00261D3B"/>
    <w:rsid w:val="00262360"/>
    <w:rsid w:val="00263333"/>
    <w:rsid w:val="00264569"/>
    <w:rsid w:val="00264848"/>
    <w:rsid w:val="0026501C"/>
    <w:rsid w:val="002659A8"/>
    <w:rsid w:val="00267999"/>
    <w:rsid w:val="00267A7A"/>
    <w:rsid w:val="00267DBF"/>
    <w:rsid w:val="00270DEA"/>
    <w:rsid w:val="002720D2"/>
    <w:rsid w:val="00274AD1"/>
    <w:rsid w:val="00274C8B"/>
    <w:rsid w:val="00274E12"/>
    <w:rsid w:val="00275DEE"/>
    <w:rsid w:val="00275F2C"/>
    <w:rsid w:val="002762C9"/>
    <w:rsid w:val="00276A46"/>
    <w:rsid w:val="00276AFF"/>
    <w:rsid w:val="00276B9D"/>
    <w:rsid w:val="00277FAA"/>
    <w:rsid w:val="00280993"/>
    <w:rsid w:val="00280D83"/>
    <w:rsid w:val="0028234F"/>
    <w:rsid w:val="002836E9"/>
    <w:rsid w:val="00285322"/>
    <w:rsid w:val="002865C9"/>
    <w:rsid w:val="00286ED8"/>
    <w:rsid w:val="0028774F"/>
    <w:rsid w:val="002878E8"/>
    <w:rsid w:val="002907DC"/>
    <w:rsid w:val="00291E62"/>
    <w:rsid w:val="0029476F"/>
    <w:rsid w:val="00294D3C"/>
    <w:rsid w:val="0029568A"/>
    <w:rsid w:val="002A02F0"/>
    <w:rsid w:val="002A0CFC"/>
    <w:rsid w:val="002A0EB3"/>
    <w:rsid w:val="002A1374"/>
    <w:rsid w:val="002A2667"/>
    <w:rsid w:val="002A313D"/>
    <w:rsid w:val="002A5799"/>
    <w:rsid w:val="002A5817"/>
    <w:rsid w:val="002A5FAD"/>
    <w:rsid w:val="002A6069"/>
    <w:rsid w:val="002A61C6"/>
    <w:rsid w:val="002A6BCB"/>
    <w:rsid w:val="002A710F"/>
    <w:rsid w:val="002A77D7"/>
    <w:rsid w:val="002B00DB"/>
    <w:rsid w:val="002B0AF7"/>
    <w:rsid w:val="002B11F3"/>
    <w:rsid w:val="002B128D"/>
    <w:rsid w:val="002B1FA7"/>
    <w:rsid w:val="002B1FFC"/>
    <w:rsid w:val="002B32C6"/>
    <w:rsid w:val="002B4226"/>
    <w:rsid w:val="002B44B3"/>
    <w:rsid w:val="002B4862"/>
    <w:rsid w:val="002B49E9"/>
    <w:rsid w:val="002B4A3B"/>
    <w:rsid w:val="002B59B2"/>
    <w:rsid w:val="002B5D25"/>
    <w:rsid w:val="002C0873"/>
    <w:rsid w:val="002C08AE"/>
    <w:rsid w:val="002C31AF"/>
    <w:rsid w:val="002C3450"/>
    <w:rsid w:val="002C3665"/>
    <w:rsid w:val="002C3D5C"/>
    <w:rsid w:val="002C45C0"/>
    <w:rsid w:val="002C4E52"/>
    <w:rsid w:val="002C5AA3"/>
    <w:rsid w:val="002D0859"/>
    <w:rsid w:val="002D1580"/>
    <w:rsid w:val="002D22FE"/>
    <w:rsid w:val="002D3D46"/>
    <w:rsid w:val="002D4EE9"/>
    <w:rsid w:val="002D56B4"/>
    <w:rsid w:val="002D6A7A"/>
    <w:rsid w:val="002D75C5"/>
    <w:rsid w:val="002D77FE"/>
    <w:rsid w:val="002D7A00"/>
    <w:rsid w:val="002E1B8D"/>
    <w:rsid w:val="002E4E31"/>
    <w:rsid w:val="002E5CCB"/>
    <w:rsid w:val="002E604C"/>
    <w:rsid w:val="002E6CD1"/>
    <w:rsid w:val="002F1A1B"/>
    <w:rsid w:val="002F2F13"/>
    <w:rsid w:val="002F424B"/>
    <w:rsid w:val="002F67F3"/>
    <w:rsid w:val="002F796E"/>
    <w:rsid w:val="002F7BBE"/>
    <w:rsid w:val="003000D0"/>
    <w:rsid w:val="00300271"/>
    <w:rsid w:val="00300284"/>
    <w:rsid w:val="00301320"/>
    <w:rsid w:val="003013F3"/>
    <w:rsid w:val="00305362"/>
    <w:rsid w:val="0030548E"/>
    <w:rsid w:val="00306E82"/>
    <w:rsid w:val="00307309"/>
    <w:rsid w:val="0030781A"/>
    <w:rsid w:val="00307DD0"/>
    <w:rsid w:val="003102AE"/>
    <w:rsid w:val="003105F2"/>
    <w:rsid w:val="0031597B"/>
    <w:rsid w:val="00317B77"/>
    <w:rsid w:val="00320C2C"/>
    <w:rsid w:val="00320EA3"/>
    <w:rsid w:val="00324C50"/>
    <w:rsid w:val="00327284"/>
    <w:rsid w:val="00327911"/>
    <w:rsid w:val="00330089"/>
    <w:rsid w:val="0033115C"/>
    <w:rsid w:val="00331C84"/>
    <w:rsid w:val="0033309C"/>
    <w:rsid w:val="0033349C"/>
    <w:rsid w:val="00334660"/>
    <w:rsid w:val="00334BDF"/>
    <w:rsid w:val="0033535B"/>
    <w:rsid w:val="00335758"/>
    <w:rsid w:val="00335FE2"/>
    <w:rsid w:val="003362DE"/>
    <w:rsid w:val="00336F7D"/>
    <w:rsid w:val="00337CB2"/>
    <w:rsid w:val="003409AA"/>
    <w:rsid w:val="00342A08"/>
    <w:rsid w:val="00343A30"/>
    <w:rsid w:val="003448BF"/>
    <w:rsid w:val="00345242"/>
    <w:rsid w:val="003474D5"/>
    <w:rsid w:val="00347CA7"/>
    <w:rsid w:val="00350747"/>
    <w:rsid w:val="00350760"/>
    <w:rsid w:val="003508FA"/>
    <w:rsid w:val="00350E2E"/>
    <w:rsid w:val="00351C06"/>
    <w:rsid w:val="00352652"/>
    <w:rsid w:val="0035364E"/>
    <w:rsid w:val="00353A91"/>
    <w:rsid w:val="00353FC1"/>
    <w:rsid w:val="00354A54"/>
    <w:rsid w:val="00354B28"/>
    <w:rsid w:val="00355076"/>
    <w:rsid w:val="00355763"/>
    <w:rsid w:val="003558BF"/>
    <w:rsid w:val="003559ED"/>
    <w:rsid w:val="00356B00"/>
    <w:rsid w:val="00356D63"/>
    <w:rsid w:val="00356F30"/>
    <w:rsid w:val="00357F31"/>
    <w:rsid w:val="00360877"/>
    <w:rsid w:val="00361BCF"/>
    <w:rsid w:val="003623B9"/>
    <w:rsid w:val="00362D0A"/>
    <w:rsid w:val="0036368A"/>
    <w:rsid w:val="003636C3"/>
    <w:rsid w:val="00363D70"/>
    <w:rsid w:val="003658B6"/>
    <w:rsid w:val="00365AA8"/>
    <w:rsid w:val="00366AEA"/>
    <w:rsid w:val="0037371C"/>
    <w:rsid w:val="003739B3"/>
    <w:rsid w:val="00375B7D"/>
    <w:rsid w:val="003769C1"/>
    <w:rsid w:val="00376D85"/>
    <w:rsid w:val="00377987"/>
    <w:rsid w:val="00382A3A"/>
    <w:rsid w:val="003838B5"/>
    <w:rsid w:val="00384FE3"/>
    <w:rsid w:val="003864D7"/>
    <w:rsid w:val="00391624"/>
    <w:rsid w:val="00391E9B"/>
    <w:rsid w:val="00392891"/>
    <w:rsid w:val="00392C30"/>
    <w:rsid w:val="00393483"/>
    <w:rsid w:val="003934A9"/>
    <w:rsid w:val="0039574B"/>
    <w:rsid w:val="00396354"/>
    <w:rsid w:val="00397479"/>
    <w:rsid w:val="00397A5B"/>
    <w:rsid w:val="003A0014"/>
    <w:rsid w:val="003A07D0"/>
    <w:rsid w:val="003A0C22"/>
    <w:rsid w:val="003A1A98"/>
    <w:rsid w:val="003A3919"/>
    <w:rsid w:val="003A4542"/>
    <w:rsid w:val="003A49AB"/>
    <w:rsid w:val="003A52CC"/>
    <w:rsid w:val="003A6400"/>
    <w:rsid w:val="003B01C6"/>
    <w:rsid w:val="003B11BC"/>
    <w:rsid w:val="003B24C2"/>
    <w:rsid w:val="003B60C0"/>
    <w:rsid w:val="003B742B"/>
    <w:rsid w:val="003C0D28"/>
    <w:rsid w:val="003C0F52"/>
    <w:rsid w:val="003C2B5B"/>
    <w:rsid w:val="003C2C65"/>
    <w:rsid w:val="003C2E7A"/>
    <w:rsid w:val="003C5240"/>
    <w:rsid w:val="003C5C3D"/>
    <w:rsid w:val="003C5D29"/>
    <w:rsid w:val="003C60DF"/>
    <w:rsid w:val="003C6336"/>
    <w:rsid w:val="003C6C71"/>
    <w:rsid w:val="003C7672"/>
    <w:rsid w:val="003D0066"/>
    <w:rsid w:val="003D0B9D"/>
    <w:rsid w:val="003D18FC"/>
    <w:rsid w:val="003D22DC"/>
    <w:rsid w:val="003D2A54"/>
    <w:rsid w:val="003D3D43"/>
    <w:rsid w:val="003D423C"/>
    <w:rsid w:val="003D7475"/>
    <w:rsid w:val="003D7713"/>
    <w:rsid w:val="003D7F6F"/>
    <w:rsid w:val="003E1207"/>
    <w:rsid w:val="003E4376"/>
    <w:rsid w:val="003E4703"/>
    <w:rsid w:val="003E576D"/>
    <w:rsid w:val="003E5C8C"/>
    <w:rsid w:val="003E6D60"/>
    <w:rsid w:val="003E6D97"/>
    <w:rsid w:val="003E78AF"/>
    <w:rsid w:val="003F0506"/>
    <w:rsid w:val="003F1B03"/>
    <w:rsid w:val="003F1BAA"/>
    <w:rsid w:val="003F3B64"/>
    <w:rsid w:val="003F41E3"/>
    <w:rsid w:val="003F57DC"/>
    <w:rsid w:val="003F6128"/>
    <w:rsid w:val="003F6CF9"/>
    <w:rsid w:val="003F7460"/>
    <w:rsid w:val="00400127"/>
    <w:rsid w:val="00401309"/>
    <w:rsid w:val="00401F94"/>
    <w:rsid w:val="00403F9D"/>
    <w:rsid w:val="00404159"/>
    <w:rsid w:val="00404314"/>
    <w:rsid w:val="00404787"/>
    <w:rsid w:val="0040496F"/>
    <w:rsid w:val="00405374"/>
    <w:rsid w:val="00405469"/>
    <w:rsid w:val="00405D2E"/>
    <w:rsid w:val="00405DDB"/>
    <w:rsid w:val="00405FA5"/>
    <w:rsid w:val="004072C7"/>
    <w:rsid w:val="004106FB"/>
    <w:rsid w:val="0041216A"/>
    <w:rsid w:val="004122F1"/>
    <w:rsid w:val="0041230D"/>
    <w:rsid w:val="00412913"/>
    <w:rsid w:val="00412ECB"/>
    <w:rsid w:val="00413A65"/>
    <w:rsid w:val="00413C2D"/>
    <w:rsid w:val="00413D7D"/>
    <w:rsid w:val="00414206"/>
    <w:rsid w:val="00414C39"/>
    <w:rsid w:val="00415109"/>
    <w:rsid w:val="004176FF"/>
    <w:rsid w:val="004201F5"/>
    <w:rsid w:val="0042411C"/>
    <w:rsid w:val="00424472"/>
    <w:rsid w:val="004248E8"/>
    <w:rsid w:val="00425DFA"/>
    <w:rsid w:val="00426A5D"/>
    <w:rsid w:val="00427FF6"/>
    <w:rsid w:val="00430642"/>
    <w:rsid w:val="00430C45"/>
    <w:rsid w:val="00430D14"/>
    <w:rsid w:val="00430EC0"/>
    <w:rsid w:val="00432189"/>
    <w:rsid w:val="00432ECC"/>
    <w:rsid w:val="0043374E"/>
    <w:rsid w:val="00435C5E"/>
    <w:rsid w:val="004367A9"/>
    <w:rsid w:val="00441B99"/>
    <w:rsid w:val="00442BCF"/>
    <w:rsid w:val="00444387"/>
    <w:rsid w:val="00444E7C"/>
    <w:rsid w:val="00445503"/>
    <w:rsid w:val="00445DC1"/>
    <w:rsid w:val="00446005"/>
    <w:rsid w:val="004461EC"/>
    <w:rsid w:val="004472CD"/>
    <w:rsid w:val="0044743D"/>
    <w:rsid w:val="00447E9D"/>
    <w:rsid w:val="00451032"/>
    <w:rsid w:val="00451351"/>
    <w:rsid w:val="004516F0"/>
    <w:rsid w:val="00453538"/>
    <w:rsid w:val="00453E18"/>
    <w:rsid w:val="0045507F"/>
    <w:rsid w:val="00455C71"/>
    <w:rsid w:val="00455E3C"/>
    <w:rsid w:val="00456E23"/>
    <w:rsid w:val="0046045B"/>
    <w:rsid w:val="0046159C"/>
    <w:rsid w:val="0046214C"/>
    <w:rsid w:val="00462F41"/>
    <w:rsid w:val="004635D0"/>
    <w:rsid w:val="00463A8E"/>
    <w:rsid w:val="004649E2"/>
    <w:rsid w:val="00464C9E"/>
    <w:rsid w:val="00464EFF"/>
    <w:rsid w:val="00465434"/>
    <w:rsid w:val="00465514"/>
    <w:rsid w:val="00465CCE"/>
    <w:rsid w:val="004660E4"/>
    <w:rsid w:val="004668F3"/>
    <w:rsid w:val="00467254"/>
    <w:rsid w:val="0047000F"/>
    <w:rsid w:val="00470176"/>
    <w:rsid w:val="00470A6D"/>
    <w:rsid w:val="00470D1D"/>
    <w:rsid w:val="00470D6A"/>
    <w:rsid w:val="00471D14"/>
    <w:rsid w:val="0047293D"/>
    <w:rsid w:val="00472AF8"/>
    <w:rsid w:val="00473F19"/>
    <w:rsid w:val="004740B2"/>
    <w:rsid w:val="00474CFB"/>
    <w:rsid w:val="004758AF"/>
    <w:rsid w:val="0047639B"/>
    <w:rsid w:val="00477F18"/>
    <w:rsid w:val="00477FC0"/>
    <w:rsid w:val="00480EC3"/>
    <w:rsid w:val="00481665"/>
    <w:rsid w:val="00481CF1"/>
    <w:rsid w:val="00482346"/>
    <w:rsid w:val="004836D1"/>
    <w:rsid w:val="00485C4F"/>
    <w:rsid w:val="004873F1"/>
    <w:rsid w:val="0048789C"/>
    <w:rsid w:val="00490191"/>
    <w:rsid w:val="0049083F"/>
    <w:rsid w:val="0049147B"/>
    <w:rsid w:val="00492D85"/>
    <w:rsid w:val="00494720"/>
    <w:rsid w:val="00494B57"/>
    <w:rsid w:val="00494E5E"/>
    <w:rsid w:val="00496FE6"/>
    <w:rsid w:val="004A00A7"/>
    <w:rsid w:val="004A06C7"/>
    <w:rsid w:val="004A4568"/>
    <w:rsid w:val="004A4A98"/>
    <w:rsid w:val="004A4DE9"/>
    <w:rsid w:val="004A6FCA"/>
    <w:rsid w:val="004B2956"/>
    <w:rsid w:val="004B30E5"/>
    <w:rsid w:val="004B3278"/>
    <w:rsid w:val="004B3352"/>
    <w:rsid w:val="004B4977"/>
    <w:rsid w:val="004B60A8"/>
    <w:rsid w:val="004B62D0"/>
    <w:rsid w:val="004B699B"/>
    <w:rsid w:val="004B7652"/>
    <w:rsid w:val="004B7793"/>
    <w:rsid w:val="004C043B"/>
    <w:rsid w:val="004C1BDB"/>
    <w:rsid w:val="004C1FEC"/>
    <w:rsid w:val="004C3313"/>
    <w:rsid w:val="004C373F"/>
    <w:rsid w:val="004C3DB4"/>
    <w:rsid w:val="004C4E1A"/>
    <w:rsid w:val="004C52BC"/>
    <w:rsid w:val="004C54E5"/>
    <w:rsid w:val="004C58FE"/>
    <w:rsid w:val="004C641B"/>
    <w:rsid w:val="004C6A46"/>
    <w:rsid w:val="004C74F6"/>
    <w:rsid w:val="004D07D2"/>
    <w:rsid w:val="004D1844"/>
    <w:rsid w:val="004D1A95"/>
    <w:rsid w:val="004D3747"/>
    <w:rsid w:val="004D5777"/>
    <w:rsid w:val="004D6F47"/>
    <w:rsid w:val="004D7946"/>
    <w:rsid w:val="004D795C"/>
    <w:rsid w:val="004E065C"/>
    <w:rsid w:val="004E3B63"/>
    <w:rsid w:val="004E4A7F"/>
    <w:rsid w:val="004E5DE7"/>
    <w:rsid w:val="004E5E99"/>
    <w:rsid w:val="004E71B6"/>
    <w:rsid w:val="004E7446"/>
    <w:rsid w:val="004E765D"/>
    <w:rsid w:val="004F0375"/>
    <w:rsid w:val="004F0D22"/>
    <w:rsid w:val="004F0E4E"/>
    <w:rsid w:val="004F21BB"/>
    <w:rsid w:val="004F2BD0"/>
    <w:rsid w:val="004F2E9B"/>
    <w:rsid w:val="004F3C12"/>
    <w:rsid w:val="004F4B87"/>
    <w:rsid w:val="004F7305"/>
    <w:rsid w:val="004F7D3F"/>
    <w:rsid w:val="00502AC4"/>
    <w:rsid w:val="00502B99"/>
    <w:rsid w:val="00502D99"/>
    <w:rsid w:val="00504D66"/>
    <w:rsid w:val="00506A2D"/>
    <w:rsid w:val="00506D1E"/>
    <w:rsid w:val="00507D1C"/>
    <w:rsid w:val="00510EE4"/>
    <w:rsid w:val="0051340F"/>
    <w:rsid w:val="00513E90"/>
    <w:rsid w:val="00513ECF"/>
    <w:rsid w:val="005145A7"/>
    <w:rsid w:val="0051508B"/>
    <w:rsid w:val="0051624A"/>
    <w:rsid w:val="005164A1"/>
    <w:rsid w:val="005169D2"/>
    <w:rsid w:val="00516E2D"/>
    <w:rsid w:val="00516F1E"/>
    <w:rsid w:val="00517867"/>
    <w:rsid w:val="0051786A"/>
    <w:rsid w:val="00520666"/>
    <w:rsid w:val="005211BD"/>
    <w:rsid w:val="00522233"/>
    <w:rsid w:val="0052499B"/>
    <w:rsid w:val="00527319"/>
    <w:rsid w:val="00527AA9"/>
    <w:rsid w:val="0053018A"/>
    <w:rsid w:val="00530E9C"/>
    <w:rsid w:val="00531071"/>
    <w:rsid w:val="0053237F"/>
    <w:rsid w:val="00534D4B"/>
    <w:rsid w:val="00536271"/>
    <w:rsid w:val="005368B0"/>
    <w:rsid w:val="005368D3"/>
    <w:rsid w:val="00537377"/>
    <w:rsid w:val="0054044E"/>
    <w:rsid w:val="005406BA"/>
    <w:rsid w:val="00540E5D"/>
    <w:rsid w:val="00541304"/>
    <w:rsid w:val="00541E8E"/>
    <w:rsid w:val="00541F7F"/>
    <w:rsid w:val="00542159"/>
    <w:rsid w:val="00542528"/>
    <w:rsid w:val="00542660"/>
    <w:rsid w:val="005438C5"/>
    <w:rsid w:val="00543D2F"/>
    <w:rsid w:val="00544482"/>
    <w:rsid w:val="00544D09"/>
    <w:rsid w:val="00545A66"/>
    <w:rsid w:val="0054626C"/>
    <w:rsid w:val="00546B4E"/>
    <w:rsid w:val="00551F2D"/>
    <w:rsid w:val="00552507"/>
    <w:rsid w:val="00553869"/>
    <w:rsid w:val="00554022"/>
    <w:rsid w:val="005544B9"/>
    <w:rsid w:val="00554522"/>
    <w:rsid w:val="00555C23"/>
    <w:rsid w:val="00555C38"/>
    <w:rsid w:val="00556474"/>
    <w:rsid w:val="005573F7"/>
    <w:rsid w:val="005577BA"/>
    <w:rsid w:val="005578F8"/>
    <w:rsid w:val="00557F2F"/>
    <w:rsid w:val="00561328"/>
    <w:rsid w:val="00561EAF"/>
    <w:rsid w:val="005623E9"/>
    <w:rsid w:val="005638B0"/>
    <w:rsid w:val="0056440B"/>
    <w:rsid w:val="005648FC"/>
    <w:rsid w:val="00565216"/>
    <w:rsid w:val="00567755"/>
    <w:rsid w:val="005713BC"/>
    <w:rsid w:val="00571C6D"/>
    <w:rsid w:val="005721A3"/>
    <w:rsid w:val="00572A17"/>
    <w:rsid w:val="00573B35"/>
    <w:rsid w:val="005744EA"/>
    <w:rsid w:val="005779A1"/>
    <w:rsid w:val="00577A31"/>
    <w:rsid w:val="00580B3B"/>
    <w:rsid w:val="005826AB"/>
    <w:rsid w:val="00582756"/>
    <w:rsid w:val="00584D1E"/>
    <w:rsid w:val="00584E0E"/>
    <w:rsid w:val="00585DD4"/>
    <w:rsid w:val="00590ACA"/>
    <w:rsid w:val="00591035"/>
    <w:rsid w:val="00591121"/>
    <w:rsid w:val="00592FBC"/>
    <w:rsid w:val="005937CD"/>
    <w:rsid w:val="00593E4F"/>
    <w:rsid w:val="0059431B"/>
    <w:rsid w:val="00594A56"/>
    <w:rsid w:val="00594E3F"/>
    <w:rsid w:val="005956C1"/>
    <w:rsid w:val="00596323"/>
    <w:rsid w:val="005969E3"/>
    <w:rsid w:val="00596E5B"/>
    <w:rsid w:val="005A13FB"/>
    <w:rsid w:val="005A1481"/>
    <w:rsid w:val="005A198A"/>
    <w:rsid w:val="005A2915"/>
    <w:rsid w:val="005A2A68"/>
    <w:rsid w:val="005A36D4"/>
    <w:rsid w:val="005A5C5B"/>
    <w:rsid w:val="005A65F6"/>
    <w:rsid w:val="005A6DA6"/>
    <w:rsid w:val="005A75C9"/>
    <w:rsid w:val="005B04AF"/>
    <w:rsid w:val="005B1400"/>
    <w:rsid w:val="005B210B"/>
    <w:rsid w:val="005B279B"/>
    <w:rsid w:val="005B45AE"/>
    <w:rsid w:val="005B4BD1"/>
    <w:rsid w:val="005B4D10"/>
    <w:rsid w:val="005B598C"/>
    <w:rsid w:val="005B5BC7"/>
    <w:rsid w:val="005B66AF"/>
    <w:rsid w:val="005B766F"/>
    <w:rsid w:val="005C0D12"/>
    <w:rsid w:val="005C0E59"/>
    <w:rsid w:val="005C2CA2"/>
    <w:rsid w:val="005C402E"/>
    <w:rsid w:val="005C4274"/>
    <w:rsid w:val="005C549C"/>
    <w:rsid w:val="005C67AB"/>
    <w:rsid w:val="005C683D"/>
    <w:rsid w:val="005C6A5C"/>
    <w:rsid w:val="005C6CE3"/>
    <w:rsid w:val="005C7797"/>
    <w:rsid w:val="005C786C"/>
    <w:rsid w:val="005D06B0"/>
    <w:rsid w:val="005D0B5B"/>
    <w:rsid w:val="005D20D1"/>
    <w:rsid w:val="005D414B"/>
    <w:rsid w:val="005D45CB"/>
    <w:rsid w:val="005D4B55"/>
    <w:rsid w:val="005D4EB3"/>
    <w:rsid w:val="005D5EC0"/>
    <w:rsid w:val="005D749C"/>
    <w:rsid w:val="005D7A2F"/>
    <w:rsid w:val="005D7E52"/>
    <w:rsid w:val="005D7F06"/>
    <w:rsid w:val="005E195E"/>
    <w:rsid w:val="005E1D36"/>
    <w:rsid w:val="005E5424"/>
    <w:rsid w:val="005E5922"/>
    <w:rsid w:val="005E6A05"/>
    <w:rsid w:val="005F05A8"/>
    <w:rsid w:val="005F1B0F"/>
    <w:rsid w:val="005F2041"/>
    <w:rsid w:val="005F2ACB"/>
    <w:rsid w:val="005F3131"/>
    <w:rsid w:val="005F3F84"/>
    <w:rsid w:val="005F3FC4"/>
    <w:rsid w:val="005F4030"/>
    <w:rsid w:val="005F4713"/>
    <w:rsid w:val="005F4DD6"/>
    <w:rsid w:val="005F5420"/>
    <w:rsid w:val="005F5AC5"/>
    <w:rsid w:val="005F7B7F"/>
    <w:rsid w:val="005F7BDA"/>
    <w:rsid w:val="006002C7"/>
    <w:rsid w:val="00600F40"/>
    <w:rsid w:val="006019B7"/>
    <w:rsid w:val="00603BA1"/>
    <w:rsid w:val="00604138"/>
    <w:rsid w:val="006055B4"/>
    <w:rsid w:val="00607195"/>
    <w:rsid w:val="0060780D"/>
    <w:rsid w:val="00610890"/>
    <w:rsid w:val="00610AB6"/>
    <w:rsid w:val="00610CDC"/>
    <w:rsid w:val="00611BA3"/>
    <w:rsid w:val="00611CDD"/>
    <w:rsid w:val="00611F3B"/>
    <w:rsid w:val="00612B17"/>
    <w:rsid w:val="00613F69"/>
    <w:rsid w:val="00615067"/>
    <w:rsid w:val="00615C77"/>
    <w:rsid w:val="00616921"/>
    <w:rsid w:val="00617C55"/>
    <w:rsid w:val="00620478"/>
    <w:rsid w:val="00620B61"/>
    <w:rsid w:val="00620E39"/>
    <w:rsid w:val="00622BBF"/>
    <w:rsid w:val="00623435"/>
    <w:rsid w:val="006239FA"/>
    <w:rsid w:val="00624C1C"/>
    <w:rsid w:val="006310CB"/>
    <w:rsid w:val="0063111F"/>
    <w:rsid w:val="006311DC"/>
    <w:rsid w:val="00632EEE"/>
    <w:rsid w:val="00633CAE"/>
    <w:rsid w:val="00634B31"/>
    <w:rsid w:val="00634E25"/>
    <w:rsid w:val="00636A67"/>
    <w:rsid w:val="00637032"/>
    <w:rsid w:val="006404F9"/>
    <w:rsid w:val="00640AE3"/>
    <w:rsid w:val="006415C9"/>
    <w:rsid w:val="00641B9F"/>
    <w:rsid w:val="006421C4"/>
    <w:rsid w:val="0064254B"/>
    <w:rsid w:val="0064601D"/>
    <w:rsid w:val="006462D8"/>
    <w:rsid w:val="00646C08"/>
    <w:rsid w:val="006472B1"/>
    <w:rsid w:val="0064742C"/>
    <w:rsid w:val="006502FE"/>
    <w:rsid w:val="006504E9"/>
    <w:rsid w:val="006515C4"/>
    <w:rsid w:val="006526B0"/>
    <w:rsid w:val="00652F71"/>
    <w:rsid w:val="00653F95"/>
    <w:rsid w:val="00654346"/>
    <w:rsid w:val="00654507"/>
    <w:rsid w:val="00654EEF"/>
    <w:rsid w:val="00654FE0"/>
    <w:rsid w:val="00655D72"/>
    <w:rsid w:val="00657461"/>
    <w:rsid w:val="0066209C"/>
    <w:rsid w:val="00663F39"/>
    <w:rsid w:val="00665C26"/>
    <w:rsid w:val="006664F5"/>
    <w:rsid w:val="0067057B"/>
    <w:rsid w:val="00670BC0"/>
    <w:rsid w:val="00671896"/>
    <w:rsid w:val="00671949"/>
    <w:rsid w:val="006720F9"/>
    <w:rsid w:val="00673D7B"/>
    <w:rsid w:val="0067520B"/>
    <w:rsid w:val="00675B27"/>
    <w:rsid w:val="00676BCC"/>
    <w:rsid w:val="00677AA4"/>
    <w:rsid w:val="00677F1A"/>
    <w:rsid w:val="00681306"/>
    <w:rsid w:val="00681794"/>
    <w:rsid w:val="00683D74"/>
    <w:rsid w:val="006849F6"/>
    <w:rsid w:val="0068569B"/>
    <w:rsid w:val="00686851"/>
    <w:rsid w:val="00686A12"/>
    <w:rsid w:val="00690FF6"/>
    <w:rsid w:val="0069132E"/>
    <w:rsid w:val="006916DA"/>
    <w:rsid w:val="00693DA8"/>
    <w:rsid w:val="00694550"/>
    <w:rsid w:val="006957F8"/>
    <w:rsid w:val="00696EFC"/>
    <w:rsid w:val="006A03AA"/>
    <w:rsid w:val="006A0B0F"/>
    <w:rsid w:val="006A0DC7"/>
    <w:rsid w:val="006A14B2"/>
    <w:rsid w:val="006A250A"/>
    <w:rsid w:val="006A460E"/>
    <w:rsid w:val="006A52C5"/>
    <w:rsid w:val="006A6F0F"/>
    <w:rsid w:val="006A73F3"/>
    <w:rsid w:val="006B0818"/>
    <w:rsid w:val="006B0DA0"/>
    <w:rsid w:val="006B4026"/>
    <w:rsid w:val="006B5588"/>
    <w:rsid w:val="006B59A0"/>
    <w:rsid w:val="006B6C08"/>
    <w:rsid w:val="006B6C13"/>
    <w:rsid w:val="006B74BB"/>
    <w:rsid w:val="006B78D1"/>
    <w:rsid w:val="006B79DA"/>
    <w:rsid w:val="006C170A"/>
    <w:rsid w:val="006C29D1"/>
    <w:rsid w:val="006C4CE5"/>
    <w:rsid w:val="006C4DE8"/>
    <w:rsid w:val="006C4E6C"/>
    <w:rsid w:val="006C518A"/>
    <w:rsid w:val="006C525E"/>
    <w:rsid w:val="006C6B37"/>
    <w:rsid w:val="006C6EE2"/>
    <w:rsid w:val="006C6FAE"/>
    <w:rsid w:val="006D1551"/>
    <w:rsid w:val="006D1985"/>
    <w:rsid w:val="006D1A3E"/>
    <w:rsid w:val="006D3F06"/>
    <w:rsid w:val="006D48F9"/>
    <w:rsid w:val="006D5EEF"/>
    <w:rsid w:val="006D656F"/>
    <w:rsid w:val="006D689F"/>
    <w:rsid w:val="006D7684"/>
    <w:rsid w:val="006E060C"/>
    <w:rsid w:val="006E260D"/>
    <w:rsid w:val="006E3A18"/>
    <w:rsid w:val="006E6AEA"/>
    <w:rsid w:val="006E7510"/>
    <w:rsid w:val="006E7C88"/>
    <w:rsid w:val="006F01AB"/>
    <w:rsid w:val="006F18C7"/>
    <w:rsid w:val="006F2100"/>
    <w:rsid w:val="006F3B78"/>
    <w:rsid w:val="006F3DFC"/>
    <w:rsid w:val="006F46AD"/>
    <w:rsid w:val="006F547E"/>
    <w:rsid w:val="006F613F"/>
    <w:rsid w:val="006F7731"/>
    <w:rsid w:val="006F7847"/>
    <w:rsid w:val="006F7B41"/>
    <w:rsid w:val="007003D9"/>
    <w:rsid w:val="007017E3"/>
    <w:rsid w:val="007025E9"/>
    <w:rsid w:val="00702E00"/>
    <w:rsid w:val="007035AE"/>
    <w:rsid w:val="00703B23"/>
    <w:rsid w:val="00703E82"/>
    <w:rsid w:val="00704D00"/>
    <w:rsid w:val="00705B63"/>
    <w:rsid w:val="00705F8D"/>
    <w:rsid w:val="00706EA2"/>
    <w:rsid w:val="007076AD"/>
    <w:rsid w:val="007078D0"/>
    <w:rsid w:val="00707D21"/>
    <w:rsid w:val="00711E0B"/>
    <w:rsid w:val="00712939"/>
    <w:rsid w:val="007141D0"/>
    <w:rsid w:val="00715095"/>
    <w:rsid w:val="0071651F"/>
    <w:rsid w:val="00716A9E"/>
    <w:rsid w:val="00717989"/>
    <w:rsid w:val="00720207"/>
    <w:rsid w:val="007204B1"/>
    <w:rsid w:val="00721B23"/>
    <w:rsid w:val="00721CC7"/>
    <w:rsid w:val="0072218A"/>
    <w:rsid w:val="00722CE4"/>
    <w:rsid w:val="007231A9"/>
    <w:rsid w:val="00723CD8"/>
    <w:rsid w:val="007244B7"/>
    <w:rsid w:val="00726A6E"/>
    <w:rsid w:val="00726AA5"/>
    <w:rsid w:val="00727601"/>
    <w:rsid w:val="007276B9"/>
    <w:rsid w:val="0073190D"/>
    <w:rsid w:val="00731D65"/>
    <w:rsid w:val="00731FB5"/>
    <w:rsid w:val="00732ADD"/>
    <w:rsid w:val="007355AB"/>
    <w:rsid w:val="0073687C"/>
    <w:rsid w:val="00736FA1"/>
    <w:rsid w:val="00737ECA"/>
    <w:rsid w:val="007410E8"/>
    <w:rsid w:val="00741AF0"/>
    <w:rsid w:val="00742DEE"/>
    <w:rsid w:val="00743D8D"/>
    <w:rsid w:val="007443BA"/>
    <w:rsid w:val="00745098"/>
    <w:rsid w:val="00745117"/>
    <w:rsid w:val="0074596A"/>
    <w:rsid w:val="00746855"/>
    <w:rsid w:val="007469F0"/>
    <w:rsid w:val="007472E6"/>
    <w:rsid w:val="00747359"/>
    <w:rsid w:val="007508AE"/>
    <w:rsid w:val="00751A58"/>
    <w:rsid w:val="00751C76"/>
    <w:rsid w:val="00751D4F"/>
    <w:rsid w:val="0075203E"/>
    <w:rsid w:val="00753ADB"/>
    <w:rsid w:val="00753EF0"/>
    <w:rsid w:val="00754C4B"/>
    <w:rsid w:val="00756DE7"/>
    <w:rsid w:val="0075744A"/>
    <w:rsid w:val="00760FD4"/>
    <w:rsid w:val="0076177D"/>
    <w:rsid w:val="0076236A"/>
    <w:rsid w:val="0076241F"/>
    <w:rsid w:val="00763732"/>
    <w:rsid w:val="007648F2"/>
    <w:rsid w:val="00766336"/>
    <w:rsid w:val="00766933"/>
    <w:rsid w:val="00766CA2"/>
    <w:rsid w:val="00767221"/>
    <w:rsid w:val="007713F6"/>
    <w:rsid w:val="0077151B"/>
    <w:rsid w:val="00772A43"/>
    <w:rsid w:val="00774257"/>
    <w:rsid w:val="007768B1"/>
    <w:rsid w:val="007778ED"/>
    <w:rsid w:val="007800BC"/>
    <w:rsid w:val="00782A5A"/>
    <w:rsid w:val="0078304C"/>
    <w:rsid w:val="00783694"/>
    <w:rsid w:val="0078545A"/>
    <w:rsid w:val="007854EB"/>
    <w:rsid w:val="0078587A"/>
    <w:rsid w:val="007867D9"/>
    <w:rsid w:val="00787833"/>
    <w:rsid w:val="00787C8F"/>
    <w:rsid w:val="007907E8"/>
    <w:rsid w:val="00790D52"/>
    <w:rsid w:val="00791134"/>
    <w:rsid w:val="00791992"/>
    <w:rsid w:val="007920DC"/>
    <w:rsid w:val="007923A8"/>
    <w:rsid w:val="00792891"/>
    <w:rsid w:val="00793536"/>
    <w:rsid w:val="007936DA"/>
    <w:rsid w:val="0079402C"/>
    <w:rsid w:val="007941E1"/>
    <w:rsid w:val="00794520"/>
    <w:rsid w:val="00795D24"/>
    <w:rsid w:val="00796023"/>
    <w:rsid w:val="0079652D"/>
    <w:rsid w:val="007968FB"/>
    <w:rsid w:val="00796E7B"/>
    <w:rsid w:val="007A00E6"/>
    <w:rsid w:val="007A06D2"/>
    <w:rsid w:val="007A14CA"/>
    <w:rsid w:val="007A15DE"/>
    <w:rsid w:val="007A179D"/>
    <w:rsid w:val="007A23E4"/>
    <w:rsid w:val="007A4582"/>
    <w:rsid w:val="007A4C22"/>
    <w:rsid w:val="007A4FAD"/>
    <w:rsid w:val="007A7515"/>
    <w:rsid w:val="007B0180"/>
    <w:rsid w:val="007B0BBA"/>
    <w:rsid w:val="007B1020"/>
    <w:rsid w:val="007B1940"/>
    <w:rsid w:val="007B3D10"/>
    <w:rsid w:val="007B3FF1"/>
    <w:rsid w:val="007B406D"/>
    <w:rsid w:val="007B4D33"/>
    <w:rsid w:val="007B55C8"/>
    <w:rsid w:val="007B55D5"/>
    <w:rsid w:val="007B5757"/>
    <w:rsid w:val="007B64F0"/>
    <w:rsid w:val="007B6930"/>
    <w:rsid w:val="007B7A5F"/>
    <w:rsid w:val="007B7BE5"/>
    <w:rsid w:val="007C311C"/>
    <w:rsid w:val="007C3BF9"/>
    <w:rsid w:val="007C5A2A"/>
    <w:rsid w:val="007C7E70"/>
    <w:rsid w:val="007C7E84"/>
    <w:rsid w:val="007C7F77"/>
    <w:rsid w:val="007D0DD7"/>
    <w:rsid w:val="007D1D9C"/>
    <w:rsid w:val="007D29AF"/>
    <w:rsid w:val="007D3EE2"/>
    <w:rsid w:val="007D4BDA"/>
    <w:rsid w:val="007D5C90"/>
    <w:rsid w:val="007D68BD"/>
    <w:rsid w:val="007D6997"/>
    <w:rsid w:val="007D7493"/>
    <w:rsid w:val="007D7B9B"/>
    <w:rsid w:val="007D7C5B"/>
    <w:rsid w:val="007E159E"/>
    <w:rsid w:val="007E17C1"/>
    <w:rsid w:val="007E1BE5"/>
    <w:rsid w:val="007E237F"/>
    <w:rsid w:val="007E37F2"/>
    <w:rsid w:val="007E433B"/>
    <w:rsid w:val="007E4BC1"/>
    <w:rsid w:val="007E56AC"/>
    <w:rsid w:val="007E6531"/>
    <w:rsid w:val="007E7433"/>
    <w:rsid w:val="007E79AF"/>
    <w:rsid w:val="007E7D29"/>
    <w:rsid w:val="007E7E91"/>
    <w:rsid w:val="007E7FAF"/>
    <w:rsid w:val="007F1040"/>
    <w:rsid w:val="007F4CFD"/>
    <w:rsid w:val="007F4EDD"/>
    <w:rsid w:val="007F5851"/>
    <w:rsid w:val="007F6028"/>
    <w:rsid w:val="00800636"/>
    <w:rsid w:val="00802E9B"/>
    <w:rsid w:val="00803D3A"/>
    <w:rsid w:val="00803FA7"/>
    <w:rsid w:val="00804981"/>
    <w:rsid w:val="00804A3F"/>
    <w:rsid w:val="00804D61"/>
    <w:rsid w:val="00804E5A"/>
    <w:rsid w:val="008053C5"/>
    <w:rsid w:val="0080589F"/>
    <w:rsid w:val="00805BAF"/>
    <w:rsid w:val="00805F47"/>
    <w:rsid w:val="0080656B"/>
    <w:rsid w:val="00806FCB"/>
    <w:rsid w:val="008106A8"/>
    <w:rsid w:val="00814CFB"/>
    <w:rsid w:val="0081514F"/>
    <w:rsid w:val="00815E1F"/>
    <w:rsid w:val="00816661"/>
    <w:rsid w:val="00816C5F"/>
    <w:rsid w:val="00816EDC"/>
    <w:rsid w:val="0081723B"/>
    <w:rsid w:val="00817BF7"/>
    <w:rsid w:val="00821A3D"/>
    <w:rsid w:val="00822549"/>
    <w:rsid w:val="00825F21"/>
    <w:rsid w:val="0082687A"/>
    <w:rsid w:val="0083021E"/>
    <w:rsid w:val="00830BBD"/>
    <w:rsid w:val="00831EB7"/>
    <w:rsid w:val="0083202F"/>
    <w:rsid w:val="00832509"/>
    <w:rsid w:val="00832F98"/>
    <w:rsid w:val="008335A3"/>
    <w:rsid w:val="00833F18"/>
    <w:rsid w:val="00835491"/>
    <w:rsid w:val="00836E46"/>
    <w:rsid w:val="00837F1B"/>
    <w:rsid w:val="0084040C"/>
    <w:rsid w:val="008415C7"/>
    <w:rsid w:val="00841E76"/>
    <w:rsid w:val="00842277"/>
    <w:rsid w:val="00842412"/>
    <w:rsid w:val="008426A9"/>
    <w:rsid w:val="00844D61"/>
    <w:rsid w:val="0084538B"/>
    <w:rsid w:val="00845DBA"/>
    <w:rsid w:val="00850B98"/>
    <w:rsid w:val="008512C0"/>
    <w:rsid w:val="00851838"/>
    <w:rsid w:val="00851FC0"/>
    <w:rsid w:val="008539F5"/>
    <w:rsid w:val="00854A45"/>
    <w:rsid w:val="00855212"/>
    <w:rsid w:val="00856EAF"/>
    <w:rsid w:val="0085795C"/>
    <w:rsid w:val="00857AB7"/>
    <w:rsid w:val="008602BE"/>
    <w:rsid w:val="008603B8"/>
    <w:rsid w:val="008606A0"/>
    <w:rsid w:val="008611D1"/>
    <w:rsid w:val="008633AF"/>
    <w:rsid w:val="00863D15"/>
    <w:rsid w:val="00864E02"/>
    <w:rsid w:val="008663AB"/>
    <w:rsid w:val="00867C35"/>
    <w:rsid w:val="00870D61"/>
    <w:rsid w:val="00871746"/>
    <w:rsid w:val="00871818"/>
    <w:rsid w:val="00872F21"/>
    <w:rsid w:val="008737B4"/>
    <w:rsid w:val="00873DAD"/>
    <w:rsid w:val="00874A58"/>
    <w:rsid w:val="008750F7"/>
    <w:rsid w:val="008751C6"/>
    <w:rsid w:val="008768D5"/>
    <w:rsid w:val="00876E1B"/>
    <w:rsid w:val="008816FC"/>
    <w:rsid w:val="00881C04"/>
    <w:rsid w:val="00881DFD"/>
    <w:rsid w:val="008822D8"/>
    <w:rsid w:val="008830C0"/>
    <w:rsid w:val="00883534"/>
    <w:rsid w:val="00883E25"/>
    <w:rsid w:val="00884244"/>
    <w:rsid w:val="008845DF"/>
    <w:rsid w:val="00884942"/>
    <w:rsid w:val="0088778C"/>
    <w:rsid w:val="00887F10"/>
    <w:rsid w:val="008908C8"/>
    <w:rsid w:val="0089093A"/>
    <w:rsid w:val="00890C24"/>
    <w:rsid w:val="00891762"/>
    <w:rsid w:val="00892542"/>
    <w:rsid w:val="00893495"/>
    <w:rsid w:val="00894B19"/>
    <w:rsid w:val="00895736"/>
    <w:rsid w:val="00896046"/>
    <w:rsid w:val="00896808"/>
    <w:rsid w:val="00896F96"/>
    <w:rsid w:val="00897148"/>
    <w:rsid w:val="008A04CE"/>
    <w:rsid w:val="008A27A8"/>
    <w:rsid w:val="008A32A1"/>
    <w:rsid w:val="008A37B7"/>
    <w:rsid w:val="008A3C1F"/>
    <w:rsid w:val="008A4F26"/>
    <w:rsid w:val="008A4FDF"/>
    <w:rsid w:val="008A59F7"/>
    <w:rsid w:val="008A5F0D"/>
    <w:rsid w:val="008A671B"/>
    <w:rsid w:val="008A7753"/>
    <w:rsid w:val="008B0262"/>
    <w:rsid w:val="008B24CC"/>
    <w:rsid w:val="008B38A7"/>
    <w:rsid w:val="008B44B2"/>
    <w:rsid w:val="008B4DDE"/>
    <w:rsid w:val="008B5381"/>
    <w:rsid w:val="008B576B"/>
    <w:rsid w:val="008B5C3B"/>
    <w:rsid w:val="008B64DC"/>
    <w:rsid w:val="008B74D9"/>
    <w:rsid w:val="008C0852"/>
    <w:rsid w:val="008C2E75"/>
    <w:rsid w:val="008C3C47"/>
    <w:rsid w:val="008C4E0A"/>
    <w:rsid w:val="008C533F"/>
    <w:rsid w:val="008C568F"/>
    <w:rsid w:val="008C6327"/>
    <w:rsid w:val="008C7419"/>
    <w:rsid w:val="008C75F5"/>
    <w:rsid w:val="008D004A"/>
    <w:rsid w:val="008D03CC"/>
    <w:rsid w:val="008D0B91"/>
    <w:rsid w:val="008D1A66"/>
    <w:rsid w:val="008D2AFF"/>
    <w:rsid w:val="008D3481"/>
    <w:rsid w:val="008D3BB5"/>
    <w:rsid w:val="008D3EF0"/>
    <w:rsid w:val="008D4806"/>
    <w:rsid w:val="008D5D13"/>
    <w:rsid w:val="008D5DE8"/>
    <w:rsid w:val="008D67D8"/>
    <w:rsid w:val="008D6AEA"/>
    <w:rsid w:val="008D729F"/>
    <w:rsid w:val="008D72CC"/>
    <w:rsid w:val="008D7540"/>
    <w:rsid w:val="008E030B"/>
    <w:rsid w:val="008E0D27"/>
    <w:rsid w:val="008E147B"/>
    <w:rsid w:val="008E3171"/>
    <w:rsid w:val="008E348F"/>
    <w:rsid w:val="008E3B84"/>
    <w:rsid w:val="008E5720"/>
    <w:rsid w:val="008E662B"/>
    <w:rsid w:val="008F0053"/>
    <w:rsid w:val="008F0982"/>
    <w:rsid w:val="008F161D"/>
    <w:rsid w:val="008F1AD2"/>
    <w:rsid w:val="008F1BD8"/>
    <w:rsid w:val="008F1F6C"/>
    <w:rsid w:val="008F28CA"/>
    <w:rsid w:val="008F3A33"/>
    <w:rsid w:val="008F5A18"/>
    <w:rsid w:val="008F5D95"/>
    <w:rsid w:val="008F6841"/>
    <w:rsid w:val="008F6C4B"/>
    <w:rsid w:val="00901253"/>
    <w:rsid w:val="0090214C"/>
    <w:rsid w:val="00904B8F"/>
    <w:rsid w:val="00904D8F"/>
    <w:rsid w:val="009056F8"/>
    <w:rsid w:val="00906582"/>
    <w:rsid w:val="00907325"/>
    <w:rsid w:val="00907459"/>
    <w:rsid w:val="00907A55"/>
    <w:rsid w:val="0091153A"/>
    <w:rsid w:val="00912DCF"/>
    <w:rsid w:val="00913FB8"/>
    <w:rsid w:val="00914509"/>
    <w:rsid w:val="00914774"/>
    <w:rsid w:val="009172A0"/>
    <w:rsid w:val="00917824"/>
    <w:rsid w:val="0092054B"/>
    <w:rsid w:val="009206C7"/>
    <w:rsid w:val="00922121"/>
    <w:rsid w:val="00924202"/>
    <w:rsid w:val="00925817"/>
    <w:rsid w:val="009308DA"/>
    <w:rsid w:val="00930C9E"/>
    <w:rsid w:val="009315F0"/>
    <w:rsid w:val="009326ED"/>
    <w:rsid w:val="00932F6E"/>
    <w:rsid w:val="00933D31"/>
    <w:rsid w:val="00934776"/>
    <w:rsid w:val="009355ED"/>
    <w:rsid w:val="00936132"/>
    <w:rsid w:val="00937DCB"/>
    <w:rsid w:val="009402D5"/>
    <w:rsid w:val="00940436"/>
    <w:rsid w:val="009409A7"/>
    <w:rsid w:val="009409BD"/>
    <w:rsid w:val="00941837"/>
    <w:rsid w:val="00943BC0"/>
    <w:rsid w:val="00946009"/>
    <w:rsid w:val="009461F5"/>
    <w:rsid w:val="0094662E"/>
    <w:rsid w:val="00947D41"/>
    <w:rsid w:val="00950B56"/>
    <w:rsid w:val="009524BC"/>
    <w:rsid w:val="00952AC8"/>
    <w:rsid w:val="0095640B"/>
    <w:rsid w:val="00957E4F"/>
    <w:rsid w:val="00961C7E"/>
    <w:rsid w:val="009620E1"/>
    <w:rsid w:val="0096215C"/>
    <w:rsid w:val="009638AA"/>
    <w:rsid w:val="00963E88"/>
    <w:rsid w:val="0096508E"/>
    <w:rsid w:val="0096532A"/>
    <w:rsid w:val="0096587C"/>
    <w:rsid w:val="00967DF7"/>
    <w:rsid w:val="009708BD"/>
    <w:rsid w:val="00971275"/>
    <w:rsid w:val="00971438"/>
    <w:rsid w:val="00971DE4"/>
    <w:rsid w:val="009725BF"/>
    <w:rsid w:val="0097323A"/>
    <w:rsid w:val="00973255"/>
    <w:rsid w:val="0097520B"/>
    <w:rsid w:val="00975818"/>
    <w:rsid w:val="00975C90"/>
    <w:rsid w:val="00980A50"/>
    <w:rsid w:val="00980ABF"/>
    <w:rsid w:val="00980DD7"/>
    <w:rsid w:val="0098202A"/>
    <w:rsid w:val="00982516"/>
    <w:rsid w:val="00983253"/>
    <w:rsid w:val="0098352C"/>
    <w:rsid w:val="0098403D"/>
    <w:rsid w:val="00984761"/>
    <w:rsid w:val="00986541"/>
    <w:rsid w:val="0098720D"/>
    <w:rsid w:val="00991A8D"/>
    <w:rsid w:val="0099207F"/>
    <w:rsid w:val="009924D2"/>
    <w:rsid w:val="00992B1F"/>
    <w:rsid w:val="00992BBA"/>
    <w:rsid w:val="00993720"/>
    <w:rsid w:val="00993E9D"/>
    <w:rsid w:val="00996A9C"/>
    <w:rsid w:val="009A0AEA"/>
    <w:rsid w:val="009A3525"/>
    <w:rsid w:val="009A4A84"/>
    <w:rsid w:val="009A5CD9"/>
    <w:rsid w:val="009A768A"/>
    <w:rsid w:val="009A79DA"/>
    <w:rsid w:val="009B0282"/>
    <w:rsid w:val="009B0F1E"/>
    <w:rsid w:val="009B1737"/>
    <w:rsid w:val="009B37CC"/>
    <w:rsid w:val="009B43B0"/>
    <w:rsid w:val="009B4937"/>
    <w:rsid w:val="009B5B65"/>
    <w:rsid w:val="009B64AA"/>
    <w:rsid w:val="009B6D5A"/>
    <w:rsid w:val="009B6DE9"/>
    <w:rsid w:val="009B6EC7"/>
    <w:rsid w:val="009B7AD8"/>
    <w:rsid w:val="009C1D1C"/>
    <w:rsid w:val="009C1F4C"/>
    <w:rsid w:val="009C2BCA"/>
    <w:rsid w:val="009C2C93"/>
    <w:rsid w:val="009C3A63"/>
    <w:rsid w:val="009C3AC5"/>
    <w:rsid w:val="009C4066"/>
    <w:rsid w:val="009C437E"/>
    <w:rsid w:val="009C466D"/>
    <w:rsid w:val="009C6683"/>
    <w:rsid w:val="009C6938"/>
    <w:rsid w:val="009C78B6"/>
    <w:rsid w:val="009D017D"/>
    <w:rsid w:val="009D02F7"/>
    <w:rsid w:val="009D06FF"/>
    <w:rsid w:val="009D087E"/>
    <w:rsid w:val="009D0E9B"/>
    <w:rsid w:val="009D1199"/>
    <w:rsid w:val="009D15DA"/>
    <w:rsid w:val="009D1D9B"/>
    <w:rsid w:val="009D2457"/>
    <w:rsid w:val="009D4639"/>
    <w:rsid w:val="009D5A8A"/>
    <w:rsid w:val="009D690C"/>
    <w:rsid w:val="009D7190"/>
    <w:rsid w:val="009E1266"/>
    <w:rsid w:val="009E227D"/>
    <w:rsid w:val="009E2436"/>
    <w:rsid w:val="009E3FB4"/>
    <w:rsid w:val="009E48BE"/>
    <w:rsid w:val="009E5239"/>
    <w:rsid w:val="009E5A84"/>
    <w:rsid w:val="009E5E40"/>
    <w:rsid w:val="009E66F6"/>
    <w:rsid w:val="009F0A02"/>
    <w:rsid w:val="009F0D42"/>
    <w:rsid w:val="009F1F1A"/>
    <w:rsid w:val="009F202F"/>
    <w:rsid w:val="009F2B67"/>
    <w:rsid w:val="009F32D1"/>
    <w:rsid w:val="009F380C"/>
    <w:rsid w:val="009F4A94"/>
    <w:rsid w:val="009F4CBE"/>
    <w:rsid w:val="009F5AE6"/>
    <w:rsid w:val="009F65E4"/>
    <w:rsid w:val="009F6AD8"/>
    <w:rsid w:val="009F7508"/>
    <w:rsid w:val="009F769E"/>
    <w:rsid w:val="009F7AF2"/>
    <w:rsid w:val="009F7B01"/>
    <w:rsid w:val="00A002BB"/>
    <w:rsid w:val="00A00505"/>
    <w:rsid w:val="00A016E8"/>
    <w:rsid w:val="00A02155"/>
    <w:rsid w:val="00A02665"/>
    <w:rsid w:val="00A02B5E"/>
    <w:rsid w:val="00A02E48"/>
    <w:rsid w:val="00A04788"/>
    <w:rsid w:val="00A04AB7"/>
    <w:rsid w:val="00A04C69"/>
    <w:rsid w:val="00A04E21"/>
    <w:rsid w:val="00A065FA"/>
    <w:rsid w:val="00A06DFE"/>
    <w:rsid w:val="00A0713A"/>
    <w:rsid w:val="00A078B3"/>
    <w:rsid w:val="00A10328"/>
    <w:rsid w:val="00A1126B"/>
    <w:rsid w:val="00A1203C"/>
    <w:rsid w:val="00A13016"/>
    <w:rsid w:val="00A13893"/>
    <w:rsid w:val="00A13F01"/>
    <w:rsid w:val="00A13FF7"/>
    <w:rsid w:val="00A14264"/>
    <w:rsid w:val="00A14F1C"/>
    <w:rsid w:val="00A155BE"/>
    <w:rsid w:val="00A158C0"/>
    <w:rsid w:val="00A1649D"/>
    <w:rsid w:val="00A164E2"/>
    <w:rsid w:val="00A1743B"/>
    <w:rsid w:val="00A17A7C"/>
    <w:rsid w:val="00A22321"/>
    <w:rsid w:val="00A22628"/>
    <w:rsid w:val="00A231AB"/>
    <w:rsid w:val="00A23A75"/>
    <w:rsid w:val="00A248D6"/>
    <w:rsid w:val="00A24C1A"/>
    <w:rsid w:val="00A24C3F"/>
    <w:rsid w:val="00A256E1"/>
    <w:rsid w:val="00A2615F"/>
    <w:rsid w:val="00A261B2"/>
    <w:rsid w:val="00A26869"/>
    <w:rsid w:val="00A26F7B"/>
    <w:rsid w:val="00A3066A"/>
    <w:rsid w:val="00A312DD"/>
    <w:rsid w:val="00A31C44"/>
    <w:rsid w:val="00A330EE"/>
    <w:rsid w:val="00A3435E"/>
    <w:rsid w:val="00A34777"/>
    <w:rsid w:val="00A34BDE"/>
    <w:rsid w:val="00A35C4A"/>
    <w:rsid w:val="00A35E87"/>
    <w:rsid w:val="00A35F3A"/>
    <w:rsid w:val="00A36994"/>
    <w:rsid w:val="00A41239"/>
    <w:rsid w:val="00A414A7"/>
    <w:rsid w:val="00A41E06"/>
    <w:rsid w:val="00A42E9D"/>
    <w:rsid w:val="00A42FED"/>
    <w:rsid w:val="00A43917"/>
    <w:rsid w:val="00A439AA"/>
    <w:rsid w:val="00A447AC"/>
    <w:rsid w:val="00A44E5B"/>
    <w:rsid w:val="00A46FC7"/>
    <w:rsid w:val="00A51B1C"/>
    <w:rsid w:val="00A51D40"/>
    <w:rsid w:val="00A52EB7"/>
    <w:rsid w:val="00A53E78"/>
    <w:rsid w:val="00A540DE"/>
    <w:rsid w:val="00A54650"/>
    <w:rsid w:val="00A56CE4"/>
    <w:rsid w:val="00A60000"/>
    <w:rsid w:val="00A60916"/>
    <w:rsid w:val="00A62442"/>
    <w:rsid w:val="00A62C6C"/>
    <w:rsid w:val="00A65EB5"/>
    <w:rsid w:val="00A66A3D"/>
    <w:rsid w:val="00A708BD"/>
    <w:rsid w:val="00A70B92"/>
    <w:rsid w:val="00A713AE"/>
    <w:rsid w:val="00A7364F"/>
    <w:rsid w:val="00A74E6F"/>
    <w:rsid w:val="00A7543A"/>
    <w:rsid w:val="00A76972"/>
    <w:rsid w:val="00A7699A"/>
    <w:rsid w:val="00A8057E"/>
    <w:rsid w:val="00A81C57"/>
    <w:rsid w:val="00A82DB2"/>
    <w:rsid w:val="00A837C5"/>
    <w:rsid w:val="00A83E90"/>
    <w:rsid w:val="00A84430"/>
    <w:rsid w:val="00A85420"/>
    <w:rsid w:val="00A875CE"/>
    <w:rsid w:val="00A9186D"/>
    <w:rsid w:val="00A92853"/>
    <w:rsid w:val="00A92CA8"/>
    <w:rsid w:val="00A93967"/>
    <w:rsid w:val="00A93BC8"/>
    <w:rsid w:val="00A93E7D"/>
    <w:rsid w:val="00A9737F"/>
    <w:rsid w:val="00A9786B"/>
    <w:rsid w:val="00A97D7C"/>
    <w:rsid w:val="00AA043D"/>
    <w:rsid w:val="00AA05F5"/>
    <w:rsid w:val="00AA0942"/>
    <w:rsid w:val="00AA14CD"/>
    <w:rsid w:val="00AA15F7"/>
    <w:rsid w:val="00AA1629"/>
    <w:rsid w:val="00AA4A14"/>
    <w:rsid w:val="00AA5582"/>
    <w:rsid w:val="00AA5C4D"/>
    <w:rsid w:val="00AA792C"/>
    <w:rsid w:val="00AB023B"/>
    <w:rsid w:val="00AB148B"/>
    <w:rsid w:val="00AB2A39"/>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D3B"/>
    <w:rsid w:val="00AC4BAF"/>
    <w:rsid w:val="00AC5395"/>
    <w:rsid w:val="00AC6EB2"/>
    <w:rsid w:val="00AC6F5E"/>
    <w:rsid w:val="00AC7B2D"/>
    <w:rsid w:val="00AC7D3A"/>
    <w:rsid w:val="00AD03EA"/>
    <w:rsid w:val="00AD069D"/>
    <w:rsid w:val="00AD186F"/>
    <w:rsid w:val="00AD19D6"/>
    <w:rsid w:val="00AD3628"/>
    <w:rsid w:val="00AD4A22"/>
    <w:rsid w:val="00AD4BE4"/>
    <w:rsid w:val="00AD4DDD"/>
    <w:rsid w:val="00AD6274"/>
    <w:rsid w:val="00AD6DF5"/>
    <w:rsid w:val="00AD7059"/>
    <w:rsid w:val="00AD79C8"/>
    <w:rsid w:val="00AE081A"/>
    <w:rsid w:val="00AE22A2"/>
    <w:rsid w:val="00AE3EAC"/>
    <w:rsid w:val="00AE507C"/>
    <w:rsid w:val="00AE658F"/>
    <w:rsid w:val="00AE7144"/>
    <w:rsid w:val="00AF00D0"/>
    <w:rsid w:val="00AF06FC"/>
    <w:rsid w:val="00AF08EA"/>
    <w:rsid w:val="00AF093C"/>
    <w:rsid w:val="00AF0ACB"/>
    <w:rsid w:val="00AF4B0A"/>
    <w:rsid w:val="00AF4BBA"/>
    <w:rsid w:val="00AF5744"/>
    <w:rsid w:val="00AF7441"/>
    <w:rsid w:val="00AF7DDC"/>
    <w:rsid w:val="00B0242F"/>
    <w:rsid w:val="00B06412"/>
    <w:rsid w:val="00B06E94"/>
    <w:rsid w:val="00B073D9"/>
    <w:rsid w:val="00B11424"/>
    <w:rsid w:val="00B12A73"/>
    <w:rsid w:val="00B12DBB"/>
    <w:rsid w:val="00B12E50"/>
    <w:rsid w:val="00B13A01"/>
    <w:rsid w:val="00B1479D"/>
    <w:rsid w:val="00B1664C"/>
    <w:rsid w:val="00B16CF7"/>
    <w:rsid w:val="00B17155"/>
    <w:rsid w:val="00B17D82"/>
    <w:rsid w:val="00B2052A"/>
    <w:rsid w:val="00B21222"/>
    <w:rsid w:val="00B2144F"/>
    <w:rsid w:val="00B21F58"/>
    <w:rsid w:val="00B24639"/>
    <w:rsid w:val="00B24DCA"/>
    <w:rsid w:val="00B2534D"/>
    <w:rsid w:val="00B26400"/>
    <w:rsid w:val="00B27225"/>
    <w:rsid w:val="00B27338"/>
    <w:rsid w:val="00B30FFB"/>
    <w:rsid w:val="00B32C67"/>
    <w:rsid w:val="00B34186"/>
    <w:rsid w:val="00B343BC"/>
    <w:rsid w:val="00B34499"/>
    <w:rsid w:val="00B34FE7"/>
    <w:rsid w:val="00B35047"/>
    <w:rsid w:val="00B362F7"/>
    <w:rsid w:val="00B4040F"/>
    <w:rsid w:val="00B40B1B"/>
    <w:rsid w:val="00B4106C"/>
    <w:rsid w:val="00B44969"/>
    <w:rsid w:val="00B45682"/>
    <w:rsid w:val="00B46189"/>
    <w:rsid w:val="00B4627B"/>
    <w:rsid w:val="00B47488"/>
    <w:rsid w:val="00B47EFC"/>
    <w:rsid w:val="00B51458"/>
    <w:rsid w:val="00B52B5D"/>
    <w:rsid w:val="00B53281"/>
    <w:rsid w:val="00B561D0"/>
    <w:rsid w:val="00B5624C"/>
    <w:rsid w:val="00B571EE"/>
    <w:rsid w:val="00B572DB"/>
    <w:rsid w:val="00B5744C"/>
    <w:rsid w:val="00B575CD"/>
    <w:rsid w:val="00B6161D"/>
    <w:rsid w:val="00B61A42"/>
    <w:rsid w:val="00B630FD"/>
    <w:rsid w:val="00B6329C"/>
    <w:rsid w:val="00B657B0"/>
    <w:rsid w:val="00B65A99"/>
    <w:rsid w:val="00B66343"/>
    <w:rsid w:val="00B66C93"/>
    <w:rsid w:val="00B66E82"/>
    <w:rsid w:val="00B67263"/>
    <w:rsid w:val="00B70EB0"/>
    <w:rsid w:val="00B70F5D"/>
    <w:rsid w:val="00B71F08"/>
    <w:rsid w:val="00B7206E"/>
    <w:rsid w:val="00B73496"/>
    <w:rsid w:val="00B737C6"/>
    <w:rsid w:val="00B73AC8"/>
    <w:rsid w:val="00B7550A"/>
    <w:rsid w:val="00B75D24"/>
    <w:rsid w:val="00B764E2"/>
    <w:rsid w:val="00B76965"/>
    <w:rsid w:val="00B77631"/>
    <w:rsid w:val="00B80052"/>
    <w:rsid w:val="00B80780"/>
    <w:rsid w:val="00B81E64"/>
    <w:rsid w:val="00B83788"/>
    <w:rsid w:val="00B84254"/>
    <w:rsid w:val="00B85302"/>
    <w:rsid w:val="00B85D58"/>
    <w:rsid w:val="00B87046"/>
    <w:rsid w:val="00B8753C"/>
    <w:rsid w:val="00B9092D"/>
    <w:rsid w:val="00B91805"/>
    <w:rsid w:val="00B91A3D"/>
    <w:rsid w:val="00B932A9"/>
    <w:rsid w:val="00B937B2"/>
    <w:rsid w:val="00B93C42"/>
    <w:rsid w:val="00B93EC5"/>
    <w:rsid w:val="00B94BDA"/>
    <w:rsid w:val="00B95A30"/>
    <w:rsid w:val="00B95E87"/>
    <w:rsid w:val="00B95F4B"/>
    <w:rsid w:val="00B96670"/>
    <w:rsid w:val="00B9694C"/>
    <w:rsid w:val="00BA08A1"/>
    <w:rsid w:val="00BA1FE4"/>
    <w:rsid w:val="00BA3108"/>
    <w:rsid w:val="00BA39E7"/>
    <w:rsid w:val="00BA40BA"/>
    <w:rsid w:val="00BA43EC"/>
    <w:rsid w:val="00BA474D"/>
    <w:rsid w:val="00BA4841"/>
    <w:rsid w:val="00BA50B5"/>
    <w:rsid w:val="00BA52F7"/>
    <w:rsid w:val="00BA5D60"/>
    <w:rsid w:val="00BB1A5D"/>
    <w:rsid w:val="00BB2D6C"/>
    <w:rsid w:val="00BB35F0"/>
    <w:rsid w:val="00BB3AE2"/>
    <w:rsid w:val="00BB4E1B"/>
    <w:rsid w:val="00BB64A3"/>
    <w:rsid w:val="00BB6C87"/>
    <w:rsid w:val="00BB70F4"/>
    <w:rsid w:val="00BB7464"/>
    <w:rsid w:val="00BC045A"/>
    <w:rsid w:val="00BC06C0"/>
    <w:rsid w:val="00BC38C3"/>
    <w:rsid w:val="00BC3AEA"/>
    <w:rsid w:val="00BC3D58"/>
    <w:rsid w:val="00BC4B2D"/>
    <w:rsid w:val="00BC4CCB"/>
    <w:rsid w:val="00BC5E6C"/>
    <w:rsid w:val="00BC7A08"/>
    <w:rsid w:val="00BD080A"/>
    <w:rsid w:val="00BD12D4"/>
    <w:rsid w:val="00BD1437"/>
    <w:rsid w:val="00BD1C8B"/>
    <w:rsid w:val="00BD4462"/>
    <w:rsid w:val="00BD50E7"/>
    <w:rsid w:val="00BD6600"/>
    <w:rsid w:val="00BD6A08"/>
    <w:rsid w:val="00BD7B36"/>
    <w:rsid w:val="00BE0909"/>
    <w:rsid w:val="00BE0943"/>
    <w:rsid w:val="00BE0D66"/>
    <w:rsid w:val="00BE2A7C"/>
    <w:rsid w:val="00BE3998"/>
    <w:rsid w:val="00BE4851"/>
    <w:rsid w:val="00BE57E2"/>
    <w:rsid w:val="00BF0852"/>
    <w:rsid w:val="00BF1ECC"/>
    <w:rsid w:val="00BF20D8"/>
    <w:rsid w:val="00BF2C8B"/>
    <w:rsid w:val="00BF378D"/>
    <w:rsid w:val="00BF5949"/>
    <w:rsid w:val="00BF6E60"/>
    <w:rsid w:val="00BF7E56"/>
    <w:rsid w:val="00BF7F59"/>
    <w:rsid w:val="00C003CC"/>
    <w:rsid w:val="00C018DA"/>
    <w:rsid w:val="00C01B26"/>
    <w:rsid w:val="00C02909"/>
    <w:rsid w:val="00C0754B"/>
    <w:rsid w:val="00C078F0"/>
    <w:rsid w:val="00C07DEC"/>
    <w:rsid w:val="00C10704"/>
    <w:rsid w:val="00C10F1A"/>
    <w:rsid w:val="00C12A79"/>
    <w:rsid w:val="00C13A1A"/>
    <w:rsid w:val="00C141C1"/>
    <w:rsid w:val="00C14F4D"/>
    <w:rsid w:val="00C15472"/>
    <w:rsid w:val="00C1590B"/>
    <w:rsid w:val="00C15BA8"/>
    <w:rsid w:val="00C15D37"/>
    <w:rsid w:val="00C16104"/>
    <w:rsid w:val="00C172CE"/>
    <w:rsid w:val="00C1768A"/>
    <w:rsid w:val="00C21A32"/>
    <w:rsid w:val="00C21B07"/>
    <w:rsid w:val="00C22997"/>
    <w:rsid w:val="00C23E1E"/>
    <w:rsid w:val="00C25DC0"/>
    <w:rsid w:val="00C26AE9"/>
    <w:rsid w:val="00C3125B"/>
    <w:rsid w:val="00C32440"/>
    <w:rsid w:val="00C32A2E"/>
    <w:rsid w:val="00C32F18"/>
    <w:rsid w:val="00C379D7"/>
    <w:rsid w:val="00C37F4A"/>
    <w:rsid w:val="00C37FA9"/>
    <w:rsid w:val="00C40564"/>
    <w:rsid w:val="00C40D58"/>
    <w:rsid w:val="00C417F7"/>
    <w:rsid w:val="00C41A81"/>
    <w:rsid w:val="00C42050"/>
    <w:rsid w:val="00C429C0"/>
    <w:rsid w:val="00C44538"/>
    <w:rsid w:val="00C479C8"/>
    <w:rsid w:val="00C51660"/>
    <w:rsid w:val="00C52231"/>
    <w:rsid w:val="00C534AE"/>
    <w:rsid w:val="00C54998"/>
    <w:rsid w:val="00C5545D"/>
    <w:rsid w:val="00C55662"/>
    <w:rsid w:val="00C56046"/>
    <w:rsid w:val="00C560FE"/>
    <w:rsid w:val="00C5616A"/>
    <w:rsid w:val="00C562CB"/>
    <w:rsid w:val="00C56819"/>
    <w:rsid w:val="00C56CC7"/>
    <w:rsid w:val="00C56E49"/>
    <w:rsid w:val="00C5709E"/>
    <w:rsid w:val="00C576FC"/>
    <w:rsid w:val="00C57CF1"/>
    <w:rsid w:val="00C614EB"/>
    <w:rsid w:val="00C61749"/>
    <w:rsid w:val="00C6285B"/>
    <w:rsid w:val="00C644A9"/>
    <w:rsid w:val="00C6668B"/>
    <w:rsid w:val="00C6669A"/>
    <w:rsid w:val="00C66862"/>
    <w:rsid w:val="00C67EF0"/>
    <w:rsid w:val="00C70465"/>
    <w:rsid w:val="00C7086C"/>
    <w:rsid w:val="00C70E96"/>
    <w:rsid w:val="00C710DA"/>
    <w:rsid w:val="00C72079"/>
    <w:rsid w:val="00C72508"/>
    <w:rsid w:val="00C73319"/>
    <w:rsid w:val="00C7440B"/>
    <w:rsid w:val="00C74FD0"/>
    <w:rsid w:val="00C75C6B"/>
    <w:rsid w:val="00C77E69"/>
    <w:rsid w:val="00C77F94"/>
    <w:rsid w:val="00C80BC0"/>
    <w:rsid w:val="00C80F2D"/>
    <w:rsid w:val="00C8183C"/>
    <w:rsid w:val="00C81CE0"/>
    <w:rsid w:val="00C8227D"/>
    <w:rsid w:val="00C83BF3"/>
    <w:rsid w:val="00C85D03"/>
    <w:rsid w:val="00C85D53"/>
    <w:rsid w:val="00C85DFC"/>
    <w:rsid w:val="00C86243"/>
    <w:rsid w:val="00C870C2"/>
    <w:rsid w:val="00C9025F"/>
    <w:rsid w:val="00C9051D"/>
    <w:rsid w:val="00C92130"/>
    <w:rsid w:val="00C9354D"/>
    <w:rsid w:val="00C95E77"/>
    <w:rsid w:val="00C96A4B"/>
    <w:rsid w:val="00C9718C"/>
    <w:rsid w:val="00CA03EE"/>
    <w:rsid w:val="00CA0A07"/>
    <w:rsid w:val="00CA1418"/>
    <w:rsid w:val="00CA1456"/>
    <w:rsid w:val="00CA27C4"/>
    <w:rsid w:val="00CA2F3D"/>
    <w:rsid w:val="00CA32BC"/>
    <w:rsid w:val="00CA3541"/>
    <w:rsid w:val="00CA4544"/>
    <w:rsid w:val="00CA7DA2"/>
    <w:rsid w:val="00CB1928"/>
    <w:rsid w:val="00CB1BBD"/>
    <w:rsid w:val="00CB212D"/>
    <w:rsid w:val="00CB2DC9"/>
    <w:rsid w:val="00CB31A2"/>
    <w:rsid w:val="00CB35FE"/>
    <w:rsid w:val="00CB37B9"/>
    <w:rsid w:val="00CB4842"/>
    <w:rsid w:val="00CB4855"/>
    <w:rsid w:val="00CB4AC9"/>
    <w:rsid w:val="00CB6551"/>
    <w:rsid w:val="00CB6569"/>
    <w:rsid w:val="00CB6866"/>
    <w:rsid w:val="00CB73DC"/>
    <w:rsid w:val="00CB7A78"/>
    <w:rsid w:val="00CC142B"/>
    <w:rsid w:val="00CC159A"/>
    <w:rsid w:val="00CC24CE"/>
    <w:rsid w:val="00CC3449"/>
    <w:rsid w:val="00CC6171"/>
    <w:rsid w:val="00CC62E1"/>
    <w:rsid w:val="00CC77D7"/>
    <w:rsid w:val="00CD011B"/>
    <w:rsid w:val="00CD1217"/>
    <w:rsid w:val="00CD16A4"/>
    <w:rsid w:val="00CD2218"/>
    <w:rsid w:val="00CD24DA"/>
    <w:rsid w:val="00CD26F0"/>
    <w:rsid w:val="00CD2A64"/>
    <w:rsid w:val="00CD467D"/>
    <w:rsid w:val="00CD657E"/>
    <w:rsid w:val="00CE0637"/>
    <w:rsid w:val="00CE15E9"/>
    <w:rsid w:val="00CE330A"/>
    <w:rsid w:val="00CE3C41"/>
    <w:rsid w:val="00CE3F1F"/>
    <w:rsid w:val="00CE419E"/>
    <w:rsid w:val="00CE48C9"/>
    <w:rsid w:val="00CE536F"/>
    <w:rsid w:val="00CE6F97"/>
    <w:rsid w:val="00CE722E"/>
    <w:rsid w:val="00CE7765"/>
    <w:rsid w:val="00CF230F"/>
    <w:rsid w:val="00CF32AE"/>
    <w:rsid w:val="00CF4C24"/>
    <w:rsid w:val="00CF52E2"/>
    <w:rsid w:val="00CF689C"/>
    <w:rsid w:val="00CF6989"/>
    <w:rsid w:val="00CF741B"/>
    <w:rsid w:val="00CF7525"/>
    <w:rsid w:val="00CF7D07"/>
    <w:rsid w:val="00D0026B"/>
    <w:rsid w:val="00D03C14"/>
    <w:rsid w:val="00D03C5A"/>
    <w:rsid w:val="00D04C1C"/>
    <w:rsid w:val="00D06CC0"/>
    <w:rsid w:val="00D07EBA"/>
    <w:rsid w:val="00D1005F"/>
    <w:rsid w:val="00D11318"/>
    <w:rsid w:val="00D118E8"/>
    <w:rsid w:val="00D11FE3"/>
    <w:rsid w:val="00D123BE"/>
    <w:rsid w:val="00D1468B"/>
    <w:rsid w:val="00D14E11"/>
    <w:rsid w:val="00D1554E"/>
    <w:rsid w:val="00D16B77"/>
    <w:rsid w:val="00D17F36"/>
    <w:rsid w:val="00D17FF0"/>
    <w:rsid w:val="00D2007A"/>
    <w:rsid w:val="00D2047D"/>
    <w:rsid w:val="00D20E85"/>
    <w:rsid w:val="00D241F6"/>
    <w:rsid w:val="00D248A4"/>
    <w:rsid w:val="00D25DAF"/>
    <w:rsid w:val="00D266D8"/>
    <w:rsid w:val="00D27699"/>
    <w:rsid w:val="00D2792C"/>
    <w:rsid w:val="00D30512"/>
    <w:rsid w:val="00D30C14"/>
    <w:rsid w:val="00D31992"/>
    <w:rsid w:val="00D34B26"/>
    <w:rsid w:val="00D40210"/>
    <w:rsid w:val="00D40955"/>
    <w:rsid w:val="00D4327C"/>
    <w:rsid w:val="00D43F40"/>
    <w:rsid w:val="00D44CA8"/>
    <w:rsid w:val="00D44E74"/>
    <w:rsid w:val="00D45A4D"/>
    <w:rsid w:val="00D47233"/>
    <w:rsid w:val="00D47B0C"/>
    <w:rsid w:val="00D51A8C"/>
    <w:rsid w:val="00D536B1"/>
    <w:rsid w:val="00D541C8"/>
    <w:rsid w:val="00D54F16"/>
    <w:rsid w:val="00D55B85"/>
    <w:rsid w:val="00D601B7"/>
    <w:rsid w:val="00D6072C"/>
    <w:rsid w:val="00D61278"/>
    <w:rsid w:val="00D61C58"/>
    <w:rsid w:val="00D626F4"/>
    <w:rsid w:val="00D62E99"/>
    <w:rsid w:val="00D62F0F"/>
    <w:rsid w:val="00D632B6"/>
    <w:rsid w:val="00D63608"/>
    <w:rsid w:val="00D6470A"/>
    <w:rsid w:val="00D656B6"/>
    <w:rsid w:val="00D66EAC"/>
    <w:rsid w:val="00D67544"/>
    <w:rsid w:val="00D67667"/>
    <w:rsid w:val="00D70B57"/>
    <w:rsid w:val="00D712D9"/>
    <w:rsid w:val="00D71CA5"/>
    <w:rsid w:val="00D71D5E"/>
    <w:rsid w:val="00D71F2E"/>
    <w:rsid w:val="00D72EF2"/>
    <w:rsid w:val="00D74FEA"/>
    <w:rsid w:val="00D763B7"/>
    <w:rsid w:val="00D764FB"/>
    <w:rsid w:val="00D76FBD"/>
    <w:rsid w:val="00D77829"/>
    <w:rsid w:val="00D805E8"/>
    <w:rsid w:val="00D813C8"/>
    <w:rsid w:val="00D814AE"/>
    <w:rsid w:val="00D8172C"/>
    <w:rsid w:val="00D8367E"/>
    <w:rsid w:val="00D84885"/>
    <w:rsid w:val="00D84BFF"/>
    <w:rsid w:val="00D86005"/>
    <w:rsid w:val="00D871CD"/>
    <w:rsid w:val="00D90878"/>
    <w:rsid w:val="00D91194"/>
    <w:rsid w:val="00D91776"/>
    <w:rsid w:val="00D91AA2"/>
    <w:rsid w:val="00D92D8E"/>
    <w:rsid w:val="00D93485"/>
    <w:rsid w:val="00D950B2"/>
    <w:rsid w:val="00D95287"/>
    <w:rsid w:val="00D96344"/>
    <w:rsid w:val="00D966A9"/>
    <w:rsid w:val="00D968A5"/>
    <w:rsid w:val="00D97655"/>
    <w:rsid w:val="00D9776B"/>
    <w:rsid w:val="00DA0233"/>
    <w:rsid w:val="00DA0733"/>
    <w:rsid w:val="00DA15A5"/>
    <w:rsid w:val="00DA249A"/>
    <w:rsid w:val="00DA379E"/>
    <w:rsid w:val="00DA3DD0"/>
    <w:rsid w:val="00DA46B9"/>
    <w:rsid w:val="00DA4C73"/>
    <w:rsid w:val="00DA50CD"/>
    <w:rsid w:val="00DA55B8"/>
    <w:rsid w:val="00DA5EC9"/>
    <w:rsid w:val="00DA5FE5"/>
    <w:rsid w:val="00DA6134"/>
    <w:rsid w:val="00DA70C8"/>
    <w:rsid w:val="00DB0A7B"/>
    <w:rsid w:val="00DB27E1"/>
    <w:rsid w:val="00DB48FF"/>
    <w:rsid w:val="00DB5217"/>
    <w:rsid w:val="00DB54D3"/>
    <w:rsid w:val="00DB6013"/>
    <w:rsid w:val="00DB736C"/>
    <w:rsid w:val="00DC02DB"/>
    <w:rsid w:val="00DC1113"/>
    <w:rsid w:val="00DC14F1"/>
    <w:rsid w:val="00DC16E6"/>
    <w:rsid w:val="00DC1EEA"/>
    <w:rsid w:val="00DC618A"/>
    <w:rsid w:val="00DC70FC"/>
    <w:rsid w:val="00DC7D24"/>
    <w:rsid w:val="00DD0C2B"/>
    <w:rsid w:val="00DD246F"/>
    <w:rsid w:val="00DD4AE5"/>
    <w:rsid w:val="00DD5064"/>
    <w:rsid w:val="00DD5745"/>
    <w:rsid w:val="00DD6CD4"/>
    <w:rsid w:val="00DD7D56"/>
    <w:rsid w:val="00DE0426"/>
    <w:rsid w:val="00DE09DA"/>
    <w:rsid w:val="00DE0DC1"/>
    <w:rsid w:val="00DE360B"/>
    <w:rsid w:val="00DE4135"/>
    <w:rsid w:val="00DE5D59"/>
    <w:rsid w:val="00DE6D43"/>
    <w:rsid w:val="00DE6FAE"/>
    <w:rsid w:val="00DF1A3B"/>
    <w:rsid w:val="00DF1CD3"/>
    <w:rsid w:val="00DF2FA9"/>
    <w:rsid w:val="00DF2FD3"/>
    <w:rsid w:val="00DF4B21"/>
    <w:rsid w:val="00DF5C72"/>
    <w:rsid w:val="00DF7169"/>
    <w:rsid w:val="00DF720D"/>
    <w:rsid w:val="00E000FB"/>
    <w:rsid w:val="00E00B36"/>
    <w:rsid w:val="00E00D4E"/>
    <w:rsid w:val="00E00FC1"/>
    <w:rsid w:val="00E03C01"/>
    <w:rsid w:val="00E049C7"/>
    <w:rsid w:val="00E052F4"/>
    <w:rsid w:val="00E05AF9"/>
    <w:rsid w:val="00E05EF3"/>
    <w:rsid w:val="00E07A57"/>
    <w:rsid w:val="00E07D7B"/>
    <w:rsid w:val="00E106E6"/>
    <w:rsid w:val="00E10EB8"/>
    <w:rsid w:val="00E118F5"/>
    <w:rsid w:val="00E11E29"/>
    <w:rsid w:val="00E134A0"/>
    <w:rsid w:val="00E136DA"/>
    <w:rsid w:val="00E13A76"/>
    <w:rsid w:val="00E14632"/>
    <w:rsid w:val="00E14643"/>
    <w:rsid w:val="00E17807"/>
    <w:rsid w:val="00E2010E"/>
    <w:rsid w:val="00E21B8D"/>
    <w:rsid w:val="00E22503"/>
    <w:rsid w:val="00E24D98"/>
    <w:rsid w:val="00E258CC"/>
    <w:rsid w:val="00E2692B"/>
    <w:rsid w:val="00E26B23"/>
    <w:rsid w:val="00E26D2E"/>
    <w:rsid w:val="00E2759F"/>
    <w:rsid w:val="00E304E9"/>
    <w:rsid w:val="00E30B13"/>
    <w:rsid w:val="00E3191B"/>
    <w:rsid w:val="00E3264B"/>
    <w:rsid w:val="00E329D7"/>
    <w:rsid w:val="00E32B7E"/>
    <w:rsid w:val="00E34566"/>
    <w:rsid w:val="00E345D5"/>
    <w:rsid w:val="00E354C4"/>
    <w:rsid w:val="00E3586D"/>
    <w:rsid w:val="00E3712A"/>
    <w:rsid w:val="00E37FDD"/>
    <w:rsid w:val="00E40353"/>
    <w:rsid w:val="00E40F06"/>
    <w:rsid w:val="00E413D7"/>
    <w:rsid w:val="00E45374"/>
    <w:rsid w:val="00E457F5"/>
    <w:rsid w:val="00E46B74"/>
    <w:rsid w:val="00E47629"/>
    <w:rsid w:val="00E5019A"/>
    <w:rsid w:val="00E5099B"/>
    <w:rsid w:val="00E50E2D"/>
    <w:rsid w:val="00E51CD2"/>
    <w:rsid w:val="00E51EDA"/>
    <w:rsid w:val="00E53527"/>
    <w:rsid w:val="00E55E70"/>
    <w:rsid w:val="00E57CCC"/>
    <w:rsid w:val="00E607E4"/>
    <w:rsid w:val="00E61579"/>
    <w:rsid w:val="00E63095"/>
    <w:rsid w:val="00E63876"/>
    <w:rsid w:val="00E6417A"/>
    <w:rsid w:val="00E656C9"/>
    <w:rsid w:val="00E672B5"/>
    <w:rsid w:val="00E67669"/>
    <w:rsid w:val="00E67AED"/>
    <w:rsid w:val="00E70B64"/>
    <w:rsid w:val="00E74EC6"/>
    <w:rsid w:val="00E76C4D"/>
    <w:rsid w:val="00E7759C"/>
    <w:rsid w:val="00E77601"/>
    <w:rsid w:val="00E77820"/>
    <w:rsid w:val="00E80126"/>
    <w:rsid w:val="00E8042D"/>
    <w:rsid w:val="00E8188B"/>
    <w:rsid w:val="00E8273F"/>
    <w:rsid w:val="00E82E42"/>
    <w:rsid w:val="00E8583D"/>
    <w:rsid w:val="00E86052"/>
    <w:rsid w:val="00E87262"/>
    <w:rsid w:val="00E87A56"/>
    <w:rsid w:val="00E87C70"/>
    <w:rsid w:val="00E90A5D"/>
    <w:rsid w:val="00E938F8"/>
    <w:rsid w:val="00E95928"/>
    <w:rsid w:val="00E95AF4"/>
    <w:rsid w:val="00E9748C"/>
    <w:rsid w:val="00E978E2"/>
    <w:rsid w:val="00EA0C67"/>
    <w:rsid w:val="00EA1937"/>
    <w:rsid w:val="00EA2253"/>
    <w:rsid w:val="00EA2B4A"/>
    <w:rsid w:val="00EA39D8"/>
    <w:rsid w:val="00EA407D"/>
    <w:rsid w:val="00EA42D1"/>
    <w:rsid w:val="00EA44FB"/>
    <w:rsid w:val="00EA54B9"/>
    <w:rsid w:val="00EA67FB"/>
    <w:rsid w:val="00EA68C1"/>
    <w:rsid w:val="00EA6A29"/>
    <w:rsid w:val="00EA719C"/>
    <w:rsid w:val="00EA7BC5"/>
    <w:rsid w:val="00EB0219"/>
    <w:rsid w:val="00EB02E0"/>
    <w:rsid w:val="00EB07E9"/>
    <w:rsid w:val="00EB0AE2"/>
    <w:rsid w:val="00EB1C67"/>
    <w:rsid w:val="00EB1D58"/>
    <w:rsid w:val="00EB219D"/>
    <w:rsid w:val="00EB30CC"/>
    <w:rsid w:val="00EB4AF2"/>
    <w:rsid w:val="00EB5A92"/>
    <w:rsid w:val="00EB5CEA"/>
    <w:rsid w:val="00EB67E8"/>
    <w:rsid w:val="00EC0E54"/>
    <w:rsid w:val="00EC0F34"/>
    <w:rsid w:val="00EC202B"/>
    <w:rsid w:val="00EC3906"/>
    <w:rsid w:val="00EC4430"/>
    <w:rsid w:val="00EC4FDF"/>
    <w:rsid w:val="00EC4FE6"/>
    <w:rsid w:val="00EC5073"/>
    <w:rsid w:val="00EC5B1D"/>
    <w:rsid w:val="00EC673E"/>
    <w:rsid w:val="00EC68DC"/>
    <w:rsid w:val="00EC69B5"/>
    <w:rsid w:val="00EC74B8"/>
    <w:rsid w:val="00EC7888"/>
    <w:rsid w:val="00EC7F55"/>
    <w:rsid w:val="00ED0DFE"/>
    <w:rsid w:val="00ED10E7"/>
    <w:rsid w:val="00ED2A91"/>
    <w:rsid w:val="00ED48F9"/>
    <w:rsid w:val="00ED569F"/>
    <w:rsid w:val="00ED741E"/>
    <w:rsid w:val="00ED792B"/>
    <w:rsid w:val="00ED7D44"/>
    <w:rsid w:val="00ED7D76"/>
    <w:rsid w:val="00EE0ED7"/>
    <w:rsid w:val="00EE1015"/>
    <w:rsid w:val="00EE10FB"/>
    <w:rsid w:val="00EE1189"/>
    <w:rsid w:val="00EE225E"/>
    <w:rsid w:val="00EE22E7"/>
    <w:rsid w:val="00EE326A"/>
    <w:rsid w:val="00EE4891"/>
    <w:rsid w:val="00EE4E66"/>
    <w:rsid w:val="00EE74B0"/>
    <w:rsid w:val="00EE7AA0"/>
    <w:rsid w:val="00EE7B15"/>
    <w:rsid w:val="00EF0319"/>
    <w:rsid w:val="00EF19AC"/>
    <w:rsid w:val="00EF256A"/>
    <w:rsid w:val="00EF39E2"/>
    <w:rsid w:val="00EF44D7"/>
    <w:rsid w:val="00EF4541"/>
    <w:rsid w:val="00EF51E4"/>
    <w:rsid w:val="00EF56D0"/>
    <w:rsid w:val="00EF584F"/>
    <w:rsid w:val="00EF6AFE"/>
    <w:rsid w:val="00EF6E45"/>
    <w:rsid w:val="00EF73F9"/>
    <w:rsid w:val="00EF7BB8"/>
    <w:rsid w:val="00F0131F"/>
    <w:rsid w:val="00F01331"/>
    <w:rsid w:val="00F0164E"/>
    <w:rsid w:val="00F01EFB"/>
    <w:rsid w:val="00F02881"/>
    <w:rsid w:val="00F02C5C"/>
    <w:rsid w:val="00F03761"/>
    <w:rsid w:val="00F043AC"/>
    <w:rsid w:val="00F04621"/>
    <w:rsid w:val="00F04E12"/>
    <w:rsid w:val="00F0576A"/>
    <w:rsid w:val="00F064C0"/>
    <w:rsid w:val="00F06865"/>
    <w:rsid w:val="00F068A4"/>
    <w:rsid w:val="00F073F4"/>
    <w:rsid w:val="00F07631"/>
    <w:rsid w:val="00F07984"/>
    <w:rsid w:val="00F103F2"/>
    <w:rsid w:val="00F1121B"/>
    <w:rsid w:val="00F11596"/>
    <w:rsid w:val="00F12A9F"/>
    <w:rsid w:val="00F152E8"/>
    <w:rsid w:val="00F156D3"/>
    <w:rsid w:val="00F15D90"/>
    <w:rsid w:val="00F1657D"/>
    <w:rsid w:val="00F211B2"/>
    <w:rsid w:val="00F22669"/>
    <w:rsid w:val="00F22AF2"/>
    <w:rsid w:val="00F23069"/>
    <w:rsid w:val="00F240DC"/>
    <w:rsid w:val="00F256E2"/>
    <w:rsid w:val="00F26040"/>
    <w:rsid w:val="00F2688D"/>
    <w:rsid w:val="00F2689D"/>
    <w:rsid w:val="00F27542"/>
    <w:rsid w:val="00F30403"/>
    <w:rsid w:val="00F306C7"/>
    <w:rsid w:val="00F31757"/>
    <w:rsid w:val="00F31AF1"/>
    <w:rsid w:val="00F341DE"/>
    <w:rsid w:val="00F344C0"/>
    <w:rsid w:val="00F35C91"/>
    <w:rsid w:val="00F361BD"/>
    <w:rsid w:val="00F37A11"/>
    <w:rsid w:val="00F407DC"/>
    <w:rsid w:val="00F41139"/>
    <w:rsid w:val="00F41170"/>
    <w:rsid w:val="00F4117B"/>
    <w:rsid w:val="00F417FC"/>
    <w:rsid w:val="00F423E3"/>
    <w:rsid w:val="00F42C41"/>
    <w:rsid w:val="00F42E3C"/>
    <w:rsid w:val="00F44A2D"/>
    <w:rsid w:val="00F4512A"/>
    <w:rsid w:val="00F474F3"/>
    <w:rsid w:val="00F47D05"/>
    <w:rsid w:val="00F50ED8"/>
    <w:rsid w:val="00F54008"/>
    <w:rsid w:val="00F557A1"/>
    <w:rsid w:val="00F562CD"/>
    <w:rsid w:val="00F562F5"/>
    <w:rsid w:val="00F57444"/>
    <w:rsid w:val="00F622BE"/>
    <w:rsid w:val="00F6394D"/>
    <w:rsid w:val="00F63F78"/>
    <w:rsid w:val="00F65860"/>
    <w:rsid w:val="00F65C60"/>
    <w:rsid w:val="00F66964"/>
    <w:rsid w:val="00F66D14"/>
    <w:rsid w:val="00F677EA"/>
    <w:rsid w:val="00F67B95"/>
    <w:rsid w:val="00F70FB9"/>
    <w:rsid w:val="00F71AC9"/>
    <w:rsid w:val="00F7309E"/>
    <w:rsid w:val="00F749BF"/>
    <w:rsid w:val="00F7559B"/>
    <w:rsid w:val="00F75D0C"/>
    <w:rsid w:val="00F77131"/>
    <w:rsid w:val="00F77577"/>
    <w:rsid w:val="00F77832"/>
    <w:rsid w:val="00F8045B"/>
    <w:rsid w:val="00F805B5"/>
    <w:rsid w:val="00F80876"/>
    <w:rsid w:val="00F81752"/>
    <w:rsid w:val="00F81785"/>
    <w:rsid w:val="00F824F6"/>
    <w:rsid w:val="00F837F7"/>
    <w:rsid w:val="00F8541F"/>
    <w:rsid w:val="00F85597"/>
    <w:rsid w:val="00F859C6"/>
    <w:rsid w:val="00F87544"/>
    <w:rsid w:val="00F90EA6"/>
    <w:rsid w:val="00F9280E"/>
    <w:rsid w:val="00F931A4"/>
    <w:rsid w:val="00F93338"/>
    <w:rsid w:val="00F93CE5"/>
    <w:rsid w:val="00F93E5F"/>
    <w:rsid w:val="00F94CC7"/>
    <w:rsid w:val="00F95350"/>
    <w:rsid w:val="00F95706"/>
    <w:rsid w:val="00F9694E"/>
    <w:rsid w:val="00F9750E"/>
    <w:rsid w:val="00F97890"/>
    <w:rsid w:val="00F97A53"/>
    <w:rsid w:val="00FA048D"/>
    <w:rsid w:val="00FA1173"/>
    <w:rsid w:val="00FA1B35"/>
    <w:rsid w:val="00FA20E1"/>
    <w:rsid w:val="00FA222A"/>
    <w:rsid w:val="00FA22C8"/>
    <w:rsid w:val="00FA2782"/>
    <w:rsid w:val="00FA2B52"/>
    <w:rsid w:val="00FA2CDF"/>
    <w:rsid w:val="00FA3FAA"/>
    <w:rsid w:val="00FA47ED"/>
    <w:rsid w:val="00FA4CE0"/>
    <w:rsid w:val="00FA5077"/>
    <w:rsid w:val="00FA6616"/>
    <w:rsid w:val="00FA7E4E"/>
    <w:rsid w:val="00FB001D"/>
    <w:rsid w:val="00FB0438"/>
    <w:rsid w:val="00FB2770"/>
    <w:rsid w:val="00FB2ECE"/>
    <w:rsid w:val="00FB34DF"/>
    <w:rsid w:val="00FB3CB8"/>
    <w:rsid w:val="00FB3E51"/>
    <w:rsid w:val="00FB41D3"/>
    <w:rsid w:val="00FB69DD"/>
    <w:rsid w:val="00FC021A"/>
    <w:rsid w:val="00FC1B6D"/>
    <w:rsid w:val="00FC1E45"/>
    <w:rsid w:val="00FC4D3E"/>
    <w:rsid w:val="00FC630E"/>
    <w:rsid w:val="00FC6675"/>
    <w:rsid w:val="00FC740F"/>
    <w:rsid w:val="00FC7EE1"/>
    <w:rsid w:val="00FD0614"/>
    <w:rsid w:val="00FD0924"/>
    <w:rsid w:val="00FD10A6"/>
    <w:rsid w:val="00FD126E"/>
    <w:rsid w:val="00FD3D47"/>
    <w:rsid w:val="00FD44C6"/>
    <w:rsid w:val="00FD56A3"/>
    <w:rsid w:val="00FD727E"/>
    <w:rsid w:val="00FE01A5"/>
    <w:rsid w:val="00FE1C69"/>
    <w:rsid w:val="00FE4738"/>
    <w:rsid w:val="00FE4EA1"/>
    <w:rsid w:val="00FF0A0A"/>
    <w:rsid w:val="00FF12DB"/>
    <w:rsid w:val="00FF1584"/>
    <w:rsid w:val="00FF1770"/>
    <w:rsid w:val="00FF2510"/>
    <w:rsid w:val="00FF31AB"/>
    <w:rsid w:val="00FF3957"/>
    <w:rsid w:val="00FF437B"/>
    <w:rsid w:val="00FF442D"/>
    <w:rsid w:val="00FF4A83"/>
    <w:rsid w:val="00FF5353"/>
    <w:rsid w:val="00FF61E7"/>
    <w:rsid w:val="00FF63FD"/>
    <w:rsid w:val="00FF6AFE"/>
    <w:rsid w:val="00FF724C"/>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423863984"/>
        <c:axId val="211867808"/>
      </c:lineChart>
      <c:catAx>
        <c:axId val="42386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1867808"/>
        <c:crosses val="autoZero"/>
        <c:auto val="1"/>
        <c:lblAlgn val="ctr"/>
        <c:lblOffset val="100"/>
        <c:noMultiLvlLbl val="0"/>
      </c:catAx>
      <c:valAx>
        <c:axId val="2118678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23863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47842816"/>
        <c:axId val="558168240"/>
      </c:lineChart>
      <c:catAx>
        <c:axId val="547842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58168240"/>
        <c:crosses val="autoZero"/>
        <c:auto val="1"/>
        <c:lblAlgn val="ctr"/>
        <c:lblOffset val="100"/>
        <c:noMultiLvlLbl val="0"/>
      </c:catAx>
      <c:valAx>
        <c:axId val="5581682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7842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529817088"/>
        <c:axId val="529925104"/>
      </c:lineChart>
      <c:catAx>
        <c:axId val="52981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29925104"/>
        <c:crosses val="autoZero"/>
        <c:auto val="1"/>
        <c:lblAlgn val="ctr"/>
        <c:lblOffset val="100"/>
        <c:noMultiLvlLbl val="0"/>
      </c:catAx>
      <c:valAx>
        <c:axId val="5299251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29817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ED728-60D5-4592-9C36-72F40F4DC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31</Pages>
  <Words>14295</Words>
  <Characters>81487</Characters>
  <Application>Microsoft Office Word</Application>
  <DocSecurity>0</DocSecurity>
  <Lines>679</Lines>
  <Paragraphs>191</Paragraphs>
  <ScaleCrop>false</ScaleCrop>
  <Company/>
  <LinksUpToDate>false</LinksUpToDate>
  <CharactersWithSpaces>95591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5</cp:revision>
  <cp:lastPrinted>2020-07-16T03:02:00Z</cp:lastPrinted>
  <dcterms:created xsi:type="dcterms:W3CDTF">2020-07-21T15:22:00Z</dcterms:created>
  <dcterms:modified xsi:type="dcterms:W3CDTF">2020-07-21T18:32:00Z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id="MGBtQbMV"/&gt;&lt;style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