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0897AB2E" w14:textId="77777777" w:rsidR="00BD4D4E" w:rsidRDefault="009461F5" w:rsidP="00537377">
      <w:pPr>
        <w:pStyle w:val="1"/>
        <w:numPr>
          <w:ilvl w:val="0"/>
          <w:numId w:val="0"/>
        </w:numPr>
        <w:rPr>
          <w:rFonts w:ascii="Times New Roman" w:hAnsi="Times New Roman" w:cs="Times New Roman"/>
        </w:rPr>
      </w:pPr>
      <w:bookmarkStart w:id="0" w:name="_Toc49353301"/>
      <w:bookmarkStart w:id="1" w:name="_Toc49353472"/>
      <w:bookmarkStart w:id="2" w:name="_Ref44814026"/>
      <w:bookmarkStart w:id="3" w:name="_Ref44814028"/>
      <w:r w:rsidRPr="00077E04">
        <w:rPr>
          <w:rFonts w:ascii="Times New Roman" w:hAnsi="Times New Roman" w:cs="Times New Roman"/>
        </w:rPr>
        <w:lastRenderedPageBreak/>
        <w:softHyphen/>
      </w:r>
      <w:bookmarkEnd w:id="0"/>
      <w:bookmarkEnd w:id="1"/>
    </w:p>
    <w:p w14:paraId="25D48C99" w14:textId="77777777" w:rsidR="00BD4D4E" w:rsidRDefault="00BD4D4E">
      <w:pPr>
        <w:widowControl/>
        <w:rPr>
          <w:rFonts w:cs="Times New Roman"/>
          <w:b/>
          <w:bCs/>
          <w:kern w:val="52"/>
          <w:sz w:val="36"/>
          <w:szCs w:val="52"/>
        </w:rPr>
      </w:pPr>
      <w:r>
        <w:rPr>
          <w:rFonts w:cs="Times New Roman"/>
        </w:rPr>
        <w:br w:type="page"/>
      </w:r>
    </w:p>
    <w:p w14:paraId="544138D4" w14:textId="6667F041" w:rsidR="00BD4D4E" w:rsidRDefault="00BD4D4E" w:rsidP="00537377">
      <w:pPr>
        <w:pStyle w:val="1"/>
        <w:numPr>
          <w:ilvl w:val="0"/>
          <w:numId w:val="0"/>
        </w:numPr>
        <w:rPr>
          <w:rFonts w:ascii="Times New Roman" w:hAnsi="Times New Roman" w:cs="Times New Roman"/>
        </w:rPr>
      </w:pPr>
    </w:p>
    <w:p w14:paraId="2EE586EC" w14:textId="706238FA" w:rsidR="00BD4D4E" w:rsidRDefault="00BD4D4E">
      <w:pPr>
        <w:widowControl/>
        <w:rPr>
          <w:rFonts w:cs="Times New Roman"/>
          <w:b/>
          <w:bCs/>
          <w:kern w:val="52"/>
          <w:sz w:val="36"/>
          <w:szCs w:val="52"/>
        </w:rPr>
      </w:pPr>
      <w:r>
        <w:rPr>
          <w:rFonts w:cs="Times New Roman"/>
        </w:rPr>
        <w:br w:type="page"/>
      </w:r>
    </w:p>
    <w:p w14:paraId="723D70C2" w14:textId="77777777" w:rsidR="00BD4D4E" w:rsidRDefault="00BD4D4E" w:rsidP="00537377">
      <w:pPr>
        <w:pStyle w:val="1"/>
        <w:numPr>
          <w:ilvl w:val="0"/>
          <w:numId w:val="0"/>
        </w:numPr>
        <w:rPr>
          <w:rFonts w:ascii="Times New Roman" w:hAnsi="Times New Roman" w:cs="Times New Roman"/>
        </w:rPr>
        <w:sectPr w:rsidR="00BD4D4E" w:rsidSect="00D12CAB">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1CF415A1" w14:textId="07B2D260" w:rsidR="00542528" w:rsidRPr="00077E04" w:rsidRDefault="00542528" w:rsidP="00537377">
      <w:pPr>
        <w:pStyle w:val="1"/>
        <w:numPr>
          <w:ilvl w:val="0"/>
          <w:numId w:val="0"/>
        </w:numPr>
        <w:rPr>
          <w:rFonts w:ascii="Times New Roman" w:hAnsi="Times New Roman" w:cs="Times New Roman"/>
        </w:rPr>
      </w:pPr>
      <w:bookmarkStart w:id="4" w:name="_Toc49353473"/>
      <w:r w:rsidRPr="00077E04">
        <w:rPr>
          <w:rFonts w:ascii="Times New Roman" w:hAnsi="Times New Roman" w:cs="Times New Roman"/>
        </w:rPr>
        <w:lastRenderedPageBreak/>
        <w:t>摘要</w:t>
      </w:r>
      <w:bookmarkEnd w:id="2"/>
      <w:bookmarkEnd w:id="3"/>
      <w:bookmarkEnd w:id="4"/>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5" w:name="_Toc49353474"/>
      <w:r w:rsidRPr="00077E04">
        <w:rPr>
          <w:rFonts w:ascii="Times New Roman" w:hAnsi="Times New Roman" w:cs="Times New Roman"/>
        </w:rPr>
        <w:lastRenderedPageBreak/>
        <w:t>Abstract</w:t>
      </w:r>
      <w:bookmarkEnd w:id="5"/>
    </w:p>
    <w:p w14:paraId="6469411E" w14:textId="77FB14E7"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w:t>
      </w:r>
      <w:r w:rsidR="00FF6639">
        <w:rPr>
          <w:rFonts w:cs="Times New Roman"/>
          <w:noProof/>
          <w:szCs w:val="24"/>
        </w:rPr>
        <w:t>ies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w:t>
      </w:r>
      <w:r w:rsidR="00FA242D">
        <w:rPr>
          <w:rFonts w:cs="Times New Roman" w:hint="eastAsia"/>
          <w:noProof/>
          <w:szCs w:val="24"/>
        </w:rPr>
        <w:t>i</w:t>
      </w:r>
      <w:r w:rsidR="00142F28" w:rsidRPr="00077E04">
        <w:rPr>
          <w:rFonts w:cs="Times New Roman"/>
          <w:noProof/>
          <w:szCs w:val="24"/>
        </w:rPr>
        <w:t>lable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6" w:name="_Toc4935347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6"/>
        </w:p>
        <w:p w14:paraId="616924B2" w14:textId="7B713D94" w:rsidR="0084425A" w:rsidRDefault="007B02A3">
          <w:pPr>
            <w:pStyle w:val="11"/>
            <w:rPr>
              <w:rFonts w:asciiTheme="minorHAnsi" w:eastAsiaTheme="minorEastAsia" w:hAnsiTheme="minorHAnsi"/>
            </w:rPr>
          </w:pPr>
          <w:r>
            <w:rPr>
              <w:rFonts w:cs="Times New Roman"/>
              <w:b/>
              <w:bCs/>
              <w:lang w:val="zh-TW"/>
            </w:rPr>
            <w:fldChar w:fldCharType="begin"/>
          </w:r>
          <w:r>
            <w:rPr>
              <w:rFonts w:cs="Times New Roman"/>
              <w:b/>
              <w:bCs/>
              <w:lang w:val="zh-TW"/>
            </w:rPr>
            <w:instrText xml:space="preserve"> TOC \o "1-3" \h \z \u </w:instrText>
          </w:r>
          <w:r>
            <w:rPr>
              <w:rFonts w:cs="Times New Roman"/>
              <w:b/>
              <w:bCs/>
              <w:lang w:val="zh-TW"/>
            </w:rPr>
            <w:fldChar w:fldCharType="separate"/>
          </w:r>
          <w:hyperlink w:anchor="_Toc49353473" w:history="1">
            <w:r w:rsidR="0084425A" w:rsidRPr="005B3D92">
              <w:rPr>
                <w:rStyle w:val="ab"/>
                <w:rFonts w:cs="Times New Roman" w:hint="eastAsia"/>
              </w:rPr>
              <w:t>摘要</w:t>
            </w:r>
            <w:r w:rsidR="0084425A">
              <w:rPr>
                <w:webHidden/>
              </w:rPr>
              <w:tab/>
            </w:r>
            <w:r w:rsidR="0084425A">
              <w:rPr>
                <w:webHidden/>
              </w:rPr>
              <w:fldChar w:fldCharType="begin"/>
            </w:r>
            <w:r w:rsidR="0084425A">
              <w:rPr>
                <w:webHidden/>
              </w:rPr>
              <w:instrText xml:space="preserve"> PAGEREF _Toc49353473 \h </w:instrText>
            </w:r>
            <w:r w:rsidR="0084425A">
              <w:rPr>
                <w:webHidden/>
              </w:rPr>
            </w:r>
            <w:r w:rsidR="0084425A">
              <w:rPr>
                <w:webHidden/>
              </w:rPr>
              <w:fldChar w:fldCharType="separate"/>
            </w:r>
            <w:r w:rsidR="0084425A">
              <w:rPr>
                <w:webHidden/>
              </w:rPr>
              <w:t>i</w:t>
            </w:r>
            <w:r w:rsidR="0084425A">
              <w:rPr>
                <w:webHidden/>
              </w:rPr>
              <w:fldChar w:fldCharType="end"/>
            </w:r>
          </w:hyperlink>
        </w:p>
        <w:p w14:paraId="19B1A67F" w14:textId="6FDE5BA5" w:rsidR="0084425A" w:rsidRDefault="00B2567D">
          <w:pPr>
            <w:pStyle w:val="11"/>
            <w:rPr>
              <w:rFonts w:asciiTheme="minorHAnsi" w:eastAsiaTheme="minorEastAsia" w:hAnsiTheme="minorHAnsi"/>
            </w:rPr>
          </w:pPr>
          <w:hyperlink w:anchor="_Toc49353474" w:history="1">
            <w:r w:rsidR="0084425A" w:rsidRPr="005B3D92">
              <w:rPr>
                <w:rStyle w:val="ab"/>
                <w:rFonts w:cs="Times New Roman"/>
              </w:rPr>
              <w:t>Abstract</w:t>
            </w:r>
            <w:r w:rsidR="0084425A">
              <w:rPr>
                <w:webHidden/>
              </w:rPr>
              <w:tab/>
            </w:r>
            <w:r w:rsidR="0084425A">
              <w:rPr>
                <w:webHidden/>
              </w:rPr>
              <w:fldChar w:fldCharType="begin"/>
            </w:r>
            <w:r w:rsidR="0084425A">
              <w:rPr>
                <w:webHidden/>
              </w:rPr>
              <w:instrText xml:space="preserve"> PAGEREF _Toc49353474 \h </w:instrText>
            </w:r>
            <w:r w:rsidR="0084425A">
              <w:rPr>
                <w:webHidden/>
              </w:rPr>
            </w:r>
            <w:r w:rsidR="0084425A">
              <w:rPr>
                <w:webHidden/>
              </w:rPr>
              <w:fldChar w:fldCharType="separate"/>
            </w:r>
            <w:r w:rsidR="0084425A">
              <w:rPr>
                <w:webHidden/>
              </w:rPr>
              <w:t>ii</w:t>
            </w:r>
            <w:r w:rsidR="0084425A">
              <w:rPr>
                <w:webHidden/>
              </w:rPr>
              <w:fldChar w:fldCharType="end"/>
            </w:r>
          </w:hyperlink>
        </w:p>
        <w:p w14:paraId="4F4D03D8" w14:textId="3E4EDA90" w:rsidR="0084425A" w:rsidRDefault="00B2567D">
          <w:pPr>
            <w:pStyle w:val="11"/>
            <w:rPr>
              <w:rFonts w:asciiTheme="minorHAnsi" w:eastAsiaTheme="minorEastAsia" w:hAnsiTheme="minorHAnsi"/>
            </w:rPr>
          </w:pPr>
          <w:hyperlink w:anchor="_Toc49353475" w:history="1">
            <w:r w:rsidR="0084425A" w:rsidRPr="005B3D92">
              <w:rPr>
                <w:rStyle w:val="ab"/>
                <w:rFonts w:cs="Times New Roman" w:hint="eastAsia"/>
              </w:rPr>
              <w:t>目次</w:t>
            </w:r>
            <w:r w:rsidR="0084425A">
              <w:rPr>
                <w:webHidden/>
              </w:rPr>
              <w:tab/>
            </w:r>
            <w:r w:rsidR="0084425A">
              <w:rPr>
                <w:webHidden/>
              </w:rPr>
              <w:fldChar w:fldCharType="begin"/>
            </w:r>
            <w:r w:rsidR="0084425A">
              <w:rPr>
                <w:webHidden/>
              </w:rPr>
              <w:instrText xml:space="preserve"> PAGEREF _Toc49353475 \h </w:instrText>
            </w:r>
            <w:r w:rsidR="0084425A">
              <w:rPr>
                <w:webHidden/>
              </w:rPr>
            </w:r>
            <w:r w:rsidR="0084425A">
              <w:rPr>
                <w:webHidden/>
              </w:rPr>
              <w:fldChar w:fldCharType="separate"/>
            </w:r>
            <w:r w:rsidR="0084425A">
              <w:rPr>
                <w:webHidden/>
              </w:rPr>
              <w:t>iii</w:t>
            </w:r>
            <w:r w:rsidR="0084425A">
              <w:rPr>
                <w:webHidden/>
              </w:rPr>
              <w:fldChar w:fldCharType="end"/>
            </w:r>
          </w:hyperlink>
        </w:p>
        <w:p w14:paraId="589947AA" w14:textId="70B840D1" w:rsidR="0084425A" w:rsidRDefault="00B2567D">
          <w:pPr>
            <w:pStyle w:val="11"/>
            <w:rPr>
              <w:rFonts w:asciiTheme="minorHAnsi" w:eastAsiaTheme="minorEastAsia" w:hAnsiTheme="minorHAnsi"/>
            </w:rPr>
          </w:pPr>
          <w:hyperlink w:anchor="_Toc49353476" w:history="1">
            <w:r w:rsidR="0084425A" w:rsidRPr="005B3D92">
              <w:rPr>
                <w:rStyle w:val="ab"/>
                <w:rFonts w:cs="Times New Roman" w:hint="eastAsia"/>
              </w:rPr>
              <w:t>表目次</w:t>
            </w:r>
            <w:r w:rsidR="0084425A">
              <w:rPr>
                <w:webHidden/>
              </w:rPr>
              <w:tab/>
            </w:r>
            <w:r w:rsidR="0084425A">
              <w:rPr>
                <w:webHidden/>
              </w:rPr>
              <w:fldChar w:fldCharType="begin"/>
            </w:r>
            <w:r w:rsidR="0084425A">
              <w:rPr>
                <w:webHidden/>
              </w:rPr>
              <w:instrText xml:space="preserve"> PAGEREF _Toc49353476 \h </w:instrText>
            </w:r>
            <w:r w:rsidR="0084425A">
              <w:rPr>
                <w:webHidden/>
              </w:rPr>
            </w:r>
            <w:r w:rsidR="0084425A">
              <w:rPr>
                <w:webHidden/>
              </w:rPr>
              <w:fldChar w:fldCharType="separate"/>
            </w:r>
            <w:r w:rsidR="0084425A">
              <w:rPr>
                <w:webHidden/>
              </w:rPr>
              <w:t>v</w:t>
            </w:r>
            <w:r w:rsidR="0084425A">
              <w:rPr>
                <w:webHidden/>
              </w:rPr>
              <w:fldChar w:fldCharType="end"/>
            </w:r>
          </w:hyperlink>
        </w:p>
        <w:p w14:paraId="0B5F2891" w14:textId="1E732098" w:rsidR="0084425A" w:rsidRDefault="00B2567D">
          <w:pPr>
            <w:pStyle w:val="11"/>
            <w:rPr>
              <w:rFonts w:asciiTheme="minorHAnsi" w:eastAsiaTheme="minorEastAsia" w:hAnsiTheme="minorHAnsi"/>
            </w:rPr>
          </w:pPr>
          <w:hyperlink w:anchor="_Toc49353477" w:history="1">
            <w:r w:rsidR="0084425A" w:rsidRPr="005B3D92">
              <w:rPr>
                <w:rStyle w:val="ab"/>
                <w:rFonts w:cs="Times New Roman" w:hint="eastAsia"/>
              </w:rPr>
              <w:t>圖目次</w:t>
            </w:r>
            <w:r w:rsidR="0084425A">
              <w:rPr>
                <w:webHidden/>
              </w:rPr>
              <w:tab/>
            </w:r>
            <w:r w:rsidR="0084425A">
              <w:rPr>
                <w:webHidden/>
              </w:rPr>
              <w:fldChar w:fldCharType="begin"/>
            </w:r>
            <w:r w:rsidR="0084425A">
              <w:rPr>
                <w:webHidden/>
              </w:rPr>
              <w:instrText xml:space="preserve"> PAGEREF _Toc49353477 \h </w:instrText>
            </w:r>
            <w:r w:rsidR="0084425A">
              <w:rPr>
                <w:webHidden/>
              </w:rPr>
            </w:r>
            <w:r w:rsidR="0084425A">
              <w:rPr>
                <w:webHidden/>
              </w:rPr>
              <w:fldChar w:fldCharType="separate"/>
            </w:r>
            <w:r w:rsidR="0084425A">
              <w:rPr>
                <w:webHidden/>
              </w:rPr>
              <w:t>vi</w:t>
            </w:r>
            <w:r w:rsidR="0084425A">
              <w:rPr>
                <w:webHidden/>
              </w:rPr>
              <w:fldChar w:fldCharType="end"/>
            </w:r>
          </w:hyperlink>
        </w:p>
        <w:p w14:paraId="5CA3F40D" w14:textId="5B40C5B6" w:rsidR="0084425A" w:rsidRDefault="00B2567D">
          <w:pPr>
            <w:pStyle w:val="11"/>
            <w:rPr>
              <w:rFonts w:asciiTheme="minorHAnsi" w:eastAsiaTheme="minorEastAsia" w:hAnsiTheme="minorHAnsi"/>
            </w:rPr>
          </w:pPr>
          <w:hyperlink w:anchor="_Toc49353478" w:history="1">
            <w:r w:rsidR="0084425A" w:rsidRPr="005B3D92">
              <w:rPr>
                <w:rStyle w:val="ab"/>
                <w:rFonts w:hint="eastAsia"/>
              </w:rPr>
              <w:t>第</w:t>
            </w:r>
            <w:r w:rsidR="0084425A" w:rsidRPr="005B3D92">
              <w:rPr>
                <w:rStyle w:val="ab"/>
                <w:rFonts w:hint="eastAsia"/>
              </w:rPr>
              <w:t xml:space="preserve"> 1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簡介</w:t>
            </w:r>
            <w:r w:rsidR="0084425A">
              <w:rPr>
                <w:webHidden/>
              </w:rPr>
              <w:tab/>
            </w:r>
            <w:r w:rsidR="0084425A">
              <w:rPr>
                <w:webHidden/>
              </w:rPr>
              <w:fldChar w:fldCharType="begin"/>
            </w:r>
            <w:r w:rsidR="0084425A">
              <w:rPr>
                <w:webHidden/>
              </w:rPr>
              <w:instrText xml:space="preserve"> PAGEREF _Toc49353478 \h </w:instrText>
            </w:r>
            <w:r w:rsidR="0084425A">
              <w:rPr>
                <w:webHidden/>
              </w:rPr>
            </w:r>
            <w:r w:rsidR="0084425A">
              <w:rPr>
                <w:webHidden/>
              </w:rPr>
              <w:fldChar w:fldCharType="separate"/>
            </w:r>
            <w:r w:rsidR="0084425A">
              <w:rPr>
                <w:webHidden/>
              </w:rPr>
              <w:t>1</w:t>
            </w:r>
            <w:r w:rsidR="0084425A">
              <w:rPr>
                <w:webHidden/>
              </w:rPr>
              <w:fldChar w:fldCharType="end"/>
            </w:r>
          </w:hyperlink>
        </w:p>
        <w:p w14:paraId="18D68B77" w14:textId="7ABBC425" w:rsidR="0084425A" w:rsidRDefault="00B2567D">
          <w:pPr>
            <w:pStyle w:val="11"/>
            <w:rPr>
              <w:rFonts w:asciiTheme="minorHAnsi" w:eastAsiaTheme="minorEastAsia" w:hAnsiTheme="minorHAnsi"/>
            </w:rPr>
          </w:pPr>
          <w:hyperlink w:anchor="_Toc49353479" w:history="1">
            <w:r w:rsidR="0084425A" w:rsidRPr="005B3D92">
              <w:rPr>
                <w:rStyle w:val="ab"/>
                <w:rFonts w:hint="eastAsia"/>
              </w:rPr>
              <w:t>第</w:t>
            </w:r>
            <w:r w:rsidR="0084425A" w:rsidRPr="005B3D92">
              <w:rPr>
                <w:rStyle w:val="ab"/>
                <w:rFonts w:hint="eastAsia"/>
              </w:rPr>
              <w:t xml:space="preserve"> 2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相關研究</w:t>
            </w:r>
            <w:r w:rsidR="0084425A">
              <w:rPr>
                <w:webHidden/>
              </w:rPr>
              <w:tab/>
            </w:r>
            <w:r w:rsidR="0084425A">
              <w:rPr>
                <w:webHidden/>
              </w:rPr>
              <w:fldChar w:fldCharType="begin"/>
            </w:r>
            <w:r w:rsidR="0084425A">
              <w:rPr>
                <w:webHidden/>
              </w:rPr>
              <w:instrText xml:space="preserve"> PAGEREF _Toc49353479 \h </w:instrText>
            </w:r>
            <w:r w:rsidR="0084425A">
              <w:rPr>
                <w:webHidden/>
              </w:rPr>
            </w:r>
            <w:r w:rsidR="0084425A">
              <w:rPr>
                <w:webHidden/>
              </w:rPr>
              <w:fldChar w:fldCharType="separate"/>
            </w:r>
            <w:r w:rsidR="0084425A">
              <w:rPr>
                <w:webHidden/>
              </w:rPr>
              <w:t>3</w:t>
            </w:r>
            <w:r w:rsidR="0084425A">
              <w:rPr>
                <w:webHidden/>
              </w:rPr>
              <w:fldChar w:fldCharType="end"/>
            </w:r>
          </w:hyperlink>
        </w:p>
        <w:p w14:paraId="79B1078E" w14:textId="6BAE771D" w:rsidR="0084425A" w:rsidRDefault="00B2567D">
          <w:pPr>
            <w:pStyle w:val="21"/>
            <w:rPr>
              <w:rFonts w:asciiTheme="minorHAnsi" w:eastAsiaTheme="minorEastAsia" w:hAnsiTheme="minorHAnsi" w:cstheme="minorBidi"/>
              <w:noProof/>
              <w:kern w:val="2"/>
            </w:rPr>
          </w:pPr>
          <w:hyperlink w:anchor="_Toc49353480" w:history="1">
            <w:r w:rsidR="0084425A" w:rsidRPr="005B3D92">
              <w:rPr>
                <w:rStyle w:val="ab"/>
                <w:noProof/>
              </w:rPr>
              <w:t>2.1</w:t>
            </w:r>
            <w:r w:rsidR="0084425A" w:rsidRPr="005B3D92">
              <w:rPr>
                <w:rStyle w:val="ab"/>
                <w:rFonts w:hint="eastAsia"/>
                <w:noProof/>
              </w:rPr>
              <w:t>資料缺失類型</w:t>
            </w:r>
            <w:r w:rsidR="0084425A">
              <w:rPr>
                <w:noProof/>
                <w:webHidden/>
              </w:rPr>
              <w:tab/>
            </w:r>
            <w:r w:rsidR="0084425A">
              <w:rPr>
                <w:noProof/>
                <w:webHidden/>
              </w:rPr>
              <w:fldChar w:fldCharType="begin"/>
            </w:r>
            <w:r w:rsidR="0084425A">
              <w:rPr>
                <w:noProof/>
                <w:webHidden/>
              </w:rPr>
              <w:instrText xml:space="preserve"> PAGEREF _Toc49353480 \h </w:instrText>
            </w:r>
            <w:r w:rsidR="0084425A">
              <w:rPr>
                <w:noProof/>
                <w:webHidden/>
              </w:rPr>
            </w:r>
            <w:r w:rsidR="0084425A">
              <w:rPr>
                <w:noProof/>
                <w:webHidden/>
              </w:rPr>
              <w:fldChar w:fldCharType="separate"/>
            </w:r>
            <w:r w:rsidR="0084425A">
              <w:rPr>
                <w:noProof/>
                <w:webHidden/>
              </w:rPr>
              <w:t>3</w:t>
            </w:r>
            <w:r w:rsidR="0084425A">
              <w:rPr>
                <w:noProof/>
                <w:webHidden/>
              </w:rPr>
              <w:fldChar w:fldCharType="end"/>
            </w:r>
          </w:hyperlink>
        </w:p>
        <w:p w14:paraId="177BBCB0" w14:textId="49777257" w:rsidR="0084425A" w:rsidRDefault="00B2567D">
          <w:pPr>
            <w:pStyle w:val="21"/>
            <w:rPr>
              <w:rFonts w:asciiTheme="minorHAnsi" w:eastAsiaTheme="minorEastAsia" w:hAnsiTheme="minorHAnsi" w:cstheme="minorBidi"/>
              <w:noProof/>
              <w:kern w:val="2"/>
            </w:rPr>
          </w:pPr>
          <w:hyperlink w:anchor="_Toc49353481" w:history="1">
            <w:r w:rsidR="0084425A" w:rsidRPr="005B3D92">
              <w:rPr>
                <w:rStyle w:val="ab"/>
                <w:noProof/>
              </w:rPr>
              <w:t>2.2</w:t>
            </w:r>
            <w:r w:rsidR="0084425A" w:rsidRPr="005B3D92">
              <w:rPr>
                <w:rStyle w:val="ab"/>
                <w:rFonts w:hint="eastAsia"/>
                <w:noProof/>
              </w:rPr>
              <w:t>缺失值處理方法</w:t>
            </w:r>
            <w:r w:rsidR="0084425A">
              <w:rPr>
                <w:noProof/>
                <w:webHidden/>
              </w:rPr>
              <w:tab/>
            </w:r>
            <w:r w:rsidR="0084425A">
              <w:rPr>
                <w:noProof/>
                <w:webHidden/>
              </w:rPr>
              <w:fldChar w:fldCharType="begin"/>
            </w:r>
            <w:r w:rsidR="0084425A">
              <w:rPr>
                <w:noProof/>
                <w:webHidden/>
              </w:rPr>
              <w:instrText xml:space="preserve"> PAGEREF _Toc49353481 \h </w:instrText>
            </w:r>
            <w:r w:rsidR="0084425A">
              <w:rPr>
                <w:noProof/>
                <w:webHidden/>
              </w:rPr>
            </w:r>
            <w:r w:rsidR="0084425A">
              <w:rPr>
                <w:noProof/>
                <w:webHidden/>
              </w:rPr>
              <w:fldChar w:fldCharType="separate"/>
            </w:r>
            <w:r w:rsidR="0084425A">
              <w:rPr>
                <w:noProof/>
                <w:webHidden/>
              </w:rPr>
              <w:t>3</w:t>
            </w:r>
            <w:r w:rsidR="0084425A">
              <w:rPr>
                <w:noProof/>
                <w:webHidden/>
              </w:rPr>
              <w:fldChar w:fldCharType="end"/>
            </w:r>
          </w:hyperlink>
        </w:p>
        <w:p w14:paraId="01026736" w14:textId="6B4EB08B" w:rsidR="0084425A" w:rsidRDefault="00B2567D">
          <w:pPr>
            <w:pStyle w:val="31"/>
            <w:tabs>
              <w:tab w:val="right" w:leader="dot" w:pos="8494"/>
            </w:tabs>
            <w:rPr>
              <w:rFonts w:asciiTheme="minorHAnsi" w:eastAsiaTheme="minorEastAsia" w:hAnsiTheme="minorHAnsi" w:cstheme="minorBidi"/>
              <w:noProof/>
              <w:kern w:val="2"/>
            </w:rPr>
          </w:pPr>
          <w:hyperlink w:anchor="_Toc49353482" w:history="1">
            <w:r w:rsidR="0084425A" w:rsidRPr="005B3D92">
              <w:rPr>
                <w:rStyle w:val="ab"/>
                <w:noProof/>
              </w:rPr>
              <w:t>2.2.1</w:t>
            </w:r>
            <w:r w:rsidR="0084425A" w:rsidRPr="005B3D92">
              <w:rPr>
                <w:rStyle w:val="ab"/>
                <w:rFonts w:hint="eastAsia"/>
                <w:noProof/>
              </w:rPr>
              <w:t>丟棄法</w:t>
            </w:r>
            <w:r w:rsidR="0084425A">
              <w:rPr>
                <w:noProof/>
                <w:webHidden/>
              </w:rPr>
              <w:tab/>
            </w:r>
            <w:r w:rsidR="0084425A">
              <w:rPr>
                <w:noProof/>
                <w:webHidden/>
              </w:rPr>
              <w:fldChar w:fldCharType="begin"/>
            </w:r>
            <w:r w:rsidR="0084425A">
              <w:rPr>
                <w:noProof/>
                <w:webHidden/>
              </w:rPr>
              <w:instrText xml:space="preserve"> PAGEREF _Toc49353482 \h </w:instrText>
            </w:r>
            <w:r w:rsidR="0084425A">
              <w:rPr>
                <w:noProof/>
                <w:webHidden/>
              </w:rPr>
            </w:r>
            <w:r w:rsidR="0084425A">
              <w:rPr>
                <w:noProof/>
                <w:webHidden/>
              </w:rPr>
              <w:fldChar w:fldCharType="separate"/>
            </w:r>
            <w:r w:rsidR="0084425A">
              <w:rPr>
                <w:noProof/>
                <w:webHidden/>
              </w:rPr>
              <w:t>4</w:t>
            </w:r>
            <w:r w:rsidR="0084425A">
              <w:rPr>
                <w:noProof/>
                <w:webHidden/>
              </w:rPr>
              <w:fldChar w:fldCharType="end"/>
            </w:r>
          </w:hyperlink>
        </w:p>
        <w:p w14:paraId="543E29BB" w14:textId="6A7F3A5B" w:rsidR="0084425A" w:rsidRDefault="00B2567D">
          <w:pPr>
            <w:pStyle w:val="31"/>
            <w:tabs>
              <w:tab w:val="right" w:leader="dot" w:pos="8494"/>
            </w:tabs>
            <w:rPr>
              <w:rFonts w:asciiTheme="minorHAnsi" w:eastAsiaTheme="minorEastAsia" w:hAnsiTheme="minorHAnsi" w:cstheme="minorBidi"/>
              <w:noProof/>
              <w:kern w:val="2"/>
            </w:rPr>
          </w:pPr>
          <w:hyperlink w:anchor="_Toc49353483" w:history="1">
            <w:r w:rsidR="0084425A" w:rsidRPr="005B3D92">
              <w:rPr>
                <w:rStyle w:val="ab"/>
                <w:noProof/>
              </w:rPr>
              <w:t>2.2.2</w:t>
            </w:r>
            <w:r w:rsidR="0084425A" w:rsidRPr="005B3D92">
              <w:rPr>
                <w:rStyle w:val="ab"/>
                <w:rFonts w:hint="eastAsia"/>
                <w:noProof/>
              </w:rPr>
              <w:t>填補法</w:t>
            </w:r>
            <w:r w:rsidR="0084425A">
              <w:rPr>
                <w:noProof/>
                <w:webHidden/>
              </w:rPr>
              <w:tab/>
            </w:r>
            <w:r w:rsidR="0084425A">
              <w:rPr>
                <w:noProof/>
                <w:webHidden/>
              </w:rPr>
              <w:fldChar w:fldCharType="begin"/>
            </w:r>
            <w:r w:rsidR="0084425A">
              <w:rPr>
                <w:noProof/>
                <w:webHidden/>
              </w:rPr>
              <w:instrText xml:space="preserve"> PAGEREF _Toc49353483 \h </w:instrText>
            </w:r>
            <w:r w:rsidR="0084425A">
              <w:rPr>
                <w:noProof/>
                <w:webHidden/>
              </w:rPr>
            </w:r>
            <w:r w:rsidR="0084425A">
              <w:rPr>
                <w:noProof/>
                <w:webHidden/>
              </w:rPr>
              <w:fldChar w:fldCharType="separate"/>
            </w:r>
            <w:r w:rsidR="0084425A">
              <w:rPr>
                <w:noProof/>
                <w:webHidden/>
              </w:rPr>
              <w:t>6</w:t>
            </w:r>
            <w:r w:rsidR="0084425A">
              <w:rPr>
                <w:noProof/>
                <w:webHidden/>
              </w:rPr>
              <w:fldChar w:fldCharType="end"/>
            </w:r>
          </w:hyperlink>
        </w:p>
        <w:p w14:paraId="6FD3BDBA" w14:textId="7C371945" w:rsidR="0084425A" w:rsidRDefault="00B2567D">
          <w:pPr>
            <w:pStyle w:val="31"/>
            <w:tabs>
              <w:tab w:val="right" w:leader="dot" w:pos="8494"/>
            </w:tabs>
            <w:rPr>
              <w:rFonts w:asciiTheme="minorHAnsi" w:eastAsiaTheme="minorEastAsia" w:hAnsiTheme="minorHAnsi" w:cstheme="minorBidi"/>
              <w:noProof/>
              <w:kern w:val="2"/>
            </w:rPr>
          </w:pPr>
          <w:hyperlink w:anchor="_Toc49353484" w:history="1">
            <w:r w:rsidR="0084425A" w:rsidRPr="005B3D92">
              <w:rPr>
                <w:rStyle w:val="ab"/>
                <w:noProof/>
              </w:rPr>
              <w:t>2.2.3 k</w:t>
            </w:r>
            <w:r w:rsidR="0084425A" w:rsidRPr="005B3D92">
              <w:rPr>
                <w:rStyle w:val="ab"/>
                <w:rFonts w:hint="eastAsia"/>
                <w:noProof/>
              </w:rPr>
              <w:t>鄰近點填補法</w:t>
            </w:r>
            <w:r w:rsidR="0084425A">
              <w:rPr>
                <w:noProof/>
                <w:webHidden/>
              </w:rPr>
              <w:tab/>
            </w:r>
            <w:r w:rsidR="0084425A">
              <w:rPr>
                <w:noProof/>
                <w:webHidden/>
              </w:rPr>
              <w:fldChar w:fldCharType="begin"/>
            </w:r>
            <w:r w:rsidR="0084425A">
              <w:rPr>
                <w:noProof/>
                <w:webHidden/>
              </w:rPr>
              <w:instrText xml:space="preserve"> PAGEREF _Toc49353484 \h </w:instrText>
            </w:r>
            <w:r w:rsidR="0084425A">
              <w:rPr>
                <w:noProof/>
                <w:webHidden/>
              </w:rPr>
            </w:r>
            <w:r w:rsidR="0084425A">
              <w:rPr>
                <w:noProof/>
                <w:webHidden/>
              </w:rPr>
              <w:fldChar w:fldCharType="separate"/>
            </w:r>
            <w:r w:rsidR="0084425A">
              <w:rPr>
                <w:noProof/>
                <w:webHidden/>
              </w:rPr>
              <w:t>9</w:t>
            </w:r>
            <w:r w:rsidR="0084425A">
              <w:rPr>
                <w:noProof/>
                <w:webHidden/>
              </w:rPr>
              <w:fldChar w:fldCharType="end"/>
            </w:r>
          </w:hyperlink>
        </w:p>
        <w:p w14:paraId="29228939" w14:textId="0D05F289" w:rsidR="0084425A" w:rsidRDefault="00B2567D">
          <w:pPr>
            <w:pStyle w:val="11"/>
            <w:rPr>
              <w:rFonts w:asciiTheme="minorHAnsi" w:eastAsiaTheme="minorEastAsia" w:hAnsiTheme="minorHAnsi"/>
            </w:rPr>
          </w:pPr>
          <w:hyperlink w:anchor="_Toc49353485" w:history="1">
            <w:r w:rsidR="0084425A" w:rsidRPr="005B3D92">
              <w:rPr>
                <w:rStyle w:val="ab"/>
                <w:rFonts w:hint="eastAsia"/>
              </w:rPr>
              <w:t>第</w:t>
            </w:r>
            <w:r w:rsidR="0084425A" w:rsidRPr="005B3D92">
              <w:rPr>
                <w:rStyle w:val="ab"/>
                <w:rFonts w:hint="eastAsia"/>
              </w:rPr>
              <w:t xml:space="preserve"> 3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問題與方法</w:t>
            </w:r>
            <w:r w:rsidR="0084425A">
              <w:rPr>
                <w:webHidden/>
              </w:rPr>
              <w:tab/>
            </w:r>
            <w:r w:rsidR="0084425A">
              <w:rPr>
                <w:webHidden/>
              </w:rPr>
              <w:fldChar w:fldCharType="begin"/>
            </w:r>
            <w:r w:rsidR="0084425A">
              <w:rPr>
                <w:webHidden/>
              </w:rPr>
              <w:instrText xml:space="preserve"> PAGEREF _Toc49353485 \h </w:instrText>
            </w:r>
            <w:r w:rsidR="0084425A">
              <w:rPr>
                <w:webHidden/>
              </w:rPr>
            </w:r>
            <w:r w:rsidR="0084425A">
              <w:rPr>
                <w:webHidden/>
              </w:rPr>
              <w:fldChar w:fldCharType="separate"/>
            </w:r>
            <w:r w:rsidR="0084425A">
              <w:rPr>
                <w:webHidden/>
              </w:rPr>
              <w:t>10</w:t>
            </w:r>
            <w:r w:rsidR="0084425A">
              <w:rPr>
                <w:webHidden/>
              </w:rPr>
              <w:fldChar w:fldCharType="end"/>
            </w:r>
          </w:hyperlink>
        </w:p>
        <w:p w14:paraId="2CF724E7" w14:textId="10EB8B43" w:rsidR="0084425A" w:rsidRDefault="00B2567D">
          <w:pPr>
            <w:pStyle w:val="21"/>
            <w:rPr>
              <w:rFonts w:asciiTheme="minorHAnsi" w:eastAsiaTheme="minorEastAsia" w:hAnsiTheme="minorHAnsi" w:cstheme="minorBidi"/>
              <w:noProof/>
              <w:kern w:val="2"/>
            </w:rPr>
          </w:pPr>
          <w:hyperlink w:anchor="_Toc49353486" w:history="1">
            <w:r w:rsidR="0084425A" w:rsidRPr="005B3D92">
              <w:rPr>
                <w:rStyle w:val="ab"/>
                <w:noProof/>
              </w:rPr>
              <w:t>3.1</w:t>
            </w:r>
            <w:r w:rsidR="0084425A" w:rsidRPr="005B3D92">
              <w:rPr>
                <w:rStyle w:val="ab"/>
                <w:rFonts w:hint="eastAsia"/>
                <w:noProof/>
              </w:rPr>
              <w:t>研究動機</w:t>
            </w:r>
            <w:r w:rsidR="0084425A">
              <w:rPr>
                <w:noProof/>
                <w:webHidden/>
              </w:rPr>
              <w:tab/>
            </w:r>
            <w:r w:rsidR="0084425A">
              <w:rPr>
                <w:noProof/>
                <w:webHidden/>
              </w:rPr>
              <w:fldChar w:fldCharType="begin"/>
            </w:r>
            <w:r w:rsidR="0084425A">
              <w:rPr>
                <w:noProof/>
                <w:webHidden/>
              </w:rPr>
              <w:instrText xml:space="preserve"> PAGEREF _Toc49353486 \h </w:instrText>
            </w:r>
            <w:r w:rsidR="0084425A">
              <w:rPr>
                <w:noProof/>
                <w:webHidden/>
              </w:rPr>
            </w:r>
            <w:r w:rsidR="0084425A">
              <w:rPr>
                <w:noProof/>
                <w:webHidden/>
              </w:rPr>
              <w:fldChar w:fldCharType="separate"/>
            </w:r>
            <w:r w:rsidR="0084425A">
              <w:rPr>
                <w:noProof/>
                <w:webHidden/>
              </w:rPr>
              <w:t>10</w:t>
            </w:r>
            <w:r w:rsidR="0084425A">
              <w:rPr>
                <w:noProof/>
                <w:webHidden/>
              </w:rPr>
              <w:fldChar w:fldCharType="end"/>
            </w:r>
          </w:hyperlink>
        </w:p>
        <w:p w14:paraId="204F798D" w14:textId="0A8220C5" w:rsidR="0084425A" w:rsidRDefault="00B2567D">
          <w:pPr>
            <w:pStyle w:val="21"/>
            <w:rPr>
              <w:rFonts w:asciiTheme="minorHAnsi" w:eastAsiaTheme="minorEastAsia" w:hAnsiTheme="minorHAnsi" w:cstheme="minorBidi"/>
              <w:noProof/>
              <w:kern w:val="2"/>
            </w:rPr>
          </w:pPr>
          <w:hyperlink w:anchor="_Toc49353487" w:history="1">
            <w:r w:rsidR="0084425A" w:rsidRPr="005B3D92">
              <w:rPr>
                <w:rStyle w:val="ab"/>
                <w:noProof/>
              </w:rPr>
              <w:t>3.2</w:t>
            </w:r>
            <w:r w:rsidR="0084425A" w:rsidRPr="005B3D92">
              <w:rPr>
                <w:rStyle w:val="ab"/>
                <w:rFonts w:hint="eastAsia"/>
                <w:noProof/>
              </w:rPr>
              <w:t>問題定義</w:t>
            </w:r>
            <w:r w:rsidR="0084425A">
              <w:rPr>
                <w:noProof/>
                <w:webHidden/>
              </w:rPr>
              <w:tab/>
            </w:r>
            <w:r w:rsidR="0084425A">
              <w:rPr>
                <w:noProof/>
                <w:webHidden/>
              </w:rPr>
              <w:fldChar w:fldCharType="begin"/>
            </w:r>
            <w:r w:rsidR="0084425A">
              <w:rPr>
                <w:noProof/>
                <w:webHidden/>
              </w:rPr>
              <w:instrText xml:space="preserve"> PAGEREF _Toc49353487 \h </w:instrText>
            </w:r>
            <w:r w:rsidR="0084425A">
              <w:rPr>
                <w:noProof/>
                <w:webHidden/>
              </w:rPr>
            </w:r>
            <w:r w:rsidR="0084425A">
              <w:rPr>
                <w:noProof/>
                <w:webHidden/>
              </w:rPr>
              <w:fldChar w:fldCharType="separate"/>
            </w:r>
            <w:r w:rsidR="0084425A">
              <w:rPr>
                <w:noProof/>
                <w:webHidden/>
              </w:rPr>
              <w:t>11</w:t>
            </w:r>
            <w:r w:rsidR="0084425A">
              <w:rPr>
                <w:noProof/>
                <w:webHidden/>
              </w:rPr>
              <w:fldChar w:fldCharType="end"/>
            </w:r>
          </w:hyperlink>
        </w:p>
        <w:p w14:paraId="23F6E294" w14:textId="5BD5C155" w:rsidR="0084425A" w:rsidRDefault="00B2567D">
          <w:pPr>
            <w:pStyle w:val="21"/>
            <w:rPr>
              <w:rFonts w:asciiTheme="minorHAnsi" w:eastAsiaTheme="minorEastAsia" w:hAnsiTheme="minorHAnsi" w:cstheme="minorBidi"/>
              <w:noProof/>
              <w:kern w:val="2"/>
            </w:rPr>
          </w:pPr>
          <w:hyperlink w:anchor="_Toc49353488" w:history="1">
            <w:r w:rsidR="0084425A" w:rsidRPr="005B3D92">
              <w:rPr>
                <w:rStyle w:val="ab"/>
                <w:noProof/>
              </w:rPr>
              <w:t>3.3</w:t>
            </w:r>
            <w:r w:rsidR="0084425A" w:rsidRPr="005B3D92">
              <w:rPr>
                <w:rStyle w:val="ab"/>
                <w:rFonts w:hint="eastAsia"/>
                <w:noProof/>
              </w:rPr>
              <w:t>問題分析</w:t>
            </w:r>
            <w:r w:rsidR="0084425A">
              <w:rPr>
                <w:noProof/>
                <w:webHidden/>
              </w:rPr>
              <w:tab/>
            </w:r>
            <w:r w:rsidR="0084425A">
              <w:rPr>
                <w:noProof/>
                <w:webHidden/>
              </w:rPr>
              <w:fldChar w:fldCharType="begin"/>
            </w:r>
            <w:r w:rsidR="0084425A">
              <w:rPr>
                <w:noProof/>
                <w:webHidden/>
              </w:rPr>
              <w:instrText xml:space="preserve"> PAGEREF _Toc49353488 \h </w:instrText>
            </w:r>
            <w:r w:rsidR="0084425A">
              <w:rPr>
                <w:noProof/>
                <w:webHidden/>
              </w:rPr>
            </w:r>
            <w:r w:rsidR="0084425A">
              <w:rPr>
                <w:noProof/>
                <w:webHidden/>
              </w:rPr>
              <w:fldChar w:fldCharType="separate"/>
            </w:r>
            <w:r w:rsidR="0084425A">
              <w:rPr>
                <w:noProof/>
                <w:webHidden/>
              </w:rPr>
              <w:t>11</w:t>
            </w:r>
            <w:r w:rsidR="0084425A">
              <w:rPr>
                <w:noProof/>
                <w:webHidden/>
              </w:rPr>
              <w:fldChar w:fldCharType="end"/>
            </w:r>
          </w:hyperlink>
        </w:p>
        <w:p w14:paraId="515EFEC3" w14:textId="2A00CC5A" w:rsidR="0084425A" w:rsidRDefault="00B2567D">
          <w:pPr>
            <w:pStyle w:val="21"/>
            <w:rPr>
              <w:rFonts w:asciiTheme="minorHAnsi" w:eastAsiaTheme="minorEastAsia" w:hAnsiTheme="minorHAnsi" w:cstheme="minorBidi"/>
              <w:noProof/>
              <w:kern w:val="2"/>
            </w:rPr>
          </w:pPr>
          <w:hyperlink w:anchor="_Toc49353489" w:history="1">
            <w:r w:rsidR="0084425A" w:rsidRPr="005B3D92">
              <w:rPr>
                <w:rStyle w:val="ab"/>
                <w:noProof/>
              </w:rPr>
              <w:t>3.4 sk-NN imputation</w:t>
            </w:r>
            <w:r w:rsidR="0084425A" w:rsidRPr="005B3D92">
              <w:rPr>
                <w:rStyle w:val="ab"/>
                <w:rFonts w:hint="eastAsia"/>
                <w:noProof/>
              </w:rPr>
              <w:t>演算法</w:t>
            </w:r>
            <w:r w:rsidR="0084425A">
              <w:rPr>
                <w:noProof/>
                <w:webHidden/>
              </w:rPr>
              <w:tab/>
            </w:r>
            <w:r w:rsidR="0084425A">
              <w:rPr>
                <w:noProof/>
                <w:webHidden/>
              </w:rPr>
              <w:fldChar w:fldCharType="begin"/>
            </w:r>
            <w:r w:rsidR="0084425A">
              <w:rPr>
                <w:noProof/>
                <w:webHidden/>
              </w:rPr>
              <w:instrText xml:space="preserve"> PAGEREF _Toc49353489 \h </w:instrText>
            </w:r>
            <w:r w:rsidR="0084425A">
              <w:rPr>
                <w:noProof/>
                <w:webHidden/>
              </w:rPr>
            </w:r>
            <w:r w:rsidR="0084425A">
              <w:rPr>
                <w:noProof/>
                <w:webHidden/>
              </w:rPr>
              <w:fldChar w:fldCharType="separate"/>
            </w:r>
            <w:r w:rsidR="0084425A">
              <w:rPr>
                <w:noProof/>
                <w:webHidden/>
              </w:rPr>
              <w:t>12</w:t>
            </w:r>
            <w:r w:rsidR="0084425A">
              <w:rPr>
                <w:noProof/>
                <w:webHidden/>
              </w:rPr>
              <w:fldChar w:fldCharType="end"/>
            </w:r>
          </w:hyperlink>
        </w:p>
        <w:p w14:paraId="4460651E" w14:textId="3F920EEB" w:rsidR="0084425A" w:rsidRDefault="00B2567D">
          <w:pPr>
            <w:pStyle w:val="21"/>
            <w:rPr>
              <w:rFonts w:asciiTheme="minorHAnsi" w:eastAsiaTheme="minorEastAsia" w:hAnsiTheme="minorHAnsi" w:cstheme="minorBidi"/>
              <w:noProof/>
              <w:kern w:val="2"/>
            </w:rPr>
          </w:pPr>
          <w:hyperlink w:anchor="_Toc49353490" w:history="1">
            <w:r w:rsidR="0084425A" w:rsidRPr="005B3D92">
              <w:rPr>
                <w:rStyle w:val="ab"/>
                <w:noProof/>
              </w:rPr>
              <w:t>3.5</w:t>
            </w:r>
            <w:r w:rsidR="0084425A" w:rsidRPr="005B3D92">
              <w:rPr>
                <w:rStyle w:val="ab"/>
                <w:rFonts w:hint="eastAsia"/>
                <w:noProof/>
              </w:rPr>
              <w:t>以原天際線評斷填補法的表現優劣</w:t>
            </w:r>
            <w:r w:rsidR="0084425A">
              <w:rPr>
                <w:noProof/>
                <w:webHidden/>
              </w:rPr>
              <w:tab/>
            </w:r>
            <w:r w:rsidR="0084425A">
              <w:rPr>
                <w:noProof/>
                <w:webHidden/>
              </w:rPr>
              <w:fldChar w:fldCharType="begin"/>
            </w:r>
            <w:r w:rsidR="0084425A">
              <w:rPr>
                <w:noProof/>
                <w:webHidden/>
              </w:rPr>
              <w:instrText xml:space="preserve"> PAGEREF _Toc49353490 \h </w:instrText>
            </w:r>
            <w:r w:rsidR="0084425A">
              <w:rPr>
                <w:noProof/>
                <w:webHidden/>
              </w:rPr>
            </w:r>
            <w:r w:rsidR="0084425A">
              <w:rPr>
                <w:noProof/>
                <w:webHidden/>
              </w:rPr>
              <w:fldChar w:fldCharType="separate"/>
            </w:r>
            <w:r w:rsidR="0084425A">
              <w:rPr>
                <w:noProof/>
                <w:webHidden/>
              </w:rPr>
              <w:t>16</w:t>
            </w:r>
            <w:r w:rsidR="0084425A">
              <w:rPr>
                <w:noProof/>
                <w:webHidden/>
              </w:rPr>
              <w:fldChar w:fldCharType="end"/>
            </w:r>
          </w:hyperlink>
        </w:p>
        <w:p w14:paraId="4114076A" w14:textId="69A8EB9F" w:rsidR="0084425A" w:rsidRDefault="00B2567D">
          <w:pPr>
            <w:pStyle w:val="11"/>
            <w:rPr>
              <w:rFonts w:asciiTheme="minorHAnsi" w:eastAsiaTheme="minorEastAsia" w:hAnsiTheme="minorHAnsi"/>
            </w:rPr>
          </w:pPr>
          <w:hyperlink w:anchor="_Toc49353491" w:history="1">
            <w:r w:rsidR="0084425A" w:rsidRPr="005B3D92">
              <w:rPr>
                <w:rStyle w:val="ab"/>
                <w:rFonts w:hint="eastAsia"/>
              </w:rPr>
              <w:t>第</w:t>
            </w:r>
            <w:r w:rsidR="0084425A" w:rsidRPr="005B3D92">
              <w:rPr>
                <w:rStyle w:val="ab"/>
                <w:rFonts w:hint="eastAsia"/>
              </w:rPr>
              <w:t xml:space="preserve"> 4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實驗結果與分析</w:t>
            </w:r>
            <w:r w:rsidR="0084425A">
              <w:rPr>
                <w:webHidden/>
              </w:rPr>
              <w:tab/>
            </w:r>
            <w:r w:rsidR="0084425A">
              <w:rPr>
                <w:webHidden/>
              </w:rPr>
              <w:fldChar w:fldCharType="begin"/>
            </w:r>
            <w:r w:rsidR="0084425A">
              <w:rPr>
                <w:webHidden/>
              </w:rPr>
              <w:instrText xml:space="preserve"> PAGEREF _Toc49353491 \h </w:instrText>
            </w:r>
            <w:r w:rsidR="0084425A">
              <w:rPr>
                <w:webHidden/>
              </w:rPr>
            </w:r>
            <w:r w:rsidR="0084425A">
              <w:rPr>
                <w:webHidden/>
              </w:rPr>
              <w:fldChar w:fldCharType="separate"/>
            </w:r>
            <w:r w:rsidR="0084425A">
              <w:rPr>
                <w:webHidden/>
              </w:rPr>
              <w:t>18</w:t>
            </w:r>
            <w:r w:rsidR="0084425A">
              <w:rPr>
                <w:webHidden/>
              </w:rPr>
              <w:fldChar w:fldCharType="end"/>
            </w:r>
          </w:hyperlink>
        </w:p>
        <w:p w14:paraId="386D4D58" w14:textId="283F803A" w:rsidR="0084425A" w:rsidRDefault="00B2567D">
          <w:pPr>
            <w:pStyle w:val="21"/>
            <w:rPr>
              <w:rFonts w:asciiTheme="minorHAnsi" w:eastAsiaTheme="minorEastAsia" w:hAnsiTheme="minorHAnsi" w:cstheme="minorBidi"/>
              <w:noProof/>
              <w:kern w:val="2"/>
            </w:rPr>
          </w:pPr>
          <w:hyperlink w:anchor="_Toc49353492" w:history="1">
            <w:r w:rsidR="0084425A" w:rsidRPr="005B3D92">
              <w:rPr>
                <w:rStyle w:val="ab"/>
                <w:noProof/>
              </w:rPr>
              <w:t>4.1</w:t>
            </w:r>
            <w:r w:rsidR="0084425A" w:rsidRPr="005B3D92">
              <w:rPr>
                <w:rStyle w:val="ab"/>
                <w:rFonts w:hint="eastAsia"/>
                <w:noProof/>
              </w:rPr>
              <w:t>實驗環境</w:t>
            </w:r>
            <w:r w:rsidR="0084425A">
              <w:rPr>
                <w:noProof/>
                <w:webHidden/>
              </w:rPr>
              <w:tab/>
            </w:r>
            <w:r w:rsidR="0084425A">
              <w:rPr>
                <w:noProof/>
                <w:webHidden/>
              </w:rPr>
              <w:fldChar w:fldCharType="begin"/>
            </w:r>
            <w:r w:rsidR="0084425A">
              <w:rPr>
                <w:noProof/>
                <w:webHidden/>
              </w:rPr>
              <w:instrText xml:space="preserve"> PAGEREF _Toc49353492 \h </w:instrText>
            </w:r>
            <w:r w:rsidR="0084425A">
              <w:rPr>
                <w:noProof/>
                <w:webHidden/>
              </w:rPr>
            </w:r>
            <w:r w:rsidR="0084425A">
              <w:rPr>
                <w:noProof/>
                <w:webHidden/>
              </w:rPr>
              <w:fldChar w:fldCharType="separate"/>
            </w:r>
            <w:r w:rsidR="0084425A">
              <w:rPr>
                <w:noProof/>
                <w:webHidden/>
              </w:rPr>
              <w:t>18</w:t>
            </w:r>
            <w:r w:rsidR="0084425A">
              <w:rPr>
                <w:noProof/>
                <w:webHidden/>
              </w:rPr>
              <w:fldChar w:fldCharType="end"/>
            </w:r>
          </w:hyperlink>
        </w:p>
        <w:p w14:paraId="543CE8A8" w14:textId="4D208780" w:rsidR="0084425A" w:rsidRDefault="00B2567D">
          <w:pPr>
            <w:pStyle w:val="31"/>
            <w:tabs>
              <w:tab w:val="right" w:leader="dot" w:pos="8494"/>
            </w:tabs>
            <w:rPr>
              <w:rFonts w:asciiTheme="minorHAnsi" w:eastAsiaTheme="minorEastAsia" w:hAnsiTheme="minorHAnsi" w:cstheme="minorBidi"/>
              <w:noProof/>
              <w:kern w:val="2"/>
            </w:rPr>
          </w:pPr>
          <w:hyperlink w:anchor="_Toc49353493" w:history="1">
            <w:r w:rsidR="0084425A" w:rsidRPr="005B3D92">
              <w:rPr>
                <w:rStyle w:val="ab"/>
                <w:noProof/>
              </w:rPr>
              <w:t>4.1.1</w:t>
            </w:r>
            <w:r w:rsidR="0084425A" w:rsidRPr="005B3D92">
              <w:rPr>
                <w:rStyle w:val="ab"/>
                <w:rFonts w:hint="eastAsia"/>
                <w:noProof/>
              </w:rPr>
              <w:t>實驗平台</w:t>
            </w:r>
            <w:r w:rsidR="0084425A">
              <w:rPr>
                <w:noProof/>
                <w:webHidden/>
              </w:rPr>
              <w:tab/>
            </w:r>
            <w:r w:rsidR="0084425A">
              <w:rPr>
                <w:noProof/>
                <w:webHidden/>
              </w:rPr>
              <w:fldChar w:fldCharType="begin"/>
            </w:r>
            <w:r w:rsidR="0084425A">
              <w:rPr>
                <w:noProof/>
                <w:webHidden/>
              </w:rPr>
              <w:instrText xml:space="preserve"> PAGEREF _Toc49353493 \h </w:instrText>
            </w:r>
            <w:r w:rsidR="0084425A">
              <w:rPr>
                <w:noProof/>
                <w:webHidden/>
              </w:rPr>
            </w:r>
            <w:r w:rsidR="0084425A">
              <w:rPr>
                <w:noProof/>
                <w:webHidden/>
              </w:rPr>
              <w:fldChar w:fldCharType="separate"/>
            </w:r>
            <w:r w:rsidR="0084425A">
              <w:rPr>
                <w:noProof/>
                <w:webHidden/>
              </w:rPr>
              <w:t>18</w:t>
            </w:r>
            <w:r w:rsidR="0084425A">
              <w:rPr>
                <w:noProof/>
                <w:webHidden/>
              </w:rPr>
              <w:fldChar w:fldCharType="end"/>
            </w:r>
          </w:hyperlink>
        </w:p>
        <w:p w14:paraId="3FB65E02" w14:textId="3A26A4C3" w:rsidR="0084425A" w:rsidRDefault="00B2567D">
          <w:pPr>
            <w:pStyle w:val="31"/>
            <w:tabs>
              <w:tab w:val="right" w:leader="dot" w:pos="8494"/>
            </w:tabs>
            <w:rPr>
              <w:rFonts w:asciiTheme="minorHAnsi" w:eastAsiaTheme="minorEastAsia" w:hAnsiTheme="minorHAnsi" w:cstheme="minorBidi"/>
              <w:noProof/>
              <w:kern w:val="2"/>
            </w:rPr>
          </w:pPr>
          <w:hyperlink w:anchor="_Toc49353494" w:history="1">
            <w:r w:rsidR="0084425A" w:rsidRPr="005B3D92">
              <w:rPr>
                <w:rStyle w:val="ab"/>
                <w:noProof/>
              </w:rPr>
              <w:t>4.1.2</w:t>
            </w:r>
            <w:r w:rsidR="0084425A" w:rsidRPr="005B3D92">
              <w:rPr>
                <w:rStyle w:val="ab"/>
                <w:rFonts w:hint="eastAsia"/>
                <w:noProof/>
              </w:rPr>
              <w:t>實驗資料來源</w:t>
            </w:r>
            <w:r w:rsidR="0084425A">
              <w:rPr>
                <w:noProof/>
                <w:webHidden/>
              </w:rPr>
              <w:tab/>
            </w:r>
            <w:r w:rsidR="0084425A">
              <w:rPr>
                <w:noProof/>
                <w:webHidden/>
              </w:rPr>
              <w:fldChar w:fldCharType="begin"/>
            </w:r>
            <w:r w:rsidR="0084425A">
              <w:rPr>
                <w:noProof/>
                <w:webHidden/>
              </w:rPr>
              <w:instrText xml:space="preserve"> PAGEREF _Toc49353494 \h </w:instrText>
            </w:r>
            <w:r w:rsidR="0084425A">
              <w:rPr>
                <w:noProof/>
                <w:webHidden/>
              </w:rPr>
            </w:r>
            <w:r w:rsidR="0084425A">
              <w:rPr>
                <w:noProof/>
                <w:webHidden/>
              </w:rPr>
              <w:fldChar w:fldCharType="separate"/>
            </w:r>
            <w:r w:rsidR="0084425A">
              <w:rPr>
                <w:noProof/>
                <w:webHidden/>
              </w:rPr>
              <w:t>18</w:t>
            </w:r>
            <w:r w:rsidR="0084425A">
              <w:rPr>
                <w:noProof/>
                <w:webHidden/>
              </w:rPr>
              <w:fldChar w:fldCharType="end"/>
            </w:r>
          </w:hyperlink>
        </w:p>
        <w:p w14:paraId="5241388F" w14:textId="2678B677" w:rsidR="0084425A" w:rsidRDefault="00B2567D">
          <w:pPr>
            <w:pStyle w:val="21"/>
            <w:rPr>
              <w:rFonts w:asciiTheme="minorHAnsi" w:eastAsiaTheme="minorEastAsia" w:hAnsiTheme="minorHAnsi" w:cstheme="minorBidi"/>
              <w:noProof/>
              <w:kern w:val="2"/>
            </w:rPr>
          </w:pPr>
          <w:hyperlink w:anchor="_Toc49353495" w:history="1">
            <w:r w:rsidR="0084425A" w:rsidRPr="005B3D92">
              <w:rPr>
                <w:rStyle w:val="ab"/>
                <w:noProof/>
              </w:rPr>
              <w:t>4.2</w:t>
            </w:r>
            <w:r w:rsidR="0084425A" w:rsidRPr="005B3D92">
              <w:rPr>
                <w:rStyle w:val="ab"/>
                <w:rFonts w:hint="eastAsia"/>
                <w:noProof/>
              </w:rPr>
              <w:t>實驗一</w:t>
            </w:r>
            <w:r w:rsidR="0084425A" w:rsidRPr="005B3D92">
              <w:rPr>
                <w:rStyle w:val="ab"/>
                <w:noProof/>
              </w:rPr>
              <w:t xml:space="preserve">: </w:t>
            </w:r>
            <w:r w:rsidR="0084425A" w:rsidRPr="005B3D92">
              <w:rPr>
                <w:rStyle w:val="ab"/>
                <w:rFonts w:hint="eastAsia"/>
                <w:noProof/>
              </w:rPr>
              <w:t>原始</w:t>
            </w:r>
            <w:r w:rsidR="0084425A" w:rsidRPr="005B3D92">
              <w:rPr>
                <w:rStyle w:val="ab"/>
                <w:noProof/>
              </w:rPr>
              <w:t>k</w:t>
            </w:r>
            <w:r w:rsidR="0084425A" w:rsidRPr="005B3D92">
              <w:rPr>
                <w:rStyle w:val="ab"/>
                <w:rFonts w:hint="eastAsia"/>
                <w:noProof/>
              </w:rPr>
              <w:t>鄰近點填補法對天際線的相似度</w:t>
            </w:r>
            <w:r w:rsidR="0084425A">
              <w:rPr>
                <w:noProof/>
                <w:webHidden/>
              </w:rPr>
              <w:tab/>
            </w:r>
            <w:r w:rsidR="0084425A">
              <w:rPr>
                <w:noProof/>
                <w:webHidden/>
              </w:rPr>
              <w:fldChar w:fldCharType="begin"/>
            </w:r>
            <w:r w:rsidR="0084425A">
              <w:rPr>
                <w:noProof/>
                <w:webHidden/>
              </w:rPr>
              <w:instrText xml:space="preserve"> PAGEREF _Toc49353495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2B23AAE1" w14:textId="35471BF5" w:rsidR="0084425A" w:rsidRDefault="00B2567D">
          <w:pPr>
            <w:pStyle w:val="31"/>
            <w:tabs>
              <w:tab w:val="right" w:leader="dot" w:pos="8494"/>
            </w:tabs>
            <w:rPr>
              <w:rFonts w:asciiTheme="minorHAnsi" w:eastAsiaTheme="minorEastAsia" w:hAnsiTheme="minorHAnsi" w:cstheme="minorBidi"/>
              <w:noProof/>
              <w:kern w:val="2"/>
            </w:rPr>
          </w:pPr>
          <w:hyperlink w:anchor="_Toc49353496" w:history="1">
            <w:r w:rsidR="0084425A" w:rsidRPr="005B3D92">
              <w:rPr>
                <w:rStyle w:val="ab"/>
                <w:noProof/>
              </w:rPr>
              <w:t>4.2.1</w:t>
            </w:r>
            <w:r w:rsidR="0084425A" w:rsidRPr="005B3D92">
              <w:rPr>
                <w:rStyle w:val="ab"/>
                <w:rFonts w:hint="eastAsia"/>
                <w:noProof/>
              </w:rPr>
              <w:t>實驗目的</w:t>
            </w:r>
            <w:r w:rsidR="0084425A">
              <w:rPr>
                <w:noProof/>
                <w:webHidden/>
              </w:rPr>
              <w:tab/>
            </w:r>
            <w:r w:rsidR="0084425A">
              <w:rPr>
                <w:noProof/>
                <w:webHidden/>
              </w:rPr>
              <w:fldChar w:fldCharType="begin"/>
            </w:r>
            <w:r w:rsidR="0084425A">
              <w:rPr>
                <w:noProof/>
                <w:webHidden/>
              </w:rPr>
              <w:instrText xml:space="preserve"> PAGEREF _Toc49353496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125F46EB" w14:textId="4172FBBB" w:rsidR="0084425A" w:rsidRDefault="00B2567D">
          <w:pPr>
            <w:pStyle w:val="31"/>
            <w:tabs>
              <w:tab w:val="right" w:leader="dot" w:pos="8494"/>
            </w:tabs>
            <w:rPr>
              <w:rFonts w:asciiTheme="minorHAnsi" w:eastAsiaTheme="minorEastAsia" w:hAnsiTheme="minorHAnsi" w:cstheme="minorBidi"/>
              <w:noProof/>
              <w:kern w:val="2"/>
            </w:rPr>
          </w:pPr>
          <w:hyperlink w:anchor="_Toc49353497" w:history="1">
            <w:r w:rsidR="0084425A" w:rsidRPr="005B3D92">
              <w:rPr>
                <w:rStyle w:val="ab"/>
                <w:noProof/>
              </w:rPr>
              <w:t>4.2.2</w:t>
            </w:r>
            <w:r w:rsidR="0084425A" w:rsidRPr="005B3D92">
              <w:rPr>
                <w:rStyle w:val="ab"/>
                <w:rFonts w:hint="eastAsia"/>
                <w:noProof/>
              </w:rPr>
              <w:t>實驗方法</w:t>
            </w:r>
            <w:r w:rsidR="0084425A">
              <w:rPr>
                <w:noProof/>
                <w:webHidden/>
              </w:rPr>
              <w:tab/>
            </w:r>
            <w:r w:rsidR="0084425A">
              <w:rPr>
                <w:noProof/>
                <w:webHidden/>
              </w:rPr>
              <w:fldChar w:fldCharType="begin"/>
            </w:r>
            <w:r w:rsidR="0084425A">
              <w:rPr>
                <w:noProof/>
                <w:webHidden/>
              </w:rPr>
              <w:instrText xml:space="preserve"> PAGEREF _Toc49353497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6C305C4B" w14:textId="4BD13CF2" w:rsidR="0084425A" w:rsidRDefault="00B2567D">
          <w:pPr>
            <w:pStyle w:val="31"/>
            <w:tabs>
              <w:tab w:val="right" w:leader="dot" w:pos="8494"/>
            </w:tabs>
            <w:rPr>
              <w:rFonts w:asciiTheme="minorHAnsi" w:eastAsiaTheme="minorEastAsia" w:hAnsiTheme="minorHAnsi" w:cstheme="minorBidi"/>
              <w:noProof/>
              <w:kern w:val="2"/>
            </w:rPr>
          </w:pPr>
          <w:hyperlink w:anchor="_Toc49353498" w:history="1">
            <w:r w:rsidR="0084425A" w:rsidRPr="005B3D92">
              <w:rPr>
                <w:rStyle w:val="ab"/>
                <w:noProof/>
              </w:rPr>
              <w:t>4.2.3</w:t>
            </w:r>
            <w:r w:rsidR="0084425A" w:rsidRPr="005B3D92">
              <w:rPr>
                <w:rStyle w:val="ab"/>
                <w:rFonts w:hint="eastAsia"/>
                <w:noProof/>
              </w:rPr>
              <w:t>實驗結果與分析</w:t>
            </w:r>
            <w:r w:rsidR="0084425A">
              <w:rPr>
                <w:noProof/>
                <w:webHidden/>
              </w:rPr>
              <w:tab/>
            </w:r>
            <w:r w:rsidR="0084425A">
              <w:rPr>
                <w:noProof/>
                <w:webHidden/>
              </w:rPr>
              <w:fldChar w:fldCharType="begin"/>
            </w:r>
            <w:r w:rsidR="0084425A">
              <w:rPr>
                <w:noProof/>
                <w:webHidden/>
              </w:rPr>
              <w:instrText xml:space="preserve"> PAGEREF _Toc49353498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1651888F" w14:textId="2290C7C9" w:rsidR="0084425A" w:rsidRDefault="00B2567D">
          <w:pPr>
            <w:pStyle w:val="21"/>
            <w:rPr>
              <w:rFonts w:asciiTheme="minorHAnsi" w:eastAsiaTheme="minorEastAsia" w:hAnsiTheme="minorHAnsi" w:cstheme="minorBidi"/>
              <w:noProof/>
              <w:kern w:val="2"/>
            </w:rPr>
          </w:pPr>
          <w:hyperlink w:anchor="_Toc49353499" w:history="1">
            <w:r w:rsidR="0084425A" w:rsidRPr="005B3D92">
              <w:rPr>
                <w:rStyle w:val="ab"/>
                <w:noProof/>
              </w:rPr>
              <w:t>4.3</w:t>
            </w:r>
            <w:r w:rsidR="0084425A" w:rsidRPr="005B3D92">
              <w:rPr>
                <w:rStyle w:val="ab"/>
                <w:rFonts w:hint="eastAsia"/>
                <w:noProof/>
              </w:rPr>
              <w:t>實驗二</w:t>
            </w:r>
            <w:r w:rsidR="0084425A" w:rsidRPr="005B3D92">
              <w:rPr>
                <w:rStyle w:val="ab"/>
                <w:noProof/>
              </w:rPr>
              <w:t xml:space="preserve">: </w:t>
            </w:r>
            <w:r w:rsidR="0084425A" w:rsidRPr="005B3D92">
              <w:rPr>
                <w:rStyle w:val="ab"/>
                <w:rFonts w:hint="eastAsia"/>
                <w:noProof/>
              </w:rPr>
              <w:t>各填補法產生的天際線與原天際線之相似度</w:t>
            </w:r>
            <w:r w:rsidR="0084425A">
              <w:rPr>
                <w:noProof/>
                <w:webHidden/>
              </w:rPr>
              <w:tab/>
            </w:r>
            <w:r w:rsidR="0084425A">
              <w:rPr>
                <w:noProof/>
                <w:webHidden/>
              </w:rPr>
              <w:fldChar w:fldCharType="begin"/>
            </w:r>
            <w:r w:rsidR="0084425A">
              <w:rPr>
                <w:noProof/>
                <w:webHidden/>
              </w:rPr>
              <w:instrText xml:space="preserve"> PAGEREF _Toc49353499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50F08B39" w14:textId="07B6990D" w:rsidR="0084425A" w:rsidRDefault="00B2567D">
          <w:pPr>
            <w:pStyle w:val="31"/>
            <w:tabs>
              <w:tab w:val="right" w:leader="dot" w:pos="8494"/>
            </w:tabs>
            <w:rPr>
              <w:rFonts w:asciiTheme="minorHAnsi" w:eastAsiaTheme="minorEastAsia" w:hAnsiTheme="minorHAnsi" w:cstheme="minorBidi"/>
              <w:noProof/>
              <w:kern w:val="2"/>
            </w:rPr>
          </w:pPr>
          <w:hyperlink w:anchor="_Toc49353500" w:history="1">
            <w:r w:rsidR="0084425A" w:rsidRPr="005B3D92">
              <w:rPr>
                <w:rStyle w:val="ab"/>
                <w:noProof/>
              </w:rPr>
              <w:t>4.3.1</w:t>
            </w:r>
            <w:r w:rsidR="0084425A" w:rsidRPr="005B3D92">
              <w:rPr>
                <w:rStyle w:val="ab"/>
                <w:rFonts w:hint="eastAsia"/>
                <w:noProof/>
              </w:rPr>
              <w:t>實驗目的</w:t>
            </w:r>
            <w:r w:rsidR="0084425A">
              <w:rPr>
                <w:noProof/>
                <w:webHidden/>
              </w:rPr>
              <w:tab/>
            </w:r>
            <w:r w:rsidR="0084425A">
              <w:rPr>
                <w:noProof/>
                <w:webHidden/>
              </w:rPr>
              <w:fldChar w:fldCharType="begin"/>
            </w:r>
            <w:r w:rsidR="0084425A">
              <w:rPr>
                <w:noProof/>
                <w:webHidden/>
              </w:rPr>
              <w:instrText xml:space="preserve"> PAGEREF _Toc49353500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3719E92B" w14:textId="2E85569C" w:rsidR="0084425A" w:rsidRDefault="00B2567D">
          <w:pPr>
            <w:pStyle w:val="31"/>
            <w:tabs>
              <w:tab w:val="right" w:leader="dot" w:pos="8494"/>
            </w:tabs>
            <w:rPr>
              <w:rFonts w:asciiTheme="minorHAnsi" w:eastAsiaTheme="minorEastAsia" w:hAnsiTheme="minorHAnsi" w:cstheme="minorBidi"/>
              <w:noProof/>
              <w:kern w:val="2"/>
            </w:rPr>
          </w:pPr>
          <w:hyperlink w:anchor="_Toc49353501" w:history="1">
            <w:r w:rsidR="0084425A" w:rsidRPr="005B3D92">
              <w:rPr>
                <w:rStyle w:val="ab"/>
                <w:noProof/>
              </w:rPr>
              <w:t>4.3.2</w:t>
            </w:r>
            <w:r w:rsidR="0084425A" w:rsidRPr="005B3D92">
              <w:rPr>
                <w:rStyle w:val="ab"/>
                <w:rFonts w:hint="eastAsia"/>
                <w:noProof/>
              </w:rPr>
              <w:t>實驗方法</w:t>
            </w:r>
            <w:r w:rsidR="0084425A">
              <w:rPr>
                <w:noProof/>
                <w:webHidden/>
              </w:rPr>
              <w:tab/>
            </w:r>
            <w:r w:rsidR="0084425A">
              <w:rPr>
                <w:noProof/>
                <w:webHidden/>
              </w:rPr>
              <w:fldChar w:fldCharType="begin"/>
            </w:r>
            <w:r w:rsidR="0084425A">
              <w:rPr>
                <w:noProof/>
                <w:webHidden/>
              </w:rPr>
              <w:instrText xml:space="preserve"> PAGEREF _Toc49353501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7812D9D4" w14:textId="273DFCD9" w:rsidR="0084425A" w:rsidRDefault="00B2567D">
          <w:pPr>
            <w:pStyle w:val="31"/>
            <w:tabs>
              <w:tab w:val="right" w:leader="dot" w:pos="8494"/>
            </w:tabs>
            <w:rPr>
              <w:rFonts w:asciiTheme="minorHAnsi" w:eastAsiaTheme="minorEastAsia" w:hAnsiTheme="minorHAnsi" w:cstheme="minorBidi"/>
              <w:noProof/>
              <w:kern w:val="2"/>
            </w:rPr>
          </w:pPr>
          <w:hyperlink w:anchor="_Toc49353502" w:history="1">
            <w:r w:rsidR="0084425A" w:rsidRPr="005B3D92">
              <w:rPr>
                <w:rStyle w:val="ab"/>
                <w:noProof/>
              </w:rPr>
              <w:t>4.3.3</w:t>
            </w:r>
            <w:r w:rsidR="0084425A" w:rsidRPr="005B3D92">
              <w:rPr>
                <w:rStyle w:val="ab"/>
                <w:rFonts w:hint="eastAsia"/>
                <w:noProof/>
              </w:rPr>
              <w:t>實驗結果與分析</w:t>
            </w:r>
            <w:r w:rsidR="0084425A">
              <w:rPr>
                <w:noProof/>
                <w:webHidden/>
              </w:rPr>
              <w:tab/>
            </w:r>
            <w:r w:rsidR="0084425A">
              <w:rPr>
                <w:noProof/>
                <w:webHidden/>
              </w:rPr>
              <w:fldChar w:fldCharType="begin"/>
            </w:r>
            <w:r w:rsidR="0084425A">
              <w:rPr>
                <w:noProof/>
                <w:webHidden/>
              </w:rPr>
              <w:instrText xml:space="preserve"> PAGEREF _Toc49353502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063B9799" w14:textId="4DCE3C87" w:rsidR="0084425A" w:rsidRDefault="00B2567D">
          <w:pPr>
            <w:pStyle w:val="21"/>
            <w:rPr>
              <w:rFonts w:asciiTheme="minorHAnsi" w:eastAsiaTheme="minorEastAsia" w:hAnsiTheme="minorHAnsi" w:cstheme="minorBidi"/>
              <w:noProof/>
              <w:kern w:val="2"/>
            </w:rPr>
          </w:pPr>
          <w:hyperlink w:anchor="_Toc49353503" w:history="1">
            <w:r w:rsidR="0084425A" w:rsidRPr="005B3D92">
              <w:rPr>
                <w:rStyle w:val="ab"/>
                <w:noProof/>
              </w:rPr>
              <w:t>4.4</w:t>
            </w:r>
            <w:r w:rsidR="0084425A" w:rsidRPr="005B3D92">
              <w:rPr>
                <w:rStyle w:val="ab"/>
                <w:rFonts w:hint="eastAsia"/>
                <w:noProof/>
              </w:rPr>
              <w:t>實驗結論</w:t>
            </w:r>
            <w:r w:rsidR="0084425A">
              <w:rPr>
                <w:noProof/>
                <w:webHidden/>
              </w:rPr>
              <w:tab/>
            </w:r>
            <w:r w:rsidR="0084425A">
              <w:rPr>
                <w:noProof/>
                <w:webHidden/>
              </w:rPr>
              <w:fldChar w:fldCharType="begin"/>
            </w:r>
            <w:r w:rsidR="0084425A">
              <w:rPr>
                <w:noProof/>
                <w:webHidden/>
              </w:rPr>
              <w:instrText xml:space="preserve"> PAGEREF _Toc49353503 \h </w:instrText>
            </w:r>
            <w:r w:rsidR="0084425A">
              <w:rPr>
                <w:noProof/>
                <w:webHidden/>
              </w:rPr>
            </w:r>
            <w:r w:rsidR="0084425A">
              <w:rPr>
                <w:noProof/>
                <w:webHidden/>
              </w:rPr>
              <w:fldChar w:fldCharType="separate"/>
            </w:r>
            <w:r w:rsidR="0084425A">
              <w:rPr>
                <w:noProof/>
                <w:webHidden/>
              </w:rPr>
              <w:t>25</w:t>
            </w:r>
            <w:r w:rsidR="0084425A">
              <w:rPr>
                <w:noProof/>
                <w:webHidden/>
              </w:rPr>
              <w:fldChar w:fldCharType="end"/>
            </w:r>
          </w:hyperlink>
        </w:p>
        <w:p w14:paraId="37338C8B" w14:textId="3682B169" w:rsidR="0084425A" w:rsidRDefault="00B2567D">
          <w:pPr>
            <w:pStyle w:val="11"/>
            <w:rPr>
              <w:rFonts w:asciiTheme="minorHAnsi" w:eastAsiaTheme="minorEastAsia" w:hAnsiTheme="minorHAnsi"/>
            </w:rPr>
          </w:pPr>
          <w:hyperlink w:anchor="_Toc49353504" w:history="1">
            <w:r w:rsidR="0084425A" w:rsidRPr="005B3D92">
              <w:rPr>
                <w:rStyle w:val="ab"/>
                <w:rFonts w:hint="eastAsia"/>
              </w:rPr>
              <w:t>第</w:t>
            </w:r>
            <w:r w:rsidR="0084425A" w:rsidRPr="005B3D92">
              <w:rPr>
                <w:rStyle w:val="ab"/>
                <w:rFonts w:hint="eastAsia"/>
              </w:rPr>
              <w:t xml:space="preserve"> 5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結論與未來方向</w:t>
            </w:r>
            <w:r w:rsidR="0084425A">
              <w:rPr>
                <w:webHidden/>
              </w:rPr>
              <w:tab/>
            </w:r>
            <w:r w:rsidR="0084425A">
              <w:rPr>
                <w:webHidden/>
              </w:rPr>
              <w:fldChar w:fldCharType="begin"/>
            </w:r>
            <w:r w:rsidR="0084425A">
              <w:rPr>
                <w:webHidden/>
              </w:rPr>
              <w:instrText xml:space="preserve"> PAGEREF _Toc49353504 \h </w:instrText>
            </w:r>
            <w:r w:rsidR="0084425A">
              <w:rPr>
                <w:webHidden/>
              </w:rPr>
            </w:r>
            <w:r w:rsidR="0084425A">
              <w:rPr>
                <w:webHidden/>
              </w:rPr>
              <w:fldChar w:fldCharType="separate"/>
            </w:r>
            <w:r w:rsidR="0084425A">
              <w:rPr>
                <w:webHidden/>
              </w:rPr>
              <w:t>27</w:t>
            </w:r>
            <w:r w:rsidR="0084425A">
              <w:rPr>
                <w:webHidden/>
              </w:rPr>
              <w:fldChar w:fldCharType="end"/>
            </w:r>
          </w:hyperlink>
        </w:p>
        <w:p w14:paraId="4FA380AB" w14:textId="7F4ED512" w:rsidR="0084425A" w:rsidRDefault="00B2567D">
          <w:pPr>
            <w:pStyle w:val="21"/>
            <w:rPr>
              <w:rFonts w:asciiTheme="minorHAnsi" w:eastAsiaTheme="minorEastAsia" w:hAnsiTheme="minorHAnsi" w:cstheme="minorBidi"/>
              <w:noProof/>
              <w:kern w:val="2"/>
            </w:rPr>
          </w:pPr>
          <w:hyperlink w:anchor="_Toc49353505" w:history="1">
            <w:r w:rsidR="0084425A" w:rsidRPr="005B3D92">
              <w:rPr>
                <w:rStyle w:val="ab"/>
                <w:noProof/>
              </w:rPr>
              <w:t>5.1</w:t>
            </w:r>
            <w:r w:rsidR="0084425A" w:rsidRPr="005B3D92">
              <w:rPr>
                <w:rStyle w:val="ab"/>
                <w:rFonts w:hint="eastAsia"/>
                <w:noProof/>
              </w:rPr>
              <w:t>結論</w:t>
            </w:r>
            <w:r w:rsidR="0084425A">
              <w:rPr>
                <w:noProof/>
                <w:webHidden/>
              </w:rPr>
              <w:tab/>
            </w:r>
            <w:r w:rsidR="0084425A">
              <w:rPr>
                <w:noProof/>
                <w:webHidden/>
              </w:rPr>
              <w:fldChar w:fldCharType="begin"/>
            </w:r>
            <w:r w:rsidR="0084425A">
              <w:rPr>
                <w:noProof/>
                <w:webHidden/>
              </w:rPr>
              <w:instrText xml:space="preserve"> PAGEREF _Toc49353505 \h </w:instrText>
            </w:r>
            <w:r w:rsidR="0084425A">
              <w:rPr>
                <w:noProof/>
                <w:webHidden/>
              </w:rPr>
            </w:r>
            <w:r w:rsidR="0084425A">
              <w:rPr>
                <w:noProof/>
                <w:webHidden/>
              </w:rPr>
              <w:fldChar w:fldCharType="separate"/>
            </w:r>
            <w:r w:rsidR="0084425A">
              <w:rPr>
                <w:noProof/>
                <w:webHidden/>
              </w:rPr>
              <w:t>27</w:t>
            </w:r>
            <w:r w:rsidR="0084425A">
              <w:rPr>
                <w:noProof/>
                <w:webHidden/>
              </w:rPr>
              <w:fldChar w:fldCharType="end"/>
            </w:r>
          </w:hyperlink>
        </w:p>
        <w:p w14:paraId="4E8C0799" w14:textId="47C51D95" w:rsidR="0084425A" w:rsidRDefault="00B2567D">
          <w:pPr>
            <w:pStyle w:val="21"/>
            <w:rPr>
              <w:rFonts w:asciiTheme="minorHAnsi" w:eastAsiaTheme="minorEastAsia" w:hAnsiTheme="minorHAnsi" w:cstheme="minorBidi"/>
              <w:noProof/>
              <w:kern w:val="2"/>
            </w:rPr>
          </w:pPr>
          <w:hyperlink w:anchor="_Toc49353506" w:history="1">
            <w:r w:rsidR="0084425A" w:rsidRPr="005B3D92">
              <w:rPr>
                <w:rStyle w:val="ab"/>
                <w:noProof/>
              </w:rPr>
              <w:t>5.2</w:t>
            </w:r>
            <w:r w:rsidR="0084425A" w:rsidRPr="005B3D92">
              <w:rPr>
                <w:rStyle w:val="ab"/>
                <w:rFonts w:hint="eastAsia"/>
                <w:noProof/>
              </w:rPr>
              <w:t>未來研究方向</w:t>
            </w:r>
            <w:r w:rsidR="0084425A">
              <w:rPr>
                <w:noProof/>
                <w:webHidden/>
              </w:rPr>
              <w:tab/>
            </w:r>
            <w:r w:rsidR="0084425A">
              <w:rPr>
                <w:noProof/>
                <w:webHidden/>
              </w:rPr>
              <w:fldChar w:fldCharType="begin"/>
            </w:r>
            <w:r w:rsidR="0084425A">
              <w:rPr>
                <w:noProof/>
                <w:webHidden/>
              </w:rPr>
              <w:instrText xml:space="preserve"> PAGEREF _Toc49353506 \h </w:instrText>
            </w:r>
            <w:r w:rsidR="0084425A">
              <w:rPr>
                <w:noProof/>
                <w:webHidden/>
              </w:rPr>
            </w:r>
            <w:r w:rsidR="0084425A">
              <w:rPr>
                <w:noProof/>
                <w:webHidden/>
              </w:rPr>
              <w:fldChar w:fldCharType="separate"/>
            </w:r>
            <w:r w:rsidR="0084425A">
              <w:rPr>
                <w:noProof/>
                <w:webHidden/>
              </w:rPr>
              <w:t>27</w:t>
            </w:r>
            <w:r w:rsidR="0084425A">
              <w:rPr>
                <w:noProof/>
                <w:webHidden/>
              </w:rPr>
              <w:fldChar w:fldCharType="end"/>
            </w:r>
          </w:hyperlink>
        </w:p>
        <w:p w14:paraId="6D0C4C80" w14:textId="102976AD" w:rsidR="0084425A" w:rsidRDefault="00B2567D">
          <w:pPr>
            <w:pStyle w:val="11"/>
            <w:rPr>
              <w:rFonts w:asciiTheme="minorHAnsi" w:eastAsiaTheme="minorEastAsia" w:hAnsiTheme="minorHAnsi"/>
            </w:rPr>
          </w:pPr>
          <w:hyperlink w:anchor="_Toc49353507" w:history="1">
            <w:r w:rsidR="0084425A" w:rsidRPr="005B3D92">
              <w:rPr>
                <w:rStyle w:val="ab"/>
                <w:rFonts w:hint="eastAsia"/>
              </w:rPr>
              <w:t>參考文獻</w:t>
            </w:r>
            <w:r w:rsidR="0084425A">
              <w:rPr>
                <w:webHidden/>
              </w:rPr>
              <w:tab/>
            </w:r>
            <w:r w:rsidR="0084425A">
              <w:rPr>
                <w:webHidden/>
              </w:rPr>
              <w:fldChar w:fldCharType="begin"/>
            </w:r>
            <w:r w:rsidR="0084425A">
              <w:rPr>
                <w:webHidden/>
              </w:rPr>
              <w:instrText xml:space="preserve"> PAGEREF _Toc49353507 \h </w:instrText>
            </w:r>
            <w:r w:rsidR="0084425A">
              <w:rPr>
                <w:webHidden/>
              </w:rPr>
            </w:r>
            <w:r w:rsidR="0084425A">
              <w:rPr>
                <w:webHidden/>
              </w:rPr>
              <w:fldChar w:fldCharType="separate"/>
            </w:r>
            <w:r w:rsidR="0084425A">
              <w:rPr>
                <w:webHidden/>
              </w:rPr>
              <w:t>28</w:t>
            </w:r>
            <w:r w:rsidR="0084425A">
              <w:rPr>
                <w:webHidden/>
              </w:rPr>
              <w:fldChar w:fldCharType="end"/>
            </w:r>
          </w:hyperlink>
        </w:p>
        <w:p w14:paraId="30B92013" w14:textId="417FDDB4" w:rsidR="00542528" w:rsidRPr="00077E04" w:rsidRDefault="007B02A3">
          <w:pPr>
            <w:rPr>
              <w:rFonts w:cs="Times New Roman"/>
            </w:rPr>
          </w:pPr>
          <w:r>
            <w:rPr>
              <w:rFonts w:cs="Times New Roman"/>
              <w:b/>
              <w:bCs/>
              <w:noProof/>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00A3054" w14:textId="77777777" w:rsidR="00B2567D" w:rsidRDefault="002E604C" w:rsidP="00A56CE4">
      <w:pPr>
        <w:pStyle w:val="1"/>
        <w:numPr>
          <w:ilvl w:val="0"/>
          <w:numId w:val="0"/>
        </w:numPr>
        <w:rPr>
          <w:noProof/>
        </w:rPr>
      </w:pPr>
      <w:bookmarkStart w:id="7" w:name="_Toc49353476"/>
      <w:r w:rsidRPr="00077E04">
        <w:rPr>
          <w:rFonts w:ascii="Times New Roman" w:hAnsi="Times New Roman" w:cs="Times New Roman"/>
        </w:rPr>
        <w:lastRenderedPageBreak/>
        <w:t>表目次</w:t>
      </w:r>
      <w:bookmarkEnd w:id="7"/>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1ECAE3A" w14:textId="78731ED0" w:rsidR="00B2567D" w:rsidRDefault="00B2567D">
      <w:pPr>
        <w:pStyle w:val="af8"/>
        <w:tabs>
          <w:tab w:val="right" w:leader="dot" w:pos="8494"/>
        </w:tabs>
        <w:ind w:left="1440" w:hanging="480"/>
        <w:rPr>
          <w:rFonts w:asciiTheme="minorHAnsi" w:eastAsiaTheme="minorEastAsia" w:hAnsiTheme="minorHAnsi"/>
          <w:noProof/>
        </w:rPr>
      </w:pPr>
      <w:hyperlink w:anchor="_Toc49426047" w:history="1">
        <w:r w:rsidRPr="00A859A4">
          <w:rPr>
            <w:rStyle w:val="ab"/>
            <w:rFonts w:hint="eastAsia"/>
            <w:noProof/>
          </w:rPr>
          <w:t>表</w:t>
        </w:r>
        <w:r w:rsidRPr="00A859A4">
          <w:rPr>
            <w:rStyle w:val="ab"/>
            <w:noProof/>
          </w:rPr>
          <w:t xml:space="preserve"> 2.1 </w:t>
        </w:r>
        <w:r w:rsidRPr="00A859A4">
          <w:rPr>
            <w:rStyle w:val="ab"/>
            <w:rFonts w:hint="eastAsia"/>
            <w:noProof/>
          </w:rPr>
          <w:t>含有缺失值的資料集</w:t>
        </w:r>
        <w:r>
          <w:rPr>
            <w:noProof/>
            <w:webHidden/>
          </w:rPr>
          <w:tab/>
        </w:r>
        <w:r>
          <w:rPr>
            <w:noProof/>
            <w:webHidden/>
          </w:rPr>
          <w:fldChar w:fldCharType="begin"/>
        </w:r>
        <w:r>
          <w:rPr>
            <w:noProof/>
            <w:webHidden/>
          </w:rPr>
          <w:instrText xml:space="preserve"> PAGEREF _Toc49426047 \h </w:instrText>
        </w:r>
        <w:r>
          <w:rPr>
            <w:noProof/>
            <w:webHidden/>
          </w:rPr>
        </w:r>
        <w:r>
          <w:rPr>
            <w:noProof/>
            <w:webHidden/>
          </w:rPr>
          <w:fldChar w:fldCharType="separate"/>
        </w:r>
        <w:r>
          <w:rPr>
            <w:noProof/>
            <w:webHidden/>
          </w:rPr>
          <w:t>4</w:t>
        </w:r>
        <w:r>
          <w:rPr>
            <w:noProof/>
            <w:webHidden/>
          </w:rPr>
          <w:fldChar w:fldCharType="end"/>
        </w:r>
      </w:hyperlink>
    </w:p>
    <w:p w14:paraId="1FE4CB40" w14:textId="1ADC24C8" w:rsidR="00B2567D" w:rsidRDefault="00B2567D">
      <w:pPr>
        <w:pStyle w:val="af8"/>
        <w:tabs>
          <w:tab w:val="right" w:leader="dot" w:pos="8494"/>
        </w:tabs>
        <w:ind w:left="1440" w:hanging="480"/>
        <w:rPr>
          <w:rFonts w:asciiTheme="minorHAnsi" w:eastAsiaTheme="minorEastAsia" w:hAnsiTheme="minorHAnsi"/>
          <w:noProof/>
        </w:rPr>
      </w:pPr>
      <w:hyperlink w:anchor="_Toc49426048" w:history="1">
        <w:r w:rsidRPr="00A859A4">
          <w:rPr>
            <w:rStyle w:val="ab"/>
            <w:rFonts w:hint="eastAsia"/>
            <w:noProof/>
          </w:rPr>
          <w:t>表</w:t>
        </w:r>
        <w:r w:rsidRPr="00A859A4">
          <w:rPr>
            <w:rStyle w:val="ab"/>
            <w:noProof/>
          </w:rPr>
          <w:t xml:space="preserve"> 2.2 </w:t>
        </w:r>
        <w:r w:rsidRPr="00A859A4">
          <w:rPr>
            <w:rStyle w:val="ab"/>
            <w:rFonts w:hint="eastAsia"/>
            <w:noProof/>
          </w:rPr>
          <w:t>刪除資料列</w:t>
        </w:r>
        <w:r>
          <w:rPr>
            <w:noProof/>
            <w:webHidden/>
          </w:rPr>
          <w:tab/>
        </w:r>
        <w:r>
          <w:rPr>
            <w:noProof/>
            <w:webHidden/>
          </w:rPr>
          <w:fldChar w:fldCharType="begin"/>
        </w:r>
        <w:r>
          <w:rPr>
            <w:noProof/>
            <w:webHidden/>
          </w:rPr>
          <w:instrText xml:space="preserve"> PAGEREF _Toc49426048 \h </w:instrText>
        </w:r>
        <w:r>
          <w:rPr>
            <w:noProof/>
            <w:webHidden/>
          </w:rPr>
        </w:r>
        <w:r>
          <w:rPr>
            <w:noProof/>
            <w:webHidden/>
          </w:rPr>
          <w:fldChar w:fldCharType="separate"/>
        </w:r>
        <w:r>
          <w:rPr>
            <w:noProof/>
            <w:webHidden/>
          </w:rPr>
          <w:t>4</w:t>
        </w:r>
        <w:r>
          <w:rPr>
            <w:noProof/>
            <w:webHidden/>
          </w:rPr>
          <w:fldChar w:fldCharType="end"/>
        </w:r>
      </w:hyperlink>
    </w:p>
    <w:p w14:paraId="27562A8C" w14:textId="5E6ED4B6" w:rsidR="00B2567D" w:rsidRDefault="00B2567D">
      <w:pPr>
        <w:pStyle w:val="af8"/>
        <w:tabs>
          <w:tab w:val="right" w:leader="dot" w:pos="8494"/>
        </w:tabs>
        <w:ind w:left="1440" w:hanging="480"/>
        <w:rPr>
          <w:rFonts w:asciiTheme="minorHAnsi" w:eastAsiaTheme="minorEastAsia" w:hAnsiTheme="minorHAnsi"/>
          <w:noProof/>
        </w:rPr>
      </w:pPr>
      <w:hyperlink w:anchor="_Toc49426049" w:history="1">
        <w:r w:rsidRPr="00A859A4">
          <w:rPr>
            <w:rStyle w:val="ab"/>
            <w:rFonts w:hint="eastAsia"/>
            <w:noProof/>
          </w:rPr>
          <w:t>表</w:t>
        </w:r>
        <w:r w:rsidRPr="00A859A4">
          <w:rPr>
            <w:rStyle w:val="ab"/>
            <w:noProof/>
          </w:rPr>
          <w:t xml:space="preserve"> 2.3 </w:t>
        </w:r>
        <w:r w:rsidRPr="00A859A4">
          <w:rPr>
            <w:rStyle w:val="ab"/>
            <w:rFonts w:hint="eastAsia"/>
            <w:noProof/>
          </w:rPr>
          <w:t>刪除維度</w:t>
        </w:r>
        <w:r>
          <w:rPr>
            <w:noProof/>
            <w:webHidden/>
          </w:rPr>
          <w:tab/>
        </w:r>
        <w:r>
          <w:rPr>
            <w:noProof/>
            <w:webHidden/>
          </w:rPr>
          <w:fldChar w:fldCharType="begin"/>
        </w:r>
        <w:r>
          <w:rPr>
            <w:noProof/>
            <w:webHidden/>
          </w:rPr>
          <w:instrText xml:space="preserve"> PAGEREF _Toc49426049 \h </w:instrText>
        </w:r>
        <w:r>
          <w:rPr>
            <w:noProof/>
            <w:webHidden/>
          </w:rPr>
        </w:r>
        <w:r>
          <w:rPr>
            <w:noProof/>
            <w:webHidden/>
          </w:rPr>
          <w:fldChar w:fldCharType="separate"/>
        </w:r>
        <w:r>
          <w:rPr>
            <w:noProof/>
            <w:webHidden/>
          </w:rPr>
          <w:t>5</w:t>
        </w:r>
        <w:r>
          <w:rPr>
            <w:noProof/>
            <w:webHidden/>
          </w:rPr>
          <w:fldChar w:fldCharType="end"/>
        </w:r>
      </w:hyperlink>
    </w:p>
    <w:p w14:paraId="2FAAFD99" w14:textId="2FFCD456" w:rsidR="00B2567D" w:rsidRDefault="00B2567D">
      <w:pPr>
        <w:pStyle w:val="af8"/>
        <w:tabs>
          <w:tab w:val="right" w:leader="dot" w:pos="8494"/>
        </w:tabs>
        <w:ind w:left="1440" w:hanging="480"/>
        <w:rPr>
          <w:rFonts w:asciiTheme="minorHAnsi" w:eastAsiaTheme="minorEastAsia" w:hAnsiTheme="minorHAnsi"/>
          <w:noProof/>
        </w:rPr>
      </w:pPr>
      <w:hyperlink w:anchor="_Toc49426050" w:history="1">
        <w:r w:rsidRPr="00A859A4">
          <w:rPr>
            <w:rStyle w:val="ab"/>
            <w:rFonts w:hint="eastAsia"/>
            <w:noProof/>
          </w:rPr>
          <w:t>表</w:t>
        </w:r>
        <w:r w:rsidRPr="00A859A4">
          <w:rPr>
            <w:rStyle w:val="ab"/>
            <w:noProof/>
          </w:rPr>
          <w:t xml:space="preserve"> 3.1 sk-NN imputation</w:t>
        </w:r>
        <w:r w:rsidRPr="00A859A4">
          <w:rPr>
            <w:rStyle w:val="ab"/>
            <w:rFonts w:hint="eastAsia"/>
            <w:noProof/>
          </w:rPr>
          <w:t>演算法符號定義表</w:t>
        </w:r>
        <w:r>
          <w:rPr>
            <w:noProof/>
            <w:webHidden/>
          </w:rPr>
          <w:tab/>
        </w:r>
        <w:r>
          <w:rPr>
            <w:noProof/>
            <w:webHidden/>
          </w:rPr>
          <w:fldChar w:fldCharType="begin"/>
        </w:r>
        <w:r>
          <w:rPr>
            <w:noProof/>
            <w:webHidden/>
          </w:rPr>
          <w:instrText xml:space="preserve"> PAGEREF _Toc49426050 \h </w:instrText>
        </w:r>
        <w:r>
          <w:rPr>
            <w:noProof/>
            <w:webHidden/>
          </w:rPr>
        </w:r>
        <w:r>
          <w:rPr>
            <w:noProof/>
            <w:webHidden/>
          </w:rPr>
          <w:fldChar w:fldCharType="separate"/>
        </w:r>
        <w:r>
          <w:rPr>
            <w:noProof/>
            <w:webHidden/>
          </w:rPr>
          <w:t>12</w:t>
        </w:r>
        <w:r>
          <w:rPr>
            <w:noProof/>
            <w:webHidden/>
          </w:rPr>
          <w:fldChar w:fldCharType="end"/>
        </w:r>
      </w:hyperlink>
    </w:p>
    <w:p w14:paraId="4DCFAE06" w14:textId="77EC3B35" w:rsidR="00B2567D" w:rsidRDefault="00B2567D">
      <w:pPr>
        <w:pStyle w:val="af8"/>
        <w:tabs>
          <w:tab w:val="right" w:leader="dot" w:pos="8494"/>
        </w:tabs>
        <w:ind w:left="1440" w:hanging="480"/>
        <w:rPr>
          <w:rFonts w:asciiTheme="minorHAnsi" w:eastAsiaTheme="minorEastAsia" w:hAnsiTheme="minorHAnsi"/>
          <w:noProof/>
        </w:rPr>
      </w:pPr>
      <w:hyperlink w:anchor="_Toc49426051" w:history="1">
        <w:r w:rsidRPr="00A859A4">
          <w:rPr>
            <w:rStyle w:val="ab"/>
            <w:rFonts w:hint="eastAsia"/>
            <w:noProof/>
          </w:rPr>
          <w:t>表</w:t>
        </w:r>
        <w:r w:rsidRPr="00A859A4">
          <w:rPr>
            <w:rStyle w:val="ab"/>
            <w:noProof/>
          </w:rPr>
          <w:t xml:space="preserve"> 4.1 UCI Machine Learning Repository</w:t>
        </w:r>
        <w:r w:rsidRPr="00A859A4">
          <w:rPr>
            <w:rStyle w:val="ab"/>
            <w:rFonts w:hint="eastAsia"/>
            <w:noProof/>
          </w:rPr>
          <w:t>輸入資料集資訊</w:t>
        </w:r>
        <w:r>
          <w:rPr>
            <w:noProof/>
            <w:webHidden/>
          </w:rPr>
          <w:tab/>
        </w:r>
        <w:r>
          <w:rPr>
            <w:noProof/>
            <w:webHidden/>
          </w:rPr>
          <w:fldChar w:fldCharType="begin"/>
        </w:r>
        <w:r>
          <w:rPr>
            <w:noProof/>
            <w:webHidden/>
          </w:rPr>
          <w:instrText xml:space="preserve"> PAGEREF _Toc49426051 \h </w:instrText>
        </w:r>
        <w:r>
          <w:rPr>
            <w:noProof/>
            <w:webHidden/>
          </w:rPr>
        </w:r>
        <w:r>
          <w:rPr>
            <w:noProof/>
            <w:webHidden/>
          </w:rPr>
          <w:fldChar w:fldCharType="separate"/>
        </w:r>
        <w:r>
          <w:rPr>
            <w:noProof/>
            <w:webHidden/>
          </w:rPr>
          <w:t>18</w:t>
        </w:r>
        <w:r>
          <w:rPr>
            <w:noProof/>
            <w:webHidden/>
          </w:rPr>
          <w:fldChar w:fldCharType="end"/>
        </w:r>
      </w:hyperlink>
    </w:p>
    <w:p w14:paraId="3353F50C" w14:textId="01B230B0" w:rsidR="00B2567D" w:rsidRDefault="00B2567D">
      <w:pPr>
        <w:pStyle w:val="af8"/>
        <w:tabs>
          <w:tab w:val="right" w:leader="dot" w:pos="8494"/>
        </w:tabs>
        <w:ind w:left="1440" w:hanging="480"/>
        <w:rPr>
          <w:rFonts w:asciiTheme="minorHAnsi" w:eastAsiaTheme="minorEastAsia" w:hAnsiTheme="minorHAnsi"/>
          <w:noProof/>
        </w:rPr>
      </w:pPr>
      <w:hyperlink w:anchor="_Toc49426052" w:history="1">
        <w:r w:rsidRPr="00A859A4">
          <w:rPr>
            <w:rStyle w:val="ab"/>
            <w:rFonts w:hint="eastAsia"/>
            <w:noProof/>
          </w:rPr>
          <w:t>表</w:t>
        </w:r>
        <w:r w:rsidRPr="00A859A4">
          <w:rPr>
            <w:rStyle w:val="ab"/>
            <w:noProof/>
          </w:rPr>
          <w:t xml:space="preserve"> 4.2 </w:t>
        </w:r>
        <w:r w:rsidRPr="00A859A4">
          <w:rPr>
            <w:rStyle w:val="ab"/>
            <w:rFonts w:hint="eastAsia"/>
            <w:noProof/>
          </w:rPr>
          <w:t>不同缺失值比例下各填補法相似度比較表</w:t>
        </w:r>
        <w:r w:rsidRPr="00A859A4">
          <w:rPr>
            <w:rStyle w:val="ab"/>
            <w:noProof/>
          </w:rPr>
          <w:t xml:space="preserve"> (k=1)</w:t>
        </w:r>
        <w:r>
          <w:rPr>
            <w:noProof/>
            <w:webHidden/>
          </w:rPr>
          <w:tab/>
        </w:r>
        <w:r>
          <w:rPr>
            <w:noProof/>
            <w:webHidden/>
          </w:rPr>
          <w:fldChar w:fldCharType="begin"/>
        </w:r>
        <w:r>
          <w:rPr>
            <w:noProof/>
            <w:webHidden/>
          </w:rPr>
          <w:instrText xml:space="preserve"> PAGEREF _Toc49426052 \h </w:instrText>
        </w:r>
        <w:r>
          <w:rPr>
            <w:noProof/>
            <w:webHidden/>
          </w:rPr>
        </w:r>
        <w:r>
          <w:rPr>
            <w:noProof/>
            <w:webHidden/>
          </w:rPr>
          <w:fldChar w:fldCharType="separate"/>
        </w:r>
        <w:r>
          <w:rPr>
            <w:noProof/>
            <w:webHidden/>
          </w:rPr>
          <w:t>22</w:t>
        </w:r>
        <w:r>
          <w:rPr>
            <w:noProof/>
            <w:webHidden/>
          </w:rPr>
          <w:fldChar w:fldCharType="end"/>
        </w:r>
      </w:hyperlink>
    </w:p>
    <w:p w14:paraId="36EC912C" w14:textId="373E739C" w:rsidR="00B2567D" w:rsidRDefault="00B2567D">
      <w:pPr>
        <w:pStyle w:val="af8"/>
        <w:tabs>
          <w:tab w:val="right" w:leader="dot" w:pos="8494"/>
        </w:tabs>
        <w:ind w:left="1440" w:hanging="480"/>
        <w:rPr>
          <w:rFonts w:asciiTheme="minorHAnsi" w:eastAsiaTheme="minorEastAsia" w:hAnsiTheme="minorHAnsi"/>
          <w:noProof/>
        </w:rPr>
      </w:pPr>
      <w:hyperlink w:anchor="_Toc49426053" w:history="1">
        <w:r w:rsidRPr="00A859A4">
          <w:rPr>
            <w:rStyle w:val="ab"/>
            <w:rFonts w:hint="eastAsia"/>
            <w:noProof/>
          </w:rPr>
          <w:t>表</w:t>
        </w:r>
        <w:r w:rsidRPr="00A859A4">
          <w:rPr>
            <w:rStyle w:val="ab"/>
            <w:noProof/>
          </w:rPr>
          <w:t xml:space="preserve"> 4.3 </w:t>
        </w:r>
        <w:r w:rsidRPr="00A859A4">
          <w:rPr>
            <w:rStyle w:val="ab"/>
            <w:rFonts w:hint="eastAsia"/>
            <w:noProof/>
          </w:rPr>
          <w:t>不同缺失值比例下各填補法相似度比較表</w:t>
        </w:r>
        <w:r w:rsidRPr="00A859A4">
          <w:rPr>
            <w:rStyle w:val="ab"/>
            <w:noProof/>
          </w:rPr>
          <w:t xml:space="preserve"> (k=5)</w:t>
        </w:r>
        <w:r>
          <w:rPr>
            <w:noProof/>
            <w:webHidden/>
          </w:rPr>
          <w:tab/>
        </w:r>
        <w:r>
          <w:rPr>
            <w:noProof/>
            <w:webHidden/>
          </w:rPr>
          <w:fldChar w:fldCharType="begin"/>
        </w:r>
        <w:r>
          <w:rPr>
            <w:noProof/>
            <w:webHidden/>
          </w:rPr>
          <w:instrText xml:space="preserve"> PAGEREF _Toc49426053 \h </w:instrText>
        </w:r>
        <w:r>
          <w:rPr>
            <w:noProof/>
            <w:webHidden/>
          </w:rPr>
        </w:r>
        <w:r>
          <w:rPr>
            <w:noProof/>
            <w:webHidden/>
          </w:rPr>
          <w:fldChar w:fldCharType="separate"/>
        </w:r>
        <w:r>
          <w:rPr>
            <w:noProof/>
            <w:webHidden/>
          </w:rPr>
          <w:t>23</w:t>
        </w:r>
        <w:r>
          <w:rPr>
            <w:noProof/>
            <w:webHidden/>
          </w:rPr>
          <w:fldChar w:fldCharType="end"/>
        </w:r>
      </w:hyperlink>
    </w:p>
    <w:p w14:paraId="2C8A0739" w14:textId="408BF6D0" w:rsidR="00B2567D" w:rsidRDefault="00B2567D">
      <w:pPr>
        <w:pStyle w:val="af8"/>
        <w:tabs>
          <w:tab w:val="right" w:leader="dot" w:pos="8494"/>
        </w:tabs>
        <w:ind w:left="1440" w:hanging="480"/>
        <w:rPr>
          <w:rFonts w:asciiTheme="minorHAnsi" w:eastAsiaTheme="minorEastAsia" w:hAnsiTheme="minorHAnsi"/>
          <w:noProof/>
        </w:rPr>
      </w:pPr>
      <w:hyperlink w:anchor="_Toc49426054" w:history="1">
        <w:r w:rsidRPr="00A859A4">
          <w:rPr>
            <w:rStyle w:val="ab"/>
            <w:rFonts w:hint="eastAsia"/>
            <w:noProof/>
          </w:rPr>
          <w:t>表</w:t>
        </w:r>
        <w:r w:rsidRPr="00A859A4">
          <w:rPr>
            <w:rStyle w:val="ab"/>
            <w:noProof/>
          </w:rPr>
          <w:t xml:space="preserve"> 4.4 </w:t>
        </w:r>
        <w:r w:rsidRPr="00A859A4">
          <w:rPr>
            <w:rStyle w:val="ab"/>
            <w:rFonts w:hint="eastAsia"/>
            <w:noProof/>
          </w:rPr>
          <w:t>不同缺失值比例下各填補法相似度比較表</w:t>
        </w:r>
        <w:r w:rsidRPr="00A859A4">
          <w:rPr>
            <w:rStyle w:val="ab"/>
            <w:noProof/>
          </w:rPr>
          <w:t xml:space="preserve"> (k=13)</w:t>
        </w:r>
        <w:r>
          <w:rPr>
            <w:noProof/>
            <w:webHidden/>
          </w:rPr>
          <w:tab/>
        </w:r>
        <w:r>
          <w:rPr>
            <w:noProof/>
            <w:webHidden/>
          </w:rPr>
          <w:fldChar w:fldCharType="begin"/>
        </w:r>
        <w:r>
          <w:rPr>
            <w:noProof/>
            <w:webHidden/>
          </w:rPr>
          <w:instrText xml:space="preserve"> PAGEREF _Toc49426054 \h </w:instrText>
        </w:r>
        <w:r>
          <w:rPr>
            <w:noProof/>
            <w:webHidden/>
          </w:rPr>
        </w:r>
        <w:r>
          <w:rPr>
            <w:noProof/>
            <w:webHidden/>
          </w:rPr>
          <w:fldChar w:fldCharType="separate"/>
        </w:r>
        <w:r>
          <w:rPr>
            <w:noProof/>
            <w:webHidden/>
          </w:rPr>
          <w:t>23</w:t>
        </w:r>
        <w:r>
          <w:rPr>
            <w:noProof/>
            <w:webHidden/>
          </w:rPr>
          <w:fldChar w:fldCharType="end"/>
        </w:r>
      </w:hyperlink>
    </w:p>
    <w:p w14:paraId="1DF866ED" w14:textId="3B7D4A74" w:rsidR="000E5A6A" w:rsidRDefault="00572A17" w:rsidP="00610066">
      <w:pPr>
        <w:rPr>
          <w:rFonts w:cs="Times New Roman"/>
          <w:szCs w:val="24"/>
        </w:rPr>
      </w:pPr>
      <w:r w:rsidRPr="00077E04">
        <w:fldChar w:fldCharType="end"/>
      </w:r>
    </w:p>
    <w:p w14:paraId="509E1609" w14:textId="77777777" w:rsidR="000E5A6A" w:rsidRDefault="000E5A6A">
      <w:pPr>
        <w:widowControl/>
        <w:rPr>
          <w:rFonts w:cs="Times New Roman"/>
          <w:szCs w:val="24"/>
        </w:rPr>
      </w:pPr>
      <w:r>
        <w:rPr>
          <w:rFonts w:cs="Times New Roman"/>
          <w:szCs w:val="24"/>
        </w:rPr>
        <w:br w:type="page"/>
      </w:r>
    </w:p>
    <w:p w14:paraId="0B0DABCB" w14:textId="77777777" w:rsidR="00B2567D" w:rsidRDefault="00551F2D" w:rsidP="00537377">
      <w:pPr>
        <w:pStyle w:val="1"/>
        <w:numPr>
          <w:ilvl w:val="0"/>
          <w:numId w:val="0"/>
        </w:numPr>
        <w:rPr>
          <w:noProof/>
        </w:rPr>
      </w:pPr>
      <w:bookmarkStart w:id="8" w:name="_Toc49353477"/>
      <w:r w:rsidRPr="00077E04">
        <w:rPr>
          <w:rFonts w:ascii="Times New Roman" w:hAnsi="Times New Roman" w:cs="Times New Roman"/>
        </w:rPr>
        <w:lastRenderedPageBreak/>
        <w:t>圖目次</w:t>
      </w:r>
      <w:bookmarkEnd w:id="8"/>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6844D6F" w14:textId="185DF858" w:rsidR="00B2567D" w:rsidRDefault="00B2567D">
      <w:pPr>
        <w:pStyle w:val="af8"/>
        <w:tabs>
          <w:tab w:val="right" w:leader="dot" w:pos="8494"/>
        </w:tabs>
        <w:ind w:left="1440" w:hanging="480"/>
        <w:rPr>
          <w:rFonts w:asciiTheme="minorHAnsi" w:eastAsiaTheme="minorEastAsia" w:hAnsiTheme="minorHAnsi"/>
          <w:noProof/>
        </w:rPr>
      </w:pPr>
      <w:hyperlink w:anchor="_Toc49426055" w:history="1">
        <w:r w:rsidRPr="00361DC3">
          <w:rPr>
            <w:rStyle w:val="ab"/>
            <w:rFonts w:hint="eastAsia"/>
            <w:noProof/>
          </w:rPr>
          <w:t>圖</w:t>
        </w:r>
        <w:r w:rsidRPr="00361DC3">
          <w:rPr>
            <w:rStyle w:val="ab"/>
            <w:noProof/>
          </w:rPr>
          <w:t xml:space="preserve"> 3.1 NaN-Euclidean distance</w:t>
        </w:r>
        <w:r>
          <w:rPr>
            <w:noProof/>
            <w:webHidden/>
          </w:rPr>
          <w:tab/>
        </w:r>
        <w:r>
          <w:rPr>
            <w:noProof/>
            <w:webHidden/>
          </w:rPr>
          <w:fldChar w:fldCharType="begin"/>
        </w:r>
        <w:r>
          <w:rPr>
            <w:noProof/>
            <w:webHidden/>
          </w:rPr>
          <w:instrText xml:space="preserve"> PAGEREF _Toc49426055 \h </w:instrText>
        </w:r>
        <w:r>
          <w:rPr>
            <w:noProof/>
            <w:webHidden/>
          </w:rPr>
        </w:r>
        <w:r>
          <w:rPr>
            <w:noProof/>
            <w:webHidden/>
          </w:rPr>
          <w:fldChar w:fldCharType="separate"/>
        </w:r>
        <w:r>
          <w:rPr>
            <w:noProof/>
            <w:webHidden/>
          </w:rPr>
          <w:t>11</w:t>
        </w:r>
        <w:r>
          <w:rPr>
            <w:noProof/>
            <w:webHidden/>
          </w:rPr>
          <w:fldChar w:fldCharType="end"/>
        </w:r>
      </w:hyperlink>
    </w:p>
    <w:p w14:paraId="3C9B6820" w14:textId="7B93688D" w:rsidR="00B2567D" w:rsidRDefault="00B2567D">
      <w:pPr>
        <w:pStyle w:val="af8"/>
        <w:tabs>
          <w:tab w:val="right" w:leader="dot" w:pos="8494"/>
        </w:tabs>
        <w:ind w:left="1440" w:hanging="480"/>
        <w:rPr>
          <w:rFonts w:asciiTheme="minorHAnsi" w:eastAsiaTheme="minorEastAsia" w:hAnsiTheme="minorHAnsi"/>
          <w:noProof/>
        </w:rPr>
      </w:pPr>
      <w:hyperlink w:anchor="_Toc49426056" w:history="1">
        <w:r w:rsidRPr="00361DC3">
          <w:rPr>
            <w:rStyle w:val="ab"/>
            <w:rFonts w:hint="eastAsia"/>
            <w:noProof/>
          </w:rPr>
          <w:t>圖</w:t>
        </w:r>
        <w:r w:rsidRPr="00361DC3">
          <w:rPr>
            <w:rStyle w:val="ab"/>
            <w:noProof/>
          </w:rPr>
          <w:t xml:space="preserve"> 3.2 sk-NN imputation</w:t>
        </w:r>
        <w:r w:rsidRPr="00361DC3">
          <w:rPr>
            <w:rStyle w:val="ab"/>
            <w:rFonts w:hint="eastAsia"/>
            <w:noProof/>
          </w:rPr>
          <w:t>演算法</w:t>
        </w:r>
        <w:r>
          <w:rPr>
            <w:noProof/>
            <w:webHidden/>
          </w:rPr>
          <w:tab/>
        </w:r>
        <w:r>
          <w:rPr>
            <w:noProof/>
            <w:webHidden/>
          </w:rPr>
          <w:fldChar w:fldCharType="begin"/>
        </w:r>
        <w:r>
          <w:rPr>
            <w:noProof/>
            <w:webHidden/>
          </w:rPr>
          <w:instrText xml:space="preserve"> PAGEREF _Toc49426056 \h </w:instrText>
        </w:r>
        <w:r>
          <w:rPr>
            <w:noProof/>
            <w:webHidden/>
          </w:rPr>
        </w:r>
        <w:r>
          <w:rPr>
            <w:noProof/>
            <w:webHidden/>
          </w:rPr>
          <w:fldChar w:fldCharType="separate"/>
        </w:r>
        <w:r>
          <w:rPr>
            <w:noProof/>
            <w:webHidden/>
          </w:rPr>
          <w:t>14</w:t>
        </w:r>
        <w:r>
          <w:rPr>
            <w:noProof/>
            <w:webHidden/>
          </w:rPr>
          <w:fldChar w:fldCharType="end"/>
        </w:r>
      </w:hyperlink>
    </w:p>
    <w:p w14:paraId="30F6746F" w14:textId="2005C03B" w:rsidR="00B2567D" w:rsidRDefault="00B2567D">
      <w:pPr>
        <w:pStyle w:val="af8"/>
        <w:tabs>
          <w:tab w:val="right" w:leader="dot" w:pos="8494"/>
        </w:tabs>
        <w:ind w:left="1440" w:hanging="480"/>
        <w:rPr>
          <w:rFonts w:asciiTheme="minorHAnsi" w:eastAsiaTheme="minorEastAsia" w:hAnsiTheme="minorHAnsi"/>
          <w:noProof/>
        </w:rPr>
      </w:pPr>
      <w:hyperlink w:anchor="_Toc49426057" w:history="1">
        <w:r w:rsidRPr="00361DC3">
          <w:rPr>
            <w:rStyle w:val="ab"/>
            <w:rFonts w:hint="eastAsia"/>
            <w:noProof/>
          </w:rPr>
          <w:t>圖</w:t>
        </w:r>
        <w:r w:rsidRPr="00361DC3">
          <w:rPr>
            <w:rStyle w:val="ab"/>
            <w:noProof/>
          </w:rPr>
          <w:t xml:space="preserve"> 3.3 Procedure Impute_Process()</w:t>
        </w:r>
        <w:r>
          <w:rPr>
            <w:noProof/>
            <w:webHidden/>
          </w:rPr>
          <w:tab/>
        </w:r>
        <w:r>
          <w:rPr>
            <w:noProof/>
            <w:webHidden/>
          </w:rPr>
          <w:fldChar w:fldCharType="begin"/>
        </w:r>
        <w:r>
          <w:rPr>
            <w:noProof/>
            <w:webHidden/>
          </w:rPr>
          <w:instrText xml:space="preserve"> PAGEREF _Toc49426057 \h </w:instrText>
        </w:r>
        <w:r>
          <w:rPr>
            <w:noProof/>
            <w:webHidden/>
          </w:rPr>
        </w:r>
        <w:r>
          <w:rPr>
            <w:noProof/>
            <w:webHidden/>
          </w:rPr>
          <w:fldChar w:fldCharType="separate"/>
        </w:r>
        <w:r>
          <w:rPr>
            <w:noProof/>
            <w:webHidden/>
          </w:rPr>
          <w:t>15</w:t>
        </w:r>
        <w:r>
          <w:rPr>
            <w:noProof/>
            <w:webHidden/>
          </w:rPr>
          <w:fldChar w:fldCharType="end"/>
        </w:r>
      </w:hyperlink>
    </w:p>
    <w:p w14:paraId="79DD93DF" w14:textId="64B38030" w:rsidR="00B2567D" w:rsidRDefault="00B2567D">
      <w:pPr>
        <w:pStyle w:val="af8"/>
        <w:tabs>
          <w:tab w:val="right" w:leader="dot" w:pos="8494"/>
        </w:tabs>
        <w:ind w:left="1440" w:hanging="480"/>
        <w:rPr>
          <w:rFonts w:asciiTheme="minorHAnsi" w:eastAsiaTheme="minorEastAsia" w:hAnsiTheme="minorHAnsi"/>
          <w:noProof/>
        </w:rPr>
      </w:pPr>
      <w:hyperlink w:anchor="_Toc49426058" w:history="1">
        <w:r w:rsidRPr="00361DC3">
          <w:rPr>
            <w:rStyle w:val="ab"/>
            <w:rFonts w:hint="eastAsia"/>
            <w:noProof/>
          </w:rPr>
          <w:t>圖</w:t>
        </w:r>
        <w:r w:rsidRPr="00361DC3">
          <w:rPr>
            <w:rStyle w:val="ab"/>
            <w:noProof/>
          </w:rPr>
          <w:t xml:space="preserve"> 4.1 </w:t>
        </w:r>
        <w:r w:rsidRPr="00361DC3">
          <w:rPr>
            <w:rStyle w:val="ab"/>
            <w:rFonts w:hint="eastAsia"/>
            <w:noProof/>
          </w:rPr>
          <w:t>不同缺失值比例下原始</w:t>
        </w:r>
        <w:r w:rsidRPr="00361DC3">
          <w:rPr>
            <w:rStyle w:val="ab"/>
            <w:noProof/>
          </w:rPr>
          <w:t>k</w:t>
        </w:r>
        <w:r w:rsidRPr="00361DC3">
          <w:rPr>
            <w:rStyle w:val="ab"/>
            <w:rFonts w:hint="eastAsia"/>
            <w:noProof/>
          </w:rPr>
          <w:t>鄰近點填補法之</w:t>
        </w:r>
        <w:r w:rsidRPr="00361DC3">
          <w:rPr>
            <w:rStyle w:val="ab"/>
            <w:rFonts w:cs="Times New Roman"/>
            <w:noProof/>
          </w:rPr>
          <w:t>hit ratio (</w:t>
        </w:r>
        <w:r w:rsidRPr="00361DC3">
          <w:rPr>
            <w:rStyle w:val="ab"/>
            <w:noProof/>
          </w:rPr>
          <w:t>k=1</w:t>
        </w:r>
        <w:r w:rsidRPr="00361DC3">
          <w:rPr>
            <w:rStyle w:val="ab"/>
            <w:rFonts w:cs="Times New Roman"/>
            <w:noProof/>
          </w:rPr>
          <w:t>)</w:t>
        </w:r>
        <w:r>
          <w:rPr>
            <w:noProof/>
            <w:webHidden/>
          </w:rPr>
          <w:tab/>
        </w:r>
        <w:r>
          <w:rPr>
            <w:noProof/>
            <w:webHidden/>
          </w:rPr>
          <w:fldChar w:fldCharType="begin"/>
        </w:r>
        <w:r>
          <w:rPr>
            <w:noProof/>
            <w:webHidden/>
          </w:rPr>
          <w:instrText xml:space="preserve"> PAGEREF _Toc49426058 \h </w:instrText>
        </w:r>
        <w:r>
          <w:rPr>
            <w:noProof/>
            <w:webHidden/>
          </w:rPr>
        </w:r>
        <w:r>
          <w:rPr>
            <w:noProof/>
            <w:webHidden/>
          </w:rPr>
          <w:fldChar w:fldCharType="separate"/>
        </w:r>
        <w:r>
          <w:rPr>
            <w:noProof/>
            <w:webHidden/>
          </w:rPr>
          <w:t>19</w:t>
        </w:r>
        <w:r>
          <w:rPr>
            <w:noProof/>
            <w:webHidden/>
          </w:rPr>
          <w:fldChar w:fldCharType="end"/>
        </w:r>
      </w:hyperlink>
    </w:p>
    <w:p w14:paraId="447ED224" w14:textId="28C2495E" w:rsidR="00B2567D" w:rsidRDefault="00B2567D">
      <w:pPr>
        <w:pStyle w:val="af8"/>
        <w:tabs>
          <w:tab w:val="right" w:leader="dot" w:pos="8494"/>
        </w:tabs>
        <w:ind w:left="1440" w:hanging="480"/>
        <w:rPr>
          <w:rFonts w:asciiTheme="minorHAnsi" w:eastAsiaTheme="minorEastAsia" w:hAnsiTheme="minorHAnsi"/>
          <w:noProof/>
        </w:rPr>
      </w:pPr>
      <w:hyperlink w:anchor="_Toc49426059" w:history="1">
        <w:r w:rsidRPr="00361DC3">
          <w:rPr>
            <w:rStyle w:val="ab"/>
            <w:rFonts w:hint="eastAsia"/>
            <w:noProof/>
          </w:rPr>
          <w:t>圖</w:t>
        </w:r>
        <w:r w:rsidRPr="00361DC3">
          <w:rPr>
            <w:rStyle w:val="ab"/>
            <w:noProof/>
          </w:rPr>
          <w:t xml:space="preserve"> 4.2</w:t>
        </w:r>
        <w:r w:rsidRPr="00361DC3">
          <w:rPr>
            <w:rStyle w:val="ab"/>
            <w:rFonts w:cs="Times New Roman"/>
            <w:noProof/>
          </w:rPr>
          <w:t xml:space="preserve"> </w:t>
        </w:r>
        <w:r w:rsidRPr="00361DC3">
          <w:rPr>
            <w:rStyle w:val="ab"/>
            <w:rFonts w:hint="eastAsia"/>
            <w:noProof/>
          </w:rPr>
          <w:t>不同缺失值比例下原始</w:t>
        </w:r>
        <w:r w:rsidRPr="00361DC3">
          <w:rPr>
            <w:rStyle w:val="ab"/>
            <w:noProof/>
          </w:rPr>
          <w:t>k</w:t>
        </w:r>
        <w:r w:rsidRPr="00361DC3">
          <w:rPr>
            <w:rStyle w:val="ab"/>
            <w:rFonts w:hint="eastAsia"/>
            <w:noProof/>
          </w:rPr>
          <w:t>鄰近點填補法之</w:t>
        </w:r>
        <w:r w:rsidRPr="00361DC3">
          <w:rPr>
            <w:rStyle w:val="ab"/>
            <w:rFonts w:cs="Times New Roman"/>
            <w:noProof/>
          </w:rPr>
          <w:t>hit ratio (</w:t>
        </w:r>
        <w:r w:rsidRPr="00361DC3">
          <w:rPr>
            <w:rStyle w:val="ab"/>
            <w:noProof/>
          </w:rPr>
          <w:t>k=2</w:t>
        </w:r>
        <w:r w:rsidRPr="00361DC3">
          <w:rPr>
            <w:rStyle w:val="ab"/>
            <w:rFonts w:cs="Times New Roman"/>
            <w:noProof/>
          </w:rPr>
          <w:t>)</w:t>
        </w:r>
        <w:r>
          <w:rPr>
            <w:noProof/>
            <w:webHidden/>
          </w:rPr>
          <w:tab/>
        </w:r>
        <w:r>
          <w:rPr>
            <w:noProof/>
            <w:webHidden/>
          </w:rPr>
          <w:fldChar w:fldCharType="begin"/>
        </w:r>
        <w:r>
          <w:rPr>
            <w:noProof/>
            <w:webHidden/>
          </w:rPr>
          <w:instrText xml:space="preserve"> PAGEREF _Toc49426059 \h </w:instrText>
        </w:r>
        <w:r>
          <w:rPr>
            <w:noProof/>
            <w:webHidden/>
          </w:rPr>
        </w:r>
        <w:r>
          <w:rPr>
            <w:noProof/>
            <w:webHidden/>
          </w:rPr>
          <w:fldChar w:fldCharType="separate"/>
        </w:r>
        <w:r>
          <w:rPr>
            <w:noProof/>
            <w:webHidden/>
          </w:rPr>
          <w:t>19</w:t>
        </w:r>
        <w:r>
          <w:rPr>
            <w:noProof/>
            <w:webHidden/>
          </w:rPr>
          <w:fldChar w:fldCharType="end"/>
        </w:r>
      </w:hyperlink>
    </w:p>
    <w:p w14:paraId="505079EE" w14:textId="752879DE" w:rsidR="00B2567D" w:rsidRDefault="00B2567D">
      <w:pPr>
        <w:pStyle w:val="af8"/>
        <w:tabs>
          <w:tab w:val="right" w:leader="dot" w:pos="8494"/>
        </w:tabs>
        <w:ind w:left="1440" w:hanging="480"/>
        <w:rPr>
          <w:rFonts w:asciiTheme="minorHAnsi" w:eastAsiaTheme="minorEastAsia" w:hAnsiTheme="minorHAnsi"/>
          <w:noProof/>
        </w:rPr>
      </w:pPr>
      <w:hyperlink w:anchor="_Toc49426060" w:history="1">
        <w:r w:rsidRPr="00361DC3">
          <w:rPr>
            <w:rStyle w:val="ab"/>
            <w:rFonts w:hint="eastAsia"/>
            <w:noProof/>
          </w:rPr>
          <w:t>圖</w:t>
        </w:r>
        <w:r w:rsidRPr="00361DC3">
          <w:rPr>
            <w:rStyle w:val="ab"/>
            <w:noProof/>
          </w:rPr>
          <w:t xml:space="preserve"> 4.3 </w:t>
        </w:r>
        <w:r w:rsidRPr="00361DC3">
          <w:rPr>
            <w:rStyle w:val="ab"/>
            <w:rFonts w:hint="eastAsia"/>
            <w:noProof/>
          </w:rPr>
          <w:t>不同缺失值比例下原始</w:t>
        </w:r>
        <w:r w:rsidRPr="00361DC3">
          <w:rPr>
            <w:rStyle w:val="ab"/>
            <w:noProof/>
          </w:rPr>
          <w:t>k</w:t>
        </w:r>
        <w:r w:rsidRPr="00361DC3">
          <w:rPr>
            <w:rStyle w:val="ab"/>
            <w:rFonts w:hint="eastAsia"/>
            <w:noProof/>
          </w:rPr>
          <w:t>鄰近點填補法之</w:t>
        </w:r>
        <w:r w:rsidRPr="00361DC3">
          <w:rPr>
            <w:rStyle w:val="ab"/>
            <w:rFonts w:cs="Times New Roman"/>
            <w:noProof/>
          </w:rPr>
          <w:t>hit ratio (</w:t>
        </w:r>
        <w:r w:rsidRPr="00361DC3">
          <w:rPr>
            <w:rStyle w:val="ab"/>
            <w:noProof/>
          </w:rPr>
          <w:t>k=3</w:t>
        </w:r>
        <w:r w:rsidRPr="00361DC3">
          <w:rPr>
            <w:rStyle w:val="ab"/>
            <w:rFonts w:cs="Times New Roman"/>
            <w:noProof/>
          </w:rPr>
          <w:t>)</w:t>
        </w:r>
        <w:r>
          <w:rPr>
            <w:noProof/>
            <w:webHidden/>
          </w:rPr>
          <w:tab/>
        </w:r>
        <w:r>
          <w:rPr>
            <w:noProof/>
            <w:webHidden/>
          </w:rPr>
          <w:fldChar w:fldCharType="begin"/>
        </w:r>
        <w:r>
          <w:rPr>
            <w:noProof/>
            <w:webHidden/>
          </w:rPr>
          <w:instrText xml:space="preserve"> PAGEREF _Toc49426060 \h </w:instrText>
        </w:r>
        <w:r>
          <w:rPr>
            <w:noProof/>
            <w:webHidden/>
          </w:rPr>
        </w:r>
        <w:r>
          <w:rPr>
            <w:noProof/>
            <w:webHidden/>
          </w:rPr>
          <w:fldChar w:fldCharType="separate"/>
        </w:r>
        <w:r>
          <w:rPr>
            <w:noProof/>
            <w:webHidden/>
          </w:rPr>
          <w:t>20</w:t>
        </w:r>
        <w:r>
          <w:rPr>
            <w:noProof/>
            <w:webHidden/>
          </w:rPr>
          <w:fldChar w:fldCharType="end"/>
        </w:r>
      </w:hyperlink>
    </w:p>
    <w:p w14:paraId="3A628AE9" w14:textId="1BE3088A" w:rsidR="00B2567D" w:rsidRDefault="00B2567D">
      <w:pPr>
        <w:pStyle w:val="af8"/>
        <w:tabs>
          <w:tab w:val="right" w:leader="dot" w:pos="8494"/>
        </w:tabs>
        <w:ind w:left="1440" w:hanging="480"/>
        <w:rPr>
          <w:rFonts w:asciiTheme="minorHAnsi" w:eastAsiaTheme="minorEastAsia" w:hAnsiTheme="minorHAnsi"/>
          <w:noProof/>
        </w:rPr>
      </w:pPr>
      <w:hyperlink w:anchor="_Toc49426061" w:history="1">
        <w:r w:rsidRPr="00361DC3">
          <w:rPr>
            <w:rStyle w:val="ab"/>
            <w:rFonts w:hint="eastAsia"/>
            <w:noProof/>
          </w:rPr>
          <w:t>圖</w:t>
        </w:r>
        <w:r w:rsidRPr="00361DC3">
          <w:rPr>
            <w:rStyle w:val="ab"/>
            <w:noProof/>
          </w:rPr>
          <w:t xml:space="preserve"> 4.4 </w:t>
        </w:r>
        <w:r w:rsidRPr="00361DC3">
          <w:rPr>
            <w:rStyle w:val="ab"/>
            <w:rFonts w:hint="eastAsia"/>
            <w:noProof/>
          </w:rPr>
          <w:t>不同缺失值比例下原始</w:t>
        </w:r>
        <w:r w:rsidRPr="00361DC3">
          <w:rPr>
            <w:rStyle w:val="ab"/>
            <w:noProof/>
          </w:rPr>
          <w:t>k</w:t>
        </w:r>
        <w:r w:rsidRPr="00361DC3">
          <w:rPr>
            <w:rStyle w:val="ab"/>
            <w:rFonts w:hint="eastAsia"/>
            <w:noProof/>
          </w:rPr>
          <w:t>鄰近點填補法之</w:t>
        </w:r>
        <w:r w:rsidRPr="00361DC3">
          <w:rPr>
            <w:rStyle w:val="ab"/>
            <w:rFonts w:cs="Times New Roman"/>
            <w:noProof/>
          </w:rPr>
          <w:t>hit ratio (</w:t>
        </w:r>
        <w:r w:rsidRPr="00361DC3">
          <w:rPr>
            <w:rStyle w:val="ab"/>
            <w:noProof/>
          </w:rPr>
          <w:t>k=4</w:t>
        </w:r>
        <w:r w:rsidRPr="00361DC3">
          <w:rPr>
            <w:rStyle w:val="ab"/>
            <w:rFonts w:cs="Times New Roman"/>
            <w:noProof/>
          </w:rPr>
          <w:t>)</w:t>
        </w:r>
        <w:r>
          <w:rPr>
            <w:noProof/>
            <w:webHidden/>
          </w:rPr>
          <w:tab/>
        </w:r>
        <w:r>
          <w:rPr>
            <w:noProof/>
            <w:webHidden/>
          </w:rPr>
          <w:fldChar w:fldCharType="begin"/>
        </w:r>
        <w:r>
          <w:rPr>
            <w:noProof/>
            <w:webHidden/>
          </w:rPr>
          <w:instrText xml:space="preserve"> PAGEREF _Toc49426061 \h </w:instrText>
        </w:r>
        <w:r>
          <w:rPr>
            <w:noProof/>
            <w:webHidden/>
          </w:rPr>
        </w:r>
        <w:r>
          <w:rPr>
            <w:noProof/>
            <w:webHidden/>
          </w:rPr>
          <w:fldChar w:fldCharType="separate"/>
        </w:r>
        <w:r>
          <w:rPr>
            <w:noProof/>
            <w:webHidden/>
          </w:rPr>
          <w:t>20</w:t>
        </w:r>
        <w:r>
          <w:rPr>
            <w:noProof/>
            <w:webHidden/>
          </w:rPr>
          <w:fldChar w:fldCharType="end"/>
        </w:r>
      </w:hyperlink>
    </w:p>
    <w:p w14:paraId="7177D240" w14:textId="6D3EEABC" w:rsidR="00B2567D" w:rsidRDefault="00B2567D">
      <w:pPr>
        <w:pStyle w:val="af8"/>
        <w:tabs>
          <w:tab w:val="right" w:leader="dot" w:pos="8494"/>
        </w:tabs>
        <w:ind w:left="1440" w:hanging="480"/>
        <w:rPr>
          <w:rFonts w:asciiTheme="minorHAnsi" w:eastAsiaTheme="minorEastAsia" w:hAnsiTheme="minorHAnsi"/>
          <w:noProof/>
        </w:rPr>
      </w:pPr>
      <w:hyperlink w:anchor="_Toc49426062" w:history="1">
        <w:r w:rsidRPr="00361DC3">
          <w:rPr>
            <w:rStyle w:val="ab"/>
            <w:rFonts w:hint="eastAsia"/>
            <w:noProof/>
          </w:rPr>
          <w:t>圖</w:t>
        </w:r>
        <w:r w:rsidRPr="00361DC3">
          <w:rPr>
            <w:rStyle w:val="ab"/>
            <w:noProof/>
          </w:rPr>
          <w:t xml:space="preserve"> 4.5 </w:t>
        </w:r>
        <w:r w:rsidRPr="00361DC3">
          <w:rPr>
            <w:rStyle w:val="ab"/>
            <w:rFonts w:hint="eastAsia"/>
            <w:noProof/>
          </w:rPr>
          <w:t>不同缺失值比例下各填補法相似度比較圖</w:t>
        </w:r>
        <w:r w:rsidRPr="00361DC3">
          <w:rPr>
            <w:rStyle w:val="ab"/>
            <w:noProof/>
          </w:rPr>
          <w:t xml:space="preserve"> (k=1)</w:t>
        </w:r>
        <w:r>
          <w:rPr>
            <w:noProof/>
            <w:webHidden/>
          </w:rPr>
          <w:tab/>
        </w:r>
        <w:r>
          <w:rPr>
            <w:noProof/>
            <w:webHidden/>
          </w:rPr>
          <w:fldChar w:fldCharType="begin"/>
        </w:r>
        <w:r>
          <w:rPr>
            <w:noProof/>
            <w:webHidden/>
          </w:rPr>
          <w:instrText xml:space="preserve"> PAGEREF _Toc49426062 \h </w:instrText>
        </w:r>
        <w:r>
          <w:rPr>
            <w:noProof/>
            <w:webHidden/>
          </w:rPr>
        </w:r>
        <w:r>
          <w:rPr>
            <w:noProof/>
            <w:webHidden/>
          </w:rPr>
          <w:fldChar w:fldCharType="separate"/>
        </w:r>
        <w:r>
          <w:rPr>
            <w:noProof/>
            <w:webHidden/>
          </w:rPr>
          <w:t>22</w:t>
        </w:r>
        <w:r>
          <w:rPr>
            <w:noProof/>
            <w:webHidden/>
          </w:rPr>
          <w:fldChar w:fldCharType="end"/>
        </w:r>
      </w:hyperlink>
    </w:p>
    <w:p w14:paraId="1CC9D7A4" w14:textId="019E127A" w:rsidR="00B2567D" w:rsidRDefault="00B2567D">
      <w:pPr>
        <w:pStyle w:val="af8"/>
        <w:tabs>
          <w:tab w:val="right" w:leader="dot" w:pos="8494"/>
        </w:tabs>
        <w:ind w:left="1440" w:hanging="480"/>
        <w:rPr>
          <w:rFonts w:asciiTheme="minorHAnsi" w:eastAsiaTheme="minorEastAsia" w:hAnsiTheme="minorHAnsi"/>
          <w:noProof/>
        </w:rPr>
      </w:pPr>
      <w:hyperlink w:anchor="_Toc49426063" w:history="1">
        <w:r w:rsidRPr="00361DC3">
          <w:rPr>
            <w:rStyle w:val="ab"/>
            <w:rFonts w:hint="eastAsia"/>
            <w:noProof/>
          </w:rPr>
          <w:t>圖</w:t>
        </w:r>
        <w:r w:rsidRPr="00361DC3">
          <w:rPr>
            <w:rStyle w:val="ab"/>
            <w:noProof/>
          </w:rPr>
          <w:t xml:space="preserve"> 4.6 </w:t>
        </w:r>
        <w:r w:rsidRPr="00361DC3">
          <w:rPr>
            <w:rStyle w:val="ab"/>
            <w:rFonts w:hint="eastAsia"/>
            <w:noProof/>
          </w:rPr>
          <w:t>不同缺失值比例下各填補法相似度比較圖</w:t>
        </w:r>
        <w:r w:rsidRPr="00361DC3">
          <w:rPr>
            <w:rStyle w:val="ab"/>
            <w:noProof/>
          </w:rPr>
          <w:t xml:space="preserve"> (k=5)</w:t>
        </w:r>
        <w:r>
          <w:rPr>
            <w:noProof/>
            <w:webHidden/>
          </w:rPr>
          <w:tab/>
        </w:r>
        <w:r>
          <w:rPr>
            <w:noProof/>
            <w:webHidden/>
          </w:rPr>
          <w:fldChar w:fldCharType="begin"/>
        </w:r>
        <w:r>
          <w:rPr>
            <w:noProof/>
            <w:webHidden/>
          </w:rPr>
          <w:instrText xml:space="preserve"> PAGEREF _Toc49426063 \h </w:instrText>
        </w:r>
        <w:r>
          <w:rPr>
            <w:noProof/>
            <w:webHidden/>
          </w:rPr>
        </w:r>
        <w:r>
          <w:rPr>
            <w:noProof/>
            <w:webHidden/>
          </w:rPr>
          <w:fldChar w:fldCharType="separate"/>
        </w:r>
        <w:r>
          <w:rPr>
            <w:noProof/>
            <w:webHidden/>
          </w:rPr>
          <w:t>23</w:t>
        </w:r>
        <w:r>
          <w:rPr>
            <w:noProof/>
            <w:webHidden/>
          </w:rPr>
          <w:fldChar w:fldCharType="end"/>
        </w:r>
      </w:hyperlink>
    </w:p>
    <w:p w14:paraId="066261C2" w14:textId="24E66B48" w:rsidR="00B2567D" w:rsidRDefault="00B2567D">
      <w:pPr>
        <w:pStyle w:val="af8"/>
        <w:tabs>
          <w:tab w:val="right" w:leader="dot" w:pos="8494"/>
        </w:tabs>
        <w:ind w:left="1440" w:hanging="480"/>
        <w:rPr>
          <w:rFonts w:asciiTheme="minorHAnsi" w:eastAsiaTheme="minorEastAsia" w:hAnsiTheme="minorHAnsi"/>
          <w:noProof/>
        </w:rPr>
      </w:pPr>
      <w:hyperlink w:anchor="_Toc49426064" w:history="1">
        <w:r w:rsidRPr="00361DC3">
          <w:rPr>
            <w:rStyle w:val="ab"/>
            <w:rFonts w:hint="eastAsia"/>
            <w:noProof/>
          </w:rPr>
          <w:t>圖</w:t>
        </w:r>
        <w:r w:rsidRPr="00361DC3">
          <w:rPr>
            <w:rStyle w:val="ab"/>
            <w:noProof/>
          </w:rPr>
          <w:t xml:space="preserve"> 4.7 </w:t>
        </w:r>
        <w:r w:rsidRPr="00361DC3">
          <w:rPr>
            <w:rStyle w:val="ab"/>
            <w:rFonts w:hint="eastAsia"/>
            <w:noProof/>
          </w:rPr>
          <w:t>不同缺失值比例下各填補法相似度比較圖</w:t>
        </w:r>
        <w:r w:rsidRPr="00361DC3">
          <w:rPr>
            <w:rStyle w:val="ab"/>
            <w:noProof/>
          </w:rPr>
          <w:t xml:space="preserve"> (k=13)</w:t>
        </w:r>
        <w:r>
          <w:rPr>
            <w:noProof/>
            <w:webHidden/>
          </w:rPr>
          <w:tab/>
        </w:r>
        <w:r>
          <w:rPr>
            <w:noProof/>
            <w:webHidden/>
          </w:rPr>
          <w:fldChar w:fldCharType="begin"/>
        </w:r>
        <w:r>
          <w:rPr>
            <w:noProof/>
            <w:webHidden/>
          </w:rPr>
          <w:instrText xml:space="preserve"> PAGEREF _Toc49426064 \h </w:instrText>
        </w:r>
        <w:r>
          <w:rPr>
            <w:noProof/>
            <w:webHidden/>
          </w:rPr>
        </w:r>
        <w:r>
          <w:rPr>
            <w:noProof/>
            <w:webHidden/>
          </w:rPr>
          <w:fldChar w:fldCharType="separate"/>
        </w:r>
        <w:r>
          <w:rPr>
            <w:noProof/>
            <w:webHidden/>
          </w:rPr>
          <w:t>24</w:t>
        </w:r>
        <w:r>
          <w:rPr>
            <w:noProof/>
            <w:webHidden/>
          </w:rPr>
          <w:fldChar w:fldCharType="end"/>
        </w:r>
      </w:hyperlink>
    </w:p>
    <w:p w14:paraId="2890D762" w14:textId="152A9E1A" w:rsidR="00F85597" w:rsidRPr="00064138" w:rsidRDefault="00F043AC" w:rsidP="00064138">
      <w:r w:rsidRPr="00077E04">
        <w:fldChar w:fldCharType="end"/>
      </w:r>
    </w:p>
    <w:p w14:paraId="62DAB216" w14:textId="77777777" w:rsidR="00D12CAB" w:rsidRDefault="00D12CAB" w:rsidP="005E5922">
      <w:pPr>
        <w:pStyle w:val="1"/>
        <w:sectPr w:rsidR="00D12CAB" w:rsidSect="00D12CAB">
          <w:footerReference w:type="default" r:id="rId16"/>
          <w:pgSz w:w="11906" w:h="16838"/>
          <w:pgMar w:top="1701" w:right="1701" w:bottom="1701" w:left="1701" w:header="851" w:footer="992" w:gutter="0"/>
          <w:pgNumType w:fmt="lowerRoman" w:start="1"/>
          <w:cols w:space="425"/>
          <w:docGrid w:type="lines" w:linePitch="360"/>
        </w:sectPr>
      </w:pPr>
    </w:p>
    <w:p w14:paraId="6B4E4498" w14:textId="25CA7441" w:rsidR="00264848" w:rsidRPr="00077E04" w:rsidRDefault="00681794" w:rsidP="005E5922">
      <w:pPr>
        <w:pStyle w:val="1"/>
      </w:pPr>
      <w:bookmarkStart w:id="9" w:name="_Toc49353478"/>
      <w:r w:rsidRPr="00077E04">
        <w:rPr>
          <w:rFonts w:hint="eastAsia"/>
        </w:rPr>
        <w:lastRenderedPageBreak/>
        <w:t>簡介</w:t>
      </w:r>
      <w:bookmarkEnd w:id="9"/>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141739E3"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B67F43">
        <w:instrText xml:space="preserve"> ADDIN ZOTERO_ITEM CSL_CITATION {"citationID":"1xNjLIvV","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10" w:name="_Hlk47553156"/>
      <w:r w:rsidR="0035525C" w:rsidRPr="00077E04">
        <w:rPr>
          <w:rFonts w:hint="eastAsia"/>
          <w:color w:val="000000" w:themeColor="text1"/>
        </w:rPr>
        <w:t>點</w:t>
      </w:r>
      <w:bookmarkEnd w:id="10"/>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786065C6"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r w:rsidR="004B61D6" w:rsidRPr="00077E04">
        <w:rPr>
          <w:szCs w:val="24"/>
        </w:rPr>
        <w:t>sk</w:t>
      </w:r>
      <w:proofErr w:type="spellEnd"/>
      <w:r w:rsidR="004B61D6" w:rsidRPr="00077E04">
        <w:rPr>
          <w:szCs w:val="24"/>
        </w:rPr>
        <w:t>-NN imputation</w:t>
      </w:r>
      <w:r w:rsidR="004B61D6" w:rsidRPr="00077E04">
        <w:rPr>
          <w:rFonts w:hint="eastAsia"/>
          <w:szCs w:val="24"/>
        </w:rPr>
        <w:t>演算法</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proofErr w:type="gramStart"/>
      <w:r w:rsidR="004B61D6">
        <w:rPr>
          <w:rFonts w:hint="eastAsia"/>
          <w:color w:val="000000" w:themeColor="text1"/>
        </w:rPr>
        <w:t>採</w:t>
      </w:r>
      <w:proofErr w:type="gramEnd"/>
      <w:r w:rsidR="004B61D6">
        <w:rPr>
          <w:rFonts w:hint="eastAsia"/>
          <w:color w:val="000000" w:themeColor="text1"/>
        </w:rPr>
        <w:t>樣</w:t>
      </w:r>
      <w:r w:rsidR="004B61D6" w:rsidRPr="00077E04">
        <w:rPr>
          <w:rFonts w:hint="eastAsia"/>
          <w:color w:val="000000" w:themeColor="text1"/>
        </w:rPr>
        <w:t>機制</w:t>
      </w:r>
      <w:r w:rsidR="00E7131B" w:rsidRPr="00077E04">
        <w:rPr>
          <w:rFonts w:hint="eastAsia"/>
          <w:color w:val="000000" w:themeColor="text1"/>
        </w:rPr>
        <w:t>儘</w:t>
      </w:r>
      <w:r w:rsidR="00282DB6" w:rsidRPr="00077E04">
        <w:rPr>
          <w:rFonts w:hint="eastAsia"/>
          <w:color w:val="000000" w:themeColor="text1"/>
        </w:rPr>
        <w:t>可能地</w:t>
      </w:r>
      <w:r w:rsidR="004B61D6">
        <w:rPr>
          <w:rFonts w:hint="eastAsia"/>
          <w:color w:val="000000" w:themeColor="text1"/>
        </w:rPr>
        <w:t>挑選</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672133F1" w:rsidR="001E1E2B" w:rsidRPr="002F592E" w:rsidRDefault="00BB1719" w:rsidP="003755D2">
      <w:pPr>
        <w:ind w:firstLine="425"/>
      </w:pPr>
      <w:r w:rsidRPr="002F592E">
        <w:rPr>
          <w:rFonts w:hint="eastAsia"/>
        </w:rPr>
        <w:t>本研究進行兩個模擬實驗</w:t>
      </w:r>
      <w:r w:rsidR="002F4EA5" w:rsidRPr="002F592E">
        <w:rPr>
          <w:rFonts w:hint="eastAsia"/>
        </w:rPr>
        <w:t>。</w:t>
      </w:r>
      <w:r w:rsidR="002F592E">
        <w:rPr>
          <w:rFonts w:hint="eastAsia"/>
        </w:rPr>
        <w:t>首先</w:t>
      </w:r>
      <w:r w:rsidR="008E521F" w:rsidRPr="002F592E">
        <w:rPr>
          <w:rFonts w:hint="eastAsia"/>
        </w:rPr>
        <w:t>觀察</w:t>
      </w:r>
      <w:r w:rsidR="001D3E00">
        <w:rPr>
          <w:rFonts w:hint="eastAsia"/>
        </w:rPr>
        <w:t>原始</w:t>
      </w:r>
      <w:r w:rsidR="002F592E" w:rsidRPr="00077E04">
        <w:rPr>
          <w:rFonts w:hint="eastAsia"/>
          <w:color w:val="000000" w:themeColor="text1"/>
        </w:rPr>
        <w:t>k</w:t>
      </w:r>
      <w:r w:rsidR="002F592E" w:rsidRPr="00077E04">
        <w:rPr>
          <w:rFonts w:hint="eastAsia"/>
          <w:color w:val="000000" w:themeColor="text1"/>
        </w:rPr>
        <w:t>鄰近點填補法</w:t>
      </w:r>
      <w:r w:rsidR="002F592E">
        <w:rPr>
          <w:rFonts w:hint="eastAsia"/>
          <w:color w:val="000000" w:themeColor="text1"/>
        </w:rPr>
        <w:t>在不同</w:t>
      </w:r>
      <w:r w:rsidR="008E521F" w:rsidRPr="002F592E">
        <w:rPr>
          <w:rFonts w:hint="eastAsia"/>
        </w:rPr>
        <w:t>k</w:t>
      </w:r>
      <w:r w:rsidR="008E521F" w:rsidRPr="002F592E">
        <w:rPr>
          <w:rFonts w:hint="eastAsia"/>
        </w:rPr>
        <w:t>值與缺失值比例</w:t>
      </w:r>
      <w:r w:rsidR="002F592E">
        <w:rPr>
          <w:rFonts w:hint="eastAsia"/>
        </w:rPr>
        <w:t>下</w:t>
      </w:r>
      <w:r w:rsidR="002F4EA5" w:rsidRPr="002F592E">
        <w:rPr>
          <w:rFonts w:hint="eastAsia"/>
        </w:rPr>
        <w:t>對</w:t>
      </w:r>
      <w:r w:rsidR="00997302">
        <w:rPr>
          <w:rFonts w:hint="eastAsia"/>
        </w:rPr>
        <w:t>原</w:t>
      </w:r>
      <w:r w:rsidR="002F4EA5" w:rsidRPr="002F592E">
        <w:rPr>
          <w:rFonts w:hint="eastAsia"/>
        </w:rPr>
        <w:t>天際線</w:t>
      </w:r>
      <w:r w:rsidR="002F592E">
        <w:rPr>
          <w:rFonts w:hint="eastAsia"/>
        </w:rPr>
        <w:t>所造成</w:t>
      </w:r>
      <w:r w:rsidR="002F4EA5" w:rsidRPr="002F592E">
        <w:rPr>
          <w:rFonts w:hint="eastAsia"/>
        </w:rPr>
        <w:t>的</w:t>
      </w:r>
      <w:r w:rsidR="002F592E">
        <w:rPr>
          <w:rFonts w:hint="eastAsia"/>
        </w:rPr>
        <w:t>乖離狀況</w:t>
      </w:r>
      <w:r w:rsidR="002F4EA5" w:rsidRPr="002F592E">
        <w:rPr>
          <w:rFonts w:hint="eastAsia"/>
        </w:rPr>
        <w:t>，</w:t>
      </w:r>
      <w:r w:rsidR="002F592E">
        <w:rPr>
          <w:rFonts w:hint="eastAsia"/>
        </w:rPr>
        <w:t>然後</w:t>
      </w:r>
      <w:r w:rsidR="001E4B7D" w:rsidRPr="002F592E">
        <w:rPr>
          <w:rFonts w:hint="eastAsia"/>
        </w:rPr>
        <w:t>比較</w:t>
      </w:r>
      <w:r w:rsidR="002F592E">
        <w:rPr>
          <w:rFonts w:hint="eastAsia"/>
        </w:rPr>
        <w:t>本方法與</w:t>
      </w:r>
      <w:r w:rsidR="001E4B7D" w:rsidRPr="001D3E00">
        <w:rPr>
          <w:rFonts w:hint="eastAsia"/>
          <w:color w:val="000000" w:themeColor="text1"/>
        </w:rPr>
        <w:t>各填</w:t>
      </w:r>
      <w:r w:rsidR="001E4B7D" w:rsidRPr="002F592E">
        <w:rPr>
          <w:rFonts w:hint="eastAsia"/>
        </w:rPr>
        <w:t>補法</w:t>
      </w:r>
      <w:r w:rsidR="002F592E">
        <w:rPr>
          <w:rFonts w:hint="eastAsia"/>
        </w:rPr>
        <w:t>在</w:t>
      </w:r>
      <w:r w:rsidR="001E4B7D" w:rsidRPr="002F592E">
        <w:rPr>
          <w:rFonts w:hint="eastAsia"/>
        </w:rPr>
        <w:t>填補</w:t>
      </w:r>
      <w:r w:rsidR="002F592E">
        <w:rPr>
          <w:rFonts w:hint="eastAsia"/>
        </w:rPr>
        <w:t>缺失資料</w:t>
      </w:r>
      <w:r w:rsidR="001E4B7D" w:rsidRPr="002F592E">
        <w:rPr>
          <w:rFonts w:hint="eastAsia"/>
        </w:rPr>
        <w:t>後所產生的天際線與原天際線的相似度。</w:t>
      </w:r>
      <w:r w:rsidR="00533B70" w:rsidRPr="002F592E">
        <w:rPr>
          <w:rFonts w:hint="eastAsia"/>
        </w:rPr>
        <w:t>實驗結果顯示，在</w:t>
      </w:r>
      <w:r w:rsidR="00533B70" w:rsidRPr="002F592E">
        <w:rPr>
          <w:rFonts w:hint="eastAsia"/>
        </w:rPr>
        <w:t>k</w:t>
      </w:r>
      <w:r w:rsidR="00533B70" w:rsidRPr="002F592E">
        <w:rPr>
          <w:rFonts w:hint="eastAsia"/>
        </w:rPr>
        <w:t>值足夠大時，本研究方法在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r w:rsidR="002E04DC">
        <w:rPr>
          <w:rFonts w:hint="eastAsia"/>
        </w:rPr>
        <w:t>；</w:t>
      </w:r>
      <w:r w:rsidR="009E7FE5" w:rsidRPr="002F592E">
        <w:rPr>
          <w:rFonts w:hint="eastAsia"/>
        </w:rPr>
        <w:t>在缺失值比例</w:t>
      </w:r>
      <w:r w:rsidR="00894FA3" w:rsidRPr="002F592E">
        <w:rPr>
          <w:rFonts w:hint="eastAsia"/>
        </w:rPr>
        <w:t>較</w:t>
      </w:r>
      <w:r w:rsidR="009E7FE5" w:rsidRPr="002F592E">
        <w:rPr>
          <w:rFonts w:hint="eastAsia"/>
        </w:rPr>
        <w:t>高時，</w:t>
      </w:r>
      <w:r w:rsidR="002E04DC" w:rsidRPr="002F592E">
        <w:rPr>
          <w:rFonts w:hint="eastAsia"/>
        </w:rPr>
        <w:t>本研究方法</w:t>
      </w:r>
      <w:r w:rsidR="002E04DC">
        <w:rPr>
          <w:rFonts w:hint="eastAsia"/>
        </w:rPr>
        <w:t>所得到天際線</w:t>
      </w:r>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5A5E8BB0"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r w:rsidR="00307729">
        <w:rPr>
          <w:rFonts w:hint="eastAsia"/>
        </w:rPr>
        <w:t>對鄰近點</w:t>
      </w:r>
      <w:r w:rsidR="00426A24" w:rsidRPr="00A87123">
        <w:rPr>
          <w:rFonts w:hint="eastAsia"/>
        </w:rPr>
        <w:t>不合理的</w:t>
      </w:r>
      <w:r w:rsidR="00843FE1" w:rsidRPr="00A87123">
        <w:rPr>
          <w:rFonts w:hint="eastAsia"/>
        </w:rPr>
        <w:t>權重分配</w:t>
      </w:r>
      <w:r w:rsidR="00426A24" w:rsidRPr="00A87123">
        <w:rPr>
          <w:rFonts w:hint="eastAsia"/>
        </w:rPr>
        <w:t>，</w:t>
      </w:r>
      <w:r w:rsidR="00A87123">
        <w:rPr>
          <w:rFonts w:hint="eastAsia"/>
        </w:rPr>
        <w:t>並且</w:t>
      </w:r>
      <w:r w:rsidR="003F35B8" w:rsidRPr="00A87123">
        <w:rPr>
          <w:rFonts w:hint="eastAsia"/>
        </w:rPr>
        <w:t>提</w:t>
      </w:r>
      <w:r w:rsidR="00307729">
        <w:rPr>
          <w:rFonts w:hint="eastAsia"/>
        </w:rPr>
        <w:t>出</w:t>
      </w:r>
      <w:r w:rsidR="003F35B8" w:rsidRPr="00A87123">
        <w:rPr>
          <w:rFonts w:hint="eastAsia"/>
        </w:rPr>
        <w:t>鄰近點的</w:t>
      </w:r>
      <w:proofErr w:type="gramStart"/>
      <w:r w:rsidR="00307729">
        <w:rPr>
          <w:rFonts w:hint="eastAsia"/>
        </w:rPr>
        <w:t>採</w:t>
      </w:r>
      <w:proofErr w:type="gramEnd"/>
      <w:r w:rsidR="00307729">
        <w:rPr>
          <w:rFonts w:hint="eastAsia"/>
        </w:rPr>
        <w:t>樣</w:t>
      </w:r>
      <w:r w:rsidR="003F35B8" w:rsidRPr="00A87123">
        <w:rPr>
          <w:rFonts w:hint="eastAsia"/>
        </w:rPr>
        <w:t>方</w:t>
      </w:r>
      <w:r w:rsidR="00307729">
        <w:rPr>
          <w:rFonts w:hint="eastAsia"/>
        </w:rPr>
        <w:t>法</w:t>
      </w:r>
      <w:r w:rsidR="00573A48" w:rsidRPr="00A87123">
        <w:rPr>
          <w:rFonts w:hint="eastAsia"/>
        </w:rPr>
        <w:t>以</w:t>
      </w:r>
      <w:r w:rsidR="00307729">
        <w:rPr>
          <w:rFonts w:hint="eastAsia"/>
        </w:rPr>
        <w:t>解決無法</w:t>
      </w:r>
      <w:r w:rsidR="00426A24" w:rsidRPr="00A87123">
        <w:rPr>
          <w:rFonts w:hint="eastAsia"/>
        </w:rPr>
        <w:t>找到足夠可參考的鄰近點</w:t>
      </w:r>
      <w:r w:rsidR="00040701" w:rsidRPr="00A87123">
        <w:rPr>
          <w:rFonts w:hint="eastAsia"/>
        </w:rPr>
        <w:t>進行填補</w:t>
      </w:r>
      <w:r w:rsidR="00307729">
        <w:rPr>
          <w:rFonts w:hint="eastAsia"/>
        </w:rPr>
        <w:t>的問題</w:t>
      </w:r>
      <w:r w:rsidRPr="00A87123">
        <w:rPr>
          <w:rFonts w:hint="eastAsia"/>
        </w:rPr>
        <w:t>。</w:t>
      </w:r>
      <w:r w:rsidR="00573A48" w:rsidRPr="00A87123">
        <w:rPr>
          <w:rFonts w:hint="eastAsia"/>
        </w:rPr>
        <w:t>這</w:t>
      </w:r>
      <w:r w:rsidR="00307729">
        <w:rPr>
          <w:rFonts w:hint="eastAsia"/>
        </w:rPr>
        <w:t>兩點改進</w:t>
      </w:r>
      <w:r w:rsidR="00B26717" w:rsidRPr="00A87123">
        <w:rPr>
          <w:rFonts w:hint="eastAsia"/>
        </w:rPr>
        <w:t>使得</w:t>
      </w:r>
      <w:r w:rsidR="00307729">
        <w:rPr>
          <w:rFonts w:hint="eastAsia"/>
        </w:rPr>
        <w:t>針對</w:t>
      </w:r>
      <w:r w:rsidR="00B26717" w:rsidRPr="00A87123">
        <w:rPr>
          <w:rFonts w:hint="eastAsia"/>
        </w:rPr>
        <w:t>高缺失值比例</w:t>
      </w:r>
      <w:r w:rsidR="00307729">
        <w:rPr>
          <w:rFonts w:hint="eastAsia"/>
        </w:rPr>
        <w:t>的資料集</w:t>
      </w:r>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1" w:name="_Toc49353479"/>
      <w:r w:rsidRPr="00077E04">
        <w:rPr>
          <w:rFonts w:hint="eastAsia"/>
        </w:rPr>
        <w:lastRenderedPageBreak/>
        <w:t>相關研究</w:t>
      </w:r>
      <w:bookmarkEnd w:id="11"/>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2" w:name="_Toc49353480"/>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2"/>
    </w:p>
    <w:p w14:paraId="154436D2" w14:textId="25B2B02E"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73AAFA9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1419F7">
        <w:rPr>
          <w:rFonts w:cs="Times New Roman" w:hint="eastAsia"/>
        </w:rPr>
        <w:t>例如</w:t>
      </w:r>
      <w:r w:rsidR="0094368E" w:rsidRPr="001419F7">
        <w:rPr>
          <w:rFonts w:cs="Times New Roman" w:hint="eastAsia"/>
        </w:rPr>
        <w:t>問卷中</w:t>
      </w:r>
      <w:r w:rsidR="001419F7">
        <w:rPr>
          <w:rFonts w:cs="Times New Roman" w:hint="eastAsia"/>
        </w:rPr>
        <w:t>若</w:t>
      </w:r>
      <w:r w:rsidR="0094368E" w:rsidRPr="001419F7">
        <w:rPr>
          <w:rFonts w:cs="Times New Roman" w:hint="eastAsia"/>
        </w:rPr>
        <w:t>有包含心情沮喪的</w:t>
      </w:r>
      <w:r w:rsidR="00BA42BA" w:rsidRPr="001419F7">
        <w:rPr>
          <w:rFonts w:cs="Times New Roman" w:hint="eastAsia"/>
        </w:rPr>
        <w:t>議題</w:t>
      </w:r>
      <w:r w:rsidR="007B07A8">
        <w:rPr>
          <w:rFonts w:cs="Times New Roman" w:hint="eastAsia"/>
        </w:rPr>
        <w:t>則</w:t>
      </w:r>
      <w:r w:rsidR="00BA42BA" w:rsidRPr="001419F7">
        <w:rPr>
          <w:rFonts w:cs="Times New Roman" w:hint="eastAsia"/>
        </w:rPr>
        <w:t>較</w:t>
      </w:r>
      <w:r w:rsidR="0094368E" w:rsidRPr="001419F7">
        <w:rPr>
          <w:rFonts w:cs="Times New Roman" w:hint="eastAsia"/>
        </w:rPr>
        <w:t>容易</w:t>
      </w:r>
      <w:r w:rsidR="005048E9" w:rsidRPr="001419F7">
        <w:rPr>
          <w:rFonts w:cs="Times New Roman" w:hint="eastAsia"/>
        </w:rPr>
        <w:t>缺少男性族群</w:t>
      </w:r>
      <w:r w:rsidR="007C7A9E" w:rsidRPr="001419F7">
        <w:rPr>
          <w:rFonts w:cs="Times New Roman" w:hint="eastAsia"/>
        </w:rPr>
        <w:t>的</w:t>
      </w:r>
      <w:r w:rsidR="005048E9" w:rsidRPr="001419F7">
        <w:rPr>
          <w:rFonts w:cs="Times New Roman" w:hint="eastAsia"/>
        </w:rPr>
        <w:t>資料，</w:t>
      </w:r>
      <w:r w:rsidR="007B07A8">
        <w:rPr>
          <w:rFonts w:cs="Times New Roman" w:hint="eastAsia"/>
        </w:rPr>
        <w:t>這種情形</w:t>
      </w:r>
      <w:r w:rsidR="00B43489" w:rsidRPr="001419F7">
        <w:rPr>
          <w:rFonts w:cs="Times New Roman" w:hint="eastAsia"/>
        </w:rPr>
        <w:t>會</w:t>
      </w:r>
      <w:r w:rsidR="007B07A8">
        <w:rPr>
          <w:rFonts w:cs="Times New Roman" w:hint="eastAsia"/>
        </w:rPr>
        <w:t>讓人</w:t>
      </w:r>
      <w:r w:rsidR="00B43489" w:rsidRPr="001419F7">
        <w:rPr>
          <w:rFonts w:cs="Times New Roman" w:hint="eastAsia"/>
        </w:rPr>
        <w:t>誤以為</w:t>
      </w:r>
      <w:r w:rsidR="006F0158" w:rsidRPr="001419F7">
        <w:rPr>
          <w:rFonts w:cs="Times New Roman" w:hint="eastAsia"/>
        </w:rPr>
        <w:t>男性族群與該</w:t>
      </w:r>
      <w:r w:rsidR="00BA42BA" w:rsidRPr="001419F7">
        <w:rPr>
          <w:rFonts w:cs="Times New Roman" w:hint="eastAsia"/>
        </w:rPr>
        <w:t>議題</w:t>
      </w:r>
      <w:r w:rsidR="006F0158" w:rsidRPr="001419F7">
        <w:rPr>
          <w:rFonts w:cs="Times New Roman" w:hint="eastAsia"/>
        </w:rPr>
        <w:t>看似</w:t>
      </w:r>
      <w:r w:rsidR="007B07A8">
        <w:rPr>
          <w:rFonts w:cs="Times New Roman" w:hint="eastAsia"/>
        </w:rPr>
        <w:t>乎</w:t>
      </w:r>
      <w:r w:rsidR="006F0158" w:rsidRPr="001419F7">
        <w:rPr>
          <w:rFonts w:cs="Times New Roman" w:hint="eastAsia"/>
        </w:rPr>
        <w:t>有相關性</w:t>
      </w:r>
      <w:r w:rsidR="00B43489" w:rsidRPr="001419F7">
        <w:rPr>
          <w:rFonts w:cs="Times New Roman" w:hint="eastAsia"/>
        </w:rPr>
        <w:t>。</w:t>
      </w:r>
      <w:r w:rsidR="00A400AD" w:rsidRPr="001419F7">
        <w:rPr>
          <w:rFonts w:cs="Times New Roman" w:hint="eastAsia"/>
        </w:rPr>
        <w:t>但</w:t>
      </w:r>
      <w:r w:rsidR="007B07A8">
        <w:rPr>
          <w:rFonts w:cs="Times New Roman" w:hint="eastAsia"/>
        </w:rPr>
        <w:t>這可能</w:t>
      </w:r>
      <w:r w:rsidR="00A400AD" w:rsidRPr="001419F7">
        <w:rPr>
          <w:rFonts w:cs="Times New Roman" w:hint="eastAsia"/>
        </w:rPr>
        <w:t>只是</w:t>
      </w:r>
      <w:r w:rsidR="00B43489" w:rsidRPr="001419F7">
        <w:rPr>
          <w:rFonts w:cs="Times New Roman" w:hint="eastAsia"/>
        </w:rPr>
        <w:t>因為</w:t>
      </w:r>
      <w:r w:rsidR="00286C1E" w:rsidRPr="001419F7">
        <w:rPr>
          <w:rFonts w:cs="Times New Roman" w:hint="eastAsia"/>
        </w:rPr>
        <w:t>男性</w:t>
      </w:r>
      <w:r w:rsidR="00B43489" w:rsidRPr="001419F7">
        <w:rPr>
          <w:rFonts w:cs="Times New Roman" w:hint="eastAsia"/>
        </w:rPr>
        <w:t>比</w:t>
      </w:r>
      <w:r w:rsidR="00286C1E" w:rsidRPr="001419F7">
        <w:rPr>
          <w:rFonts w:cs="Times New Roman" w:hint="eastAsia"/>
        </w:rPr>
        <w:t>較不願意填寫</w:t>
      </w:r>
      <w:r w:rsidR="00E06AE9" w:rsidRPr="001419F7">
        <w:rPr>
          <w:rFonts w:cs="Times New Roman" w:hint="eastAsia"/>
        </w:rPr>
        <w:t>此種議題的</w:t>
      </w:r>
      <w:r w:rsidR="00286C1E" w:rsidRPr="001419F7">
        <w:rPr>
          <w:rFonts w:cs="Times New Roman" w:hint="eastAsia"/>
        </w:rPr>
        <w:t>問卷，</w:t>
      </w:r>
      <w:r w:rsidR="00D971AA" w:rsidRPr="001419F7">
        <w:rPr>
          <w:rFonts w:cs="Times New Roman" w:hint="eastAsia"/>
        </w:rPr>
        <w:t>事實上</w:t>
      </w:r>
      <w:r w:rsidR="007B07A8">
        <w:rPr>
          <w:rFonts w:cs="Times New Roman" w:hint="eastAsia"/>
        </w:rPr>
        <w:t>是</w:t>
      </w:r>
      <w:r w:rsidR="00D971AA" w:rsidRPr="001419F7">
        <w:rPr>
          <w:rFonts w:cs="Times New Roman" w:hint="eastAsia"/>
        </w:rPr>
        <w:t>與男性族群毫無關係，</w:t>
      </w:r>
      <w:r w:rsidR="00286C1E" w:rsidRPr="001419F7">
        <w:rPr>
          <w:rFonts w:cs="Times New Roman" w:hint="eastAsia"/>
        </w:rPr>
        <w:t>此類型的缺失值就被歸類為隨機缺失值。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1FC23C26" w:rsidR="00A81C57" w:rsidRPr="00077E04" w:rsidRDefault="00730A45" w:rsidP="00496025">
      <w:pPr>
        <w:ind w:firstLine="480"/>
        <w:rPr>
          <w:rFonts w:cs="Times New Roman"/>
        </w:rPr>
      </w:pPr>
      <w:r w:rsidRPr="00B83DE4">
        <w:rPr>
          <w:rFonts w:cs="Times New Roman" w:hint="eastAsia"/>
          <w:color w:val="000000" w:themeColor="text1"/>
        </w:rPr>
        <w:t>若</w:t>
      </w:r>
      <w:r w:rsidR="00E4053C" w:rsidRPr="00B83DE4">
        <w:rPr>
          <w:rFonts w:cs="Times New Roman" w:hint="eastAsia"/>
          <w:color w:val="000000" w:themeColor="text1"/>
        </w:rPr>
        <w:t>缺失情形不屬於</w:t>
      </w:r>
      <w:r w:rsidR="00E944B8" w:rsidRPr="00B83DE4">
        <w:rPr>
          <w:rFonts w:cs="Times New Roman" w:hint="eastAsia"/>
          <w:color w:val="000000" w:themeColor="text1"/>
        </w:rPr>
        <w:t>其他</w:t>
      </w:r>
      <w:r w:rsidR="00E4053C" w:rsidRPr="00B83DE4">
        <w:rPr>
          <w:rFonts w:cs="Times New Roman" w:hint="eastAsia"/>
          <w:color w:val="000000" w:themeColor="text1"/>
        </w:rPr>
        <w:t>兩者，則被歸屬於完全非隨機缺失</w:t>
      </w:r>
      <w:r w:rsidR="00BA42BA" w:rsidRPr="00B83DE4">
        <w:rPr>
          <w:rFonts w:cs="Times New Roman" w:hint="eastAsia"/>
          <w:color w:val="000000" w:themeColor="text1"/>
        </w:rPr>
        <w:t>(</w:t>
      </w:r>
      <w:r w:rsidR="00BA42BA" w:rsidRPr="00B83DE4">
        <w:rPr>
          <w:rFonts w:cs="Times New Roman"/>
          <w:color w:val="000000" w:themeColor="text1"/>
        </w:rPr>
        <w:t>MNAR)</w:t>
      </w:r>
      <w:r w:rsidR="00E4053C" w:rsidRPr="00B83DE4">
        <w:rPr>
          <w:rFonts w:cs="Times New Roman" w:hint="eastAsia"/>
          <w:color w:val="000000" w:themeColor="text1"/>
        </w:rPr>
        <w:t>類型。</w:t>
      </w:r>
      <w:r w:rsidR="00E4053C" w:rsidRPr="007B07A8">
        <w:rPr>
          <w:rFonts w:cs="Times New Roman" w:hint="eastAsia"/>
        </w:rPr>
        <w:t>此類型的缺失值與</w:t>
      </w:r>
      <w:r w:rsidR="00F233B6" w:rsidRPr="007B07A8">
        <w:rPr>
          <w:rFonts w:cs="Times New Roman" w:hint="eastAsia"/>
        </w:rPr>
        <w:t>其他</w:t>
      </w:r>
      <w:r w:rsidR="00E4053C" w:rsidRPr="007B07A8">
        <w:rPr>
          <w:rFonts w:cs="Times New Roman" w:hint="eastAsia"/>
        </w:rPr>
        <w:t>維度具有</w:t>
      </w:r>
      <w:r w:rsidR="002D02E5" w:rsidRPr="007B07A8">
        <w:rPr>
          <w:rFonts w:cs="Times New Roman" w:hint="eastAsia"/>
        </w:rPr>
        <w:t>相</w:t>
      </w:r>
      <w:r w:rsidR="00E4053C" w:rsidRPr="007B07A8">
        <w:rPr>
          <w:rFonts w:cs="Times New Roman" w:hint="eastAsia"/>
        </w:rPr>
        <w:t>關</w:t>
      </w:r>
      <w:r w:rsidR="002D02E5" w:rsidRPr="007B07A8">
        <w:rPr>
          <w:rFonts w:cs="Times New Roman" w:hint="eastAsia"/>
        </w:rPr>
        <w:t>性</w:t>
      </w:r>
      <w:r w:rsidR="00E4053C" w:rsidRPr="007B07A8">
        <w:rPr>
          <w:rFonts w:cs="Times New Roman" w:hint="eastAsia"/>
        </w:rPr>
        <w:t>，屬於此類型</w:t>
      </w:r>
      <w:r w:rsidR="007B07A8">
        <w:rPr>
          <w:rFonts w:cs="Times New Roman" w:hint="eastAsia"/>
        </w:rPr>
        <w:t>的</w:t>
      </w:r>
      <w:r w:rsidR="00E4053C" w:rsidRPr="007B07A8">
        <w:rPr>
          <w:rFonts w:cs="Times New Roman" w:hint="eastAsia"/>
        </w:rPr>
        <w:t>缺失資料會表現出某一種資料特性，故</w:t>
      </w:r>
      <w:r w:rsidR="009B70B6" w:rsidRPr="007B07A8">
        <w:rPr>
          <w:rFonts w:cs="Times New Roman" w:hint="eastAsia"/>
        </w:rPr>
        <w:t>此</w:t>
      </w:r>
      <w:r w:rsidR="005709AD" w:rsidRPr="007B07A8">
        <w:rPr>
          <w:rFonts w:cs="Times New Roman" w:hint="eastAsia"/>
        </w:rPr>
        <w:t>缺失</w:t>
      </w:r>
      <w:r w:rsidR="009B70B6" w:rsidRPr="007B07A8">
        <w:rPr>
          <w:rFonts w:cs="Times New Roman" w:hint="eastAsia"/>
        </w:rPr>
        <w:t>類型</w:t>
      </w:r>
      <w:r w:rsidR="005709AD" w:rsidRPr="007B07A8">
        <w:rPr>
          <w:rFonts w:cs="Times New Roman" w:hint="eastAsia"/>
        </w:rPr>
        <w:t>完全</w:t>
      </w:r>
      <w:r w:rsidR="00E4053C" w:rsidRPr="007B07A8">
        <w:rPr>
          <w:rFonts w:cs="Times New Roman" w:hint="eastAsia"/>
        </w:rPr>
        <w:t>不可忽略</w:t>
      </w:r>
      <w:r w:rsidR="009B3CF9" w:rsidRPr="007B07A8">
        <w:rPr>
          <w:rFonts w:cs="Times New Roman" w:hint="eastAsia"/>
        </w:rPr>
        <w:t>，也不宜用任何方式異動缺失值</w:t>
      </w:r>
      <w:r w:rsidR="00E4053C" w:rsidRPr="007B07A8">
        <w:rPr>
          <w:rFonts w:cs="Times New Roman" w:hint="eastAsia"/>
        </w:rPr>
        <w:t>。</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3" w:name="_Toc49353481"/>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3"/>
    </w:p>
    <w:p w14:paraId="47C1F925" w14:textId="500FDF17" w:rsidR="00AF67E1" w:rsidRPr="007B07A8" w:rsidRDefault="00772E87" w:rsidP="00772E87">
      <w:pPr>
        <w:ind w:firstLine="480"/>
      </w:pPr>
      <w:r w:rsidRPr="007B07A8">
        <w:rPr>
          <w:rFonts w:hint="eastAsia"/>
        </w:rPr>
        <w:t>一般在做資料處理的時候，</w:t>
      </w:r>
      <w:r w:rsidR="00182855">
        <w:rPr>
          <w:rFonts w:hint="eastAsia"/>
        </w:rPr>
        <w:t>假如</w:t>
      </w:r>
      <w:r w:rsidRPr="007B07A8">
        <w:rPr>
          <w:rFonts w:hint="eastAsia"/>
        </w:rPr>
        <w:t>資料集</w:t>
      </w:r>
      <w:r w:rsidR="00B83DE4" w:rsidRPr="007B07A8">
        <w:rPr>
          <w:rFonts w:hint="eastAsia"/>
        </w:rPr>
        <w:t>中某些</w:t>
      </w:r>
      <w:r w:rsidRPr="007B07A8">
        <w:rPr>
          <w:rFonts w:hint="eastAsia"/>
        </w:rPr>
        <w:t>資料欄位</w:t>
      </w:r>
      <w:r w:rsidR="00B83DE4" w:rsidRPr="007B07A8">
        <w:rPr>
          <w:rFonts w:hint="eastAsia"/>
        </w:rPr>
        <w:t>的值</w:t>
      </w:r>
      <w:r w:rsidRPr="007B07A8">
        <w:rPr>
          <w:rFonts w:hint="eastAsia"/>
        </w:rPr>
        <w:t>不存在，這</w:t>
      </w:r>
      <w:r w:rsidR="0036509F" w:rsidRPr="007B07A8">
        <w:rPr>
          <w:rFonts w:hint="eastAsia"/>
        </w:rPr>
        <w:t>種</w:t>
      </w:r>
      <w:r w:rsidRPr="007B07A8">
        <w:rPr>
          <w:rFonts w:hint="eastAsia"/>
        </w:rPr>
        <w:t>情況被稱為資料缺失</w:t>
      </w:r>
      <w:r w:rsidR="00182855">
        <w:rPr>
          <w:rFonts w:hint="eastAsia"/>
        </w:rPr>
        <w:t>，</w:t>
      </w:r>
      <w:r w:rsidRPr="007B07A8">
        <w:rPr>
          <w:rFonts w:hint="eastAsia"/>
        </w:rPr>
        <w:t>這些沒有資料的欄位</w:t>
      </w:r>
      <w:r w:rsidR="00182855">
        <w:rPr>
          <w:rFonts w:hint="eastAsia"/>
        </w:rPr>
        <w:t>有</w:t>
      </w:r>
      <w:r w:rsidRPr="007B07A8">
        <w:rPr>
          <w:rFonts w:hint="eastAsia"/>
        </w:rPr>
        <w:t>缺失值。</w:t>
      </w:r>
      <w:r w:rsidR="008E7DE0" w:rsidRPr="007B07A8">
        <w:rPr>
          <w:rFonts w:hint="eastAsia"/>
        </w:rPr>
        <w:t>舉例來說，表</w:t>
      </w:r>
      <w:r w:rsidR="008E7DE0" w:rsidRPr="007B07A8">
        <w:rPr>
          <w:rFonts w:hint="eastAsia"/>
        </w:rPr>
        <w:t>2.1</w:t>
      </w:r>
      <w:r w:rsidR="008E7DE0" w:rsidRPr="007B07A8">
        <w:rPr>
          <w:rFonts w:hint="eastAsia"/>
        </w:rPr>
        <w:t>為一個含有若干</w:t>
      </w:r>
      <w:r w:rsidR="00F54CE5" w:rsidRPr="007B07A8">
        <w:rPr>
          <w:rFonts w:hint="eastAsia"/>
        </w:rPr>
        <w:t>個</w:t>
      </w:r>
      <w:r w:rsidR="008E7DE0" w:rsidRPr="007B07A8">
        <w:rPr>
          <w:rFonts w:hint="eastAsia"/>
        </w:rPr>
        <w:t>缺失值的資料集，</w:t>
      </w:r>
      <w:r w:rsidR="00B057C0" w:rsidRPr="007B07A8">
        <w:rPr>
          <w:rFonts w:hint="eastAsia"/>
        </w:rPr>
        <w:t>並</w:t>
      </w:r>
      <w:r w:rsidR="008E7DE0" w:rsidRPr="007B07A8">
        <w:rPr>
          <w:rFonts w:hint="eastAsia"/>
        </w:rPr>
        <w:t>以橫線</w:t>
      </w:r>
      <w:r w:rsidR="00182855">
        <w:rPr>
          <w:rFonts w:cs="Times New Roman" w:hint="eastAsia"/>
          <w:color w:val="000000" w:themeColor="text1"/>
          <w:szCs w:val="24"/>
        </w:rPr>
        <w:t>-</w:t>
      </w:r>
      <w:r w:rsidR="00CF307D" w:rsidRPr="007B07A8">
        <w:rPr>
          <w:rFonts w:hint="eastAsia"/>
        </w:rPr>
        <w:t>表示</w:t>
      </w:r>
      <w:r w:rsidR="00182855">
        <w:rPr>
          <w:rFonts w:hint="eastAsia"/>
        </w:rPr>
        <w:t>具有</w:t>
      </w:r>
      <w:r w:rsidR="00CF307D" w:rsidRPr="007B07A8">
        <w:rPr>
          <w:rFonts w:hint="eastAsia"/>
        </w:rPr>
        <w:t>缺失值</w:t>
      </w:r>
      <w:r w:rsidR="00182855" w:rsidRPr="007B07A8">
        <w:rPr>
          <w:rFonts w:hint="eastAsia"/>
        </w:rPr>
        <w:t>的欄位</w:t>
      </w:r>
      <w:r w:rsidR="008E7DE0" w:rsidRPr="007B07A8">
        <w:rPr>
          <w:rFonts w:hint="eastAsia"/>
        </w:rPr>
        <w:t>。</w:t>
      </w:r>
    </w:p>
    <w:p w14:paraId="4AAA001B" w14:textId="28CB0BCB" w:rsidR="00AF67E1" w:rsidRPr="00BF3612" w:rsidRDefault="00AF67E1" w:rsidP="00AF67E1">
      <w:pPr>
        <w:rPr>
          <w:color w:val="0070C0"/>
        </w:rPr>
      </w:pPr>
    </w:p>
    <w:p w14:paraId="76D2EE7C" w14:textId="5D9E5DCD" w:rsidR="00AF67E1" w:rsidRPr="009C4C21" w:rsidRDefault="00AF67E1" w:rsidP="00AF67E1">
      <w:pPr>
        <w:pStyle w:val="af7"/>
        <w:jc w:val="center"/>
        <w:rPr>
          <w:color w:val="0070C0"/>
          <w:sz w:val="24"/>
          <w:szCs w:val="24"/>
        </w:rPr>
      </w:pPr>
      <w:bookmarkStart w:id="14" w:name="_Toc49426047"/>
      <w:r w:rsidRPr="009C4C21">
        <w:rPr>
          <w:rFonts w:hint="eastAsia"/>
          <w:sz w:val="24"/>
          <w:szCs w:val="24"/>
        </w:rPr>
        <w:lastRenderedPageBreak/>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1</w:t>
      </w:r>
      <w:r>
        <w:rPr>
          <w:sz w:val="24"/>
          <w:szCs w:val="24"/>
        </w:rPr>
        <w:fldChar w:fldCharType="end"/>
      </w:r>
      <w:r w:rsidRPr="009C4C21">
        <w:rPr>
          <w:rFonts w:hint="eastAsia"/>
          <w:sz w:val="24"/>
          <w:szCs w:val="24"/>
        </w:rPr>
        <w:t xml:space="preserve"> </w:t>
      </w:r>
      <w:r w:rsidRPr="009C4C21">
        <w:rPr>
          <w:rFonts w:hint="eastAsia"/>
          <w:sz w:val="24"/>
          <w:szCs w:val="24"/>
        </w:rPr>
        <w:t>含</w:t>
      </w:r>
      <w:r w:rsidR="00182855">
        <w:rPr>
          <w:rFonts w:hint="eastAsia"/>
          <w:sz w:val="24"/>
          <w:szCs w:val="24"/>
        </w:rPr>
        <w:t>有</w:t>
      </w:r>
      <w:r w:rsidRPr="009C4C21">
        <w:rPr>
          <w:rFonts w:hint="eastAsia"/>
          <w:sz w:val="24"/>
          <w:szCs w:val="24"/>
        </w:rPr>
        <w:t>缺失值</w:t>
      </w:r>
      <w:r w:rsidR="00182855">
        <w:rPr>
          <w:rFonts w:hint="eastAsia"/>
          <w:sz w:val="24"/>
          <w:szCs w:val="24"/>
        </w:rPr>
        <w:t>的</w:t>
      </w:r>
      <w:r w:rsidRPr="009C4C21">
        <w:rPr>
          <w:rFonts w:hint="eastAsia"/>
          <w:sz w:val="24"/>
          <w:szCs w:val="24"/>
        </w:rPr>
        <w:t>資料集</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AF67E1" w:rsidRPr="00487FA9" w14:paraId="73D0F32E" w14:textId="77777777" w:rsidTr="001419F7">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51413B8" w14:textId="77777777" w:rsidR="00AF67E1" w:rsidRPr="00487FA9" w:rsidRDefault="00AF67E1" w:rsidP="001419F7">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E45394F"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00B45FC6"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22CADAC4"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5B374EA5"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AF67E1" w:rsidRPr="00487FA9" w14:paraId="1638404D"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20E2F23"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5331C44"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4D052A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6FF33A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76E1C16"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AF67E1" w:rsidRPr="00487FA9" w14:paraId="588171E7"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07078851"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470543B2"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002ED5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7B56F43E"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51E4FB1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AF67E1" w:rsidRPr="00487FA9" w14:paraId="42CA042E"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8FB8EDF"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65A4E6B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0232DA8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3F58EA1"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2E6DBBCA"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AF67E1" w:rsidRPr="00487FA9" w14:paraId="1C69FAE6"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B0F43B5"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73A55F4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2A450F8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36721EF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5319B60D"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F229EB2" w14:textId="77777777" w:rsidR="00772E87" w:rsidRPr="00AF67E1" w:rsidRDefault="00772E87" w:rsidP="00147134">
      <w:pPr>
        <w:rPr>
          <w:color w:val="0070C0"/>
        </w:rPr>
      </w:pPr>
    </w:p>
    <w:p w14:paraId="6698C910" w14:textId="7A0F7134" w:rsidR="001511D9" w:rsidRPr="00182855" w:rsidRDefault="00772E87" w:rsidP="00772E87">
      <w:pPr>
        <w:ind w:firstLine="480"/>
        <w:rPr>
          <w:rFonts w:cs="Times New Roman"/>
        </w:rPr>
      </w:pPr>
      <w:r w:rsidRPr="00182855">
        <w:rPr>
          <w:rFonts w:hint="eastAsia"/>
        </w:rPr>
        <w:t>面臨</w:t>
      </w:r>
      <w:r w:rsidR="00DB67C9" w:rsidRPr="00182855">
        <w:rPr>
          <w:rFonts w:hint="eastAsia"/>
        </w:rPr>
        <w:t>資料缺失</w:t>
      </w:r>
      <w:r w:rsidRPr="00182855">
        <w:rPr>
          <w:rFonts w:hint="eastAsia"/>
        </w:rPr>
        <w:t>時，為了讓整體資料集可以做後續的統計、分析</w:t>
      </w:r>
      <w:r w:rsidR="003D74C8" w:rsidRPr="00182855">
        <w:rPr>
          <w:rFonts w:hint="eastAsia"/>
        </w:rPr>
        <w:t>及</w:t>
      </w:r>
      <w:r w:rsidR="00182855">
        <w:rPr>
          <w:rFonts w:hint="eastAsia"/>
        </w:rPr>
        <w:t>決策</w:t>
      </w:r>
      <w:r w:rsidRPr="00182855">
        <w:rPr>
          <w:rFonts w:hint="eastAsia"/>
        </w:rPr>
        <w:t>等</w:t>
      </w:r>
      <w:r w:rsidR="00A32393" w:rsidRPr="00182855">
        <w:rPr>
          <w:rFonts w:hint="eastAsia"/>
        </w:rPr>
        <w:t>工作</w:t>
      </w:r>
      <w:r w:rsidR="00182855">
        <w:rPr>
          <w:rFonts w:hint="eastAsia"/>
        </w:rPr>
        <w:t>，</w:t>
      </w:r>
      <w:r w:rsidRPr="00182855">
        <w:rPr>
          <w:rFonts w:hint="eastAsia"/>
        </w:rPr>
        <w:t>我們必須先對缺失值做一些處理，無論是忽視不管、</w:t>
      </w:r>
      <w:r w:rsidR="00F52256" w:rsidRPr="00182855">
        <w:rPr>
          <w:rFonts w:hint="eastAsia"/>
        </w:rPr>
        <w:t>移除</w:t>
      </w:r>
      <w:r w:rsidRPr="00182855">
        <w:rPr>
          <w:rFonts w:hint="eastAsia"/>
        </w:rPr>
        <w:t>含有缺失值的資料或者賦予替代的值</w:t>
      </w:r>
      <w:r w:rsidR="00182855">
        <w:rPr>
          <w:rFonts w:hint="eastAsia"/>
        </w:rPr>
        <w:t>等</w:t>
      </w:r>
      <w:r w:rsidRPr="00182855">
        <w:rPr>
          <w:rFonts w:hint="eastAsia"/>
        </w:rPr>
        <w:t>，都是處理缺失值的</w:t>
      </w:r>
      <w:r w:rsidR="00182855">
        <w:rPr>
          <w:rFonts w:hint="eastAsia"/>
        </w:rPr>
        <w:t>可能</w:t>
      </w:r>
      <w:r w:rsidR="00EC1E68" w:rsidRPr="00182855">
        <w:rPr>
          <w:rFonts w:hint="eastAsia"/>
        </w:rPr>
        <w:t>策略</w:t>
      </w:r>
      <w:r w:rsidRPr="00182855">
        <w:rPr>
          <w:rFonts w:hint="eastAsia"/>
        </w:rPr>
        <w:t>。</w:t>
      </w:r>
      <w:r w:rsidR="00037EA7" w:rsidRPr="00182855">
        <w:rPr>
          <w:rFonts w:cs="Times New Roman" w:hint="eastAsia"/>
        </w:rPr>
        <w:t>缺失值處理</w:t>
      </w:r>
      <w:r w:rsidR="005E2003" w:rsidRPr="00182855">
        <w:rPr>
          <w:rFonts w:cs="Times New Roman" w:hint="eastAsia"/>
        </w:rPr>
        <w:t>方法</w:t>
      </w:r>
      <w:r w:rsidR="00C30C27" w:rsidRPr="00182855">
        <w:rPr>
          <w:rFonts w:cs="Times New Roman" w:hint="eastAsia"/>
        </w:rPr>
        <w:t>可</w:t>
      </w:r>
      <w:r w:rsidR="001902B7" w:rsidRPr="00182855">
        <w:rPr>
          <w:rFonts w:cs="Times New Roman" w:hint="eastAsia"/>
        </w:rPr>
        <w:t>分為</w:t>
      </w:r>
      <w:r w:rsidR="00FF632A" w:rsidRPr="00182855">
        <w:rPr>
          <w:rFonts w:cs="Times New Roman" w:hint="eastAsia"/>
        </w:rPr>
        <w:t>三</w:t>
      </w:r>
      <w:r w:rsidR="001902B7" w:rsidRPr="00182855">
        <w:rPr>
          <w:rFonts w:cs="Times New Roman" w:hint="eastAsia"/>
        </w:rPr>
        <w:t>種，</w:t>
      </w:r>
      <w:r w:rsidR="008F4842" w:rsidRPr="00182855">
        <w:rPr>
          <w:rFonts w:cs="Times New Roman" w:hint="eastAsia"/>
        </w:rPr>
        <w:t>分別是</w:t>
      </w:r>
      <w:r w:rsidR="009308DA" w:rsidRPr="00182855">
        <w:rPr>
          <w:rFonts w:cs="Times New Roman" w:hint="eastAsia"/>
        </w:rPr>
        <w:t>丟棄法</w:t>
      </w:r>
      <w:r w:rsidR="009308DA" w:rsidRPr="00182855">
        <w:rPr>
          <w:rFonts w:cs="Times New Roman" w:hint="eastAsia"/>
        </w:rPr>
        <w:t>(</w:t>
      </w:r>
      <w:r w:rsidR="009308DA" w:rsidRPr="00182855">
        <w:rPr>
          <w:rFonts w:cs="Times New Roman"/>
        </w:rPr>
        <w:t>dropout</w:t>
      </w:r>
      <w:r w:rsidR="009308DA" w:rsidRPr="00182855">
        <w:rPr>
          <w:rFonts w:cs="Times New Roman" w:hint="eastAsia"/>
        </w:rPr>
        <w:t>)</w:t>
      </w:r>
      <w:r w:rsidR="00E36ECF" w:rsidRPr="00182855">
        <w:rPr>
          <w:rFonts w:cs="Times New Roman"/>
        </w:rPr>
        <w:fldChar w:fldCharType="begin"/>
      </w:r>
      <w:r w:rsidR="00E36ECF" w:rsidRPr="00182855">
        <w:rPr>
          <w:rFonts w:cs="Times New Roman"/>
        </w:rPr>
        <w:instrText xml:space="preserve"> ADDIN ZOTERO_ITEM CSL_CITATION {"citationID":"1i5suwhi","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E36ECF" w:rsidRPr="00182855">
        <w:rPr>
          <w:rFonts w:cs="Times New Roman"/>
        </w:rPr>
        <w:fldChar w:fldCharType="separate"/>
      </w:r>
      <w:r w:rsidR="00E36ECF" w:rsidRPr="00182855">
        <w:rPr>
          <w:rFonts w:cs="Times New Roman"/>
        </w:rPr>
        <w:t>[10]</w:t>
      </w:r>
      <w:r w:rsidR="00E36ECF" w:rsidRPr="00182855">
        <w:rPr>
          <w:rFonts w:cs="Times New Roman"/>
        </w:rPr>
        <w:fldChar w:fldCharType="end"/>
      </w:r>
      <w:r w:rsidR="008F4842" w:rsidRPr="00182855">
        <w:rPr>
          <w:rFonts w:cs="Times New Roman" w:hint="eastAsia"/>
        </w:rPr>
        <w:t>、</w:t>
      </w:r>
      <w:r w:rsidR="005409D2" w:rsidRPr="00182855">
        <w:rPr>
          <w:rFonts w:cs="Times New Roman" w:hint="eastAsia"/>
        </w:rPr>
        <w:t>填補</w:t>
      </w:r>
      <w:r w:rsidR="009308DA" w:rsidRPr="00182855">
        <w:rPr>
          <w:rFonts w:cs="Times New Roman" w:hint="eastAsia"/>
        </w:rPr>
        <w:t>法</w:t>
      </w:r>
      <w:r w:rsidR="009308DA" w:rsidRPr="00182855">
        <w:rPr>
          <w:rFonts w:cs="Times New Roman" w:hint="eastAsia"/>
        </w:rPr>
        <w:t>(</w:t>
      </w:r>
      <w:r w:rsidR="009308DA" w:rsidRPr="00182855">
        <w:rPr>
          <w:rFonts w:cs="Times New Roman"/>
        </w:rPr>
        <w:t>imputation)</w:t>
      </w:r>
      <w:r w:rsidR="00D24B60" w:rsidRPr="00182855">
        <w:rPr>
          <w:rFonts w:cs="Times New Roman"/>
        </w:rPr>
        <w:fldChar w:fldCharType="begin"/>
      </w:r>
      <w:r w:rsidR="00B67F43" w:rsidRPr="00182855">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182855">
        <w:rPr>
          <w:rFonts w:cs="Times New Roman"/>
        </w:rPr>
        <w:fldChar w:fldCharType="separate"/>
      </w:r>
      <w:r w:rsidR="00F43199" w:rsidRPr="00182855">
        <w:rPr>
          <w:rFonts w:cs="Times New Roman"/>
        </w:rPr>
        <w:t>[3], [6], [14]</w:t>
      </w:r>
      <w:r w:rsidR="00D24B60" w:rsidRPr="00182855">
        <w:rPr>
          <w:rFonts w:cs="Times New Roman"/>
        </w:rPr>
        <w:fldChar w:fldCharType="end"/>
      </w:r>
      <w:r w:rsidR="008F4842" w:rsidRPr="00182855">
        <w:rPr>
          <w:rFonts w:cs="Times New Roman" w:hint="eastAsia"/>
        </w:rPr>
        <w:t>與</w:t>
      </w:r>
      <w:r w:rsidR="001511D9" w:rsidRPr="00182855">
        <w:rPr>
          <w:rFonts w:cs="Times New Roman"/>
        </w:rPr>
        <w:t>k</w:t>
      </w:r>
      <w:r w:rsidR="001511D9" w:rsidRPr="00182855">
        <w:rPr>
          <w:rFonts w:cs="Times New Roman" w:hint="eastAsia"/>
        </w:rPr>
        <w:t>鄰近點填補法</w:t>
      </w:r>
      <w:r w:rsidR="008F4842" w:rsidRPr="00182855">
        <w:rPr>
          <w:rFonts w:cs="Times New Roman" w:hint="eastAsia"/>
        </w:rPr>
        <w:t>，其中</w:t>
      </w:r>
      <w:r w:rsidR="008F4842" w:rsidRPr="00182855">
        <w:rPr>
          <w:rFonts w:cs="Times New Roman"/>
        </w:rPr>
        <w:t>k</w:t>
      </w:r>
      <w:r w:rsidR="008F4842" w:rsidRPr="00182855">
        <w:rPr>
          <w:rFonts w:cs="Times New Roman" w:hint="eastAsia"/>
        </w:rPr>
        <w:t>鄰近點填補法</w:t>
      </w:r>
      <w:r w:rsidR="00AF2A21" w:rsidRPr="00182855">
        <w:rPr>
          <w:rFonts w:cs="Times New Roman"/>
        </w:rPr>
        <w:fldChar w:fldCharType="begin"/>
      </w:r>
      <w:r w:rsidR="00AF2A21" w:rsidRPr="00182855">
        <w:rPr>
          <w:rFonts w:cs="Times New Roman"/>
        </w:rPr>
        <w:instrText xml:space="preserve"> ADDIN ZOTERO_ITEM CSL_CITATION {"citationID":"j95oTh4S","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AF2A21" w:rsidRPr="00182855">
        <w:rPr>
          <w:rFonts w:cs="Times New Roman"/>
        </w:rPr>
        <w:fldChar w:fldCharType="separate"/>
      </w:r>
      <w:r w:rsidR="00AF2A21" w:rsidRPr="00182855">
        <w:rPr>
          <w:rFonts w:cs="Times New Roman"/>
        </w:rPr>
        <w:t>[28]</w:t>
      </w:r>
      <w:r w:rsidR="00AF2A21" w:rsidRPr="00182855">
        <w:rPr>
          <w:rFonts w:cs="Times New Roman"/>
        </w:rPr>
        <w:fldChar w:fldCharType="end"/>
      </w:r>
      <w:r w:rsidR="001511D9" w:rsidRPr="00182855">
        <w:rPr>
          <w:rFonts w:cs="Times New Roman" w:hint="eastAsia"/>
        </w:rPr>
        <w:t>是效果較好的</w:t>
      </w:r>
      <w:r w:rsidR="002D778B" w:rsidRPr="00182855">
        <w:rPr>
          <w:rFonts w:cs="Times New Roman" w:hint="eastAsia"/>
        </w:rPr>
        <w:t>方</w:t>
      </w:r>
      <w:r w:rsidR="001511D9" w:rsidRPr="00182855">
        <w:rPr>
          <w:rFonts w:cs="Times New Roman" w:hint="eastAsia"/>
        </w:rPr>
        <w:t>法，以下分別說明之。</w:t>
      </w:r>
    </w:p>
    <w:p w14:paraId="28352F7A" w14:textId="15A0F16D" w:rsidR="001511D9" w:rsidRPr="007467A6" w:rsidRDefault="001511D9" w:rsidP="00667E6D">
      <w:pPr>
        <w:pStyle w:val="3"/>
        <w:rPr>
          <w:rFonts w:cs="Times New Roman"/>
        </w:rPr>
      </w:pPr>
      <w:bookmarkStart w:id="15" w:name="_Toc49353482"/>
      <w:r w:rsidRPr="007467A6">
        <w:rPr>
          <w:rFonts w:hint="eastAsia"/>
        </w:rPr>
        <w:t>2.2</w:t>
      </w:r>
      <w:r w:rsidRPr="007467A6">
        <w:t>.1</w:t>
      </w:r>
      <w:r w:rsidRPr="007467A6">
        <w:rPr>
          <w:rFonts w:hint="eastAsia"/>
        </w:rPr>
        <w:t>丟棄法</w:t>
      </w:r>
      <w:bookmarkEnd w:id="15"/>
    </w:p>
    <w:p w14:paraId="75603054" w14:textId="44F55CD2" w:rsidR="003E6196" w:rsidRPr="00345CAB" w:rsidRDefault="001B2C71" w:rsidP="00202EF2">
      <w:pPr>
        <w:ind w:firstLine="480"/>
        <w:rPr>
          <w:color w:val="0070C0"/>
        </w:rPr>
      </w:pPr>
      <w:r w:rsidRPr="008620E7">
        <w:rPr>
          <w:rFonts w:hint="eastAsia"/>
        </w:rPr>
        <w:t>丟棄法</w:t>
      </w:r>
      <w:r w:rsidR="00432F33" w:rsidRPr="008620E7">
        <w:fldChar w:fldCharType="begin"/>
      </w:r>
      <w:r w:rsidR="00432F33" w:rsidRPr="008620E7">
        <w:instrText xml:space="preserve"> ADDIN ZOTERO_ITEM CSL_CITATION {"citationID":"C8C9sIBm","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32F33" w:rsidRPr="008620E7">
        <w:fldChar w:fldCharType="separate"/>
      </w:r>
      <w:r w:rsidR="00432F33" w:rsidRPr="008620E7">
        <w:rPr>
          <w:rFonts w:cs="Times New Roman"/>
        </w:rPr>
        <w:t>[10]</w:t>
      </w:r>
      <w:r w:rsidR="00432F33" w:rsidRPr="008620E7">
        <w:fldChar w:fldCharType="end"/>
      </w:r>
      <w:del w:id="16" w:author="DELab" w:date="2020-08-27T12:37:00Z">
        <w:r w:rsidR="00432F33" w:rsidRPr="008620E7" w:rsidDel="00A92F29">
          <w:rPr>
            <w:rFonts w:hint="eastAsia"/>
          </w:rPr>
          <w:delText>這</w:delText>
        </w:r>
        <w:r w:rsidRPr="008620E7" w:rsidDel="00A92F29">
          <w:rPr>
            <w:rFonts w:hint="eastAsia"/>
          </w:rPr>
          <w:delText>類型的方法</w:delText>
        </w:r>
      </w:del>
      <w:r w:rsidRPr="008620E7">
        <w:rPr>
          <w:rFonts w:hint="eastAsia"/>
        </w:rPr>
        <w:t>是</w:t>
      </w:r>
      <w:del w:id="17" w:author="DELab" w:date="2020-08-27T12:21:00Z">
        <w:r w:rsidRPr="008620E7" w:rsidDel="005F0251">
          <w:rPr>
            <w:rFonts w:hint="eastAsia"/>
          </w:rPr>
          <w:delText>對缺失值所在的位置，</w:delText>
        </w:r>
      </w:del>
      <w:r w:rsidR="008C124F" w:rsidRPr="008620E7">
        <w:rPr>
          <w:rFonts w:hint="eastAsia"/>
        </w:rPr>
        <w:t>根據</w:t>
      </w:r>
      <w:ins w:id="18" w:author="DELab" w:date="2020-08-27T12:22:00Z">
        <w:r w:rsidR="005F0251" w:rsidRPr="008620E7">
          <w:rPr>
            <w:rFonts w:hint="eastAsia"/>
          </w:rPr>
          <w:t>不同的</w:t>
        </w:r>
      </w:ins>
      <w:r w:rsidRPr="008620E7">
        <w:rPr>
          <w:rFonts w:hint="eastAsia"/>
        </w:rPr>
        <w:t>目的</w:t>
      </w:r>
      <w:del w:id="19" w:author="DELab" w:date="2020-08-27T12:22:00Z">
        <w:r w:rsidR="002C0845" w:rsidRPr="008620E7" w:rsidDel="005F0251">
          <w:rPr>
            <w:rFonts w:hint="eastAsia"/>
          </w:rPr>
          <w:delText>不同</w:delText>
        </w:r>
      </w:del>
      <w:r w:rsidRPr="008620E7">
        <w:rPr>
          <w:rFonts w:hint="eastAsia"/>
        </w:rPr>
        <w:t>以及</w:t>
      </w:r>
      <w:del w:id="20" w:author="DELab" w:date="2020-08-27T12:22:00Z">
        <w:r w:rsidRPr="008620E7" w:rsidDel="005F0251">
          <w:rPr>
            <w:rFonts w:hint="eastAsia"/>
          </w:rPr>
          <w:delText>適合的</w:delText>
        </w:r>
      </w:del>
      <w:r w:rsidR="002E4BD7" w:rsidRPr="008620E7">
        <w:rPr>
          <w:rFonts w:hint="eastAsia"/>
        </w:rPr>
        <w:t>資料</w:t>
      </w:r>
      <w:r w:rsidRPr="008620E7">
        <w:rPr>
          <w:rFonts w:hint="eastAsia"/>
        </w:rPr>
        <w:t>缺失</w:t>
      </w:r>
      <w:r w:rsidR="002E4BD7" w:rsidRPr="008620E7">
        <w:rPr>
          <w:rFonts w:hint="eastAsia"/>
        </w:rPr>
        <w:t>類型</w:t>
      </w:r>
      <w:r w:rsidR="00432F33" w:rsidRPr="008620E7">
        <w:rPr>
          <w:rFonts w:hint="eastAsia"/>
        </w:rPr>
        <w:t>，</w:t>
      </w:r>
      <w:r w:rsidR="008C124F" w:rsidRPr="008620E7">
        <w:rPr>
          <w:rFonts w:hint="eastAsia"/>
        </w:rPr>
        <w:t>將缺失值從原資料</w:t>
      </w:r>
      <w:r w:rsidR="008B63B0" w:rsidRPr="008620E7">
        <w:rPr>
          <w:rFonts w:hint="eastAsia"/>
        </w:rPr>
        <w:t>集</w:t>
      </w:r>
      <w:r w:rsidR="008C124F" w:rsidRPr="008620E7">
        <w:rPr>
          <w:rFonts w:hint="eastAsia"/>
        </w:rPr>
        <w:t>中移除</w:t>
      </w:r>
      <w:del w:id="21" w:author="DELab" w:date="2020-08-27T12:23:00Z">
        <w:r w:rsidR="00086308" w:rsidRPr="008620E7" w:rsidDel="005F0251">
          <w:rPr>
            <w:rFonts w:hint="eastAsia"/>
          </w:rPr>
          <w:delText>。</w:delText>
        </w:r>
      </w:del>
      <w:ins w:id="22" w:author="DELab" w:date="2020-08-27T12:23:00Z">
        <w:r w:rsidR="005F0251" w:rsidRPr="008620E7">
          <w:rPr>
            <w:rFonts w:hint="eastAsia"/>
          </w:rPr>
          <w:t>，</w:t>
        </w:r>
      </w:ins>
      <w:r w:rsidR="00AC0782" w:rsidRPr="008620E7">
        <w:rPr>
          <w:rFonts w:hint="eastAsia"/>
        </w:rPr>
        <w:t>使得資料集中不包含任何的缺失值</w:t>
      </w:r>
      <w:del w:id="23" w:author="DELab" w:date="2020-08-27T12:23:00Z">
        <w:r w:rsidR="00AC0782" w:rsidRPr="008620E7" w:rsidDel="005F0251">
          <w:rPr>
            <w:rFonts w:hint="eastAsia"/>
          </w:rPr>
          <w:delText>，</w:delText>
        </w:r>
      </w:del>
      <w:ins w:id="24" w:author="DELab" w:date="2020-08-27T12:23:00Z">
        <w:r w:rsidR="005F0251" w:rsidRPr="008620E7">
          <w:rPr>
            <w:rFonts w:hint="eastAsia"/>
          </w:rPr>
          <w:t>。</w:t>
        </w:r>
      </w:ins>
      <w:del w:id="25" w:author="DELab" w:date="2020-08-27T12:24:00Z">
        <w:r w:rsidR="00AC0782" w:rsidRPr="008620E7" w:rsidDel="005F0251">
          <w:rPr>
            <w:rFonts w:hint="eastAsia"/>
          </w:rPr>
          <w:delText>這種資料集稱為完整資料集</w:delText>
        </w:r>
        <w:r w:rsidR="00F84DAE" w:rsidRPr="008620E7" w:rsidDel="005F0251">
          <w:rPr>
            <w:rFonts w:hint="eastAsia"/>
          </w:rPr>
          <w:delText>，其中每一筆資料稱為完整資料。</w:delText>
        </w:r>
        <w:r w:rsidR="00345CAB" w:rsidRPr="008620E7" w:rsidDel="005F0251">
          <w:rPr>
            <w:rFonts w:hint="eastAsia"/>
          </w:rPr>
          <w:delText>採用</w:delText>
        </w:r>
      </w:del>
      <w:r w:rsidR="00345CAB" w:rsidRPr="008620E7">
        <w:rPr>
          <w:rFonts w:cs="Times New Roman" w:hint="eastAsia"/>
        </w:rPr>
        <w:t>丟棄法的優點是</w:t>
      </w:r>
      <w:del w:id="26" w:author="DELab" w:date="2020-08-27T12:37:00Z">
        <w:r w:rsidR="00345CAB" w:rsidRPr="008620E7" w:rsidDel="00A92F29">
          <w:rPr>
            <w:rFonts w:cs="Times New Roman" w:hint="eastAsia"/>
          </w:rPr>
          <w:delText>可以</w:delText>
        </w:r>
      </w:del>
      <w:r w:rsidR="00345CAB" w:rsidRPr="008620E7">
        <w:rPr>
          <w:rFonts w:cs="Times New Roman" w:hint="eastAsia"/>
        </w:rPr>
        <w:t>透過簡單移除缺失值的方式</w:t>
      </w:r>
      <w:del w:id="27" w:author="DELab" w:date="2020-08-27T12:38:00Z">
        <w:r w:rsidR="00345CAB" w:rsidRPr="008620E7" w:rsidDel="00A92F29">
          <w:rPr>
            <w:rFonts w:cs="Times New Roman" w:hint="eastAsia"/>
          </w:rPr>
          <w:delText>，同時</w:delText>
        </w:r>
      </w:del>
      <w:r w:rsidR="00345CAB" w:rsidRPr="008620E7">
        <w:rPr>
          <w:rFonts w:cs="Times New Roman" w:hint="eastAsia"/>
        </w:rPr>
        <w:t>達到保有完整資料集</w:t>
      </w:r>
      <w:del w:id="28" w:author="DELab" w:date="2020-08-27T12:38:00Z">
        <w:r w:rsidR="00345CAB" w:rsidRPr="008620E7" w:rsidDel="00A92F29">
          <w:rPr>
            <w:rFonts w:cs="Times New Roman" w:hint="eastAsia"/>
          </w:rPr>
          <w:delText>且不會增加原資料集的偏差</w:delText>
        </w:r>
      </w:del>
      <w:r w:rsidR="00345CAB" w:rsidRPr="008620E7">
        <w:rPr>
          <w:rFonts w:cs="Times New Roman" w:hint="eastAsia"/>
        </w:rPr>
        <w:t>。然而，丟棄法的</w:t>
      </w:r>
      <w:r w:rsidR="00345CAB" w:rsidRPr="008620E7">
        <w:rPr>
          <w:rFonts w:hint="eastAsia"/>
        </w:rPr>
        <w:t>缺點是</w:t>
      </w:r>
      <w:del w:id="29" w:author="DELab" w:date="2020-08-27T12:39:00Z">
        <w:r w:rsidR="00345CAB" w:rsidRPr="008620E7" w:rsidDel="00A92F29">
          <w:rPr>
            <w:rFonts w:hint="eastAsia"/>
          </w:rPr>
          <w:delText>，在丟棄法的過程中</w:delText>
        </w:r>
      </w:del>
      <w:r w:rsidR="00345CAB" w:rsidRPr="008620E7">
        <w:rPr>
          <w:rFonts w:hint="eastAsia"/>
        </w:rPr>
        <w:t>可能會因為過度刪除產生</w:t>
      </w:r>
      <w:r w:rsidR="002E7708" w:rsidRPr="00134853">
        <w:rPr>
          <w:rFonts w:hint="eastAsia"/>
          <w:color w:val="0070C0"/>
        </w:rPr>
        <w:t>喪失資訊</w:t>
      </w:r>
      <w:r w:rsidR="002E7708">
        <w:rPr>
          <w:rFonts w:hint="eastAsia"/>
        </w:rPr>
        <w:t>的</w:t>
      </w:r>
      <w:r w:rsidR="00345CAB" w:rsidRPr="008620E7">
        <w:rPr>
          <w:rFonts w:hint="eastAsia"/>
        </w:rPr>
        <w:t>問題</w:t>
      </w:r>
      <w:r w:rsidR="00345CAB" w:rsidRPr="005402CF">
        <w:rPr>
          <w:rFonts w:hint="eastAsia"/>
          <w:color w:val="0070C0"/>
        </w:rPr>
        <w:t>。</w:t>
      </w:r>
    </w:p>
    <w:p w14:paraId="46964830" w14:textId="3E553CF3" w:rsidR="001C3B79" w:rsidRPr="008620E7" w:rsidRDefault="00C601CC" w:rsidP="00DA02F2">
      <w:pPr>
        <w:ind w:firstLine="480"/>
        <w:rPr>
          <w:color w:val="000000" w:themeColor="text1"/>
        </w:rPr>
      </w:pPr>
      <w:r w:rsidRPr="008620E7">
        <w:rPr>
          <w:rFonts w:hint="eastAsia"/>
          <w:color w:val="000000" w:themeColor="text1"/>
        </w:rPr>
        <w:t>丟棄法</w:t>
      </w:r>
      <w:r w:rsidR="004D0599" w:rsidRPr="008620E7">
        <w:rPr>
          <w:rFonts w:hint="eastAsia"/>
          <w:color w:val="000000" w:themeColor="text1"/>
        </w:rPr>
        <w:t>主要分成</w:t>
      </w:r>
      <w:r w:rsidRPr="008620E7">
        <w:rPr>
          <w:rFonts w:hint="eastAsia"/>
          <w:color w:val="000000" w:themeColor="text1"/>
        </w:rPr>
        <w:t>兩</w:t>
      </w:r>
      <w:del w:id="30" w:author="DELab" w:date="2020-08-27T12:41:00Z">
        <w:r w:rsidRPr="008620E7" w:rsidDel="00A92F29">
          <w:rPr>
            <w:rFonts w:hint="eastAsia"/>
            <w:color w:val="000000" w:themeColor="text1"/>
          </w:rPr>
          <w:delText>種</w:delText>
        </w:r>
      </w:del>
      <w:ins w:id="31" w:author="DELab" w:date="2020-08-27T12:41:00Z">
        <w:r w:rsidR="00A92F29" w:rsidRPr="008620E7">
          <w:rPr>
            <w:rFonts w:hint="eastAsia"/>
            <w:color w:val="000000" w:themeColor="text1"/>
          </w:rPr>
          <w:t>類</w:t>
        </w:r>
      </w:ins>
      <w:r w:rsidRPr="008620E7">
        <w:rPr>
          <w:rFonts w:hint="eastAsia"/>
          <w:color w:val="000000" w:themeColor="text1"/>
        </w:rPr>
        <w:t>，</w:t>
      </w:r>
      <w:r w:rsidR="00685185" w:rsidRPr="008620E7">
        <w:rPr>
          <w:rFonts w:hint="eastAsia"/>
          <w:color w:val="000000" w:themeColor="text1"/>
        </w:rPr>
        <w:t>一</w:t>
      </w:r>
      <w:del w:id="32" w:author="DELab" w:date="2020-08-27T12:41:00Z">
        <w:r w:rsidR="00685185" w:rsidRPr="008620E7" w:rsidDel="00A92F29">
          <w:rPr>
            <w:rFonts w:hint="eastAsia"/>
            <w:color w:val="000000" w:themeColor="text1"/>
          </w:rPr>
          <w:delText>種</w:delText>
        </w:r>
      </w:del>
      <w:ins w:id="33" w:author="DELab" w:date="2020-08-27T12:41:00Z">
        <w:r w:rsidR="00A92F29" w:rsidRPr="008620E7">
          <w:rPr>
            <w:rFonts w:hint="eastAsia"/>
            <w:color w:val="000000" w:themeColor="text1"/>
          </w:rPr>
          <w:t>類</w:t>
        </w:r>
      </w:ins>
      <w:r w:rsidR="00685185" w:rsidRPr="008620E7">
        <w:rPr>
          <w:rFonts w:hint="eastAsia"/>
          <w:color w:val="000000" w:themeColor="text1"/>
        </w:rPr>
        <w:t>是</w:t>
      </w:r>
      <w:r w:rsidR="00E71107" w:rsidRPr="008620E7">
        <w:rPr>
          <w:rFonts w:hint="eastAsia"/>
          <w:color w:val="000000" w:themeColor="text1"/>
        </w:rPr>
        <w:t>將含有缺失值的</w:t>
      </w:r>
      <w:r w:rsidR="00CF7907" w:rsidRPr="008620E7">
        <w:rPr>
          <w:rFonts w:hint="eastAsia"/>
          <w:color w:val="000000" w:themeColor="text1"/>
        </w:rPr>
        <w:t>整筆資料</w:t>
      </w:r>
      <w:r w:rsidR="00E71107" w:rsidRPr="008620E7">
        <w:rPr>
          <w:rFonts w:hint="eastAsia"/>
          <w:color w:val="000000" w:themeColor="text1"/>
        </w:rPr>
        <w:t>刪除</w:t>
      </w:r>
      <w:r w:rsidR="00CF7907" w:rsidRPr="008620E7">
        <w:rPr>
          <w:rFonts w:hint="eastAsia"/>
          <w:color w:val="000000" w:themeColor="text1"/>
        </w:rPr>
        <w:t>，即刪除資料列</w:t>
      </w:r>
      <w:del w:id="34" w:author="DELab" w:date="2020-08-27T12:41:00Z">
        <w:r w:rsidR="00CF7907" w:rsidRPr="008620E7" w:rsidDel="00A92F29">
          <w:rPr>
            <w:rFonts w:hint="eastAsia"/>
            <w:color w:val="000000" w:themeColor="text1"/>
          </w:rPr>
          <w:delText>。</w:delText>
        </w:r>
      </w:del>
      <w:ins w:id="35" w:author="DELab" w:date="2020-08-27T12:41:00Z">
        <w:r w:rsidR="00A92F29" w:rsidRPr="008620E7">
          <w:rPr>
            <w:rFonts w:hint="eastAsia"/>
            <w:color w:val="000000" w:themeColor="text1"/>
          </w:rPr>
          <w:t>，</w:t>
        </w:r>
      </w:ins>
      <w:r w:rsidR="00CF7907" w:rsidRPr="008620E7">
        <w:rPr>
          <w:rFonts w:hint="eastAsia"/>
          <w:color w:val="000000" w:themeColor="text1"/>
        </w:rPr>
        <w:t>另一</w:t>
      </w:r>
      <w:del w:id="36" w:author="DELab" w:date="2020-08-27T12:41:00Z">
        <w:r w:rsidR="00CF7907" w:rsidRPr="008620E7" w:rsidDel="00A92F29">
          <w:rPr>
            <w:rFonts w:hint="eastAsia"/>
            <w:color w:val="000000" w:themeColor="text1"/>
          </w:rPr>
          <w:delText>種</w:delText>
        </w:r>
      </w:del>
      <w:ins w:id="37" w:author="DELab" w:date="2020-08-27T12:41:00Z">
        <w:r w:rsidR="00A92F29" w:rsidRPr="008620E7">
          <w:rPr>
            <w:rFonts w:hint="eastAsia"/>
            <w:color w:val="000000" w:themeColor="text1"/>
          </w:rPr>
          <w:t>類</w:t>
        </w:r>
      </w:ins>
      <w:r w:rsidR="00CF7907" w:rsidRPr="008620E7">
        <w:rPr>
          <w:rFonts w:hint="eastAsia"/>
          <w:color w:val="000000" w:themeColor="text1"/>
        </w:rPr>
        <w:t>是將含有缺失值的資料</w:t>
      </w:r>
      <w:r w:rsidR="00502797" w:rsidRPr="008620E7">
        <w:rPr>
          <w:rFonts w:hint="eastAsia"/>
          <w:color w:val="000000" w:themeColor="text1"/>
        </w:rPr>
        <w:t>屬性</w:t>
      </w:r>
      <w:r w:rsidR="00CF7907" w:rsidRPr="008620E7">
        <w:rPr>
          <w:rFonts w:hint="eastAsia"/>
          <w:color w:val="000000" w:themeColor="text1"/>
        </w:rPr>
        <w:t>刪除</w:t>
      </w:r>
      <w:r w:rsidR="00502797" w:rsidRPr="008620E7">
        <w:rPr>
          <w:rFonts w:hint="eastAsia"/>
          <w:color w:val="000000" w:themeColor="text1"/>
        </w:rPr>
        <w:t>，也就是刪除</w:t>
      </w:r>
      <w:r w:rsidR="00CA47B7" w:rsidRPr="008620E7">
        <w:rPr>
          <w:rFonts w:hint="eastAsia"/>
          <w:color w:val="000000" w:themeColor="text1"/>
        </w:rPr>
        <w:t>缺失值所在的</w:t>
      </w:r>
      <w:r w:rsidR="00502797" w:rsidRPr="008620E7">
        <w:rPr>
          <w:rFonts w:hint="eastAsia"/>
          <w:color w:val="000000" w:themeColor="text1"/>
        </w:rPr>
        <w:t>維度</w:t>
      </w:r>
      <w:r w:rsidR="00CA47B7" w:rsidRPr="008620E7">
        <w:rPr>
          <w:rFonts w:hint="eastAsia"/>
          <w:color w:val="000000" w:themeColor="text1"/>
        </w:rPr>
        <w:t>，稱為刪除維度</w:t>
      </w:r>
      <w:r w:rsidR="00502797" w:rsidRPr="008620E7">
        <w:rPr>
          <w:rFonts w:hint="eastAsia"/>
          <w:color w:val="000000" w:themeColor="text1"/>
        </w:rPr>
        <w:t>。</w:t>
      </w:r>
      <w:r w:rsidR="005723B5" w:rsidRPr="008620E7">
        <w:rPr>
          <w:rFonts w:hint="eastAsia"/>
          <w:color w:val="000000" w:themeColor="text1"/>
        </w:rPr>
        <w:t>以下分別介紹</w:t>
      </w:r>
      <w:r w:rsidR="009F4BCB" w:rsidRPr="008620E7">
        <w:rPr>
          <w:rFonts w:hint="eastAsia"/>
          <w:color w:val="000000" w:themeColor="text1"/>
        </w:rPr>
        <w:t>刪除資料列與刪除維度</w:t>
      </w:r>
      <w:r w:rsidR="00A92F29" w:rsidRPr="008620E7">
        <w:rPr>
          <w:rFonts w:hint="eastAsia"/>
          <w:color w:val="000000" w:themeColor="text1"/>
        </w:rPr>
        <w:t>這</w:t>
      </w:r>
      <w:r w:rsidR="009F4BCB" w:rsidRPr="008620E7">
        <w:rPr>
          <w:rFonts w:hint="eastAsia"/>
          <w:color w:val="000000" w:themeColor="text1"/>
        </w:rPr>
        <w:t>兩</w:t>
      </w:r>
      <w:del w:id="38" w:author="DELab" w:date="2020-08-27T12:42:00Z">
        <w:r w:rsidR="009F4BCB" w:rsidRPr="008620E7" w:rsidDel="00A92F29">
          <w:rPr>
            <w:rFonts w:hint="eastAsia"/>
            <w:color w:val="000000" w:themeColor="text1"/>
          </w:rPr>
          <w:delText>種</w:delText>
        </w:r>
      </w:del>
      <w:ins w:id="39" w:author="DELab" w:date="2020-08-27T12:42:00Z">
        <w:r w:rsidR="00A92F29" w:rsidRPr="008620E7">
          <w:rPr>
            <w:rFonts w:hint="eastAsia"/>
            <w:color w:val="000000" w:themeColor="text1"/>
          </w:rPr>
          <w:t>類</w:t>
        </w:r>
      </w:ins>
      <w:r w:rsidR="00440B14" w:rsidRPr="008620E7">
        <w:rPr>
          <w:rFonts w:hint="eastAsia"/>
          <w:color w:val="000000" w:themeColor="text1"/>
        </w:rPr>
        <w:t>方法</w:t>
      </w:r>
      <w:r w:rsidR="009F4BCB" w:rsidRPr="008620E7">
        <w:rPr>
          <w:rFonts w:hint="eastAsia"/>
          <w:color w:val="000000" w:themeColor="text1"/>
        </w:rPr>
        <w:t>。</w:t>
      </w:r>
    </w:p>
    <w:p w14:paraId="13019FC7" w14:textId="35844F2D" w:rsidR="009D4411" w:rsidRDefault="00CC06DB" w:rsidP="006D2006">
      <w:pPr>
        <w:ind w:firstLine="480"/>
        <w:rPr>
          <w:color w:val="0070C0"/>
        </w:rPr>
      </w:pPr>
      <w:r w:rsidRPr="008620E7">
        <w:rPr>
          <w:rFonts w:hint="eastAsia"/>
          <w:color w:val="000000" w:themeColor="text1"/>
        </w:rPr>
        <w:t>刪除資料列</w:t>
      </w:r>
      <w:ins w:id="40" w:author="DELab" w:date="2020-08-27T12:45:00Z">
        <w:r w:rsidR="00A92F29" w:rsidRPr="008620E7">
          <w:rPr>
            <w:rFonts w:hint="eastAsia"/>
            <w:color w:val="000000" w:themeColor="text1"/>
          </w:rPr>
          <w:t>的方法</w:t>
        </w:r>
      </w:ins>
      <w:r w:rsidR="009C5934" w:rsidRPr="008620E7">
        <w:rPr>
          <w:rFonts w:hint="eastAsia"/>
          <w:color w:val="000000" w:themeColor="text1"/>
        </w:rPr>
        <w:t>就是將含有缺失值的那筆資料</w:t>
      </w:r>
      <w:ins w:id="41" w:author="DELab" w:date="2020-08-27T12:46:00Z">
        <w:r w:rsidR="00A92F29" w:rsidRPr="008620E7">
          <w:rPr>
            <w:rFonts w:hint="eastAsia"/>
            <w:color w:val="000000" w:themeColor="text1"/>
          </w:rPr>
          <w:t>從資料集內</w:t>
        </w:r>
      </w:ins>
      <w:r w:rsidR="009C5934" w:rsidRPr="008620E7">
        <w:rPr>
          <w:rFonts w:hint="eastAsia"/>
          <w:color w:val="000000" w:themeColor="text1"/>
        </w:rPr>
        <w:t>刪除，</w:t>
      </w:r>
      <w:r w:rsidR="00EC16EB" w:rsidRPr="008620E7">
        <w:rPr>
          <w:rFonts w:cs="Times New Roman" w:hint="eastAsia"/>
          <w:color w:val="000000" w:themeColor="text1"/>
        </w:rPr>
        <w:t>也</w:t>
      </w:r>
      <w:r w:rsidR="00A965D9" w:rsidRPr="008620E7">
        <w:rPr>
          <w:rFonts w:cs="Times New Roman" w:hint="eastAsia"/>
          <w:color w:val="000000" w:themeColor="text1"/>
        </w:rPr>
        <w:t>稱為</w:t>
      </w:r>
      <w:del w:id="42" w:author="DELab" w:date="2020-08-27T12:47:00Z">
        <w:r w:rsidR="00A965D9" w:rsidRPr="008620E7" w:rsidDel="00A92F29">
          <w:rPr>
            <w:rFonts w:cs="Times New Roman" w:hint="eastAsia"/>
            <w:color w:val="000000" w:themeColor="text1"/>
          </w:rPr>
          <w:delText>名</w:delText>
        </w:r>
      </w:del>
      <w:r w:rsidR="00A965D9" w:rsidRPr="008620E7">
        <w:rPr>
          <w:rFonts w:cs="Times New Roman" w:hint="eastAsia"/>
          <w:color w:val="000000" w:themeColor="text1"/>
        </w:rPr>
        <w:t>單</w:t>
      </w:r>
      <w:ins w:id="43" w:author="DELab" w:date="2020-08-27T12:47:00Z">
        <w:r w:rsidR="00A92F29" w:rsidRPr="008620E7">
          <w:rPr>
            <w:rFonts w:cs="Times New Roman" w:hint="eastAsia"/>
            <w:color w:val="000000" w:themeColor="text1"/>
          </w:rPr>
          <w:t>筆</w:t>
        </w:r>
      </w:ins>
      <w:r w:rsidR="00A965D9" w:rsidRPr="008620E7">
        <w:rPr>
          <w:rFonts w:cs="Times New Roman" w:hint="eastAsia"/>
          <w:color w:val="000000" w:themeColor="text1"/>
        </w:rPr>
        <w:t>去除法</w:t>
      </w:r>
      <w:r w:rsidR="002E645A" w:rsidRPr="008620E7">
        <w:rPr>
          <w:rFonts w:hint="eastAsia"/>
          <w:color w:val="000000" w:themeColor="text1"/>
        </w:rPr>
        <w:t>(</w:t>
      </w:r>
      <w:r w:rsidR="002E645A" w:rsidRPr="008620E7">
        <w:rPr>
          <w:color w:val="000000" w:themeColor="text1"/>
        </w:rPr>
        <w:t>listwise deletion</w:t>
      </w:r>
      <w:r w:rsidR="002E645A" w:rsidRPr="008620E7">
        <w:rPr>
          <w:rFonts w:hint="eastAsia"/>
          <w:color w:val="000000" w:themeColor="text1"/>
        </w:rPr>
        <w:t>)</w:t>
      </w:r>
      <w:r w:rsidR="004E214F" w:rsidRPr="008620E7">
        <w:rPr>
          <w:color w:val="000000" w:themeColor="text1"/>
        </w:rPr>
        <w:fldChar w:fldCharType="begin"/>
      </w:r>
      <w:r w:rsidR="004E214F" w:rsidRPr="008620E7">
        <w:rPr>
          <w:color w:val="000000" w:themeColor="text1"/>
        </w:rPr>
        <w:instrText xml:space="preserve"> ADDIN ZOTERO_ITEM CSL_CITATION {"citationID":"o8sWMePo","properties":{"formattedCitation":"[17]","plainCitation":"[17]","noteIndex":0},"citationItems":[{"id":279,"uris":["http://zotero.org/users/local/L0Xd75Ms/items/SFDLSIZX"],"uri":["http://zotero.org/users/local/L0Xd75Ms/items/SFDLSIZX"],"itemData":{"id":279,"type":"article-journal","DOI":"10.1080/19312458.2011.624490","ISSN":"1931-2458, 1931-2466","issue":"4","journalAbbreviation":"Communication Methods and Measures","language":"en","page":"297-310","source":"DOI.org (Crossref)","title":"Goodbye, Listwise Deletion: Presenting Hot Deck Imputation as an Easy and Effective Tool for Handling Missing Data","title-short":"Goodbye, Listwise Deletion","URL":"http://www.tandfonline.com/doi/abs/10.1080/19312458.2011.624490","volume":"5","author":[{"family":"Myers","given":"Teresa A."}],"accessed":{"date-parts":[["2020",8,25]]},"issued":{"date-parts":[["2011"]]}}}],"schema":"https://github.com/citation-style-language/schema/raw/master/csl-citation.json"} </w:instrText>
      </w:r>
      <w:r w:rsidR="004E214F" w:rsidRPr="008620E7">
        <w:rPr>
          <w:color w:val="000000" w:themeColor="text1"/>
        </w:rPr>
        <w:fldChar w:fldCharType="separate"/>
      </w:r>
      <w:r w:rsidR="004E214F" w:rsidRPr="008620E7">
        <w:rPr>
          <w:rFonts w:cs="Times New Roman"/>
          <w:color w:val="000000" w:themeColor="text1"/>
        </w:rPr>
        <w:t>[17]</w:t>
      </w:r>
      <w:r w:rsidR="004E214F" w:rsidRPr="008620E7">
        <w:rPr>
          <w:color w:val="000000" w:themeColor="text1"/>
        </w:rPr>
        <w:fldChar w:fldCharType="end"/>
      </w:r>
      <w:r w:rsidR="008135D6" w:rsidRPr="008620E7">
        <w:rPr>
          <w:rFonts w:hint="eastAsia"/>
          <w:color w:val="000000" w:themeColor="text1"/>
        </w:rPr>
        <w:t>。</w:t>
      </w:r>
      <w:r w:rsidR="00DF0772" w:rsidRPr="008620E7">
        <w:rPr>
          <w:rFonts w:hint="eastAsia"/>
          <w:color w:val="000000" w:themeColor="text1"/>
        </w:rPr>
        <w:t>若</w:t>
      </w:r>
      <w:r w:rsidR="00720DF3" w:rsidRPr="008620E7">
        <w:rPr>
          <w:rFonts w:hint="eastAsia"/>
          <w:color w:val="000000" w:themeColor="text1"/>
        </w:rPr>
        <w:t>缺失值的缺失資料類型為完全隨機缺失類型</w:t>
      </w:r>
      <w:r w:rsidR="00720DF3" w:rsidRPr="008620E7">
        <w:rPr>
          <w:rFonts w:hint="eastAsia"/>
          <w:color w:val="000000" w:themeColor="text1"/>
        </w:rPr>
        <w:t>(MCAR)</w:t>
      </w:r>
      <w:r w:rsidR="00720DF3" w:rsidRPr="008620E7">
        <w:rPr>
          <w:rFonts w:hint="eastAsia"/>
          <w:color w:val="000000" w:themeColor="text1"/>
        </w:rPr>
        <w:t>且缺失值比例不大時，</w:t>
      </w:r>
      <w:r w:rsidR="00C27451" w:rsidRPr="008620E7">
        <w:rPr>
          <w:rFonts w:hint="eastAsia"/>
          <w:color w:val="000000" w:themeColor="text1"/>
        </w:rPr>
        <w:t>比較適合</w:t>
      </w:r>
      <w:r w:rsidR="00720DF3" w:rsidRPr="008620E7">
        <w:rPr>
          <w:rFonts w:hint="eastAsia"/>
          <w:color w:val="000000" w:themeColor="text1"/>
        </w:rPr>
        <w:t>採用</w:t>
      </w:r>
      <w:del w:id="44" w:author="DELab" w:date="2020-08-27T12:48:00Z">
        <w:r w:rsidR="00720DF3" w:rsidRPr="008620E7" w:rsidDel="008B5B1A">
          <w:rPr>
            <w:rFonts w:hint="eastAsia"/>
            <w:color w:val="000000" w:themeColor="text1"/>
          </w:rPr>
          <w:delText>刪除資料列</w:delText>
        </w:r>
      </w:del>
      <w:ins w:id="45" w:author="DELab" w:date="2020-08-27T12:48:00Z">
        <w:r w:rsidR="008B5B1A" w:rsidRPr="008620E7">
          <w:rPr>
            <w:rFonts w:hint="eastAsia"/>
            <w:color w:val="000000" w:themeColor="text1"/>
          </w:rPr>
          <w:t>此法</w:t>
        </w:r>
      </w:ins>
      <w:r w:rsidR="00720DF3" w:rsidRPr="008620E7">
        <w:rPr>
          <w:rFonts w:hint="eastAsia"/>
          <w:color w:val="000000" w:themeColor="text1"/>
        </w:rPr>
        <w:t>來移除缺失值。</w:t>
      </w:r>
      <w:ins w:id="46" w:author="DELab" w:date="2020-08-27T12:48:00Z">
        <w:r w:rsidR="008B5B1A" w:rsidRPr="008620E7">
          <w:rPr>
            <w:rFonts w:hint="eastAsia"/>
            <w:color w:val="000000" w:themeColor="text1"/>
          </w:rPr>
          <w:t>其</w:t>
        </w:r>
      </w:ins>
      <w:r w:rsidR="00720DF3" w:rsidRPr="008620E7">
        <w:rPr>
          <w:rFonts w:hint="eastAsia"/>
          <w:color w:val="000000" w:themeColor="text1"/>
        </w:rPr>
        <w:t>理由是</w:t>
      </w:r>
      <w:r w:rsidR="004934B2" w:rsidRPr="008620E7">
        <w:rPr>
          <w:rFonts w:hint="eastAsia"/>
          <w:color w:val="000000" w:themeColor="text1"/>
        </w:rPr>
        <w:t>在上述的情況下</w:t>
      </w:r>
      <w:r w:rsidR="00C20243" w:rsidRPr="008620E7">
        <w:rPr>
          <w:rFonts w:hint="eastAsia"/>
          <w:color w:val="000000" w:themeColor="text1"/>
        </w:rPr>
        <w:t>刪除</w:t>
      </w:r>
      <w:proofErr w:type="gramStart"/>
      <w:r w:rsidR="00FA7DBD" w:rsidRPr="008620E7">
        <w:rPr>
          <w:rFonts w:hint="eastAsia"/>
          <w:color w:val="000000" w:themeColor="text1"/>
        </w:rPr>
        <w:t>缺失值後</w:t>
      </w:r>
      <w:r w:rsidR="00C20243" w:rsidRPr="008620E7">
        <w:rPr>
          <w:rFonts w:hint="eastAsia"/>
          <w:color w:val="000000" w:themeColor="text1"/>
        </w:rPr>
        <w:t>的</w:t>
      </w:r>
      <w:proofErr w:type="gramEnd"/>
      <w:r w:rsidR="00C20243" w:rsidRPr="008620E7">
        <w:rPr>
          <w:rFonts w:hint="eastAsia"/>
          <w:color w:val="000000" w:themeColor="text1"/>
        </w:rPr>
        <w:t>資料集</w:t>
      </w:r>
      <w:r w:rsidR="00533508" w:rsidRPr="008620E7">
        <w:rPr>
          <w:rFonts w:hint="eastAsia"/>
          <w:color w:val="000000" w:themeColor="text1"/>
        </w:rPr>
        <w:t>與</w:t>
      </w:r>
      <w:r w:rsidR="00C20243" w:rsidRPr="008620E7">
        <w:rPr>
          <w:rFonts w:hint="eastAsia"/>
          <w:color w:val="000000" w:themeColor="text1"/>
        </w:rPr>
        <w:t>刪除前的資料集</w:t>
      </w:r>
      <w:r w:rsidR="00533508" w:rsidRPr="008620E7">
        <w:rPr>
          <w:rFonts w:hint="eastAsia"/>
          <w:color w:val="000000" w:themeColor="text1"/>
        </w:rPr>
        <w:t>相比</w:t>
      </w:r>
      <w:r w:rsidR="004934B2" w:rsidRPr="008620E7">
        <w:rPr>
          <w:rFonts w:hint="eastAsia"/>
          <w:color w:val="000000" w:themeColor="text1"/>
        </w:rPr>
        <w:t>，兩者的資料分布不會相差太多</w:t>
      </w:r>
      <w:del w:id="47" w:author="DELab" w:date="2020-08-27T12:48:00Z">
        <w:r w:rsidR="004934B2" w:rsidRPr="008620E7" w:rsidDel="008B5B1A">
          <w:rPr>
            <w:rFonts w:hint="eastAsia"/>
            <w:color w:val="000000" w:themeColor="text1"/>
          </w:rPr>
          <w:delText>。</w:delText>
        </w:r>
      </w:del>
      <w:ins w:id="48" w:author="DELab" w:date="2020-08-27T12:48:00Z">
        <w:r w:rsidR="008B5B1A" w:rsidRPr="008620E7">
          <w:rPr>
            <w:rFonts w:hint="eastAsia"/>
            <w:color w:val="000000" w:themeColor="text1"/>
          </w:rPr>
          <w:t>；</w:t>
        </w:r>
      </w:ins>
      <w:r w:rsidR="000E0E58" w:rsidRPr="008620E7">
        <w:rPr>
          <w:rFonts w:hint="eastAsia"/>
          <w:color w:val="000000" w:themeColor="text1"/>
        </w:rPr>
        <w:t>換句話說，</w:t>
      </w:r>
      <w:r w:rsidR="004861E6" w:rsidRPr="008620E7">
        <w:rPr>
          <w:rFonts w:hint="eastAsia"/>
          <w:color w:val="000000" w:themeColor="text1"/>
        </w:rPr>
        <w:t>在</w:t>
      </w:r>
      <w:r w:rsidR="00F75E97" w:rsidRPr="008620E7">
        <w:rPr>
          <w:rFonts w:hint="eastAsia"/>
          <w:color w:val="000000" w:themeColor="text1"/>
        </w:rPr>
        <w:t>MCAR</w:t>
      </w:r>
      <w:r w:rsidR="00F75E97" w:rsidRPr="008620E7">
        <w:rPr>
          <w:rFonts w:hint="eastAsia"/>
          <w:color w:val="000000" w:themeColor="text1"/>
        </w:rPr>
        <w:t>的情況</w:t>
      </w:r>
      <w:r w:rsidR="004861E6" w:rsidRPr="008620E7">
        <w:rPr>
          <w:rFonts w:hint="eastAsia"/>
          <w:color w:val="000000" w:themeColor="text1"/>
        </w:rPr>
        <w:t>下</w:t>
      </w:r>
      <w:r w:rsidR="00F75E97" w:rsidRPr="008620E7">
        <w:rPr>
          <w:rFonts w:hint="eastAsia"/>
          <w:color w:val="000000" w:themeColor="text1"/>
        </w:rPr>
        <w:t>刪除資料列</w:t>
      </w:r>
      <w:r w:rsidR="001E10E4" w:rsidRPr="008620E7">
        <w:rPr>
          <w:rFonts w:hint="eastAsia"/>
          <w:color w:val="000000" w:themeColor="text1"/>
        </w:rPr>
        <w:t>並</w:t>
      </w:r>
      <w:r w:rsidR="008A6A30" w:rsidRPr="008620E7">
        <w:rPr>
          <w:rFonts w:hint="eastAsia"/>
          <w:color w:val="000000" w:themeColor="text1"/>
        </w:rPr>
        <w:t>不會</w:t>
      </w:r>
      <w:r w:rsidR="000E0E58" w:rsidRPr="008620E7">
        <w:rPr>
          <w:rFonts w:hint="eastAsia"/>
          <w:color w:val="000000" w:themeColor="text1"/>
        </w:rPr>
        <w:t>造成</w:t>
      </w:r>
      <w:r w:rsidR="008A6A30" w:rsidRPr="008620E7">
        <w:rPr>
          <w:rFonts w:hint="eastAsia"/>
          <w:color w:val="000000" w:themeColor="text1"/>
        </w:rPr>
        <w:t>資料集</w:t>
      </w:r>
      <w:r w:rsidR="00F978DA" w:rsidRPr="008620E7">
        <w:rPr>
          <w:rFonts w:hint="eastAsia"/>
          <w:color w:val="000000" w:themeColor="text1"/>
        </w:rPr>
        <w:t>的</w:t>
      </w:r>
      <w:r w:rsidR="008A6A30" w:rsidRPr="008620E7">
        <w:rPr>
          <w:rFonts w:hint="eastAsia"/>
          <w:color w:val="000000" w:themeColor="text1"/>
        </w:rPr>
        <w:t>偏差</w:t>
      </w:r>
      <w:r w:rsidR="008A6A30" w:rsidRPr="008620E7">
        <w:rPr>
          <w:rFonts w:hint="eastAsia"/>
          <w:color w:val="000000" w:themeColor="text1"/>
        </w:rPr>
        <w:t>(</w:t>
      </w:r>
      <w:r w:rsidR="008A6A30" w:rsidRPr="008620E7">
        <w:rPr>
          <w:color w:val="000000" w:themeColor="text1"/>
        </w:rPr>
        <w:t>bias</w:t>
      </w:r>
      <w:r w:rsidR="008A6A30" w:rsidRPr="008620E7">
        <w:rPr>
          <w:rFonts w:hint="eastAsia"/>
          <w:color w:val="000000" w:themeColor="text1"/>
        </w:rPr>
        <w:t>)</w:t>
      </w:r>
      <w:r w:rsidR="000E0E58" w:rsidRPr="008620E7">
        <w:rPr>
          <w:rFonts w:hint="eastAsia"/>
          <w:color w:val="000000" w:themeColor="text1"/>
        </w:rPr>
        <w:t>。</w:t>
      </w:r>
      <w:r w:rsidR="00DB611A" w:rsidRPr="008620E7">
        <w:rPr>
          <w:rFonts w:hint="eastAsia"/>
          <w:color w:val="000000" w:themeColor="text1"/>
        </w:rPr>
        <w:t>然而，刪除資料列也有其缺陷</w:t>
      </w:r>
      <w:del w:id="49" w:author="DELab" w:date="2020-08-27T12:48:00Z">
        <w:r w:rsidR="00DB611A" w:rsidRPr="008620E7" w:rsidDel="008B5B1A">
          <w:rPr>
            <w:rFonts w:hint="eastAsia"/>
            <w:color w:val="000000" w:themeColor="text1"/>
          </w:rPr>
          <w:delText>。</w:delText>
        </w:r>
      </w:del>
      <w:ins w:id="50" w:author="DELab" w:date="2020-08-27T12:48:00Z">
        <w:r w:rsidR="008B5B1A" w:rsidRPr="008620E7">
          <w:rPr>
            <w:rFonts w:hint="eastAsia"/>
            <w:color w:val="000000" w:themeColor="text1"/>
          </w:rPr>
          <w:t>，</w:t>
        </w:r>
      </w:ins>
      <w:r w:rsidR="00B70B83" w:rsidRPr="008620E7">
        <w:rPr>
          <w:rFonts w:hint="eastAsia"/>
          <w:color w:val="000000" w:themeColor="text1"/>
        </w:rPr>
        <w:t>就是</w:t>
      </w:r>
      <w:r w:rsidR="00DB611A" w:rsidRPr="008620E7">
        <w:rPr>
          <w:rFonts w:hint="eastAsia"/>
          <w:color w:val="000000" w:themeColor="text1"/>
        </w:rPr>
        <w:t>當缺失值比例較高的時候，</w:t>
      </w:r>
      <w:r w:rsidR="002745B4" w:rsidRPr="008620E7">
        <w:rPr>
          <w:rFonts w:hint="eastAsia"/>
          <w:color w:val="000000" w:themeColor="text1"/>
        </w:rPr>
        <w:t>資料集內可用的完整資料不足。</w:t>
      </w:r>
      <w:r w:rsidR="00935CB2" w:rsidRPr="008620E7">
        <w:rPr>
          <w:rFonts w:hint="eastAsia"/>
          <w:color w:val="000000" w:themeColor="text1"/>
        </w:rPr>
        <w:t>舉例來說，</w:t>
      </w:r>
      <w:r w:rsidR="00DF0772" w:rsidRPr="008620E7">
        <w:rPr>
          <w:rFonts w:hint="eastAsia"/>
          <w:color w:val="000000" w:themeColor="text1"/>
        </w:rPr>
        <w:t>表</w:t>
      </w:r>
      <w:r w:rsidR="00DF0772" w:rsidRPr="008620E7">
        <w:rPr>
          <w:rFonts w:hint="eastAsia"/>
          <w:color w:val="000000" w:themeColor="text1"/>
        </w:rPr>
        <w:t>2.2</w:t>
      </w:r>
      <w:r w:rsidR="000971F2" w:rsidRPr="008620E7">
        <w:rPr>
          <w:rFonts w:hint="eastAsia"/>
          <w:color w:val="000000" w:themeColor="text1"/>
        </w:rPr>
        <w:t>為</w:t>
      </w:r>
      <w:r w:rsidR="00DA665E" w:rsidRPr="008620E7">
        <w:rPr>
          <w:rFonts w:hint="eastAsia"/>
          <w:color w:val="000000" w:themeColor="text1"/>
        </w:rPr>
        <w:t>表</w:t>
      </w:r>
      <w:r w:rsidR="00DA665E" w:rsidRPr="008620E7">
        <w:rPr>
          <w:rFonts w:hint="eastAsia"/>
          <w:color w:val="000000" w:themeColor="text1"/>
        </w:rPr>
        <w:t>2.1</w:t>
      </w:r>
      <w:r w:rsidR="00DA665E" w:rsidRPr="008620E7">
        <w:rPr>
          <w:rFonts w:hint="eastAsia"/>
          <w:color w:val="000000" w:themeColor="text1"/>
        </w:rPr>
        <w:t>刪除資料列後的結果</w:t>
      </w:r>
      <w:r w:rsidR="001A025D" w:rsidRPr="008620E7">
        <w:rPr>
          <w:rFonts w:hint="eastAsia"/>
          <w:color w:val="000000" w:themeColor="text1"/>
        </w:rPr>
        <w:t>，</w:t>
      </w:r>
      <w:ins w:id="51" w:author="DELab" w:date="2020-08-27T12:51:00Z">
        <w:r w:rsidR="008B5B1A" w:rsidRPr="008620E7">
          <w:rPr>
            <w:rFonts w:hint="eastAsia"/>
            <w:color w:val="000000" w:themeColor="text1"/>
          </w:rPr>
          <w:t>從原先</w:t>
        </w:r>
      </w:ins>
      <w:ins w:id="52" w:author="DELab" w:date="2020-08-27T12:52:00Z">
        <w:r w:rsidR="008B5B1A" w:rsidRPr="008620E7">
          <w:rPr>
            <w:rFonts w:hint="eastAsia"/>
            <w:color w:val="000000" w:themeColor="text1"/>
          </w:rPr>
          <w:t>4</w:t>
        </w:r>
        <w:r w:rsidR="008B5B1A" w:rsidRPr="008620E7">
          <w:rPr>
            <w:rFonts w:hint="eastAsia"/>
            <w:color w:val="000000" w:themeColor="text1"/>
          </w:rPr>
          <w:t>筆資料減為只剩</w:t>
        </w:r>
        <w:r w:rsidR="008B5B1A" w:rsidRPr="008620E7">
          <w:rPr>
            <w:rFonts w:hint="eastAsia"/>
            <w:color w:val="000000" w:themeColor="text1"/>
          </w:rPr>
          <w:t>2</w:t>
        </w:r>
        <w:r w:rsidR="008B5B1A" w:rsidRPr="008620E7">
          <w:rPr>
            <w:rFonts w:hint="eastAsia"/>
            <w:color w:val="000000" w:themeColor="text1"/>
          </w:rPr>
          <w:t>筆</w:t>
        </w:r>
      </w:ins>
      <w:ins w:id="53" w:author="DELab" w:date="2020-08-27T12:53:00Z">
        <w:r w:rsidR="008B5B1A" w:rsidRPr="008620E7">
          <w:rPr>
            <w:rFonts w:hint="eastAsia"/>
            <w:color w:val="000000" w:themeColor="text1"/>
          </w:rPr>
          <w:t>資料，</w:t>
        </w:r>
      </w:ins>
      <w:r w:rsidR="00000BAA" w:rsidRPr="008620E7">
        <w:rPr>
          <w:rFonts w:hint="eastAsia"/>
          <w:color w:val="000000" w:themeColor="text1"/>
        </w:rPr>
        <w:t>在表</w:t>
      </w:r>
      <w:r w:rsidR="00000BAA" w:rsidRPr="008620E7">
        <w:rPr>
          <w:rFonts w:hint="eastAsia"/>
          <w:color w:val="000000" w:themeColor="text1"/>
        </w:rPr>
        <w:t>2.2</w:t>
      </w:r>
      <w:r w:rsidR="00000BAA" w:rsidRPr="008620E7">
        <w:rPr>
          <w:rFonts w:hint="eastAsia"/>
          <w:color w:val="000000" w:themeColor="text1"/>
        </w:rPr>
        <w:t>中的兩筆資料皆為完整資料。</w:t>
      </w:r>
    </w:p>
    <w:p w14:paraId="2FDE3037" w14:textId="77777777" w:rsidR="008B5B1A" w:rsidRDefault="008B5B1A" w:rsidP="006D2006">
      <w:pPr>
        <w:ind w:firstLine="480"/>
        <w:rPr>
          <w:color w:val="0070C0"/>
        </w:rPr>
      </w:pPr>
    </w:p>
    <w:p w14:paraId="0FD4848D" w14:textId="751D7AE4" w:rsidR="00487FA9" w:rsidRPr="009C4C21" w:rsidRDefault="00913C87" w:rsidP="00913C87">
      <w:pPr>
        <w:pStyle w:val="af7"/>
        <w:jc w:val="center"/>
        <w:rPr>
          <w:color w:val="0070C0"/>
          <w:sz w:val="24"/>
          <w:szCs w:val="24"/>
        </w:rPr>
      </w:pPr>
      <w:bookmarkStart w:id="54" w:name="_Toc49426048"/>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5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lastRenderedPageBreak/>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4AECA521" w14:textId="46EF0691" w:rsidR="000737EF" w:rsidRPr="008620E7" w:rsidRDefault="008816E2" w:rsidP="00F45FD4">
      <w:pPr>
        <w:ind w:firstLine="480"/>
        <w:rPr>
          <w:color w:val="000000" w:themeColor="text1"/>
        </w:rPr>
      </w:pPr>
      <w:r w:rsidRPr="008620E7">
        <w:rPr>
          <w:rFonts w:hint="eastAsia"/>
          <w:color w:val="000000" w:themeColor="text1"/>
        </w:rPr>
        <w:t>刪除</w:t>
      </w:r>
      <w:proofErr w:type="gramStart"/>
      <w:r w:rsidRPr="008620E7">
        <w:rPr>
          <w:rFonts w:hint="eastAsia"/>
          <w:color w:val="000000" w:themeColor="text1"/>
        </w:rPr>
        <w:t>維度</w:t>
      </w:r>
      <w:ins w:id="55" w:author="DELab" w:date="2020-08-27T12:56:00Z">
        <w:r w:rsidR="008B5B1A" w:rsidRPr="008620E7">
          <w:rPr>
            <w:rFonts w:hint="eastAsia"/>
            <w:color w:val="000000" w:themeColor="text1"/>
          </w:rPr>
          <w:t>法</w:t>
        </w:r>
      </w:ins>
      <w:r w:rsidRPr="008620E7">
        <w:rPr>
          <w:rFonts w:hint="eastAsia"/>
          <w:color w:val="000000" w:themeColor="text1"/>
        </w:rPr>
        <w:t>就是</w:t>
      </w:r>
      <w:proofErr w:type="gramEnd"/>
      <w:r w:rsidRPr="008620E7">
        <w:rPr>
          <w:rFonts w:hint="eastAsia"/>
          <w:color w:val="000000" w:themeColor="text1"/>
        </w:rPr>
        <w:t>將含有缺失值的</w:t>
      </w:r>
      <w:del w:id="56" w:author="DELab" w:date="2020-08-27T12:56:00Z">
        <w:r w:rsidRPr="008620E7" w:rsidDel="008B5B1A">
          <w:rPr>
            <w:rFonts w:hint="eastAsia"/>
            <w:color w:val="000000" w:themeColor="text1"/>
          </w:rPr>
          <w:delText>所在</w:delText>
        </w:r>
        <w:r w:rsidR="004E37D1" w:rsidRPr="008620E7" w:rsidDel="008B5B1A">
          <w:rPr>
            <w:rFonts w:hint="eastAsia"/>
            <w:color w:val="000000" w:themeColor="text1"/>
          </w:rPr>
          <w:delText>的</w:delText>
        </w:r>
      </w:del>
      <w:r w:rsidRPr="008620E7">
        <w:rPr>
          <w:rFonts w:hint="eastAsia"/>
          <w:color w:val="000000" w:themeColor="text1"/>
        </w:rPr>
        <w:t>維度</w:t>
      </w:r>
      <w:ins w:id="57" w:author="DELab" w:date="2020-08-27T12:56:00Z">
        <w:r w:rsidR="008B5B1A" w:rsidRPr="008620E7">
          <w:rPr>
            <w:rFonts w:hint="eastAsia"/>
            <w:color w:val="000000" w:themeColor="text1"/>
          </w:rPr>
          <w:t>從資料集</w:t>
        </w:r>
      </w:ins>
      <w:r w:rsidRPr="008620E7">
        <w:rPr>
          <w:rFonts w:hint="eastAsia"/>
          <w:color w:val="000000" w:themeColor="text1"/>
        </w:rPr>
        <w:t>刪除。</w:t>
      </w:r>
      <w:r w:rsidR="000E2C31" w:rsidRPr="008620E7">
        <w:rPr>
          <w:rFonts w:hint="eastAsia"/>
          <w:color w:val="000000" w:themeColor="text1"/>
        </w:rPr>
        <w:t>若</w:t>
      </w:r>
      <w:r w:rsidR="00E30E1D" w:rsidRPr="008620E7">
        <w:rPr>
          <w:rFonts w:hint="eastAsia"/>
          <w:color w:val="000000" w:themeColor="text1"/>
        </w:rPr>
        <w:t>資料集內缺失值的</w:t>
      </w:r>
      <w:del w:id="58" w:author="DELab" w:date="2020-08-27T12:57:00Z">
        <w:r w:rsidR="00E30E1D" w:rsidRPr="008620E7" w:rsidDel="008620E7">
          <w:rPr>
            <w:rFonts w:hint="eastAsia"/>
            <w:color w:val="000000" w:themeColor="text1"/>
          </w:rPr>
          <w:delText>缺失</w:delText>
        </w:r>
      </w:del>
      <w:r w:rsidR="00E30E1D" w:rsidRPr="008620E7">
        <w:rPr>
          <w:rFonts w:hint="eastAsia"/>
          <w:color w:val="000000" w:themeColor="text1"/>
        </w:rPr>
        <w:t>類型為不完全隨機缺失類型</w:t>
      </w:r>
      <w:r w:rsidR="005E04D8" w:rsidRPr="008620E7">
        <w:rPr>
          <w:rFonts w:hint="eastAsia"/>
          <w:color w:val="000000" w:themeColor="text1"/>
        </w:rPr>
        <w:t>(MNAR)</w:t>
      </w:r>
      <w:r w:rsidR="00E30E1D" w:rsidRPr="008620E7">
        <w:rPr>
          <w:rFonts w:hint="eastAsia"/>
          <w:color w:val="000000" w:themeColor="text1"/>
        </w:rPr>
        <w:t>，且在某個維度</w:t>
      </w:r>
      <w:r w:rsidR="00CF738B" w:rsidRPr="008620E7">
        <w:rPr>
          <w:rFonts w:hint="eastAsia"/>
          <w:color w:val="000000" w:themeColor="text1"/>
        </w:rPr>
        <w:t>d</w:t>
      </w:r>
      <w:r w:rsidR="00627431" w:rsidRPr="008620E7">
        <w:rPr>
          <w:rFonts w:hint="eastAsia"/>
          <w:color w:val="000000" w:themeColor="text1"/>
        </w:rPr>
        <w:t>中</w:t>
      </w:r>
      <w:r w:rsidR="00092A3C" w:rsidRPr="008620E7">
        <w:rPr>
          <w:rFonts w:hint="eastAsia"/>
          <w:color w:val="000000" w:themeColor="text1"/>
        </w:rPr>
        <w:t>資料</w:t>
      </w:r>
      <w:r w:rsidR="00E30E1D" w:rsidRPr="008620E7">
        <w:rPr>
          <w:rFonts w:hint="eastAsia"/>
          <w:color w:val="000000" w:themeColor="text1"/>
        </w:rPr>
        <w:t>缺失的情況非常嚴重時</w:t>
      </w:r>
      <w:r w:rsidR="00CF738B" w:rsidRPr="008620E7">
        <w:rPr>
          <w:rFonts w:hint="eastAsia"/>
          <w:color w:val="000000" w:themeColor="text1"/>
        </w:rPr>
        <w:t>，</w:t>
      </w:r>
      <w:r w:rsidR="00EB4B88" w:rsidRPr="008620E7">
        <w:rPr>
          <w:rFonts w:hint="eastAsia"/>
          <w:color w:val="000000" w:themeColor="text1"/>
        </w:rPr>
        <w:t>適合使用刪除</w:t>
      </w:r>
      <w:proofErr w:type="gramStart"/>
      <w:r w:rsidR="00EB4B88" w:rsidRPr="008620E7">
        <w:rPr>
          <w:rFonts w:hint="eastAsia"/>
          <w:color w:val="000000" w:themeColor="text1"/>
        </w:rPr>
        <w:t>維度</w:t>
      </w:r>
      <w:ins w:id="59" w:author="DELab" w:date="2020-08-27T12:57:00Z">
        <w:r w:rsidR="008620E7" w:rsidRPr="008620E7">
          <w:rPr>
            <w:rFonts w:hint="eastAsia"/>
            <w:color w:val="000000" w:themeColor="text1"/>
          </w:rPr>
          <w:t>法</w:t>
        </w:r>
      </w:ins>
      <w:proofErr w:type="gramEnd"/>
      <w:r w:rsidR="00231194" w:rsidRPr="008620E7">
        <w:rPr>
          <w:rFonts w:hint="eastAsia"/>
          <w:color w:val="000000" w:themeColor="text1"/>
        </w:rPr>
        <w:t>。</w:t>
      </w:r>
      <w:r w:rsidR="00624584" w:rsidRPr="008620E7">
        <w:rPr>
          <w:rFonts w:hint="eastAsia"/>
          <w:color w:val="000000" w:themeColor="text1"/>
        </w:rPr>
        <w:t>刪除</w:t>
      </w:r>
      <w:proofErr w:type="gramStart"/>
      <w:r w:rsidR="004967B7" w:rsidRPr="008620E7">
        <w:rPr>
          <w:rFonts w:cs="Times New Roman" w:hint="eastAsia"/>
          <w:color w:val="000000" w:themeColor="text1"/>
        </w:rPr>
        <w:t>維度</w:t>
      </w:r>
      <w:ins w:id="60" w:author="DELab" w:date="2020-08-27T12:57:00Z">
        <w:r w:rsidR="008620E7" w:rsidRPr="008620E7">
          <w:rPr>
            <w:rFonts w:cs="Times New Roman" w:hint="eastAsia"/>
            <w:color w:val="000000" w:themeColor="text1"/>
          </w:rPr>
          <w:t>法</w:t>
        </w:r>
      </w:ins>
      <w:r w:rsidR="004967B7" w:rsidRPr="008620E7">
        <w:rPr>
          <w:rFonts w:cs="Times New Roman" w:hint="eastAsia"/>
          <w:color w:val="000000" w:themeColor="text1"/>
        </w:rPr>
        <w:t>在</w:t>
      </w:r>
      <w:proofErr w:type="gramEnd"/>
      <w:r w:rsidR="004967B7" w:rsidRPr="008620E7">
        <w:rPr>
          <w:rFonts w:cs="Times New Roman" w:hint="eastAsia"/>
          <w:color w:val="000000" w:themeColor="text1"/>
        </w:rPr>
        <w:t>資料處理的角度</w:t>
      </w:r>
      <w:ins w:id="61" w:author="DELab" w:date="2020-08-27T12:58:00Z">
        <w:r w:rsidR="008620E7" w:rsidRPr="008620E7">
          <w:rPr>
            <w:rFonts w:cs="Times New Roman" w:hint="eastAsia"/>
            <w:color w:val="000000" w:themeColor="text1"/>
          </w:rPr>
          <w:t>而言</w:t>
        </w:r>
      </w:ins>
      <w:r w:rsidR="004967B7" w:rsidRPr="008620E7">
        <w:rPr>
          <w:rFonts w:cs="Times New Roman" w:hint="eastAsia"/>
          <w:color w:val="000000" w:themeColor="text1"/>
        </w:rPr>
        <w:t>就相當於將原本的資料</w:t>
      </w:r>
      <w:proofErr w:type="gramStart"/>
      <w:r w:rsidR="004967B7" w:rsidRPr="008620E7">
        <w:rPr>
          <w:rFonts w:cs="Times New Roman" w:hint="eastAsia"/>
          <w:color w:val="000000" w:themeColor="text1"/>
        </w:rPr>
        <w:t>集降</w:t>
      </w:r>
      <w:proofErr w:type="gramEnd"/>
      <w:r w:rsidR="004967B7" w:rsidRPr="008620E7">
        <w:rPr>
          <w:rFonts w:cs="Times New Roman" w:hint="eastAsia"/>
          <w:color w:val="000000" w:themeColor="text1"/>
        </w:rPr>
        <w:t>維，</w:t>
      </w:r>
      <w:r w:rsidR="004E0217" w:rsidRPr="008620E7">
        <w:rPr>
          <w:rFonts w:cs="Times New Roman" w:hint="eastAsia"/>
          <w:color w:val="000000" w:themeColor="text1"/>
        </w:rPr>
        <w:t>優點</w:t>
      </w:r>
      <w:r w:rsidR="00C35EEC" w:rsidRPr="008620E7">
        <w:rPr>
          <w:rFonts w:cs="Times New Roman" w:hint="eastAsia"/>
          <w:color w:val="000000" w:themeColor="text1"/>
        </w:rPr>
        <w:t>是可以減少</w:t>
      </w:r>
      <w:r w:rsidR="0043105C" w:rsidRPr="008620E7">
        <w:rPr>
          <w:rFonts w:cs="Times New Roman" w:hint="eastAsia"/>
          <w:color w:val="000000" w:themeColor="text1"/>
        </w:rPr>
        <w:t>演算法查詢的</w:t>
      </w:r>
      <w:r w:rsidR="00C35EEC" w:rsidRPr="008620E7">
        <w:rPr>
          <w:rFonts w:cs="Times New Roman" w:hint="eastAsia"/>
          <w:color w:val="000000" w:themeColor="text1"/>
        </w:rPr>
        <w:t>時間。</w:t>
      </w:r>
      <w:ins w:id="62" w:author="DELab" w:date="2020-08-27T13:01:00Z">
        <w:r w:rsidR="008620E7" w:rsidRPr="008620E7">
          <w:rPr>
            <w:rFonts w:cs="Times New Roman" w:hint="eastAsia"/>
            <w:color w:val="000000" w:themeColor="text1"/>
          </w:rPr>
          <w:t>其</w:t>
        </w:r>
      </w:ins>
      <w:r w:rsidR="00553912" w:rsidRPr="008620E7">
        <w:rPr>
          <w:rFonts w:cs="Times New Roman" w:hint="eastAsia"/>
          <w:color w:val="000000" w:themeColor="text1"/>
        </w:rPr>
        <w:t>缺點</w:t>
      </w:r>
      <w:r w:rsidR="00C35EEC" w:rsidRPr="008620E7">
        <w:rPr>
          <w:rFonts w:cs="Times New Roman" w:hint="eastAsia"/>
          <w:color w:val="000000" w:themeColor="text1"/>
        </w:rPr>
        <w:t>是</w:t>
      </w:r>
      <w:ins w:id="63" w:author="DELab" w:date="2020-08-27T12:58:00Z">
        <w:r w:rsidR="008620E7" w:rsidRPr="008620E7">
          <w:rPr>
            <w:rFonts w:cs="Times New Roman" w:hint="eastAsia"/>
            <w:color w:val="000000" w:themeColor="text1"/>
          </w:rPr>
          <w:t>可能會</w:t>
        </w:r>
      </w:ins>
      <w:r w:rsidR="00C35EEC" w:rsidRPr="008620E7">
        <w:rPr>
          <w:rFonts w:cs="Times New Roman" w:hint="eastAsia"/>
          <w:color w:val="000000" w:themeColor="text1"/>
        </w:rPr>
        <w:t>刪除</w:t>
      </w:r>
      <w:r w:rsidR="000B242F" w:rsidRPr="008620E7">
        <w:rPr>
          <w:rFonts w:cs="Times New Roman" w:hint="eastAsia"/>
          <w:color w:val="000000" w:themeColor="text1"/>
        </w:rPr>
        <w:t>太多</w:t>
      </w:r>
      <w:ins w:id="64" w:author="DELab" w:date="2020-08-27T12:59:00Z">
        <w:r w:rsidR="008620E7" w:rsidRPr="008620E7">
          <w:rPr>
            <w:rFonts w:cs="Times New Roman" w:hint="eastAsia"/>
            <w:color w:val="000000" w:themeColor="text1"/>
          </w:rPr>
          <w:t>的</w:t>
        </w:r>
      </w:ins>
      <w:r w:rsidR="00C35EEC" w:rsidRPr="008620E7">
        <w:rPr>
          <w:rFonts w:cs="Times New Roman" w:hint="eastAsia"/>
          <w:color w:val="000000" w:themeColor="text1"/>
        </w:rPr>
        <w:t>維度</w:t>
      </w:r>
      <w:del w:id="65" w:author="DELab" w:date="2020-08-27T12:59:00Z">
        <w:r w:rsidR="000B242F" w:rsidRPr="008620E7" w:rsidDel="008620E7">
          <w:rPr>
            <w:rFonts w:cs="Times New Roman" w:hint="eastAsia"/>
            <w:color w:val="000000" w:themeColor="text1"/>
          </w:rPr>
          <w:delText>時</w:delText>
        </w:r>
      </w:del>
      <w:r w:rsidR="00272B93" w:rsidRPr="008620E7">
        <w:rPr>
          <w:rFonts w:cs="Times New Roman" w:hint="eastAsia"/>
          <w:color w:val="000000" w:themeColor="text1"/>
        </w:rPr>
        <w:t>，</w:t>
      </w:r>
      <w:ins w:id="66" w:author="DELab" w:date="2020-08-27T12:59:00Z">
        <w:r w:rsidR="008620E7" w:rsidRPr="008620E7">
          <w:rPr>
            <w:rFonts w:cs="Times New Roman" w:hint="eastAsia"/>
            <w:color w:val="000000" w:themeColor="text1"/>
          </w:rPr>
          <w:t>若</w:t>
        </w:r>
      </w:ins>
      <w:r w:rsidR="00E55BCA" w:rsidRPr="008620E7">
        <w:rPr>
          <w:rFonts w:cs="Times New Roman" w:hint="eastAsia"/>
          <w:color w:val="000000" w:themeColor="text1"/>
        </w:rPr>
        <w:t>代表性很高的維度</w:t>
      </w:r>
      <w:del w:id="67" w:author="DELab" w:date="2020-08-27T13:00:00Z">
        <w:r w:rsidR="00E55BCA" w:rsidRPr="008620E7" w:rsidDel="008620E7">
          <w:rPr>
            <w:rFonts w:cs="Times New Roman" w:hint="eastAsia"/>
            <w:color w:val="000000" w:themeColor="text1"/>
          </w:rPr>
          <w:delText>也有可能</w:delText>
        </w:r>
      </w:del>
      <w:r w:rsidR="00E55BCA" w:rsidRPr="008620E7">
        <w:rPr>
          <w:rFonts w:cs="Times New Roman" w:hint="eastAsia"/>
          <w:color w:val="000000" w:themeColor="text1"/>
        </w:rPr>
        <w:t>被刪除</w:t>
      </w:r>
      <w:r w:rsidR="00815C18" w:rsidRPr="008620E7">
        <w:rPr>
          <w:rFonts w:cs="Times New Roman" w:hint="eastAsia"/>
          <w:color w:val="000000" w:themeColor="text1"/>
        </w:rPr>
        <w:t>，</w:t>
      </w:r>
      <w:ins w:id="68" w:author="DELab" w:date="2020-08-27T13:00:00Z">
        <w:r w:rsidR="008620E7" w:rsidRPr="008620E7">
          <w:rPr>
            <w:rFonts w:cs="Times New Roman" w:hint="eastAsia"/>
            <w:color w:val="000000" w:themeColor="text1"/>
          </w:rPr>
          <w:t>會</w:t>
        </w:r>
      </w:ins>
      <w:r w:rsidR="0095163C" w:rsidRPr="008620E7">
        <w:rPr>
          <w:rFonts w:cs="Times New Roman" w:hint="eastAsia"/>
          <w:color w:val="000000" w:themeColor="text1"/>
        </w:rPr>
        <w:t>導致</w:t>
      </w:r>
      <w:r w:rsidR="00F45FD4" w:rsidRPr="008620E7">
        <w:rPr>
          <w:rFonts w:cs="Times New Roman" w:hint="eastAsia"/>
          <w:color w:val="000000" w:themeColor="text1"/>
        </w:rPr>
        <w:t>剩下的維度無法</w:t>
      </w:r>
      <w:r w:rsidR="0095163C" w:rsidRPr="008620E7">
        <w:rPr>
          <w:rFonts w:cs="Times New Roman" w:hint="eastAsia"/>
          <w:color w:val="000000" w:themeColor="text1"/>
        </w:rPr>
        <w:t>充分</w:t>
      </w:r>
      <w:r w:rsidR="00F45FD4" w:rsidRPr="008620E7">
        <w:rPr>
          <w:rFonts w:cs="Times New Roman" w:hint="eastAsia"/>
          <w:color w:val="000000" w:themeColor="text1"/>
        </w:rPr>
        <w:t>表現資料集的特徵。</w:t>
      </w:r>
      <w:r w:rsidR="00D3098E" w:rsidRPr="008620E7">
        <w:rPr>
          <w:rFonts w:cs="Times New Roman" w:hint="eastAsia"/>
          <w:color w:val="000000" w:themeColor="text1"/>
        </w:rPr>
        <w:t>例如</w:t>
      </w:r>
      <w:r w:rsidR="002038F5" w:rsidRPr="008620E7">
        <w:rPr>
          <w:rFonts w:cs="Times New Roman" w:hint="eastAsia"/>
          <w:color w:val="000000" w:themeColor="text1"/>
        </w:rPr>
        <w:t>資料集內</w:t>
      </w:r>
      <w:r w:rsidR="00B54A4F" w:rsidRPr="008620E7">
        <w:rPr>
          <w:rFonts w:cs="Times New Roman" w:hint="eastAsia"/>
          <w:color w:val="000000" w:themeColor="text1"/>
        </w:rPr>
        <w:t>具有</w:t>
      </w:r>
      <w:r w:rsidR="002038F5" w:rsidRPr="008620E7">
        <w:rPr>
          <w:rFonts w:cs="Times New Roman" w:hint="eastAsia"/>
          <w:color w:val="000000" w:themeColor="text1"/>
        </w:rPr>
        <w:t>分類標籤</w:t>
      </w:r>
      <w:r w:rsidR="002038F5" w:rsidRPr="008620E7">
        <w:rPr>
          <w:rFonts w:cs="Times New Roman" w:hint="eastAsia"/>
          <w:color w:val="000000" w:themeColor="text1"/>
        </w:rPr>
        <w:t>(</w:t>
      </w:r>
      <w:r w:rsidR="00B54A4F" w:rsidRPr="008620E7">
        <w:rPr>
          <w:rFonts w:cs="Times New Roman"/>
          <w:color w:val="000000" w:themeColor="text1"/>
        </w:rPr>
        <w:t>l</w:t>
      </w:r>
      <w:r w:rsidR="002038F5" w:rsidRPr="008620E7">
        <w:rPr>
          <w:rFonts w:cs="Times New Roman"/>
          <w:color w:val="000000" w:themeColor="text1"/>
        </w:rPr>
        <w:t>abel</w:t>
      </w:r>
      <w:r w:rsidR="002038F5" w:rsidRPr="008620E7">
        <w:rPr>
          <w:rFonts w:cs="Times New Roman" w:hint="eastAsia"/>
          <w:color w:val="000000" w:themeColor="text1"/>
        </w:rPr>
        <w:t>)</w:t>
      </w:r>
      <w:r w:rsidR="002038F5" w:rsidRPr="008620E7">
        <w:rPr>
          <w:rFonts w:cs="Times New Roman" w:hint="eastAsia"/>
          <w:color w:val="000000" w:themeColor="text1"/>
        </w:rPr>
        <w:t>性質集中於某一維度時，</w:t>
      </w:r>
      <w:proofErr w:type="gramStart"/>
      <w:r w:rsidR="002038F5" w:rsidRPr="008620E7">
        <w:rPr>
          <w:rFonts w:cs="Times New Roman" w:hint="eastAsia"/>
          <w:color w:val="000000" w:themeColor="text1"/>
        </w:rPr>
        <w:t>刪除該維度</w:t>
      </w:r>
      <w:proofErr w:type="gramEnd"/>
      <w:r w:rsidR="00E918B7" w:rsidRPr="008620E7">
        <w:rPr>
          <w:rFonts w:cs="Times New Roman" w:hint="eastAsia"/>
          <w:color w:val="000000" w:themeColor="text1"/>
        </w:rPr>
        <w:t>將使對應到的分類資料大量失去特徵訊息，</w:t>
      </w:r>
      <w:r w:rsidR="0024434A" w:rsidRPr="008620E7">
        <w:rPr>
          <w:rFonts w:cs="Times New Roman" w:hint="eastAsia"/>
          <w:color w:val="000000" w:themeColor="text1"/>
        </w:rPr>
        <w:t>可能</w:t>
      </w:r>
      <w:r w:rsidR="00486155" w:rsidRPr="008620E7">
        <w:rPr>
          <w:rFonts w:cs="Times New Roman" w:hint="eastAsia"/>
          <w:color w:val="000000" w:themeColor="text1"/>
        </w:rPr>
        <w:t>造成</w:t>
      </w:r>
      <w:r w:rsidR="00E918B7" w:rsidRPr="008620E7">
        <w:rPr>
          <w:rFonts w:cs="Times New Roman" w:hint="eastAsia"/>
          <w:color w:val="000000" w:themeColor="text1"/>
        </w:rPr>
        <w:t>刪除後的</w:t>
      </w:r>
      <w:r w:rsidR="0022628D" w:rsidRPr="008620E7">
        <w:rPr>
          <w:rFonts w:cs="Times New Roman" w:hint="eastAsia"/>
          <w:color w:val="000000" w:themeColor="text1"/>
        </w:rPr>
        <w:t>資料</w:t>
      </w:r>
      <w:ins w:id="69" w:author="DELab" w:date="2020-08-27T13:02:00Z">
        <w:r w:rsidR="008620E7" w:rsidRPr="008620E7">
          <w:rPr>
            <w:rFonts w:cs="Times New Roman" w:hint="eastAsia"/>
            <w:color w:val="000000" w:themeColor="text1"/>
          </w:rPr>
          <w:t>做</w:t>
        </w:r>
      </w:ins>
      <w:r w:rsidR="00E918B7" w:rsidRPr="008620E7">
        <w:rPr>
          <w:rFonts w:cs="Times New Roman" w:hint="eastAsia"/>
          <w:color w:val="000000" w:themeColor="text1"/>
        </w:rPr>
        <w:t>分類</w:t>
      </w:r>
      <w:ins w:id="70" w:author="DELab" w:date="2020-08-27T13:03:00Z">
        <w:r w:rsidR="008620E7" w:rsidRPr="008620E7">
          <w:rPr>
            <w:rFonts w:cs="Times New Roman" w:hint="eastAsia"/>
            <w:color w:val="000000" w:themeColor="text1"/>
          </w:rPr>
          <w:t>預測時</w:t>
        </w:r>
      </w:ins>
      <w:r w:rsidR="00E918B7" w:rsidRPr="008620E7">
        <w:rPr>
          <w:rFonts w:cs="Times New Roman" w:hint="eastAsia"/>
          <w:color w:val="000000" w:themeColor="text1"/>
        </w:rPr>
        <w:t>不準確。</w:t>
      </w:r>
      <w:r w:rsidR="000737EF" w:rsidRPr="008620E7">
        <w:rPr>
          <w:rFonts w:hint="eastAsia"/>
          <w:color w:val="000000" w:themeColor="text1"/>
        </w:rPr>
        <w:t>舉例來說，表</w:t>
      </w:r>
      <w:r w:rsidR="000737EF" w:rsidRPr="008620E7">
        <w:rPr>
          <w:rFonts w:hint="eastAsia"/>
          <w:color w:val="000000" w:themeColor="text1"/>
        </w:rPr>
        <w:t>2.</w:t>
      </w:r>
      <w:r w:rsidR="000737EF" w:rsidRPr="008620E7">
        <w:rPr>
          <w:color w:val="000000" w:themeColor="text1"/>
        </w:rPr>
        <w:t>3</w:t>
      </w:r>
      <w:r w:rsidR="000737EF" w:rsidRPr="008620E7">
        <w:rPr>
          <w:rFonts w:hint="eastAsia"/>
          <w:color w:val="000000" w:themeColor="text1"/>
        </w:rPr>
        <w:t>為表</w:t>
      </w:r>
      <w:r w:rsidR="000737EF" w:rsidRPr="008620E7">
        <w:rPr>
          <w:rFonts w:hint="eastAsia"/>
          <w:color w:val="000000" w:themeColor="text1"/>
        </w:rPr>
        <w:t>2.1</w:t>
      </w:r>
      <w:r w:rsidR="000737EF" w:rsidRPr="008620E7">
        <w:rPr>
          <w:rFonts w:hint="eastAsia"/>
          <w:color w:val="000000" w:themeColor="text1"/>
        </w:rPr>
        <w:t>刪除含有缺失值的三個維度後</w:t>
      </w:r>
      <w:r w:rsidR="000737EF" w:rsidRPr="008620E7">
        <w:rPr>
          <w:rFonts w:hint="eastAsia"/>
          <w:color w:val="000000" w:themeColor="text1"/>
        </w:rPr>
        <w:t>(</w:t>
      </w:r>
      <w:r w:rsidR="000737EF" w:rsidRPr="008620E7">
        <w:rPr>
          <w:color w:val="000000" w:themeColor="text1"/>
        </w:rPr>
        <w:t>age</w:t>
      </w:r>
      <w:r w:rsidR="000737EF" w:rsidRPr="008620E7">
        <w:rPr>
          <w:rFonts w:hint="eastAsia"/>
          <w:color w:val="000000" w:themeColor="text1"/>
        </w:rPr>
        <w:t>、</w:t>
      </w:r>
      <w:r w:rsidR="000737EF" w:rsidRPr="008620E7">
        <w:rPr>
          <w:rFonts w:hint="eastAsia"/>
          <w:color w:val="000000" w:themeColor="text1"/>
        </w:rPr>
        <w:t>g</w:t>
      </w:r>
      <w:r w:rsidR="000737EF" w:rsidRPr="008620E7">
        <w:rPr>
          <w:color w:val="000000" w:themeColor="text1"/>
        </w:rPr>
        <w:t>ender</w:t>
      </w:r>
      <w:r w:rsidR="002B4FB7" w:rsidRPr="008620E7">
        <w:rPr>
          <w:rFonts w:hint="eastAsia"/>
          <w:color w:val="000000" w:themeColor="text1"/>
        </w:rPr>
        <w:t>與</w:t>
      </w:r>
      <w:r w:rsidR="000737EF" w:rsidRPr="008620E7">
        <w:rPr>
          <w:rFonts w:hint="eastAsia"/>
          <w:color w:val="000000" w:themeColor="text1"/>
        </w:rPr>
        <w:t>h</w:t>
      </w:r>
      <w:r w:rsidR="000737EF" w:rsidRPr="008620E7">
        <w:rPr>
          <w:color w:val="000000" w:themeColor="text1"/>
        </w:rPr>
        <w:t>eight</w:t>
      </w:r>
      <w:r w:rsidR="000737EF" w:rsidRPr="008620E7">
        <w:rPr>
          <w:rFonts w:hint="eastAsia"/>
          <w:color w:val="000000" w:themeColor="text1"/>
        </w:rPr>
        <w:t>)</w:t>
      </w:r>
      <w:r w:rsidR="000737EF" w:rsidRPr="008620E7">
        <w:rPr>
          <w:rFonts w:hint="eastAsia"/>
          <w:color w:val="000000" w:themeColor="text1"/>
        </w:rPr>
        <w:t>的結果。</w:t>
      </w:r>
    </w:p>
    <w:p w14:paraId="4102B02A" w14:textId="77777777" w:rsidR="00711945" w:rsidRPr="00711945" w:rsidRDefault="00711945" w:rsidP="00711945">
      <w:pPr>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71" w:name="_Toc49426049"/>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71"/>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7B0764F" w14:textId="1B33807F" w:rsidR="009C4C21" w:rsidRPr="005D6922" w:rsidRDefault="009C4C21" w:rsidP="00202EF2">
      <w:pPr>
        <w:rPr>
          <w:color w:val="00B050"/>
        </w:rPr>
      </w:pPr>
    </w:p>
    <w:p w14:paraId="3EFB43AE" w14:textId="08090F48" w:rsidR="00A81C57" w:rsidRPr="007467A6" w:rsidRDefault="00A81C57" w:rsidP="00667E6D">
      <w:pPr>
        <w:pStyle w:val="3"/>
        <w:rPr>
          <w:shd w:val="clear" w:color="auto" w:fill="auto"/>
        </w:rPr>
      </w:pPr>
      <w:bookmarkStart w:id="72" w:name="_Toc49353483"/>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72"/>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34E35AF4"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Pr>
          <w:rFonts w:cs="Times New Roman" w:hint="eastAsia"/>
          <w:color w:val="00B050"/>
        </w:rPr>
        <w:t>]</w:t>
      </w:r>
    </w:p>
    <w:p w14:paraId="4499AD79" w14:textId="0BE8CB1D"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7A788278" w14:textId="34629D00" w:rsidR="00496FE2" w:rsidRPr="005402CF" w:rsidRDefault="00A03F19" w:rsidP="00496FE2">
      <w:pPr>
        <w:ind w:firstLine="480"/>
        <w:rPr>
          <w:color w:val="C45911" w:themeColor="accent2" w:themeShade="BF"/>
        </w:rPr>
      </w:pPr>
      <w:r w:rsidRPr="008C688B">
        <w:rPr>
          <w:rFonts w:hint="eastAsia"/>
          <w:color w:val="0070C0"/>
        </w:rPr>
        <w:t>單一填補法</w:t>
      </w:r>
      <w:r w:rsidRPr="006D2B51">
        <w:rPr>
          <w:color w:val="000000" w:themeColor="text1"/>
        </w:rPr>
        <w:fldChar w:fldCharType="begin"/>
      </w:r>
      <w:r w:rsidR="00B67F43">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00FE5A5D">
        <w:rPr>
          <w:rFonts w:hint="eastAsia"/>
          <w:color w:val="000000" w:themeColor="text1"/>
        </w:rPr>
        <w:t>是</w:t>
      </w:r>
      <w:r w:rsidR="007E501C" w:rsidRPr="008C688B">
        <w:rPr>
          <w:rFonts w:hint="eastAsia"/>
          <w:color w:val="0070C0"/>
        </w:rPr>
        <w:t>根據某一套</w:t>
      </w:r>
      <w:r w:rsidR="007C7531" w:rsidRPr="008C688B">
        <w:rPr>
          <w:rFonts w:hint="eastAsia"/>
          <w:color w:val="0070C0"/>
        </w:rPr>
        <w:t>尋找參考</w:t>
      </w:r>
      <w:r w:rsidR="005A4D1A" w:rsidRPr="008C688B">
        <w:rPr>
          <w:rFonts w:hint="eastAsia"/>
          <w:color w:val="0070C0"/>
        </w:rPr>
        <w:t>資料</w:t>
      </w:r>
      <w:r w:rsidR="007C7531" w:rsidRPr="008C688B">
        <w:rPr>
          <w:rFonts w:hint="eastAsia"/>
          <w:color w:val="0070C0"/>
        </w:rPr>
        <w:t>點</w:t>
      </w:r>
      <w:r w:rsidR="007E501C" w:rsidRPr="008C688B">
        <w:rPr>
          <w:rFonts w:hint="eastAsia"/>
          <w:color w:val="0070C0"/>
        </w:rPr>
        <w:t>的規則</w:t>
      </w:r>
      <w:r w:rsidR="00E51B35" w:rsidRPr="008C688B">
        <w:rPr>
          <w:rFonts w:hint="eastAsia"/>
          <w:color w:val="0070C0"/>
        </w:rPr>
        <w:t>去計算或找到合理的</w:t>
      </w:r>
      <w:r w:rsidR="00E51B35" w:rsidRPr="008C688B">
        <w:rPr>
          <w:rFonts w:hint="eastAsia"/>
          <w:color w:val="0070C0"/>
        </w:rPr>
        <w:lastRenderedPageBreak/>
        <w:t>數值</w:t>
      </w:r>
      <w:r w:rsidR="007E501C" w:rsidRPr="008C688B">
        <w:rPr>
          <w:rFonts w:hint="eastAsia"/>
          <w:color w:val="0070C0"/>
        </w:rPr>
        <w:t>，</w:t>
      </w:r>
      <w:r w:rsidR="00E51B35" w:rsidRPr="008C688B">
        <w:rPr>
          <w:rFonts w:hint="eastAsia"/>
          <w:color w:val="0070C0"/>
        </w:rPr>
        <w:t>再以找到的合理值</w:t>
      </w:r>
      <w:r w:rsidRPr="008C688B">
        <w:rPr>
          <w:rFonts w:hint="eastAsia"/>
          <w:color w:val="0070C0"/>
        </w:rPr>
        <w:t>填補某筆資料</w:t>
      </w:r>
      <w:r w:rsidR="00E51B35" w:rsidRPr="008C688B">
        <w:rPr>
          <w:rFonts w:hint="eastAsia"/>
          <w:color w:val="0070C0"/>
        </w:rPr>
        <w:t>點</w:t>
      </w:r>
      <w:r w:rsidRPr="008C688B">
        <w:rPr>
          <w:rFonts w:hint="eastAsia"/>
          <w:color w:val="0070C0"/>
        </w:rPr>
        <w:t>的缺失值。</w:t>
      </w:r>
      <w:r w:rsidR="00D95B60">
        <w:rPr>
          <w:rFonts w:hint="eastAsia"/>
          <w:color w:val="0070C0"/>
        </w:rPr>
        <w:t>依照不同的</w:t>
      </w:r>
      <w:r w:rsidR="005A1334">
        <w:rPr>
          <w:rFonts w:hint="eastAsia"/>
          <w:color w:val="0070C0"/>
        </w:rPr>
        <w:t>尋找參考資料點或參考值的規則</w:t>
      </w:r>
      <w:r w:rsidR="000473F2">
        <w:rPr>
          <w:rFonts w:hint="eastAsia"/>
          <w:color w:val="0070C0"/>
        </w:rPr>
        <w:t>，</w:t>
      </w:r>
      <w:r w:rsidR="00D95B60">
        <w:rPr>
          <w:rFonts w:hint="eastAsia"/>
          <w:color w:val="0070C0"/>
        </w:rPr>
        <w:t>又可細分為</w:t>
      </w:r>
      <w:r w:rsidR="00496FE2" w:rsidRPr="00496FE2">
        <w:rPr>
          <w:rFonts w:hint="eastAsia"/>
          <w:color w:val="0070C0"/>
        </w:rPr>
        <w:t>固定數值填補法</w:t>
      </w:r>
      <w:r w:rsidR="00D623B7">
        <w:rPr>
          <w:rFonts w:hint="eastAsia"/>
          <w:color w:val="0070C0"/>
        </w:rPr>
        <w:t>、</w:t>
      </w:r>
      <w:r w:rsidR="00D623B7" w:rsidRPr="00496FE2">
        <w:rPr>
          <w:rFonts w:hint="eastAsia"/>
          <w:color w:val="0070C0"/>
        </w:rPr>
        <w:t>平均值填補法</w:t>
      </w:r>
      <w:r w:rsidR="00D623B7" w:rsidRPr="00496FE2">
        <w:rPr>
          <w:rFonts w:hint="eastAsia"/>
          <w:color w:val="0070C0"/>
        </w:rPr>
        <w:t>(</w:t>
      </w:r>
      <w:r w:rsidR="00D623B7" w:rsidRPr="00496FE2">
        <w:rPr>
          <w:color w:val="0070C0"/>
        </w:rPr>
        <w:t>mean imputation or mean substitution</w:t>
      </w:r>
      <w:r w:rsidR="00D623B7" w:rsidRPr="00496FE2">
        <w:rPr>
          <w:rFonts w:hint="eastAsia"/>
          <w:color w:val="0070C0"/>
        </w:rPr>
        <w:t>)</w:t>
      </w:r>
      <w:r w:rsidR="00496FE2" w:rsidRPr="00496FE2">
        <w:rPr>
          <w:rFonts w:hint="eastAsia"/>
          <w:color w:val="0070C0"/>
        </w:rPr>
        <w:t>、熱卡填補法</w:t>
      </w:r>
      <w:r w:rsidR="00496FE2" w:rsidRPr="00496FE2">
        <w:rPr>
          <w:rFonts w:hint="eastAsia"/>
          <w:color w:val="0070C0"/>
        </w:rPr>
        <w:t>(</w:t>
      </w:r>
      <w:r w:rsidR="00496FE2" w:rsidRPr="00496FE2">
        <w:rPr>
          <w:color w:val="0070C0"/>
        </w:rPr>
        <w:t xml:space="preserve">hot deck </w:t>
      </w:r>
      <w:r w:rsidR="007E08F0">
        <w:rPr>
          <w:color w:val="0070C0"/>
        </w:rPr>
        <w:t>i</w:t>
      </w:r>
      <w:r w:rsidR="00496FE2" w:rsidRPr="00496FE2">
        <w:rPr>
          <w:color w:val="0070C0"/>
        </w:rPr>
        <w:t>mputation</w:t>
      </w:r>
      <w:r w:rsidR="00496FE2" w:rsidRPr="00496FE2">
        <w:rPr>
          <w:rFonts w:hint="eastAsia"/>
          <w:color w:val="0070C0"/>
        </w:rPr>
        <w:t>)</w:t>
      </w:r>
      <w:r w:rsidR="00496FE2" w:rsidRPr="00496FE2">
        <w:rPr>
          <w:color w:val="0070C0"/>
        </w:rPr>
        <w:fldChar w:fldCharType="begin"/>
      </w:r>
      <w:r w:rsidR="006345B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article-journal","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sensible.","journalAbbreviation":"Machine Learning and Data Mining in Pattern Recognition","language":"en","note":"collection-title: Lecture Notes in Computer Science\nDOI: 10.1007/978-3-642-31537-4_6","page":"63-75","source":"DOI.org (Crossref)","title":"Hot Deck Methods for Imputing Missing Data","URL":"http://link.springer.com/10.1007/978-3-642-31537-4_6","volume":"7376","author":[{"family":"Joenssen","given":"Dieter William"}],"accessed":{"date-parts":[["2020",8,21]]},"issued":{"date-parts":[["2012"]]}}}],"schema":"https://github.com/citation-style-language/schema/raw/master/csl-citation.json"}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7D5773">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C83DF1">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sidR="00D45A19">
        <w:rPr>
          <w:rFonts w:hint="eastAsia"/>
          <w:color w:val="0070C0"/>
        </w:rPr>
        <w:t>，</w:t>
      </w:r>
      <w:r w:rsidR="00372523">
        <w:rPr>
          <w:rFonts w:hint="eastAsia"/>
          <w:color w:val="0070C0"/>
        </w:rPr>
        <w:t>分別</w:t>
      </w:r>
      <w:r w:rsidR="000473F2">
        <w:rPr>
          <w:rFonts w:hint="eastAsia"/>
          <w:color w:val="0070C0"/>
        </w:rPr>
        <w:t>於下面</w:t>
      </w:r>
      <w:r w:rsidR="000473F2"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26456EDB" w:rsidR="00A03F19" w:rsidRDefault="00A040F8" w:rsidP="00A03F19">
      <w:pPr>
        <w:ind w:firstLine="480"/>
        <w:rPr>
          <w:rFonts w:cs="Times New Roman"/>
          <w:color w:val="0070C0"/>
        </w:rPr>
      </w:pPr>
      <w:r w:rsidRPr="00092BF4">
        <w:rPr>
          <w:rFonts w:cs="Times New Roman" w:hint="eastAsia"/>
          <w:color w:val="0070C0"/>
        </w:rPr>
        <w:t>首先最簡單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是對相同維度的缺失值賦予同一固定數</w:t>
      </w:r>
      <w:r w:rsidR="00A03F19" w:rsidRPr="00092BF4">
        <w:rPr>
          <w:rFonts w:cs="Times New Roman"/>
          <w:color w:val="0070C0"/>
        </w:rPr>
        <w:t>值</w:t>
      </w:r>
      <w:r w:rsidR="00A03F19" w:rsidRPr="00092BF4">
        <w:rPr>
          <w:rFonts w:cs="Times New Roman" w:hint="eastAsia"/>
          <w:color w:val="0070C0"/>
        </w:rPr>
        <w:t>，例如以缺失值相同維度下的</w:t>
      </w:r>
      <w:r w:rsidR="00A03F19" w:rsidRPr="00092BF4">
        <w:rPr>
          <w:rFonts w:cs="Times New Roman"/>
          <w:color w:val="0070C0"/>
        </w:rPr>
        <w:t>眾數、平均值、中位數</w:t>
      </w:r>
      <w:r w:rsidR="00A03F19" w:rsidRPr="00092BF4">
        <w:rPr>
          <w:rFonts w:cs="Times New Roman" w:hint="eastAsia"/>
          <w:color w:val="0070C0"/>
        </w:rPr>
        <w:t>、極大值、極小值</w:t>
      </w:r>
      <w:r w:rsidR="00A03F19" w:rsidRPr="00092BF4">
        <w:rPr>
          <w:rFonts w:cs="Times New Roman"/>
          <w:color w:val="0070C0"/>
        </w:rPr>
        <w:t>等等</w:t>
      </w:r>
      <w:r w:rsidR="00A03F19" w:rsidRPr="00092BF4">
        <w:rPr>
          <w:rFonts w:cs="Times New Roman"/>
          <w:color w:val="0070C0"/>
        </w:rPr>
        <w:fldChar w:fldCharType="begin"/>
      </w:r>
      <w:r w:rsidR="00A03F19" w:rsidRPr="00092BF4">
        <w:rPr>
          <w:rFonts w:cs="Times New Roman"/>
          <w:color w:val="0070C0"/>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92BF4">
        <w:rPr>
          <w:rFonts w:cs="Times New Roman"/>
          <w:color w:val="0070C0"/>
        </w:rPr>
        <w:fldChar w:fldCharType="separate"/>
      </w:r>
      <w:r w:rsidR="00A03F19" w:rsidRPr="00092BF4">
        <w:rPr>
          <w:rFonts w:cs="Times New Roman"/>
          <w:color w:val="0070C0"/>
        </w:rPr>
        <w:t>[14]</w:t>
      </w:r>
      <w:r w:rsidR="00A03F19" w:rsidRPr="00092BF4">
        <w:rPr>
          <w:rFonts w:cs="Times New Roman"/>
          <w:color w:val="0070C0"/>
        </w:rPr>
        <w:fldChar w:fldCharType="end"/>
      </w:r>
      <w:r w:rsidR="00A03F19" w:rsidRPr="00092BF4">
        <w:rPr>
          <w:rFonts w:cs="Times New Roman" w:hint="eastAsia"/>
          <w:color w:val="0070C0"/>
        </w:rPr>
        <w:t>。此方法最明顯的優點就是計算量即少，填補過程最簡單且不受任何缺失種類與資料集分布。但填補固定數</w:t>
      </w:r>
      <w:r w:rsidR="00A03F19" w:rsidRPr="00092BF4">
        <w:rPr>
          <w:rFonts w:cs="Times New Roman"/>
          <w:color w:val="0070C0"/>
        </w:rPr>
        <w:t>值</w:t>
      </w:r>
      <w:r w:rsidR="00A03F19" w:rsidRPr="00092BF4">
        <w:rPr>
          <w:rFonts w:cs="Times New Roman" w:hint="eastAsia"/>
          <w:color w:val="0070C0"/>
        </w:rPr>
        <w:t>的問題在於，當缺失值數量更多的時候，由於在相同維度下的缺失值也都填補了相同的值，使得降低了相異資料點之間的差異性，造成填補的效果很差。除非缺失值數量極少，注重差異性的</w:t>
      </w:r>
      <w:proofErr w:type="gramStart"/>
      <w:r w:rsidR="00A03F19" w:rsidRPr="00092BF4">
        <w:rPr>
          <w:rFonts w:cs="Times New Roman" w:hint="eastAsia"/>
          <w:color w:val="0070C0"/>
        </w:rPr>
        <w:t>資料集不建議</w:t>
      </w:r>
      <w:proofErr w:type="gramEnd"/>
      <w:r w:rsidR="00A03F19" w:rsidRPr="00092BF4">
        <w:rPr>
          <w:rFonts w:cs="Times New Roman" w:hint="eastAsia"/>
          <w:color w:val="0070C0"/>
        </w:rPr>
        <w:t>以固定數值填補缺失值。</w:t>
      </w:r>
    </w:p>
    <w:p w14:paraId="2030D5DD" w14:textId="77777777" w:rsidR="00BE1EB3" w:rsidRDefault="00BE1EB3" w:rsidP="00BE1EB3">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50BA8FF0" w14:textId="7170D8E2" w:rsidR="00BE1EB3" w:rsidRDefault="00897C79" w:rsidP="00BE1EB3">
      <w:pPr>
        <w:ind w:firstLine="480"/>
        <w:rPr>
          <w:rFonts w:cs="Times New Roman"/>
          <w:color w:val="C45911" w:themeColor="accent2" w:themeShade="BF"/>
        </w:rPr>
      </w:pPr>
      <w:r w:rsidRPr="00032902">
        <w:rPr>
          <w:rFonts w:hint="eastAsia"/>
          <w:color w:val="0070C0"/>
        </w:rPr>
        <w:t>平均值填補法</w:t>
      </w:r>
      <w:r>
        <w:rPr>
          <w:rFonts w:hint="eastAsia"/>
          <w:color w:val="0070C0"/>
        </w:rPr>
        <w:t>是</w:t>
      </w:r>
      <w:r w:rsidR="00BE1EB3">
        <w:rPr>
          <w:rFonts w:hint="eastAsia"/>
          <w:color w:val="0070C0"/>
        </w:rPr>
        <w:t>上述</w:t>
      </w:r>
      <w:r w:rsidR="00BE1EB3" w:rsidRPr="00032902">
        <w:rPr>
          <w:rFonts w:hint="eastAsia"/>
          <w:color w:val="0070C0"/>
        </w:rPr>
        <w:t>提到的固定數值</w:t>
      </w:r>
      <w:r w:rsidR="00BE1EB3">
        <w:rPr>
          <w:rFonts w:hint="eastAsia"/>
          <w:color w:val="0070C0"/>
        </w:rPr>
        <w:t>填補法</w:t>
      </w:r>
      <w:r w:rsidR="00BE1EB3" w:rsidRPr="00032902">
        <w:rPr>
          <w:rFonts w:hint="eastAsia"/>
          <w:color w:val="0070C0"/>
        </w:rPr>
        <w:t>中的</w:t>
      </w:r>
      <w:r w:rsidR="00BE1EB3">
        <w:rPr>
          <w:rFonts w:hint="eastAsia"/>
          <w:color w:val="0070C0"/>
        </w:rPr>
        <w:t>一</w:t>
      </w:r>
      <w:r w:rsidR="00D46F2D">
        <w:rPr>
          <w:rFonts w:hint="eastAsia"/>
          <w:color w:val="0070C0"/>
        </w:rPr>
        <w:t>個</w:t>
      </w:r>
      <w:r w:rsidR="00BE1EB3">
        <w:rPr>
          <w:rFonts w:hint="eastAsia"/>
          <w:color w:val="0070C0"/>
        </w:rPr>
        <w:t>特例</w:t>
      </w:r>
      <w:r w:rsidR="00BE1EB3" w:rsidRPr="00032902">
        <w:rPr>
          <w:rFonts w:hint="eastAsia"/>
          <w:color w:val="0070C0"/>
        </w:rPr>
        <w:t>，</w:t>
      </w:r>
      <w:r w:rsidR="002B6E34">
        <w:rPr>
          <w:rFonts w:hint="eastAsia"/>
          <w:color w:val="0070C0"/>
        </w:rPr>
        <w:t>它</w:t>
      </w:r>
      <w:r w:rsidR="00BE1EB3" w:rsidRPr="00032902">
        <w:rPr>
          <w:rFonts w:hint="eastAsia"/>
          <w:color w:val="0070C0"/>
        </w:rPr>
        <w:t>分別以各別維度中所有已知的數值去計算其平均值，將所計算出來的平均值作為填補缺失值的參考值。當缺失值比例變高時，此方法雖然不會改變整體資料集中的平均值，但經過填補後的維度會因為填補的值均相同，使得變異數會變小，因此平均值填補法也會間接影響資料的分布方式。</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熱卡、冷卡</w:t>
      </w:r>
      <w:r w:rsidRPr="00496FE2">
        <w:rPr>
          <w:rFonts w:cs="Times New Roman" w:hint="eastAsia"/>
          <w:color w:val="00B050"/>
        </w:rPr>
        <w:t>填補法</w:t>
      </w:r>
      <w:r w:rsidRPr="00496FE2">
        <w:rPr>
          <w:rFonts w:cs="Times New Roman" w:hint="eastAsia"/>
          <w:color w:val="00B050"/>
        </w:rPr>
        <w:t>]</w:t>
      </w:r>
    </w:p>
    <w:p w14:paraId="1277A28A" w14:textId="2D0B52FD" w:rsidR="00A03F19" w:rsidRPr="00B17751" w:rsidRDefault="00F31856" w:rsidP="00B17751">
      <w:pPr>
        <w:ind w:firstLine="480"/>
        <w:rPr>
          <w:color w:val="C45911" w:themeColor="accent2" w:themeShade="BF"/>
        </w:rPr>
      </w:pPr>
      <w:r>
        <w:rPr>
          <w:rFonts w:hint="eastAsia"/>
          <w:color w:val="0070C0"/>
        </w:rPr>
        <w:t>熱卡填補法與冷卡填補法這兩種</w:t>
      </w:r>
      <w:r w:rsidR="0018463D" w:rsidRPr="00500D07">
        <w:rPr>
          <w:rFonts w:hint="eastAsia"/>
          <w:color w:val="0070C0"/>
        </w:rPr>
        <w:t>單一填補法參考的規則大致相同，</w:t>
      </w:r>
      <w:r w:rsidR="00D671B8">
        <w:rPr>
          <w:rFonts w:hint="eastAsia"/>
          <w:color w:val="0070C0"/>
        </w:rPr>
        <w:t>以下一同</w:t>
      </w:r>
      <w:r w:rsidR="0018463D" w:rsidRPr="00500D07">
        <w:rPr>
          <w:rFonts w:hint="eastAsia"/>
          <w:color w:val="0070C0"/>
        </w:rPr>
        <w:t>介紹。</w:t>
      </w:r>
      <w:proofErr w:type="gramStart"/>
      <w:r w:rsidR="00A03F19" w:rsidRPr="00500D07">
        <w:rPr>
          <w:rFonts w:hint="eastAsia"/>
          <w:color w:val="0070C0"/>
        </w:rPr>
        <w:t>熱卡填補</w:t>
      </w:r>
      <w:proofErr w:type="gramEnd"/>
      <w:r w:rsidR="00A03F19" w:rsidRPr="00500D07">
        <w:rPr>
          <w:rFonts w:hint="eastAsia"/>
          <w:color w:val="0070C0"/>
        </w:rPr>
        <w:t>法也稱為</w:t>
      </w:r>
      <w:r w:rsidR="00A03F19" w:rsidRPr="00500D07">
        <w:rPr>
          <w:rFonts w:hint="eastAsia"/>
          <w:color w:val="0070C0"/>
        </w:rPr>
        <w:t>l</w:t>
      </w:r>
      <w:r w:rsidR="00A03F19" w:rsidRPr="00500D07">
        <w:rPr>
          <w:color w:val="0070C0"/>
        </w:rPr>
        <w:t>ast observation carried forward</w:t>
      </w:r>
      <w:r w:rsidR="00A03F19" w:rsidRPr="00500D07">
        <w:rPr>
          <w:rFonts w:hint="eastAsia"/>
          <w:color w:val="0070C0"/>
        </w:rPr>
        <w:t xml:space="preserve"> (LOCF)</w:t>
      </w:r>
      <w:r w:rsidR="00A03F19" w:rsidRPr="00500D07">
        <w:rPr>
          <w:rFonts w:hint="eastAsia"/>
          <w:color w:val="0070C0"/>
        </w:rPr>
        <w:t>，會依照每個維度</w:t>
      </w:r>
      <w:r w:rsidR="00D63E5C" w:rsidRPr="00500D07">
        <w:rPr>
          <w:rFonts w:hint="eastAsia"/>
          <w:color w:val="0070C0"/>
        </w:rPr>
        <w:t>的特徵屬性</w:t>
      </w:r>
      <w:r w:rsidR="00A03F19" w:rsidRPr="00500D07">
        <w:rPr>
          <w:rFonts w:hint="eastAsia"/>
          <w:color w:val="0070C0"/>
        </w:rPr>
        <w:t>條件</w:t>
      </w:r>
      <w:r w:rsidR="00D63E5C" w:rsidRPr="00500D07">
        <w:rPr>
          <w:rFonts w:hint="eastAsia"/>
          <w:color w:val="0070C0"/>
        </w:rPr>
        <w:t>不同</w:t>
      </w:r>
      <w:r w:rsidR="00A03F19" w:rsidRPr="00500D07">
        <w:rPr>
          <w:rFonts w:hint="eastAsia"/>
          <w:color w:val="0070C0"/>
        </w:rPr>
        <w:t>做排序</w:t>
      </w:r>
      <w:r w:rsidR="00D63E5C" w:rsidRPr="00500D07">
        <w:rPr>
          <w:rFonts w:hint="eastAsia"/>
          <w:color w:val="0070C0"/>
        </w:rPr>
        <w:t>或觀</w:t>
      </w:r>
      <w:r w:rsidR="00FA50E2">
        <w:rPr>
          <w:rFonts w:hint="eastAsia"/>
          <w:color w:val="0070C0"/>
        </w:rPr>
        <w:t>察出現的</w:t>
      </w:r>
      <w:r w:rsidR="00D63E5C" w:rsidRPr="00500D07">
        <w:rPr>
          <w:rFonts w:hint="eastAsia"/>
          <w:color w:val="0070C0"/>
        </w:rPr>
        <w:t>頻率</w:t>
      </w:r>
      <w:r w:rsidR="00FA50E2">
        <w:rPr>
          <w:rFonts w:hint="eastAsia"/>
          <w:color w:val="0070C0"/>
        </w:rPr>
        <w:t>。舉例來說，</w:t>
      </w:r>
      <w:r w:rsidR="00A03F19" w:rsidRPr="00500D07">
        <w:rPr>
          <w:rFonts w:hint="eastAsia"/>
          <w:color w:val="0070C0"/>
        </w:rPr>
        <w:t>以最常或者最近被觀測到</w:t>
      </w:r>
      <w:r w:rsidR="004B6D89">
        <w:rPr>
          <w:rFonts w:hint="eastAsia"/>
          <w:color w:val="0070C0"/>
        </w:rPr>
        <w:t>的</w:t>
      </w:r>
      <w:r w:rsidR="00D63E5C" w:rsidRPr="00500D07">
        <w:rPr>
          <w:rFonts w:hint="eastAsia"/>
          <w:color w:val="0070C0"/>
        </w:rPr>
        <w:t>資料點</w:t>
      </w:r>
      <w:r w:rsidR="00A03F19" w:rsidRPr="00500D07">
        <w:rPr>
          <w:rFonts w:hint="eastAsia"/>
          <w:color w:val="0070C0"/>
        </w:rPr>
        <w:t>數值</w:t>
      </w:r>
      <w:r w:rsidR="00BC0B06">
        <w:rPr>
          <w:rFonts w:hint="eastAsia"/>
          <w:color w:val="0070C0"/>
        </w:rPr>
        <w:t>來</w:t>
      </w:r>
      <w:r w:rsidR="00D63E5C" w:rsidRPr="00500D07">
        <w:rPr>
          <w:rFonts w:hint="eastAsia"/>
          <w:color w:val="0070C0"/>
        </w:rPr>
        <w:t>填補缺失值</w:t>
      </w:r>
      <w:r w:rsidR="00A03F19" w:rsidRPr="00500D07">
        <w:rPr>
          <w:rFonts w:hint="eastAsia"/>
          <w:color w:val="0070C0"/>
        </w:rPr>
        <w:t>。而冷卡填補法與熱卡填補法</w:t>
      </w:r>
      <w:r w:rsidR="0072225D" w:rsidRPr="00500D07">
        <w:rPr>
          <w:rFonts w:hint="eastAsia"/>
          <w:color w:val="0070C0"/>
        </w:rPr>
        <w:t>作法完全相反</w:t>
      </w:r>
      <w:r w:rsidR="00A03F19" w:rsidRPr="00500D07">
        <w:rPr>
          <w:rFonts w:hint="eastAsia"/>
          <w:color w:val="0070C0"/>
        </w:rPr>
        <w:t>，以最不常或者最少被觀測到</w:t>
      </w:r>
      <w:r w:rsidR="00BC0B06">
        <w:rPr>
          <w:rFonts w:hint="eastAsia"/>
          <w:color w:val="0070C0"/>
        </w:rPr>
        <w:t>的</w:t>
      </w:r>
      <w:r w:rsidR="0072225D" w:rsidRPr="00500D07">
        <w:rPr>
          <w:rFonts w:hint="eastAsia"/>
          <w:color w:val="0070C0"/>
        </w:rPr>
        <w:t>資料點數</w:t>
      </w:r>
      <w:r w:rsidR="00A03F19" w:rsidRPr="00500D07">
        <w:rPr>
          <w:rFonts w:hint="eastAsia"/>
          <w:color w:val="0070C0"/>
        </w:rPr>
        <w:t>值來填補缺失值。</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5442205E" w:rsidR="00A03F19" w:rsidRPr="005402CF" w:rsidRDefault="00390234" w:rsidP="00A03F19">
      <w:pPr>
        <w:ind w:firstLine="480"/>
        <w:rPr>
          <w:color w:val="C45911" w:themeColor="accent2" w:themeShade="BF"/>
        </w:rPr>
      </w:pPr>
      <w:proofErr w:type="gramStart"/>
      <w:r w:rsidRPr="00EE329E">
        <w:rPr>
          <w:rFonts w:hint="eastAsia"/>
          <w:color w:val="0070C0"/>
        </w:rPr>
        <w:t>迴</w:t>
      </w:r>
      <w:proofErr w:type="gramEnd"/>
      <w:r w:rsidRPr="00EE329E">
        <w:rPr>
          <w:rFonts w:hint="eastAsia"/>
          <w:color w:val="0070C0"/>
        </w:rPr>
        <w:t>歸填補法</w:t>
      </w:r>
      <w:r>
        <w:rPr>
          <w:rFonts w:hint="eastAsia"/>
          <w:color w:val="0070C0"/>
        </w:rPr>
        <w:t>是針對</w:t>
      </w:r>
      <w:r w:rsidR="00EE329E">
        <w:rPr>
          <w:rFonts w:hint="eastAsia"/>
          <w:color w:val="0070C0"/>
        </w:rPr>
        <w:t>連續型資料上具有缺失值的填補方法。</w:t>
      </w:r>
      <w:r w:rsidR="00CC670D">
        <w:rPr>
          <w:rFonts w:hint="eastAsia"/>
          <w:color w:val="0070C0"/>
        </w:rPr>
        <w:t>此類方法假設</w:t>
      </w:r>
      <w:r w:rsidR="006B0DE1" w:rsidRPr="00EE329E">
        <w:rPr>
          <w:rFonts w:hint="eastAsia"/>
          <w:color w:val="0070C0"/>
        </w:rPr>
        <w:t>連續型資料中</w:t>
      </w:r>
      <w:r w:rsidR="00CC670D">
        <w:rPr>
          <w:rFonts w:hint="eastAsia"/>
          <w:color w:val="0070C0"/>
        </w:rPr>
        <w:t>的</w:t>
      </w:r>
      <w:r w:rsidR="00A03F19" w:rsidRPr="00EE329E">
        <w:rPr>
          <w:rFonts w:hint="eastAsia"/>
          <w:color w:val="0070C0"/>
        </w:rPr>
        <w:t>缺失值</w:t>
      </w:r>
      <w:r w:rsidR="00EC5263">
        <w:rPr>
          <w:rFonts w:hint="eastAsia"/>
          <w:color w:val="0070C0"/>
        </w:rPr>
        <w:t>與</w:t>
      </w:r>
      <w:r w:rsidR="00A03F19" w:rsidRPr="00EE329E">
        <w:rPr>
          <w:rFonts w:hint="eastAsia"/>
          <w:color w:val="0070C0"/>
        </w:rPr>
        <w:t>其他維度有一定的相關性</w:t>
      </w:r>
      <w:r w:rsidR="00D8134E">
        <w:rPr>
          <w:rFonts w:hint="eastAsia"/>
          <w:color w:val="0070C0"/>
        </w:rPr>
        <w:t>且</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w:t>
      </w:r>
      <w:r w:rsidR="00FE66FD">
        <w:rPr>
          <w:rFonts w:hint="eastAsia"/>
          <w:color w:val="0070C0"/>
        </w:rPr>
        <w:t>此時</w:t>
      </w:r>
      <w:r w:rsidR="00A03F19" w:rsidRPr="00EE329E">
        <w:rPr>
          <w:rFonts w:hint="eastAsia"/>
          <w:color w:val="0070C0"/>
        </w:rPr>
        <w:t>缺失值可以經</w:t>
      </w:r>
      <w:r w:rsidR="00EE329E"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w:t>
      </w:r>
      <w:r w:rsidR="009C407F">
        <w:rPr>
          <w:rFonts w:hint="eastAsia"/>
          <w:color w:val="0070C0"/>
        </w:rPr>
        <w:t>填補</w:t>
      </w:r>
      <w:r w:rsidR="00A03F19" w:rsidRPr="00EE329E">
        <w:rPr>
          <w:rFonts w:hint="eastAsia"/>
          <w:color w:val="0070C0"/>
        </w:rPr>
        <w:t>缺失值</w:t>
      </w:r>
      <w:r w:rsidR="00E22173">
        <w:rPr>
          <w:rFonts w:hint="eastAsia"/>
          <w:color w:val="0070C0"/>
        </w:rPr>
        <w:t>。此種</w:t>
      </w:r>
      <w:r w:rsidR="00EE329E" w:rsidRPr="00EE329E">
        <w:rPr>
          <w:rFonts w:hint="eastAsia"/>
          <w:color w:val="0070C0"/>
        </w:rPr>
        <w:t>填補法</w:t>
      </w:r>
      <w:r w:rsidR="00A03F19" w:rsidRPr="00EE329E">
        <w:rPr>
          <w:rFonts w:hint="eastAsia"/>
          <w:color w:val="0070C0"/>
        </w:rPr>
        <w:t>會</w:t>
      </w:r>
      <w:r w:rsidR="00EE329E" w:rsidRPr="00EE329E">
        <w:rPr>
          <w:rFonts w:hint="eastAsia"/>
          <w:color w:val="0070C0"/>
        </w:rPr>
        <w:t>讓</w:t>
      </w:r>
      <w:r w:rsidR="00A03F19" w:rsidRPr="00EE329E">
        <w:rPr>
          <w:rFonts w:hint="eastAsia"/>
          <w:color w:val="0070C0"/>
        </w:rPr>
        <w:t>填補值</w:t>
      </w:r>
      <w:r w:rsidR="00EE329E" w:rsidRPr="00EE329E">
        <w:rPr>
          <w:rFonts w:hint="eastAsia"/>
          <w:color w:val="0070C0"/>
        </w:rPr>
        <w:t>之間</w:t>
      </w:r>
      <w:r w:rsidR="00A03F19" w:rsidRPr="00EE329E">
        <w:rPr>
          <w:rFonts w:hint="eastAsia"/>
          <w:color w:val="0070C0"/>
        </w:rPr>
        <w:t>的變異數降低，</w:t>
      </w:r>
      <w:r w:rsidR="00612F0A">
        <w:rPr>
          <w:rFonts w:hint="eastAsia"/>
          <w:color w:val="0070C0"/>
        </w:rPr>
        <w:t>導致填補後的值都會落在</w:t>
      </w:r>
      <w:proofErr w:type="gramStart"/>
      <w:r w:rsidR="00612F0A">
        <w:rPr>
          <w:rFonts w:hint="eastAsia"/>
          <w:color w:val="0070C0"/>
        </w:rPr>
        <w:t>迴歸線</w:t>
      </w:r>
      <w:proofErr w:type="gramEnd"/>
      <w:r w:rsidR="00612F0A">
        <w:rPr>
          <w:rFonts w:hint="eastAsia"/>
          <w:color w:val="0070C0"/>
        </w:rPr>
        <w:t>上</w:t>
      </w:r>
      <w:r w:rsidR="004B5EB8">
        <w:rPr>
          <w:rFonts w:hint="eastAsia"/>
          <w:color w:val="0070C0"/>
        </w:rPr>
        <w:t>，使得資料分布太過規律</w:t>
      </w:r>
      <w:r w:rsidR="002C7CE5">
        <w:rPr>
          <w:rFonts w:hint="eastAsia"/>
          <w:color w:val="0070C0"/>
        </w:rPr>
        <w:t>而缺乏資料多樣性</w:t>
      </w:r>
      <w:r w:rsidR="00E07B1D">
        <w:rPr>
          <w:rFonts w:hint="eastAsia"/>
          <w:color w:val="0070C0"/>
        </w:rPr>
        <w:t>，</w:t>
      </w:r>
      <w:r w:rsidR="001F168C">
        <w:rPr>
          <w:rFonts w:hint="eastAsia"/>
          <w:color w:val="0070C0"/>
        </w:rPr>
        <w:t>所以</w:t>
      </w:r>
      <w:r w:rsidR="00EE329E" w:rsidRPr="00EE329E">
        <w:rPr>
          <w:rFonts w:hint="eastAsia"/>
          <w:color w:val="0070C0"/>
        </w:rPr>
        <w:t>還</w:t>
      </w:r>
      <w:r w:rsidR="00A03F19" w:rsidRPr="00EE329E">
        <w:rPr>
          <w:rFonts w:hint="eastAsia"/>
          <w:color w:val="0070C0"/>
        </w:rPr>
        <w:t>需要再加上</w:t>
      </w:r>
      <w:r w:rsidR="00EE329E" w:rsidRPr="00EE329E">
        <w:rPr>
          <w:rFonts w:hint="eastAsia"/>
          <w:color w:val="0070C0"/>
        </w:rPr>
        <w:t>一個</w:t>
      </w:r>
      <w:r w:rsidR="00A03F19" w:rsidRPr="00EE329E">
        <w:rPr>
          <w:rFonts w:hint="eastAsia"/>
          <w:color w:val="0070C0"/>
        </w:rPr>
        <w:t>隨機誤差作為最終缺失值的填補值。</w:t>
      </w:r>
      <w:proofErr w:type="gramStart"/>
      <w:r w:rsidR="00EE329E" w:rsidRPr="00EE329E">
        <w:rPr>
          <w:rFonts w:hint="eastAsia"/>
          <w:color w:val="0070C0"/>
        </w:rPr>
        <w:t>迴</w:t>
      </w:r>
      <w:proofErr w:type="gramEnd"/>
      <w:r w:rsidR="00EE329E" w:rsidRPr="00EE329E">
        <w:rPr>
          <w:rFonts w:hint="eastAsia"/>
          <w:color w:val="0070C0"/>
        </w:rPr>
        <w:t>歸填補法</w:t>
      </w:r>
      <w:r w:rsidR="00351A9A">
        <w:rPr>
          <w:rFonts w:hint="eastAsia"/>
          <w:color w:val="0070C0"/>
        </w:rPr>
        <w:t>的缺點是</w:t>
      </w:r>
      <w:r w:rsidR="00A03F19" w:rsidRPr="00EE329E">
        <w:rPr>
          <w:rFonts w:hint="eastAsia"/>
          <w:color w:val="0070C0"/>
        </w:rPr>
        <w:t>當缺失值比例很高時</w:t>
      </w:r>
      <w:r w:rsidR="00EE329E" w:rsidRPr="00EE329E">
        <w:rPr>
          <w:rFonts w:hint="eastAsia"/>
          <w:color w:val="0070C0"/>
        </w:rPr>
        <w:t>容易</w:t>
      </w:r>
      <w:r w:rsidR="00A03F19" w:rsidRPr="00EE329E">
        <w:rPr>
          <w:rFonts w:hint="eastAsia"/>
          <w:color w:val="0070C0"/>
        </w:rPr>
        <w:t>影響資料</w:t>
      </w:r>
      <w:r w:rsidR="00EE329E" w:rsidRPr="00EE329E">
        <w:rPr>
          <w:rFonts w:hint="eastAsia"/>
          <w:color w:val="0070C0"/>
        </w:rPr>
        <w:t>集</w:t>
      </w:r>
      <w:r w:rsidR="00A03F19" w:rsidRPr="00EE329E">
        <w:rPr>
          <w:rFonts w:hint="eastAsia"/>
          <w:color w:val="0070C0"/>
        </w:rPr>
        <w:t>的分布，因此</w:t>
      </w:r>
      <w:r w:rsidR="00EE329E" w:rsidRPr="00EE329E">
        <w:rPr>
          <w:rFonts w:hint="eastAsia"/>
          <w:color w:val="0070C0"/>
        </w:rPr>
        <w:t>這</w:t>
      </w:r>
      <w:r w:rsidR="00C539BE">
        <w:rPr>
          <w:rFonts w:hint="eastAsia"/>
          <w:color w:val="0070C0"/>
        </w:rPr>
        <w:t>類方</w:t>
      </w:r>
      <w:r w:rsidR="00EE329E" w:rsidRPr="00EE329E">
        <w:rPr>
          <w:rFonts w:hint="eastAsia"/>
          <w:color w:val="0070C0"/>
        </w:rPr>
        <w:t>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75AE157E" w:rsidR="00A03F19" w:rsidRPr="005678B5" w:rsidRDefault="000B1E4F" w:rsidP="00A03F19">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B7341">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7D5773">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DC601E">
        <w:rPr>
          <w:rFonts w:hint="eastAsia"/>
          <w:color w:val="0070C0"/>
        </w:rPr>
        <w:t>。</w:t>
      </w:r>
      <w:r w:rsidR="00A03F19" w:rsidRPr="005678B5">
        <w:rPr>
          <w:rFonts w:hint="eastAsia"/>
          <w:color w:val="0070C0"/>
        </w:rPr>
        <w:t>其</w:t>
      </w:r>
      <w:r w:rsidR="008F05E5" w:rsidRPr="005678B5">
        <w:rPr>
          <w:rFonts w:hint="eastAsia"/>
          <w:color w:val="0070C0"/>
        </w:rPr>
        <w:t>運作</w:t>
      </w:r>
      <w:r w:rsidR="00A03F19" w:rsidRPr="005678B5">
        <w:rPr>
          <w:rFonts w:hint="eastAsia"/>
          <w:color w:val="0070C0"/>
        </w:rPr>
        <w:t>原理</w:t>
      </w:r>
      <w:r w:rsidR="008F05E5" w:rsidRPr="005678B5">
        <w:rPr>
          <w:rFonts w:hint="eastAsia"/>
          <w:color w:val="0070C0"/>
        </w:rPr>
        <w:t>如下</w:t>
      </w:r>
      <w:r w:rsidR="00DC601E">
        <w:rPr>
          <w:rFonts w:hint="eastAsia"/>
          <w:color w:val="0070C0"/>
        </w:rPr>
        <w:t>，</w:t>
      </w:r>
      <w:r w:rsidR="00A03F19" w:rsidRPr="005678B5">
        <w:rPr>
          <w:rFonts w:hint="eastAsia"/>
          <w:color w:val="0070C0"/>
        </w:rPr>
        <w:t>資料集</w:t>
      </w:r>
      <w:r w:rsidR="008F05E5" w:rsidRPr="005678B5">
        <w:rPr>
          <w:rFonts w:hint="eastAsia"/>
          <w:color w:val="0070C0"/>
        </w:rPr>
        <w:t>有</w:t>
      </w:r>
      <w:r w:rsidR="00A03F19" w:rsidRPr="005678B5">
        <w:rPr>
          <w:rFonts w:hint="eastAsia"/>
          <w:color w:val="0070C0"/>
        </w:rPr>
        <w:t>n</w:t>
      </w:r>
      <w:r w:rsidR="008F05E5" w:rsidRPr="005678B5">
        <w:rPr>
          <w:rFonts w:hint="eastAsia"/>
          <w:color w:val="0070C0"/>
        </w:rPr>
        <w:t>筆</w:t>
      </w:r>
      <w:r w:rsidR="00A03F19" w:rsidRPr="005678B5">
        <w:rPr>
          <w:rFonts w:hint="eastAsia"/>
          <w:color w:val="0070C0"/>
        </w:rPr>
        <w:t>資料</w:t>
      </w:r>
      <w:r w:rsidR="008F05E5" w:rsidRPr="005678B5">
        <w:rPr>
          <w:rFonts w:hint="eastAsia"/>
          <w:color w:val="0070C0"/>
        </w:rPr>
        <w:t>點</w:t>
      </w:r>
      <w:r w:rsidR="00A03F19" w:rsidRPr="005678B5">
        <w:rPr>
          <w:rFonts w:hint="eastAsia"/>
          <w:color w:val="0070C0"/>
        </w:rPr>
        <w:t>，其中某一個</w:t>
      </w:r>
      <w:r w:rsidR="00A03F19" w:rsidRPr="005678B5">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A03F19" w:rsidRPr="005678B5">
        <w:rPr>
          <w:rFonts w:hint="eastAsia"/>
          <w:color w:val="0070C0"/>
        </w:rPr>
        <w:t xml:space="preserve"> </w:t>
      </w:r>
      <w:r w:rsidR="00A03F19" w:rsidRPr="005678B5">
        <w:rPr>
          <w:rFonts w:hint="eastAsia"/>
          <w:color w:val="0070C0"/>
        </w:rPr>
        <w:t>為資料集中第</w:t>
      </w:r>
      <w:r w:rsidR="00A03F19" w:rsidRPr="005678B5">
        <w:rPr>
          <w:rFonts w:hint="eastAsia"/>
          <w:color w:val="0070C0"/>
        </w:rPr>
        <w:t xml:space="preserve"> </w:t>
      </w:r>
      <m:oMath>
        <m:r>
          <m:rPr>
            <m:sty m:val="p"/>
          </m:rPr>
          <w:rPr>
            <w:rFonts w:ascii="Cambria Math" w:hAnsi="Cambria Math"/>
            <w:color w:val="0070C0"/>
          </w:rPr>
          <m:t>i</m:t>
        </m:r>
      </m:oMath>
      <w:r w:rsidR="00A03F19" w:rsidRPr="005678B5">
        <w:rPr>
          <w:rFonts w:hint="eastAsia"/>
          <w:color w:val="0070C0"/>
        </w:rPr>
        <w:t xml:space="preserve"> </w:t>
      </w:r>
      <w:r w:rsidR="00A03F19" w:rsidRPr="005678B5">
        <w:rPr>
          <w:rFonts w:hint="eastAsia"/>
          <w:color w:val="0070C0"/>
        </w:rPr>
        <w:t>筆資料，</w:t>
      </w:r>
      <w:r w:rsidR="008F05E5" w:rsidRPr="005678B5">
        <w:rPr>
          <w:rFonts w:hint="eastAsia"/>
          <w:color w:val="0070C0"/>
        </w:rPr>
        <w:t>如果有</w:t>
      </w:r>
      <w:r w:rsidR="00A03F19" w:rsidRPr="005678B5">
        <w:rPr>
          <w:rFonts w:hint="eastAsia"/>
          <w:color w:val="0070C0"/>
        </w:rPr>
        <w:t>一筆資料為</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，則可以運用那</w:t>
      </w:r>
      <w:r w:rsidR="00A03F19" w:rsidRPr="005678B5">
        <w:rPr>
          <w:rFonts w:hint="eastAsia"/>
          <w:color w:val="0070C0"/>
        </w:rPr>
        <w:t>n</w:t>
      </w:r>
      <w:r w:rsidR="00A03F19" w:rsidRPr="005678B5">
        <w:rPr>
          <w:rFonts w:hint="eastAsia"/>
          <w:color w:val="0070C0"/>
        </w:rPr>
        <w:t>筆資料中的已知訊息將</w:t>
      </w:r>
      <w:r w:rsidR="008F05E5" w:rsidRPr="005678B5">
        <w:rPr>
          <w:rFonts w:hint="eastAsia"/>
          <w:color w:val="0070C0"/>
        </w:rPr>
        <w:t>該筆資料點</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 xml:space="preserve"> </w:t>
      </w:r>
      <w:r w:rsidR="008F05E5" w:rsidRPr="005678B5">
        <w:rPr>
          <w:rFonts w:hint="eastAsia"/>
          <w:color w:val="0070C0"/>
        </w:rPr>
        <w:lastRenderedPageBreak/>
        <w:t>進行</w:t>
      </w:r>
      <w:r w:rsidR="00A03F19" w:rsidRPr="005678B5">
        <w:rPr>
          <w:rFonts w:hint="eastAsia"/>
          <w:color w:val="0070C0"/>
        </w:rPr>
        <w:t>歸類。在資料歸類的過程中，會</w:t>
      </w:r>
      <w:r w:rsidR="003F2A43">
        <w:rPr>
          <w:rFonts w:hint="eastAsia"/>
          <w:color w:val="0070C0"/>
        </w:rPr>
        <w:t>計算</w:t>
      </w:r>
      <w:r w:rsidR="00A03F19" w:rsidRPr="005678B5">
        <w:rPr>
          <w:rFonts w:hint="eastAsia"/>
          <w:color w:val="0070C0"/>
        </w:rPr>
        <w:t>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r w:rsidR="00D437E2">
        <w:rPr>
          <w:rFonts w:hint="eastAsia"/>
          <w:color w:val="0070C0"/>
        </w:rPr>
        <w:t>，</w:t>
      </w:r>
      <w:r w:rsidR="004C2F78" w:rsidRPr="005678B5">
        <w:rPr>
          <w:rFonts w:hint="eastAsia"/>
          <w:color w:val="0070C0"/>
        </w:rPr>
        <w:t>若距離越小則可以推測兩資料點的值也會愈接近</w:t>
      </w:r>
      <w:r w:rsidR="00D437E2">
        <w:rPr>
          <w:rFonts w:hint="eastAsia"/>
          <w:color w:val="0070C0"/>
        </w:rPr>
        <w:t>。</w:t>
      </w:r>
      <w:r w:rsidR="0099203A">
        <w:rPr>
          <w:rFonts w:hint="eastAsia"/>
          <w:color w:val="0070C0"/>
        </w:rPr>
        <w:t>根據不同的應用</w:t>
      </w:r>
      <w:r w:rsidR="008F05E5" w:rsidRPr="005678B5">
        <w:rPr>
          <w:rFonts w:hint="eastAsia"/>
          <w:color w:val="0070C0"/>
        </w:rPr>
        <w:t>採</w:t>
      </w:r>
      <w:r w:rsidR="0099203A">
        <w:rPr>
          <w:rFonts w:hint="eastAsia"/>
          <w:color w:val="0070C0"/>
        </w:rPr>
        <w:t>用的</w:t>
      </w:r>
      <w:r w:rsidR="008F05E5" w:rsidRPr="005678B5">
        <w:rPr>
          <w:rFonts w:hint="eastAsia"/>
          <w:color w:val="0070C0"/>
        </w:rPr>
        <w:t>計算</w:t>
      </w:r>
      <w:r w:rsidR="00A03F19" w:rsidRPr="005678B5">
        <w:rPr>
          <w:rFonts w:hint="eastAsia"/>
          <w:color w:val="0070C0"/>
        </w:rPr>
        <w:t>距離方式</w:t>
      </w:r>
      <w:r w:rsidR="0099203A">
        <w:rPr>
          <w:rFonts w:hint="eastAsia"/>
          <w:color w:val="0070C0"/>
        </w:rPr>
        <w:t>也有所差異</w:t>
      </w:r>
      <w:r w:rsidR="008F05E5" w:rsidRPr="005678B5">
        <w:rPr>
          <w:rFonts w:hint="eastAsia"/>
          <w:color w:val="0070C0"/>
        </w:rPr>
        <w:t>。</w:t>
      </w:r>
    </w:p>
    <w:p w14:paraId="40353C38" w14:textId="7A7C51F3"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107A51B4" w14:textId="01875A25" w:rsidR="00E83743" w:rsidRPr="005C49C0" w:rsidRDefault="00F26D09" w:rsidP="00A03F19">
      <w:pPr>
        <w:ind w:firstLine="480"/>
        <w:rPr>
          <w:color w:val="0070C0"/>
        </w:rPr>
      </w:pPr>
      <w:r w:rsidRPr="005C49C0">
        <w:rPr>
          <w:rFonts w:hint="eastAsia"/>
          <w:color w:val="0070C0"/>
        </w:rPr>
        <w:t>上述介紹完</w:t>
      </w:r>
      <w:r w:rsidR="00FA34EE" w:rsidRPr="005C49C0">
        <w:rPr>
          <w:rFonts w:hint="eastAsia"/>
          <w:color w:val="0070C0"/>
        </w:rPr>
        <w:t>各種</w:t>
      </w:r>
      <w:r w:rsidR="00E26456" w:rsidRPr="005C49C0">
        <w:rPr>
          <w:rFonts w:hint="eastAsia"/>
          <w:color w:val="0070C0"/>
        </w:rPr>
        <w:t>規則下的</w:t>
      </w:r>
      <w:r w:rsidRPr="005C49C0">
        <w:rPr>
          <w:rFonts w:hint="eastAsia"/>
          <w:color w:val="0070C0"/>
        </w:rPr>
        <w:t>單一填補法</w:t>
      </w:r>
      <w:r w:rsidR="00E26456" w:rsidRPr="005C49C0">
        <w:rPr>
          <w:rFonts w:hint="eastAsia"/>
          <w:color w:val="0070C0"/>
        </w:rPr>
        <w:t>後</w:t>
      </w:r>
      <w:r w:rsidRPr="005C49C0">
        <w:rPr>
          <w:rFonts w:hint="eastAsia"/>
          <w:color w:val="0070C0"/>
        </w:rPr>
        <w:t>，接下來說明</w:t>
      </w:r>
      <w:r w:rsidR="00E26456" w:rsidRPr="005C49C0">
        <w:rPr>
          <w:rFonts w:hint="eastAsia"/>
          <w:color w:val="0070C0"/>
        </w:rPr>
        <w:t>可以</w:t>
      </w:r>
      <w:r w:rsidRPr="005C49C0">
        <w:rPr>
          <w:rFonts w:hint="eastAsia"/>
          <w:color w:val="0070C0"/>
        </w:rPr>
        <w:t>經多次填補後，產生多組完整資料集的多重填補法。</w:t>
      </w:r>
      <w:r w:rsidR="00A03F19" w:rsidRPr="005C49C0">
        <w:rPr>
          <w:rFonts w:hint="eastAsia"/>
          <w:color w:val="0070C0"/>
        </w:rPr>
        <w:t>多重填補法首次在</w:t>
      </w:r>
      <w:r w:rsidR="00A03F19" w:rsidRPr="005C49C0">
        <w:rPr>
          <w:rFonts w:hint="eastAsia"/>
          <w:color w:val="0070C0"/>
        </w:rPr>
        <w:t>1978</w:t>
      </w:r>
      <w:r w:rsidR="00A03F19" w:rsidRPr="005C49C0">
        <w:rPr>
          <w:rFonts w:hint="eastAsia"/>
          <w:color w:val="0070C0"/>
        </w:rPr>
        <w:t>年被</w:t>
      </w:r>
      <w:r w:rsidR="00A03F19" w:rsidRPr="005C49C0">
        <w:rPr>
          <w:rFonts w:hint="eastAsia"/>
          <w:color w:val="0070C0"/>
        </w:rPr>
        <w:t>R</w:t>
      </w:r>
      <w:r w:rsidR="00A03F19" w:rsidRPr="005C49C0">
        <w:rPr>
          <w:color w:val="0070C0"/>
        </w:rPr>
        <w:t>ubin</w:t>
      </w:r>
      <w:r w:rsidR="00A03F19" w:rsidRPr="005C49C0">
        <w:rPr>
          <w:rFonts w:hint="eastAsia"/>
          <w:color w:val="0070C0"/>
        </w:rPr>
        <w:t>提出來</w:t>
      </w:r>
      <w:r w:rsidR="00A03F19" w:rsidRPr="005402CF">
        <w:rPr>
          <w:color w:val="C45911" w:themeColor="accent2" w:themeShade="BF"/>
        </w:rPr>
        <w:fldChar w:fldCharType="begin"/>
      </w:r>
      <w:r w:rsidR="006345B2">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A03F19" w:rsidRPr="005402CF">
        <w:rPr>
          <w:color w:val="C45911" w:themeColor="accent2" w:themeShade="BF"/>
        </w:rPr>
        <w:fldChar w:fldCharType="separate"/>
      </w:r>
      <w:r w:rsidR="00C34F3F" w:rsidRPr="00C34F3F">
        <w:rPr>
          <w:rFonts w:cs="Times New Roman"/>
        </w:rPr>
        <w:t>[20]</w:t>
      </w:r>
      <w:r w:rsidR="00A03F19" w:rsidRPr="005402CF">
        <w:rPr>
          <w:color w:val="C45911" w:themeColor="accent2" w:themeShade="BF"/>
        </w:rPr>
        <w:fldChar w:fldCharType="end"/>
      </w:r>
      <w:r w:rsidR="00A03F19" w:rsidRPr="005C49C0">
        <w:rPr>
          <w:rFonts w:hint="eastAsia"/>
          <w:color w:val="0070C0"/>
        </w:rPr>
        <w:t>，</w:t>
      </w:r>
      <w:r w:rsidR="00DC0714" w:rsidRPr="005C49C0">
        <w:rPr>
          <w:rFonts w:hint="eastAsia"/>
          <w:color w:val="0070C0"/>
        </w:rPr>
        <w:t>比起單一填補法，更</w:t>
      </w:r>
      <w:r w:rsidR="00A03F19" w:rsidRPr="005C49C0">
        <w:rPr>
          <w:rFonts w:hint="eastAsia"/>
          <w:color w:val="0070C0"/>
        </w:rPr>
        <w:t>著重於分析與解決問題上。多重填補法利用蒙地卡羅法</w:t>
      </w:r>
      <w:r w:rsidR="00A03F19" w:rsidRPr="005C49C0">
        <w:rPr>
          <w:rFonts w:hint="eastAsia"/>
          <w:color w:val="0070C0"/>
        </w:rPr>
        <w:t>(M</w:t>
      </w:r>
      <w:r w:rsidR="00A03F19" w:rsidRPr="005C49C0">
        <w:rPr>
          <w:color w:val="0070C0"/>
        </w:rPr>
        <w:t>onte Carlo method</w:t>
      </w:r>
      <w:r w:rsidR="00A03F19" w:rsidRPr="005C49C0">
        <w:rPr>
          <w:rFonts w:hint="eastAsia"/>
          <w:color w:val="0070C0"/>
        </w:rPr>
        <w:t>)</w:t>
      </w:r>
      <w:r w:rsidR="00A03F19" w:rsidRPr="005C49C0">
        <w:rPr>
          <w:rFonts w:hint="eastAsia"/>
          <w:color w:val="0070C0"/>
        </w:rPr>
        <w:t>的概念，將缺失資料填補</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可能的數值，產生</w:t>
      </w:r>
      <w:r w:rsidR="00A03F19" w:rsidRPr="005C49C0">
        <w:rPr>
          <w:rFonts w:hint="eastAsia"/>
          <w:color w:val="0070C0"/>
        </w:rPr>
        <w:t>m</w:t>
      </w:r>
      <w:r w:rsidR="00A03F19" w:rsidRPr="005C49C0">
        <w:rPr>
          <w:rFonts w:hint="eastAsia"/>
          <w:color w:val="0070C0"/>
        </w:rPr>
        <w:t>個可能的資料集並進行分析。多重填補法主要有三個過程：第一</w:t>
      </w:r>
      <w:r w:rsidR="00F040AE" w:rsidRPr="005C49C0">
        <w:rPr>
          <w:rFonts w:hint="eastAsia"/>
          <w:color w:val="0070C0"/>
        </w:rPr>
        <w:t>步，</w:t>
      </w:r>
      <w:r w:rsidR="00A03F19" w:rsidRPr="005C49C0">
        <w:rPr>
          <w:rFonts w:hint="eastAsia"/>
          <w:color w:val="0070C0"/>
        </w:rPr>
        <w:t>對</w:t>
      </w:r>
      <w:r w:rsidR="000434AA" w:rsidRPr="005C49C0">
        <w:rPr>
          <w:rFonts w:hint="eastAsia"/>
          <w:color w:val="0070C0"/>
        </w:rPr>
        <w:t>每一個</w:t>
      </w:r>
      <w:proofErr w:type="gramStart"/>
      <w:r w:rsidR="00A03F19" w:rsidRPr="005C49C0">
        <w:rPr>
          <w:rFonts w:hint="eastAsia"/>
          <w:color w:val="0070C0"/>
        </w:rPr>
        <w:t>缺失值被重複</w:t>
      </w:r>
      <w:proofErr w:type="gramEnd"/>
      <w:r w:rsidR="00A03F19" w:rsidRPr="005C49C0">
        <w:rPr>
          <w:rFonts w:hint="eastAsia"/>
          <w:color w:val="0070C0"/>
        </w:rPr>
        <w:t>填補</w:t>
      </w:r>
      <w:r w:rsidR="00A03F19" w:rsidRPr="005C49C0">
        <w:rPr>
          <w:rFonts w:hint="eastAsia"/>
          <w:color w:val="0070C0"/>
        </w:rPr>
        <w:t>m</w:t>
      </w:r>
      <w:r w:rsidR="00A03F19" w:rsidRPr="005C49C0">
        <w:rPr>
          <w:rFonts w:hint="eastAsia"/>
          <w:color w:val="0070C0"/>
        </w:rPr>
        <w:t>次以產生</w:t>
      </w:r>
      <w:r w:rsidR="00A03F19" w:rsidRPr="005C49C0">
        <w:rPr>
          <w:rFonts w:hint="eastAsia"/>
          <w:color w:val="0070C0"/>
        </w:rPr>
        <w:t>m</w:t>
      </w:r>
      <w:r w:rsidR="00A03F19" w:rsidRPr="005C49C0">
        <w:rPr>
          <w:rFonts w:hint="eastAsia"/>
          <w:color w:val="0070C0"/>
        </w:rPr>
        <w:t>個完整資料集。第二</w:t>
      </w:r>
      <w:r w:rsidR="000434AA" w:rsidRPr="005C49C0">
        <w:rPr>
          <w:rFonts w:hint="eastAsia"/>
          <w:color w:val="0070C0"/>
        </w:rPr>
        <w:t>步</w:t>
      </w:r>
      <w:r w:rsidR="00A03F19" w:rsidRPr="005C49C0">
        <w:rPr>
          <w:rFonts w:hint="eastAsia"/>
          <w:color w:val="0070C0"/>
        </w:rPr>
        <w:t>，將</w:t>
      </w:r>
      <w:r w:rsidR="00A03F19" w:rsidRPr="005C49C0">
        <w:rPr>
          <w:color w:val="0070C0"/>
        </w:rPr>
        <w:t>m</w:t>
      </w:r>
      <w:proofErr w:type="gramStart"/>
      <w:r w:rsidR="00A03F19" w:rsidRPr="005C49C0">
        <w:rPr>
          <w:rFonts w:hint="eastAsia"/>
          <w:color w:val="0070C0"/>
        </w:rPr>
        <w:t>個</w:t>
      </w:r>
      <w:proofErr w:type="gramEnd"/>
      <w:r w:rsidR="00A03F19" w:rsidRPr="005C49C0">
        <w:rPr>
          <w:rFonts w:hint="eastAsia"/>
          <w:color w:val="0070C0"/>
        </w:rPr>
        <w:t>完整資料集</w:t>
      </w:r>
      <w:r w:rsidR="000434AA" w:rsidRPr="005C49C0">
        <w:rPr>
          <w:rFonts w:hint="eastAsia"/>
          <w:color w:val="0070C0"/>
        </w:rPr>
        <w:t>都</w:t>
      </w:r>
      <w:r w:rsidR="00A03F19" w:rsidRPr="005C49C0">
        <w:rPr>
          <w:rFonts w:hint="eastAsia"/>
          <w:color w:val="0070C0"/>
        </w:rPr>
        <w:t>使用</w:t>
      </w:r>
      <w:r w:rsidR="000434AA" w:rsidRPr="005C49C0">
        <w:rPr>
          <w:rFonts w:hint="eastAsia"/>
          <w:color w:val="0070C0"/>
        </w:rPr>
        <w:t>針對完整資料集</w:t>
      </w:r>
      <w:r w:rsidR="00A03F19" w:rsidRPr="005C49C0">
        <w:rPr>
          <w:rFonts w:hint="eastAsia"/>
          <w:color w:val="0070C0"/>
        </w:rPr>
        <w:t>進行</w:t>
      </w:r>
      <w:r w:rsidR="000434AA" w:rsidRPr="005C49C0">
        <w:rPr>
          <w:rFonts w:hint="eastAsia"/>
          <w:color w:val="0070C0"/>
        </w:rPr>
        <w:t>統計</w:t>
      </w:r>
      <w:r w:rsidR="00A03F19" w:rsidRPr="005C49C0">
        <w:rPr>
          <w:rFonts w:hint="eastAsia"/>
          <w:color w:val="0070C0"/>
        </w:rPr>
        <w:t>分析。第三</w:t>
      </w:r>
      <w:r w:rsidR="00AA7A54" w:rsidRPr="005C49C0">
        <w:rPr>
          <w:rFonts w:hint="eastAsia"/>
          <w:color w:val="0070C0"/>
        </w:rPr>
        <w:t>步</w:t>
      </w:r>
      <w:r w:rsidR="00A03F19" w:rsidRPr="005C49C0">
        <w:rPr>
          <w:rFonts w:hint="eastAsia"/>
          <w:color w:val="0070C0"/>
        </w:rPr>
        <w:t>，將</w:t>
      </w:r>
      <w:r w:rsidR="00A03F19" w:rsidRPr="005C49C0">
        <w:rPr>
          <w:rFonts w:hint="eastAsia"/>
          <w:color w:val="0070C0"/>
        </w:rPr>
        <w:t>m</w:t>
      </w:r>
      <w:proofErr w:type="gramStart"/>
      <w:r w:rsidR="00A03F19" w:rsidRPr="005C49C0">
        <w:rPr>
          <w:rFonts w:hint="eastAsia"/>
          <w:color w:val="0070C0"/>
        </w:rPr>
        <w:t>個</w:t>
      </w:r>
      <w:proofErr w:type="gramEnd"/>
      <w:r w:rsidR="00AA7A54" w:rsidRPr="005C49C0">
        <w:rPr>
          <w:rFonts w:hint="eastAsia"/>
          <w:color w:val="0070C0"/>
        </w:rPr>
        <w:t>來自各完整資料集的</w:t>
      </w:r>
      <w:r w:rsidR="00A03F19" w:rsidRPr="005C49C0">
        <w:rPr>
          <w:rFonts w:hint="eastAsia"/>
          <w:color w:val="0070C0"/>
        </w:rPr>
        <w:t>結果</w:t>
      </w:r>
      <w:r w:rsidR="00AA7A54" w:rsidRPr="005C49C0">
        <w:rPr>
          <w:rFonts w:hint="eastAsia"/>
          <w:color w:val="0070C0"/>
        </w:rPr>
        <w:t>，以評分函數選擇一個最合理的值或</w:t>
      </w:r>
      <w:r w:rsidR="00A03F19"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00A03F19" w:rsidRPr="005C49C0">
        <w:rPr>
          <w:rFonts w:hint="eastAsia"/>
          <w:color w:val="0070C0"/>
        </w:rPr>
        <w:t>。根據</w:t>
      </w:r>
      <w:r w:rsidR="00A03F19" w:rsidRPr="005C49C0">
        <w:rPr>
          <w:rFonts w:hint="eastAsia"/>
          <w:color w:val="0070C0"/>
        </w:rPr>
        <w:t>R</w:t>
      </w:r>
      <w:r w:rsidR="00A03F19" w:rsidRPr="005C49C0">
        <w:rPr>
          <w:color w:val="0070C0"/>
        </w:rPr>
        <w:t>ubin</w:t>
      </w:r>
      <w:r w:rsidR="00A03F19" w:rsidRPr="005C49C0">
        <w:rPr>
          <w:rFonts w:hint="eastAsia"/>
          <w:color w:val="0070C0"/>
        </w:rPr>
        <w:t>的建議是，當</w:t>
      </w:r>
      <w:r w:rsidR="00A03F19" w:rsidRPr="005C49C0">
        <w:rPr>
          <w:rFonts w:hint="eastAsia"/>
          <w:color w:val="0070C0"/>
        </w:rPr>
        <w:t>m</w:t>
      </w:r>
      <w:r w:rsidR="00A03F19" w:rsidRPr="005C49C0">
        <w:rPr>
          <w:rFonts w:hint="eastAsia"/>
          <w:color w:val="0070C0"/>
        </w:rPr>
        <w:t>過大時並不會有更好的填補效果，因此建議</w:t>
      </w:r>
      <w:r w:rsidR="00A03F19" w:rsidRPr="005C49C0">
        <w:rPr>
          <w:rFonts w:hint="eastAsia"/>
          <w:color w:val="0070C0"/>
        </w:rPr>
        <w:t>m</w:t>
      </w:r>
      <w:r w:rsidR="00A03F19" w:rsidRPr="005C49C0">
        <w:rPr>
          <w:rFonts w:hint="eastAsia"/>
          <w:color w:val="0070C0"/>
        </w:rPr>
        <w:t>的範圍落在</w:t>
      </w:r>
      <w:r w:rsidR="00A03F19" w:rsidRPr="005C49C0">
        <w:rPr>
          <w:rFonts w:hint="eastAsia"/>
          <w:color w:val="0070C0"/>
        </w:rPr>
        <w:t>3</w:t>
      </w:r>
      <w:r w:rsidR="00A03F19" w:rsidRPr="005C49C0">
        <w:rPr>
          <w:rFonts w:hint="eastAsia"/>
          <w:color w:val="0070C0"/>
        </w:rPr>
        <w:t>到</w:t>
      </w:r>
      <w:r w:rsidR="00A03F19" w:rsidRPr="005C49C0">
        <w:rPr>
          <w:rFonts w:hint="eastAsia"/>
          <w:color w:val="0070C0"/>
        </w:rPr>
        <w:t>10</w:t>
      </w:r>
      <w:r w:rsidR="00A03F19"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28EA7E17" w:rsidR="00E83743" w:rsidRDefault="00E83743" w:rsidP="00A03F19">
      <w:pPr>
        <w:ind w:firstLine="480"/>
        <w:rPr>
          <w:color w:val="C45911" w:themeColor="accent2" w:themeShade="BF"/>
        </w:rPr>
      </w:pPr>
      <w:r w:rsidRPr="006F4E2C">
        <w:rPr>
          <w:rFonts w:cs="Times New Roman" w:hint="eastAsia"/>
          <w:color w:val="0070C0"/>
        </w:rPr>
        <w:t>相</w:t>
      </w:r>
      <w:r w:rsidR="001F0768" w:rsidRPr="006F4E2C">
        <w:rPr>
          <w:rFonts w:cs="Times New Roman" w:hint="eastAsia"/>
          <w:color w:val="0070C0"/>
        </w:rPr>
        <w:t>較</w:t>
      </w:r>
      <w:r w:rsidRPr="006F4E2C">
        <w:rPr>
          <w:rFonts w:cs="Times New Roman" w:hint="eastAsia"/>
          <w:color w:val="0070C0"/>
        </w:rPr>
        <w:t>於單一填補法，多重填補法</w:t>
      </w:r>
      <w:r w:rsidR="001B4BA5" w:rsidRPr="006F4E2C">
        <w:rPr>
          <w:rFonts w:cs="Times New Roman" w:hint="eastAsia"/>
          <w:color w:val="0070C0"/>
        </w:rPr>
        <w:t>也</w:t>
      </w:r>
      <w:r w:rsidRPr="006F4E2C">
        <w:rPr>
          <w:rFonts w:cs="Times New Roman" w:hint="eastAsia"/>
          <w:color w:val="0070C0"/>
        </w:rPr>
        <w:t>有</w:t>
      </w:r>
      <w:r w:rsidR="009B2676" w:rsidRPr="006F4E2C">
        <w:rPr>
          <w:rFonts w:cs="Times New Roman" w:hint="eastAsia"/>
          <w:color w:val="0070C0"/>
        </w:rPr>
        <w:t>些</w:t>
      </w:r>
      <w:r w:rsidR="001B4BA5" w:rsidRPr="006F4E2C">
        <w:rPr>
          <w:rFonts w:cs="Times New Roman" w:hint="eastAsia"/>
          <w:color w:val="0070C0"/>
        </w:rPr>
        <w:t>好處</w:t>
      </w:r>
      <w:r w:rsidR="009C4AB3" w:rsidRPr="006F4E2C">
        <w:rPr>
          <w:rFonts w:cs="Times New Roman" w:hint="eastAsia"/>
          <w:color w:val="0070C0"/>
        </w:rPr>
        <w:t>。</w:t>
      </w:r>
      <w:r w:rsidR="001B4BA5" w:rsidRPr="006F4E2C">
        <w:rPr>
          <w:rFonts w:cs="Times New Roman" w:hint="eastAsia"/>
          <w:color w:val="0070C0"/>
        </w:rPr>
        <w:t>其中</w:t>
      </w:r>
      <w:r w:rsidR="009C4AB3" w:rsidRPr="006F4E2C">
        <w:rPr>
          <w:rFonts w:cs="Times New Roman" w:hint="eastAsia"/>
          <w:color w:val="0070C0"/>
        </w:rPr>
        <w:t>因為填補的次數很多，因此對於</w:t>
      </w:r>
      <w:r w:rsidR="00972D4B" w:rsidRPr="006F4E2C">
        <w:rPr>
          <w:rFonts w:cs="Times New Roman" w:hint="eastAsia"/>
          <w:color w:val="0070C0"/>
        </w:rPr>
        <w:t>相</w:t>
      </w:r>
      <w:r w:rsidR="009C4AB3" w:rsidRPr="006F4E2C">
        <w:rPr>
          <w:rFonts w:cs="Times New Roman" w:hint="eastAsia"/>
          <w:color w:val="0070C0"/>
        </w:rPr>
        <w:t>同缺</w:t>
      </w:r>
      <w:r w:rsidR="00972D4B" w:rsidRPr="006F4E2C">
        <w:rPr>
          <w:rFonts w:cs="Times New Roman" w:hint="eastAsia"/>
          <w:color w:val="0070C0"/>
        </w:rPr>
        <w:t>失</w:t>
      </w:r>
      <w:r w:rsidR="009C4AB3" w:rsidRPr="006F4E2C">
        <w:rPr>
          <w:rFonts w:cs="Times New Roman" w:hint="eastAsia"/>
          <w:color w:val="0070C0"/>
        </w:rPr>
        <w:t>值</w:t>
      </w:r>
      <w:r w:rsidR="00972D4B" w:rsidRPr="006F4E2C">
        <w:rPr>
          <w:rFonts w:cs="Times New Roman" w:hint="eastAsia"/>
          <w:color w:val="0070C0"/>
        </w:rPr>
        <w:t>，每次填補都是從</w:t>
      </w:r>
      <w:r w:rsidR="009C4AB3" w:rsidRPr="006F4E2C">
        <w:rPr>
          <w:rFonts w:cs="Times New Roman" w:hint="eastAsia"/>
          <w:color w:val="0070C0"/>
        </w:rPr>
        <w:t>候選填補值</w:t>
      </w:r>
      <w:r w:rsidR="00972D4B" w:rsidRPr="006F4E2C">
        <w:rPr>
          <w:rFonts w:cs="Times New Roman" w:hint="eastAsia"/>
          <w:color w:val="0070C0"/>
        </w:rPr>
        <w:t>的集合中挑選出來，也</w:t>
      </w:r>
      <w:r w:rsidR="0096163C" w:rsidRPr="006F4E2C">
        <w:rPr>
          <w:rFonts w:cs="Times New Roman" w:hint="eastAsia"/>
          <w:color w:val="0070C0"/>
        </w:rPr>
        <w:t>會有比較多種的選擇</w:t>
      </w:r>
      <w:r w:rsidR="009C4AB3" w:rsidRPr="006F4E2C">
        <w:rPr>
          <w:rFonts w:cs="Times New Roman" w:hint="eastAsia"/>
          <w:color w:val="0070C0"/>
        </w:rPr>
        <w:t>，因此</w:t>
      </w:r>
      <w:proofErr w:type="gramStart"/>
      <w:r w:rsidR="009C4AB3" w:rsidRPr="006F4E2C">
        <w:rPr>
          <w:rFonts w:cs="Times New Roman" w:hint="eastAsia"/>
          <w:color w:val="0070C0"/>
        </w:rPr>
        <w:t>採</w:t>
      </w:r>
      <w:proofErr w:type="gramEnd"/>
      <w:r w:rsidR="001B4BA5" w:rsidRPr="006F4E2C">
        <w:rPr>
          <w:rFonts w:cs="Times New Roman" w:hint="eastAsia"/>
          <w:color w:val="0070C0"/>
        </w:rPr>
        <w:t>隨機抽取</w:t>
      </w:r>
      <w:r w:rsidR="009C4AB3" w:rsidRPr="006F4E2C">
        <w:rPr>
          <w:rFonts w:cs="Times New Roman" w:hint="eastAsia"/>
          <w:color w:val="0070C0"/>
        </w:rPr>
        <w:t>其中一種作為填補值會比單一填補法更有多樣性，避免落入填補的值總是可以預測的。</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56FC97FE" w14:textId="32BB7D40" w:rsidR="00594D54" w:rsidRPr="000313B8" w:rsidRDefault="00A03F19" w:rsidP="005B763C">
      <w:pPr>
        <w:ind w:firstLine="480"/>
        <w:rPr>
          <w:rFonts w:cs="Times New Roman"/>
          <w:color w:val="0070C0"/>
        </w:rPr>
      </w:pPr>
      <w:r w:rsidRPr="000313B8">
        <w:rPr>
          <w:rFonts w:hint="eastAsia"/>
          <w:color w:val="0070C0"/>
        </w:rPr>
        <w:t>多重填補法仰賴於資料集上模擬分布模型</w:t>
      </w:r>
      <w:r w:rsidRPr="000313B8">
        <w:rPr>
          <w:color w:val="0070C0"/>
        </w:rPr>
        <w:fldChar w:fldCharType="begin"/>
      </w:r>
      <w:r w:rsidR="00C34F3F" w:rsidRPr="000313B8">
        <w:rPr>
          <w:color w:val="0070C0"/>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313B8">
        <w:rPr>
          <w:color w:val="0070C0"/>
        </w:rPr>
        <w:fldChar w:fldCharType="separate"/>
      </w:r>
      <w:r w:rsidR="00C34F3F" w:rsidRPr="000313B8">
        <w:rPr>
          <w:rFonts w:cs="Times New Roman"/>
          <w:color w:val="0070C0"/>
        </w:rPr>
        <w:t>[19]</w:t>
      </w:r>
      <w:r w:rsidRPr="000313B8">
        <w:rPr>
          <w:color w:val="0070C0"/>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4B8BB38F" w14:textId="5AAE70A0" w:rsidR="0097496A" w:rsidRPr="0097496A" w:rsidRDefault="00163CFB" w:rsidP="00A86656">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sidR="00A86656">
        <w:rPr>
          <w:rFonts w:cs="Times New Roman" w:hint="eastAsia"/>
          <w:color w:val="00B050"/>
        </w:rPr>
        <w:t>]</w:t>
      </w:r>
    </w:p>
    <w:p w14:paraId="36E35D9D" w14:textId="5A066A5D" w:rsidR="009F4512" w:rsidRDefault="006764E5" w:rsidP="00A23A33">
      <w:pPr>
        <w:ind w:firstLine="480"/>
        <w:rPr>
          <w:color w:val="0070C0"/>
        </w:rPr>
      </w:pPr>
      <w:r>
        <w:rPr>
          <w:rFonts w:cs="Times New Roman" w:hint="eastAsia"/>
          <w:color w:val="0070C0"/>
        </w:rPr>
        <w:t>填補法的優點在於，</w:t>
      </w:r>
      <w:r w:rsidR="001511D9"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001511D9" w:rsidRPr="007A4F52">
        <w:rPr>
          <w:rFonts w:hint="eastAsia"/>
          <w:color w:val="0070C0"/>
        </w:rPr>
        <w:t>資料集分布以及避免</w:t>
      </w:r>
      <w:r w:rsidR="001511D9">
        <w:rPr>
          <w:rFonts w:hint="eastAsia"/>
          <w:color w:val="0070C0"/>
        </w:rPr>
        <w:t>喪失</w:t>
      </w:r>
      <w:r w:rsidR="001511D9" w:rsidRPr="007A4F52">
        <w:rPr>
          <w:rFonts w:hint="eastAsia"/>
          <w:color w:val="0070C0"/>
        </w:rPr>
        <w:t>資料</w:t>
      </w:r>
      <w:r w:rsidR="001511D9">
        <w:rPr>
          <w:rFonts w:hint="eastAsia"/>
          <w:color w:val="0070C0"/>
        </w:rPr>
        <w:t>集的</w:t>
      </w:r>
      <w:r w:rsidR="001511D9" w:rsidRPr="007A4F52">
        <w:rPr>
          <w:rFonts w:hint="eastAsia"/>
          <w:color w:val="0070C0"/>
        </w:rPr>
        <w:t>表現特性，參考</w:t>
      </w:r>
      <w:r w:rsidR="001511D9">
        <w:rPr>
          <w:rFonts w:hint="eastAsia"/>
          <w:color w:val="0070C0"/>
        </w:rPr>
        <w:t>無缺失值的資料點以填補</w:t>
      </w:r>
      <w:r w:rsidR="001511D9" w:rsidRPr="007A4F52">
        <w:rPr>
          <w:rFonts w:hint="eastAsia"/>
          <w:color w:val="0070C0"/>
        </w:rPr>
        <w:t>缺失值較有可</w:t>
      </w:r>
      <w:r w:rsidR="001A11DC">
        <w:rPr>
          <w:rFonts w:hint="eastAsia"/>
          <w:color w:val="0070C0"/>
        </w:rPr>
        <w:t>參考</w:t>
      </w:r>
      <w:r w:rsidR="001511D9" w:rsidRPr="007A4F52">
        <w:rPr>
          <w:rFonts w:hint="eastAsia"/>
          <w:color w:val="0070C0"/>
        </w:rPr>
        <w:t>性且預期會有比較好的效果</w:t>
      </w:r>
      <w:r w:rsidR="001511D9">
        <w:rPr>
          <w:rFonts w:hint="eastAsia"/>
          <w:color w:val="0070C0"/>
        </w:rPr>
        <w:t>，</w:t>
      </w:r>
      <w:r w:rsidR="001A11DC">
        <w:rPr>
          <w:rFonts w:hint="eastAsia"/>
          <w:color w:val="0070C0"/>
        </w:rPr>
        <w:t>也比較</w:t>
      </w:r>
      <w:r w:rsidR="001511D9" w:rsidRPr="007A4F52">
        <w:rPr>
          <w:rFonts w:hint="eastAsia"/>
          <w:color w:val="0070C0"/>
        </w:rPr>
        <w:t>接近完整資料集的特徵</w:t>
      </w:r>
      <w:r w:rsidR="001511D9" w:rsidRPr="007A4F52">
        <w:rPr>
          <w:rFonts w:cs="Times New Roman" w:hint="eastAsia"/>
          <w:color w:val="0070C0"/>
        </w:rPr>
        <w:t>。</w:t>
      </w:r>
      <w:r w:rsidR="002E64E7">
        <w:rPr>
          <w:rFonts w:cs="Times New Roman" w:hint="eastAsia"/>
          <w:color w:val="0070C0"/>
        </w:rPr>
        <w:t>然而，</w:t>
      </w:r>
      <w:r w:rsidR="00A06DFC">
        <w:rPr>
          <w:rFonts w:hint="eastAsia"/>
          <w:color w:val="0070C0"/>
        </w:rPr>
        <w:t>填補法</w:t>
      </w:r>
      <w:r w:rsidR="00F677B7">
        <w:rPr>
          <w:rFonts w:hint="eastAsia"/>
          <w:color w:val="0070C0"/>
        </w:rPr>
        <w:t>也其</w:t>
      </w:r>
      <w:r w:rsidR="00A06DFC">
        <w:rPr>
          <w:rFonts w:hint="eastAsia"/>
          <w:color w:val="0070C0"/>
        </w:rPr>
        <w:t>缺點，</w:t>
      </w:r>
      <w:r w:rsidR="00F677B7">
        <w:rPr>
          <w:rFonts w:hint="eastAsia"/>
          <w:color w:val="0070C0"/>
        </w:rPr>
        <w:t>就是</w:t>
      </w:r>
      <w:r w:rsidR="00F52C85">
        <w:rPr>
          <w:rFonts w:hint="eastAsia"/>
          <w:color w:val="0070C0"/>
        </w:rPr>
        <w:t>無法保證或是確定填補缺失的值是否正確</w:t>
      </w:r>
      <w:r w:rsidR="00271A29">
        <w:rPr>
          <w:rFonts w:hint="eastAsia"/>
          <w:color w:val="0070C0"/>
        </w:rPr>
        <w:t>，</w:t>
      </w:r>
      <w:r w:rsidR="00006FCE">
        <w:rPr>
          <w:rFonts w:hint="eastAsia"/>
          <w:color w:val="0070C0"/>
        </w:rPr>
        <w:t>且</w:t>
      </w:r>
      <w:r w:rsidR="00271A29">
        <w:rPr>
          <w:rFonts w:hint="eastAsia"/>
          <w:color w:val="0070C0"/>
        </w:rPr>
        <w:t>填補</w:t>
      </w:r>
      <w:proofErr w:type="gramStart"/>
      <w:r w:rsidR="00271A29">
        <w:rPr>
          <w:rFonts w:hint="eastAsia"/>
          <w:color w:val="0070C0"/>
        </w:rPr>
        <w:t>缺失值後</w:t>
      </w:r>
      <w:r w:rsidR="0012398F">
        <w:rPr>
          <w:rFonts w:hint="eastAsia"/>
          <w:color w:val="0070C0"/>
        </w:rPr>
        <w:t>一定</w:t>
      </w:r>
      <w:proofErr w:type="gramEnd"/>
      <w:r w:rsidR="00271A29">
        <w:rPr>
          <w:rFonts w:hint="eastAsia"/>
          <w:color w:val="0070C0"/>
        </w:rPr>
        <w:t>會影響原本資料集的內容</w:t>
      </w:r>
      <w:r w:rsidR="00006FCE">
        <w:rPr>
          <w:rFonts w:hint="eastAsia"/>
          <w:color w:val="0070C0"/>
        </w:rPr>
        <w:t>，造成資料的失真。</w:t>
      </w:r>
      <w:r w:rsidR="00271A29">
        <w:rPr>
          <w:rFonts w:hint="eastAsia"/>
          <w:color w:val="0070C0"/>
        </w:rPr>
        <w:t>因此</w:t>
      </w:r>
      <w:r w:rsidR="00A06DFC">
        <w:rPr>
          <w:rFonts w:hint="eastAsia"/>
          <w:color w:val="0070C0"/>
        </w:rPr>
        <w:t>沒有最好的填補法，只有最適合的填補法。</w:t>
      </w:r>
    </w:p>
    <w:p w14:paraId="62E02934" w14:textId="29616FDB" w:rsidR="00B75212" w:rsidRPr="00B75212" w:rsidRDefault="00B75212" w:rsidP="0018463D">
      <w:pPr>
        <w:pStyle w:val="af7"/>
        <w:rPr>
          <w:color w:val="0070C0"/>
          <w:sz w:val="24"/>
          <w:szCs w:val="24"/>
        </w:rPr>
      </w:pPr>
    </w:p>
    <w:p w14:paraId="6B75F293" w14:textId="251B20C6" w:rsidR="00AB148B" w:rsidRPr="004D10AA" w:rsidRDefault="00157C27" w:rsidP="00577AF0">
      <w:pPr>
        <w:pStyle w:val="3"/>
      </w:pPr>
      <w:bookmarkStart w:id="73" w:name="_Toc49353484"/>
      <w:r>
        <w:rPr>
          <w:rFonts w:hint="eastAsia"/>
        </w:rPr>
        <w:t>2.</w:t>
      </w:r>
      <w:r w:rsidR="001511D9" w:rsidRPr="004D10AA">
        <w:t>2.3</w:t>
      </w:r>
      <w:r w:rsidR="004D10AA" w:rsidRPr="00B75212">
        <w:rPr>
          <w:rFonts w:hint="eastAsia"/>
          <w:shd w:val="clear" w:color="auto" w:fill="auto"/>
        </w:rPr>
        <w:t xml:space="preserve"> </w:t>
      </w:r>
      <w:r w:rsidR="00AB148B" w:rsidRPr="00B75212">
        <w:rPr>
          <w:rFonts w:hint="eastAsia"/>
          <w:shd w:val="clear" w:color="auto" w:fill="auto"/>
        </w:rPr>
        <w:t>k</w:t>
      </w:r>
      <w:r w:rsidR="00AB148B" w:rsidRPr="00B75212">
        <w:rPr>
          <w:rFonts w:hint="eastAsia"/>
          <w:shd w:val="clear" w:color="auto" w:fill="auto"/>
        </w:rPr>
        <w:t>鄰近</w:t>
      </w:r>
      <w:r w:rsidR="007E56AC" w:rsidRPr="00B75212">
        <w:rPr>
          <w:rFonts w:hint="eastAsia"/>
          <w:shd w:val="clear" w:color="auto" w:fill="auto"/>
        </w:rPr>
        <w:t>點</w:t>
      </w:r>
      <w:r w:rsidR="00835491" w:rsidRPr="00B75212">
        <w:rPr>
          <w:rFonts w:hint="eastAsia"/>
          <w:shd w:val="clear" w:color="auto" w:fill="auto"/>
        </w:rPr>
        <w:t>填補</w:t>
      </w:r>
      <w:r w:rsidR="00AB148B" w:rsidRPr="00B75212">
        <w:rPr>
          <w:rFonts w:hint="eastAsia"/>
          <w:shd w:val="clear" w:color="auto" w:fill="auto"/>
        </w:rPr>
        <w:t>法</w:t>
      </w:r>
      <w:bookmarkEnd w:id="73"/>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372AD211" w:rsidR="006331FB" w:rsidRDefault="00B80052" w:rsidP="00E52CF8">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w:t>
      </w:r>
      <w:r w:rsidR="000625EF" w:rsidRPr="00F1415A">
        <w:rPr>
          <w:rFonts w:cs="Times New Roman" w:hint="eastAsia"/>
          <w:color w:val="0070C0"/>
        </w:rPr>
        <w:lastRenderedPageBreak/>
        <w:t>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44B9B" w:rsidRPr="00F1415A">
        <w:rPr>
          <w:rFonts w:cs="Times New Roman"/>
          <w:color w:val="0070C0"/>
        </w:rPr>
        <w:t>k</w:t>
      </w:r>
      <w:r w:rsidR="00444B9B" w:rsidRPr="00F1415A">
        <w:rPr>
          <w:rFonts w:cs="Times New Roman" w:hint="eastAsia"/>
          <w:color w:val="0070C0"/>
        </w:rPr>
        <w:t>鄰近點填補法</w:t>
      </w:r>
      <w:r w:rsidR="00444B9B">
        <w:rPr>
          <w:rFonts w:cs="Times New Roman" w:hint="eastAsia"/>
          <w:color w:val="0070C0"/>
        </w:rPr>
        <w:t>核心概念為</w:t>
      </w:r>
      <w:r w:rsidR="00DB267F">
        <w:rPr>
          <w:rFonts w:cs="Times New Roman" w:hint="eastAsia"/>
          <w:color w:val="0070C0"/>
        </w:rPr>
        <w:t>：</w:t>
      </w:r>
      <w:r w:rsidR="00444B9B">
        <w:rPr>
          <w:rFonts w:cs="Times New Roman" w:hint="eastAsia"/>
          <w:color w:val="0070C0"/>
        </w:rPr>
        <w:t>假設鄰近的資料應該很相近，因此</w:t>
      </w:r>
      <w:r w:rsidR="00DB267F">
        <w:rPr>
          <w:rFonts w:cs="Times New Roman" w:hint="eastAsia"/>
          <w:color w:val="0070C0"/>
        </w:rPr>
        <w:t>在相同維度上，</w:t>
      </w:r>
      <w:r w:rsidR="00444B9B">
        <w:rPr>
          <w:rFonts w:cs="Times New Roman" w:hint="eastAsia"/>
          <w:color w:val="0070C0"/>
        </w:rPr>
        <w:t>鄰近資料</w:t>
      </w:r>
      <w:r w:rsidR="00DB267F">
        <w:rPr>
          <w:rFonts w:cs="Times New Roman" w:hint="eastAsia"/>
          <w:color w:val="0070C0"/>
        </w:rPr>
        <w:t>的</w:t>
      </w:r>
      <w:r w:rsidR="00444B9B">
        <w:rPr>
          <w:rFonts w:cs="Times New Roman" w:hint="eastAsia"/>
          <w:color w:val="0070C0"/>
        </w:rPr>
        <w:t>值也會很接近。</w:t>
      </w:r>
      <w:r w:rsidR="000F4156">
        <w:rPr>
          <w:rFonts w:cs="Times New Roman" w:hint="eastAsia"/>
          <w:color w:val="0070C0"/>
        </w:rPr>
        <w:t>今</w:t>
      </w:r>
      <w:r w:rsidR="00444B9B">
        <w:rPr>
          <w:rFonts w:cs="Times New Roman" w:hint="eastAsia"/>
          <w:color w:val="0070C0"/>
        </w:rPr>
        <w:t>已知存在</w:t>
      </w:r>
      <w:r w:rsidR="000F4156">
        <w:rPr>
          <w:rFonts w:cs="Times New Roman" w:hint="eastAsia"/>
          <w:color w:val="0070C0"/>
        </w:rPr>
        <w:t>一個</w:t>
      </w:r>
      <w:r w:rsidR="00444B9B">
        <w:rPr>
          <w:rFonts w:cs="Times New Roman" w:hint="eastAsia"/>
          <w:color w:val="0070C0"/>
        </w:rPr>
        <w:t>缺失值，找尋與含有該缺失值資料點最接近的資料點，</w:t>
      </w:r>
      <w:r w:rsidR="000F4156">
        <w:rPr>
          <w:rFonts w:cs="Times New Roman" w:hint="eastAsia"/>
          <w:color w:val="0070C0"/>
        </w:rPr>
        <w:t>作為鄰近點</w:t>
      </w:r>
      <w:r w:rsidR="00402588">
        <w:rPr>
          <w:rFonts w:cs="Times New Roman" w:hint="eastAsia"/>
          <w:color w:val="0070C0"/>
        </w:rPr>
        <w:t>。蒐集這些鄰近點</w:t>
      </w:r>
      <w:proofErr w:type="gramStart"/>
      <w:r w:rsidR="00402588">
        <w:rPr>
          <w:rFonts w:cs="Times New Roman" w:hint="eastAsia"/>
          <w:color w:val="0070C0"/>
        </w:rPr>
        <w:t>的值後</w:t>
      </w:r>
      <w:proofErr w:type="gramEnd"/>
      <w:r w:rsidR="00402588">
        <w:rPr>
          <w:rFonts w:cs="Times New Roman" w:hint="eastAsia"/>
          <w:color w:val="0070C0"/>
        </w:rPr>
        <w:t>，並且加這些值合併後為一個新值，最後將此新值填補該缺失值。</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FC125BD" w:rsidR="00192CDE" w:rsidRPr="00B53BD0"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其中一個是，</w:t>
      </w:r>
      <w:r w:rsidR="006B6875" w:rsidRPr="00B53BD0">
        <w:rPr>
          <w:rFonts w:cs="Times New Roman" w:hint="eastAsia"/>
          <w:color w:val="0070C0"/>
        </w:rPr>
        <w:t>由於</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AF7C0D" w:rsidRPr="00B53BD0">
        <w:rPr>
          <w:rFonts w:cs="Times New Roman" w:hint="eastAsia"/>
          <w:color w:val="0070C0"/>
        </w:rPr>
        <w:t>不好</w:t>
      </w:r>
      <w:r w:rsidR="006B6875" w:rsidRPr="00B53BD0">
        <w:rPr>
          <w:rFonts w:cs="Times New Roman" w:hint="eastAsia"/>
          <w:color w:val="0070C0"/>
        </w:rPr>
        <w:t>的鄰近點</w:t>
      </w:r>
      <w:r w:rsidR="00E862E2" w:rsidRPr="00B53BD0">
        <w:rPr>
          <w:rFonts w:cs="Times New Roman" w:hint="eastAsia"/>
          <w:color w:val="0070C0"/>
        </w:rPr>
        <w:t>或者</w:t>
      </w:r>
      <w:r w:rsidR="00167DF7" w:rsidRPr="00B53BD0">
        <w:rPr>
          <w:rFonts w:cs="Times New Roman" w:hint="eastAsia"/>
          <w:color w:val="0070C0"/>
        </w:rPr>
        <w:t>鄰近點含有偏差值</w:t>
      </w:r>
      <w:r w:rsidR="006B6875" w:rsidRPr="00B53BD0">
        <w:rPr>
          <w:rFonts w:cs="Times New Roman" w:hint="eastAsia"/>
          <w:color w:val="0070C0"/>
        </w:rPr>
        <w:t>，</w:t>
      </w:r>
      <w:r w:rsidR="00D81CA6" w:rsidRPr="00B53BD0">
        <w:rPr>
          <w:rFonts w:cs="Times New Roman" w:hint="eastAsia"/>
          <w:color w:val="0070C0"/>
        </w:rPr>
        <w:t>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197C87" w:rsidRPr="00B53BD0">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9E50B8" w:rsidRPr="00B53BD0">
        <w:rPr>
          <w:rFonts w:cs="Times New Roman" w:hint="eastAsia"/>
          <w:color w:val="0070C0"/>
        </w:rPr>
        <w:t>任意兩</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計算距離的</w:t>
      </w:r>
      <w:r w:rsidR="0094458A" w:rsidRPr="00B53BD0">
        <w:rPr>
          <w:rFonts w:cs="Times New Roman" w:hint="eastAsia"/>
          <w:color w:val="0070C0"/>
        </w:rPr>
        <w:t>過程</w:t>
      </w:r>
      <w:r w:rsidR="00E51CD0" w:rsidRPr="00B53BD0">
        <w:rPr>
          <w:rFonts w:cs="Times New Roman" w:hint="eastAsia"/>
          <w:color w:val="0070C0"/>
        </w:rPr>
        <w:t>會</w:t>
      </w:r>
      <w:r w:rsidR="0003190F" w:rsidRPr="00B53BD0">
        <w:rPr>
          <w:rFonts w:cs="Times New Roman" w:hint="eastAsia"/>
          <w:color w:val="0070C0"/>
        </w:rPr>
        <w:t>被維度大小與資料點的個數影響，而</w:t>
      </w:r>
      <w:r w:rsidR="00FC450F" w:rsidRPr="00B53BD0">
        <w:rPr>
          <w:rFonts w:cs="Times New Roman" w:hint="eastAsia"/>
          <w:color w:val="0070C0"/>
        </w:rPr>
        <w:t>需要</w:t>
      </w:r>
      <w:r w:rsidR="00F15024" w:rsidRPr="00B53BD0">
        <w:rPr>
          <w:rFonts w:cs="Times New Roman" w:hint="eastAsia"/>
          <w:color w:val="0070C0"/>
        </w:rPr>
        <w:t>大量</w:t>
      </w:r>
      <w:r w:rsidR="00E21BE0" w:rsidRPr="00B53BD0">
        <w:rPr>
          <w:rFonts w:cs="Times New Roman" w:hint="eastAsia"/>
          <w:color w:val="0070C0"/>
        </w:rPr>
        <w:t>的</w:t>
      </w:r>
      <w:r w:rsidR="00F15024" w:rsidRPr="00B53BD0">
        <w:rPr>
          <w:rFonts w:cs="Times New Roman" w:hint="eastAsia"/>
          <w:color w:val="0070C0"/>
        </w:rPr>
        <w:t>計算</w:t>
      </w:r>
      <w:r w:rsidR="00316C41" w:rsidRPr="00B53BD0">
        <w:rPr>
          <w:rFonts w:cs="Times New Roman" w:hint="eastAsia"/>
          <w:color w:val="0070C0"/>
        </w:rPr>
        <w:t>量</w:t>
      </w:r>
      <w:r w:rsidR="00687014" w:rsidRPr="00B53BD0">
        <w:rPr>
          <w:rFonts w:cs="Times New Roman" w:hint="eastAsia"/>
          <w:color w:val="0070C0"/>
        </w:rPr>
        <w:t>。</w:t>
      </w:r>
      <w:r w:rsidR="00055799" w:rsidRPr="00B53BD0">
        <w:rPr>
          <w:rFonts w:cs="Times New Roman" w:hint="eastAsia"/>
          <w:color w:val="0070C0"/>
        </w:rPr>
        <w:t>尤其</w:t>
      </w:r>
      <w:r w:rsidR="0003190F" w:rsidRPr="00B53BD0">
        <w:rPr>
          <w:rFonts w:cs="Times New Roman" w:hint="eastAsia"/>
          <w:color w:val="0070C0"/>
        </w:rPr>
        <w:t>在多維度資料集當中含有大量的資料點時，此計算量更是可觀。今以</w:t>
      </w:r>
      <w:r w:rsidR="00C5160C" w:rsidRPr="00B53BD0">
        <w:rPr>
          <w:rFonts w:cs="Times New Roman" w:hint="eastAsia"/>
          <w:color w:val="0070C0"/>
        </w:rPr>
        <w:t>n</w:t>
      </w:r>
      <w:r w:rsidR="00C5160C" w:rsidRPr="00B53BD0">
        <w:rPr>
          <w:rFonts w:cs="Times New Roman" w:hint="eastAsia"/>
          <w:color w:val="0070C0"/>
        </w:rPr>
        <w:t>筆資料為例</w:t>
      </w:r>
      <w:r w:rsidR="00687014" w:rsidRPr="00B53BD0">
        <w:rPr>
          <w:rFonts w:cs="Times New Roman" w:hint="eastAsia"/>
          <w:color w:val="0070C0"/>
        </w:rPr>
        <w:t>，</w:t>
      </w:r>
      <w:r w:rsidR="00C5160C" w:rsidRPr="00B53BD0">
        <w:rPr>
          <w:rFonts w:cs="Times New Roman" w:hint="eastAsia"/>
          <w:color w:val="0070C0"/>
        </w:rPr>
        <w:t>新增一筆資料點</w:t>
      </w:r>
      <w:r w:rsidR="001A76D7" w:rsidRPr="00B53BD0">
        <w:rPr>
          <w:rFonts w:cs="Times New Roman" w:hint="eastAsia"/>
          <w:color w:val="0070C0"/>
        </w:rPr>
        <w:t>時</w:t>
      </w:r>
      <w:r w:rsidR="00376C70" w:rsidRPr="00B53BD0">
        <w:rPr>
          <w:rFonts w:cs="Times New Roman" w:hint="eastAsia"/>
          <w:color w:val="0070C0"/>
        </w:rPr>
        <w:t>就</w:t>
      </w:r>
      <w:r w:rsidR="004F3C13" w:rsidRPr="00B53BD0">
        <w:rPr>
          <w:rFonts w:cs="Times New Roman" w:hint="eastAsia"/>
          <w:color w:val="0070C0"/>
        </w:rPr>
        <w:t>必須多</w:t>
      </w:r>
      <w:r w:rsidR="00376C70" w:rsidRPr="00B53BD0">
        <w:rPr>
          <w:rFonts w:cs="Times New Roman" w:hint="eastAsia"/>
          <w:color w:val="0070C0"/>
        </w:rPr>
        <w:t>n</w:t>
      </w:r>
      <w:r w:rsidR="00376C70" w:rsidRPr="00B53BD0">
        <w:rPr>
          <w:rFonts w:cs="Times New Roman" w:hint="eastAsia"/>
          <w:color w:val="0070C0"/>
        </w:rPr>
        <w:t>次的距離計算</w:t>
      </w:r>
      <w:r w:rsidR="004F3C13" w:rsidRPr="00B53BD0">
        <w:rPr>
          <w:rFonts w:cs="Times New Roman" w:hint="eastAsia"/>
          <w:color w:val="0070C0"/>
        </w:rPr>
        <w:t>。此時若</w:t>
      </w:r>
      <w:r w:rsidR="001A76D7" w:rsidRPr="00B53BD0">
        <w:rPr>
          <w:rFonts w:cs="Times New Roman" w:hint="eastAsia"/>
          <w:color w:val="0070C0"/>
        </w:rPr>
        <w:t>再新增一筆資料點時</w:t>
      </w:r>
      <w:r w:rsidR="004F3C13" w:rsidRPr="00B53BD0">
        <w:rPr>
          <w:rFonts w:cs="Times New Roman" w:hint="eastAsia"/>
          <w:color w:val="0070C0"/>
        </w:rPr>
        <w:t>，必須再</w:t>
      </w:r>
      <w:r w:rsidR="001A76D7" w:rsidRPr="00B53BD0">
        <w:rPr>
          <w:rFonts w:cs="Times New Roman" w:hint="eastAsia"/>
          <w:color w:val="0070C0"/>
        </w:rPr>
        <w:t>增加</w:t>
      </w:r>
      <w:r w:rsidR="001A76D7" w:rsidRPr="00B53BD0">
        <w:rPr>
          <w:rFonts w:cs="Times New Roman" w:hint="eastAsia"/>
          <w:color w:val="0070C0"/>
        </w:rPr>
        <w:t>n+1</w:t>
      </w:r>
      <w:r w:rsidR="001A76D7" w:rsidRPr="00B53BD0">
        <w:rPr>
          <w:rFonts w:cs="Times New Roman" w:hint="eastAsia"/>
          <w:color w:val="0070C0"/>
        </w:rPr>
        <w:t>次的距離計算</w:t>
      </w:r>
      <w:r w:rsidR="005E69C2" w:rsidRPr="00B53BD0">
        <w:rPr>
          <w:rFonts w:cs="Times New Roman" w:hint="eastAsia"/>
          <w:color w:val="0070C0"/>
        </w:rPr>
        <w:t>(</w:t>
      </w:r>
      <w:r w:rsidR="00693D49" w:rsidRPr="00B53BD0">
        <w:rPr>
          <w:rFonts w:cs="Times New Roman" w:hint="eastAsia"/>
          <w:color w:val="0070C0"/>
        </w:rPr>
        <w:t>目前</w:t>
      </w:r>
      <w:r w:rsidR="005E69C2" w:rsidRPr="00B53BD0">
        <w:rPr>
          <w:rFonts w:cs="Times New Roman" w:hint="eastAsia"/>
          <w:color w:val="0070C0"/>
        </w:rPr>
        <w:t>總共有</w:t>
      </w:r>
      <w:r w:rsidR="00231F2C" w:rsidRPr="00B53BD0">
        <w:rPr>
          <w:rFonts w:cs="Times New Roman" w:hint="eastAsia"/>
          <w:color w:val="0070C0"/>
        </w:rPr>
        <w:t>n</w:t>
      </w:r>
      <w:r w:rsidR="00231F2C" w:rsidRPr="00B53BD0">
        <w:rPr>
          <w:rFonts w:cs="Times New Roman"/>
          <w:color w:val="0070C0"/>
        </w:rPr>
        <w:t>+1</w:t>
      </w:r>
      <w:r w:rsidR="00231F2C" w:rsidRPr="00B53BD0">
        <w:rPr>
          <w:rFonts w:cs="Times New Roman" w:hint="eastAsia"/>
          <w:color w:val="0070C0"/>
        </w:rPr>
        <w:t>筆資料</w:t>
      </w:r>
      <w:r w:rsidR="005E69C2" w:rsidRPr="00B53BD0">
        <w:rPr>
          <w:rFonts w:cs="Times New Roman" w:hint="eastAsia"/>
          <w:color w:val="0070C0"/>
        </w:rPr>
        <w:t>)</w:t>
      </w:r>
      <w:r w:rsidR="00F32AD1" w:rsidRPr="00B53BD0">
        <w:rPr>
          <w:rFonts w:cs="Times New Roman" w:hint="eastAsia"/>
          <w:color w:val="0070C0"/>
        </w:rPr>
        <w:t>，</w:t>
      </w:r>
      <w:r w:rsidR="00E570F0" w:rsidRPr="00B53BD0">
        <w:rPr>
          <w:rFonts w:cs="Times New Roman" w:hint="eastAsia"/>
          <w:color w:val="0070C0"/>
        </w:rPr>
        <w:t>以此類推。</w:t>
      </w:r>
      <w:r w:rsidR="00CA0A07" w:rsidRPr="00B53BD0">
        <w:rPr>
          <w:rFonts w:cs="Times New Roman" w:hint="eastAsia"/>
          <w:color w:val="0070C0"/>
        </w:rPr>
        <w:t>使得</w:t>
      </w:r>
      <w:r w:rsidR="00D30AED" w:rsidRPr="00B53BD0">
        <w:rPr>
          <w:rFonts w:cs="Times New Roman" w:hint="eastAsia"/>
          <w:color w:val="0070C0"/>
        </w:rPr>
        <w:t>資料點</w:t>
      </w:r>
      <w:r w:rsidR="00F7347C">
        <w:rPr>
          <w:rFonts w:cs="Times New Roman" w:hint="eastAsia"/>
          <w:color w:val="0070C0"/>
        </w:rPr>
        <w:t>之</w:t>
      </w:r>
      <w:r w:rsidR="00E01C18" w:rsidRPr="00B53BD0">
        <w:rPr>
          <w:rFonts w:cs="Times New Roman" w:hint="eastAsia"/>
          <w:color w:val="0070C0"/>
        </w:rPr>
        <w:t>間的</w:t>
      </w:r>
      <w:r w:rsidR="009C2665" w:rsidRPr="00B53BD0">
        <w:rPr>
          <w:rFonts w:cs="Times New Roman" w:hint="eastAsia"/>
          <w:color w:val="0070C0"/>
        </w:rPr>
        <w:t>距離</w:t>
      </w:r>
      <w:r w:rsidR="00CA0A07" w:rsidRPr="00B53BD0">
        <w:rPr>
          <w:rFonts w:cs="Times New Roman" w:hint="eastAsia"/>
          <w:color w:val="0070C0"/>
        </w:rPr>
        <w:t>計算</w:t>
      </w:r>
      <w:r w:rsidR="00136C4E" w:rsidRPr="00B53BD0">
        <w:rPr>
          <w:rFonts w:cs="Times New Roman" w:hint="eastAsia"/>
          <w:color w:val="0070C0"/>
        </w:rPr>
        <w:t>量</w:t>
      </w:r>
      <w:r w:rsidR="009C2665" w:rsidRPr="00B53BD0">
        <w:rPr>
          <w:rFonts w:cs="Times New Roman" w:hint="eastAsia"/>
          <w:color w:val="0070C0"/>
        </w:rPr>
        <w:t>會</w:t>
      </w:r>
      <w:r w:rsidR="00CA0A07" w:rsidRPr="00B53BD0">
        <w:rPr>
          <w:rFonts w:cs="Times New Roman" w:hint="eastAsia"/>
          <w:color w:val="0070C0"/>
        </w:rPr>
        <w:t>隨著資料點的增加</w:t>
      </w:r>
      <w:r w:rsidR="009C2665" w:rsidRPr="00B53BD0">
        <w:rPr>
          <w:rFonts w:cs="Times New Roman" w:hint="eastAsia"/>
          <w:color w:val="0070C0"/>
        </w:rPr>
        <w:t>而</w:t>
      </w:r>
      <w:r w:rsidR="00AA7DB5" w:rsidRPr="00B53BD0">
        <w:rPr>
          <w:rFonts w:cs="Times New Roman" w:hint="eastAsia"/>
          <w:color w:val="0070C0"/>
        </w:rPr>
        <w:t>呈現</w:t>
      </w:r>
      <w:r w:rsidR="00C66C4E" w:rsidRPr="00B53BD0">
        <w:rPr>
          <w:rFonts w:cs="Times New Roman" w:hint="eastAsia"/>
          <w:color w:val="0070C0"/>
        </w:rPr>
        <w:t>指數</w:t>
      </w:r>
      <w:r w:rsidR="00CA0A07" w:rsidRPr="00B53BD0">
        <w:rPr>
          <w:rFonts w:cs="Times New Roman" w:hint="eastAsia"/>
          <w:color w:val="0070C0"/>
        </w:rPr>
        <w:t>成長</w:t>
      </w:r>
      <w:r w:rsidR="00136C4E" w:rsidRPr="00B53BD0">
        <w:rPr>
          <w:rFonts w:cs="Times New Roman" w:hint="eastAsia"/>
          <w:color w:val="0070C0"/>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74" w:name="_Ref44814096"/>
      <w:bookmarkStart w:id="75" w:name="_Toc49353485"/>
      <w:r w:rsidRPr="00077E04">
        <w:rPr>
          <w:rFonts w:hint="eastAsia"/>
        </w:rPr>
        <w:lastRenderedPageBreak/>
        <w:t>問題與方法</w:t>
      </w:r>
      <w:bookmarkEnd w:id="74"/>
      <w:bookmarkEnd w:id="7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76" w:name="_Toc49353486"/>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76"/>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77" w:name="_Toc49353487"/>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77"/>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15CD5FC4" w:rsidR="00AB148B" w:rsidRPr="00077E04" w:rsidRDefault="00AB148B" w:rsidP="00312A4E">
      <w:pPr>
        <w:pStyle w:val="2"/>
        <w:rPr>
          <w:shd w:val="clear" w:color="auto" w:fill="auto"/>
        </w:rPr>
      </w:pPr>
      <w:bookmarkStart w:id="78" w:name="_Toc49353488"/>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78"/>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79" w:name="_Ref44811388"/>
      <w:bookmarkStart w:id="80" w:name="_Toc4942605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79"/>
      <w:bookmarkEnd w:id="80"/>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r>
        <w:rPr>
          <w:rFonts w:hint="eastAsia"/>
        </w:rPr>
        <w:t>個點，計算它們</w:t>
      </w:r>
      <w:proofErr w:type="gramStart"/>
      <w:r>
        <w:rPr>
          <w:rFonts w:hint="eastAsia"/>
        </w:rPr>
        <w:t>在該維</w:t>
      </w:r>
      <w:proofErr w:type="gramEnd"/>
      <w:r>
        <w:rPr>
          <w:rFonts w:hint="eastAsia"/>
        </w:rPr>
        <w:t>度的平均值，最後以該平均值填補原缺失值。其目的是不讓鄰近點的不足而計算不準確，導致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537DA54A" w:rsidR="00AB148B" w:rsidRPr="00077E04" w:rsidRDefault="00AB148B" w:rsidP="00312A4E">
      <w:pPr>
        <w:pStyle w:val="2"/>
        <w:numPr>
          <w:ilvl w:val="0"/>
          <w:numId w:val="0"/>
        </w:numPr>
        <w:rPr>
          <w:shd w:val="clear" w:color="auto" w:fill="auto"/>
        </w:rPr>
      </w:pPr>
      <w:bookmarkStart w:id="81" w:name="_Toc49353489"/>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81"/>
    </w:p>
    <w:p w14:paraId="7C0E783F" w14:textId="77777777" w:rsidR="003777CC" w:rsidRPr="00077E04" w:rsidRDefault="003777CC" w:rsidP="003777CC">
      <w:pPr>
        <w:ind w:firstLine="480"/>
      </w:pPr>
      <w:bookmarkStart w:id="82"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6FBB2CC8" w14:textId="06BD451F" w:rsidR="00562795" w:rsidRPr="003777CC" w:rsidRDefault="003777CC" w:rsidP="00255030">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83" w:name="_Toc49426050"/>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82"/>
      <w:bookmarkEnd w:id="83"/>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84" w:name="_Hlk46773980"/>
      <w:tr w:rsidR="00197B76" w:rsidRPr="00077E04" w14:paraId="427ED54A" w14:textId="77777777" w:rsidTr="00197B76">
        <w:tc>
          <w:tcPr>
            <w:tcW w:w="4247" w:type="dxa"/>
            <w:vAlign w:val="center"/>
          </w:tcPr>
          <w:p w14:paraId="1958FC64" w14:textId="17E41A46" w:rsidR="00197B76" w:rsidRPr="00077E04" w:rsidRDefault="00B2567D"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84"/>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B2567D"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B2567D"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B2567D"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3D21EA">
              <w:rPr>
                <w:rFonts w:hint="eastAsia"/>
              </w:rPr>
              <w:t>兩資料點</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rPr>
                <w:rFonts w:hint="eastAsia"/>
              </w:rPr>
              <w:t>與</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3D21EA">
              <w:rPr>
                <w:rFonts w:hint="eastAsia"/>
              </w:rPr>
              <w:t xml:space="preserve"> </w:t>
            </w:r>
            <w:r w:rsidRPr="003D21EA">
              <w:rPr>
                <w:rFonts w:hint="eastAsia"/>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3D21EA">
              <w:rPr>
                <w:rFonts w:hint="eastAsia"/>
              </w:rPr>
              <w:t>決定權重值函數</w:t>
            </w:r>
            <w:proofErr w:type="gramEnd"/>
            <w:r w:rsidRPr="003D21EA">
              <w:rPr>
                <w:rFonts w:hint="eastAsia"/>
              </w:rPr>
              <w:t xml:space="preserve"> </w:t>
            </w:r>
            <m:oMath>
              <m:r>
                <w:rPr>
                  <w:rFonts w:ascii="Cambria Math" w:hAnsi="Cambria Math" w:cs="Times New Roman"/>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B2567D"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w:t>
            </w:r>
            <w:r w:rsidRPr="00737E0E">
              <w:rPr>
                <w:rFonts w:hint="eastAsia"/>
                <w:color w:val="0070C0"/>
              </w:rPr>
              <w:lastRenderedPageBreak/>
              <w:t>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B2567D"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B2567D"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13E21F84" w:rsidR="00197B76" w:rsidRPr="00077E04" w:rsidRDefault="003D21EA" w:rsidP="00197B76">
            <w:proofErr w:type="gramStart"/>
            <w:r>
              <w:rPr>
                <w:rFonts w:hint="eastAsia"/>
              </w:rPr>
              <w:t>缺失值</w:t>
            </w:r>
            <w:r w:rsidR="00197B76" w:rsidRPr="003D21EA">
              <w:rPr>
                <w:rFonts w:hint="eastAsia"/>
              </w:rPr>
              <w:t>被填補</w:t>
            </w:r>
            <w:proofErr w:type="gramEnd"/>
            <w:r w:rsidR="00197B76" w:rsidRPr="003D21EA">
              <w:rPr>
                <w:rFonts w:hint="eastAsia"/>
              </w:rPr>
              <w:t>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2A154AC3" w14:textId="77777777" w:rsidR="006A7D3C" w:rsidRDefault="00197B76" w:rsidP="006A7D3C">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w:t>
            </w:r>
          </w:p>
          <w:p w14:paraId="2EAC4616" w14:textId="0DE1D5F6" w:rsidR="00197B76" w:rsidRPr="00077E04" w:rsidRDefault="00197B76" w:rsidP="006A7D3C">
            <w:pPr>
              <w:ind w:left="240" w:hangingChars="100" w:hanging="240"/>
              <w:jc w:val="both"/>
            </w:pP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0FC64B14" w:rsidR="00197B76" w:rsidRPr="00077E04" w:rsidRDefault="00197B76">
            <w:proofErr w:type="gramStart"/>
            <w:r w:rsidRPr="003D21EA">
              <w:rPr>
                <w:rFonts w:hint="eastAsia"/>
              </w:rPr>
              <w:t>缺失值</w:t>
            </w:r>
            <w:r w:rsidR="003D21EA">
              <w:rPr>
                <w:rFonts w:hint="eastAsia"/>
              </w:rPr>
              <w:t>被</w:t>
            </w:r>
            <w:r w:rsidR="003D21EA" w:rsidRPr="003D21EA">
              <w:rPr>
                <w:rFonts w:hint="eastAsia"/>
              </w:rPr>
              <w:t>填補</w:t>
            </w:r>
            <w:proofErr w:type="gramEnd"/>
            <w:r w:rsidRPr="003D21EA">
              <w:rPr>
                <w:rFonts w:hint="eastAsia"/>
              </w:rPr>
              <w:t>後的資料集</w:t>
            </w:r>
          </w:p>
        </w:tc>
      </w:tr>
    </w:tbl>
    <w:p w14:paraId="2D34C450" w14:textId="50AF8C4A" w:rsidR="004931C8" w:rsidRPr="003D21EA"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85"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r w:rsidRPr="00077E04">
              <w:rPr>
                <w:rFonts w:hint="eastAsia"/>
              </w:rPr>
              <w:t>I</w:t>
            </w:r>
            <w:r w:rsidRPr="00077E04">
              <w:t xml:space="preserve">nput :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r w:rsidRPr="00AA110C">
              <w:t xml:space="preserve">Output :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proofErr w:type="gramStart"/>
            <w:r w:rsidRPr="00077E04">
              <w:rPr>
                <w:rFonts w:hint="eastAsia"/>
              </w:rPr>
              <w:t>M</w:t>
            </w:r>
            <w:r w:rsidRPr="00077E04">
              <w:t>ethod</w:t>
            </w:r>
            <w:r w:rsidR="00076DB5">
              <w:t xml:space="preserve"> </w:t>
            </w:r>
            <w:r w:rsidRPr="00077E04">
              <w:t>:</w:t>
            </w:r>
            <w:proofErr w:type="gramEnd"/>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3D21EA"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77777777" w:rsidR="00C63A34" w:rsidRPr="00077E04" w:rsidRDefault="00C63A34" w:rsidP="00C63A34">
            <w:r w:rsidRPr="00077E04">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lastRenderedPageBreak/>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pPr>
            <w:r w:rsidRPr="00077E04">
              <w:t xml:space="preserve">step 5. </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E553C5" w:rsidRDefault="00C63A34" w:rsidP="00C63A34">
            <w:pPr>
              <w:ind w:firstLineChars="100" w:firstLine="240"/>
              <w:rPr>
                <w:color w:val="0070C0"/>
              </w:rPr>
            </w:pPr>
            <w:r w:rsidRPr="00077E04">
              <w:t xml:space="preserve">5-4.     </w:t>
            </w:r>
            <w:r w:rsidRPr="00E553C5">
              <w:rPr>
                <w:color w:val="0070C0"/>
              </w:rPr>
              <w:t xml:space="preserve">sort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E553C5">
              <w:rPr>
                <w:rFonts w:hint="eastAsia"/>
                <w:color w:val="0070C0"/>
              </w:rPr>
              <w:t xml:space="preserve"> </w:t>
            </w:r>
            <w:r w:rsidRPr="00E553C5">
              <w:rPr>
                <w:color w:val="0070C0"/>
              </w:rPr>
              <w:t xml:space="preserve">in ascending order, record index j of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E553C5">
              <w:rPr>
                <w:rFonts w:hint="eastAsia"/>
                <w:color w:val="0070C0"/>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85"/>
          </w:p>
        </w:tc>
      </w:tr>
    </w:tbl>
    <w:p w14:paraId="5DC350C0" w14:textId="19691CAC" w:rsidR="00572A17" w:rsidRPr="00077E04" w:rsidRDefault="00AC4BAF" w:rsidP="00A1203C">
      <w:pPr>
        <w:pStyle w:val="af7"/>
        <w:jc w:val="center"/>
        <w:rPr>
          <w:sz w:val="24"/>
          <w:szCs w:val="24"/>
        </w:rPr>
      </w:pPr>
      <w:bookmarkStart w:id="86" w:name="_Toc44592097"/>
      <w:bookmarkStart w:id="87" w:name="_Toc49426056"/>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86"/>
      <w:bookmarkEnd w:id="87"/>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E7F4043" w:rsidR="00A11089" w:rsidRDefault="00A11089" w:rsidP="00A11089">
      <w:pPr>
        <w:rPr>
          <w:color w:val="0070C0"/>
        </w:rPr>
      </w:pPr>
    </w:p>
    <w:p w14:paraId="72D14ECF" w14:textId="77777777" w:rsidR="003D21EA" w:rsidRPr="00A11089" w:rsidRDefault="003D21EA"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54181B46" w:rsidR="00BB29EA" w:rsidRPr="00077E04" w:rsidRDefault="00BB29EA" w:rsidP="00BB29EA">
            <w:pPr>
              <w:rPr>
                <w:rFonts w:cs="Times New Roman"/>
              </w:rPr>
            </w:pPr>
            <w:r w:rsidRPr="00077E04">
              <w:rPr>
                <w:rFonts w:cs="Times New Roman" w:hint="eastAsia"/>
              </w:rPr>
              <w:lastRenderedPageBreak/>
              <w:t>I</w:t>
            </w:r>
            <w:r w:rsidRPr="00077E04">
              <w:rPr>
                <w:rFonts w:cs="Times New Roman"/>
              </w:rPr>
              <w:t xml:space="preserve">nput : </w:t>
            </w:r>
            <w:r w:rsidR="00162DB3">
              <w:rPr>
                <w:rFonts w:cs="Times New Roman" w:hint="eastAsia"/>
              </w:rPr>
              <w:t>i</w:t>
            </w:r>
            <w:r w:rsidR="00162DB3">
              <w:rPr>
                <w:rFonts w:cs="Times New Roman"/>
              </w:rPr>
              <w:t xml:space="preserve">ndices of </w:t>
            </w:r>
            <w:r w:rsidRPr="001742F8">
              <w:rPr>
                <w:rFonts w:cs="Times New Roman" w:hint="eastAsia"/>
                <w:color w:val="0070C0"/>
              </w:rPr>
              <w:t>m</w:t>
            </w:r>
            <w:r w:rsidRPr="001742F8">
              <w:rPr>
                <w:rFonts w:cs="Times New Roman"/>
                <w:color w:val="0070C0"/>
              </w:rPr>
              <w:t>issing value</w:t>
            </w:r>
            <w:r w:rsidR="00162DB3">
              <w:rPr>
                <w:rFonts w:cs="Times New Roman"/>
                <w:color w:val="0070C0"/>
              </w:rPr>
              <w:t xml:space="preserve"> found in</w:t>
            </w:r>
            <w:r w:rsidRPr="001742F8">
              <w:rPr>
                <w:rFonts w:cs="Times New Roman"/>
                <w:color w:val="0070C0"/>
              </w:rPr>
              <w:t xml:space="preserv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r w:rsidRPr="00077E04">
              <w:rPr>
                <w:rFonts w:cs="Times New Roman" w:hint="eastAsia"/>
              </w:rPr>
              <w:t>O</w:t>
            </w:r>
            <w:r w:rsidRPr="00077E04">
              <w:rPr>
                <w:rFonts w:cs="Times New Roman"/>
              </w:rPr>
              <w:t xml:space="preserve">utput :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21097B1" w:rsidR="00BB29EA" w:rsidRPr="00A8183B" w:rsidRDefault="00BB29EA" w:rsidP="00BB29EA">
            <w:proofErr w:type="gramStart"/>
            <w:r w:rsidRPr="00A8183B">
              <w:rPr>
                <w:rFonts w:hint="eastAsia"/>
              </w:rPr>
              <w:t>M</w:t>
            </w:r>
            <w:r w:rsidRPr="00A8183B">
              <w:t>ethod</w:t>
            </w:r>
            <w:r w:rsidR="00620DD6">
              <w:t xml:space="preserve"> </w:t>
            </w:r>
            <w:r w:rsidRPr="00A8183B">
              <w:t>:</w:t>
            </w:r>
            <w:proofErr w:type="gramEnd"/>
            <w:r w:rsidR="00620DD6">
              <w:t xml:space="preserve">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09FFB807" w14:textId="77777777" w:rsidR="00B13EA3" w:rsidRDefault="00BB29EA" w:rsidP="00B13EA3">
            <w:pPr>
              <w:rPr>
                <w:rFonts w:cs="Times New Roman"/>
                <w:i/>
                <w:color w:val="0070C0"/>
              </w:rPr>
            </w:pPr>
            <w:r w:rsidRPr="00077E04">
              <w:rPr>
                <w:rFonts w:cs="Times New Roman"/>
              </w:rPr>
              <w:t xml:space="preserve">step 2. </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p>
          <w:p w14:paraId="1B109B83" w14:textId="0BF62DAA" w:rsidR="00BB29EA" w:rsidRPr="00402CEA" w:rsidRDefault="00AE2557" w:rsidP="00B13EA3">
            <w:pPr>
              <w:ind w:firstLineChars="300" w:firstLine="720"/>
              <w:rPr>
                <w:rFonts w:cs="Times New Roman"/>
                <w:i/>
                <w:color w:val="0070C0"/>
              </w:rPr>
            </w:pPr>
            <w:r>
              <w:rPr>
                <w:rFonts w:cs="Times New Roman"/>
                <w:i/>
                <w:color w:val="0070C0"/>
              </w:rPr>
              <w:t xml:space="preserve">// </w:t>
            </w:r>
            <w:r w:rsidR="00BB29EA"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00BB29EA" w:rsidRPr="00402CEA">
              <w:rPr>
                <w:rFonts w:cs="Times New Roman"/>
                <w:i/>
                <w:color w:val="0070C0"/>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88" w:name="_Toc49426057"/>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8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89" w:name="_Toc49353490"/>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89"/>
    </w:p>
    <w:p w14:paraId="33B1137B" w14:textId="5BCFBF5F"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783970">
        <w:rPr>
          <w:rFonts w:hint="eastAsia"/>
          <w:color w:val="000000" w:themeColor="text1"/>
        </w:rPr>
        <w:t>兩等長</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w:t>
      </w:r>
      <w:r w:rsidRPr="00077E04">
        <w:rPr>
          <w:rFonts w:hint="eastAsia"/>
        </w:rPr>
        <w:lastRenderedPageBreak/>
        <w:t>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標準漢明距離</w:t>
      </w:r>
      <w:proofErr w:type="gramEnd"/>
      <w:r w:rsidRPr="00077E04">
        <w:rPr>
          <w:rFonts w:hint="eastAsia"/>
        </w:rPr>
        <w:t>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w:t>
      </w:r>
      <w:proofErr w:type="gramEnd"/>
      <w:r>
        <w:rPr>
          <w:rFonts w:hint="eastAsia"/>
          <w:color w:val="0070C0"/>
        </w:rPr>
        <w:t>離為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w:t>
      </w:r>
      <w:proofErr w:type="gramEnd"/>
      <w:r>
        <w:rPr>
          <w:rFonts w:hint="eastAsia"/>
          <w:color w:val="0070C0"/>
        </w:rPr>
        <w:t>離則為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03042C9B"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004815BD" w:rsidRPr="00077E04">
        <w:t>hit ratio</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90" w:name="_Toc49353491"/>
      <w:r w:rsidRPr="00077E04">
        <w:rPr>
          <w:rFonts w:hint="eastAsia"/>
        </w:rPr>
        <w:lastRenderedPageBreak/>
        <w:t>實驗結果與分析</w:t>
      </w:r>
      <w:bookmarkEnd w:id="90"/>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02622">
        <w:rPr>
          <w:rFonts w:hint="eastAsia"/>
        </w:rPr>
        <w:t>原始</w:t>
      </w:r>
      <w:r w:rsidRPr="00802622">
        <w:rPr>
          <w:rFonts w:hint="eastAsia"/>
        </w:rPr>
        <w:t>k</w:t>
      </w:r>
      <w:r w:rsidRPr="00802622">
        <w:rPr>
          <w:rFonts w:hint="eastAsia"/>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577FCD8F" w:rsidR="00AB148B" w:rsidRPr="00077E04" w:rsidRDefault="00AB148B" w:rsidP="00312A4E">
      <w:pPr>
        <w:pStyle w:val="2"/>
        <w:rPr>
          <w:shd w:val="clear" w:color="auto" w:fill="auto"/>
        </w:rPr>
      </w:pPr>
      <w:bookmarkStart w:id="91" w:name="_Toc49353492"/>
      <w:r w:rsidRPr="00077E04">
        <w:rPr>
          <w:rFonts w:hint="eastAsia"/>
          <w:shd w:val="clear" w:color="auto" w:fill="auto"/>
        </w:rPr>
        <w:t>4.1</w:t>
      </w:r>
      <w:r w:rsidRPr="00077E04">
        <w:rPr>
          <w:rFonts w:hint="eastAsia"/>
          <w:shd w:val="clear" w:color="auto" w:fill="auto"/>
        </w:rPr>
        <w:t>實驗環境</w:t>
      </w:r>
      <w:bookmarkStart w:id="92" w:name="_GoBack"/>
      <w:bookmarkEnd w:id="91"/>
      <w:bookmarkEnd w:id="92"/>
    </w:p>
    <w:p w14:paraId="54EBCBC5" w14:textId="7B145EA5" w:rsidR="00EE4F2A" w:rsidRPr="00077E04" w:rsidRDefault="007A2662" w:rsidP="00312A4E">
      <w:pPr>
        <w:pStyle w:val="3"/>
        <w:rPr>
          <w:shd w:val="clear" w:color="auto" w:fill="auto"/>
        </w:rPr>
      </w:pPr>
      <w:bookmarkStart w:id="93" w:name="_Toc49353493"/>
      <w:r w:rsidRPr="00077E04">
        <w:rPr>
          <w:rFonts w:hint="eastAsia"/>
          <w:shd w:val="clear" w:color="auto" w:fill="auto"/>
        </w:rPr>
        <w:t>4.1.1</w:t>
      </w:r>
      <w:r w:rsidR="00E60A38" w:rsidRPr="00077E04">
        <w:rPr>
          <w:rFonts w:hint="eastAsia"/>
          <w:shd w:val="clear" w:color="auto" w:fill="auto"/>
        </w:rPr>
        <w:t>實驗平台</w:t>
      </w:r>
      <w:bookmarkEnd w:id="93"/>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94" w:name="_Toc49353494"/>
      <w:r w:rsidRPr="00077E04">
        <w:rPr>
          <w:rFonts w:hint="eastAsia"/>
          <w:shd w:val="clear" w:color="auto" w:fill="auto"/>
        </w:rPr>
        <w:t>4.1.2</w:t>
      </w:r>
      <w:r w:rsidR="00026498" w:rsidRPr="00077E04">
        <w:rPr>
          <w:rFonts w:hint="eastAsia"/>
          <w:shd w:val="clear" w:color="auto" w:fill="auto"/>
        </w:rPr>
        <w:t>實驗資料來源</w:t>
      </w:r>
      <w:bookmarkEnd w:id="94"/>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802622">
        <w:rPr>
          <w:rFonts w:cs="Times New Roman"/>
          <w:szCs w:val="24"/>
        </w:rPr>
        <w:t>Real Estate Valuation dataset</w:t>
      </w:r>
      <w:r w:rsidRPr="00802622">
        <w:rPr>
          <w:rFonts w:cs="Times New Roman"/>
          <w:szCs w:val="24"/>
        </w:rPr>
        <w:t>、</w:t>
      </w:r>
      <w:r w:rsidRPr="00802622">
        <w:rPr>
          <w:rFonts w:cs="Times New Roman"/>
          <w:szCs w:val="24"/>
        </w:rPr>
        <w:t>Real-time Election Results Portugal 2019 dataset</w:t>
      </w:r>
      <w:r w:rsidRPr="00802622">
        <w:rPr>
          <w:rFonts w:cs="Times New Roman" w:hint="eastAsia"/>
          <w:szCs w:val="24"/>
        </w:rPr>
        <w:t>三個資料集。資料集資訊、來源與內容特徵</w:t>
      </w:r>
      <w:proofErr w:type="gramStart"/>
      <w:r w:rsidRPr="00802622">
        <w:rPr>
          <w:rFonts w:cs="Times New Roman" w:hint="eastAsia"/>
          <w:szCs w:val="24"/>
        </w:rPr>
        <w:t>呈現於表</w:t>
      </w:r>
      <w:proofErr w:type="gramEnd"/>
      <w:r w:rsidRPr="00802622">
        <w:rPr>
          <w:rFonts w:cs="Times New Roman" w:hint="eastAsia"/>
          <w:szCs w:val="24"/>
        </w:rPr>
        <w:t>4.1</w:t>
      </w:r>
      <w:r w:rsidRPr="00802622">
        <w:rPr>
          <w:rFonts w:cs="Times New Roman"/>
          <w:szCs w:val="24"/>
        </w:rPr>
        <w:fldChar w:fldCharType="begin"/>
      </w:r>
      <w:r w:rsidR="00664CC1" w:rsidRPr="00802622">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02622">
        <w:rPr>
          <w:rFonts w:cs="Times New Roman"/>
          <w:szCs w:val="24"/>
        </w:rPr>
        <w:fldChar w:fldCharType="separate"/>
      </w:r>
      <w:r w:rsidR="00664CC1" w:rsidRPr="00802622">
        <w:rPr>
          <w:rFonts w:cs="Times New Roman"/>
        </w:rPr>
        <w:t>[29]</w:t>
      </w:r>
      <w:r w:rsidRPr="00802622">
        <w:rPr>
          <w:rFonts w:cs="Times New Roman"/>
          <w:szCs w:val="24"/>
        </w:rPr>
        <w:fldChar w:fldCharType="end"/>
      </w:r>
      <w:r w:rsidRPr="00802622">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單變量</w:t>
      </w:r>
      <w:proofErr w:type="gramEnd"/>
      <w:r w:rsidRPr="00802622">
        <w:rPr>
          <w:rFonts w:cs="Times New Roman"/>
          <w:szCs w:val="24"/>
        </w:rPr>
        <w:t>(univariate)</w:t>
      </w:r>
      <w:r w:rsidRPr="00802622">
        <w:rPr>
          <w:rFonts w:cs="Times New Roman"/>
          <w:szCs w:val="24"/>
        </w:rPr>
        <w:t>，共有</w:t>
      </w:r>
      <w:r w:rsidRPr="00802622">
        <w:rPr>
          <w:rFonts w:cs="Times New Roman"/>
          <w:szCs w:val="24"/>
        </w:rPr>
        <w:t>17389</w:t>
      </w:r>
      <w:r w:rsidRPr="00802622">
        <w:rPr>
          <w:rFonts w:cs="Times New Roman"/>
          <w:szCs w:val="24"/>
        </w:rPr>
        <w:t>筆資料，</w:t>
      </w:r>
      <w:r w:rsidRPr="00802622">
        <w:rPr>
          <w:rFonts w:cs="Times New Roman" w:hint="eastAsia"/>
          <w:szCs w:val="24"/>
        </w:rPr>
        <w:t>屬性</w:t>
      </w:r>
      <w:r w:rsidRPr="00802622">
        <w:rPr>
          <w:rFonts w:cs="Times New Roman"/>
          <w:szCs w:val="24"/>
        </w:rPr>
        <w:t>特徵</w:t>
      </w:r>
      <w:r w:rsidRPr="00802622">
        <w:rPr>
          <w:rFonts w:cs="Times New Roman" w:hint="eastAsia"/>
          <w:szCs w:val="24"/>
        </w:rPr>
        <w:t>(</w:t>
      </w:r>
      <w:r w:rsidRPr="00802622">
        <w:t>attribute characteristics</w:t>
      </w:r>
      <w:r w:rsidRPr="00802622">
        <w:rPr>
          <w:rFonts w:cs="Times New Roman" w:hint="eastAsia"/>
          <w:szCs w:val="24"/>
        </w:rPr>
        <w:t>)</w:t>
      </w:r>
      <w:proofErr w:type="gramStart"/>
      <w:r w:rsidRPr="00802622">
        <w:rPr>
          <w:rFonts w:cs="Times New Roman"/>
          <w:szCs w:val="24"/>
        </w:rPr>
        <w:t>均為整</w:t>
      </w:r>
      <w:proofErr w:type="gramEnd"/>
      <w:r w:rsidRPr="00802622">
        <w:rPr>
          <w:rFonts w:cs="Times New Roman"/>
          <w:szCs w:val="24"/>
        </w:rPr>
        <w:t>數</w:t>
      </w:r>
      <w:r w:rsidRPr="00802622">
        <w:rPr>
          <w:rFonts w:cs="Times New Roman" w:hint="eastAsia"/>
          <w:szCs w:val="24"/>
        </w:rPr>
        <w:t>(</w:t>
      </w:r>
      <w:r w:rsidRPr="00802622">
        <w:rPr>
          <w:rFonts w:cs="Times New Roman"/>
          <w:szCs w:val="24"/>
        </w:rPr>
        <w:t>integer)</w:t>
      </w:r>
      <w:r w:rsidRPr="00802622">
        <w:rPr>
          <w:rFonts w:cs="Times New Roman"/>
          <w:szCs w:val="24"/>
        </w:rPr>
        <w:t>與實數</w:t>
      </w:r>
      <w:r w:rsidRPr="00802622">
        <w:rPr>
          <w:rFonts w:cs="Times New Roman" w:hint="eastAsia"/>
          <w:szCs w:val="24"/>
        </w:rPr>
        <w:t>(</w:t>
      </w:r>
      <w:r w:rsidRPr="00802622">
        <w:rPr>
          <w:rFonts w:cs="Times New Roman"/>
          <w:szCs w:val="24"/>
        </w:rPr>
        <w:t>real)</w:t>
      </w:r>
      <w:r w:rsidRPr="00802622">
        <w:rPr>
          <w:rFonts w:cs="Times New Roman"/>
          <w:szCs w:val="24"/>
        </w:rPr>
        <w:t>，特徵欄位</w:t>
      </w:r>
      <w:r w:rsidRPr="00802622">
        <w:rPr>
          <w:rFonts w:cs="Times New Roman"/>
          <w:szCs w:val="24"/>
        </w:rPr>
        <w:t>(attributes)</w:t>
      </w:r>
      <w:r w:rsidRPr="00802622">
        <w:rPr>
          <w:rFonts w:cs="Times New Roman"/>
          <w:szCs w:val="24"/>
        </w:rPr>
        <w:t>總共有</w:t>
      </w:r>
      <w:r w:rsidRPr="00802622">
        <w:rPr>
          <w:rFonts w:cs="Times New Roman"/>
          <w:szCs w:val="24"/>
        </w:rPr>
        <w:t>16</w:t>
      </w:r>
      <w:r w:rsidRPr="00802622">
        <w:rPr>
          <w:rFonts w:cs="Times New Roman"/>
          <w:szCs w:val="24"/>
        </w:rPr>
        <w:t>個特徵。</w:t>
      </w:r>
      <w:r w:rsidRPr="00802622">
        <w:rPr>
          <w:rFonts w:cs="Times New Roman"/>
          <w:szCs w:val="24"/>
        </w:rPr>
        <w:t>Real Estate Valuation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多變量</w:t>
      </w:r>
      <w:proofErr w:type="gramEnd"/>
      <w:r w:rsidRPr="00802622">
        <w:rPr>
          <w:rFonts w:cs="Times New Roman"/>
          <w:szCs w:val="24"/>
        </w:rPr>
        <w:t>(multivariate)</w:t>
      </w:r>
      <w:r w:rsidRPr="00802622">
        <w:rPr>
          <w:rFonts w:cs="Times New Roman"/>
          <w:szCs w:val="24"/>
        </w:rPr>
        <w:t>，共有</w:t>
      </w:r>
      <w:r w:rsidRPr="00802622">
        <w:rPr>
          <w:rFonts w:cs="Times New Roman"/>
          <w:szCs w:val="24"/>
        </w:rPr>
        <w:t>414</w:t>
      </w:r>
      <w:r w:rsidRPr="00802622">
        <w:rPr>
          <w:rFonts w:cs="Times New Roman"/>
          <w:szCs w:val="24"/>
        </w:rPr>
        <w:t>筆資料，</w:t>
      </w:r>
      <w:r w:rsidRPr="00802622">
        <w:rPr>
          <w:rFonts w:cs="Times New Roman" w:hint="eastAsia"/>
          <w:szCs w:val="24"/>
        </w:rPr>
        <w:t>屬性</w:t>
      </w:r>
      <w:proofErr w:type="gramStart"/>
      <w:r w:rsidRPr="00802622">
        <w:rPr>
          <w:rFonts w:cs="Times New Roman"/>
          <w:szCs w:val="24"/>
        </w:rPr>
        <w:t>特徵均為整</w:t>
      </w:r>
      <w:proofErr w:type="gramEnd"/>
      <w:r w:rsidRPr="00802622">
        <w:rPr>
          <w:rFonts w:cs="Times New Roman"/>
          <w:szCs w:val="24"/>
        </w:rPr>
        <w:t>數與</w:t>
      </w:r>
      <w:r w:rsidRPr="008D282B">
        <w:rPr>
          <w:rFonts w:cs="Times New Roman"/>
          <w:szCs w:val="24"/>
        </w:rPr>
        <w:t>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95" w:name="_Toc49426051"/>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95"/>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14F6CA0E" w:rsidR="00A56CE4" w:rsidRPr="00077E04" w:rsidRDefault="00A56CE4" w:rsidP="00077E04">
      <w:pPr>
        <w:pStyle w:val="2"/>
        <w:rPr>
          <w:shd w:val="clear" w:color="auto" w:fill="auto"/>
        </w:rPr>
      </w:pPr>
      <w:bookmarkStart w:id="96" w:name="_Toc49353495"/>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6D2C73">
        <w:rPr>
          <w:rFonts w:hint="eastAsia"/>
          <w:shd w:val="clear" w:color="auto" w:fill="auto"/>
        </w:rPr>
        <w:t xml:space="preserve"> </w:t>
      </w:r>
      <w:r w:rsidR="00802622" w:rsidRPr="00802622">
        <w:rPr>
          <w:rFonts w:hint="eastAsia"/>
        </w:rPr>
        <w:t>原始</w:t>
      </w:r>
      <w:r w:rsidR="00802622" w:rsidRPr="00802622">
        <w:rPr>
          <w:rFonts w:hint="eastAsia"/>
        </w:rPr>
        <w:t>k</w:t>
      </w:r>
      <w:r w:rsidR="00802622" w:rsidRPr="00802622">
        <w:rPr>
          <w:rFonts w:hint="eastAsia"/>
        </w:rPr>
        <w:t>鄰近點填補法</w:t>
      </w:r>
      <w:r w:rsidR="007C522F">
        <w:rPr>
          <w:rFonts w:hint="eastAsia"/>
        </w:rPr>
        <w:t>對</w:t>
      </w:r>
      <w:r w:rsidR="00105BB1" w:rsidRPr="00802622">
        <w:rPr>
          <w:rFonts w:hint="eastAsia"/>
          <w:shd w:val="clear" w:color="auto" w:fill="auto"/>
        </w:rPr>
        <w:t>天際線的</w:t>
      </w:r>
      <w:r w:rsidR="007C522F">
        <w:rPr>
          <w:rFonts w:hint="eastAsia"/>
          <w:shd w:val="clear" w:color="auto" w:fill="auto"/>
        </w:rPr>
        <w:t>相似度</w:t>
      </w:r>
      <w:bookmarkEnd w:id="96"/>
    </w:p>
    <w:p w14:paraId="393DBEAC" w14:textId="0767E8F2" w:rsidR="00A56CE4" w:rsidRPr="00077E04" w:rsidRDefault="00A56CE4" w:rsidP="00312A4E">
      <w:pPr>
        <w:pStyle w:val="3"/>
        <w:rPr>
          <w:shd w:val="clear" w:color="auto" w:fill="auto"/>
        </w:rPr>
      </w:pPr>
      <w:bookmarkStart w:id="97" w:name="_Toc49353496"/>
      <w:r w:rsidRPr="00077E04">
        <w:rPr>
          <w:rFonts w:hint="eastAsia"/>
          <w:shd w:val="clear" w:color="auto" w:fill="auto"/>
        </w:rPr>
        <w:t>4.2.1</w:t>
      </w:r>
      <w:r w:rsidRPr="00077E04">
        <w:rPr>
          <w:rFonts w:hint="eastAsia"/>
          <w:shd w:val="clear" w:color="auto" w:fill="auto"/>
        </w:rPr>
        <w:t>實驗目的</w:t>
      </w:r>
      <w:bookmarkEnd w:id="97"/>
    </w:p>
    <w:p w14:paraId="0DEBB950" w14:textId="017AEA3A" w:rsidR="00A11089" w:rsidRPr="00077E04" w:rsidRDefault="00B65940" w:rsidP="003D21EA">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7C522F">
        <w:rPr>
          <w:rFonts w:hint="eastAsia"/>
        </w:rPr>
        <w:t>原始</w:t>
      </w:r>
      <w:r w:rsidRPr="007C522F">
        <w:rPr>
          <w:rFonts w:hint="eastAsia"/>
        </w:rPr>
        <w:t>k</w:t>
      </w:r>
      <w:r w:rsidRPr="007C522F">
        <w:rPr>
          <w:rFonts w:hint="eastAsia"/>
        </w:rPr>
        <w:t>鄰近點填補法</w:t>
      </w:r>
      <w:r w:rsidRPr="00077E04">
        <w:rPr>
          <w:rFonts w:hint="eastAsia"/>
        </w:rPr>
        <w:t>對填補</w:t>
      </w:r>
      <w:r>
        <w:rPr>
          <w:rFonts w:hint="eastAsia"/>
        </w:rPr>
        <w:t>缺失資料</w:t>
      </w:r>
      <w:r w:rsidRPr="00077E04">
        <w:rPr>
          <w:rFonts w:hint="eastAsia"/>
        </w:rPr>
        <w:t>後的天際線</w:t>
      </w:r>
      <w:r>
        <w:rPr>
          <w:rFonts w:hint="eastAsia"/>
        </w:rPr>
        <w:t>與原始天際線之相似度差異</w:t>
      </w:r>
      <w:r w:rsidRPr="00077E04">
        <w:rPr>
          <w:rFonts w:hint="eastAsia"/>
        </w:rPr>
        <w:t>。</w:t>
      </w:r>
    </w:p>
    <w:p w14:paraId="67926AD7" w14:textId="61B2CB63" w:rsidR="00A56CE4" w:rsidRPr="00077E04" w:rsidRDefault="00A56CE4" w:rsidP="00312A4E">
      <w:pPr>
        <w:pStyle w:val="3"/>
        <w:rPr>
          <w:shd w:val="clear" w:color="auto" w:fill="auto"/>
        </w:rPr>
      </w:pPr>
      <w:bookmarkStart w:id="98" w:name="_Toc49353497"/>
      <w:r w:rsidRPr="00077E04">
        <w:rPr>
          <w:rFonts w:hint="eastAsia"/>
          <w:shd w:val="clear" w:color="auto" w:fill="auto"/>
        </w:rPr>
        <w:t>4.2.2</w:t>
      </w:r>
      <w:r w:rsidRPr="00077E04">
        <w:rPr>
          <w:rFonts w:hint="eastAsia"/>
          <w:shd w:val="clear" w:color="auto" w:fill="auto"/>
        </w:rPr>
        <w:t>實驗方法</w:t>
      </w:r>
      <w:bookmarkEnd w:id="98"/>
    </w:p>
    <w:p w14:paraId="1D563ECD" w14:textId="3F31AE5A" w:rsidR="00A56CE4" w:rsidRPr="00077E04" w:rsidRDefault="00B65940" w:rsidP="003D21EA">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7C522F">
        <w:rPr>
          <w:rFonts w:hint="eastAsia"/>
        </w:rPr>
        <w:t>特徵數量只有</w:t>
      </w:r>
      <w:r w:rsidRPr="007C522F">
        <w:rPr>
          <w:rFonts w:hint="eastAsia"/>
        </w:rPr>
        <w:t>7</w:t>
      </w:r>
      <w:r w:rsidRPr="007C522F">
        <w:rPr>
          <w:rFonts w:hint="eastAsia"/>
        </w:rPr>
        <w:t>個，因此取</w:t>
      </w:r>
      <w:r w:rsidRPr="007C522F">
        <w:rPr>
          <w:rFonts w:hint="eastAsia"/>
        </w:rPr>
        <w:t>k</w:t>
      </w:r>
      <w:r w:rsidRPr="007C522F">
        <w:rPr>
          <w:rFonts w:hint="eastAsia"/>
        </w:rPr>
        <w:t>值時只</w:t>
      </w:r>
      <w:proofErr w:type="gramStart"/>
      <w:r w:rsidRPr="007C522F">
        <w:rPr>
          <w:rFonts w:hint="eastAsia"/>
        </w:rPr>
        <w:t>採</w:t>
      </w:r>
      <w:proofErr w:type="gramEnd"/>
      <w:r w:rsidRPr="007C522F">
        <w:rPr>
          <w:rFonts w:hint="eastAsia"/>
        </w:rPr>
        <w:t>1</w:t>
      </w:r>
      <w:r w:rsidRPr="007C522F">
        <w:rPr>
          <w:rFonts w:hint="eastAsia"/>
        </w:rPr>
        <w:t>到</w:t>
      </w:r>
      <w:r w:rsidRPr="007C522F">
        <w:rPr>
          <w:rFonts w:hint="eastAsia"/>
        </w:rPr>
        <w:t>4</w:t>
      </w:r>
      <w:r w:rsidRPr="007C522F">
        <w:rPr>
          <w:rFonts w:hint="eastAsia"/>
        </w:rPr>
        <w:t>作為觀察對象。本實驗將同一缺失資料集於不同缺失值比例下，隨著</w:t>
      </w:r>
      <w:r w:rsidRPr="007C522F">
        <w:rPr>
          <w:rFonts w:hint="eastAsia"/>
        </w:rPr>
        <w:t>k</w:t>
      </w:r>
      <w:r w:rsidRPr="007C522F">
        <w:rPr>
          <w:rFonts w:hint="eastAsia"/>
        </w:rPr>
        <w:t>值增加，觀察原始</w:t>
      </w:r>
      <w:r w:rsidRPr="007C522F">
        <w:rPr>
          <w:rFonts w:hint="eastAsia"/>
        </w:rPr>
        <w:t>k</w:t>
      </w:r>
      <w:r w:rsidRPr="007C522F">
        <w:rPr>
          <w:rFonts w:hint="eastAsia"/>
        </w:rPr>
        <w:t>鄰近點填補法是否可以得到更高的</w:t>
      </w:r>
      <w:r>
        <w:rPr>
          <w:rFonts w:hint="eastAsia"/>
        </w:rPr>
        <w:t>天際線相似度</w:t>
      </w:r>
      <w:r w:rsidRPr="007C522F">
        <w:rPr>
          <w:rFonts w:hint="eastAsia"/>
        </w:rPr>
        <w:t>。</w:t>
      </w:r>
      <w:r w:rsidRPr="007C522F">
        <w:t>本</w:t>
      </w:r>
      <w:r w:rsidRPr="007C522F">
        <w:rPr>
          <w:rFonts w:hint="eastAsia"/>
        </w:rPr>
        <w:t>實驗</w:t>
      </w:r>
      <w:r w:rsidRPr="007C522F">
        <w:t>採用原</w:t>
      </w:r>
      <w:r>
        <w:rPr>
          <w:rFonts w:hint="eastAsia"/>
        </w:rPr>
        <w:t>始</w:t>
      </w:r>
      <w:r w:rsidRPr="007C522F">
        <w:t>完整資料集中所得出</w:t>
      </w:r>
      <w:r w:rsidRPr="007C522F">
        <w:rPr>
          <w:rFonts w:hint="eastAsia"/>
        </w:rPr>
        <w:t>天際線</w:t>
      </w:r>
      <w:r w:rsidRPr="007C522F">
        <w:t>作為</w:t>
      </w:r>
      <w:r w:rsidRPr="007C522F">
        <w:rPr>
          <w:rFonts w:hint="eastAsia"/>
        </w:rPr>
        <w:t>比較基準，</w:t>
      </w:r>
      <w:r w:rsidRPr="007C522F">
        <w:rPr>
          <w:rFonts w:hint="eastAsia"/>
        </w:rPr>
        <w:t>h</w:t>
      </w:r>
      <w:r w:rsidRPr="007C522F">
        <w:t>it ratio</w:t>
      </w:r>
      <w:r>
        <w:rPr>
          <w:rFonts w:hint="eastAsia"/>
        </w:rPr>
        <w:t xml:space="preserve"> (</w:t>
      </w:r>
      <w:r>
        <w:rPr>
          <w:rFonts w:hint="eastAsia"/>
        </w:rPr>
        <w:t>計算方式詳見</w:t>
      </w:r>
      <w:r>
        <w:rPr>
          <w:rFonts w:hint="eastAsia"/>
        </w:rPr>
        <w:t>3.</w:t>
      </w:r>
      <w:r>
        <w:t>5</w:t>
      </w:r>
      <w:r>
        <w:rPr>
          <w:rFonts w:hint="eastAsia"/>
        </w:rPr>
        <w:t>節</w:t>
      </w:r>
      <w:r>
        <w:rPr>
          <w:rFonts w:hint="eastAsia"/>
        </w:rPr>
        <w:t>)</w:t>
      </w:r>
      <w:r w:rsidRPr="007C522F">
        <w:rPr>
          <w:rFonts w:hint="eastAsia"/>
        </w:rPr>
        <w:t>愈高則相似度愈高，表示填補結果愈準確</w:t>
      </w:r>
      <w:r w:rsidRPr="007C522F">
        <w:t>。</w:t>
      </w:r>
    </w:p>
    <w:p w14:paraId="6928CEE9" w14:textId="7639E9D5" w:rsidR="0079208A" w:rsidRPr="00A11089" w:rsidRDefault="00A56CE4" w:rsidP="00A11089">
      <w:pPr>
        <w:pStyle w:val="3"/>
        <w:rPr>
          <w:shd w:val="clear" w:color="auto" w:fill="auto"/>
        </w:rPr>
      </w:pPr>
      <w:bookmarkStart w:id="99" w:name="_Toc49353498"/>
      <w:r w:rsidRPr="00077E04">
        <w:rPr>
          <w:rFonts w:hint="eastAsia"/>
          <w:shd w:val="clear" w:color="auto" w:fill="auto"/>
        </w:rPr>
        <w:t>4.2.3</w:t>
      </w:r>
      <w:r w:rsidRPr="00077E04">
        <w:rPr>
          <w:rFonts w:hint="eastAsia"/>
          <w:shd w:val="clear" w:color="auto" w:fill="auto"/>
        </w:rPr>
        <w:t>實驗結果與分析</w:t>
      </w:r>
      <w:bookmarkEnd w:id="99"/>
    </w:p>
    <w:p w14:paraId="524710C8" w14:textId="1833E689" w:rsidR="00105BB1" w:rsidRPr="00F50F04" w:rsidRDefault="00B65940" w:rsidP="006D2C73">
      <w:pPr>
        <w:ind w:firstLine="480"/>
      </w:pPr>
      <w:r w:rsidRPr="00F50F04">
        <w:rPr>
          <w:rFonts w:hint="eastAsia"/>
        </w:rPr>
        <w:t>實驗結果如圖</w:t>
      </w:r>
      <w:r w:rsidRPr="00F50F04">
        <w:rPr>
          <w:rFonts w:hint="eastAsia"/>
        </w:rPr>
        <w:t>4.1</w:t>
      </w:r>
      <w:r w:rsidRPr="00F50F04">
        <w:rPr>
          <w:rFonts w:hint="eastAsia"/>
        </w:rPr>
        <w:t>、</w:t>
      </w:r>
      <w:r w:rsidRPr="00F50F04">
        <w:rPr>
          <w:rFonts w:hint="eastAsia"/>
        </w:rPr>
        <w:t>4.2</w:t>
      </w:r>
      <w:r w:rsidRPr="00F50F04">
        <w:rPr>
          <w:rFonts w:hint="eastAsia"/>
        </w:rPr>
        <w:t>、</w:t>
      </w:r>
      <w:r w:rsidRPr="00F50F04">
        <w:rPr>
          <w:rFonts w:hint="eastAsia"/>
        </w:rPr>
        <w:t>4.3</w:t>
      </w:r>
      <w:r w:rsidRPr="00F50F04">
        <w:rPr>
          <w:rFonts w:hint="eastAsia"/>
        </w:rPr>
        <w:t>、</w:t>
      </w:r>
      <w:r w:rsidRPr="00F50F04">
        <w:rPr>
          <w:rFonts w:hint="eastAsia"/>
        </w:rPr>
        <w:t>4.4</w:t>
      </w:r>
      <w:r w:rsidRPr="00F50F04">
        <w:rPr>
          <w:rFonts w:hint="eastAsia"/>
        </w:rPr>
        <w:t>所示。圖</w:t>
      </w:r>
      <w:r w:rsidRPr="00F50F04">
        <w:rPr>
          <w:rFonts w:hint="eastAsia"/>
        </w:rPr>
        <w:t>4.1</w:t>
      </w:r>
      <w:r w:rsidRPr="00F50F04">
        <w:rPr>
          <w:rFonts w:hint="eastAsia"/>
        </w:rPr>
        <w:t>顯示，當</w:t>
      </w:r>
      <w:r w:rsidRPr="00F50F04">
        <w:rPr>
          <w:rFonts w:hint="eastAsia"/>
        </w:rPr>
        <w:t>k</w:t>
      </w:r>
      <w:r w:rsidRPr="00F50F04">
        <w:t>=1</w:t>
      </w:r>
      <w:r w:rsidRPr="00F50F04">
        <w:rPr>
          <w:rFonts w:hint="eastAsia"/>
        </w:rPr>
        <w:t>且缺失值比例尚未達到</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已經降至約</w:t>
      </w:r>
      <w:r w:rsidRPr="00F50F04">
        <w:rPr>
          <w:rFonts w:hint="eastAsia"/>
        </w:rPr>
        <w:t>50%</w:t>
      </w:r>
      <w:r w:rsidRPr="00F50F04">
        <w:rPr>
          <w:rFonts w:hint="eastAsia"/>
        </w:rPr>
        <w:t>左右，且缺失值比例提高至</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只剩下</w:t>
      </w:r>
      <w:r w:rsidRPr="00F50F04">
        <w:rPr>
          <w:rFonts w:hint="eastAsia"/>
        </w:rPr>
        <w:t>40%</w:t>
      </w:r>
      <w:r w:rsidRPr="00F50F04">
        <w:rPr>
          <w:rFonts w:hint="eastAsia"/>
        </w:rPr>
        <w:t>左右。圖</w:t>
      </w:r>
      <w:r w:rsidRPr="00F50F04">
        <w:rPr>
          <w:rFonts w:hint="eastAsia"/>
        </w:rPr>
        <w:t>4.2</w:t>
      </w:r>
      <w:r w:rsidRPr="00F50F04">
        <w:rPr>
          <w:rFonts w:hint="eastAsia"/>
        </w:rPr>
        <w:t>顯示，</w:t>
      </w:r>
      <w:r w:rsidRPr="00F50F04">
        <w:rPr>
          <w:rFonts w:hint="eastAsia"/>
        </w:rPr>
        <w:t>k</w:t>
      </w:r>
      <w:r w:rsidRPr="00F50F04">
        <w:t>=2</w:t>
      </w:r>
      <w:r w:rsidRPr="00F50F04">
        <w:rPr>
          <w:rFonts w:hint="eastAsia"/>
        </w:rPr>
        <w:t>且缺失值比例為</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比</w:t>
      </w:r>
      <w:r w:rsidRPr="00F50F04">
        <w:rPr>
          <w:rFonts w:hint="eastAsia"/>
        </w:rPr>
        <w:t>k</w:t>
      </w:r>
      <w:r w:rsidRPr="00F50F04">
        <w:t>=1</w:t>
      </w:r>
      <w:r w:rsidRPr="00F50F04">
        <w:rPr>
          <w:rFonts w:hint="eastAsia"/>
        </w:rPr>
        <w:t>時稍微上升約</w:t>
      </w:r>
      <w:r w:rsidRPr="00F50F04">
        <w:rPr>
          <w:rFonts w:hint="eastAsia"/>
        </w:rPr>
        <w:t>10%</w:t>
      </w:r>
      <w:r>
        <w:rPr>
          <w:rFonts w:hint="eastAsia"/>
        </w:rPr>
        <w:t>；</w:t>
      </w:r>
      <w:r w:rsidRPr="00F50F04">
        <w:rPr>
          <w:rFonts w:hint="eastAsia"/>
        </w:rPr>
        <w:t>不過缺失值</w:t>
      </w:r>
      <w:r w:rsidRPr="00F50F04">
        <w:rPr>
          <w:rFonts w:hint="eastAsia"/>
        </w:rPr>
        <w:lastRenderedPageBreak/>
        <w:t>比例為</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與</w:t>
      </w:r>
      <w:r w:rsidRPr="00F50F04">
        <w:rPr>
          <w:rFonts w:hint="eastAsia"/>
        </w:rPr>
        <w:t>k</w:t>
      </w:r>
      <w:r w:rsidRPr="00F50F04">
        <w:t>=1</w:t>
      </w:r>
      <w:r w:rsidRPr="00F50F04">
        <w:rPr>
          <w:rFonts w:hint="eastAsia"/>
        </w:rPr>
        <w:t>的時候一致，推測可能是因為</w:t>
      </w:r>
      <w:proofErr w:type="gramStart"/>
      <w:r w:rsidRPr="00F50F04">
        <w:rPr>
          <w:rFonts w:hint="eastAsia"/>
        </w:rPr>
        <w:t>鄰近點變多</w:t>
      </w:r>
      <w:proofErr w:type="gramEnd"/>
      <w:r w:rsidRPr="00F50F04">
        <w:rPr>
          <w:rFonts w:hint="eastAsia"/>
        </w:rPr>
        <w:t>，使得</w:t>
      </w:r>
      <w:r w:rsidRPr="00F50F04">
        <w:rPr>
          <w:rFonts w:hint="eastAsia"/>
        </w:rPr>
        <w:t>h</w:t>
      </w:r>
      <w:r w:rsidRPr="00F50F04">
        <w:t>it ratio</w:t>
      </w:r>
      <w:r>
        <w:rPr>
          <w:rFonts w:hint="eastAsia"/>
        </w:rPr>
        <w:t>稍微提升</w:t>
      </w:r>
      <w:r w:rsidRPr="00F50F04">
        <w:rPr>
          <w:rFonts w:hint="eastAsia"/>
        </w:rPr>
        <w:t>。</w:t>
      </w:r>
    </w:p>
    <w:p w14:paraId="53FD24C0" w14:textId="77777777" w:rsidR="00105BB1" w:rsidRDefault="00105BB1" w:rsidP="00105BB1">
      <w:pPr>
        <w:rPr>
          <w:rFonts w:cs="Times New Roman"/>
        </w:rPr>
      </w:pPr>
    </w:p>
    <w:p w14:paraId="0D557F27" w14:textId="43053273" w:rsidR="008437B4" w:rsidRDefault="00C73C2E" w:rsidP="008437B4">
      <w:pPr>
        <w:jc w:val="center"/>
        <w:rPr>
          <w:szCs w:val="24"/>
        </w:rPr>
      </w:pPr>
      <w:bookmarkStart w:id="100" w:name="_Toc44592099"/>
      <w:r>
        <w:rPr>
          <w:rFonts w:cs="Times New Roman"/>
          <w:noProof/>
        </w:rPr>
        <w:drawing>
          <wp:inline distT="0" distB="0" distL="0" distR="0" wp14:anchorId="4E912485" wp14:editId="3DED490C">
            <wp:extent cx="4128629" cy="2946937"/>
            <wp:effectExtent l="0" t="0" r="571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3162" cy="2978724"/>
                    </a:xfrm>
                    <a:prstGeom prst="rect">
                      <a:avLst/>
                    </a:prstGeom>
                    <a:noFill/>
                    <a:ln>
                      <a:noFill/>
                    </a:ln>
                  </pic:spPr>
                </pic:pic>
              </a:graphicData>
            </a:graphic>
          </wp:inline>
        </w:drawing>
      </w:r>
    </w:p>
    <w:p w14:paraId="5619F8EF" w14:textId="31A47627" w:rsidR="00C55786" w:rsidRPr="00077E04" w:rsidRDefault="00AC4BAF" w:rsidP="008437B4">
      <w:pPr>
        <w:jc w:val="center"/>
        <w:rPr>
          <w:rFonts w:cs="Times New Roman"/>
          <w:szCs w:val="24"/>
        </w:rPr>
      </w:pPr>
      <w:bookmarkStart w:id="101" w:name="_Toc49426058"/>
      <w:r w:rsidRPr="00077E04">
        <w:rPr>
          <w:rFonts w:hint="eastAsia"/>
          <w:szCs w:val="24"/>
        </w:rPr>
        <w:t>圖</w:t>
      </w:r>
      <w:r w:rsidRPr="00077E04">
        <w:rPr>
          <w:rFonts w:hint="eastAsia"/>
          <w:szCs w:val="24"/>
        </w:rPr>
        <w:t xml:space="preserve"> </w:t>
      </w:r>
      <w:r w:rsidR="00B75212">
        <w:rPr>
          <w:szCs w:val="24"/>
        </w:rPr>
        <w:fldChar w:fldCharType="begin"/>
      </w:r>
      <w:r w:rsidR="00B75212">
        <w:rPr>
          <w:szCs w:val="24"/>
        </w:rPr>
        <w:instrText xml:space="preserve"> </w:instrText>
      </w:r>
      <w:r w:rsidR="00B75212">
        <w:rPr>
          <w:rFonts w:hint="eastAsia"/>
          <w:szCs w:val="24"/>
        </w:rPr>
        <w:instrText>STYLEREF 1 \s</w:instrText>
      </w:r>
      <w:r w:rsidR="00B75212">
        <w:rPr>
          <w:szCs w:val="24"/>
        </w:rPr>
        <w:instrText xml:space="preserve"> </w:instrText>
      </w:r>
      <w:r w:rsidR="00B75212">
        <w:rPr>
          <w:szCs w:val="24"/>
        </w:rPr>
        <w:fldChar w:fldCharType="separate"/>
      </w:r>
      <w:r w:rsidR="00B75212">
        <w:rPr>
          <w:noProof/>
          <w:szCs w:val="24"/>
        </w:rPr>
        <w:t>4</w:t>
      </w:r>
      <w:r w:rsidR="00B75212">
        <w:rPr>
          <w:szCs w:val="24"/>
        </w:rPr>
        <w:fldChar w:fldCharType="end"/>
      </w:r>
      <w:r w:rsidR="00B75212">
        <w:rPr>
          <w:szCs w:val="24"/>
        </w:rPr>
        <w:t>.</w:t>
      </w:r>
      <w:r w:rsidR="00B75212">
        <w:rPr>
          <w:szCs w:val="24"/>
        </w:rPr>
        <w:fldChar w:fldCharType="begin"/>
      </w:r>
      <w:r w:rsidR="00B75212">
        <w:rPr>
          <w:szCs w:val="24"/>
        </w:rPr>
        <w:instrText xml:space="preserve"> </w:instrText>
      </w:r>
      <w:r w:rsidR="00B75212">
        <w:rPr>
          <w:rFonts w:hint="eastAsia"/>
          <w:szCs w:val="24"/>
        </w:rPr>
        <w:instrText xml:space="preserve">SEQ </w:instrText>
      </w:r>
      <w:r w:rsidR="00B75212">
        <w:rPr>
          <w:rFonts w:hint="eastAsia"/>
          <w:szCs w:val="24"/>
        </w:rPr>
        <w:instrText>圖</w:instrText>
      </w:r>
      <w:r w:rsidR="00B75212">
        <w:rPr>
          <w:rFonts w:hint="eastAsia"/>
          <w:szCs w:val="24"/>
        </w:rPr>
        <w:instrText xml:space="preserve"> \* ARABIC \s 1</w:instrText>
      </w:r>
      <w:r w:rsidR="00B75212">
        <w:rPr>
          <w:szCs w:val="24"/>
        </w:rPr>
        <w:instrText xml:space="preserve"> </w:instrText>
      </w:r>
      <w:r w:rsidR="00B75212">
        <w:rPr>
          <w:szCs w:val="24"/>
        </w:rPr>
        <w:fldChar w:fldCharType="separate"/>
      </w:r>
      <w:r w:rsidR="00B75212">
        <w:rPr>
          <w:noProof/>
          <w:szCs w:val="24"/>
        </w:rPr>
        <w:t>1</w:t>
      </w:r>
      <w:r w:rsidR="00B75212">
        <w:rPr>
          <w:szCs w:val="24"/>
        </w:rPr>
        <w:fldChar w:fldCharType="end"/>
      </w:r>
      <w:r w:rsidR="00A1203C" w:rsidRPr="00077E04">
        <w:rPr>
          <w:szCs w:val="24"/>
        </w:rPr>
        <w:t xml:space="preserve"> </w:t>
      </w:r>
      <w:bookmarkEnd w:id="100"/>
      <w:r w:rsidR="00105BB1" w:rsidRPr="008437B4">
        <w:rPr>
          <w:rFonts w:hint="eastAsia"/>
          <w:szCs w:val="24"/>
        </w:rPr>
        <w:t>不同缺失值比例下</w:t>
      </w:r>
      <w:r w:rsidR="008437B4" w:rsidRPr="009A69E4">
        <w:rPr>
          <w:rFonts w:hint="eastAsia"/>
          <w:color w:val="000000" w:themeColor="text1"/>
          <w:szCs w:val="24"/>
        </w:rPr>
        <w:t>原始</w:t>
      </w:r>
      <w:r w:rsidR="008437B4" w:rsidRPr="009A69E4">
        <w:rPr>
          <w:rFonts w:hint="eastAsia"/>
          <w:color w:val="000000" w:themeColor="text1"/>
          <w:szCs w:val="24"/>
        </w:rPr>
        <w:t>k</w:t>
      </w:r>
      <w:r w:rsidR="008437B4" w:rsidRPr="009A69E4">
        <w:rPr>
          <w:rFonts w:hint="eastAsia"/>
          <w:color w:val="000000" w:themeColor="text1"/>
          <w:szCs w:val="24"/>
        </w:rPr>
        <w:t>鄰近點填補法</w:t>
      </w:r>
      <w:r w:rsidR="00105BB1" w:rsidRPr="009A69E4">
        <w:rPr>
          <w:rFonts w:hint="eastAsia"/>
          <w:color w:val="000000" w:themeColor="text1"/>
          <w:szCs w:val="24"/>
        </w:rPr>
        <w:t>之</w:t>
      </w:r>
      <w:r w:rsidR="00105BB1" w:rsidRPr="008437B4">
        <w:rPr>
          <w:rFonts w:cs="Times New Roman"/>
          <w:szCs w:val="24"/>
        </w:rPr>
        <w:t xml:space="preserve">hit ratio </w:t>
      </w:r>
      <w:r w:rsidR="00105BB1" w:rsidRPr="008437B4">
        <w:rPr>
          <w:rFonts w:cs="Times New Roman" w:hint="eastAsia"/>
          <w:szCs w:val="24"/>
        </w:rPr>
        <w:t>(</w:t>
      </w:r>
      <w:r w:rsidR="00105BB1" w:rsidRPr="008437B4">
        <w:rPr>
          <w:rFonts w:hint="eastAsia"/>
          <w:szCs w:val="24"/>
        </w:rPr>
        <w:t>k=1</w:t>
      </w:r>
      <w:r w:rsidR="00105BB1" w:rsidRPr="008437B4">
        <w:rPr>
          <w:rFonts w:cs="Times New Roman" w:hint="eastAsia"/>
          <w:szCs w:val="24"/>
        </w:rPr>
        <w:t>)</w:t>
      </w:r>
      <w:bookmarkEnd w:id="101"/>
    </w:p>
    <w:p w14:paraId="2BBD2E02" w14:textId="77777777" w:rsidR="00A11089" w:rsidRPr="00DF0A5B" w:rsidRDefault="00A11089" w:rsidP="00A11089">
      <w:pPr>
        <w:widowControl/>
        <w:rPr>
          <w:rFonts w:cs="Times New Roman"/>
          <w:color w:val="0070C0"/>
          <w:sz w:val="20"/>
          <w:szCs w:val="20"/>
        </w:rPr>
      </w:pPr>
    </w:p>
    <w:p w14:paraId="06BBD807" w14:textId="47B801A0" w:rsidR="003E4639" w:rsidRPr="00077E04" w:rsidRDefault="00952A99" w:rsidP="003E4639">
      <w:pPr>
        <w:jc w:val="center"/>
      </w:pPr>
      <w:r>
        <w:rPr>
          <w:rFonts w:hint="eastAsia"/>
          <w:noProof/>
        </w:rPr>
        <w:drawing>
          <wp:inline distT="0" distB="0" distL="0" distR="0" wp14:anchorId="521DFA8D" wp14:editId="729A6D7B">
            <wp:extent cx="4128448" cy="2930273"/>
            <wp:effectExtent l="0" t="0" r="5715"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523" cy="2975752"/>
                    </a:xfrm>
                    <a:prstGeom prst="rect">
                      <a:avLst/>
                    </a:prstGeom>
                    <a:noFill/>
                    <a:ln>
                      <a:noFill/>
                    </a:ln>
                  </pic:spPr>
                </pic:pic>
              </a:graphicData>
            </a:graphic>
          </wp:inline>
        </w:drawing>
      </w:r>
    </w:p>
    <w:p w14:paraId="774F0404" w14:textId="6FB45985" w:rsidR="00F4117B" w:rsidRDefault="00C65C0E" w:rsidP="00C65C0E">
      <w:pPr>
        <w:pStyle w:val="af7"/>
        <w:jc w:val="center"/>
        <w:rPr>
          <w:rFonts w:cs="Times New Roman"/>
          <w:sz w:val="24"/>
          <w:szCs w:val="24"/>
        </w:rPr>
      </w:pPr>
      <w:bookmarkStart w:id="102" w:name="_Toc4942605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8437B4">
        <w:rPr>
          <w:rFonts w:hint="eastAsia"/>
          <w:sz w:val="24"/>
          <w:szCs w:val="24"/>
        </w:rPr>
        <w:t>不同缺失值比例下</w:t>
      </w:r>
      <w:r w:rsidR="008437B4" w:rsidRPr="00B65940">
        <w:rPr>
          <w:rFonts w:hint="eastAsia"/>
          <w:color w:val="000000" w:themeColor="text1"/>
          <w:sz w:val="24"/>
          <w:szCs w:val="24"/>
        </w:rPr>
        <w:t>原始</w:t>
      </w:r>
      <w:r w:rsidR="008437B4" w:rsidRPr="00B65940">
        <w:rPr>
          <w:color w:val="000000" w:themeColor="text1"/>
          <w:sz w:val="24"/>
          <w:szCs w:val="24"/>
        </w:rPr>
        <w:t>k</w:t>
      </w:r>
      <w:r w:rsidR="008437B4" w:rsidRPr="00B65940">
        <w:rPr>
          <w:rFonts w:hint="eastAsia"/>
          <w:color w:val="000000" w:themeColor="text1"/>
          <w:sz w:val="24"/>
          <w:szCs w:val="24"/>
        </w:rPr>
        <w:t>鄰近點填補法</w:t>
      </w:r>
      <w:r w:rsidR="00105BB1" w:rsidRPr="00B65940">
        <w:rPr>
          <w:rFonts w:hint="eastAsia"/>
          <w:color w:val="000000" w:themeColor="text1"/>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k=2</w:t>
      </w:r>
      <w:r w:rsidR="00105BB1" w:rsidRPr="008437B4">
        <w:rPr>
          <w:rFonts w:cs="Times New Roman" w:hint="eastAsia"/>
          <w:sz w:val="24"/>
          <w:szCs w:val="24"/>
        </w:rPr>
        <w:t>)</w:t>
      </w:r>
      <w:bookmarkEnd w:id="102"/>
    </w:p>
    <w:p w14:paraId="7AD74D62" w14:textId="77777777" w:rsidR="0079208A" w:rsidRDefault="0079208A" w:rsidP="00A11089">
      <w:pPr>
        <w:rPr>
          <w:color w:val="0070C0"/>
        </w:rPr>
      </w:pPr>
    </w:p>
    <w:p w14:paraId="2B4A8FDC" w14:textId="5908B5C9" w:rsidR="00DE484F" w:rsidRPr="00DF0A5B" w:rsidRDefault="00B65940"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降至約</w:t>
      </w:r>
      <w:r w:rsidRPr="00987C74">
        <w:rPr>
          <w:rFonts w:hint="eastAsia"/>
        </w:rPr>
        <w:t>30%</w:t>
      </w:r>
      <w:r w:rsidRPr="00987C74">
        <w:rPr>
          <w:rFonts w:hint="eastAsia"/>
        </w:rPr>
        <w:t>。圖</w:t>
      </w:r>
      <w:r w:rsidRPr="00987C74">
        <w:rPr>
          <w:rFonts w:hint="eastAsia"/>
        </w:rPr>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w:t>
      </w:r>
      <w:r w:rsidRPr="00987C74">
        <w:rPr>
          <w:rFonts w:hint="eastAsia"/>
        </w:rPr>
        <w:lastRenderedPageBreak/>
        <w:t>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w:t>
      </w:r>
      <w:r>
        <w:rPr>
          <w:rFonts w:hint="eastAsia"/>
        </w:rPr>
        <w:t>相似度</w:t>
      </w:r>
      <w:r w:rsidRPr="00987C74">
        <w:rPr>
          <w:rFonts w:hint="eastAsia"/>
        </w:rPr>
        <w:t>更</w:t>
      </w:r>
      <w:r>
        <w:rPr>
          <w:rFonts w:hint="eastAsia"/>
        </w:rPr>
        <w:t>高</w:t>
      </w:r>
      <w:r w:rsidRPr="00987C74">
        <w:rPr>
          <w:rFonts w:hint="eastAsia"/>
        </w:rPr>
        <w:t>。</w:t>
      </w:r>
    </w:p>
    <w:p w14:paraId="680CF8E4" w14:textId="77777777" w:rsidR="00BA1882" w:rsidRDefault="00BA1882" w:rsidP="00DE484F"/>
    <w:p w14:paraId="2CBD01B9" w14:textId="0A488629" w:rsidR="00C55786" w:rsidRPr="00077E04" w:rsidRDefault="00952A99" w:rsidP="00C55786">
      <w:pPr>
        <w:jc w:val="center"/>
      </w:pPr>
      <w:r>
        <w:rPr>
          <w:noProof/>
        </w:rPr>
        <w:drawing>
          <wp:inline distT="0" distB="0" distL="0" distR="0" wp14:anchorId="7072EA90" wp14:editId="65A06103">
            <wp:extent cx="4160639" cy="3002129"/>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155" cy="3074657"/>
                    </a:xfrm>
                    <a:prstGeom prst="rect">
                      <a:avLst/>
                    </a:prstGeom>
                    <a:noFill/>
                    <a:ln>
                      <a:noFill/>
                    </a:ln>
                  </pic:spPr>
                </pic:pic>
              </a:graphicData>
            </a:graphic>
          </wp:inline>
        </w:drawing>
      </w:r>
    </w:p>
    <w:p w14:paraId="4F5389EE" w14:textId="6757B5EF" w:rsidR="00C178F0" w:rsidRPr="00105BB1" w:rsidRDefault="003E4639" w:rsidP="00105BB1">
      <w:pPr>
        <w:pStyle w:val="af7"/>
        <w:jc w:val="center"/>
        <w:rPr>
          <w:rFonts w:cs="Times New Roman"/>
          <w:sz w:val="24"/>
          <w:szCs w:val="24"/>
        </w:rPr>
      </w:pPr>
      <w:bookmarkStart w:id="103" w:name="_Toc49426060"/>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3</w:t>
      </w:r>
      <w:r w:rsidR="00105BB1" w:rsidRPr="008437B4">
        <w:rPr>
          <w:rFonts w:cs="Times New Roman" w:hint="eastAsia"/>
          <w:sz w:val="24"/>
          <w:szCs w:val="24"/>
        </w:rPr>
        <w:t>)</w:t>
      </w:r>
      <w:bookmarkEnd w:id="103"/>
    </w:p>
    <w:p w14:paraId="680D901E" w14:textId="77777777" w:rsidR="0079208A" w:rsidRDefault="0079208A" w:rsidP="00A11089"/>
    <w:p w14:paraId="74530F87" w14:textId="190E590B" w:rsidR="00C55786" w:rsidRPr="00077E04" w:rsidRDefault="00952A99" w:rsidP="00C55786">
      <w:pPr>
        <w:jc w:val="center"/>
      </w:pPr>
      <w:r>
        <w:rPr>
          <w:noProof/>
        </w:rPr>
        <w:drawing>
          <wp:inline distT="0" distB="0" distL="0" distR="0" wp14:anchorId="30EF6C9B" wp14:editId="53CF5E9F">
            <wp:extent cx="4421526" cy="311071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846" cy="3169332"/>
                    </a:xfrm>
                    <a:prstGeom prst="rect">
                      <a:avLst/>
                    </a:prstGeom>
                    <a:noFill/>
                    <a:ln>
                      <a:noFill/>
                    </a:ln>
                  </pic:spPr>
                </pic:pic>
              </a:graphicData>
            </a:graphic>
          </wp:inline>
        </w:drawing>
      </w:r>
    </w:p>
    <w:p w14:paraId="5D6773CB" w14:textId="0F6EEA4F" w:rsidR="00414C39" w:rsidRDefault="00AC4BAF" w:rsidP="00B65940">
      <w:pPr>
        <w:pStyle w:val="af7"/>
        <w:ind w:left="480"/>
        <w:jc w:val="center"/>
        <w:rPr>
          <w:rFonts w:cs="Times New Roman"/>
          <w:sz w:val="24"/>
          <w:szCs w:val="24"/>
        </w:rPr>
      </w:pPr>
      <w:bookmarkStart w:id="104" w:name="_Toc4942606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4</w:t>
      </w:r>
      <w:r w:rsidR="00105BB1" w:rsidRPr="008437B4">
        <w:rPr>
          <w:rFonts w:cs="Times New Roman" w:hint="eastAsia"/>
          <w:sz w:val="24"/>
          <w:szCs w:val="24"/>
        </w:rPr>
        <w:t>)</w:t>
      </w:r>
      <w:bookmarkEnd w:id="104"/>
    </w:p>
    <w:p w14:paraId="6A7A1158" w14:textId="77777777" w:rsidR="00617733" w:rsidRDefault="00617733" w:rsidP="00651117"/>
    <w:p w14:paraId="764C1F3D" w14:textId="1A5E8FC6" w:rsidR="00CC778B" w:rsidRPr="006F7F64" w:rsidRDefault="004D5481" w:rsidP="006F7F64">
      <w:pPr>
        <w:ind w:firstLine="480"/>
      </w:pPr>
      <w:r w:rsidRPr="0059536F">
        <w:rPr>
          <w:rFonts w:hint="eastAsia"/>
        </w:rPr>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E10C16">
        <w:rPr>
          <w:rFonts w:hint="eastAsia"/>
        </w:rPr>
        <w:t>原始</w:t>
      </w:r>
      <w:r w:rsidRPr="00E10C16">
        <w:rPr>
          <w:rFonts w:hint="eastAsia"/>
        </w:rPr>
        <w:t>k</w:t>
      </w:r>
      <w:r w:rsidRPr="00E10C16">
        <w:rPr>
          <w:rFonts w:hint="eastAsia"/>
        </w:rPr>
        <w:t>鄰近點填補法</w:t>
      </w:r>
      <w:r w:rsidRPr="0059536F">
        <w:rPr>
          <w:rFonts w:hint="eastAsia"/>
        </w:rPr>
        <w:t>的準確率</w:t>
      </w:r>
      <w:r>
        <w:rPr>
          <w:rFonts w:hint="eastAsia"/>
        </w:rPr>
        <w:t>(</w:t>
      </w:r>
      <w:r>
        <w:rPr>
          <w:rFonts w:hint="eastAsia"/>
        </w:rPr>
        <w:t>即相似度</w:t>
      </w:r>
      <w:r>
        <w:rPr>
          <w:rFonts w:hint="eastAsia"/>
        </w:rPr>
        <w:t>)</w:t>
      </w:r>
      <w:r w:rsidRPr="0059536F">
        <w:rPr>
          <w:rFonts w:hint="eastAsia"/>
        </w:rPr>
        <w:t>並沒有因為參考更多的鄰近點</w:t>
      </w:r>
      <w:r>
        <w:rPr>
          <w:rFonts w:hint="eastAsia"/>
        </w:rPr>
        <w:t>而有</w:t>
      </w:r>
      <w:r w:rsidRPr="0059536F">
        <w:rPr>
          <w:rFonts w:hint="eastAsia"/>
        </w:rPr>
        <w:t>明顯</w:t>
      </w:r>
      <w:r>
        <w:rPr>
          <w:rFonts w:hint="eastAsia"/>
        </w:rPr>
        <w:t>地</w:t>
      </w:r>
      <w:r w:rsidRPr="0059536F">
        <w:rPr>
          <w:rFonts w:hint="eastAsia"/>
        </w:rPr>
        <w:t>改善</w:t>
      </w:r>
      <w:r w:rsidRPr="0059536F">
        <w:rPr>
          <w:rFonts w:hint="eastAsia"/>
        </w:rPr>
        <w:lastRenderedPageBreak/>
        <w:t>填補效果。原始</w:t>
      </w:r>
      <w:r w:rsidRPr="0059536F">
        <w:rPr>
          <w:rFonts w:hint="eastAsia"/>
        </w:rPr>
        <w:t>k</w:t>
      </w:r>
      <w:r w:rsidRPr="0059536F">
        <w:rPr>
          <w:rFonts w:hint="eastAsia"/>
        </w:rPr>
        <w:t>鄰近點填補法</w:t>
      </w:r>
      <w:r>
        <w:rPr>
          <w:rFonts w:hint="eastAsia"/>
        </w:rPr>
        <w:t>期待透過</w:t>
      </w:r>
      <w:r w:rsidRPr="0059536F">
        <w:rPr>
          <w:rFonts w:hint="eastAsia"/>
        </w:rPr>
        <w:t>增加鄰近點的數量</w:t>
      </w:r>
      <w:r>
        <w:rPr>
          <w:rFonts w:hint="eastAsia"/>
        </w:rPr>
        <w:t>，以提升填補值的品質，但是這將使得</w:t>
      </w:r>
      <w:r w:rsidRPr="0059536F">
        <w:rPr>
          <w:rFonts w:hint="eastAsia"/>
        </w:rPr>
        <w:t>計算錯誤</w:t>
      </w:r>
      <w:r>
        <w:rPr>
          <w:rFonts w:hint="eastAsia"/>
        </w:rPr>
        <w:t>的</w:t>
      </w:r>
      <w:r w:rsidRPr="0059536F">
        <w:rPr>
          <w:rFonts w:hint="eastAsia"/>
        </w:rPr>
        <w:t>填補值</w:t>
      </w:r>
      <w:r>
        <w:rPr>
          <w:rFonts w:hint="eastAsia"/>
        </w:rPr>
        <w:t>因為參考更</w:t>
      </w:r>
      <w:r w:rsidRPr="0059536F">
        <w:rPr>
          <w:rFonts w:hint="eastAsia"/>
        </w:rPr>
        <w:t>多</w:t>
      </w:r>
      <w:r>
        <w:rPr>
          <w:rFonts w:hint="eastAsia"/>
        </w:rPr>
        <w:t>無效</w:t>
      </w:r>
      <w:r w:rsidRPr="0059536F">
        <w:rPr>
          <w:rFonts w:hint="eastAsia"/>
        </w:rPr>
        <w:t>的鄰近點</w:t>
      </w:r>
      <w:r>
        <w:rPr>
          <w:rFonts w:hint="eastAsia"/>
        </w:rPr>
        <w:t>反而</w:t>
      </w:r>
      <w:r w:rsidRPr="0059536F">
        <w:rPr>
          <w:rFonts w:hint="eastAsia"/>
        </w:rPr>
        <w:t>更</w:t>
      </w:r>
      <w:r>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Pr>
          <w:rFonts w:hint="eastAsia"/>
        </w:rPr>
        <w:t>代表</w:t>
      </w:r>
      <w:r w:rsidRPr="0059536F">
        <w:rPr>
          <w:rFonts w:hint="eastAsia"/>
        </w:rPr>
        <w:t>參考</w:t>
      </w:r>
      <w:proofErr w:type="gramStart"/>
      <w:r>
        <w:rPr>
          <w:rFonts w:hint="eastAsia"/>
        </w:rPr>
        <w:t>鄰近點</w:t>
      </w:r>
      <w:r w:rsidRPr="0059536F">
        <w:rPr>
          <w:rFonts w:hint="eastAsia"/>
        </w:rPr>
        <w:t>值</w:t>
      </w:r>
      <w:proofErr w:type="gramEnd"/>
      <w:r w:rsidRPr="0059536F">
        <w:rPr>
          <w:rFonts w:hint="eastAsia"/>
        </w:rPr>
        <w:t>之可靠</w:t>
      </w:r>
      <w:r>
        <w:rPr>
          <w:rFonts w:hint="eastAsia"/>
        </w:rPr>
        <w:t>度</w:t>
      </w:r>
      <w:r w:rsidRPr="0059536F">
        <w:rPr>
          <w:rFonts w:hint="eastAsia"/>
        </w:rPr>
        <w:t>會</w:t>
      </w:r>
      <w:r>
        <w:rPr>
          <w:rFonts w:hint="eastAsia"/>
        </w:rPr>
        <w:t>因高</w:t>
      </w:r>
      <w:r w:rsidRPr="0059536F">
        <w:rPr>
          <w:rFonts w:hint="eastAsia"/>
        </w:rPr>
        <w:t>缺失值比例而</w:t>
      </w:r>
      <w:r>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105" w:name="_Toc49353499"/>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105"/>
    </w:p>
    <w:p w14:paraId="61CEAF07" w14:textId="2A3D6E5A" w:rsidR="00A56CE4" w:rsidRPr="00077E04" w:rsidRDefault="00A56CE4" w:rsidP="00312A4E">
      <w:pPr>
        <w:pStyle w:val="3"/>
        <w:rPr>
          <w:shd w:val="clear" w:color="auto" w:fill="auto"/>
        </w:rPr>
      </w:pPr>
      <w:bookmarkStart w:id="106" w:name="_Toc49353500"/>
      <w:r w:rsidRPr="00077E04">
        <w:rPr>
          <w:rFonts w:hint="eastAsia"/>
          <w:shd w:val="clear" w:color="auto" w:fill="auto"/>
        </w:rPr>
        <w:t>4.3.1</w:t>
      </w:r>
      <w:r w:rsidRPr="00077E04">
        <w:rPr>
          <w:rFonts w:hint="eastAsia"/>
          <w:shd w:val="clear" w:color="auto" w:fill="auto"/>
        </w:rPr>
        <w:t>實驗目的</w:t>
      </w:r>
      <w:bookmarkEnd w:id="106"/>
    </w:p>
    <w:p w14:paraId="25A96DBF" w14:textId="6CBBB83A" w:rsidR="003B2B59" w:rsidRDefault="00293FAF" w:rsidP="004D28EB">
      <w:pPr>
        <w:ind w:firstLine="480"/>
      </w:pPr>
      <w:r w:rsidRPr="00E10C16">
        <w:rPr>
          <w:rFonts w:hint="eastAsia"/>
        </w:rPr>
        <w:t>本實驗的目的是針對</w:t>
      </w:r>
      <w:r>
        <w:rPr>
          <w:rFonts w:hint="eastAsia"/>
        </w:rPr>
        <w:t>固定鄰近點</w:t>
      </w:r>
      <w:r w:rsidRPr="00077E04">
        <w:rPr>
          <w:rFonts w:hint="eastAsia"/>
        </w:rPr>
        <w:t>k</w:t>
      </w:r>
      <w:r w:rsidRPr="00077E04">
        <w:rPr>
          <w:rFonts w:hint="eastAsia"/>
        </w:rPr>
        <w:t>值</w:t>
      </w:r>
      <w:r>
        <w:rPr>
          <w:rFonts w:hint="eastAsia"/>
        </w:rPr>
        <w:t>，隨著缺失值比例上升</w:t>
      </w:r>
      <w:r w:rsidRPr="00077E04">
        <w:rPr>
          <w:rFonts w:hint="eastAsia"/>
        </w:rPr>
        <w:t>，</w:t>
      </w:r>
      <w:r>
        <w:rPr>
          <w:rFonts w:hint="eastAsia"/>
        </w:rPr>
        <w:t>觀察</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w:t>
      </w:r>
      <w:r w:rsidR="003B5F1B" w:rsidRPr="004D28EB">
        <w:fldChar w:fldCharType="begin"/>
      </w:r>
      <w:r w:rsidR="003B5F1B" w:rsidRPr="004D28EB">
        <w:instrText xml:space="preserve"> ADDIN ZOTERO_ITEM CSL_CITATION {"citationID":"ZMcl8UmD","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3B5F1B" w:rsidRPr="004D28EB">
        <w:fldChar w:fldCharType="separate"/>
      </w:r>
      <w:r w:rsidR="003B5F1B" w:rsidRPr="004D28EB">
        <w:rPr>
          <w:rFonts w:cs="Times New Roman"/>
        </w:rPr>
        <w:t>[14]</w:t>
      </w:r>
      <w:r w:rsidR="003B5F1B" w:rsidRPr="004D28EB">
        <w:fldChar w:fldCharType="end"/>
      </w:r>
      <w:r w:rsidRPr="004D28EB">
        <w:rPr>
          <w:rFonts w:hint="eastAsia"/>
        </w:rPr>
        <w:t>、權重型</w:t>
      </w:r>
      <w:r w:rsidRPr="004D28EB">
        <w:rPr>
          <w:rFonts w:hint="eastAsia"/>
        </w:rPr>
        <w:t>k</w:t>
      </w:r>
      <w:r w:rsidRPr="004D28EB">
        <w:rPr>
          <w:rFonts w:hint="eastAsia"/>
        </w:rPr>
        <w:t>鄰近點填補法</w:t>
      </w:r>
      <w:r w:rsidR="003B5F1B" w:rsidRPr="004D28EB">
        <w:fldChar w:fldCharType="begin"/>
      </w:r>
      <w:r w:rsidR="003B5F1B" w:rsidRPr="004D28EB">
        <w:instrText xml:space="preserve"> ADDIN ZOTERO_ITEM CSL_CITATION {"citationID":"THCkPoI9","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3B5F1B" w:rsidRPr="004D28EB">
        <w:fldChar w:fldCharType="separate"/>
      </w:r>
      <w:r w:rsidR="003B5F1B" w:rsidRPr="004D28EB">
        <w:rPr>
          <w:rFonts w:cs="Times New Roman"/>
        </w:rPr>
        <w:t>[7]</w:t>
      </w:r>
      <w:r w:rsidR="003B5F1B" w:rsidRPr="004D28EB">
        <w:fldChar w:fldCharType="end"/>
      </w:r>
      <w:r w:rsidRPr="004D28EB">
        <w:rPr>
          <w:rFonts w:hint="eastAsia"/>
        </w:rPr>
        <w:t>與本</w:t>
      </w:r>
      <w:r w:rsidRPr="00996EFD">
        <w:rPr>
          <w:rFonts w:hint="eastAsia"/>
        </w:rPr>
        <w:t>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Pr>
          <w:rFonts w:hint="eastAsia"/>
        </w:rPr>
        <w:t>法</w:t>
      </w:r>
      <w:r>
        <w:rPr>
          <w:rFonts w:hint="eastAsia"/>
        </w:rPr>
        <w:t>)</w:t>
      </w:r>
      <w:r>
        <w:rPr>
          <w:rFonts w:hint="eastAsia"/>
        </w:rPr>
        <w:t>於填補缺失資料後所產生的天際線與原天際線的相似度差異</w:t>
      </w:r>
      <w:r w:rsidRPr="00077E04">
        <w:rPr>
          <w:rFonts w:hint="eastAsia"/>
        </w:rPr>
        <w:t>。</w:t>
      </w:r>
    </w:p>
    <w:p w14:paraId="78978D64" w14:textId="77777777" w:rsidR="00230B19" w:rsidRPr="00F87610" w:rsidRDefault="00230B19" w:rsidP="00230B19">
      <w:pPr>
        <w:rPr>
          <w:rFonts w:hint="eastAsia"/>
        </w:rPr>
      </w:pPr>
    </w:p>
    <w:p w14:paraId="10F878D7" w14:textId="1E18C1DC" w:rsidR="00A56CE4" w:rsidRPr="00077E04" w:rsidRDefault="00A56CE4" w:rsidP="00312A4E">
      <w:pPr>
        <w:pStyle w:val="3"/>
        <w:rPr>
          <w:shd w:val="clear" w:color="auto" w:fill="auto"/>
        </w:rPr>
      </w:pPr>
      <w:bookmarkStart w:id="107" w:name="_Toc49353501"/>
      <w:r w:rsidRPr="00077E04">
        <w:rPr>
          <w:rFonts w:hint="eastAsia"/>
          <w:shd w:val="clear" w:color="auto" w:fill="auto"/>
        </w:rPr>
        <w:t>4.3.2</w:t>
      </w:r>
      <w:r w:rsidRPr="00077E04">
        <w:rPr>
          <w:rFonts w:hint="eastAsia"/>
          <w:shd w:val="clear" w:color="auto" w:fill="auto"/>
        </w:rPr>
        <w:t>實驗方法</w:t>
      </w:r>
      <w:bookmarkEnd w:id="107"/>
    </w:p>
    <w:p w14:paraId="208F15D5" w14:textId="51FDFBAC" w:rsidR="002907DC" w:rsidRPr="003824CD" w:rsidRDefault="00293FAF" w:rsidP="003824CD">
      <w:pPr>
        <w:ind w:firstLine="480"/>
        <w:rPr>
          <w:color w:val="0070C0"/>
        </w:rPr>
      </w:pPr>
      <w:r w:rsidRPr="00587078">
        <w:rPr>
          <w:rFonts w:hint="eastAsia"/>
        </w:rPr>
        <w:t>本實驗使用的資料集為</w:t>
      </w:r>
      <w:r w:rsidRPr="00587078">
        <w:rPr>
          <w:rFonts w:hint="eastAsia"/>
        </w:rPr>
        <w:t>B</w:t>
      </w:r>
      <w:r w:rsidRPr="00587078">
        <w:t>ike Sharing dataset</w:t>
      </w:r>
      <w:r w:rsidRPr="00587078">
        <w:rPr>
          <w:rFonts w:hint="eastAsia"/>
        </w:rPr>
        <w:t>，特徵欄位共有</w:t>
      </w:r>
      <w:r w:rsidRPr="00587078">
        <w:rPr>
          <w:rFonts w:hint="eastAsia"/>
        </w:rPr>
        <w:t>16</w:t>
      </w:r>
      <w:r w:rsidRPr="00587078">
        <w:rPr>
          <w:rFonts w:hint="eastAsia"/>
        </w:rPr>
        <w:t>個特徵，因此</w:t>
      </w:r>
      <w:r w:rsidRPr="00587078">
        <w:rPr>
          <w:rFonts w:hint="eastAsia"/>
        </w:rPr>
        <w:t>k</w:t>
      </w:r>
      <w:r w:rsidRPr="00587078">
        <w:rPr>
          <w:rFonts w:hint="eastAsia"/>
        </w:rPr>
        <w:t>值最大範圍可以到</w:t>
      </w:r>
      <w:r w:rsidRPr="00587078">
        <w:rPr>
          <w:rFonts w:hint="eastAsia"/>
        </w:rPr>
        <w:t>15</w:t>
      </w:r>
      <w:r w:rsidRPr="00587078">
        <w:rPr>
          <w:rFonts w:hint="eastAsia"/>
        </w:rPr>
        <w:t>，分別取三種不同</w:t>
      </w:r>
      <w:r w:rsidRPr="00587078">
        <w:rPr>
          <w:rFonts w:hint="eastAsia"/>
        </w:rPr>
        <w:t>k</w:t>
      </w:r>
      <w:r w:rsidRPr="00587078">
        <w:rPr>
          <w:rFonts w:hint="eastAsia"/>
        </w:rPr>
        <w:t>值，</w:t>
      </w:r>
      <w:r>
        <w:rPr>
          <w:rFonts w:hint="eastAsia"/>
        </w:rPr>
        <w:t>執行</w:t>
      </w:r>
      <w:r w:rsidRPr="00587078">
        <w:rPr>
          <w:rFonts w:hint="eastAsia"/>
        </w:rPr>
        <w:t>原始</w:t>
      </w:r>
      <w:r w:rsidRPr="00587078">
        <w:rPr>
          <w:rFonts w:hint="eastAsia"/>
        </w:rPr>
        <w:t>k</w:t>
      </w:r>
      <w:r w:rsidRPr="00587078">
        <w:rPr>
          <w:rFonts w:hint="eastAsia"/>
        </w:rPr>
        <w:t>鄰近點填補法、權重型</w:t>
      </w:r>
      <w:r w:rsidRPr="00587078">
        <w:rPr>
          <w:rFonts w:hint="eastAsia"/>
        </w:rPr>
        <w:t>k</w:t>
      </w:r>
      <w:r w:rsidRPr="00587078">
        <w:rPr>
          <w:rFonts w:hint="eastAsia"/>
        </w:rPr>
        <w:t>鄰近點法以及本研究提出的</w:t>
      </w:r>
      <w:proofErr w:type="spellStart"/>
      <w:r w:rsidRPr="00972B92">
        <w:rPr>
          <w:rFonts w:hint="eastAsia"/>
          <w:szCs w:val="24"/>
        </w:rPr>
        <w:t>s</w:t>
      </w:r>
      <w:r w:rsidRPr="00972B92">
        <w:rPr>
          <w:szCs w:val="24"/>
        </w:rPr>
        <w:t>k</w:t>
      </w:r>
      <w:proofErr w:type="spellEnd"/>
      <w:r w:rsidRPr="00972B92">
        <w:rPr>
          <w:szCs w:val="24"/>
        </w:rPr>
        <w:t>-NN</w:t>
      </w:r>
      <w:r w:rsidRPr="00972B92">
        <w:rPr>
          <w:rFonts w:hint="eastAsia"/>
          <w:szCs w:val="24"/>
        </w:rPr>
        <w:t xml:space="preserve"> </w:t>
      </w:r>
      <w:r w:rsidRPr="00972B92">
        <w:rPr>
          <w:szCs w:val="24"/>
        </w:rPr>
        <w:t>imputation</w:t>
      </w:r>
      <w:r w:rsidRPr="00972B92">
        <w:rPr>
          <w:rFonts w:hint="eastAsia"/>
          <w:szCs w:val="24"/>
        </w:rPr>
        <w:t>填補法</w:t>
      </w:r>
      <w:r>
        <w:rPr>
          <w:rFonts w:hint="eastAsia"/>
        </w:rPr>
        <w:t>，產生經過填補後的完整資料集。然後再分別執行</w:t>
      </w:r>
      <w:r w:rsidRPr="00782B7E">
        <w:rPr>
          <w:rFonts w:hint="eastAsia"/>
        </w:rPr>
        <w:t>天際線查詢演算法的程式</w:t>
      </w:r>
      <w:r w:rsidRPr="00782B7E">
        <w:rPr>
          <w:rFonts w:hint="eastAsia"/>
        </w:rPr>
        <w:t>BN</w:t>
      </w:r>
      <w:r w:rsidRPr="004D28EB">
        <w:rPr>
          <w:rFonts w:hint="eastAsia"/>
        </w:rPr>
        <w:t>L</w:t>
      </w:r>
      <w:r w:rsidR="003B5F1B" w:rsidRPr="004D28EB">
        <w:fldChar w:fldCharType="begin"/>
      </w:r>
      <w:r w:rsidR="003B5F1B" w:rsidRPr="004D28EB">
        <w:instrText xml:space="preserve"> ADDIN ZOTERO_ITEM CSL_CITATION {"citationID":"pIMcW3HF","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3B5F1B" w:rsidRPr="004D28EB">
        <w:fldChar w:fldCharType="separate"/>
      </w:r>
      <w:r w:rsidR="003B5F1B" w:rsidRPr="004D28EB">
        <w:rPr>
          <w:rFonts w:cs="Times New Roman"/>
        </w:rPr>
        <w:t>[2]</w:t>
      </w:r>
      <w:r w:rsidR="003B5F1B" w:rsidRPr="004D28EB">
        <w:fldChar w:fldCharType="end"/>
      </w:r>
      <w:r>
        <w:rPr>
          <w:rFonts w:hint="eastAsia"/>
        </w:rPr>
        <w:t>獲得近似天際線，觀察比較與</w:t>
      </w:r>
      <w:r w:rsidRPr="00587078">
        <w:rPr>
          <w:rFonts w:hint="eastAsia"/>
        </w:rPr>
        <w:t>原天際線的</w:t>
      </w:r>
      <w:r>
        <w:rPr>
          <w:rFonts w:hint="eastAsia"/>
        </w:rPr>
        <w:t>相似度差異</w:t>
      </w:r>
      <w:r w:rsidRPr="00587078">
        <w:rPr>
          <w:rFonts w:hint="eastAsia"/>
        </w:rPr>
        <w:t>。</w:t>
      </w:r>
      <w:r>
        <w:rPr>
          <w:rFonts w:hint="eastAsia"/>
        </w:rPr>
        <w:t>我們</w:t>
      </w:r>
      <w:r w:rsidRPr="00782B7E">
        <w:rPr>
          <w:rFonts w:hint="eastAsia"/>
        </w:rPr>
        <w:t>以</w:t>
      </w:r>
      <w:r w:rsidRPr="00782B7E">
        <w:rPr>
          <w:rFonts w:hint="eastAsia"/>
        </w:rPr>
        <w:t>3.5</w:t>
      </w:r>
      <w:r w:rsidRPr="00782B7E">
        <w:rPr>
          <w:rFonts w:hint="eastAsia"/>
        </w:rPr>
        <w:t>節的評測方法計算</w:t>
      </w:r>
      <w:r>
        <w:rPr>
          <w:rFonts w:hint="eastAsia"/>
        </w:rPr>
        <w:t>近似</w:t>
      </w:r>
      <w:r w:rsidRPr="00782B7E">
        <w:rPr>
          <w:rFonts w:hint="eastAsia"/>
        </w:rPr>
        <w:t>天際線</w:t>
      </w:r>
      <w:r>
        <w:rPr>
          <w:rFonts w:hint="eastAsia"/>
        </w:rPr>
        <w:t>與完整資料之原天際線</w:t>
      </w:r>
      <w:r w:rsidRPr="00782B7E">
        <w:rPr>
          <w:rFonts w:hint="eastAsia"/>
        </w:rPr>
        <w:t>的相似度。相似度</w:t>
      </w:r>
      <w:r>
        <w:rPr>
          <w:rFonts w:hint="eastAsia"/>
        </w:rPr>
        <w:t>愈</w:t>
      </w:r>
      <w:r w:rsidRPr="00782B7E">
        <w:rPr>
          <w:rFonts w:hint="eastAsia"/>
        </w:rPr>
        <w:t>高，則表示該填補</w:t>
      </w:r>
      <w:r>
        <w:rPr>
          <w:rFonts w:hint="eastAsia"/>
        </w:rPr>
        <w:t>法的</w:t>
      </w:r>
      <w:r w:rsidRPr="00782B7E">
        <w:rPr>
          <w:rFonts w:hint="eastAsia"/>
        </w:rPr>
        <w:t>效果</w:t>
      </w:r>
      <w:r>
        <w:rPr>
          <w:rFonts w:hint="eastAsia"/>
        </w:rPr>
        <w:t>愈</w:t>
      </w:r>
      <w:r w:rsidRPr="00782B7E">
        <w:rPr>
          <w:rFonts w:hint="eastAsia"/>
        </w:rPr>
        <w:t>好。</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108" w:name="_Toc49353502"/>
      <w:r w:rsidRPr="00077E04">
        <w:rPr>
          <w:rFonts w:hint="eastAsia"/>
          <w:shd w:val="clear" w:color="auto" w:fill="auto"/>
        </w:rPr>
        <w:t>4.3.3</w:t>
      </w:r>
      <w:r w:rsidRPr="00077E04">
        <w:rPr>
          <w:rFonts w:hint="eastAsia"/>
          <w:shd w:val="clear" w:color="auto" w:fill="auto"/>
        </w:rPr>
        <w:t>實驗結果與分析</w:t>
      </w:r>
      <w:bookmarkEnd w:id="108"/>
    </w:p>
    <w:p w14:paraId="39447C20" w14:textId="77777777" w:rsidR="00293FAF" w:rsidRPr="00972B92" w:rsidRDefault="00293FAF" w:rsidP="00293FAF">
      <w:pPr>
        <w:pStyle w:val="af7"/>
        <w:ind w:firstLine="480"/>
        <w:rPr>
          <w:sz w:val="24"/>
          <w:szCs w:val="24"/>
        </w:rPr>
      </w:pPr>
      <w:r w:rsidRPr="00972B92">
        <w:rPr>
          <w:rFonts w:hint="eastAsia"/>
          <w:sz w:val="24"/>
          <w:szCs w:val="24"/>
        </w:rPr>
        <w:t>當</w:t>
      </w:r>
      <w:r w:rsidRPr="00972B92">
        <w:rPr>
          <w:rFonts w:hint="eastAsia"/>
          <w:sz w:val="24"/>
          <w:szCs w:val="24"/>
        </w:rPr>
        <w:t>k</w:t>
      </w:r>
      <w:r w:rsidRPr="00972B92">
        <w:rPr>
          <w:sz w:val="24"/>
          <w:szCs w:val="24"/>
        </w:rPr>
        <w:t>=1</w:t>
      </w:r>
      <w:r w:rsidRPr="00972B92">
        <w:rPr>
          <w:rFonts w:hint="eastAsia"/>
          <w:sz w:val="24"/>
          <w:szCs w:val="24"/>
        </w:rPr>
        <w:t>時，實驗結果如表</w:t>
      </w:r>
      <w:r w:rsidRPr="00972B92">
        <w:rPr>
          <w:rFonts w:hint="eastAsia"/>
          <w:sz w:val="24"/>
          <w:szCs w:val="24"/>
        </w:rPr>
        <w:t>4.2</w:t>
      </w:r>
      <w:r>
        <w:rPr>
          <w:rFonts w:hint="eastAsia"/>
          <w:sz w:val="24"/>
          <w:szCs w:val="24"/>
        </w:rPr>
        <w:t>與圖</w:t>
      </w:r>
      <w:r>
        <w:rPr>
          <w:rFonts w:hint="eastAsia"/>
          <w:sz w:val="24"/>
          <w:szCs w:val="24"/>
        </w:rPr>
        <w:t>4.5</w:t>
      </w:r>
      <w:r w:rsidRPr="00972B92">
        <w:rPr>
          <w:rFonts w:hint="eastAsia"/>
          <w:sz w:val="24"/>
          <w:szCs w:val="24"/>
        </w:rPr>
        <w:t>所示。我們可以觀察到在缺失值比例</w:t>
      </w:r>
      <w:r w:rsidRPr="00972B92">
        <w:rPr>
          <w:rFonts w:hint="eastAsia"/>
          <w:sz w:val="24"/>
          <w:szCs w:val="24"/>
        </w:rPr>
        <w:t>(</w:t>
      </w:r>
      <w:r w:rsidRPr="00972B92">
        <w:rPr>
          <w:sz w:val="24"/>
          <w:szCs w:val="24"/>
        </w:rPr>
        <w:t>missing rate</w:t>
      </w:r>
      <w:r w:rsidRPr="00972B92">
        <w:rPr>
          <w:rFonts w:hint="eastAsia"/>
          <w:sz w:val="24"/>
          <w:szCs w:val="24"/>
        </w:rPr>
        <w:t>)</w:t>
      </w:r>
      <w:r w:rsidRPr="00972B92">
        <w:rPr>
          <w:rFonts w:hint="eastAsia"/>
          <w:sz w:val="24"/>
          <w:szCs w:val="24"/>
        </w:rPr>
        <w:t>由</w:t>
      </w:r>
      <w:r w:rsidRPr="00972B92">
        <w:rPr>
          <w:rFonts w:hint="eastAsia"/>
          <w:sz w:val="24"/>
          <w:szCs w:val="24"/>
        </w:rPr>
        <w:t>20%</w:t>
      </w:r>
      <w:r w:rsidRPr="00972B92">
        <w:rPr>
          <w:rFonts w:hint="eastAsia"/>
          <w:sz w:val="24"/>
          <w:szCs w:val="24"/>
        </w:rPr>
        <w:t>提高至</w:t>
      </w:r>
      <w:r w:rsidRPr="00972B92">
        <w:rPr>
          <w:rFonts w:hint="eastAsia"/>
          <w:sz w:val="24"/>
          <w:szCs w:val="24"/>
        </w:rPr>
        <w:t>30%</w:t>
      </w:r>
      <w:r w:rsidRPr="00972B92">
        <w:rPr>
          <w:rFonts w:hint="eastAsia"/>
          <w:sz w:val="24"/>
          <w:szCs w:val="24"/>
        </w:rPr>
        <w:t>間，原始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鄰近點填補法所產生的天際線與原天際線的相似程度</w:t>
      </w:r>
      <w:r w:rsidRPr="00972B92">
        <w:rPr>
          <w:rFonts w:hint="eastAsia"/>
          <w:sz w:val="24"/>
          <w:szCs w:val="24"/>
        </w:rPr>
        <w:t>(</w:t>
      </w:r>
      <w:r w:rsidRPr="00972B92">
        <w:rPr>
          <w:rFonts w:hint="eastAsia"/>
          <w:sz w:val="24"/>
          <w:szCs w:val="24"/>
        </w:rPr>
        <w:t>後簡稱相似度</w:t>
      </w:r>
      <w:r w:rsidRPr="00972B92">
        <w:rPr>
          <w:rFonts w:hint="eastAsia"/>
          <w:sz w:val="24"/>
          <w:szCs w:val="24"/>
        </w:rPr>
        <w:t>)</w:t>
      </w:r>
      <w:r w:rsidRPr="00972B92">
        <w:rPr>
          <w:rFonts w:hint="eastAsia"/>
          <w:sz w:val="24"/>
          <w:szCs w:val="24"/>
        </w:rPr>
        <w:t>都從原本的</w:t>
      </w:r>
      <w:r w:rsidRPr="00972B92">
        <w:rPr>
          <w:rFonts w:hint="eastAsia"/>
          <w:sz w:val="24"/>
          <w:szCs w:val="24"/>
        </w:rPr>
        <w:t>70%</w:t>
      </w:r>
      <w:r w:rsidRPr="00972B92">
        <w:rPr>
          <w:rFonts w:hint="eastAsia"/>
          <w:sz w:val="24"/>
          <w:szCs w:val="24"/>
        </w:rPr>
        <w:t>驟降至</w:t>
      </w:r>
      <w:r w:rsidRPr="00972B92">
        <w:rPr>
          <w:rFonts w:hint="eastAsia"/>
          <w:sz w:val="24"/>
          <w:szCs w:val="24"/>
        </w:rPr>
        <w:t>53.8%</w:t>
      </w:r>
      <w:r w:rsidRPr="00972B92">
        <w:rPr>
          <w:rFonts w:hint="eastAsia"/>
          <w:sz w:val="24"/>
          <w:szCs w:val="24"/>
        </w:rPr>
        <w:t>，而本研究所提出的</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填補法仍然可以維持在</w:t>
      </w:r>
      <w:r w:rsidRPr="00972B92">
        <w:rPr>
          <w:rFonts w:hint="eastAsia"/>
          <w:sz w:val="24"/>
          <w:szCs w:val="24"/>
        </w:rPr>
        <w:t>81.8%</w:t>
      </w:r>
      <w:r w:rsidRPr="00972B92">
        <w:rPr>
          <w:rFonts w:hint="eastAsia"/>
          <w:sz w:val="24"/>
          <w:szCs w:val="24"/>
        </w:rPr>
        <w:t>，直到缺失值比例為</w:t>
      </w:r>
      <w:r w:rsidRPr="00972B92">
        <w:rPr>
          <w:rFonts w:hint="eastAsia"/>
          <w:sz w:val="24"/>
          <w:szCs w:val="24"/>
        </w:rPr>
        <w:t>50%</w:t>
      </w:r>
      <w:r w:rsidRPr="00972B92">
        <w:rPr>
          <w:rFonts w:hint="eastAsia"/>
          <w:sz w:val="24"/>
          <w:szCs w:val="24"/>
        </w:rPr>
        <w:t>時相似度才降到</w:t>
      </w:r>
      <w:r w:rsidRPr="00972B92">
        <w:rPr>
          <w:rFonts w:hint="eastAsia"/>
          <w:sz w:val="24"/>
          <w:szCs w:val="24"/>
        </w:rPr>
        <w:t>63.6%</w:t>
      </w:r>
      <w:r w:rsidRPr="00972B92">
        <w:rPr>
          <w:rFonts w:hint="eastAsia"/>
          <w:sz w:val="24"/>
          <w:szCs w:val="24"/>
        </w:rPr>
        <w:t>。甚至當缺失值比例達到</w:t>
      </w:r>
      <w:r w:rsidRPr="00972B92">
        <w:rPr>
          <w:rFonts w:hint="eastAsia"/>
          <w:sz w:val="24"/>
          <w:szCs w:val="24"/>
        </w:rPr>
        <w:t>70%</w:t>
      </w:r>
      <w:r w:rsidRPr="00972B92">
        <w:rPr>
          <w:rFonts w:hint="eastAsia"/>
          <w:sz w:val="24"/>
          <w:szCs w:val="24"/>
        </w:rPr>
        <w:t>時，原始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鄰近點填補法產生的</w:t>
      </w:r>
      <w:proofErr w:type="gramStart"/>
      <w:r w:rsidRPr="00972B92">
        <w:rPr>
          <w:rFonts w:hint="eastAsia"/>
          <w:sz w:val="24"/>
          <w:szCs w:val="24"/>
        </w:rPr>
        <w:t>天際線</w:t>
      </w:r>
      <w:r>
        <w:rPr>
          <w:rFonts w:hint="eastAsia"/>
          <w:sz w:val="24"/>
          <w:szCs w:val="24"/>
        </w:rPr>
        <w:t>其</w:t>
      </w:r>
      <w:r w:rsidRPr="00972B92">
        <w:rPr>
          <w:rFonts w:hint="eastAsia"/>
          <w:sz w:val="24"/>
          <w:szCs w:val="24"/>
        </w:rPr>
        <w:t>相似</w:t>
      </w:r>
      <w:proofErr w:type="gramEnd"/>
      <w:r w:rsidRPr="00972B92">
        <w:rPr>
          <w:rFonts w:hint="eastAsia"/>
          <w:sz w:val="24"/>
          <w:szCs w:val="24"/>
        </w:rPr>
        <w:t>度分別只剩下</w:t>
      </w:r>
      <w:r w:rsidRPr="00972B92">
        <w:rPr>
          <w:rFonts w:hint="eastAsia"/>
          <w:sz w:val="24"/>
          <w:szCs w:val="24"/>
        </w:rPr>
        <w:t>38.4%</w:t>
      </w:r>
      <w:r w:rsidRPr="00972B92">
        <w:rPr>
          <w:rFonts w:hint="eastAsia"/>
          <w:sz w:val="24"/>
          <w:szCs w:val="24"/>
        </w:rPr>
        <w:t>與</w:t>
      </w:r>
      <w:r w:rsidRPr="00972B92">
        <w:rPr>
          <w:rFonts w:hint="eastAsia"/>
          <w:sz w:val="24"/>
          <w:szCs w:val="24"/>
        </w:rPr>
        <w:t>28.5%</w:t>
      </w:r>
      <w:r>
        <w:rPr>
          <w:rFonts w:hint="eastAsia"/>
          <w:sz w:val="24"/>
          <w:szCs w:val="24"/>
        </w:rPr>
        <w:t>，但是</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填補法還可以維持</w:t>
      </w:r>
      <w:r w:rsidRPr="00972B92">
        <w:rPr>
          <w:rFonts w:hint="eastAsia"/>
          <w:sz w:val="24"/>
          <w:szCs w:val="24"/>
        </w:rPr>
        <w:t>63.6%</w:t>
      </w:r>
      <w:r w:rsidRPr="00972B92">
        <w:rPr>
          <w:rFonts w:hint="eastAsia"/>
          <w:sz w:val="24"/>
          <w:szCs w:val="24"/>
        </w:rPr>
        <w:t>。</w:t>
      </w:r>
    </w:p>
    <w:p w14:paraId="6A09610F" w14:textId="135AAD45" w:rsidR="00255222" w:rsidRDefault="00293FAF" w:rsidP="00293FAF">
      <w:pPr>
        <w:ind w:firstLine="480"/>
        <w:rPr>
          <w:color w:val="0070C0"/>
          <w:szCs w:val="24"/>
        </w:rPr>
      </w:pPr>
      <w:r w:rsidRPr="0088306B">
        <w:rPr>
          <w:rFonts w:hint="eastAsia"/>
          <w:szCs w:val="24"/>
        </w:rPr>
        <w:t>圖</w:t>
      </w:r>
      <w:r w:rsidRPr="0088306B">
        <w:rPr>
          <w:rFonts w:hint="eastAsia"/>
          <w:szCs w:val="24"/>
        </w:rPr>
        <w:t>4.5</w:t>
      </w:r>
      <w:r w:rsidRPr="0088306B">
        <w:rPr>
          <w:rFonts w:hint="eastAsia"/>
          <w:szCs w:val="24"/>
        </w:rPr>
        <w:t>更可以看出</w:t>
      </w:r>
      <w:r>
        <w:rPr>
          <w:rFonts w:hint="eastAsia"/>
          <w:szCs w:val="24"/>
        </w:rPr>
        <w:t>，當</w:t>
      </w:r>
      <w:r w:rsidRPr="0088306B">
        <w:rPr>
          <w:rFonts w:hint="eastAsia"/>
          <w:szCs w:val="24"/>
        </w:rPr>
        <w:t>缺失值比例大於</w:t>
      </w:r>
      <w:r w:rsidRPr="0088306B">
        <w:rPr>
          <w:rFonts w:hint="eastAsia"/>
          <w:szCs w:val="24"/>
        </w:rPr>
        <w:t>75%</w:t>
      </w:r>
      <w:r w:rsidRPr="0088306B">
        <w:rPr>
          <w:rFonts w:hint="eastAsia"/>
          <w:szCs w:val="24"/>
        </w:rPr>
        <w:t>以上時，</w:t>
      </w:r>
      <w:proofErr w:type="spellStart"/>
      <w:r w:rsidRPr="0088306B">
        <w:rPr>
          <w:rFonts w:hint="eastAsia"/>
          <w:szCs w:val="24"/>
        </w:rPr>
        <w:t>s</w:t>
      </w:r>
      <w:r w:rsidRPr="0088306B">
        <w:rPr>
          <w:szCs w:val="24"/>
        </w:rPr>
        <w:t>k</w:t>
      </w:r>
      <w:proofErr w:type="spellEnd"/>
      <w:r w:rsidRPr="0088306B">
        <w:rPr>
          <w:szCs w:val="24"/>
        </w:rPr>
        <w:t>-NN</w:t>
      </w:r>
      <w:r w:rsidRPr="0088306B">
        <w:rPr>
          <w:rFonts w:hint="eastAsia"/>
          <w:szCs w:val="24"/>
        </w:rPr>
        <w:t xml:space="preserve"> </w:t>
      </w:r>
      <w:r w:rsidRPr="0088306B">
        <w:rPr>
          <w:szCs w:val="24"/>
        </w:rPr>
        <w:t>imputation</w:t>
      </w:r>
      <w:r w:rsidRPr="0088306B">
        <w:rPr>
          <w:rFonts w:hint="eastAsia"/>
          <w:szCs w:val="24"/>
        </w:rPr>
        <w:t>填補法</w:t>
      </w:r>
      <w:r w:rsidRPr="0088306B">
        <w:rPr>
          <w:rFonts w:hint="eastAsia"/>
          <w:szCs w:val="24"/>
        </w:rPr>
        <w:lastRenderedPageBreak/>
        <w:t>的</w:t>
      </w:r>
      <w:r>
        <w:rPr>
          <w:rFonts w:hint="eastAsia"/>
          <w:szCs w:val="24"/>
        </w:rPr>
        <w:t>結果</w:t>
      </w:r>
      <w:r w:rsidRPr="0088306B">
        <w:rPr>
          <w:rFonts w:hint="eastAsia"/>
          <w:szCs w:val="24"/>
        </w:rPr>
        <w:t>已經與其他兩者有明顯的差距。由此可知，當鄰近點參考數量稀少且較高缺失值比例時，本論文提出的方法所產生的天際線比較接近原天際線。</w:t>
      </w:r>
    </w:p>
    <w:p w14:paraId="0C6D982B" w14:textId="77777777" w:rsidR="00296807" w:rsidRPr="00781079" w:rsidRDefault="00296807" w:rsidP="00296807">
      <w:pPr>
        <w:rPr>
          <w:szCs w:val="24"/>
        </w:rPr>
      </w:pPr>
    </w:p>
    <w:p w14:paraId="767E10FF" w14:textId="767658ED" w:rsidR="001E58C6" w:rsidRPr="00077E04" w:rsidRDefault="0097520B" w:rsidP="00A1203C">
      <w:pPr>
        <w:pStyle w:val="af7"/>
        <w:jc w:val="center"/>
        <w:rPr>
          <w:sz w:val="24"/>
          <w:szCs w:val="24"/>
        </w:rPr>
      </w:pPr>
      <w:bookmarkStart w:id="109" w:name="_Toc49426052"/>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416D32" w:rsidRPr="003B5F1B">
        <w:rPr>
          <w:rFonts w:hint="eastAsia"/>
          <w:color w:val="000000" w:themeColor="text1"/>
          <w:sz w:val="24"/>
          <w:szCs w:val="24"/>
        </w:rPr>
        <w:t>不同缺失值比例下各</w:t>
      </w:r>
      <w:r w:rsidR="001E58C6" w:rsidRPr="003B5F1B">
        <w:rPr>
          <w:rFonts w:hint="eastAsia"/>
          <w:color w:val="000000" w:themeColor="text1"/>
          <w:sz w:val="24"/>
          <w:szCs w:val="24"/>
        </w:rPr>
        <w:t>填補法</w:t>
      </w:r>
      <w:r w:rsidR="0034520E" w:rsidRPr="003B5F1B">
        <w:rPr>
          <w:rFonts w:hint="eastAsia"/>
          <w:color w:val="000000" w:themeColor="text1"/>
          <w:sz w:val="24"/>
          <w:szCs w:val="24"/>
        </w:rPr>
        <w:t>相似度</w:t>
      </w:r>
      <w:r w:rsidR="001E58C6" w:rsidRPr="003B5F1B">
        <w:rPr>
          <w:rFonts w:hint="eastAsia"/>
          <w:color w:val="000000" w:themeColor="text1"/>
          <w:sz w:val="24"/>
          <w:szCs w:val="24"/>
        </w:rPr>
        <w:t>比較表</w:t>
      </w:r>
      <w:r w:rsidR="00317002" w:rsidRPr="003B5F1B">
        <w:rPr>
          <w:rFonts w:hint="eastAsia"/>
          <w:color w:val="000000" w:themeColor="text1"/>
          <w:sz w:val="24"/>
          <w:szCs w:val="24"/>
        </w:rPr>
        <w:t xml:space="preserve"> (</w:t>
      </w:r>
      <w:r w:rsidR="00317002" w:rsidRPr="003B5F1B">
        <w:rPr>
          <w:color w:val="000000" w:themeColor="text1"/>
          <w:sz w:val="24"/>
          <w:szCs w:val="24"/>
        </w:rPr>
        <w:t>k=1</w:t>
      </w:r>
      <w:r w:rsidR="00317002" w:rsidRPr="003B5F1B">
        <w:rPr>
          <w:rFonts w:hint="eastAsia"/>
          <w:color w:val="000000" w:themeColor="text1"/>
          <w:sz w:val="24"/>
          <w:szCs w:val="24"/>
        </w:rPr>
        <w:t>)</w:t>
      </w:r>
      <w:bookmarkEnd w:id="10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20B16827">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DD44A2" w14:textId="42B3B259" w:rsidR="004C6CE6" w:rsidRDefault="00AC4BAF" w:rsidP="00A11089">
      <w:pPr>
        <w:pStyle w:val="af7"/>
        <w:jc w:val="center"/>
        <w:rPr>
          <w:sz w:val="24"/>
          <w:szCs w:val="24"/>
        </w:rPr>
      </w:pPr>
      <w:bookmarkStart w:id="110" w:name="_Toc4942606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w:t>
      </w:r>
      <w:bookmarkEnd w:id="110"/>
    </w:p>
    <w:p w14:paraId="74AD2470" w14:textId="77777777" w:rsidR="00A11089" w:rsidRPr="00A11089" w:rsidRDefault="00A11089" w:rsidP="00A11089"/>
    <w:p w14:paraId="4436DAB5" w14:textId="77777777" w:rsidR="00020E6F" w:rsidRDefault="00B362ED" w:rsidP="00020E6F">
      <w:pPr>
        <w:rPr>
          <w:color w:val="0070C0"/>
          <w:szCs w:val="24"/>
        </w:rPr>
      </w:pPr>
      <w:r>
        <w:tab/>
      </w:r>
      <w:r w:rsidR="00020E6F" w:rsidRPr="00972B92">
        <w:rPr>
          <w:rFonts w:hint="eastAsia"/>
          <w:szCs w:val="24"/>
        </w:rPr>
        <w:t>當</w:t>
      </w:r>
      <w:r w:rsidR="00020E6F" w:rsidRPr="00972B92">
        <w:rPr>
          <w:rFonts w:hint="eastAsia"/>
          <w:szCs w:val="24"/>
        </w:rPr>
        <w:t>k</w:t>
      </w:r>
      <w:r w:rsidR="00020E6F" w:rsidRPr="00972B92">
        <w:rPr>
          <w:szCs w:val="24"/>
        </w:rPr>
        <w:t>=</w:t>
      </w:r>
      <w:r w:rsidR="00020E6F">
        <w:rPr>
          <w:rFonts w:hint="eastAsia"/>
          <w:szCs w:val="24"/>
        </w:rPr>
        <w:t>5</w:t>
      </w:r>
      <w:r w:rsidR="00020E6F" w:rsidRPr="00972B92">
        <w:rPr>
          <w:rFonts w:hint="eastAsia"/>
          <w:szCs w:val="24"/>
        </w:rPr>
        <w:t>時，實驗結果</w:t>
      </w:r>
      <w:r w:rsidR="00020E6F" w:rsidRPr="00790EF6">
        <w:rPr>
          <w:rFonts w:hint="eastAsia"/>
          <w:szCs w:val="24"/>
        </w:rPr>
        <w:t>如表</w:t>
      </w:r>
      <w:r w:rsidR="00020E6F" w:rsidRPr="00790EF6">
        <w:rPr>
          <w:rFonts w:hint="eastAsia"/>
          <w:szCs w:val="24"/>
        </w:rPr>
        <w:t>4.3</w:t>
      </w:r>
      <w:r w:rsidR="00020E6F">
        <w:rPr>
          <w:rFonts w:hint="eastAsia"/>
          <w:szCs w:val="24"/>
        </w:rPr>
        <w:t>與圖</w:t>
      </w:r>
      <w:r w:rsidR="00020E6F">
        <w:rPr>
          <w:rFonts w:hint="eastAsia"/>
          <w:szCs w:val="24"/>
        </w:rPr>
        <w:t>4.6</w:t>
      </w:r>
      <w:r w:rsidR="00020E6F" w:rsidRPr="00790EF6">
        <w:rPr>
          <w:rFonts w:hint="eastAsia"/>
          <w:szCs w:val="24"/>
        </w:rPr>
        <w:t>所示</w:t>
      </w:r>
      <w:r w:rsidR="00020E6F">
        <w:rPr>
          <w:rFonts w:hint="eastAsia"/>
          <w:szCs w:val="24"/>
        </w:rPr>
        <w:t>。</w:t>
      </w:r>
      <w:r w:rsidR="00020E6F" w:rsidRPr="00972B92">
        <w:rPr>
          <w:rFonts w:hint="eastAsia"/>
          <w:szCs w:val="24"/>
        </w:rPr>
        <w:t>我們可以觀察到</w:t>
      </w:r>
      <w:r w:rsidR="00020E6F" w:rsidRPr="00790EF6">
        <w:rPr>
          <w:rFonts w:hint="eastAsia"/>
        </w:rPr>
        <w:t>當鄰近點比較多，原始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鄰近點填補法比</w:t>
      </w:r>
      <w:r w:rsidR="00020E6F" w:rsidRPr="00790EF6">
        <w:rPr>
          <w:rFonts w:hint="eastAsia"/>
          <w:szCs w:val="24"/>
        </w:rPr>
        <w:t>k</w:t>
      </w:r>
      <w:r w:rsidR="00020E6F" w:rsidRPr="00790EF6">
        <w:rPr>
          <w:szCs w:val="24"/>
        </w:rPr>
        <w:t>=1</w:t>
      </w:r>
      <w:r w:rsidR="00020E6F" w:rsidRPr="00790EF6">
        <w:rPr>
          <w:rFonts w:hint="eastAsia"/>
          <w:szCs w:val="24"/>
        </w:rPr>
        <w:t>時的表現更好一些。</w:t>
      </w:r>
      <w:r w:rsidR="00020E6F">
        <w:rPr>
          <w:rFonts w:hint="eastAsia"/>
          <w:szCs w:val="24"/>
        </w:rPr>
        <w:t>也</w:t>
      </w:r>
      <w:r w:rsidR="00020E6F" w:rsidRPr="00790EF6">
        <w:rPr>
          <w:rFonts w:hint="eastAsia"/>
          <w:szCs w:val="24"/>
        </w:rPr>
        <w:t>可以觀察出在缺失比例介於</w:t>
      </w:r>
      <w:r w:rsidR="00020E6F" w:rsidRPr="00790EF6">
        <w:rPr>
          <w:rFonts w:hint="eastAsia"/>
          <w:szCs w:val="24"/>
        </w:rPr>
        <w:t>40%</w:t>
      </w:r>
      <w:r w:rsidR="00020E6F" w:rsidRPr="00790EF6">
        <w:rPr>
          <w:rFonts w:hint="eastAsia"/>
          <w:szCs w:val="24"/>
        </w:rPr>
        <w:t>至</w:t>
      </w:r>
      <w:r w:rsidR="00020E6F" w:rsidRPr="00790EF6">
        <w:rPr>
          <w:rFonts w:hint="eastAsia"/>
          <w:szCs w:val="24"/>
        </w:rPr>
        <w:t>50%</w:t>
      </w:r>
      <w:r w:rsidR="00020E6F" w:rsidRPr="00790EF6">
        <w:rPr>
          <w:rFonts w:hint="eastAsia"/>
          <w:szCs w:val="24"/>
        </w:rPr>
        <w:t>間，</w:t>
      </w:r>
      <w:r w:rsidR="00020E6F" w:rsidRPr="00790EF6">
        <w:rPr>
          <w:rFonts w:hint="eastAsia"/>
        </w:rPr>
        <w:t>原始</w:t>
      </w:r>
      <w:r w:rsidR="00020E6F" w:rsidRPr="00790EF6">
        <w:rPr>
          <w:rFonts w:hint="eastAsia"/>
        </w:rPr>
        <w:t>k</w:t>
      </w:r>
      <w:r w:rsidR="00020E6F" w:rsidRPr="00790EF6">
        <w:rPr>
          <w:rFonts w:hint="eastAsia"/>
        </w:rPr>
        <w:t>鄰近點填補法有機會擁有較好的填補效果</w:t>
      </w:r>
      <w:r w:rsidR="00020E6F">
        <w:rPr>
          <w:rFonts w:hint="eastAsia"/>
        </w:rPr>
        <w:t>，這</w:t>
      </w:r>
      <w:r w:rsidR="00020E6F" w:rsidRPr="00790EF6">
        <w:rPr>
          <w:rFonts w:hint="eastAsia"/>
        </w:rPr>
        <w:t>是因為缺失程度不高，原始</w:t>
      </w:r>
      <w:r w:rsidR="00020E6F" w:rsidRPr="00790EF6">
        <w:rPr>
          <w:rFonts w:hint="eastAsia"/>
        </w:rPr>
        <w:t>k</w:t>
      </w:r>
      <w:r w:rsidR="00020E6F" w:rsidRPr="00790EF6">
        <w:rPr>
          <w:rFonts w:hint="eastAsia"/>
        </w:rPr>
        <w:t>鄰近點填補法還能夠以足夠的</w:t>
      </w:r>
      <w:r w:rsidR="00020E6F" w:rsidRPr="00790EF6">
        <w:rPr>
          <w:rFonts w:hint="eastAsia"/>
        </w:rPr>
        <w:t>k</w:t>
      </w:r>
      <w:r w:rsidR="00020E6F" w:rsidRPr="00790EF6">
        <w:rPr>
          <w:rFonts w:hint="eastAsia"/>
        </w:rPr>
        <w:t>與鄰近點計算平均</w:t>
      </w:r>
      <w:r w:rsidR="00020E6F">
        <w:rPr>
          <w:rFonts w:hint="eastAsia"/>
        </w:rPr>
        <w:t>值</w:t>
      </w:r>
      <w:r w:rsidR="00020E6F" w:rsidRPr="00790EF6">
        <w:rPr>
          <w:rFonts w:hint="eastAsia"/>
        </w:rPr>
        <w:t>後填回。</w:t>
      </w:r>
      <w:r w:rsidR="00020E6F" w:rsidRPr="00790EF6">
        <w:rPr>
          <w:rFonts w:hint="eastAsia"/>
          <w:szCs w:val="24"/>
        </w:rPr>
        <w:t>即使缺失值比例已達</w:t>
      </w:r>
      <w:r w:rsidR="00020E6F" w:rsidRPr="00790EF6">
        <w:rPr>
          <w:rFonts w:hint="eastAsia"/>
          <w:szCs w:val="24"/>
        </w:rPr>
        <w:t>70%</w:t>
      </w:r>
      <w:r w:rsidR="00020E6F" w:rsidRPr="00790EF6">
        <w:rPr>
          <w:rFonts w:hint="eastAsia"/>
          <w:szCs w:val="24"/>
        </w:rPr>
        <w:t>，</w:t>
      </w:r>
      <w:r w:rsidR="00020E6F" w:rsidRPr="00790EF6">
        <w:rPr>
          <w:rFonts w:hint="eastAsia"/>
        </w:rPr>
        <w:t>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鄰近點填補法都還有</w:t>
      </w:r>
      <w:r w:rsidR="00020E6F" w:rsidRPr="00790EF6">
        <w:rPr>
          <w:rFonts w:hint="eastAsia"/>
          <w:szCs w:val="24"/>
        </w:rPr>
        <w:t>60%</w:t>
      </w:r>
      <w:r w:rsidR="00020E6F" w:rsidRPr="00790EF6">
        <w:rPr>
          <w:rFonts w:hint="eastAsia"/>
          <w:szCs w:val="24"/>
        </w:rPr>
        <w:t>與</w:t>
      </w:r>
      <w:r w:rsidR="00020E6F" w:rsidRPr="00790EF6">
        <w:rPr>
          <w:rFonts w:hint="eastAsia"/>
          <w:szCs w:val="24"/>
        </w:rPr>
        <w:t>66.6%</w:t>
      </w:r>
      <w:r w:rsidR="00020E6F" w:rsidRPr="00790EF6">
        <w:rPr>
          <w:rFonts w:hint="eastAsia"/>
          <w:szCs w:val="24"/>
        </w:rPr>
        <w:t>的相似度。</w:t>
      </w:r>
    </w:p>
    <w:p w14:paraId="2D7FDFF0" w14:textId="07711EA2" w:rsidR="00B362ED" w:rsidRDefault="00020E6F" w:rsidP="00020E6F">
      <w:r w:rsidRPr="00790EF6">
        <w:rPr>
          <w:rFonts w:hint="eastAsia"/>
        </w:rPr>
        <w:t>圖</w:t>
      </w:r>
      <w:r w:rsidRPr="00790EF6">
        <w:rPr>
          <w:rFonts w:hint="eastAsia"/>
        </w:rPr>
        <w:t>4.6</w:t>
      </w:r>
      <w:r w:rsidRPr="00790EF6">
        <w:rPr>
          <w:rFonts w:hint="eastAsia"/>
        </w:rPr>
        <w:t>顯示，當</w:t>
      </w:r>
      <w:r w:rsidRPr="00790EF6">
        <w:rPr>
          <w:rFonts w:hint="eastAsia"/>
        </w:rPr>
        <w:t>k</w:t>
      </w:r>
      <w:r w:rsidRPr="00790EF6">
        <w:t>=5</w:t>
      </w:r>
      <w:r w:rsidRPr="00790EF6">
        <w:rPr>
          <w:rFonts w:hint="eastAsia"/>
        </w:rPr>
        <w:t>時，</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填補法除了在缺失值比例為</w:t>
      </w:r>
      <w:r w:rsidRPr="00790EF6">
        <w:rPr>
          <w:rFonts w:hint="eastAsia"/>
          <w:szCs w:val="24"/>
        </w:rPr>
        <w:t>40%</w:t>
      </w:r>
      <w:r w:rsidRPr="00790EF6">
        <w:rPr>
          <w:rFonts w:hint="eastAsia"/>
          <w:szCs w:val="24"/>
        </w:rPr>
        <w:t>與</w:t>
      </w:r>
      <w:r w:rsidRPr="00790EF6">
        <w:rPr>
          <w:rFonts w:hint="eastAsia"/>
          <w:szCs w:val="24"/>
        </w:rPr>
        <w:t>50%</w:t>
      </w:r>
      <w:r w:rsidRPr="00790EF6">
        <w:rPr>
          <w:rFonts w:hint="eastAsia"/>
          <w:szCs w:val="24"/>
        </w:rPr>
        <w:t>時，相似度略低於其他兩者。在缺失值比例超過</w:t>
      </w:r>
      <w:r w:rsidRPr="00790EF6">
        <w:rPr>
          <w:rFonts w:hint="eastAsia"/>
          <w:szCs w:val="24"/>
        </w:rPr>
        <w:t>80%</w:t>
      </w:r>
      <w:r w:rsidRPr="00790EF6">
        <w:rPr>
          <w:rFonts w:hint="eastAsia"/>
          <w:szCs w:val="24"/>
        </w:rPr>
        <w:t>的情形下，</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填補法所產生天際線的相似度至少與其他兩種填補法相同</w:t>
      </w:r>
      <w:r>
        <w:rPr>
          <w:rFonts w:hint="eastAsia"/>
          <w:szCs w:val="24"/>
        </w:rPr>
        <w:t>或</w:t>
      </w:r>
      <w:r w:rsidRPr="00790EF6">
        <w:rPr>
          <w:rFonts w:hint="eastAsia"/>
          <w:szCs w:val="24"/>
        </w:rPr>
        <w:t>高於其他兩種填補法。甚至在缺失值比例</w:t>
      </w:r>
      <w:r>
        <w:rPr>
          <w:rFonts w:hint="eastAsia"/>
          <w:szCs w:val="24"/>
        </w:rPr>
        <w:t>高達</w:t>
      </w:r>
      <w:r w:rsidRPr="00790EF6">
        <w:rPr>
          <w:rFonts w:hint="eastAsia"/>
          <w:szCs w:val="24"/>
        </w:rPr>
        <w:t>90%</w:t>
      </w:r>
      <w:r w:rsidRPr="00790EF6">
        <w:rPr>
          <w:rFonts w:hint="eastAsia"/>
          <w:szCs w:val="24"/>
        </w:rPr>
        <w:t>時候，</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填補法所產生天際線的相似度為</w:t>
      </w:r>
      <w:r w:rsidRPr="00790EF6">
        <w:rPr>
          <w:rFonts w:hint="eastAsia"/>
          <w:szCs w:val="24"/>
        </w:rPr>
        <w:t>k</w:t>
      </w:r>
      <w:r w:rsidRPr="00790EF6">
        <w:rPr>
          <w:rFonts w:hint="eastAsia"/>
          <w:szCs w:val="24"/>
        </w:rPr>
        <w:t>鄰近點填補法的</w:t>
      </w:r>
      <w:r w:rsidRPr="00790EF6">
        <w:rPr>
          <w:rFonts w:hint="eastAsia"/>
          <w:szCs w:val="24"/>
        </w:rPr>
        <w:t>2</w:t>
      </w:r>
      <w:r w:rsidRPr="00790EF6">
        <w:rPr>
          <w:rFonts w:hint="eastAsia"/>
          <w:szCs w:val="24"/>
        </w:rPr>
        <w:t>倍。</w:t>
      </w:r>
    </w:p>
    <w:p w14:paraId="7643EA0A" w14:textId="77777777" w:rsidR="00DD3AF0" w:rsidRPr="00B362ED" w:rsidRDefault="00DD3AF0" w:rsidP="00B362ED"/>
    <w:p w14:paraId="5706130D" w14:textId="409182F5" w:rsidR="00982516" w:rsidRPr="00077E04" w:rsidRDefault="0097520B" w:rsidP="00A1203C">
      <w:pPr>
        <w:pStyle w:val="af7"/>
        <w:jc w:val="center"/>
        <w:rPr>
          <w:sz w:val="24"/>
          <w:szCs w:val="24"/>
        </w:rPr>
      </w:pPr>
      <w:bookmarkStart w:id="111" w:name="_Toc49426053"/>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w:t>
      </w:r>
      <w:r w:rsidR="0034520E" w:rsidRPr="003B5F1B">
        <w:rPr>
          <w:rFonts w:hint="eastAsia"/>
          <w:color w:val="000000" w:themeColor="text1"/>
          <w:sz w:val="24"/>
          <w:szCs w:val="24"/>
        </w:rPr>
        <w:t>5)</w:t>
      </w:r>
      <w:bookmarkEnd w:id="11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5B0683C9">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252C6D" w14:textId="723DEF5E" w:rsidR="00556474" w:rsidRPr="00A11089" w:rsidRDefault="00AC4BAF" w:rsidP="00A11089">
      <w:pPr>
        <w:pStyle w:val="af7"/>
        <w:jc w:val="center"/>
        <w:rPr>
          <w:sz w:val="24"/>
          <w:szCs w:val="24"/>
        </w:rPr>
      </w:pPr>
      <w:bookmarkStart w:id="112" w:name="_Toc4942606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w:t>
      </w:r>
      <w:r w:rsidR="00921111" w:rsidRPr="003B5F1B">
        <w:rPr>
          <w:rFonts w:hint="eastAsia"/>
          <w:color w:val="000000" w:themeColor="text1"/>
          <w:sz w:val="24"/>
          <w:szCs w:val="24"/>
        </w:rPr>
        <w:t>5)</w:t>
      </w:r>
      <w:bookmarkEnd w:id="112"/>
    </w:p>
    <w:p w14:paraId="4BD8C15C" w14:textId="3519B3D8" w:rsidR="0059045E" w:rsidRDefault="0059045E" w:rsidP="00A11089">
      <w:pPr>
        <w:pStyle w:val="af7"/>
        <w:rPr>
          <w:sz w:val="24"/>
          <w:szCs w:val="24"/>
        </w:rPr>
      </w:pPr>
    </w:p>
    <w:p w14:paraId="4E40B086" w14:textId="697BEB3D" w:rsidR="00077564" w:rsidRPr="00F820EA" w:rsidRDefault="000B2DD3" w:rsidP="000B2DD3">
      <w:pPr>
        <w:rPr>
          <w:rFonts w:cs="Times New Roman"/>
        </w:rPr>
      </w:pPr>
      <w:r>
        <w:tab/>
      </w:r>
      <w:r w:rsidR="00020E6F" w:rsidRPr="00972B92">
        <w:rPr>
          <w:rFonts w:hint="eastAsia"/>
          <w:szCs w:val="24"/>
        </w:rPr>
        <w:t>當</w:t>
      </w:r>
      <w:r w:rsidR="00020E6F" w:rsidRPr="00972B92">
        <w:rPr>
          <w:rFonts w:hint="eastAsia"/>
          <w:szCs w:val="24"/>
        </w:rPr>
        <w:t>k</w:t>
      </w:r>
      <w:r w:rsidR="00020E6F" w:rsidRPr="00972B92">
        <w:rPr>
          <w:szCs w:val="24"/>
        </w:rPr>
        <w:t>=1</w:t>
      </w:r>
      <w:r w:rsidR="00020E6F">
        <w:rPr>
          <w:szCs w:val="24"/>
        </w:rPr>
        <w:t>3</w:t>
      </w:r>
      <w:r w:rsidR="00020E6F" w:rsidRPr="00972B92">
        <w:rPr>
          <w:rFonts w:hint="eastAsia"/>
          <w:szCs w:val="24"/>
        </w:rPr>
        <w:t>時，實驗結果</w:t>
      </w:r>
      <w:r w:rsidR="00020E6F" w:rsidRPr="00863522">
        <w:rPr>
          <w:rFonts w:hint="eastAsia"/>
          <w:szCs w:val="24"/>
        </w:rPr>
        <w:t>如表</w:t>
      </w:r>
      <w:r w:rsidR="00020E6F" w:rsidRPr="00863522">
        <w:rPr>
          <w:rFonts w:hint="eastAsia"/>
          <w:szCs w:val="24"/>
        </w:rPr>
        <w:t>4.4</w:t>
      </w:r>
      <w:r w:rsidR="00020E6F">
        <w:rPr>
          <w:rFonts w:hint="eastAsia"/>
          <w:szCs w:val="24"/>
        </w:rPr>
        <w:t>與圖</w:t>
      </w:r>
      <w:r w:rsidR="00020E6F">
        <w:rPr>
          <w:rFonts w:hint="eastAsia"/>
          <w:szCs w:val="24"/>
        </w:rPr>
        <w:t>4.7</w:t>
      </w:r>
      <w:r w:rsidR="00020E6F" w:rsidRPr="00863522">
        <w:rPr>
          <w:rFonts w:hint="eastAsia"/>
          <w:szCs w:val="24"/>
        </w:rPr>
        <w:t>所示</w:t>
      </w:r>
      <w:r w:rsidR="00020E6F">
        <w:rPr>
          <w:rFonts w:hint="eastAsia"/>
          <w:szCs w:val="24"/>
        </w:rPr>
        <w:t>。</w:t>
      </w:r>
      <w:r w:rsidR="00020E6F" w:rsidRPr="00972B92">
        <w:rPr>
          <w:rFonts w:hint="eastAsia"/>
          <w:szCs w:val="24"/>
        </w:rPr>
        <w:t>我們可以觀察到</w:t>
      </w:r>
      <w:r w:rsidR="00020E6F">
        <w:rPr>
          <w:rFonts w:cs="Times New Roman" w:hint="eastAsia"/>
        </w:rPr>
        <w:t>，</w:t>
      </w:r>
      <w:r w:rsidR="00020E6F" w:rsidRPr="00863522">
        <w:rPr>
          <w:rFonts w:cs="Times New Roman"/>
        </w:rPr>
        <w:t>原始</w:t>
      </w:r>
      <w:r w:rsidR="00020E6F" w:rsidRPr="00863522">
        <w:rPr>
          <w:rFonts w:cs="Times New Roman"/>
        </w:rPr>
        <w:t>k</w:t>
      </w:r>
      <w:r w:rsidR="00020E6F" w:rsidRPr="00863522">
        <w:rPr>
          <w:rFonts w:cs="Times New Roman"/>
        </w:rPr>
        <w:t>鄰近點填補法與</w:t>
      </w:r>
      <w:r w:rsidR="00020E6F" w:rsidRPr="00863522">
        <w:rPr>
          <w:rFonts w:hint="eastAsia"/>
          <w:szCs w:val="24"/>
        </w:rPr>
        <w:t>權重型</w:t>
      </w:r>
      <w:r w:rsidR="00020E6F" w:rsidRPr="00863522">
        <w:rPr>
          <w:rFonts w:hint="eastAsia"/>
          <w:szCs w:val="24"/>
        </w:rPr>
        <w:t>k</w:t>
      </w:r>
      <w:r w:rsidR="00020E6F" w:rsidRPr="00863522">
        <w:rPr>
          <w:rFonts w:hint="eastAsia"/>
          <w:szCs w:val="24"/>
        </w:rPr>
        <w:t>鄰近點填補法</w:t>
      </w:r>
      <w:r w:rsidR="00020E6F" w:rsidRPr="00863522">
        <w:rPr>
          <w:rFonts w:cs="Times New Roman"/>
          <w:szCs w:val="24"/>
        </w:rPr>
        <w:t>在缺失值比例從</w:t>
      </w:r>
      <w:r w:rsidR="00020E6F" w:rsidRPr="00863522">
        <w:rPr>
          <w:rFonts w:cs="Times New Roman"/>
          <w:szCs w:val="24"/>
        </w:rPr>
        <w:t>30%</w:t>
      </w:r>
      <w:r w:rsidR="00020E6F" w:rsidRPr="00863522">
        <w:rPr>
          <w:rFonts w:cs="Times New Roman"/>
          <w:szCs w:val="24"/>
        </w:rPr>
        <w:t>到</w:t>
      </w:r>
      <w:r w:rsidR="00020E6F" w:rsidRPr="00863522">
        <w:rPr>
          <w:rFonts w:cs="Times New Roman"/>
          <w:szCs w:val="24"/>
        </w:rPr>
        <w:t>50%</w:t>
      </w:r>
      <w:r w:rsidR="00020E6F" w:rsidRPr="00863522">
        <w:rPr>
          <w:rFonts w:cs="Times New Roman"/>
          <w:szCs w:val="24"/>
        </w:rPr>
        <w:t>的區間以及從</w:t>
      </w:r>
      <w:r w:rsidR="00020E6F" w:rsidRPr="00863522">
        <w:rPr>
          <w:rFonts w:cs="Times New Roman"/>
          <w:szCs w:val="24"/>
        </w:rPr>
        <w:t>50%</w:t>
      </w:r>
      <w:r w:rsidR="00020E6F" w:rsidRPr="00863522">
        <w:rPr>
          <w:rFonts w:cs="Times New Roman"/>
          <w:szCs w:val="24"/>
        </w:rPr>
        <w:t>到</w:t>
      </w:r>
      <w:r w:rsidR="00020E6F" w:rsidRPr="00863522">
        <w:rPr>
          <w:rFonts w:cs="Times New Roman"/>
          <w:szCs w:val="24"/>
        </w:rPr>
        <w:t>90%</w:t>
      </w:r>
      <w:r w:rsidR="00020E6F" w:rsidRPr="00863522">
        <w:rPr>
          <w:rFonts w:cs="Times New Roman"/>
          <w:szCs w:val="24"/>
        </w:rPr>
        <w:t>的區間，兩者的相似度分別從</w:t>
      </w:r>
      <w:r w:rsidR="00020E6F" w:rsidRPr="00863522">
        <w:rPr>
          <w:rFonts w:cs="Times New Roman"/>
          <w:szCs w:val="24"/>
        </w:rPr>
        <w:t>75%</w:t>
      </w:r>
      <w:r w:rsidR="00020E6F" w:rsidRPr="00863522">
        <w:rPr>
          <w:rFonts w:cs="Times New Roman"/>
          <w:szCs w:val="24"/>
        </w:rPr>
        <w:t>與</w:t>
      </w:r>
      <w:r w:rsidR="00020E6F" w:rsidRPr="00863522">
        <w:rPr>
          <w:rFonts w:cs="Times New Roman"/>
          <w:szCs w:val="24"/>
        </w:rPr>
        <w:t>81.8%</w:t>
      </w:r>
      <w:r w:rsidR="00020E6F" w:rsidRPr="00863522">
        <w:rPr>
          <w:rFonts w:cs="Times New Roman" w:hint="eastAsia"/>
          <w:szCs w:val="24"/>
        </w:rPr>
        <w:t>下</w:t>
      </w:r>
      <w:r w:rsidR="00020E6F" w:rsidRPr="00863522">
        <w:rPr>
          <w:rFonts w:cs="Times New Roman"/>
          <w:szCs w:val="24"/>
        </w:rPr>
        <w:t>降至</w:t>
      </w:r>
      <w:r w:rsidR="00020E6F" w:rsidRPr="00863522">
        <w:rPr>
          <w:rFonts w:cs="Times New Roman" w:hint="eastAsia"/>
          <w:szCs w:val="24"/>
        </w:rPr>
        <w:t>1</w:t>
      </w:r>
      <w:r w:rsidR="00020E6F" w:rsidRPr="00863522">
        <w:rPr>
          <w:rFonts w:cs="Times New Roman"/>
          <w:szCs w:val="24"/>
        </w:rPr>
        <w:t>8.1%</w:t>
      </w:r>
      <w:r w:rsidR="00020E6F" w:rsidRPr="00863522">
        <w:rPr>
          <w:rFonts w:cs="Times New Roman"/>
          <w:szCs w:val="24"/>
        </w:rPr>
        <w:t>。</w:t>
      </w:r>
      <w:r w:rsidR="00020E6F" w:rsidRPr="00863522">
        <w:rPr>
          <w:rFonts w:cs="Times New Roman" w:hint="eastAsia"/>
          <w:szCs w:val="24"/>
        </w:rPr>
        <w:t>反觀本研究提出的</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，除了</w:t>
      </w:r>
      <w:r w:rsidR="00020E6F">
        <w:rPr>
          <w:rFonts w:cs="Times New Roman" w:hint="eastAsia"/>
          <w:szCs w:val="24"/>
        </w:rPr>
        <w:t>在</w:t>
      </w:r>
      <w:r w:rsidR="00020E6F" w:rsidRPr="00863522">
        <w:rPr>
          <w:rFonts w:cs="Times New Roman" w:hint="eastAsia"/>
          <w:szCs w:val="24"/>
        </w:rPr>
        <w:t>40%</w:t>
      </w:r>
      <w:r w:rsidR="00020E6F">
        <w:rPr>
          <w:rFonts w:cs="Times New Roman" w:hint="eastAsia"/>
          <w:szCs w:val="24"/>
        </w:rPr>
        <w:t>的</w:t>
      </w:r>
      <w:r w:rsidR="00020E6F" w:rsidRPr="00863522">
        <w:rPr>
          <w:rFonts w:cs="Times New Roman" w:hint="eastAsia"/>
          <w:szCs w:val="24"/>
        </w:rPr>
        <w:t>缺失值比例</w:t>
      </w:r>
      <w:r w:rsidR="00020E6F">
        <w:rPr>
          <w:rFonts w:cs="Times New Roman" w:hint="eastAsia"/>
          <w:szCs w:val="24"/>
        </w:rPr>
        <w:t>時其</w:t>
      </w:r>
      <w:r w:rsidR="00020E6F" w:rsidRPr="00863522">
        <w:rPr>
          <w:rFonts w:cs="Times New Roman" w:hint="eastAsia"/>
          <w:szCs w:val="24"/>
        </w:rPr>
        <w:t>相似度</w:t>
      </w:r>
      <w:r w:rsidR="00020E6F">
        <w:rPr>
          <w:rFonts w:cs="Times New Roman" w:hint="eastAsia"/>
          <w:szCs w:val="24"/>
        </w:rPr>
        <w:t>為</w:t>
      </w:r>
      <w:r w:rsidR="00020E6F" w:rsidRPr="00863522">
        <w:rPr>
          <w:rFonts w:cs="Times New Roman" w:hint="eastAsia"/>
          <w:szCs w:val="24"/>
        </w:rPr>
        <w:t>45.4%</w:t>
      </w:r>
      <w:proofErr w:type="gramStart"/>
      <w:r w:rsidR="00020E6F" w:rsidRPr="00863522">
        <w:rPr>
          <w:rFonts w:cs="Times New Roman" w:hint="eastAsia"/>
          <w:szCs w:val="24"/>
        </w:rPr>
        <w:t>以外，</w:t>
      </w:r>
      <w:proofErr w:type="gramEnd"/>
      <w:r w:rsidR="00020E6F" w:rsidRPr="00863522">
        <w:rPr>
          <w:rFonts w:cs="Times New Roman" w:hint="eastAsia"/>
          <w:szCs w:val="24"/>
        </w:rPr>
        <w:t>其他缺失值比例下幾乎都維持在</w:t>
      </w:r>
      <w:r w:rsidR="00020E6F" w:rsidRPr="00863522">
        <w:rPr>
          <w:rFonts w:cs="Times New Roman" w:hint="eastAsia"/>
          <w:szCs w:val="24"/>
        </w:rPr>
        <w:t>70%</w:t>
      </w:r>
      <w:r w:rsidR="00020E6F" w:rsidRPr="00863522">
        <w:rPr>
          <w:rFonts w:cs="Times New Roman" w:hint="eastAsia"/>
          <w:szCs w:val="24"/>
        </w:rPr>
        <w:t>以上的相似度</w:t>
      </w:r>
      <w:r w:rsidR="00020E6F">
        <w:rPr>
          <w:rFonts w:cs="Times New Roman" w:hint="eastAsia"/>
          <w:szCs w:val="24"/>
        </w:rPr>
        <w:t>；</w:t>
      </w:r>
      <w:proofErr w:type="gramStart"/>
      <w:r w:rsidR="00020E6F">
        <w:rPr>
          <w:rFonts w:cs="Times New Roman" w:hint="eastAsia"/>
          <w:szCs w:val="24"/>
        </w:rPr>
        <w:t>意謂</w:t>
      </w:r>
      <w:r w:rsidR="00020E6F" w:rsidRPr="00863522">
        <w:rPr>
          <w:rFonts w:cs="Times New Roman" w:hint="eastAsia"/>
          <w:szCs w:val="24"/>
        </w:rPr>
        <w:t>高缺失</w:t>
      </w:r>
      <w:proofErr w:type="gramEnd"/>
      <w:r w:rsidR="00020E6F" w:rsidRPr="00863522">
        <w:rPr>
          <w:rFonts w:cs="Times New Roman" w:hint="eastAsia"/>
          <w:szCs w:val="24"/>
        </w:rPr>
        <w:t>值比例時</w:t>
      </w:r>
      <w:r w:rsidR="00020E6F">
        <w:rPr>
          <w:rFonts w:cs="Times New Roman" w:hint="eastAsia"/>
          <w:szCs w:val="24"/>
        </w:rPr>
        <w:t>，</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所觸發的採樣機制有其效果。</w:t>
      </w:r>
    </w:p>
    <w:p w14:paraId="71FAA639" w14:textId="77777777" w:rsidR="00077564" w:rsidRPr="00F820EA" w:rsidRDefault="00077564" w:rsidP="000B2DD3">
      <w:pPr>
        <w:rPr>
          <w:rFonts w:cs="Times New Roman"/>
        </w:rPr>
      </w:pPr>
    </w:p>
    <w:p w14:paraId="3DA22F77" w14:textId="5361B527" w:rsidR="003739B3" w:rsidRPr="00077E04" w:rsidRDefault="00823D36" w:rsidP="0064629F">
      <w:pPr>
        <w:pStyle w:val="af7"/>
        <w:jc w:val="center"/>
        <w:rPr>
          <w:sz w:val="24"/>
          <w:szCs w:val="24"/>
        </w:rPr>
      </w:pPr>
      <w:bookmarkStart w:id="113" w:name="_Toc4942605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k=1</w:t>
      </w:r>
      <w:r w:rsidR="0034520E" w:rsidRPr="003B5F1B">
        <w:rPr>
          <w:rFonts w:hint="eastAsia"/>
          <w:color w:val="000000" w:themeColor="text1"/>
          <w:sz w:val="24"/>
          <w:szCs w:val="24"/>
        </w:rPr>
        <w:t>3)</w:t>
      </w:r>
      <w:bookmarkEnd w:id="11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4F792EB6" w:rsidR="00147971" w:rsidRDefault="003B69A5" w:rsidP="008B28FF">
      <w:r>
        <w:tab/>
      </w:r>
      <w:bookmarkStart w:id="114" w:name="_Hlk49348029"/>
      <w:r w:rsidR="00BB31C0" w:rsidRPr="004B7D53">
        <w:rPr>
          <w:rFonts w:hint="eastAsia"/>
        </w:rPr>
        <w:t>圖</w:t>
      </w:r>
      <w:r w:rsidR="00BB31C0" w:rsidRPr="004B7D53">
        <w:rPr>
          <w:rFonts w:hint="eastAsia"/>
        </w:rPr>
        <w:t>4.7</w:t>
      </w:r>
      <w:r w:rsidR="00BB31C0" w:rsidRPr="004B7D53">
        <w:rPr>
          <w:rFonts w:hint="eastAsia"/>
        </w:rPr>
        <w:t>顯示，在缺失值比例</w:t>
      </w:r>
      <w:r w:rsidR="00BB31C0" w:rsidRPr="004B7D53">
        <w:rPr>
          <w:rFonts w:hint="eastAsia"/>
        </w:rPr>
        <w:t>30%</w:t>
      </w:r>
      <w:r w:rsidR="00BB31C0" w:rsidRPr="004B7D53">
        <w:rPr>
          <w:rFonts w:hint="eastAsia"/>
        </w:rPr>
        <w:t>以下時，</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幾乎與原始</w:t>
      </w:r>
      <w:r w:rsidR="00BB31C0" w:rsidRPr="004B7D53">
        <w:rPr>
          <w:rFonts w:hint="eastAsia"/>
        </w:rPr>
        <w:t>k</w:t>
      </w:r>
      <w:r w:rsidR="00BB31C0" w:rsidRPr="004B7D53">
        <w:rPr>
          <w:rFonts w:hint="eastAsia"/>
        </w:rPr>
        <w:t>鄰近填補法無異。原因是此時可以參考的鄰近點足夠多且缺失值比例不高，加上</w:t>
      </w:r>
      <w:r w:rsidR="00BB31C0" w:rsidRPr="004B7D53">
        <w:t>k</w:t>
      </w:r>
      <w:r w:rsidR="00BB31C0" w:rsidRPr="004B7D53">
        <w:rPr>
          <w:rFonts w:hint="eastAsia"/>
        </w:rPr>
        <w:t>值夠大因此不易觸發</w:t>
      </w:r>
      <w:proofErr w:type="gramStart"/>
      <w:r w:rsidR="00BB31C0" w:rsidRPr="004B7D53">
        <w:rPr>
          <w:rFonts w:hint="eastAsia"/>
        </w:rPr>
        <w:t>採</w:t>
      </w:r>
      <w:proofErr w:type="gramEnd"/>
      <w:r w:rsidR="00BB31C0" w:rsidRPr="004B7D53">
        <w:rPr>
          <w:rFonts w:hint="eastAsia"/>
        </w:rPr>
        <w:t>樣機制，使得</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所計算</w:t>
      </w:r>
      <w:r w:rsidR="00BB31C0">
        <w:rPr>
          <w:rFonts w:hint="eastAsia"/>
        </w:rPr>
        <w:t>的填補</w:t>
      </w:r>
      <w:r w:rsidR="00BB31C0" w:rsidRPr="004B7D53">
        <w:rPr>
          <w:rFonts w:hint="eastAsia"/>
        </w:rPr>
        <w:t>值與原始</w:t>
      </w:r>
      <w:r w:rsidR="00BB31C0" w:rsidRPr="004B7D53">
        <w:rPr>
          <w:rFonts w:hint="eastAsia"/>
        </w:rPr>
        <w:t>k</w:t>
      </w:r>
      <w:r w:rsidR="00BB31C0" w:rsidRPr="004B7D53">
        <w:rPr>
          <w:rFonts w:hint="eastAsia"/>
        </w:rPr>
        <w:t>鄰近填補法大部分都一樣。並且由圖</w:t>
      </w:r>
      <w:r w:rsidR="00BB31C0" w:rsidRPr="004B7D53">
        <w:rPr>
          <w:rFonts w:hint="eastAsia"/>
        </w:rPr>
        <w:t>4.7</w:t>
      </w:r>
      <w:r w:rsidR="00BB31C0" w:rsidRPr="004B7D53">
        <w:rPr>
          <w:rFonts w:hint="eastAsia"/>
        </w:rPr>
        <w:t>可以發現，缺失值比例大於</w:t>
      </w:r>
      <w:r w:rsidR="00BB31C0" w:rsidRPr="004B7D53">
        <w:rPr>
          <w:rFonts w:hint="eastAsia"/>
        </w:rPr>
        <w:t>55%</w:t>
      </w:r>
      <w:r w:rsidR="00BB31C0" w:rsidRPr="004B7D53">
        <w:rPr>
          <w:rFonts w:hint="eastAsia"/>
        </w:rPr>
        <w:t>之後</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與其他兩者開始</w:t>
      </w:r>
      <w:r w:rsidR="00BB31C0" w:rsidRPr="004B7D53">
        <w:rPr>
          <w:rFonts w:hint="eastAsia"/>
          <w:szCs w:val="24"/>
        </w:rPr>
        <w:t>有顯著的差異</w:t>
      </w:r>
      <w:r w:rsidR="00BB31C0" w:rsidRPr="004B7D53">
        <w:rPr>
          <w:rFonts w:hint="eastAsia"/>
        </w:rPr>
        <w:t>，原始</w:t>
      </w:r>
      <w:r w:rsidR="00BB31C0" w:rsidRPr="004B7D53">
        <w:rPr>
          <w:rFonts w:hint="eastAsia"/>
        </w:rPr>
        <w:t>k</w:t>
      </w:r>
      <w:r w:rsidR="00BB31C0" w:rsidRPr="004B7D53">
        <w:rPr>
          <w:rFonts w:hint="eastAsia"/>
        </w:rPr>
        <w:t>鄰近填補法與</w:t>
      </w:r>
      <w:r w:rsidR="00BB31C0" w:rsidRPr="004B7D53">
        <w:rPr>
          <w:rFonts w:hint="eastAsia"/>
          <w:szCs w:val="24"/>
        </w:rPr>
        <w:t>權重型</w:t>
      </w:r>
      <w:r w:rsidR="00BB31C0" w:rsidRPr="004B7D53">
        <w:rPr>
          <w:rFonts w:hint="eastAsia"/>
          <w:szCs w:val="24"/>
        </w:rPr>
        <w:t>k</w:t>
      </w:r>
      <w:r w:rsidR="00BB31C0" w:rsidRPr="004B7D53">
        <w:rPr>
          <w:rFonts w:hint="eastAsia"/>
          <w:szCs w:val="24"/>
        </w:rPr>
        <w:t>鄰近點填補法的相似度幾乎呈現嚴格下降趨勢，但</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填補法仍然維持在</w:t>
      </w:r>
      <w:r w:rsidR="00BB31C0" w:rsidRPr="004B7D53">
        <w:rPr>
          <w:rFonts w:hint="eastAsia"/>
          <w:szCs w:val="24"/>
        </w:rPr>
        <w:t>60%</w:t>
      </w:r>
      <w:r w:rsidR="00BB31C0" w:rsidRPr="004B7D53">
        <w:rPr>
          <w:rFonts w:hint="eastAsia"/>
          <w:szCs w:val="24"/>
        </w:rPr>
        <w:t>至</w:t>
      </w:r>
      <w:r w:rsidR="00BB31C0" w:rsidRPr="004B7D53">
        <w:rPr>
          <w:rFonts w:hint="eastAsia"/>
          <w:szCs w:val="24"/>
        </w:rPr>
        <w:t>80%</w:t>
      </w:r>
      <w:r w:rsidR="00BB31C0" w:rsidRPr="004B7D53">
        <w:rPr>
          <w:rFonts w:hint="eastAsia"/>
          <w:szCs w:val="24"/>
        </w:rPr>
        <w:t>之間。由此可知即使在對原始</w:t>
      </w:r>
      <w:r w:rsidR="00BB31C0" w:rsidRPr="004B7D53">
        <w:rPr>
          <w:rFonts w:hint="eastAsia"/>
          <w:szCs w:val="24"/>
        </w:rPr>
        <w:t>k</w:t>
      </w:r>
      <w:r w:rsidR="00BB31C0" w:rsidRPr="004B7D53">
        <w:rPr>
          <w:rFonts w:hint="eastAsia"/>
          <w:szCs w:val="24"/>
        </w:rPr>
        <w:t>鄰近填補法最有優勢的情形下</w:t>
      </w:r>
      <w:r w:rsidR="00BB31C0" w:rsidRPr="004B7D53">
        <w:rPr>
          <w:rFonts w:hint="eastAsia"/>
          <w:szCs w:val="24"/>
        </w:rPr>
        <w:t>(</w:t>
      </w:r>
      <w:r w:rsidR="00BB31C0" w:rsidRPr="004B7D53">
        <w:rPr>
          <w:szCs w:val="24"/>
        </w:rPr>
        <w:t>k=13</w:t>
      </w:r>
      <w:r w:rsidR="00BB31C0" w:rsidRPr="004B7D53">
        <w:rPr>
          <w:rFonts w:hint="eastAsia"/>
          <w:szCs w:val="24"/>
        </w:rPr>
        <w:t>)</w:t>
      </w:r>
      <w:r w:rsidR="00BB31C0" w:rsidRPr="004B7D53">
        <w:rPr>
          <w:rFonts w:hint="eastAsia"/>
          <w:szCs w:val="24"/>
        </w:rPr>
        <w:t>，在高缺失值比例下本研究所提出</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填補法對天際線的填補效果明顯具有優勢。</w:t>
      </w:r>
      <w:bookmarkEnd w:id="114"/>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115" w:name="_Toc44592103"/>
      <w:r w:rsidRPr="00077E04">
        <w:rPr>
          <w:noProof/>
        </w:rPr>
        <w:drawing>
          <wp:inline distT="0" distB="0" distL="0" distR="0" wp14:anchorId="30B864DE" wp14:editId="32EAD264">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2C0DBC" w14:textId="4AF8C9B1" w:rsidR="001C1116" w:rsidRPr="00077E04" w:rsidRDefault="00BC4B2D" w:rsidP="00A1203C">
      <w:pPr>
        <w:pStyle w:val="af7"/>
        <w:jc w:val="center"/>
        <w:rPr>
          <w:sz w:val="24"/>
          <w:szCs w:val="24"/>
        </w:rPr>
      </w:pPr>
      <w:bookmarkStart w:id="116" w:name="_Toc4942606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115"/>
      <w:r w:rsidR="002E1B96"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3)</w:t>
      </w:r>
      <w:bookmarkEnd w:id="116"/>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117" w:name="_Toc49353503"/>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117"/>
    </w:p>
    <w:p w14:paraId="4CB5DD4F" w14:textId="77777777" w:rsidR="007004B7" w:rsidRPr="00D72303" w:rsidRDefault="007004B7" w:rsidP="007004B7">
      <w:pPr>
        <w:ind w:firstLine="360"/>
      </w:pPr>
      <w:r>
        <w:rPr>
          <w:rFonts w:hint="eastAsia"/>
        </w:rPr>
        <w:t>由</w:t>
      </w:r>
      <w:r w:rsidRPr="00D72303">
        <w:rPr>
          <w:rFonts w:hint="eastAsia"/>
        </w:rPr>
        <w:t>實驗</w:t>
      </w:r>
      <w:r>
        <w:rPr>
          <w:rFonts w:hint="eastAsia"/>
        </w:rPr>
        <w:t>二</w:t>
      </w:r>
      <w:r w:rsidRPr="00D72303">
        <w:rPr>
          <w:rFonts w:hint="eastAsia"/>
        </w:rPr>
        <w:t>結果</w:t>
      </w:r>
      <w:r>
        <w:rPr>
          <w:rFonts w:hint="eastAsia"/>
        </w:rPr>
        <w:t>(</w:t>
      </w:r>
      <w:r w:rsidRPr="00D72303">
        <w:rPr>
          <w:rFonts w:hint="eastAsia"/>
        </w:rPr>
        <w:t>如圖</w:t>
      </w:r>
      <w:r w:rsidRPr="00D72303">
        <w:rPr>
          <w:rFonts w:hint="eastAsia"/>
        </w:rPr>
        <w:t>4.5</w:t>
      </w:r>
      <w:r w:rsidRPr="00D72303">
        <w:rPr>
          <w:rFonts w:hint="eastAsia"/>
        </w:rPr>
        <w:t>、</w:t>
      </w:r>
      <w:r w:rsidRPr="00D72303">
        <w:rPr>
          <w:rFonts w:hint="eastAsia"/>
        </w:rPr>
        <w:t>4.6</w:t>
      </w:r>
      <w:r w:rsidRPr="00D72303">
        <w:rPr>
          <w:rFonts w:hint="eastAsia"/>
        </w:rPr>
        <w:t>、</w:t>
      </w:r>
      <w:r w:rsidRPr="00D72303">
        <w:rPr>
          <w:rFonts w:hint="eastAsia"/>
        </w:rPr>
        <w:t>4.7</w:t>
      </w:r>
      <w:r w:rsidRPr="00D72303">
        <w:rPr>
          <w:rFonts w:hint="eastAsia"/>
        </w:rPr>
        <w:t>所示</w:t>
      </w:r>
      <w:r>
        <w:rPr>
          <w:rFonts w:hint="eastAsia"/>
        </w:rPr>
        <w:t>)</w:t>
      </w:r>
      <w:r w:rsidRPr="00D72303">
        <w:rPr>
          <w:rFonts w:hint="eastAsia"/>
        </w:rPr>
        <w:t>可知</w:t>
      </w:r>
      <w:r>
        <w:rPr>
          <w:rFonts w:hint="eastAsia"/>
        </w:rPr>
        <w:t>，</w:t>
      </w:r>
      <w:r w:rsidRPr="00D72303">
        <w:rPr>
          <w:rFonts w:hint="eastAsia"/>
        </w:rPr>
        <w:t>在</w:t>
      </w:r>
      <w:r w:rsidRPr="00D72303">
        <w:rPr>
          <w:rFonts w:hint="eastAsia"/>
        </w:rPr>
        <w:t>k</w:t>
      </w:r>
      <w:r w:rsidRPr="00D72303">
        <w:rPr>
          <w:rFonts w:hint="eastAsia"/>
        </w:rPr>
        <w:t>值無論為</w:t>
      </w:r>
      <w:r w:rsidRPr="00D72303">
        <w:rPr>
          <w:rFonts w:hint="eastAsia"/>
        </w:rPr>
        <w:t>1</w:t>
      </w:r>
      <w:r w:rsidRPr="00D72303">
        <w:rPr>
          <w:rFonts w:hint="eastAsia"/>
        </w:rPr>
        <w:t>、</w:t>
      </w:r>
      <w:r w:rsidRPr="00D72303">
        <w:rPr>
          <w:rFonts w:hint="eastAsia"/>
        </w:rPr>
        <w:t>5</w:t>
      </w:r>
      <w:r w:rsidRPr="00D72303">
        <w:rPr>
          <w:rFonts w:hint="eastAsia"/>
        </w:rPr>
        <w:t>或是</w:t>
      </w:r>
      <w:r w:rsidRPr="00D72303">
        <w:rPr>
          <w:rFonts w:hint="eastAsia"/>
        </w:rPr>
        <w:t>13</w:t>
      </w:r>
      <w:r w:rsidRPr="00D72303">
        <w:rPr>
          <w:rFonts w:hint="eastAsia"/>
        </w:rPr>
        <w:t>時，當缺失值比例上升，原始</w:t>
      </w:r>
      <w:r w:rsidRPr="00D72303">
        <w:rPr>
          <w:rFonts w:hint="eastAsia"/>
        </w:rPr>
        <w:t>k</w:t>
      </w:r>
      <w:r w:rsidRPr="00D72303">
        <w:rPr>
          <w:rFonts w:hint="eastAsia"/>
        </w:rPr>
        <w:t>鄰近點填補法</w:t>
      </w:r>
      <w:r>
        <w:rPr>
          <w:rFonts w:hint="eastAsia"/>
        </w:rPr>
        <w:t>與</w:t>
      </w:r>
      <w:r w:rsidRPr="00D72303">
        <w:rPr>
          <w:rFonts w:hint="eastAsia"/>
        </w:rPr>
        <w:t>權重型</w:t>
      </w:r>
      <w:r w:rsidRPr="00D72303">
        <w:rPr>
          <w:rFonts w:hint="eastAsia"/>
        </w:rPr>
        <w:t>k</w:t>
      </w:r>
      <w:r w:rsidRPr="00D72303">
        <w:rPr>
          <w:rFonts w:hint="eastAsia"/>
        </w:rPr>
        <w:t>鄰近點填補法的填補效果都不好，分析其原因有二。</w:t>
      </w:r>
    </w:p>
    <w:p w14:paraId="77F80BAB" w14:textId="77777777" w:rsidR="007004B7" w:rsidRPr="0072274D" w:rsidRDefault="007004B7" w:rsidP="007004B7">
      <w:pPr>
        <w:ind w:firstLine="360"/>
      </w:pPr>
      <w:r w:rsidRPr="00D72303">
        <w:rPr>
          <w:rFonts w:hint="eastAsia"/>
        </w:rPr>
        <w:t>原因之一是以目前主流計算含有缺失值的距離公式，明確地定義出對應相同的維度上兩資料點都必須有值才能做計算。若兩資料點在相對應維度</w:t>
      </w:r>
      <w:r w:rsidRPr="00D72303">
        <w:rPr>
          <w:rFonts w:hint="eastAsia"/>
        </w:rPr>
        <w:t>(</w:t>
      </w:r>
      <w:r w:rsidRPr="00D72303">
        <w:rPr>
          <w:rFonts w:hint="eastAsia"/>
        </w:rPr>
        <w:t>假設維度</w:t>
      </w:r>
      <w:r w:rsidRPr="00D72303">
        <w:rPr>
          <w:rFonts w:hint="eastAsia"/>
        </w:rPr>
        <w:t>d)</w:t>
      </w:r>
      <w:r w:rsidRPr="00D72303">
        <w:rPr>
          <w:rFonts w:hint="eastAsia"/>
        </w:rPr>
        <w:t>上至少有一為缺失值，</w:t>
      </w:r>
      <w:proofErr w:type="gramStart"/>
      <w:r w:rsidRPr="00D72303">
        <w:rPr>
          <w:rFonts w:hint="eastAsia"/>
        </w:rPr>
        <w:t>則維度</w:t>
      </w:r>
      <w:proofErr w:type="gramEnd"/>
      <w:r w:rsidRPr="00D72303">
        <w:rPr>
          <w:rFonts w:hint="eastAsia"/>
        </w:rPr>
        <w:t>d</w:t>
      </w:r>
      <w:r w:rsidRPr="00D72303">
        <w:rPr>
          <w:rFonts w:hint="eastAsia"/>
        </w:rPr>
        <w:t>那一項就不會被納入歐氏距離公式計算。這樣的結果使得維度</w:t>
      </w:r>
      <w:r w:rsidRPr="00D72303">
        <w:rPr>
          <w:rFonts w:hint="eastAsia"/>
        </w:rPr>
        <w:t>d</w:t>
      </w:r>
      <w:r w:rsidRPr="00D72303">
        <w:rPr>
          <w:rFonts w:hint="eastAsia"/>
        </w:rPr>
        <w:t>在兩資料點距離計算上的影響力會直接被</w:t>
      </w:r>
      <w:r>
        <w:rPr>
          <w:rFonts w:hint="eastAsia"/>
        </w:rPr>
        <w:t>忽</w:t>
      </w:r>
      <w:r w:rsidRPr="00D72303">
        <w:rPr>
          <w:rFonts w:hint="eastAsia"/>
        </w:rPr>
        <w:t>視，</w:t>
      </w:r>
      <w:r>
        <w:rPr>
          <w:rFonts w:hint="eastAsia"/>
        </w:rPr>
        <w:t>這</w:t>
      </w:r>
      <w:r w:rsidRPr="00D72303">
        <w:rPr>
          <w:rFonts w:hint="eastAsia"/>
        </w:rPr>
        <w:t>也是原始</w:t>
      </w:r>
      <w:r w:rsidRPr="00D72303">
        <w:rPr>
          <w:rFonts w:hint="eastAsia"/>
        </w:rPr>
        <w:t>k</w:t>
      </w:r>
      <w:r w:rsidRPr="00D72303">
        <w:rPr>
          <w:rFonts w:hint="eastAsia"/>
        </w:rPr>
        <w:t>鄰</w:t>
      </w:r>
      <w:r w:rsidRPr="00D72303">
        <w:rPr>
          <w:rFonts w:hint="eastAsia"/>
        </w:rPr>
        <w:lastRenderedPageBreak/>
        <w:t>近點填補法在找尋最鄰近點時會誤判鄰近關係的主要原因之</w:t>
      </w:r>
      <w:proofErr w:type="gramStart"/>
      <w:r w:rsidRPr="00D72303">
        <w:rPr>
          <w:rFonts w:hint="eastAsia"/>
        </w:rPr>
        <w:t>一</w:t>
      </w:r>
      <w:proofErr w:type="gramEnd"/>
      <w:r w:rsidRPr="00D72303">
        <w:rPr>
          <w:rFonts w:hint="eastAsia"/>
        </w:rPr>
        <w:t>。</w:t>
      </w:r>
    </w:p>
    <w:p w14:paraId="01E49583" w14:textId="77777777" w:rsidR="007004B7" w:rsidRPr="0027775A" w:rsidRDefault="007004B7" w:rsidP="007004B7">
      <w:pPr>
        <w:ind w:firstLine="360"/>
        <w:rPr>
          <w:color w:val="C45911" w:themeColor="accent2" w:themeShade="BF"/>
        </w:rPr>
      </w:pPr>
      <w:r w:rsidRPr="003C7820">
        <w:rPr>
          <w:rFonts w:hint="eastAsia"/>
        </w:rPr>
        <w:t>另一個</w:t>
      </w:r>
      <w:r w:rsidRPr="00D72303">
        <w:rPr>
          <w:rFonts w:hint="eastAsia"/>
        </w:rPr>
        <w:t>填補效果都不好</w:t>
      </w:r>
      <w:r>
        <w:rPr>
          <w:rFonts w:hint="eastAsia"/>
        </w:rPr>
        <w:t>的</w:t>
      </w:r>
      <w:r w:rsidRPr="003C7820">
        <w:rPr>
          <w:rFonts w:hint="eastAsia"/>
        </w:rPr>
        <w:t>原因是在尋找</w:t>
      </w:r>
      <w:r w:rsidRPr="003C7820">
        <w:rPr>
          <w:rFonts w:hint="eastAsia"/>
        </w:rPr>
        <w:t>k</w:t>
      </w:r>
      <w:proofErr w:type="gramStart"/>
      <w:r w:rsidRPr="003C7820">
        <w:rPr>
          <w:rFonts w:hint="eastAsia"/>
        </w:rPr>
        <w:t>個</w:t>
      </w:r>
      <w:proofErr w:type="gramEnd"/>
      <w:r w:rsidRPr="003C7820">
        <w:rPr>
          <w:rFonts w:hint="eastAsia"/>
        </w:rPr>
        <w:t>鄰近點的過程中，可能無法滿足</w:t>
      </w:r>
      <w:r w:rsidRPr="003C7820">
        <w:rPr>
          <w:rFonts w:hint="eastAsia"/>
        </w:rPr>
        <w:t>k</w:t>
      </w:r>
      <w:r w:rsidRPr="003C7820">
        <w:rPr>
          <w:rFonts w:hint="eastAsia"/>
        </w:rPr>
        <w:t>個鄰近點在維度</w:t>
      </w:r>
      <w:r w:rsidRPr="003C7820">
        <w:rPr>
          <w:rFonts w:hint="eastAsia"/>
        </w:rPr>
        <w:t>d</w:t>
      </w:r>
      <w:r w:rsidRPr="003C7820">
        <w:rPr>
          <w:rFonts w:hint="eastAsia"/>
        </w:rPr>
        <w:t>上都沒有缺失值。原始</w:t>
      </w:r>
      <w:r w:rsidRPr="003C7820">
        <w:rPr>
          <w:rFonts w:hint="eastAsia"/>
        </w:rPr>
        <w:t>k</w:t>
      </w:r>
      <w:r w:rsidRPr="003C7820">
        <w:rPr>
          <w:rFonts w:hint="eastAsia"/>
        </w:rPr>
        <w:t>鄰近點填補法在遇到此種情況時，會選擇從缺不補。如此看似正常的步驟，探討在計算填補值的過程就會發現到，剩下不足</w:t>
      </w:r>
      <w:r w:rsidRPr="003C7820">
        <w:rPr>
          <w:rFonts w:hint="eastAsia"/>
        </w:rPr>
        <w:t>k</w:t>
      </w:r>
      <w:proofErr w:type="gramStart"/>
      <w:r w:rsidRPr="003C7820">
        <w:rPr>
          <w:rFonts w:hint="eastAsia"/>
        </w:rPr>
        <w:t>個</w:t>
      </w:r>
      <w:proofErr w:type="gramEnd"/>
      <w:r w:rsidRPr="003C7820">
        <w:rPr>
          <w:rFonts w:hint="eastAsia"/>
        </w:rPr>
        <w:t>的鄰近點在維度</w:t>
      </w:r>
      <w:r w:rsidRPr="003C7820">
        <w:rPr>
          <w:rFonts w:hint="eastAsia"/>
        </w:rPr>
        <w:t>d</w:t>
      </w:r>
      <w:r w:rsidRPr="003C7820">
        <w:rPr>
          <w:rFonts w:hint="eastAsia"/>
        </w:rPr>
        <w:t>值之權重其實正在無形地上升。說明如下</w:t>
      </w:r>
      <w:r w:rsidRPr="00BE42AD">
        <w:rPr>
          <w:rFonts w:ascii="標楷體" w:hAnsi="標楷體"/>
        </w:rPr>
        <w:t>:</w:t>
      </w:r>
      <w:r w:rsidRPr="003C7820">
        <w:rPr>
          <w:rFonts w:hint="eastAsia"/>
        </w:rPr>
        <w:t>原始</w:t>
      </w:r>
      <w:r w:rsidRPr="003C7820">
        <w:rPr>
          <w:rFonts w:hint="eastAsia"/>
        </w:rPr>
        <w:t>k</w:t>
      </w:r>
      <w:r w:rsidRPr="003C7820">
        <w:rPr>
          <w:rFonts w:hint="eastAsia"/>
        </w:rPr>
        <w:t>鄰近點填補法如果找得到</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上都有值的話</w:t>
      </w:r>
      <w:r>
        <w:rPr>
          <w:rFonts w:hint="eastAsia"/>
        </w:rPr>
        <w:t>，</w:t>
      </w:r>
      <w:r w:rsidRPr="003C7820">
        <w:rPr>
          <w:rFonts w:hint="eastAsia"/>
        </w:rPr>
        <w:t>平均每個鄰近點所分配到的權重值為</w:t>
      </w:r>
      <w:r w:rsidRPr="003C7820">
        <w:rPr>
          <w:rFonts w:hint="eastAsia"/>
        </w:rPr>
        <w:t xml:space="preserve"> </w:t>
      </w:r>
      <m:oMath>
        <m:f>
          <m:fPr>
            <m:type m:val="lin"/>
            <m:ctrlPr>
              <w:rPr>
                <w:rFonts w:ascii="Cambria Math" w:hAnsi="Cambria Math"/>
              </w:rPr>
            </m:ctrlPr>
          </m:fPr>
          <m:num>
            <m:r>
              <w:rPr>
                <w:rFonts w:ascii="Cambria Math" w:hAnsi="Cambria Math"/>
              </w:rPr>
              <m:t>1</m:t>
            </m:r>
          </m:num>
          <m:den>
            <m:r>
              <w:rPr>
                <w:rFonts w:ascii="Cambria Math" w:hAnsi="Cambria Math"/>
              </w:rPr>
              <m:t>k</m:t>
            </m:r>
          </m:den>
        </m:f>
      </m:oMath>
      <w:r w:rsidRPr="003C7820">
        <w:rPr>
          <w:rFonts w:hint="eastAsia"/>
        </w:rPr>
        <w:t xml:space="preserve"> </w:t>
      </w:r>
      <w:r>
        <w:rPr>
          <w:rFonts w:hint="eastAsia"/>
        </w:rPr>
        <w:t>；若</w:t>
      </w:r>
      <w:r w:rsidRPr="003C7820">
        <w:rPr>
          <w:rFonts w:hint="eastAsia"/>
        </w:rPr>
        <w:t>找不到</w:t>
      </w:r>
      <w:r w:rsidRPr="003C7820">
        <w:rPr>
          <w:rFonts w:hint="eastAsia"/>
        </w:rPr>
        <w:t>k</w:t>
      </w:r>
      <w:proofErr w:type="gramStart"/>
      <w:r w:rsidRPr="003C7820">
        <w:rPr>
          <w:rFonts w:hint="eastAsia"/>
        </w:rPr>
        <w:t>個</w:t>
      </w:r>
      <w:proofErr w:type="gramEnd"/>
      <w:r w:rsidRPr="003C7820">
        <w:rPr>
          <w:rFonts w:hint="eastAsia"/>
        </w:rPr>
        <w:t>鄰近點，例如</w:t>
      </w:r>
      <w:r>
        <w:rPr>
          <w:rFonts w:hint="eastAsia"/>
        </w:rPr>
        <w:t>只</w:t>
      </w:r>
      <w:r w:rsidRPr="003C7820">
        <w:rPr>
          <w:rFonts w:hint="eastAsia"/>
        </w:rPr>
        <w:t>找到</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個，其中</w:t>
      </w:r>
      <w:r w:rsidRPr="003C7820">
        <w:rPr>
          <w:rFonts w:hint="eastAsia"/>
        </w:rPr>
        <w:t xml:space="preserve"> </w:t>
      </w:r>
      <m:oMath>
        <m:r>
          <w:rPr>
            <w:rFonts w:ascii="Cambria Math" w:hAnsi="Cambria Math"/>
          </w:rPr>
          <m:t>1</m:t>
        </m:r>
        <m:r>
          <m:rPr>
            <m:sty m:val="p"/>
          </m:rPr>
          <w:rPr>
            <w:rFonts w:ascii="Cambria Math" w:hAnsi="Cambria Math"/>
          </w:rPr>
          <m:t>≤ε&lt;k</m:t>
        </m:r>
      </m:oMath>
      <w:r w:rsidRPr="003C7820">
        <w:rPr>
          <w:rFonts w:hint="eastAsia"/>
        </w:rPr>
        <w:t xml:space="preserve"> </w:t>
      </w:r>
      <w:r w:rsidRPr="003C7820">
        <w:rPr>
          <w:rFonts w:hint="eastAsia"/>
        </w:rPr>
        <w:t>，此時每個點的權重值將為</w:t>
      </w:r>
      <w:r w:rsidRPr="003C7820">
        <w:rPr>
          <w:rFonts w:hint="eastAsia"/>
        </w:rPr>
        <w:t xml:space="preserve"> </w:t>
      </w:r>
      <m:oMath>
        <m:r>
          <m:rPr>
            <m:sty m:val="p"/>
          </m:rPr>
          <w:rPr>
            <w:rFonts w:ascii="Cambria Math" w:hAnsi="Cambria Math" w:hint="eastAsia"/>
          </w:rPr>
          <m:t xml:space="preserve">1 </m:t>
        </m:r>
        <m:r>
          <m:rPr>
            <m:sty m:val="p"/>
          </m:rPr>
          <w:rPr>
            <w:rFonts w:ascii="Cambria Math" w:hAnsi="Cambria Math"/>
          </w:rPr>
          <m: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ε</m:t>
            </m:r>
          </m:den>
        </m:f>
        <m:r>
          <m:rPr>
            <m:sty m:val="p"/>
          </m:rPr>
          <w:rPr>
            <w:rFonts w:ascii="Cambria Math" w:hAnsi="Cambria Math"/>
          </w:rPr>
          <m:t>&gt;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k</m:t>
            </m:r>
          </m:den>
        </m:f>
      </m:oMath>
      <w:r w:rsidRPr="003C7820">
        <w:rPr>
          <w:rFonts w:hint="eastAsia"/>
        </w:rPr>
        <w:t>。而</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值會隨著缺失值比例上升而降低，</w:t>
      </w:r>
      <m:oMath>
        <m:r>
          <m:rPr>
            <m:sty m:val="p"/>
          </m:rPr>
          <w:rPr>
            <w:rFonts w:ascii="Cambria Math" w:hAnsi="Cambria Math"/>
          </w:rPr>
          <m:t>ε</m:t>
        </m:r>
      </m:oMath>
      <w:r w:rsidRPr="003C7820">
        <w:rPr>
          <w:rFonts w:hint="eastAsia"/>
        </w:rPr>
        <w:t xml:space="preserve"> </w:t>
      </w:r>
      <w:r w:rsidRPr="003C7820">
        <w:rPr>
          <w:rFonts w:hint="eastAsia"/>
        </w:rPr>
        <w:t>與缺失值比例呈現負相關。換句話說，缺失值比例增加，可以找得到滿足</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上不含有缺失值的機會就會降低。因此當缺失值比例</w:t>
      </w:r>
      <w:r>
        <w:rPr>
          <w:rFonts w:hint="eastAsia"/>
        </w:rPr>
        <w:t>愈</w:t>
      </w:r>
      <w:r w:rsidRPr="003C7820">
        <w:rPr>
          <w:rFonts w:hint="eastAsia"/>
        </w:rPr>
        <w:t>高的時候，權重值被迫上升的狀況也就愈嚴重</w:t>
      </w:r>
      <w:r>
        <w:rPr>
          <w:rFonts w:hint="eastAsia"/>
        </w:rPr>
        <w:t>，</w:t>
      </w:r>
      <w:r w:rsidRPr="003C7820">
        <w:rPr>
          <w:rFonts w:hint="eastAsia"/>
        </w:rPr>
        <w:t>導致原始</w:t>
      </w:r>
      <w:r w:rsidRPr="003C7820">
        <w:rPr>
          <w:rFonts w:hint="eastAsia"/>
        </w:rPr>
        <w:t>k</w:t>
      </w:r>
      <w:r w:rsidRPr="003C7820">
        <w:rPr>
          <w:rFonts w:hint="eastAsia"/>
        </w:rPr>
        <w:t>鄰近點填補法所填補的新值雖然表面上是看似公平的平均值，但事實上填補的新值幾乎退化為固定數值填補法</w:t>
      </w:r>
      <w:r w:rsidRPr="003C7820">
        <w:rPr>
          <w:rFonts w:hint="eastAsia"/>
        </w:rPr>
        <w:t>(</w:t>
      </w:r>
      <w:r w:rsidRPr="003C7820">
        <w:rPr>
          <w:rFonts w:hint="eastAsia"/>
        </w:rPr>
        <w:t>因為此時</w:t>
      </w:r>
      <m:oMath>
        <m:r>
          <m:rPr>
            <m:sty m:val="p"/>
          </m:rPr>
          <w:rPr>
            <w:rFonts w:ascii="Cambria Math" w:hAnsi="Cambria Math"/>
          </w:rPr>
          <m:t>ε</m:t>
        </m:r>
        <m:r>
          <m:rPr>
            <m:sty m:val="p"/>
          </m:rPr>
          <w:rPr>
            <w:rFonts w:ascii="Cambria Math" w:hAnsi="Cambria Math" w:hint="eastAsia"/>
          </w:rPr>
          <m:t>=1</m:t>
        </m:r>
      </m:oMath>
      <w:r w:rsidRPr="003C7820">
        <w:rPr>
          <w:rFonts w:hint="eastAsia"/>
        </w:rPr>
        <w:t>)</w:t>
      </w:r>
      <w:r w:rsidRPr="003C7820">
        <w:rPr>
          <w:rFonts w:hint="eastAsia"/>
        </w:rPr>
        <w:t>，如</w:t>
      </w:r>
      <w:r w:rsidRPr="003C7820">
        <w:rPr>
          <w:rFonts w:hint="eastAsia"/>
        </w:rPr>
        <w:t>2.2.2</w:t>
      </w:r>
      <w:r w:rsidRPr="003C7820">
        <w:rPr>
          <w:rFonts w:hint="eastAsia"/>
        </w:rPr>
        <w:t>節中所提及。因此填補效果不好也是可預期的</w:t>
      </w:r>
      <w:r w:rsidRPr="00BA4E01">
        <w:rPr>
          <w:rFonts w:hint="eastAsia"/>
          <w:color w:val="C45911" w:themeColor="accent2" w:themeShade="BF"/>
        </w:rPr>
        <w:t>。</w:t>
      </w:r>
    </w:p>
    <w:p w14:paraId="769BAB0B" w14:textId="394875C4" w:rsidR="00CB31A2" w:rsidRPr="00077E04" w:rsidRDefault="007004B7" w:rsidP="007004B7">
      <w:pPr>
        <w:ind w:firstLine="360"/>
      </w:pPr>
      <w:r w:rsidRPr="00E829BB">
        <w:rPr>
          <w:rFonts w:hint="eastAsia"/>
        </w:rPr>
        <w:t>即使試圖只依靠權重法計算加權平均值來試圖彌補填補值計算錯誤，也無法解決鄰近點不足的問題。這也是為何無法單純以權重型</w:t>
      </w:r>
      <w:r w:rsidRPr="00E829BB">
        <w:rPr>
          <w:rFonts w:hint="eastAsia"/>
        </w:rPr>
        <w:t>k</w:t>
      </w:r>
      <w:r w:rsidRPr="00E829BB">
        <w:rPr>
          <w:rFonts w:hint="eastAsia"/>
        </w:rPr>
        <w:t>鄰近點填補法就可以解決的。由實驗結果可知，在高缺失值比例下，挑選出更具參考性鄰近點的影響力比挑選出更多鄰近點的影響力更大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118" w:name="_Toc49353504"/>
      <w:r w:rsidRPr="00077E04">
        <w:rPr>
          <w:rFonts w:hint="eastAsia"/>
        </w:rPr>
        <w:lastRenderedPageBreak/>
        <w:t>結論與未來方向</w:t>
      </w:r>
      <w:bookmarkEnd w:id="118"/>
    </w:p>
    <w:p w14:paraId="06E40AE4" w14:textId="32D5E848" w:rsidR="00291E62" w:rsidRPr="00077E04" w:rsidRDefault="00291E62" w:rsidP="00B737C6">
      <w:pPr>
        <w:ind w:firstLine="480"/>
      </w:pPr>
      <w:r w:rsidRPr="00077E04">
        <w:rPr>
          <w:rFonts w:hint="eastAsia"/>
        </w:rPr>
        <w:t>本</w:t>
      </w:r>
      <w:r w:rsidR="00C83DF1" w:rsidRPr="00077E04">
        <w:rPr>
          <w:rFonts w:hint="eastAsia"/>
        </w:rPr>
        <w:t>本章分為兩</w:t>
      </w:r>
      <w:r w:rsidR="00C83DF1">
        <w:rPr>
          <w:rFonts w:hint="eastAsia"/>
        </w:rPr>
        <w:t>節</w:t>
      </w:r>
      <w:r w:rsidR="00C83DF1" w:rsidRPr="00077E04">
        <w:rPr>
          <w:rFonts w:hint="eastAsia"/>
        </w:rPr>
        <w:t>，</w:t>
      </w:r>
      <w:r w:rsidR="00C83DF1">
        <w:rPr>
          <w:rFonts w:hint="eastAsia"/>
        </w:rPr>
        <w:t>5.1</w:t>
      </w:r>
      <w:r w:rsidR="00C83DF1" w:rsidRPr="00077E04">
        <w:rPr>
          <w:rFonts w:hint="eastAsia"/>
        </w:rPr>
        <w:t>節總結本研究，</w:t>
      </w:r>
      <w:r w:rsidR="00C83DF1">
        <w:rPr>
          <w:rFonts w:hint="eastAsia"/>
        </w:rPr>
        <w:t>5.2</w:t>
      </w:r>
      <w:r w:rsidR="00C83DF1" w:rsidRPr="00077E04">
        <w:rPr>
          <w:rFonts w:hint="eastAsia"/>
        </w:rPr>
        <w:t>節探討未來可</w:t>
      </w:r>
      <w:r w:rsidR="00C83DF1">
        <w:rPr>
          <w:rFonts w:hint="eastAsia"/>
        </w:rPr>
        <w:t>能的</w:t>
      </w:r>
      <w:r w:rsidR="00C83DF1" w:rsidRPr="00077E04">
        <w:rPr>
          <w:rFonts w:hint="eastAsia"/>
        </w:rPr>
        <w:t>研究</w:t>
      </w:r>
      <w:r w:rsidR="00C83DF1" w:rsidRPr="00F969DB">
        <w:rPr>
          <w:rFonts w:hint="eastAsia"/>
        </w:rPr>
        <w:t>方向與工作。</w:t>
      </w:r>
    </w:p>
    <w:p w14:paraId="75C30806" w14:textId="2E710218" w:rsidR="00120785" w:rsidRPr="003B5F1B" w:rsidRDefault="00AB148B" w:rsidP="003B5F1B">
      <w:pPr>
        <w:pStyle w:val="2"/>
        <w:rPr>
          <w:shd w:val="clear" w:color="auto" w:fill="auto"/>
        </w:rPr>
      </w:pPr>
      <w:bookmarkStart w:id="119" w:name="_Toc49353505"/>
      <w:r w:rsidRPr="00077E04">
        <w:rPr>
          <w:rFonts w:hint="eastAsia"/>
          <w:shd w:val="clear" w:color="auto" w:fill="auto"/>
        </w:rPr>
        <w:t>5.1</w:t>
      </w:r>
      <w:r w:rsidRPr="00077E04">
        <w:rPr>
          <w:rFonts w:hint="eastAsia"/>
          <w:shd w:val="clear" w:color="auto" w:fill="auto"/>
        </w:rPr>
        <w:t>結論</w:t>
      </w:r>
      <w:bookmarkEnd w:id="119"/>
    </w:p>
    <w:p w14:paraId="328A1FAF" w14:textId="4EFE2F5D" w:rsidR="00703C84" w:rsidRPr="003B5F1B" w:rsidRDefault="00567BF1" w:rsidP="008B64DC">
      <w:pPr>
        <w:ind w:firstLine="480"/>
        <w:rPr>
          <w:color w:val="0070C0"/>
        </w:rPr>
      </w:pPr>
      <w:ins w:id="120" w:author="DELab" w:date="2020-08-27T12:05:00Z">
        <w:r>
          <w:rPr>
            <w:rFonts w:hint="eastAsia"/>
            <w:color w:val="0070C0"/>
          </w:rPr>
          <w:t>天際線查詢演算法無</w:t>
        </w:r>
      </w:ins>
      <w:ins w:id="121" w:author="DELab" w:date="2020-08-27T12:06:00Z">
        <w:r>
          <w:rPr>
            <w:rFonts w:hint="eastAsia"/>
            <w:color w:val="0070C0"/>
          </w:rPr>
          <w:t>法適用於具有缺失資料的</w:t>
        </w:r>
      </w:ins>
      <w:ins w:id="122" w:author="DELab" w:date="2020-08-27T12:07:00Z">
        <w:r>
          <w:rPr>
            <w:rFonts w:hint="eastAsia"/>
            <w:color w:val="0070C0"/>
          </w:rPr>
          <w:t>不完整</w:t>
        </w:r>
        <w:r w:rsidRPr="003B5F1B">
          <w:rPr>
            <w:rFonts w:hint="eastAsia"/>
            <w:color w:val="0070C0"/>
          </w:rPr>
          <w:t>資料集</w:t>
        </w:r>
        <w:r>
          <w:rPr>
            <w:rFonts w:hint="eastAsia"/>
            <w:color w:val="0070C0"/>
          </w:rPr>
          <w:t>。</w:t>
        </w:r>
      </w:ins>
      <w:ins w:id="123" w:author="DELab" w:date="2020-08-27T12:00:00Z">
        <w:r w:rsidR="00CB7BED">
          <w:rPr>
            <w:rFonts w:hint="eastAsia"/>
            <w:color w:val="0070C0"/>
          </w:rPr>
          <w:t>針對</w:t>
        </w:r>
      </w:ins>
      <w:ins w:id="124" w:author="DELab" w:date="2020-08-27T11:59:00Z">
        <w:r w:rsidR="00CB7BED" w:rsidRPr="003B5F1B">
          <w:rPr>
            <w:rFonts w:hint="eastAsia"/>
            <w:color w:val="0070C0"/>
          </w:rPr>
          <w:t>完全隨機缺失類型</w:t>
        </w:r>
        <w:r w:rsidR="00CB7BED" w:rsidRPr="003B5F1B">
          <w:rPr>
            <w:rFonts w:hint="eastAsia"/>
            <w:color w:val="0070C0"/>
          </w:rPr>
          <w:t>(MCAR)</w:t>
        </w:r>
        <w:r w:rsidR="00CB7BED" w:rsidRPr="003B5F1B">
          <w:rPr>
            <w:rFonts w:hint="eastAsia"/>
            <w:color w:val="0070C0"/>
          </w:rPr>
          <w:t>的</w:t>
        </w:r>
      </w:ins>
      <w:ins w:id="125" w:author="DELab" w:date="2020-08-27T12:00:00Z">
        <w:r w:rsidR="00CB7BED">
          <w:rPr>
            <w:rFonts w:hint="eastAsia"/>
            <w:color w:val="0070C0"/>
          </w:rPr>
          <w:t>不完</w:t>
        </w:r>
      </w:ins>
      <w:ins w:id="126" w:author="DELab" w:date="2020-08-27T12:01:00Z">
        <w:r w:rsidR="00CB7BED">
          <w:rPr>
            <w:rFonts w:hint="eastAsia"/>
            <w:color w:val="0070C0"/>
          </w:rPr>
          <w:t>整</w:t>
        </w:r>
      </w:ins>
      <w:ins w:id="127" w:author="DELab" w:date="2020-08-27T12:00:00Z">
        <w:r w:rsidR="00CB7BED" w:rsidRPr="003B5F1B">
          <w:rPr>
            <w:rFonts w:hint="eastAsia"/>
            <w:color w:val="0070C0"/>
          </w:rPr>
          <w:t>資料集</w:t>
        </w:r>
      </w:ins>
      <w:ins w:id="128" w:author="DELab" w:date="2020-08-27T11:59:00Z">
        <w:r w:rsidR="00CB7BED" w:rsidRPr="003B5F1B">
          <w:rPr>
            <w:rFonts w:hint="eastAsia"/>
            <w:color w:val="0070C0"/>
          </w:rPr>
          <w:t>，</w:t>
        </w:r>
      </w:ins>
      <w:r w:rsidR="00E05924" w:rsidRPr="00CB7BED">
        <w:t>本</w:t>
      </w:r>
      <w:r w:rsidR="00E05924" w:rsidRPr="00CB7BED">
        <w:rPr>
          <w:rFonts w:hint="eastAsia"/>
        </w:rPr>
        <w:t>研究提出</w:t>
      </w:r>
      <w:r w:rsidR="00C542D9" w:rsidRPr="00CB7BED">
        <w:rPr>
          <w:rFonts w:hint="eastAsia"/>
        </w:rPr>
        <w:t>一個</w:t>
      </w:r>
      <w:r w:rsidR="001731FA" w:rsidRPr="00CB7BED">
        <w:rPr>
          <w:rFonts w:hint="eastAsia"/>
        </w:rPr>
        <w:t>概念</w:t>
      </w:r>
      <w:r w:rsidR="00CB7BED">
        <w:rPr>
          <w:rFonts w:hint="eastAsia"/>
        </w:rPr>
        <w:t>源</w:t>
      </w:r>
      <w:r w:rsidR="001731FA" w:rsidRPr="00CB7BED">
        <w:rPr>
          <w:rFonts w:hint="eastAsia"/>
        </w:rPr>
        <w:t>於</w:t>
      </w:r>
      <w:r w:rsidR="001731FA" w:rsidRPr="00CB7BED">
        <w:rPr>
          <w:rFonts w:hint="eastAsia"/>
        </w:rPr>
        <w:t>k</w:t>
      </w:r>
      <w:r w:rsidR="001731FA" w:rsidRPr="00CB7BED">
        <w:rPr>
          <w:rFonts w:hint="eastAsia"/>
        </w:rPr>
        <w:t>鄰近點填補法的</w:t>
      </w:r>
      <w:proofErr w:type="spellStart"/>
      <w:r w:rsidR="00E05924" w:rsidRPr="00CB7BED">
        <w:rPr>
          <w:rFonts w:hint="eastAsia"/>
        </w:rPr>
        <w:t>s</w:t>
      </w:r>
      <w:r w:rsidR="00E05924" w:rsidRPr="00CB7BED">
        <w:t>k</w:t>
      </w:r>
      <w:proofErr w:type="spellEnd"/>
      <w:r w:rsidR="00E05924" w:rsidRPr="00CB7BED">
        <w:t xml:space="preserve">-NN </w:t>
      </w:r>
      <w:r w:rsidR="0058381B" w:rsidRPr="00CB7BED">
        <w:rPr>
          <w:rFonts w:hint="eastAsia"/>
        </w:rPr>
        <w:t>i</w:t>
      </w:r>
      <w:r w:rsidR="00E05924" w:rsidRPr="00CB7BED">
        <w:t>mputation</w:t>
      </w:r>
      <w:r w:rsidR="00E05924" w:rsidRPr="00CB7BED">
        <w:rPr>
          <w:rFonts w:hint="eastAsia"/>
        </w:rPr>
        <w:t>演算</w:t>
      </w:r>
      <w:r w:rsidR="00E05924" w:rsidRPr="00CB7BED">
        <w:t>法</w:t>
      </w:r>
      <w:r w:rsidR="00E05924" w:rsidRPr="00CB7BED">
        <w:rPr>
          <w:rFonts w:hint="eastAsia"/>
        </w:rPr>
        <w:t>，</w:t>
      </w:r>
      <w:ins w:id="129" w:author="DELab" w:date="2020-08-27T12:03:00Z">
        <w:r w:rsidR="00CB7BED">
          <w:rPr>
            <w:rFonts w:hint="eastAsia"/>
          </w:rPr>
          <w:t>能夠</w:t>
        </w:r>
      </w:ins>
      <w:ins w:id="130" w:author="DELab" w:date="2020-08-27T12:04:00Z">
        <w:r w:rsidR="00CB7BED">
          <w:rPr>
            <w:rFonts w:hint="eastAsia"/>
          </w:rPr>
          <w:t>填補缺失資料，</w:t>
        </w:r>
      </w:ins>
      <w:ins w:id="131" w:author="DELab" w:date="2020-08-27T12:08:00Z">
        <w:r>
          <w:rPr>
            <w:rFonts w:hint="eastAsia"/>
          </w:rPr>
          <w:t>使得</w:t>
        </w:r>
        <w:r>
          <w:rPr>
            <w:rFonts w:hint="eastAsia"/>
            <w:color w:val="0070C0"/>
          </w:rPr>
          <w:t>天際線查詢演算法可以</w:t>
        </w:r>
      </w:ins>
      <w:ins w:id="132" w:author="DELab" w:date="2020-08-27T12:09:00Z">
        <w:r>
          <w:rPr>
            <w:rFonts w:hint="eastAsia"/>
            <w:color w:val="0070C0"/>
          </w:rPr>
          <w:t>運作</w:t>
        </w:r>
      </w:ins>
      <w:ins w:id="133" w:author="DELab" w:date="2020-08-27T12:08:00Z">
        <w:r>
          <w:rPr>
            <w:rFonts w:hint="eastAsia"/>
            <w:color w:val="0070C0"/>
          </w:rPr>
          <w:t>於</w:t>
        </w:r>
      </w:ins>
      <w:ins w:id="134" w:author="DELab" w:date="2020-08-27T12:09:00Z">
        <w:r>
          <w:rPr>
            <w:rFonts w:hint="eastAsia"/>
            <w:color w:val="0070C0"/>
          </w:rPr>
          <w:t>填補</w:t>
        </w:r>
      </w:ins>
      <w:ins w:id="135" w:author="DELab" w:date="2020-08-27T12:08:00Z">
        <w:r>
          <w:rPr>
            <w:rFonts w:hint="eastAsia"/>
            <w:color w:val="0070C0"/>
          </w:rPr>
          <w:t>缺失資料</w:t>
        </w:r>
      </w:ins>
      <w:ins w:id="136" w:author="DELab" w:date="2020-08-27T12:10:00Z">
        <w:r>
          <w:rPr>
            <w:rFonts w:hint="eastAsia"/>
            <w:color w:val="0070C0"/>
          </w:rPr>
          <w:t>後</w:t>
        </w:r>
      </w:ins>
      <w:ins w:id="137" w:author="DELab" w:date="2020-08-27T12:08:00Z">
        <w:r>
          <w:rPr>
            <w:rFonts w:hint="eastAsia"/>
            <w:color w:val="0070C0"/>
          </w:rPr>
          <w:t>的完整</w:t>
        </w:r>
        <w:r w:rsidRPr="003B5F1B">
          <w:rPr>
            <w:rFonts w:hint="eastAsia"/>
            <w:color w:val="0070C0"/>
          </w:rPr>
          <w:t>資料集</w:t>
        </w:r>
        <w:r>
          <w:rPr>
            <w:rFonts w:hint="eastAsia"/>
            <w:color w:val="0070C0"/>
          </w:rPr>
          <w:t>。</w:t>
        </w:r>
      </w:ins>
      <w:r w:rsidRPr="00567BF1">
        <w:rPr>
          <w:rFonts w:hint="eastAsia"/>
          <w:color w:val="FF0000"/>
        </w:rPr>
        <w:t>(??</w:t>
      </w:r>
      <w:r w:rsidRPr="00567BF1">
        <w:rPr>
          <w:rFonts w:hint="eastAsia"/>
          <w:color w:val="FF0000"/>
        </w:rPr>
        <w:t>說明特色</w:t>
      </w:r>
      <w:r w:rsidRPr="00567BF1">
        <w:rPr>
          <w:rFonts w:hint="eastAsia"/>
          <w:color w:val="FF0000"/>
        </w:rPr>
        <w:t>)</w:t>
      </w:r>
      <w:r w:rsidR="000E615A" w:rsidRPr="003B5F1B">
        <w:rPr>
          <w:rFonts w:hint="eastAsia"/>
          <w:color w:val="0070C0"/>
        </w:rPr>
        <w:t>提出</w:t>
      </w:r>
      <w:r w:rsidR="001731FA" w:rsidRPr="003B5F1B">
        <w:rPr>
          <w:rFonts w:hint="eastAsia"/>
          <w:color w:val="0070C0"/>
        </w:rPr>
        <w:t>一個以距離值作為</w:t>
      </w:r>
      <w:r w:rsidR="000E615A" w:rsidRPr="003B5F1B">
        <w:rPr>
          <w:rFonts w:hint="eastAsia"/>
          <w:color w:val="0070C0"/>
        </w:rPr>
        <w:t>鄰近差別權重分配</w:t>
      </w:r>
      <w:r w:rsidR="00C23E43" w:rsidRPr="003B5F1B">
        <w:rPr>
          <w:rFonts w:hint="eastAsia"/>
          <w:color w:val="0070C0"/>
        </w:rPr>
        <w:t>。</w:t>
      </w:r>
      <w:del w:id="138" w:author="DELab" w:date="2020-08-27T04:22:00Z">
        <w:r w:rsidR="00703C84" w:rsidRPr="003B5F1B" w:rsidDel="004D28EB">
          <w:rPr>
            <w:rFonts w:hint="eastAsia"/>
            <w:color w:val="0070C0"/>
          </w:rPr>
          <w:delText>在缺失值比例較低時，</w:delText>
        </w:r>
        <w:r w:rsidR="00C73C69" w:rsidRPr="003B5F1B" w:rsidDel="004D28EB">
          <w:rPr>
            <w:rFonts w:hint="eastAsia"/>
            <w:color w:val="0070C0"/>
          </w:rPr>
          <w:delText>此時排序後有效的鄰近點較多，因此針對較近的鄰近點</w:delText>
        </w:r>
        <w:r w:rsidR="00C23E43" w:rsidRPr="003B5F1B" w:rsidDel="004D28EB">
          <w:rPr>
            <w:rFonts w:hint="eastAsia"/>
            <w:color w:val="0070C0"/>
          </w:rPr>
          <w:delText>賦予</w:delText>
        </w:r>
        <w:r w:rsidR="00C73C69" w:rsidRPr="003B5F1B" w:rsidDel="004D28EB">
          <w:rPr>
            <w:rFonts w:hint="eastAsia"/>
            <w:color w:val="0070C0"/>
          </w:rPr>
          <w:delText>較大的權重</w:delText>
        </w:r>
        <w:r w:rsidR="00C23E43" w:rsidRPr="003B5F1B" w:rsidDel="004D28EB">
          <w:rPr>
            <w:rFonts w:hint="eastAsia"/>
            <w:color w:val="0070C0"/>
          </w:rPr>
          <w:delText>值</w:delText>
        </w:r>
        <w:r w:rsidR="00C73C69" w:rsidRPr="003B5F1B" w:rsidDel="004D28EB">
          <w:rPr>
            <w:rFonts w:hint="eastAsia"/>
            <w:color w:val="0070C0"/>
          </w:rPr>
          <w:delText>，反之</w:delText>
        </w:r>
        <w:r w:rsidR="00C23E43" w:rsidRPr="003B5F1B" w:rsidDel="004D28EB">
          <w:rPr>
            <w:rFonts w:hint="eastAsia"/>
            <w:color w:val="0070C0"/>
          </w:rPr>
          <w:delText>賦予較小的權重值。</w:delText>
        </w:r>
        <w:r w:rsidR="001731FA" w:rsidRPr="003B5F1B" w:rsidDel="004D28EB">
          <w:rPr>
            <w:rFonts w:hint="eastAsia"/>
            <w:color w:val="0070C0"/>
          </w:rPr>
          <w:delText>隨著缺失值比例上升，鄰近點個數的影響力已經不及於挑選適當的鄰近點</w:delText>
        </w:r>
        <w:r w:rsidR="00D463A8" w:rsidRPr="003B5F1B" w:rsidDel="004D28EB">
          <w:rPr>
            <w:rFonts w:hint="eastAsia"/>
            <w:color w:val="0070C0"/>
          </w:rPr>
          <w:delText>。</w:delText>
        </w:r>
      </w:del>
      <w:r w:rsidR="001731FA" w:rsidRPr="003B5F1B">
        <w:rPr>
          <w:rFonts w:hint="eastAsia"/>
          <w:color w:val="0070C0"/>
        </w:rPr>
        <w:t>本研究再提出一個</w:t>
      </w:r>
      <w:r w:rsidR="000E615A" w:rsidRPr="003B5F1B">
        <w:rPr>
          <w:rFonts w:hint="eastAsia"/>
          <w:color w:val="0070C0"/>
        </w:rPr>
        <w:t>新的選擇鄰近點機制以改善</w:t>
      </w:r>
      <w:r w:rsidR="00D463A8" w:rsidRPr="003B5F1B">
        <w:rPr>
          <w:rFonts w:hint="eastAsia"/>
          <w:color w:val="0070C0"/>
        </w:rPr>
        <w:t>原始</w:t>
      </w:r>
      <w:r w:rsidR="000E615A" w:rsidRPr="003B5F1B">
        <w:rPr>
          <w:rFonts w:hint="eastAsia"/>
          <w:color w:val="0070C0"/>
        </w:rPr>
        <w:t>k</w:t>
      </w:r>
      <w:r w:rsidR="000E615A" w:rsidRPr="003B5F1B">
        <w:rPr>
          <w:rFonts w:hint="eastAsia"/>
          <w:color w:val="0070C0"/>
        </w:rPr>
        <w:t>鄰近點填補法</w:t>
      </w:r>
      <w:r w:rsidR="00703C84" w:rsidRPr="003B5F1B">
        <w:rPr>
          <w:rFonts w:hint="eastAsia"/>
          <w:color w:val="0070C0"/>
        </w:rPr>
        <w:t>在缺失值比例較高時</w:t>
      </w:r>
      <w:r w:rsidR="00D463A8" w:rsidRPr="003B5F1B">
        <w:rPr>
          <w:rFonts w:hint="eastAsia"/>
          <w:color w:val="0070C0"/>
        </w:rPr>
        <w:t>無法找到有效鄰近點的缺點。</w:t>
      </w:r>
    </w:p>
    <w:p w14:paraId="6E9EE546" w14:textId="5E001AE3" w:rsidR="00FA22C8" w:rsidRPr="00585F72" w:rsidRDefault="005F0E5D" w:rsidP="008B64DC">
      <w:pPr>
        <w:ind w:firstLine="480"/>
        <w:rPr>
          <w:color w:val="C45911" w:themeColor="accent2" w:themeShade="BF"/>
        </w:rPr>
      </w:pPr>
      <w:del w:id="139" w:author="DELab" w:date="2020-08-27T12:11:00Z">
        <w:r w:rsidRPr="003B5F1B" w:rsidDel="00567BF1">
          <w:rPr>
            <w:rFonts w:hint="eastAsia"/>
            <w:color w:val="0070C0"/>
          </w:rPr>
          <w:delText>在</w:delText>
        </w:r>
        <w:r w:rsidR="00F177C0" w:rsidRPr="003B5F1B" w:rsidDel="00567BF1">
          <w:rPr>
            <w:rFonts w:hint="eastAsia"/>
            <w:color w:val="0070C0"/>
          </w:rPr>
          <w:delText>資料集內的缺失值為完全隨機缺失類型</w:delText>
        </w:r>
        <w:r w:rsidR="00F177C0" w:rsidRPr="003B5F1B" w:rsidDel="00567BF1">
          <w:rPr>
            <w:rFonts w:hint="eastAsia"/>
            <w:color w:val="0070C0"/>
          </w:rPr>
          <w:delText>(MCAR)</w:delText>
        </w:r>
        <w:r w:rsidRPr="003B5F1B" w:rsidDel="00567BF1">
          <w:rPr>
            <w:rFonts w:hint="eastAsia"/>
            <w:color w:val="0070C0"/>
          </w:rPr>
          <w:delText>的假設下</w:delText>
        </w:r>
        <w:r w:rsidR="00F177C0" w:rsidRPr="003B5F1B" w:rsidDel="00567BF1">
          <w:rPr>
            <w:rFonts w:hint="eastAsia"/>
            <w:color w:val="0070C0"/>
          </w:rPr>
          <w:delText>，</w:delText>
        </w:r>
      </w:del>
      <w:r w:rsidR="00F177C0" w:rsidRPr="003B5F1B">
        <w:rPr>
          <w:rFonts w:hint="eastAsia"/>
          <w:color w:val="0070C0"/>
        </w:rPr>
        <w:t>本研究所提出的</w:t>
      </w:r>
      <w:proofErr w:type="spellStart"/>
      <w:r w:rsidR="00F177C0" w:rsidRPr="003B5F1B">
        <w:rPr>
          <w:rFonts w:hint="eastAsia"/>
          <w:color w:val="0070C0"/>
        </w:rPr>
        <w:t>s</w:t>
      </w:r>
      <w:r w:rsidR="00F177C0" w:rsidRPr="003B5F1B">
        <w:rPr>
          <w:color w:val="0070C0"/>
        </w:rPr>
        <w:t>k</w:t>
      </w:r>
      <w:proofErr w:type="spellEnd"/>
      <w:r w:rsidR="00F177C0" w:rsidRPr="003B5F1B">
        <w:rPr>
          <w:color w:val="0070C0"/>
        </w:rPr>
        <w:t xml:space="preserve">-NN </w:t>
      </w:r>
      <w:r w:rsidR="00F177C0" w:rsidRPr="003B5F1B">
        <w:rPr>
          <w:rFonts w:hint="eastAsia"/>
          <w:color w:val="0070C0"/>
        </w:rPr>
        <w:t>i</w:t>
      </w:r>
      <w:r w:rsidR="00F177C0" w:rsidRPr="003B5F1B">
        <w:rPr>
          <w:color w:val="0070C0"/>
        </w:rPr>
        <w:t>mputation</w:t>
      </w:r>
      <w:r w:rsidR="00F177C0" w:rsidRPr="003B5F1B">
        <w:rPr>
          <w:rFonts w:hint="eastAsia"/>
          <w:color w:val="0070C0"/>
        </w:rPr>
        <w:t>演算</w:t>
      </w:r>
      <w:r w:rsidR="00F177C0" w:rsidRPr="003B5F1B">
        <w:rPr>
          <w:color w:val="0070C0"/>
        </w:rPr>
        <w:t>法</w:t>
      </w:r>
      <w:r w:rsidR="00F177C0" w:rsidRPr="003B5F1B">
        <w:rPr>
          <w:rFonts w:hint="eastAsia"/>
          <w:color w:val="0070C0"/>
        </w:rPr>
        <w:t>填補後所產生天際線的相似</w:t>
      </w:r>
      <w:r w:rsidR="00ED2935" w:rsidRPr="003B5F1B">
        <w:rPr>
          <w:rFonts w:hint="eastAsia"/>
          <w:color w:val="0070C0"/>
        </w:rPr>
        <w:t>度在</w:t>
      </w:r>
      <w:r w:rsidR="00ED2935" w:rsidRPr="003B5F1B">
        <w:rPr>
          <w:rFonts w:hint="eastAsia"/>
          <w:color w:val="0070C0"/>
        </w:rPr>
        <w:t>80%</w:t>
      </w:r>
      <w:r w:rsidR="00ED2935" w:rsidRPr="003B5F1B">
        <w:rPr>
          <w:rFonts w:hint="eastAsia"/>
          <w:color w:val="0070C0"/>
        </w:rPr>
        <w:t>的缺失情形下，</w:t>
      </w:r>
      <w:r w:rsidR="00F177C0" w:rsidRPr="003B5F1B">
        <w:rPr>
          <w:rFonts w:hint="eastAsia"/>
          <w:color w:val="0070C0"/>
        </w:rPr>
        <w:t>都比</w:t>
      </w:r>
      <w:r w:rsidR="00F177C0" w:rsidRPr="003B5F1B">
        <w:rPr>
          <w:rFonts w:hint="eastAsia"/>
          <w:color w:val="0070C0"/>
        </w:rPr>
        <w:t>k</w:t>
      </w:r>
      <w:r w:rsidR="00F177C0" w:rsidRPr="003B5F1B">
        <w:rPr>
          <w:rFonts w:hint="eastAsia"/>
          <w:color w:val="0070C0"/>
        </w:rPr>
        <w:t>鄰近點填補法好</w:t>
      </w:r>
      <w:r w:rsidR="004618F9" w:rsidRPr="003B5F1B">
        <w:rPr>
          <w:rFonts w:hint="eastAsia"/>
          <w:color w:val="0070C0"/>
        </w:rPr>
        <w:t>。本研究的方法不僅可以在低缺失值比例時與</w:t>
      </w:r>
      <w:r w:rsidR="005E0D4B" w:rsidRPr="003B5F1B">
        <w:rPr>
          <w:rFonts w:hint="eastAsia"/>
          <w:color w:val="0070C0"/>
        </w:rPr>
        <w:t>k</w:t>
      </w:r>
      <w:r w:rsidR="005E0D4B" w:rsidRPr="003B5F1B">
        <w:rPr>
          <w:rFonts w:hint="eastAsia"/>
          <w:color w:val="0070C0"/>
        </w:rPr>
        <w:t>鄰近點填補法不分軒輊</w:t>
      </w:r>
      <w:r w:rsidR="004618F9" w:rsidRPr="003B5F1B">
        <w:rPr>
          <w:rFonts w:hint="eastAsia"/>
          <w:color w:val="0070C0"/>
        </w:rPr>
        <w:t>，</w:t>
      </w:r>
      <w:r w:rsidR="00ED2935" w:rsidRPr="003B5F1B">
        <w:rPr>
          <w:rFonts w:hint="eastAsia"/>
          <w:color w:val="0070C0"/>
        </w:rPr>
        <w:t>尤其在高缺失值比例的情況時，</w:t>
      </w:r>
      <w:r w:rsidR="004618F9" w:rsidRPr="003B5F1B">
        <w:rPr>
          <w:rFonts w:hint="eastAsia"/>
          <w:color w:val="0070C0"/>
        </w:rPr>
        <w:t>仍可以保持一半</w:t>
      </w:r>
      <w:r w:rsidR="005E0D4B" w:rsidRPr="003B5F1B">
        <w:rPr>
          <w:rFonts w:hint="eastAsia"/>
          <w:color w:val="0070C0"/>
        </w:rPr>
        <w:t>以上</w:t>
      </w:r>
      <w:r w:rsidR="004618F9" w:rsidRPr="003B5F1B">
        <w:rPr>
          <w:rFonts w:hint="eastAsia"/>
          <w:color w:val="0070C0"/>
        </w:rPr>
        <w:t>的天際線</w:t>
      </w:r>
      <w:r w:rsidR="005E0D4B" w:rsidRPr="003B5F1B">
        <w:rPr>
          <w:rFonts w:hint="eastAsia"/>
          <w:color w:val="0070C0"/>
        </w:rPr>
        <w:t>。若是再加上足夠的</w:t>
      </w:r>
      <w:r w:rsidR="005E0D4B" w:rsidRPr="003B5F1B">
        <w:rPr>
          <w:rFonts w:hint="eastAsia"/>
          <w:color w:val="0070C0"/>
        </w:rPr>
        <w:t>k</w:t>
      </w:r>
      <w:r w:rsidR="005E0D4B" w:rsidRPr="003B5F1B">
        <w:rPr>
          <w:rFonts w:hint="eastAsia"/>
          <w:color w:val="0070C0"/>
        </w:rPr>
        <w:t>值，與原天際線的相異性更可以控制在</w:t>
      </w:r>
      <w:r w:rsidR="005E0D4B" w:rsidRPr="003B5F1B">
        <w:rPr>
          <w:rFonts w:hint="eastAsia"/>
          <w:color w:val="0070C0"/>
        </w:rPr>
        <w:t>20%</w:t>
      </w:r>
      <w:r w:rsidR="005E0D4B" w:rsidRPr="003B5F1B">
        <w:rPr>
          <w:rFonts w:hint="eastAsia"/>
          <w:color w:val="0070C0"/>
        </w:rPr>
        <w:t>以內。所以本研究提出的差別權重分配與新的鄰近點選擇機制，確實能夠</w:t>
      </w:r>
      <w:r w:rsidR="00E05924" w:rsidRPr="003B5F1B">
        <w:rPr>
          <w:rFonts w:hint="eastAsia"/>
          <w:color w:val="0070C0"/>
        </w:rPr>
        <w:t>改善天際線查詢演算法</w:t>
      </w:r>
      <w:r w:rsidR="005E0D4B" w:rsidRPr="003B5F1B">
        <w:rPr>
          <w:rFonts w:hint="eastAsia"/>
          <w:color w:val="0070C0"/>
        </w:rPr>
        <w:t>在不完整資料集</w:t>
      </w:r>
      <w:r w:rsidR="00805E60" w:rsidRPr="003B5F1B">
        <w:rPr>
          <w:rFonts w:hint="eastAsia"/>
          <w:color w:val="0070C0"/>
        </w:rPr>
        <w:t>中</w:t>
      </w:r>
      <w:r w:rsidR="006F177D" w:rsidRPr="003B5F1B">
        <w:rPr>
          <w:rFonts w:hint="eastAsia"/>
          <w:color w:val="0070C0"/>
        </w:rPr>
        <w:t>找到近似原</w:t>
      </w:r>
      <w:r w:rsidR="00805E60" w:rsidRPr="003B5F1B">
        <w:rPr>
          <w:rFonts w:hint="eastAsia"/>
          <w:color w:val="0070C0"/>
        </w:rPr>
        <w:t>始的</w:t>
      </w:r>
      <w:r w:rsidR="006F177D" w:rsidRPr="003B5F1B">
        <w:rPr>
          <w:rFonts w:hint="eastAsia"/>
          <w:color w:val="0070C0"/>
        </w:rPr>
        <w:t>天際線</w:t>
      </w:r>
      <w:r w:rsidR="00E05924" w:rsidRPr="003B5F1B">
        <w:rPr>
          <w:color w:val="0070C0"/>
        </w:rPr>
        <w:t>。</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140" w:name="_Toc49353506"/>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140"/>
    </w:p>
    <w:p w14:paraId="5AE16E22" w14:textId="15EBFC45" w:rsidR="00F90F16" w:rsidRPr="003B5F1B" w:rsidRDefault="00A64D86" w:rsidP="008250C8">
      <w:pPr>
        <w:ind w:firstLine="480"/>
        <w:rPr>
          <w:color w:val="0070C0"/>
        </w:rPr>
      </w:pPr>
      <w:r w:rsidRPr="00A52B7C">
        <w:rPr>
          <w:rFonts w:hint="eastAsia"/>
        </w:rPr>
        <w:t>在實驗的過程中，我們</w:t>
      </w:r>
      <w:del w:id="141" w:author="DELab" w:date="2020-08-27T11:47:00Z">
        <w:r w:rsidRPr="00A52B7C" w:rsidDel="00A52B7C">
          <w:rPr>
            <w:rFonts w:hint="eastAsia"/>
          </w:rPr>
          <w:delText>也</w:delText>
        </w:r>
      </w:del>
      <w:r w:rsidRPr="00A52B7C">
        <w:rPr>
          <w:rFonts w:hint="eastAsia"/>
        </w:rPr>
        <w:t>注意到當</w:t>
      </w:r>
      <w:r w:rsidRPr="00A52B7C">
        <w:rPr>
          <w:rFonts w:hint="eastAsia"/>
        </w:rPr>
        <w:t>k</w:t>
      </w:r>
      <w:r w:rsidRPr="00A52B7C">
        <w:rPr>
          <w:rFonts w:hint="eastAsia"/>
        </w:rPr>
        <w:t>值很小</w:t>
      </w:r>
      <w:r w:rsidRPr="00A52B7C">
        <w:rPr>
          <w:rFonts w:hint="eastAsia"/>
        </w:rPr>
        <w:t>(</w:t>
      </w:r>
      <w:r w:rsidRPr="00A52B7C">
        <w:rPr>
          <w:rFonts w:hint="eastAsia"/>
        </w:rPr>
        <w:t>例如</w:t>
      </w:r>
      <w:r w:rsidRPr="00A52B7C">
        <w:t>k</w:t>
      </w:r>
      <w:r w:rsidRPr="00A52B7C">
        <w:rPr>
          <w:rFonts w:hint="eastAsia"/>
        </w:rPr>
        <w:t>=1)</w:t>
      </w:r>
      <w:r w:rsidRPr="00A52B7C">
        <w:rPr>
          <w:rFonts w:hint="eastAsia"/>
        </w:rPr>
        <w:t>且缺失比例低時，</w:t>
      </w:r>
      <w:del w:id="142" w:author="DELab" w:date="2020-08-27T11:47:00Z">
        <w:r w:rsidRPr="00A52B7C" w:rsidDel="00A52B7C">
          <w:rPr>
            <w:rFonts w:hint="eastAsia"/>
          </w:rPr>
          <w:delText>在</w:delText>
        </w:r>
      </w:del>
      <w:r w:rsidRPr="00A52B7C">
        <w:rPr>
          <w:rFonts w:hint="eastAsia"/>
        </w:rPr>
        <w:t>填補缺失值</w:t>
      </w:r>
      <w:del w:id="143" w:author="DELab" w:date="2020-08-27T11:48:00Z">
        <w:r w:rsidRPr="00A52B7C" w:rsidDel="00A52B7C">
          <w:rPr>
            <w:rFonts w:hint="eastAsia"/>
          </w:rPr>
          <w:delText>的過程</w:delText>
        </w:r>
      </w:del>
      <w:r w:rsidRPr="00A52B7C">
        <w:rPr>
          <w:rFonts w:hint="eastAsia"/>
        </w:rPr>
        <w:t>容易觸發</w:t>
      </w:r>
      <w:r w:rsidR="001868AC" w:rsidRPr="00A52B7C">
        <w:rPr>
          <w:rFonts w:hint="eastAsia"/>
        </w:rPr>
        <w:t>對</w:t>
      </w:r>
      <w:r w:rsidRPr="00A52B7C">
        <w:rPr>
          <w:rFonts w:hint="eastAsia"/>
        </w:rPr>
        <w:t>鄰近點</w:t>
      </w:r>
      <w:proofErr w:type="gramStart"/>
      <w:r w:rsidRPr="00A52B7C">
        <w:rPr>
          <w:rFonts w:hint="eastAsia"/>
        </w:rPr>
        <w:t>採</w:t>
      </w:r>
      <w:proofErr w:type="gramEnd"/>
      <w:r w:rsidRPr="00A52B7C">
        <w:rPr>
          <w:rFonts w:hint="eastAsia"/>
        </w:rPr>
        <w:t>樣的機制</w:t>
      </w:r>
      <w:r w:rsidR="001455AD" w:rsidRPr="00A52B7C">
        <w:rPr>
          <w:rFonts w:hint="eastAsia"/>
        </w:rPr>
        <w:t>。</w:t>
      </w:r>
      <w:r w:rsidR="0090123F" w:rsidRPr="00A52B7C">
        <w:rPr>
          <w:rFonts w:hint="eastAsia"/>
        </w:rPr>
        <w:t>因此我們希望</w:t>
      </w:r>
      <w:ins w:id="144" w:author="DELab" w:date="2020-08-27T11:48:00Z">
        <w:r w:rsidR="00A52B7C">
          <w:rPr>
            <w:rFonts w:hint="eastAsia"/>
          </w:rPr>
          <w:t>未來</w:t>
        </w:r>
      </w:ins>
      <w:r w:rsidR="0090123F" w:rsidRPr="00A52B7C">
        <w:rPr>
          <w:rFonts w:hint="eastAsia"/>
        </w:rPr>
        <w:t>能夠更進一步的去</w:t>
      </w:r>
      <w:r w:rsidR="001455AD" w:rsidRPr="00A52B7C">
        <w:rPr>
          <w:rFonts w:hint="eastAsia"/>
        </w:rPr>
        <w:t>平衡</w:t>
      </w:r>
      <w:r w:rsidR="0090123F" w:rsidRPr="00A52B7C">
        <w:rPr>
          <w:rFonts w:hint="eastAsia"/>
        </w:rPr>
        <w:t>k</w:t>
      </w:r>
      <w:r w:rsidR="0090123F" w:rsidRPr="00A52B7C">
        <w:rPr>
          <w:rFonts w:hint="eastAsia"/>
        </w:rPr>
        <w:t>值與缺失值比例之間的關係，</w:t>
      </w:r>
      <w:r w:rsidR="001455AD" w:rsidRPr="00A52B7C">
        <w:rPr>
          <w:rFonts w:hint="eastAsia"/>
        </w:rPr>
        <w:t>降低</w:t>
      </w:r>
      <w:del w:id="145" w:author="DELab" w:date="2020-08-27T11:49:00Z">
        <w:r w:rsidR="001455AD" w:rsidRPr="00A52B7C" w:rsidDel="00A52B7C">
          <w:rPr>
            <w:rFonts w:hint="eastAsia"/>
          </w:rPr>
          <w:delText>在</w:delText>
        </w:r>
      </w:del>
      <w:ins w:id="146" w:author="DELab" w:date="2020-08-27T11:49:00Z">
        <w:r w:rsidR="00A52B7C">
          <w:rPr>
            <w:rFonts w:hint="eastAsia"/>
          </w:rPr>
          <w:t>低</w:t>
        </w:r>
      </w:ins>
      <w:r w:rsidR="001455AD" w:rsidRPr="00A52B7C">
        <w:rPr>
          <w:rFonts w:hint="eastAsia"/>
        </w:rPr>
        <w:t>缺失值比例</w:t>
      </w:r>
      <w:del w:id="147" w:author="DELab" w:date="2020-08-27T11:49:00Z">
        <w:r w:rsidR="001455AD" w:rsidRPr="00A52B7C" w:rsidDel="00A52B7C">
          <w:rPr>
            <w:rFonts w:hint="eastAsia"/>
          </w:rPr>
          <w:delText>低</w:delText>
        </w:r>
      </w:del>
      <w:r w:rsidR="001455AD" w:rsidRPr="00A52B7C">
        <w:rPr>
          <w:rFonts w:hint="eastAsia"/>
        </w:rPr>
        <w:t>時啟動</w:t>
      </w:r>
      <w:proofErr w:type="gramStart"/>
      <w:r w:rsidR="001455AD" w:rsidRPr="00A52B7C">
        <w:rPr>
          <w:rFonts w:hint="eastAsia"/>
        </w:rPr>
        <w:t>採</w:t>
      </w:r>
      <w:proofErr w:type="gramEnd"/>
      <w:r w:rsidR="001455AD" w:rsidRPr="00A52B7C">
        <w:rPr>
          <w:rFonts w:hint="eastAsia"/>
        </w:rPr>
        <w:t>樣機制</w:t>
      </w:r>
      <w:r w:rsidR="00C334E1" w:rsidRPr="00A52B7C">
        <w:rPr>
          <w:rFonts w:hint="eastAsia"/>
        </w:rPr>
        <w:t>的頻率</w:t>
      </w:r>
      <w:r w:rsidR="001455AD" w:rsidRPr="00A52B7C">
        <w:rPr>
          <w:rFonts w:hint="eastAsia"/>
        </w:rPr>
        <w:t>，</w:t>
      </w:r>
      <w:r w:rsidR="00C334E1" w:rsidRPr="00A52B7C">
        <w:rPr>
          <w:rFonts w:hint="eastAsia"/>
        </w:rPr>
        <w:t>並</w:t>
      </w:r>
      <w:r w:rsidR="001455AD" w:rsidRPr="00A52B7C">
        <w:rPr>
          <w:rFonts w:hint="eastAsia"/>
        </w:rPr>
        <w:t>多利用鄰近點填補缺</w:t>
      </w:r>
      <w:r w:rsidR="003B5F1B" w:rsidRPr="00A52B7C">
        <w:rPr>
          <w:rFonts w:hint="eastAsia"/>
        </w:rPr>
        <w:t>失</w:t>
      </w:r>
      <w:r w:rsidR="001455AD" w:rsidRPr="00A52B7C">
        <w:rPr>
          <w:rFonts w:hint="eastAsia"/>
        </w:rPr>
        <w:t>值。</w:t>
      </w:r>
      <w:ins w:id="148" w:author="DELab" w:date="2020-08-27T11:51:00Z">
        <w:r w:rsidR="00A52B7C">
          <w:rPr>
            <w:rFonts w:hint="eastAsia"/>
          </w:rPr>
          <w:t>其可能</w:t>
        </w:r>
      </w:ins>
      <w:ins w:id="149" w:author="DELab" w:date="2020-08-27T11:52:00Z">
        <w:r w:rsidR="00A52B7C">
          <w:rPr>
            <w:rFonts w:hint="eastAsia"/>
          </w:rPr>
          <w:t>做法是</w:t>
        </w:r>
        <w:r w:rsidR="00A52B7C" w:rsidRPr="00A52B7C">
          <w:rPr>
            <w:rFonts w:hint="eastAsia"/>
          </w:rPr>
          <w:t>針對觸發條件設一個門檻值</w:t>
        </w:r>
      </w:ins>
      <w:ins w:id="150" w:author="DELab" w:date="2020-08-27T11:53:00Z">
        <w:r w:rsidR="00A52B7C">
          <w:rPr>
            <w:rFonts w:hint="eastAsia"/>
          </w:rPr>
          <w:t>，</w:t>
        </w:r>
        <w:r w:rsidR="00A52B7C" w:rsidRPr="00A52B7C">
          <w:rPr>
            <w:rFonts w:hint="eastAsia"/>
          </w:rPr>
          <w:t>例如利用</w:t>
        </w:r>
        <w:r w:rsidR="00A52B7C" w:rsidRPr="00A52B7C">
          <w:rPr>
            <w:rFonts w:hint="eastAsia"/>
          </w:rPr>
          <w:t>4.4</w:t>
        </w:r>
        <w:r w:rsidR="00A52B7C" w:rsidRPr="00A52B7C">
          <w:rPr>
            <w:rFonts w:hint="eastAsia"/>
          </w:rPr>
          <w:t>節提到的</w:t>
        </w:r>
        <w:r w:rsidR="00A52B7C" w:rsidRPr="00A52B7C">
          <w:rPr>
            <w:rFonts w:hint="eastAsia"/>
          </w:rPr>
          <w:t xml:space="preserve"> </w:t>
        </w:r>
        <m:oMath>
          <m:r>
            <m:rPr>
              <m:sty m:val="p"/>
            </m:rPr>
            <w:rPr>
              <w:rFonts w:ascii="Cambria Math" w:hAnsi="Cambria Math"/>
            </w:rPr>
            <m:t>ε</m:t>
          </m:r>
        </m:oMath>
        <w:r w:rsidR="00A52B7C" w:rsidRPr="00A52B7C">
          <w:rPr>
            <w:rFonts w:hint="eastAsia"/>
          </w:rPr>
          <w:t xml:space="preserve"> </w:t>
        </w:r>
        <w:r w:rsidR="00A52B7C" w:rsidRPr="00A52B7C">
          <w:rPr>
            <w:rFonts w:hint="eastAsia"/>
          </w:rPr>
          <w:t>值，</w:t>
        </w:r>
      </w:ins>
      <w:ins w:id="151" w:author="DELab" w:date="2020-08-27T11:55:00Z">
        <w:r w:rsidR="00AA4155">
          <w:rPr>
            <w:rFonts w:hint="eastAsia"/>
          </w:rPr>
          <w:t>限制</w:t>
        </w:r>
        <w:r w:rsidR="00AA4155" w:rsidRPr="00A52B7C">
          <w:rPr>
            <w:rFonts w:hint="eastAsia"/>
          </w:rPr>
          <w:t>啟動</w:t>
        </w:r>
        <w:proofErr w:type="gramStart"/>
        <w:r w:rsidR="00AA4155" w:rsidRPr="00A52B7C">
          <w:rPr>
            <w:rFonts w:hint="eastAsia"/>
          </w:rPr>
          <w:t>採</w:t>
        </w:r>
        <w:proofErr w:type="gramEnd"/>
        <w:r w:rsidR="00AA4155" w:rsidRPr="00A52B7C">
          <w:rPr>
            <w:rFonts w:hint="eastAsia"/>
          </w:rPr>
          <w:t>樣機制的頻率</w:t>
        </w:r>
      </w:ins>
      <w:del w:id="152" w:author="DELab" w:date="2020-08-27T11:55:00Z">
        <w:r w:rsidR="00711D24" w:rsidRPr="00A52B7C" w:rsidDel="00AA4155">
          <w:rPr>
            <w:rFonts w:hint="eastAsia"/>
          </w:rPr>
          <w:delText>使</w:delText>
        </w:r>
        <w:r w:rsidR="001455AD" w:rsidRPr="00A52B7C" w:rsidDel="00AA4155">
          <w:rPr>
            <w:rFonts w:hint="eastAsia"/>
          </w:rPr>
          <w:delText>觸發條件隨著缺失值比例的增加而降低</w:delText>
        </w:r>
        <w:r w:rsidR="00D83F34" w:rsidRPr="00A52B7C" w:rsidDel="00AA4155">
          <w:rPr>
            <w:rFonts w:hint="eastAsia"/>
          </w:rPr>
          <w:delText>觸發門檻</w:delText>
        </w:r>
      </w:del>
      <w:r w:rsidR="00D83F34" w:rsidRPr="00A52B7C">
        <w:rPr>
          <w:rFonts w:hint="eastAsia"/>
        </w:rPr>
        <w:t>。</w:t>
      </w:r>
      <w:del w:id="153" w:author="DELab" w:date="2020-08-27T11:53:00Z">
        <w:r w:rsidR="0039384C" w:rsidRPr="00A52B7C" w:rsidDel="00A52B7C">
          <w:rPr>
            <w:rFonts w:hint="eastAsia"/>
          </w:rPr>
          <w:delText>例如可以利用</w:delText>
        </w:r>
        <w:r w:rsidR="0039384C" w:rsidRPr="00A52B7C" w:rsidDel="00A52B7C">
          <w:rPr>
            <w:rFonts w:hint="eastAsia"/>
          </w:rPr>
          <w:delText>4.4</w:delText>
        </w:r>
        <w:r w:rsidR="0039384C" w:rsidRPr="00A52B7C" w:rsidDel="00A52B7C">
          <w:rPr>
            <w:rFonts w:hint="eastAsia"/>
          </w:rPr>
          <w:delText>節提到的</w:delText>
        </w:r>
        <w:r w:rsidR="0039384C" w:rsidRPr="00A52B7C" w:rsidDel="00A52B7C">
          <w:rPr>
            <w:rFonts w:hint="eastAsia"/>
          </w:rPr>
          <w:delText xml:space="preserve"> </w:delText>
        </w:r>
        <m:oMath>
          <m:r>
            <m:rPr>
              <m:sty m:val="p"/>
            </m:rPr>
            <w:rPr>
              <w:rFonts w:ascii="Cambria Math" w:hAnsi="Cambria Math"/>
            </w:rPr>
            <m:t>ε</m:t>
          </m:r>
        </m:oMath>
        <w:r w:rsidR="0039384C" w:rsidRPr="00A52B7C" w:rsidDel="00A52B7C">
          <w:rPr>
            <w:rFonts w:hint="eastAsia"/>
          </w:rPr>
          <w:delText xml:space="preserve"> </w:delText>
        </w:r>
        <w:r w:rsidR="0039384C" w:rsidRPr="00A52B7C" w:rsidDel="00A52B7C">
          <w:rPr>
            <w:rFonts w:hint="eastAsia"/>
          </w:rPr>
          <w:delText>值，</w:delText>
        </w:r>
      </w:del>
      <w:del w:id="154" w:author="DELab" w:date="2020-08-27T11:51:00Z">
        <w:r w:rsidR="0039384C" w:rsidRPr="00A52B7C" w:rsidDel="00A52B7C">
          <w:rPr>
            <w:rFonts w:hint="eastAsia"/>
          </w:rPr>
          <w:delText>針對觸發條件設一個門檻值</w:delText>
        </w:r>
      </w:del>
      <w:del w:id="155" w:author="DELab" w:date="2020-08-27T11:53:00Z">
        <w:r w:rsidR="0039384C" w:rsidRPr="00A52B7C" w:rsidDel="00A52B7C">
          <w:rPr>
            <w:rFonts w:hint="eastAsia"/>
          </w:rPr>
          <w:delText>。</w:delText>
        </w:r>
      </w:del>
      <w:proofErr w:type="gramStart"/>
      <w:ins w:id="156" w:author="DELab" w:date="2020-08-27T11:55:00Z">
        <w:r w:rsidR="00AA4155">
          <w:rPr>
            <w:rFonts w:hint="eastAsia"/>
          </w:rPr>
          <w:t>此外，</w:t>
        </w:r>
      </w:ins>
      <w:proofErr w:type="gramEnd"/>
      <w:r w:rsidR="008250C8" w:rsidRPr="00A52B7C">
        <w:rPr>
          <w:rFonts w:hint="eastAsia"/>
        </w:rPr>
        <w:t>在未來的研究方向上，我們認為</w:t>
      </w:r>
      <w:ins w:id="157" w:author="DELab" w:date="2020-08-27T11:55:00Z">
        <w:r w:rsidR="00AA4155">
          <w:rPr>
            <w:rFonts w:hint="eastAsia"/>
          </w:rPr>
          <w:t>也</w:t>
        </w:r>
      </w:ins>
      <w:r w:rsidR="008250C8" w:rsidRPr="00A52B7C">
        <w:rPr>
          <w:rFonts w:hint="eastAsia"/>
        </w:rPr>
        <w:t>可以根據不同</w:t>
      </w:r>
      <w:ins w:id="158" w:author="DELab" w:date="2020-08-27T11:56:00Z">
        <w:r w:rsidR="00AA4155">
          <w:rPr>
            <w:rFonts w:hint="eastAsia"/>
          </w:rPr>
          <w:t>資料</w:t>
        </w:r>
      </w:ins>
      <w:r w:rsidR="008250C8" w:rsidRPr="00A52B7C">
        <w:rPr>
          <w:rFonts w:hint="eastAsia"/>
        </w:rPr>
        <w:t>缺失類型，</w:t>
      </w:r>
      <w:del w:id="159" w:author="DELab" w:date="2020-08-27T11:56:00Z">
        <w:r w:rsidR="008250C8" w:rsidRPr="00A52B7C" w:rsidDel="00AA4155">
          <w:rPr>
            <w:rFonts w:hint="eastAsia"/>
          </w:rPr>
          <w:delText>找出</w:delText>
        </w:r>
      </w:del>
      <w:r w:rsidR="008250C8" w:rsidRPr="00A52B7C">
        <w:rPr>
          <w:rFonts w:hint="eastAsia"/>
        </w:rPr>
        <w:t>分別</w:t>
      </w:r>
      <w:ins w:id="160" w:author="DELab" w:date="2020-08-27T11:56:00Z">
        <w:r w:rsidR="00AA4155">
          <w:rPr>
            <w:rFonts w:hint="eastAsia"/>
          </w:rPr>
          <w:t>設計</w:t>
        </w:r>
      </w:ins>
      <w:r w:rsidR="008250C8" w:rsidRPr="00A52B7C">
        <w:rPr>
          <w:rFonts w:hint="eastAsia"/>
        </w:rPr>
        <w:t>適合隨機缺失</w:t>
      </w:r>
      <w:r w:rsidR="0027775A" w:rsidRPr="00A52B7C">
        <w:rPr>
          <w:rFonts w:hint="eastAsia"/>
        </w:rPr>
        <w:t>(MAR)</w:t>
      </w:r>
      <w:r w:rsidR="008250C8" w:rsidRPr="00A52B7C">
        <w:rPr>
          <w:rFonts w:hint="eastAsia"/>
        </w:rPr>
        <w:t>以及完全非隨機缺失類型</w:t>
      </w:r>
      <w:r w:rsidR="0027775A" w:rsidRPr="00A52B7C">
        <w:rPr>
          <w:rFonts w:hint="eastAsia"/>
        </w:rPr>
        <w:t>(MNAR)</w:t>
      </w:r>
      <w:r w:rsidR="008250C8" w:rsidRPr="00A52B7C">
        <w:rPr>
          <w:rFonts w:hint="eastAsia"/>
        </w:rPr>
        <w:t>的填補法。</w:t>
      </w:r>
      <w:del w:id="161" w:author="DELab" w:date="2020-08-27T11:57:00Z">
        <w:r w:rsidR="00B25B9C" w:rsidRPr="00A52B7C" w:rsidDel="00AA4155">
          <w:rPr>
            <w:rFonts w:hint="eastAsia"/>
          </w:rPr>
          <w:delText>觀察</w:delText>
        </w:r>
        <w:r w:rsidR="00EC0BFC" w:rsidRPr="00A52B7C" w:rsidDel="00AA4155">
          <w:rPr>
            <w:rFonts w:hint="eastAsia"/>
          </w:rPr>
          <w:delText>缺失值與其他維度的相關性</w:delText>
        </w:r>
        <w:r w:rsidR="00B25B9C" w:rsidRPr="00A52B7C" w:rsidDel="00AA4155">
          <w:rPr>
            <w:rFonts w:hint="eastAsia"/>
          </w:rPr>
          <w:delText>，改善尋找鄰近點的規則</w:delText>
        </w:r>
        <w:r w:rsidR="005E290F" w:rsidRPr="00A52B7C" w:rsidDel="00AA4155">
          <w:rPr>
            <w:rFonts w:hint="eastAsia"/>
          </w:rPr>
          <w:delText>，以</w:delText>
        </w:r>
        <w:r w:rsidR="0008613D" w:rsidRPr="00A52B7C" w:rsidDel="00AA4155">
          <w:rPr>
            <w:rFonts w:hint="eastAsia"/>
          </w:rPr>
          <w:delText>提升</w:delText>
        </w:r>
        <w:r w:rsidR="00EC0BFC" w:rsidRPr="00A52B7C" w:rsidDel="00AA4155">
          <w:rPr>
            <w:rFonts w:hint="eastAsia"/>
          </w:rPr>
          <w:delText>填補後</w:delText>
        </w:r>
        <w:r w:rsidR="005E290F" w:rsidRPr="00A52B7C" w:rsidDel="00AA4155">
          <w:rPr>
            <w:rFonts w:hint="eastAsia"/>
          </w:rPr>
          <w:delText>近似天際線的相似度</w:delText>
        </w:r>
        <w:r w:rsidR="008250C8" w:rsidRPr="003B5F1B" w:rsidDel="00AA4155">
          <w:rPr>
            <w:rFonts w:hint="eastAsia"/>
            <w:color w:val="0070C0"/>
          </w:rPr>
          <w:delText>。</w:delText>
        </w:r>
      </w:del>
    </w:p>
    <w:p w14:paraId="14A24A6F" w14:textId="310E4BF5" w:rsidR="008250C8" w:rsidRPr="00077E04" w:rsidRDefault="00AA6503" w:rsidP="00F90F16">
      <w:pPr>
        <w:widowControl/>
        <w:rPr>
          <w:color w:val="0070C0"/>
        </w:rPr>
      </w:pPr>
      <w:r>
        <w:rPr>
          <w:color w:val="0070C0"/>
        </w:rPr>
        <w:br w:type="page"/>
      </w:r>
    </w:p>
    <w:p w14:paraId="22B4F077" w14:textId="052FA450" w:rsidR="002A0EB3" w:rsidRPr="00077E04" w:rsidRDefault="008222C4" w:rsidP="008222C4">
      <w:pPr>
        <w:pStyle w:val="1"/>
        <w:numPr>
          <w:ilvl w:val="0"/>
          <w:numId w:val="0"/>
        </w:numPr>
        <w:tabs>
          <w:tab w:val="left" w:pos="609"/>
        </w:tabs>
      </w:pPr>
      <w:bookmarkStart w:id="162" w:name="_Toc49353507"/>
      <w:r w:rsidRPr="00077E04">
        <w:rPr>
          <w:rFonts w:hint="eastAsia"/>
        </w:rPr>
        <w:lastRenderedPageBreak/>
        <w:t>參考文獻</w:t>
      </w:r>
      <w:bookmarkEnd w:id="162"/>
    </w:p>
    <w:p w14:paraId="2C8F2148" w14:textId="77777777" w:rsidR="004E214F" w:rsidRPr="004E214F" w:rsidRDefault="007E237F" w:rsidP="004E214F">
      <w:pPr>
        <w:pStyle w:val="afd"/>
        <w:rPr>
          <w:rFonts w:cs="Times New Roman"/>
          <w:kern w:val="0"/>
          <w:szCs w:val="24"/>
        </w:rPr>
      </w:pPr>
      <w:r w:rsidRPr="00077E04">
        <w:fldChar w:fldCharType="begin"/>
      </w:r>
      <w:r w:rsidR="00AF2A21">
        <w:instrText xml:space="preserve"> ADDIN ZOTERO_BIBL {"uncited":[["http://zotero.org/users/local/L0Xd75Ms/items/SFDLSIZX"]],"omitted":[],"custom":[]} CSL_BIBLIOGRAPHY </w:instrText>
      </w:r>
      <w:r w:rsidRPr="00077E04">
        <w:fldChar w:fldCharType="separate"/>
      </w:r>
      <w:r w:rsidR="004E214F" w:rsidRPr="004E214F">
        <w:rPr>
          <w:rFonts w:cs="Times New Roman"/>
          <w:kern w:val="0"/>
          <w:szCs w:val="24"/>
        </w:rPr>
        <w:t>[1]</w:t>
      </w:r>
      <w:r w:rsidR="004E214F" w:rsidRPr="004E214F">
        <w:rPr>
          <w:rFonts w:cs="Times New Roman"/>
          <w:kern w:val="0"/>
          <w:szCs w:val="24"/>
        </w:rPr>
        <w:tab/>
        <w:t xml:space="preserve">A. A. Alwan, H. Ibrahim, N. Udzir, and F. Sidi, “Missing Values Estimation for Skylines in Incomplete Database,” </w:t>
      </w:r>
      <w:r w:rsidR="004E214F" w:rsidRPr="004E214F">
        <w:rPr>
          <w:rFonts w:cs="Times New Roman"/>
          <w:i/>
          <w:iCs/>
          <w:kern w:val="0"/>
          <w:szCs w:val="24"/>
        </w:rPr>
        <w:t>The International Arab Journal of Information Technology</w:t>
      </w:r>
      <w:r w:rsidR="004E214F" w:rsidRPr="004E214F">
        <w:rPr>
          <w:rFonts w:cs="Times New Roman"/>
          <w:kern w:val="0"/>
          <w:szCs w:val="24"/>
        </w:rPr>
        <w:t>, vol. 15, no. 1, pp. 66–75, 2018.</w:t>
      </w:r>
    </w:p>
    <w:p w14:paraId="09FCA1AC" w14:textId="77777777" w:rsidR="004E214F" w:rsidRPr="004E214F" w:rsidRDefault="004E214F" w:rsidP="004E214F">
      <w:pPr>
        <w:pStyle w:val="afd"/>
        <w:rPr>
          <w:rFonts w:cs="Times New Roman"/>
          <w:kern w:val="0"/>
          <w:szCs w:val="24"/>
        </w:rPr>
      </w:pPr>
      <w:r w:rsidRPr="004E214F">
        <w:rPr>
          <w:rFonts w:cs="Times New Roman"/>
          <w:kern w:val="0"/>
          <w:szCs w:val="24"/>
        </w:rPr>
        <w:t>[2]</w:t>
      </w:r>
      <w:r w:rsidRPr="004E214F">
        <w:rPr>
          <w:rFonts w:cs="Times New Roman"/>
          <w:kern w:val="0"/>
          <w:szCs w:val="24"/>
        </w:rPr>
        <w:tab/>
        <w:t xml:space="preserve">S. Borzsony, D. Kossmann, and K. Stocker, “The Skyline Operator,” </w:t>
      </w:r>
      <w:r w:rsidRPr="004E214F">
        <w:rPr>
          <w:rFonts w:cs="Times New Roman"/>
          <w:i/>
          <w:iCs/>
          <w:kern w:val="0"/>
          <w:szCs w:val="24"/>
        </w:rPr>
        <w:t>Proceedings of the 17th International Conference on Data Engineering</w:t>
      </w:r>
      <w:r w:rsidRPr="004E214F">
        <w:rPr>
          <w:rFonts w:cs="Times New Roman"/>
          <w:kern w:val="0"/>
          <w:szCs w:val="24"/>
        </w:rPr>
        <w:t>, pp. 421–430, 2001.</w:t>
      </w:r>
    </w:p>
    <w:p w14:paraId="3BD30725" w14:textId="77777777" w:rsidR="004E214F" w:rsidRPr="004E214F" w:rsidRDefault="004E214F" w:rsidP="004E214F">
      <w:pPr>
        <w:pStyle w:val="afd"/>
        <w:rPr>
          <w:rFonts w:cs="Times New Roman"/>
          <w:kern w:val="0"/>
          <w:szCs w:val="24"/>
        </w:rPr>
      </w:pPr>
      <w:r w:rsidRPr="004E214F">
        <w:rPr>
          <w:rFonts w:cs="Times New Roman"/>
          <w:kern w:val="0"/>
          <w:szCs w:val="24"/>
        </w:rPr>
        <w:t>[3]</w:t>
      </w:r>
      <w:r w:rsidRPr="004E214F">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4E214F">
        <w:rPr>
          <w:rFonts w:cs="Times New Roman"/>
          <w:i/>
          <w:iCs/>
          <w:kern w:val="0"/>
          <w:szCs w:val="24"/>
        </w:rPr>
        <w:t>Proceedings of the International Conference on Data Science and Communication (IconDSC)</w:t>
      </w:r>
      <w:r w:rsidRPr="004E214F">
        <w:rPr>
          <w:rFonts w:cs="Times New Roman"/>
          <w:kern w:val="0"/>
          <w:szCs w:val="24"/>
        </w:rPr>
        <w:t>, pp. 1–5, 2019.</w:t>
      </w:r>
    </w:p>
    <w:p w14:paraId="29C5F11B" w14:textId="77777777" w:rsidR="004E214F" w:rsidRPr="004E214F" w:rsidRDefault="004E214F" w:rsidP="004E214F">
      <w:pPr>
        <w:pStyle w:val="afd"/>
        <w:rPr>
          <w:rFonts w:cs="Times New Roman"/>
          <w:kern w:val="0"/>
          <w:szCs w:val="24"/>
        </w:rPr>
      </w:pPr>
      <w:r w:rsidRPr="004E214F">
        <w:rPr>
          <w:rFonts w:cs="Times New Roman"/>
          <w:kern w:val="0"/>
          <w:szCs w:val="24"/>
        </w:rPr>
        <w:t>[4]</w:t>
      </w:r>
      <w:r w:rsidRPr="004E214F">
        <w:rPr>
          <w:rFonts w:cs="Times New Roman"/>
          <w:kern w:val="0"/>
          <w:szCs w:val="24"/>
        </w:rPr>
        <w:tab/>
        <w:t xml:space="preserve">G. B. Dehaki, H. Ibrahim, N. I. Udzir, F. Sidi, and A. A. Alwan, “Efficient Skyline Processing Algorithm over Dynamic and Incomplete Database,” </w:t>
      </w:r>
      <w:r w:rsidRPr="004E214F">
        <w:rPr>
          <w:rFonts w:cs="Times New Roman"/>
          <w:i/>
          <w:iCs/>
          <w:kern w:val="0"/>
          <w:szCs w:val="24"/>
        </w:rPr>
        <w:t>Proceedings of the 20th International Conference on Information Integration and Web-based Applications &amp; Services</w:t>
      </w:r>
      <w:r w:rsidRPr="004E214F">
        <w:rPr>
          <w:rFonts w:cs="Times New Roman"/>
          <w:kern w:val="0"/>
          <w:szCs w:val="24"/>
        </w:rPr>
        <w:t>, pp. 190–199, 2018.</w:t>
      </w:r>
    </w:p>
    <w:p w14:paraId="29BF6A68" w14:textId="77777777" w:rsidR="004E214F" w:rsidRPr="004E214F" w:rsidRDefault="004E214F" w:rsidP="004E214F">
      <w:pPr>
        <w:pStyle w:val="afd"/>
        <w:rPr>
          <w:rFonts w:cs="Times New Roman"/>
          <w:kern w:val="0"/>
          <w:szCs w:val="24"/>
        </w:rPr>
      </w:pPr>
      <w:r w:rsidRPr="004E214F">
        <w:rPr>
          <w:rFonts w:cs="Times New Roman"/>
          <w:kern w:val="0"/>
          <w:szCs w:val="24"/>
        </w:rPr>
        <w:t>[5]</w:t>
      </w:r>
      <w:r w:rsidRPr="004E214F">
        <w:rPr>
          <w:rFonts w:cs="Times New Roman"/>
          <w:kern w:val="0"/>
          <w:szCs w:val="24"/>
        </w:rPr>
        <w:tab/>
        <w:t xml:space="preserve">Y. Gulzar, A. A. Alwan, N. Salleh, I. F. A. Shaikhli, and S. I. M. Alvi, “A Framework for Evaluating Skyline Queries over Incomplete Data,” </w:t>
      </w:r>
      <w:r w:rsidRPr="004E214F">
        <w:rPr>
          <w:rFonts w:cs="Times New Roman"/>
          <w:i/>
          <w:iCs/>
          <w:kern w:val="0"/>
          <w:szCs w:val="24"/>
        </w:rPr>
        <w:t>Procedia Computer Science</w:t>
      </w:r>
      <w:r w:rsidRPr="004E214F">
        <w:rPr>
          <w:rFonts w:cs="Times New Roman"/>
          <w:kern w:val="0"/>
          <w:szCs w:val="24"/>
        </w:rPr>
        <w:t>, vol. 94, pp. 191–198, 2016.</w:t>
      </w:r>
    </w:p>
    <w:p w14:paraId="2F61EA34" w14:textId="77777777" w:rsidR="004E214F" w:rsidRPr="004E214F" w:rsidRDefault="004E214F" w:rsidP="004E214F">
      <w:pPr>
        <w:pStyle w:val="afd"/>
        <w:rPr>
          <w:rFonts w:cs="Times New Roman"/>
          <w:kern w:val="0"/>
          <w:szCs w:val="24"/>
        </w:rPr>
      </w:pPr>
      <w:r w:rsidRPr="004E214F">
        <w:rPr>
          <w:rFonts w:cs="Times New Roman"/>
          <w:kern w:val="0"/>
          <w:szCs w:val="24"/>
        </w:rPr>
        <w:t>[6]</w:t>
      </w:r>
      <w:r w:rsidRPr="004E214F">
        <w:rPr>
          <w:rFonts w:cs="Times New Roman"/>
          <w:kern w:val="0"/>
          <w:szCs w:val="24"/>
        </w:rPr>
        <w:tab/>
        <w:t xml:space="preserve">Y. Gulzar, A. A. Alwan, and S. Turaev, “Optimizing Skyline Query Processing in Incomplete Data,” </w:t>
      </w:r>
      <w:r w:rsidRPr="004E214F">
        <w:rPr>
          <w:rFonts w:cs="Times New Roman"/>
          <w:i/>
          <w:iCs/>
          <w:kern w:val="0"/>
          <w:szCs w:val="24"/>
        </w:rPr>
        <w:t>IEEE Access</w:t>
      </w:r>
      <w:r w:rsidRPr="004E214F">
        <w:rPr>
          <w:rFonts w:cs="Times New Roman"/>
          <w:kern w:val="0"/>
          <w:szCs w:val="24"/>
        </w:rPr>
        <w:t>, vol. 7, pp. 178121–178138, 2019.</w:t>
      </w:r>
    </w:p>
    <w:p w14:paraId="5A629F3C" w14:textId="77777777" w:rsidR="004E214F" w:rsidRPr="004E214F" w:rsidRDefault="004E214F" w:rsidP="004E214F">
      <w:pPr>
        <w:pStyle w:val="afd"/>
        <w:rPr>
          <w:rFonts w:cs="Times New Roman"/>
          <w:kern w:val="0"/>
          <w:szCs w:val="24"/>
        </w:rPr>
      </w:pPr>
      <w:r w:rsidRPr="004E214F">
        <w:rPr>
          <w:rFonts w:cs="Times New Roman"/>
          <w:kern w:val="0"/>
          <w:szCs w:val="24"/>
        </w:rPr>
        <w:t>[7]</w:t>
      </w:r>
      <w:r w:rsidRPr="004E214F">
        <w:rPr>
          <w:rFonts w:cs="Times New Roman"/>
          <w:kern w:val="0"/>
          <w:szCs w:val="24"/>
        </w:rPr>
        <w:tab/>
        <w:t xml:space="preserve">C. Hasler and Y. Tille, “Balanced k-Nearest Neighbor Imputation,” </w:t>
      </w:r>
      <w:r w:rsidRPr="004E214F">
        <w:rPr>
          <w:rFonts w:cs="Times New Roman"/>
          <w:i/>
          <w:iCs/>
          <w:kern w:val="0"/>
          <w:szCs w:val="24"/>
        </w:rPr>
        <w:t>Statistics</w:t>
      </w:r>
      <w:r w:rsidRPr="004E214F">
        <w:rPr>
          <w:rFonts w:cs="Times New Roman"/>
          <w:kern w:val="0"/>
          <w:szCs w:val="24"/>
        </w:rPr>
        <w:t>, vol. 50, no. 6, pp. 1310–1331, 2016.</w:t>
      </w:r>
    </w:p>
    <w:p w14:paraId="1483B28A" w14:textId="77777777" w:rsidR="004E214F" w:rsidRPr="004E214F" w:rsidRDefault="004E214F" w:rsidP="004E214F">
      <w:pPr>
        <w:pStyle w:val="afd"/>
        <w:rPr>
          <w:rFonts w:cs="Times New Roman"/>
          <w:kern w:val="0"/>
          <w:szCs w:val="24"/>
        </w:rPr>
      </w:pPr>
      <w:r w:rsidRPr="004E214F">
        <w:rPr>
          <w:rFonts w:cs="Times New Roman"/>
          <w:kern w:val="0"/>
          <w:szCs w:val="24"/>
        </w:rPr>
        <w:t>[8]</w:t>
      </w:r>
      <w:r w:rsidRPr="004E214F">
        <w:rPr>
          <w:rFonts w:cs="Times New Roman"/>
          <w:kern w:val="0"/>
          <w:szCs w:val="24"/>
        </w:rPr>
        <w:tab/>
        <w:t xml:space="preserve">J. Huang, J. W. Keung, F. Sarro, Y.-F. Li, Y. T. Yu, W. K. Chan, and H. Sun, “Cross-Validation Based k Nearest Neighbor Imputation for Software Quality Datasets: An Empirical Study,” </w:t>
      </w:r>
      <w:r w:rsidRPr="004E214F">
        <w:rPr>
          <w:rFonts w:cs="Times New Roman"/>
          <w:i/>
          <w:iCs/>
          <w:kern w:val="0"/>
          <w:szCs w:val="24"/>
        </w:rPr>
        <w:t>Journal of Systems and Software</w:t>
      </w:r>
      <w:r w:rsidRPr="004E214F">
        <w:rPr>
          <w:rFonts w:cs="Times New Roman"/>
          <w:kern w:val="0"/>
          <w:szCs w:val="24"/>
        </w:rPr>
        <w:t>, vol. 132, pp. 226–252, 2017.</w:t>
      </w:r>
    </w:p>
    <w:p w14:paraId="1B6527A2" w14:textId="77777777" w:rsidR="004E214F" w:rsidRPr="004E214F" w:rsidRDefault="004E214F" w:rsidP="004E214F">
      <w:pPr>
        <w:pStyle w:val="afd"/>
        <w:rPr>
          <w:rFonts w:cs="Times New Roman"/>
          <w:kern w:val="0"/>
          <w:szCs w:val="24"/>
        </w:rPr>
      </w:pPr>
      <w:r w:rsidRPr="004E214F">
        <w:rPr>
          <w:rFonts w:cs="Times New Roman"/>
          <w:kern w:val="0"/>
          <w:szCs w:val="24"/>
        </w:rPr>
        <w:t>[9]</w:t>
      </w:r>
      <w:r w:rsidRPr="004E214F">
        <w:rPr>
          <w:rFonts w:cs="Times New Roman"/>
          <w:kern w:val="0"/>
          <w:szCs w:val="24"/>
        </w:rPr>
        <w:tab/>
        <w:t xml:space="preserve">D. W. Joenssen, “Hot Deck Methods for Imputing Missing Data,” </w:t>
      </w:r>
      <w:r w:rsidRPr="004E214F">
        <w:rPr>
          <w:rFonts w:cs="Times New Roman"/>
          <w:i/>
          <w:iCs/>
          <w:kern w:val="0"/>
          <w:szCs w:val="24"/>
        </w:rPr>
        <w:t>Machine Learning and Data Mining in Pattern Recognition</w:t>
      </w:r>
      <w:r w:rsidRPr="004E214F">
        <w:rPr>
          <w:rFonts w:cs="Times New Roman"/>
          <w:kern w:val="0"/>
          <w:szCs w:val="24"/>
        </w:rPr>
        <w:t>, vol. 7376, pp. 63–75, 2012.</w:t>
      </w:r>
    </w:p>
    <w:p w14:paraId="12AE40FB" w14:textId="77777777" w:rsidR="004E214F" w:rsidRPr="004E214F" w:rsidRDefault="004E214F" w:rsidP="004E214F">
      <w:pPr>
        <w:pStyle w:val="afd"/>
        <w:rPr>
          <w:rFonts w:cs="Times New Roman"/>
          <w:kern w:val="0"/>
          <w:szCs w:val="24"/>
        </w:rPr>
      </w:pPr>
      <w:r w:rsidRPr="004E214F">
        <w:rPr>
          <w:rFonts w:cs="Times New Roman"/>
          <w:kern w:val="0"/>
          <w:szCs w:val="24"/>
        </w:rPr>
        <w:t>[10]</w:t>
      </w:r>
      <w:r w:rsidRPr="004E214F">
        <w:rPr>
          <w:rFonts w:cs="Times New Roman"/>
          <w:kern w:val="0"/>
          <w:szCs w:val="24"/>
        </w:rPr>
        <w:tab/>
        <w:t xml:space="preserve">H. Kang, “The Prevention and Handling of The Missing Data,” </w:t>
      </w:r>
      <w:r w:rsidRPr="004E214F">
        <w:rPr>
          <w:rFonts w:cs="Times New Roman"/>
          <w:i/>
          <w:iCs/>
          <w:kern w:val="0"/>
          <w:szCs w:val="24"/>
        </w:rPr>
        <w:t>Korean Journal of Anesthesiology</w:t>
      </w:r>
      <w:r w:rsidRPr="004E214F">
        <w:rPr>
          <w:rFonts w:cs="Times New Roman"/>
          <w:kern w:val="0"/>
          <w:szCs w:val="24"/>
        </w:rPr>
        <w:t>, vol. 64, no. 5, p. 402, 2013.</w:t>
      </w:r>
    </w:p>
    <w:p w14:paraId="41FF8977" w14:textId="77777777" w:rsidR="004E214F" w:rsidRPr="004E214F" w:rsidRDefault="004E214F" w:rsidP="004E214F">
      <w:pPr>
        <w:pStyle w:val="afd"/>
        <w:rPr>
          <w:rFonts w:cs="Times New Roman"/>
          <w:kern w:val="0"/>
          <w:szCs w:val="24"/>
        </w:rPr>
      </w:pPr>
      <w:r w:rsidRPr="004E214F">
        <w:rPr>
          <w:rFonts w:cs="Times New Roman"/>
          <w:kern w:val="0"/>
          <w:szCs w:val="24"/>
        </w:rPr>
        <w:t>[11]</w:t>
      </w:r>
      <w:r w:rsidRPr="004E214F">
        <w:rPr>
          <w:rFonts w:cs="Times New Roman"/>
          <w:kern w:val="0"/>
          <w:szCs w:val="24"/>
        </w:rPr>
        <w:tab/>
        <w:t xml:space="preserve">M. E. Khalefa, M. F. Mokbel, and J. J. Levandoski, “Skyline Query Processing for Incomplete Data,” </w:t>
      </w:r>
      <w:r w:rsidRPr="004E214F">
        <w:rPr>
          <w:rFonts w:cs="Times New Roman"/>
          <w:i/>
          <w:iCs/>
          <w:kern w:val="0"/>
          <w:szCs w:val="24"/>
        </w:rPr>
        <w:t>Proceedings of the IEEE 24th International Conference on Data Engineering</w:t>
      </w:r>
      <w:r w:rsidRPr="004E214F">
        <w:rPr>
          <w:rFonts w:cs="Times New Roman"/>
          <w:kern w:val="0"/>
          <w:szCs w:val="24"/>
        </w:rPr>
        <w:t>, pp. 556–565, 2008.</w:t>
      </w:r>
    </w:p>
    <w:p w14:paraId="0349817C" w14:textId="77777777" w:rsidR="004E214F" w:rsidRPr="004E214F" w:rsidRDefault="004E214F" w:rsidP="004E214F">
      <w:pPr>
        <w:pStyle w:val="afd"/>
        <w:rPr>
          <w:rFonts w:cs="Times New Roman"/>
          <w:kern w:val="0"/>
          <w:szCs w:val="24"/>
        </w:rPr>
      </w:pPr>
      <w:r w:rsidRPr="004E214F">
        <w:rPr>
          <w:rFonts w:cs="Times New Roman"/>
          <w:kern w:val="0"/>
          <w:szCs w:val="24"/>
        </w:rPr>
        <w:t>[12]</w:t>
      </w:r>
      <w:r w:rsidRPr="004E214F">
        <w:rPr>
          <w:rFonts w:cs="Times New Roman"/>
          <w:kern w:val="0"/>
          <w:szCs w:val="24"/>
        </w:rPr>
        <w:tab/>
        <w:t xml:space="preserve">J. Lee, H. Im, and G. You, “Optimizing Skyline Queries over Incomplete Data,” </w:t>
      </w:r>
      <w:r w:rsidRPr="004E214F">
        <w:rPr>
          <w:rFonts w:cs="Times New Roman"/>
          <w:i/>
          <w:iCs/>
          <w:kern w:val="0"/>
          <w:szCs w:val="24"/>
        </w:rPr>
        <w:t>Information Sciences</w:t>
      </w:r>
      <w:r w:rsidRPr="004E214F">
        <w:rPr>
          <w:rFonts w:cs="Times New Roman"/>
          <w:kern w:val="0"/>
          <w:szCs w:val="24"/>
        </w:rPr>
        <w:t>, vol. 361, pp. 14–28, 2016.</w:t>
      </w:r>
    </w:p>
    <w:p w14:paraId="35F93110" w14:textId="77777777" w:rsidR="004E214F" w:rsidRPr="004E214F" w:rsidRDefault="004E214F" w:rsidP="004E214F">
      <w:pPr>
        <w:pStyle w:val="afd"/>
        <w:rPr>
          <w:rFonts w:cs="Times New Roman"/>
          <w:kern w:val="0"/>
          <w:szCs w:val="24"/>
        </w:rPr>
      </w:pPr>
      <w:r w:rsidRPr="004E214F">
        <w:rPr>
          <w:rFonts w:cs="Times New Roman"/>
          <w:kern w:val="0"/>
          <w:szCs w:val="24"/>
        </w:rPr>
        <w:t>[13]</w:t>
      </w:r>
      <w:r w:rsidRPr="004E214F">
        <w:rPr>
          <w:rFonts w:cs="Times New Roman"/>
          <w:kern w:val="0"/>
          <w:szCs w:val="24"/>
        </w:rPr>
        <w:tab/>
        <w:t xml:space="preserve">J. Lee, G. You, S. Hwang, J. Selke, and W.-T. Balke, “Interactive Skyline Queries,” </w:t>
      </w:r>
      <w:r w:rsidRPr="004E214F">
        <w:rPr>
          <w:rFonts w:cs="Times New Roman"/>
          <w:i/>
          <w:iCs/>
          <w:kern w:val="0"/>
          <w:szCs w:val="24"/>
        </w:rPr>
        <w:t>Information Sciences</w:t>
      </w:r>
      <w:r w:rsidRPr="004E214F">
        <w:rPr>
          <w:rFonts w:cs="Times New Roman"/>
          <w:kern w:val="0"/>
          <w:szCs w:val="24"/>
        </w:rPr>
        <w:t>, vol. 211, pp. 18–35, 2012.</w:t>
      </w:r>
    </w:p>
    <w:p w14:paraId="33DC0370" w14:textId="77777777" w:rsidR="004E214F" w:rsidRPr="004E214F" w:rsidRDefault="004E214F" w:rsidP="004E214F">
      <w:pPr>
        <w:pStyle w:val="afd"/>
        <w:rPr>
          <w:rFonts w:cs="Times New Roman"/>
          <w:kern w:val="0"/>
          <w:szCs w:val="24"/>
        </w:rPr>
      </w:pPr>
      <w:r w:rsidRPr="004E214F">
        <w:rPr>
          <w:rFonts w:cs="Times New Roman"/>
          <w:kern w:val="0"/>
          <w:szCs w:val="24"/>
        </w:rPr>
        <w:t>[14]</w:t>
      </w:r>
      <w:r w:rsidRPr="004E214F">
        <w:rPr>
          <w:rFonts w:cs="Times New Roman"/>
          <w:kern w:val="0"/>
          <w:szCs w:val="24"/>
        </w:rPr>
        <w:tab/>
        <w:t xml:space="preserve">R. Malarvizhi and D. A. S. Thanamani, “K-Nearest Neighbor in Missing Data </w:t>
      </w:r>
      <w:r w:rsidRPr="004E214F">
        <w:rPr>
          <w:rFonts w:cs="Times New Roman"/>
          <w:kern w:val="0"/>
          <w:szCs w:val="24"/>
        </w:rPr>
        <w:lastRenderedPageBreak/>
        <w:t xml:space="preserve">Imputation,” </w:t>
      </w:r>
      <w:r w:rsidRPr="004E214F">
        <w:rPr>
          <w:rFonts w:cs="Times New Roman"/>
          <w:i/>
          <w:iCs/>
          <w:kern w:val="0"/>
          <w:szCs w:val="24"/>
        </w:rPr>
        <w:t>International Journal of Engineering Research and Development</w:t>
      </w:r>
      <w:r w:rsidRPr="004E214F">
        <w:rPr>
          <w:rFonts w:cs="Times New Roman"/>
          <w:kern w:val="0"/>
          <w:szCs w:val="24"/>
        </w:rPr>
        <w:t>, vol. 5, no. 1, pp. 5–7, 2012.</w:t>
      </w:r>
    </w:p>
    <w:p w14:paraId="1A7CBB41" w14:textId="77777777" w:rsidR="004E214F" w:rsidRPr="004E214F" w:rsidRDefault="004E214F" w:rsidP="004E214F">
      <w:pPr>
        <w:pStyle w:val="afd"/>
        <w:rPr>
          <w:rFonts w:cs="Times New Roman"/>
          <w:kern w:val="0"/>
          <w:szCs w:val="24"/>
        </w:rPr>
      </w:pPr>
      <w:r w:rsidRPr="004E214F">
        <w:rPr>
          <w:rFonts w:cs="Times New Roman"/>
          <w:kern w:val="0"/>
          <w:szCs w:val="24"/>
        </w:rPr>
        <w:t>[15]</w:t>
      </w:r>
      <w:r w:rsidRPr="004E214F">
        <w:rPr>
          <w:rFonts w:cs="Times New Roman"/>
          <w:kern w:val="0"/>
          <w:szCs w:val="24"/>
        </w:rPr>
        <w:tab/>
        <w:t xml:space="preserve">X. Miao, Y. Gao, G. Chen, and T. Zhang, “k -Dominant Skyline Queries on Incomplete Data,” </w:t>
      </w:r>
      <w:r w:rsidRPr="004E214F">
        <w:rPr>
          <w:rFonts w:cs="Times New Roman"/>
          <w:i/>
          <w:iCs/>
          <w:kern w:val="0"/>
          <w:szCs w:val="24"/>
        </w:rPr>
        <w:t>Information Sciences</w:t>
      </w:r>
      <w:r w:rsidRPr="004E214F">
        <w:rPr>
          <w:rFonts w:cs="Times New Roman"/>
          <w:kern w:val="0"/>
          <w:szCs w:val="24"/>
        </w:rPr>
        <w:t>, vol. 367–368, pp. 990–1011, 2016.</w:t>
      </w:r>
    </w:p>
    <w:p w14:paraId="3E285EBE" w14:textId="77777777" w:rsidR="004E214F" w:rsidRPr="004E214F" w:rsidRDefault="004E214F" w:rsidP="004E214F">
      <w:pPr>
        <w:pStyle w:val="afd"/>
        <w:rPr>
          <w:rFonts w:cs="Times New Roman"/>
          <w:kern w:val="0"/>
          <w:szCs w:val="24"/>
        </w:rPr>
      </w:pPr>
      <w:r w:rsidRPr="004E214F">
        <w:rPr>
          <w:rFonts w:cs="Times New Roman"/>
          <w:kern w:val="0"/>
          <w:szCs w:val="24"/>
        </w:rPr>
        <w:t>[16]</w:t>
      </w:r>
      <w:r w:rsidRPr="004E214F">
        <w:rPr>
          <w:rFonts w:cs="Times New Roman"/>
          <w:kern w:val="0"/>
          <w:szCs w:val="24"/>
        </w:rPr>
        <w:tab/>
        <w:t xml:space="preserve">X. Miao, Y. Gao, G. Chen, B. Zheng, and H. Cui, “Processing Incomplete k Nearest Neighbor Search,” </w:t>
      </w:r>
      <w:r w:rsidRPr="004E214F">
        <w:rPr>
          <w:rFonts w:cs="Times New Roman"/>
          <w:i/>
          <w:iCs/>
          <w:kern w:val="0"/>
          <w:szCs w:val="24"/>
        </w:rPr>
        <w:t>IEEE Transactions on Fuzzy Systems</w:t>
      </w:r>
      <w:r w:rsidRPr="004E214F">
        <w:rPr>
          <w:rFonts w:cs="Times New Roman"/>
          <w:kern w:val="0"/>
          <w:szCs w:val="24"/>
        </w:rPr>
        <w:t>, vol. 24, no. 6, pp. 1349–1363, 2016.</w:t>
      </w:r>
    </w:p>
    <w:p w14:paraId="2DC7665B" w14:textId="77777777" w:rsidR="004E214F" w:rsidRPr="004E214F" w:rsidRDefault="004E214F" w:rsidP="004E214F">
      <w:pPr>
        <w:pStyle w:val="afd"/>
        <w:rPr>
          <w:rFonts w:cs="Times New Roman"/>
          <w:kern w:val="0"/>
          <w:szCs w:val="24"/>
        </w:rPr>
      </w:pPr>
      <w:r w:rsidRPr="004E214F">
        <w:rPr>
          <w:rFonts w:cs="Times New Roman"/>
          <w:kern w:val="0"/>
          <w:szCs w:val="24"/>
        </w:rPr>
        <w:t>[17]</w:t>
      </w:r>
      <w:r w:rsidRPr="004E214F">
        <w:rPr>
          <w:rFonts w:cs="Times New Roman"/>
          <w:kern w:val="0"/>
          <w:szCs w:val="24"/>
        </w:rPr>
        <w:tab/>
        <w:t xml:space="preserve">T. A. Myers, “Goodbye, Listwise Deletion: Presenting Hot Deck Imputation as an Easy and Effective Tool for Handling Missing Data,” </w:t>
      </w:r>
      <w:r w:rsidRPr="004E214F">
        <w:rPr>
          <w:rFonts w:cs="Times New Roman"/>
          <w:i/>
          <w:iCs/>
          <w:kern w:val="0"/>
          <w:szCs w:val="24"/>
        </w:rPr>
        <w:t>Communication Methods and Measures</w:t>
      </w:r>
      <w:r w:rsidRPr="004E214F">
        <w:rPr>
          <w:rFonts w:cs="Times New Roman"/>
          <w:kern w:val="0"/>
          <w:szCs w:val="24"/>
        </w:rPr>
        <w:t>, vol. 5, no. 4, pp. 297–310, 2011.</w:t>
      </w:r>
    </w:p>
    <w:p w14:paraId="55AE87E6" w14:textId="77777777" w:rsidR="004E214F" w:rsidRPr="004E214F" w:rsidRDefault="004E214F" w:rsidP="004E214F">
      <w:pPr>
        <w:pStyle w:val="afd"/>
        <w:rPr>
          <w:rFonts w:cs="Times New Roman"/>
          <w:kern w:val="0"/>
          <w:szCs w:val="24"/>
        </w:rPr>
      </w:pPr>
      <w:r w:rsidRPr="004E214F">
        <w:rPr>
          <w:rFonts w:cs="Times New Roman"/>
          <w:kern w:val="0"/>
          <w:szCs w:val="24"/>
        </w:rPr>
        <w:t>[18]</w:t>
      </w:r>
      <w:r w:rsidRPr="004E214F">
        <w:rPr>
          <w:rFonts w:cs="Times New Roman"/>
          <w:kern w:val="0"/>
          <w:szCs w:val="24"/>
        </w:rPr>
        <w:tab/>
        <w:t xml:space="preserve">W. Ren, X. Lian, and K. Ghazinour, “Skyline Queries over Incomplete Data Streams,” </w:t>
      </w:r>
      <w:r w:rsidRPr="004E214F">
        <w:rPr>
          <w:rFonts w:cs="Times New Roman"/>
          <w:i/>
          <w:iCs/>
          <w:kern w:val="0"/>
          <w:szCs w:val="24"/>
        </w:rPr>
        <w:t>The VLDB Journal</w:t>
      </w:r>
      <w:r w:rsidRPr="004E214F">
        <w:rPr>
          <w:rFonts w:cs="Times New Roman"/>
          <w:kern w:val="0"/>
          <w:szCs w:val="24"/>
        </w:rPr>
        <w:t>, vol. 28, no. 6, pp. 961–985, 2019.</w:t>
      </w:r>
    </w:p>
    <w:p w14:paraId="23A07067" w14:textId="77777777" w:rsidR="004E214F" w:rsidRPr="004E214F" w:rsidRDefault="004E214F" w:rsidP="004E214F">
      <w:pPr>
        <w:pStyle w:val="afd"/>
        <w:rPr>
          <w:rFonts w:cs="Times New Roman"/>
          <w:kern w:val="0"/>
          <w:szCs w:val="24"/>
        </w:rPr>
      </w:pPr>
      <w:r w:rsidRPr="004E214F">
        <w:rPr>
          <w:rFonts w:cs="Times New Roman"/>
          <w:kern w:val="0"/>
          <w:szCs w:val="24"/>
        </w:rPr>
        <w:t>[19]</w:t>
      </w:r>
      <w:r w:rsidRPr="004E214F">
        <w:rPr>
          <w:rFonts w:cs="Times New Roman"/>
          <w:kern w:val="0"/>
          <w:szCs w:val="24"/>
        </w:rPr>
        <w:tab/>
        <w:t xml:space="preserve">P. Royston, “Multiple Imputation of Missing Values,” </w:t>
      </w:r>
      <w:r w:rsidRPr="004E214F">
        <w:rPr>
          <w:rFonts w:cs="Times New Roman"/>
          <w:i/>
          <w:iCs/>
          <w:kern w:val="0"/>
          <w:szCs w:val="24"/>
        </w:rPr>
        <w:t>The Stata Journal</w:t>
      </w:r>
      <w:r w:rsidRPr="004E214F">
        <w:rPr>
          <w:rFonts w:cs="Times New Roman"/>
          <w:kern w:val="0"/>
          <w:szCs w:val="24"/>
        </w:rPr>
        <w:t>, vol. 4, no. 3, pp. 227–241, 2004.</w:t>
      </w:r>
    </w:p>
    <w:p w14:paraId="5D04DDD5" w14:textId="77777777" w:rsidR="004E214F" w:rsidRPr="004E214F" w:rsidRDefault="004E214F" w:rsidP="004E214F">
      <w:pPr>
        <w:pStyle w:val="afd"/>
        <w:rPr>
          <w:rFonts w:cs="Times New Roman"/>
          <w:kern w:val="0"/>
          <w:szCs w:val="24"/>
        </w:rPr>
      </w:pPr>
      <w:r w:rsidRPr="004E214F">
        <w:rPr>
          <w:rFonts w:cs="Times New Roman"/>
          <w:kern w:val="0"/>
          <w:szCs w:val="24"/>
        </w:rPr>
        <w:t>[20]</w:t>
      </w:r>
      <w:r w:rsidRPr="004E214F">
        <w:rPr>
          <w:rFonts w:cs="Times New Roman"/>
          <w:kern w:val="0"/>
          <w:szCs w:val="24"/>
        </w:rPr>
        <w:tab/>
        <w:t xml:space="preserve">D. B. Rubin, “Multiple Imputations in Sample Surveys-A Phenomenological Bayesian Approach to Nonresponse,” </w:t>
      </w:r>
      <w:r w:rsidRPr="004E214F">
        <w:rPr>
          <w:rFonts w:cs="Times New Roman"/>
          <w:i/>
          <w:iCs/>
          <w:kern w:val="0"/>
          <w:szCs w:val="24"/>
        </w:rPr>
        <w:t>Proceedings of the Survey Research Methods Section of the American Statistical Association</w:t>
      </w:r>
      <w:r w:rsidRPr="004E214F">
        <w:rPr>
          <w:rFonts w:cs="Times New Roman"/>
          <w:kern w:val="0"/>
          <w:szCs w:val="24"/>
        </w:rPr>
        <w:t>, vol. 1, pp. 20–34, 1978.</w:t>
      </w:r>
    </w:p>
    <w:p w14:paraId="1EBF19FC" w14:textId="77777777" w:rsidR="004E214F" w:rsidRPr="004E214F" w:rsidRDefault="004E214F" w:rsidP="004E214F">
      <w:pPr>
        <w:pStyle w:val="afd"/>
        <w:rPr>
          <w:rFonts w:cs="Times New Roman"/>
          <w:kern w:val="0"/>
          <w:szCs w:val="24"/>
        </w:rPr>
      </w:pPr>
      <w:r w:rsidRPr="004E214F">
        <w:rPr>
          <w:rFonts w:cs="Times New Roman"/>
          <w:kern w:val="0"/>
          <w:szCs w:val="24"/>
        </w:rPr>
        <w:t>[21]</w:t>
      </w:r>
      <w:r w:rsidRPr="004E214F">
        <w:rPr>
          <w:rFonts w:cs="Times New Roman"/>
          <w:kern w:val="0"/>
          <w:szCs w:val="24"/>
        </w:rPr>
        <w:tab/>
        <w:t xml:space="preserve">J. Shao, “Cold Deck and Ratio Imputation,” </w:t>
      </w:r>
      <w:r w:rsidRPr="004E214F">
        <w:rPr>
          <w:rFonts w:cs="Times New Roman"/>
          <w:i/>
          <w:iCs/>
          <w:kern w:val="0"/>
          <w:szCs w:val="24"/>
        </w:rPr>
        <w:t>Survey Methodology</w:t>
      </w:r>
      <w:r w:rsidRPr="004E214F">
        <w:rPr>
          <w:rFonts w:cs="Times New Roman"/>
          <w:kern w:val="0"/>
          <w:szCs w:val="24"/>
        </w:rPr>
        <w:t>, vol. 26, no. 1, pp. 79–86, 2000.</w:t>
      </w:r>
    </w:p>
    <w:p w14:paraId="245497B7" w14:textId="77777777" w:rsidR="004E214F" w:rsidRPr="004E214F" w:rsidRDefault="004E214F" w:rsidP="004E214F">
      <w:pPr>
        <w:pStyle w:val="afd"/>
        <w:rPr>
          <w:rFonts w:cs="Times New Roman"/>
          <w:kern w:val="0"/>
          <w:szCs w:val="24"/>
        </w:rPr>
      </w:pPr>
      <w:r w:rsidRPr="004E214F">
        <w:rPr>
          <w:rFonts w:cs="Times New Roman"/>
          <w:kern w:val="0"/>
          <w:szCs w:val="24"/>
        </w:rPr>
        <w:t>[22]</w:t>
      </w:r>
      <w:r w:rsidRPr="004E214F">
        <w:rPr>
          <w:rFonts w:cs="Times New Roman"/>
          <w:kern w:val="0"/>
          <w:szCs w:val="24"/>
        </w:rPr>
        <w:tab/>
        <w:t xml:space="preserve">B. W. Silverman and M. C. Jones, “An Important Contribution to Nonparametric Discriminant Analysis and Density Estimation: Commentary on Fix and Hodges (1951),” </w:t>
      </w:r>
      <w:r w:rsidRPr="004E214F">
        <w:rPr>
          <w:rFonts w:cs="Times New Roman"/>
          <w:i/>
          <w:iCs/>
          <w:kern w:val="0"/>
          <w:szCs w:val="24"/>
        </w:rPr>
        <w:t>International Statistical Review</w:t>
      </w:r>
      <w:r w:rsidRPr="004E214F">
        <w:rPr>
          <w:rFonts w:cs="Times New Roman"/>
          <w:kern w:val="0"/>
          <w:szCs w:val="24"/>
        </w:rPr>
        <w:t>, vol. 57, no. 3, p. 233, 1989.</w:t>
      </w:r>
    </w:p>
    <w:p w14:paraId="5C4CFFAD" w14:textId="77777777" w:rsidR="004E214F" w:rsidRPr="004E214F" w:rsidRDefault="004E214F" w:rsidP="004E214F">
      <w:pPr>
        <w:pStyle w:val="afd"/>
        <w:rPr>
          <w:rFonts w:cs="Times New Roman"/>
          <w:kern w:val="0"/>
          <w:szCs w:val="24"/>
        </w:rPr>
      </w:pPr>
      <w:r w:rsidRPr="004E214F">
        <w:rPr>
          <w:rFonts w:cs="Times New Roman"/>
          <w:kern w:val="0"/>
          <w:szCs w:val="24"/>
        </w:rPr>
        <w:t>[23]</w:t>
      </w:r>
      <w:r w:rsidRPr="004E214F">
        <w:rPr>
          <w:rFonts w:cs="Times New Roman"/>
          <w:kern w:val="0"/>
          <w:szCs w:val="24"/>
        </w:rPr>
        <w:tab/>
        <w:t xml:space="preserve">G. Tonini, M. Ricerche, S. Scartoni, M. Ricerche, C. Paoli, and M. Ricerche, “Missing Data For Repeated Measures: Single Imputation VS Multiple Imputation,” </w:t>
      </w:r>
      <w:r w:rsidRPr="004E214F">
        <w:rPr>
          <w:rFonts w:cs="Times New Roman"/>
          <w:i/>
          <w:iCs/>
          <w:kern w:val="0"/>
          <w:szCs w:val="24"/>
        </w:rPr>
        <w:t>Proceedings of PharmaSUG Conference</w:t>
      </w:r>
      <w:r w:rsidRPr="004E214F">
        <w:rPr>
          <w:rFonts w:cs="Times New Roman"/>
          <w:kern w:val="0"/>
          <w:szCs w:val="24"/>
        </w:rPr>
        <w:t>, p. 10, 2015.</w:t>
      </w:r>
    </w:p>
    <w:p w14:paraId="10F97288" w14:textId="77777777" w:rsidR="004E214F" w:rsidRPr="004E214F" w:rsidRDefault="004E214F" w:rsidP="004E214F">
      <w:pPr>
        <w:pStyle w:val="afd"/>
        <w:rPr>
          <w:rFonts w:cs="Times New Roman"/>
          <w:kern w:val="0"/>
          <w:szCs w:val="24"/>
        </w:rPr>
      </w:pPr>
      <w:r w:rsidRPr="004E214F">
        <w:rPr>
          <w:rFonts w:cs="Times New Roman"/>
          <w:kern w:val="0"/>
          <w:szCs w:val="24"/>
        </w:rPr>
        <w:t>[24]</w:t>
      </w:r>
      <w:r w:rsidRPr="004E214F">
        <w:rPr>
          <w:rFonts w:cs="Times New Roman"/>
          <w:kern w:val="0"/>
          <w:szCs w:val="24"/>
        </w:rPr>
        <w:tab/>
        <w:t xml:space="preserve">G. Tutz and S. Ramzan, “Improved Methods for The Imputation of Missing Data by Nearest Neighbor Methods,” </w:t>
      </w:r>
      <w:r w:rsidRPr="004E214F">
        <w:rPr>
          <w:rFonts w:cs="Times New Roman"/>
          <w:i/>
          <w:iCs/>
          <w:kern w:val="0"/>
          <w:szCs w:val="24"/>
        </w:rPr>
        <w:t>Computational Statistics &amp; Data Analysis</w:t>
      </w:r>
      <w:r w:rsidRPr="004E214F">
        <w:rPr>
          <w:rFonts w:cs="Times New Roman"/>
          <w:kern w:val="0"/>
          <w:szCs w:val="24"/>
        </w:rPr>
        <w:t>, vol. 90, pp. 84–99, 2015.</w:t>
      </w:r>
    </w:p>
    <w:p w14:paraId="4CAB8759" w14:textId="77777777" w:rsidR="004E214F" w:rsidRPr="004E214F" w:rsidRDefault="004E214F" w:rsidP="004E214F">
      <w:pPr>
        <w:pStyle w:val="afd"/>
        <w:rPr>
          <w:rFonts w:cs="Times New Roman"/>
          <w:kern w:val="0"/>
          <w:szCs w:val="24"/>
        </w:rPr>
      </w:pPr>
      <w:r w:rsidRPr="004E214F">
        <w:rPr>
          <w:rFonts w:cs="Times New Roman"/>
          <w:kern w:val="0"/>
          <w:szCs w:val="24"/>
        </w:rPr>
        <w:t>[25]</w:t>
      </w:r>
      <w:r w:rsidRPr="004E214F">
        <w:rPr>
          <w:rFonts w:cs="Times New Roman"/>
          <w:kern w:val="0"/>
          <w:szCs w:val="24"/>
        </w:rPr>
        <w:tab/>
        <w:t xml:space="preserve">J. Van Hulse and T. M. Khoshgoftaar, “Incomplete-Case Nearest Neighbor Imputation in Software Measurement Data,” </w:t>
      </w:r>
      <w:r w:rsidRPr="004E214F">
        <w:rPr>
          <w:rFonts w:cs="Times New Roman"/>
          <w:i/>
          <w:iCs/>
          <w:kern w:val="0"/>
          <w:szCs w:val="24"/>
        </w:rPr>
        <w:t>Information Sciences</w:t>
      </w:r>
      <w:r w:rsidRPr="004E214F">
        <w:rPr>
          <w:rFonts w:cs="Times New Roman"/>
          <w:kern w:val="0"/>
          <w:szCs w:val="24"/>
        </w:rPr>
        <w:t>, vol. 259, pp. 596–610, 2014.</w:t>
      </w:r>
    </w:p>
    <w:p w14:paraId="6B744728" w14:textId="77777777" w:rsidR="004E214F" w:rsidRPr="004E214F" w:rsidRDefault="004E214F" w:rsidP="004E214F">
      <w:pPr>
        <w:pStyle w:val="afd"/>
        <w:rPr>
          <w:rFonts w:cs="Times New Roman"/>
          <w:kern w:val="0"/>
          <w:szCs w:val="24"/>
        </w:rPr>
      </w:pPr>
      <w:r w:rsidRPr="004E214F">
        <w:rPr>
          <w:rFonts w:cs="Times New Roman"/>
          <w:kern w:val="0"/>
          <w:szCs w:val="24"/>
        </w:rPr>
        <w:t>[26]</w:t>
      </w:r>
      <w:r w:rsidRPr="004E214F">
        <w:rPr>
          <w:rFonts w:cs="Times New Roman"/>
          <w:kern w:val="0"/>
          <w:szCs w:val="24"/>
        </w:rPr>
        <w:tab/>
        <w:t xml:space="preserve">Y. Wang, Z. Shi, J. Wang, L. Sun, and B. Song, “Skyline Preference Query Based on Massive and Incomplete Dataset,” </w:t>
      </w:r>
      <w:r w:rsidRPr="004E214F">
        <w:rPr>
          <w:rFonts w:cs="Times New Roman"/>
          <w:i/>
          <w:iCs/>
          <w:kern w:val="0"/>
          <w:szCs w:val="24"/>
        </w:rPr>
        <w:t>IEEE Access</w:t>
      </w:r>
      <w:r w:rsidRPr="004E214F">
        <w:rPr>
          <w:rFonts w:cs="Times New Roman"/>
          <w:kern w:val="0"/>
          <w:szCs w:val="24"/>
        </w:rPr>
        <w:t>, vol. 5, pp. 3183–3192, 2017.</w:t>
      </w:r>
    </w:p>
    <w:p w14:paraId="66DAC3F6" w14:textId="77777777" w:rsidR="004E214F" w:rsidRPr="004E214F" w:rsidRDefault="004E214F" w:rsidP="004E214F">
      <w:pPr>
        <w:pStyle w:val="afd"/>
        <w:rPr>
          <w:rFonts w:cs="Times New Roman"/>
          <w:kern w:val="0"/>
          <w:szCs w:val="24"/>
        </w:rPr>
      </w:pPr>
      <w:r w:rsidRPr="004E214F">
        <w:rPr>
          <w:rFonts w:cs="Times New Roman"/>
          <w:kern w:val="0"/>
          <w:szCs w:val="24"/>
        </w:rPr>
        <w:t>[27]</w:t>
      </w:r>
      <w:r w:rsidRPr="004E214F">
        <w:rPr>
          <w:rFonts w:cs="Times New Roman"/>
          <w:kern w:val="0"/>
          <w:szCs w:val="24"/>
        </w:rPr>
        <w:tab/>
        <w:t xml:space="preserve">K. Zhang, H. Gao, X. Han, Z. Cai, and J. Li, “Modeling and Computing Probabilistic Skyline on Incomplete Data,” </w:t>
      </w:r>
      <w:r w:rsidRPr="004E214F">
        <w:rPr>
          <w:rFonts w:cs="Times New Roman"/>
          <w:i/>
          <w:iCs/>
          <w:kern w:val="0"/>
          <w:szCs w:val="24"/>
        </w:rPr>
        <w:t>IEEE Transactions on Knowledge and Data Engineering</w:t>
      </w:r>
      <w:r w:rsidRPr="004E214F">
        <w:rPr>
          <w:rFonts w:cs="Times New Roman"/>
          <w:kern w:val="0"/>
          <w:szCs w:val="24"/>
        </w:rPr>
        <w:t>, vol. 32, no. 7, pp. 1405–1418, 2019.</w:t>
      </w:r>
    </w:p>
    <w:p w14:paraId="719CAD13" w14:textId="77777777" w:rsidR="004E214F" w:rsidRPr="004E214F" w:rsidRDefault="004E214F" w:rsidP="004E214F">
      <w:pPr>
        <w:pStyle w:val="afd"/>
        <w:rPr>
          <w:rFonts w:cs="Times New Roman"/>
          <w:kern w:val="0"/>
          <w:szCs w:val="24"/>
        </w:rPr>
      </w:pPr>
      <w:r w:rsidRPr="004E214F">
        <w:rPr>
          <w:rFonts w:cs="Times New Roman"/>
          <w:kern w:val="0"/>
          <w:szCs w:val="24"/>
        </w:rPr>
        <w:t>[28]</w:t>
      </w:r>
      <w:r w:rsidRPr="004E214F">
        <w:rPr>
          <w:rFonts w:cs="Times New Roman"/>
          <w:kern w:val="0"/>
          <w:szCs w:val="24"/>
        </w:rPr>
        <w:tab/>
        <w:t xml:space="preserve">S. Zhang, “Nearest Neighbor Selection for Iteratively kNN Imputation,” </w:t>
      </w:r>
      <w:r w:rsidRPr="004E214F">
        <w:rPr>
          <w:rFonts w:cs="Times New Roman"/>
          <w:i/>
          <w:iCs/>
          <w:kern w:val="0"/>
          <w:szCs w:val="24"/>
        </w:rPr>
        <w:t xml:space="preserve">Journal of </w:t>
      </w:r>
      <w:r w:rsidRPr="004E214F">
        <w:rPr>
          <w:rFonts w:cs="Times New Roman"/>
          <w:i/>
          <w:iCs/>
          <w:kern w:val="0"/>
          <w:szCs w:val="24"/>
        </w:rPr>
        <w:lastRenderedPageBreak/>
        <w:t>Systems and Software</w:t>
      </w:r>
      <w:r w:rsidRPr="004E214F">
        <w:rPr>
          <w:rFonts w:cs="Times New Roman"/>
          <w:kern w:val="0"/>
          <w:szCs w:val="24"/>
        </w:rPr>
        <w:t>, vol. 85, no. 11, pp. 2541–2552, 2012.</w:t>
      </w:r>
    </w:p>
    <w:p w14:paraId="22A8A3A5" w14:textId="77777777" w:rsidR="004E214F" w:rsidRPr="004E214F" w:rsidRDefault="004E214F" w:rsidP="004E214F">
      <w:pPr>
        <w:pStyle w:val="afd"/>
        <w:rPr>
          <w:rFonts w:cs="Times New Roman"/>
          <w:kern w:val="0"/>
          <w:szCs w:val="24"/>
        </w:rPr>
      </w:pPr>
      <w:r w:rsidRPr="004E214F">
        <w:rPr>
          <w:rFonts w:cs="Times New Roman"/>
          <w:kern w:val="0"/>
          <w:szCs w:val="24"/>
        </w:rPr>
        <w:t>[29]</w:t>
      </w:r>
      <w:r w:rsidRPr="004E214F">
        <w:rPr>
          <w:rFonts w:cs="Times New Roman"/>
          <w:kern w:val="0"/>
          <w:szCs w:val="24"/>
        </w:rPr>
        <w:tab/>
        <w:t>“UCI Machine Learning Repository,” 2013. [Online]. Available: https://archive.ics.uci.edu/ml/index.php.</w:t>
      </w:r>
    </w:p>
    <w:p w14:paraId="1E836218" w14:textId="3A9AC097" w:rsidR="0054044E" w:rsidRPr="00077E04" w:rsidRDefault="007E237F" w:rsidP="008F1BD8">
      <w:pPr>
        <w:ind w:left="480" w:hangingChars="200" w:hanging="480"/>
      </w:pPr>
      <w:r w:rsidRPr="00077E04">
        <w:fldChar w:fldCharType="end"/>
      </w:r>
    </w:p>
    <w:sectPr w:rsidR="0054044E" w:rsidRPr="00077E04" w:rsidSect="00D12CAB">
      <w:footerReference w:type="defaul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0FEA6" w14:textId="77777777" w:rsidR="00FB292B" w:rsidRDefault="00FB292B" w:rsidP="00A83E90">
      <w:r>
        <w:separator/>
      </w:r>
    </w:p>
  </w:endnote>
  <w:endnote w:type="continuationSeparator" w:id="0">
    <w:p w14:paraId="38BCD11A" w14:textId="77777777" w:rsidR="00FB292B" w:rsidRDefault="00FB292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B2567D" w:rsidRDefault="00B2567D">
    <w:pPr>
      <w:pStyle w:val="af2"/>
      <w:jc w:val="center"/>
    </w:pPr>
  </w:p>
  <w:p w14:paraId="73660903" w14:textId="77777777" w:rsidR="00B2567D" w:rsidRDefault="00B2567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1779" w14:textId="77777777" w:rsidR="00B2567D" w:rsidRDefault="00B2567D">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081507"/>
      <w:docPartObj>
        <w:docPartGallery w:val="Page Numbers (Bottom of Page)"/>
        <w:docPartUnique/>
      </w:docPartObj>
    </w:sdtPr>
    <w:sdtContent>
      <w:p w14:paraId="75FE2B34" w14:textId="2B66D20C" w:rsidR="00B2567D" w:rsidRDefault="00B2567D">
        <w:pPr>
          <w:pStyle w:val="af2"/>
          <w:jc w:val="center"/>
        </w:pPr>
        <w:r>
          <w:fldChar w:fldCharType="begin"/>
        </w:r>
        <w:r>
          <w:instrText>PAGE   \* MERGEFORMAT</w:instrText>
        </w:r>
        <w:r>
          <w:fldChar w:fldCharType="separate"/>
        </w:r>
        <w:r w:rsidRPr="008620E7">
          <w:rPr>
            <w:noProof/>
            <w:lang w:val="zh-TW"/>
          </w:rPr>
          <w:t>vi</w:t>
        </w:r>
        <w:r>
          <w:fldChar w:fldCharType="end"/>
        </w:r>
      </w:p>
    </w:sdtContent>
  </w:sdt>
  <w:p w14:paraId="32CC5A36" w14:textId="77777777" w:rsidR="00B2567D" w:rsidRDefault="00B2567D">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05815"/>
      <w:docPartObj>
        <w:docPartGallery w:val="Page Numbers (Bottom of Page)"/>
        <w:docPartUnique/>
      </w:docPartObj>
    </w:sdtPr>
    <w:sdtContent>
      <w:p w14:paraId="4529747A" w14:textId="31F766A7" w:rsidR="00B2567D" w:rsidRDefault="00B2567D">
        <w:pPr>
          <w:pStyle w:val="af2"/>
          <w:jc w:val="center"/>
        </w:pPr>
        <w:r>
          <w:fldChar w:fldCharType="begin"/>
        </w:r>
        <w:r>
          <w:instrText>PAGE   \* MERGEFORMAT</w:instrText>
        </w:r>
        <w:r>
          <w:fldChar w:fldCharType="separate"/>
        </w:r>
        <w:r w:rsidRPr="008620E7">
          <w:rPr>
            <w:noProof/>
            <w:lang w:val="zh-TW"/>
          </w:rPr>
          <w:t>18</w:t>
        </w:r>
        <w:r>
          <w:fldChar w:fldCharType="end"/>
        </w:r>
      </w:p>
    </w:sdtContent>
  </w:sdt>
  <w:p w14:paraId="626647F5" w14:textId="77777777" w:rsidR="00B2567D" w:rsidRDefault="00B2567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D8DAE" w14:textId="77777777" w:rsidR="00FB292B" w:rsidRDefault="00FB292B" w:rsidP="00A83E90">
      <w:r>
        <w:separator/>
      </w:r>
    </w:p>
  </w:footnote>
  <w:footnote w:type="continuationSeparator" w:id="0">
    <w:p w14:paraId="6082D181" w14:textId="77777777" w:rsidR="00FB292B" w:rsidRDefault="00FB292B"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B2567D" w:rsidRDefault="00B2567D">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B2567D" w:rsidRDefault="00B2567D">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B2567D" w:rsidRDefault="00B2567D">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B2567D" w:rsidRDefault="00B2567D">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B2567D" w:rsidRDefault="00B2567D">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B2567D" w:rsidRDefault="00B2567D">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E303EB"/>
    <w:multiLevelType w:val="hybridMultilevel"/>
    <w:tmpl w:val="09E27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5"/>
  </w:num>
  <w:num w:numId="2">
    <w:abstractNumId w:val="2"/>
  </w:num>
  <w:num w:numId="3">
    <w:abstractNumId w:val="14"/>
  </w:num>
  <w:num w:numId="4">
    <w:abstractNumId w:val="16"/>
  </w:num>
  <w:num w:numId="5">
    <w:abstractNumId w:val="19"/>
  </w:num>
  <w:num w:numId="6">
    <w:abstractNumId w:val="4"/>
  </w:num>
  <w:num w:numId="7">
    <w:abstractNumId w:val="5"/>
  </w:num>
  <w:num w:numId="8">
    <w:abstractNumId w:val="9"/>
  </w:num>
  <w:num w:numId="9">
    <w:abstractNumId w:val="3"/>
  </w:num>
  <w:num w:numId="10">
    <w:abstractNumId w:val="20"/>
  </w:num>
  <w:num w:numId="11">
    <w:abstractNumId w:val="6"/>
  </w:num>
  <w:num w:numId="12">
    <w:abstractNumId w:val="17"/>
  </w:num>
  <w:num w:numId="13">
    <w:abstractNumId w:val="8"/>
  </w:num>
  <w:num w:numId="14">
    <w:abstractNumId w:val="11"/>
  </w:num>
  <w:num w:numId="15">
    <w:abstractNumId w:val="7"/>
  </w:num>
  <w:num w:numId="16">
    <w:abstractNumId w:val="1"/>
  </w:num>
  <w:num w:numId="17">
    <w:abstractNumId w:val="18"/>
  </w:num>
  <w:num w:numId="18">
    <w:abstractNumId w:val="0"/>
  </w:num>
  <w:num w:numId="19">
    <w:abstractNumId w:val="12"/>
  </w:num>
  <w:num w:numId="20">
    <w:abstractNumId w:val="21"/>
  </w:num>
  <w:num w:numId="21">
    <w:abstractNumId w:val="13"/>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0BAA"/>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512C"/>
    <w:rsid w:val="00016304"/>
    <w:rsid w:val="0001645E"/>
    <w:rsid w:val="00017FAC"/>
    <w:rsid w:val="00017FB5"/>
    <w:rsid w:val="00020105"/>
    <w:rsid w:val="000207C1"/>
    <w:rsid w:val="00020E6F"/>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009"/>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A71"/>
    <w:rsid w:val="00031FBE"/>
    <w:rsid w:val="00032902"/>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C88"/>
    <w:rsid w:val="00040DF2"/>
    <w:rsid w:val="00040FD0"/>
    <w:rsid w:val="000417FD"/>
    <w:rsid w:val="00041FDB"/>
    <w:rsid w:val="00042984"/>
    <w:rsid w:val="00042AFF"/>
    <w:rsid w:val="00042C71"/>
    <w:rsid w:val="000434AA"/>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75"/>
    <w:rsid w:val="000579E9"/>
    <w:rsid w:val="00057A71"/>
    <w:rsid w:val="00060662"/>
    <w:rsid w:val="00060E9E"/>
    <w:rsid w:val="000620F4"/>
    <w:rsid w:val="000625EF"/>
    <w:rsid w:val="000626F4"/>
    <w:rsid w:val="0006278C"/>
    <w:rsid w:val="00062933"/>
    <w:rsid w:val="000634D3"/>
    <w:rsid w:val="00063655"/>
    <w:rsid w:val="00064138"/>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7EF"/>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3D"/>
    <w:rsid w:val="00086308"/>
    <w:rsid w:val="00086C40"/>
    <w:rsid w:val="00090232"/>
    <w:rsid w:val="00090901"/>
    <w:rsid w:val="00091278"/>
    <w:rsid w:val="00091598"/>
    <w:rsid w:val="00091764"/>
    <w:rsid w:val="00092475"/>
    <w:rsid w:val="000929CF"/>
    <w:rsid w:val="00092A3C"/>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1F2"/>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6AFF"/>
    <w:rsid w:val="000A779C"/>
    <w:rsid w:val="000B0795"/>
    <w:rsid w:val="000B0DBF"/>
    <w:rsid w:val="000B0F21"/>
    <w:rsid w:val="000B152E"/>
    <w:rsid w:val="000B1CAE"/>
    <w:rsid w:val="000B1E4F"/>
    <w:rsid w:val="000B242F"/>
    <w:rsid w:val="000B24A8"/>
    <w:rsid w:val="000B24BA"/>
    <w:rsid w:val="000B2927"/>
    <w:rsid w:val="000B2A77"/>
    <w:rsid w:val="000B2DD3"/>
    <w:rsid w:val="000B2DE5"/>
    <w:rsid w:val="000B2FF4"/>
    <w:rsid w:val="000B3B86"/>
    <w:rsid w:val="000B416E"/>
    <w:rsid w:val="000B4324"/>
    <w:rsid w:val="000B44F1"/>
    <w:rsid w:val="000B45DD"/>
    <w:rsid w:val="000B4A4D"/>
    <w:rsid w:val="000B4D27"/>
    <w:rsid w:val="000B4F49"/>
    <w:rsid w:val="000B5D3B"/>
    <w:rsid w:val="000B5E5F"/>
    <w:rsid w:val="000B6B3C"/>
    <w:rsid w:val="000B6C59"/>
    <w:rsid w:val="000B7964"/>
    <w:rsid w:val="000B7E41"/>
    <w:rsid w:val="000C02A0"/>
    <w:rsid w:val="000C0B18"/>
    <w:rsid w:val="000C0D08"/>
    <w:rsid w:val="000C0DF4"/>
    <w:rsid w:val="000C229B"/>
    <w:rsid w:val="000C2646"/>
    <w:rsid w:val="000C3DE3"/>
    <w:rsid w:val="000C3DF7"/>
    <w:rsid w:val="000C4381"/>
    <w:rsid w:val="000C46E1"/>
    <w:rsid w:val="000C49C4"/>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C31"/>
    <w:rsid w:val="000E2DE8"/>
    <w:rsid w:val="000E35CF"/>
    <w:rsid w:val="000E373F"/>
    <w:rsid w:val="000E40C3"/>
    <w:rsid w:val="000E4232"/>
    <w:rsid w:val="000E43FE"/>
    <w:rsid w:val="000E5A6A"/>
    <w:rsid w:val="000E615A"/>
    <w:rsid w:val="000E62AB"/>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703"/>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785"/>
    <w:rsid w:val="00120C6C"/>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4684"/>
    <w:rsid w:val="00134708"/>
    <w:rsid w:val="00134853"/>
    <w:rsid w:val="00134C02"/>
    <w:rsid w:val="0013553E"/>
    <w:rsid w:val="00135663"/>
    <w:rsid w:val="00135AD7"/>
    <w:rsid w:val="001365DB"/>
    <w:rsid w:val="00136699"/>
    <w:rsid w:val="0013698F"/>
    <w:rsid w:val="00136C4E"/>
    <w:rsid w:val="00136DB7"/>
    <w:rsid w:val="00137290"/>
    <w:rsid w:val="00137405"/>
    <w:rsid w:val="001376D7"/>
    <w:rsid w:val="00137737"/>
    <w:rsid w:val="001379BC"/>
    <w:rsid w:val="00137A63"/>
    <w:rsid w:val="00137D38"/>
    <w:rsid w:val="001400A0"/>
    <w:rsid w:val="00140D95"/>
    <w:rsid w:val="00140EA5"/>
    <w:rsid w:val="001410F3"/>
    <w:rsid w:val="0014122B"/>
    <w:rsid w:val="0014125F"/>
    <w:rsid w:val="001416D6"/>
    <w:rsid w:val="001419F7"/>
    <w:rsid w:val="00141A6B"/>
    <w:rsid w:val="00142040"/>
    <w:rsid w:val="00142071"/>
    <w:rsid w:val="0014222B"/>
    <w:rsid w:val="001429B2"/>
    <w:rsid w:val="00142F28"/>
    <w:rsid w:val="001433D9"/>
    <w:rsid w:val="001436A3"/>
    <w:rsid w:val="001438FF"/>
    <w:rsid w:val="001439F7"/>
    <w:rsid w:val="00143CCD"/>
    <w:rsid w:val="00144B99"/>
    <w:rsid w:val="001455AD"/>
    <w:rsid w:val="00145976"/>
    <w:rsid w:val="00145C17"/>
    <w:rsid w:val="00146267"/>
    <w:rsid w:val="0014626D"/>
    <w:rsid w:val="00146302"/>
    <w:rsid w:val="00146362"/>
    <w:rsid w:val="00146959"/>
    <w:rsid w:val="00147134"/>
    <w:rsid w:val="00147293"/>
    <w:rsid w:val="00147302"/>
    <w:rsid w:val="00147971"/>
    <w:rsid w:val="00150029"/>
    <w:rsid w:val="00150338"/>
    <w:rsid w:val="001511D9"/>
    <w:rsid w:val="0015141F"/>
    <w:rsid w:val="00151BCB"/>
    <w:rsid w:val="00151C8B"/>
    <w:rsid w:val="001524B3"/>
    <w:rsid w:val="001527B1"/>
    <w:rsid w:val="00152928"/>
    <w:rsid w:val="00152CCD"/>
    <w:rsid w:val="00153650"/>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18D"/>
    <w:rsid w:val="00162A80"/>
    <w:rsid w:val="00162DB3"/>
    <w:rsid w:val="00162F3F"/>
    <w:rsid w:val="001630EE"/>
    <w:rsid w:val="00163458"/>
    <w:rsid w:val="001635A0"/>
    <w:rsid w:val="0016362A"/>
    <w:rsid w:val="0016380C"/>
    <w:rsid w:val="00163CFB"/>
    <w:rsid w:val="00164035"/>
    <w:rsid w:val="00165796"/>
    <w:rsid w:val="001659EB"/>
    <w:rsid w:val="00165E38"/>
    <w:rsid w:val="0016619A"/>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855"/>
    <w:rsid w:val="00182CDB"/>
    <w:rsid w:val="00183282"/>
    <w:rsid w:val="00183927"/>
    <w:rsid w:val="00183C68"/>
    <w:rsid w:val="0018463D"/>
    <w:rsid w:val="00184821"/>
    <w:rsid w:val="00184883"/>
    <w:rsid w:val="00184EB4"/>
    <w:rsid w:val="00185061"/>
    <w:rsid w:val="00185C30"/>
    <w:rsid w:val="00185D5B"/>
    <w:rsid w:val="00186036"/>
    <w:rsid w:val="0018668E"/>
    <w:rsid w:val="0018685D"/>
    <w:rsid w:val="001868AC"/>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A29"/>
    <w:rsid w:val="00195AC5"/>
    <w:rsid w:val="00195C46"/>
    <w:rsid w:val="00195CC5"/>
    <w:rsid w:val="00195F16"/>
    <w:rsid w:val="001960CC"/>
    <w:rsid w:val="001961BF"/>
    <w:rsid w:val="00196CF8"/>
    <w:rsid w:val="001970B5"/>
    <w:rsid w:val="001972FD"/>
    <w:rsid w:val="00197793"/>
    <w:rsid w:val="001978F5"/>
    <w:rsid w:val="00197B76"/>
    <w:rsid w:val="00197C87"/>
    <w:rsid w:val="00197E8E"/>
    <w:rsid w:val="001A01CC"/>
    <w:rsid w:val="001A025D"/>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1F2"/>
    <w:rsid w:val="001A4217"/>
    <w:rsid w:val="001A43CC"/>
    <w:rsid w:val="001A472C"/>
    <w:rsid w:val="001A47AC"/>
    <w:rsid w:val="001A5158"/>
    <w:rsid w:val="001A530F"/>
    <w:rsid w:val="001A53BD"/>
    <w:rsid w:val="001A5A86"/>
    <w:rsid w:val="001A5B9C"/>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975"/>
    <w:rsid w:val="001C1A97"/>
    <w:rsid w:val="001C1D45"/>
    <w:rsid w:val="001C1E70"/>
    <w:rsid w:val="001C1ED2"/>
    <w:rsid w:val="001C1EE9"/>
    <w:rsid w:val="001C22CA"/>
    <w:rsid w:val="001C2336"/>
    <w:rsid w:val="001C2AC9"/>
    <w:rsid w:val="001C2B6D"/>
    <w:rsid w:val="001C3089"/>
    <w:rsid w:val="001C362D"/>
    <w:rsid w:val="001C3B79"/>
    <w:rsid w:val="001C4635"/>
    <w:rsid w:val="001C4969"/>
    <w:rsid w:val="001C4BF0"/>
    <w:rsid w:val="001C4E9E"/>
    <w:rsid w:val="001C68E5"/>
    <w:rsid w:val="001C774E"/>
    <w:rsid w:val="001D0109"/>
    <w:rsid w:val="001D0A92"/>
    <w:rsid w:val="001D0B78"/>
    <w:rsid w:val="001D0BDB"/>
    <w:rsid w:val="001D1063"/>
    <w:rsid w:val="001D147A"/>
    <w:rsid w:val="001D154F"/>
    <w:rsid w:val="001D188B"/>
    <w:rsid w:val="001D18B8"/>
    <w:rsid w:val="001D1E56"/>
    <w:rsid w:val="001D23A1"/>
    <w:rsid w:val="001D3E00"/>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68C"/>
    <w:rsid w:val="001F18A0"/>
    <w:rsid w:val="001F1E2A"/>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2EF2"/>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37B9"/>
    <w:rsid w:val="00224593"/>
    <w:rsid w:val="00225159"/>
    <w:rsid w:val="00225D1B"/>
    <w:rsid w:val="00225EE8"/>
    <w:rsid w:val="002261BD"/>
    <w:rsid w:val="00226256"/>
    <w:rsid w:val="0022628D"/>
    <w:rsid w:val="00226312"/>
    <w:rsid w:val="002266D6"/>
    <w:rsid w:val="00226824"/>
    <w:rsid w:val="00226ABD"/>
    <w:rsid w:val="002271C7"/>
    <w:rsid w:val="0022728E"/>
    <w:rsid w:val="002272B6"/>
    <w:rsid w:val="00227E28"/>
    <w:rsid w:val="002307FB"/>
    <w:rsid w:val="00230835"/>
    <w:rsid w:val="00230B19"/>
    <w:rsid w:val="00231194"/>
    <w:rsid w:val="0023176C"/>
    <w:rsid w:val="002317EB"/>
    <w:rsid w:val="00231F2C"/>
    <w:rsid w:val="002329CA"/>
    <w:rsid w:val="00232BD4"/>
    <w:rsid w:val="00232C5B"/>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34A"/>
    <w:rsid w:val="002446F6"/>
    <w:rsid w:val="00244973"/>
    <w:rsid w:val="00245451"/>
    <w:rsid w:val="00245E2B"/>
    <w:rsid w:val="00245F95"/>
    <w:rsid w:val="00246377"/>
    <w:rsid w:val="002465C3"/>
    <w:rsid w:val="00246A78"/>
    <w:rsid w:val="00247712"/>
    <w:rsid w:val="00247AD1"/>
    <w:rsid w:val="00250392"/>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30"/>
    <w:rsid w:val="002550C5"/>
    <w:rsid w:val="00255222"/>
    <w:rsid w:val="00255289"/>
    <w:rsid w:val="002558F3"/>
    <w:rsid w:val="00256859"/>
    <w:rsid w:val="002568B1"/>
    <w:rsid w:val="00256A56"/>
    <w:rsid w:val="00256EA4"/>
    <w:rsid w:val="00257708"/>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1A29"/>
    <w:rsid w:val="002720D2"/>
    <w:rsid w:val="00272B93"/>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A5E"/>
    <w:rsid w:val="00293D9F"/>
    <w:rsid w:val="00293F21"/>
    <w:rsid w:val="00293FAF"/>
    <w:rsid w:val="0029476F"/>
    <w:rsid w:val="00294BAB"/>
    <w:rsid w:val="00294D3C"/>
    <w:rsid w:val="0029568A"/>
    <w:rsid w:val="002956B9"/>
    <w:rsid w:val="00296807"/>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2A5"/>
    <w:rsid w:val="002A37FE"/>
    <w:rsid w:val="002A4E68"/>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4FB7"/>
    <w:rsid w:val="002B5218"/>
    <w:rsid w:val="002B59B2"/>
    <w:rsid w:val="002B5C54"/>
    <w:rsid w:val="002B5D25"/>
    <w:rsid w:val="002B6A1A"/>
    <w:rsid w:val="002B6D8C"/>
    <w:rsid w:val="002B6E34"/>
    <w:rsid w:val="002B7181"/>
    <w:rsid w:val="002B7288"/>
    <w:rsid w:val="002B7B84"/>
    <w:rsid w:val="002B7DF3"/>
    <w:rsid w:val="002B7F59"/>
    <w:rsid w:val="002C03E0"/>
    <w:rsid w:val="002C0845"/>
    <w:rsid w:val="002C0873"/>
    <w:rsid w:val="002C08AE"/>
    <w:rsid w:val="002C103A"/>
    <w:rsid w:val="002C270D"/>
    <w:rsid w:val="002C31AF"/>
    <w:rsid w:val="002C3450"/>
    <w:rsid w:val="002C3665"/>
    <w:rsid w:val="002C3D5C"/>
    <w:rsid w:val="002C45C0"/>
    <w:rsid w:val="002C4E52"/>
    <w:rsid w:val="002C5558"/>
    <w:rsid w:val="002C56B7"/>
    <w:rsid w:val="002C5AA3"/>
    <w:rsid w:val="002C6075"/>
    <w:rsid w:val="002C639A"/>
    <w:rsid w:val="002C6C5C"/>
    <w:rsid w:val="002C7958"/>
    <w:rsid w:val="002C7CE5"/>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8B"/>
    <w:rsid w:val="002D77FE"/>
    <w:rsid w:val="002D7A00"/>
    <w:rsid w:val="002D7D63"/>
    <w:rsid w:val="002E04DC"/>
    <w:rsid w:val="002E09BC"/>
    <w:rsid w:val="002E0C79"/>
    <w:rsid w:val="002E1A27"/>
    <w:rsid w:val="002E1B8D"/>
    <w:rsid w:val="002E1B96"/>
    <w:rsid w:val="002E1BE2"/>
    <w:rsid w:val="002E20BD"/>
    <w:rsid w:val="002E2637"/>
    <w:rsid w:val="002E263C"/>
    <w:rsid w:val="002E279C"/>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E7708"/>
    <w:rsid w:val="002F133F"/>
    <w:rsid w:val="002F1A1B"/>
    <w:rsid w:val="002F1B45"/>
    <w:rsid w:val="002F29DF"/>
    <w:rsid w:val="002F2A22"/>
    <w:rsid w:val="002F2F13"/>
    <w:rsid w:val="002F38ED"/>
    <w:rsid w:val="002F3E43"/>
    <w:rsid w:val="002F424B"/>
    <w:rsid w:val="002F4252"/>
    <w:rsid w:val="002F44CF"/>
    <w:rsid w:val="002F49C7"/>
    <w:rsid w:val="002F4EA5"/>
    <w:rsid w:val="002F566D"/>
    <w:rsid w:val="002F584F"/>
    <w:rsid w:val="002F592E"/>
    <w:rsid w:val="002F5D0B"/>
    <w:rsid w:val="002F67F3"/>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81D"/>
    <w:rsid w:val="00304036"/>
    <w:rsid w:val="0030485B"/>
    <w:rsid w:val="00304D5B"/>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ACC"/>
    <w:rsid w:val="00311C42"/>
    <w:rsid w:val="00311D40"/>
    <w:rsid w:val="00311F6A"/>
    <w:rsid w:val="00311FA1"/>
    <w:rsid w:val="00312A4E"/>
    <w:rsid w:val="00313B90"/>
    <w:rsid w:val="00314570"/>
    <w:rsid w:val="003156B1"/>
    <w:rsid w:val="0031597B"/>
    <w:rsid w:val="00315F09"/>
    <w:rsid w:val="00316A46"/>
    <w:rsid w:val="00316C41"/>
    <w:rsid w:val="00317002"/>
    <w:rsid w:val="00317B77"/>
    <w:rsid w:val="00317F4A"/>
    <w:rsid w:val="00320C2C"/>
    <w:rsid w:val="00320EA3"/>
    <w:rsid w:val="00321001"/>
    <w:rsid w:val="00321721"/>
    <w:rsid w:val="00321AB4"/>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271"/>
    <w:rsid w:val="00337CB2"/>
    <w:rsid w:val="00337CCD"/>
    <w:rsid w:val="00340042"/>
    <w:rsid w:val="003409AA"/>
    <w:rsid w:val="00340CB9"/>
    <w:rsid w:val="00340ECF"/>
    <w:rsid w:val="003412E9"/>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42"/>
    <w:rsid w:val="00345492"/>
    <w:rsid w:val="00345CAB"/>
    <w:rsid w:val="00346204"/>
    <w:rsid w:val="00346ED0"/>
    <w:rsid w:val="003474D5"/>
    <w:rsid w:val="003475B5"/>
    <w:rsid w:val="00347839"/>
    <w:rsid w:val="00347CA7"/>
    <w:rsid w:val="0035060E"/>
    <w:rsid w:val="00350747"/>
    <w:rsid w:val="00350760"/>
    <w:rsid w:val="003508FA"/>
    <w:rsid w:val="00350E2E"/>
    <w:rsid w:val="00351251"/>
    <w:rsid w:val="00351A9A"/>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09F"/>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406"/>
    <w:rsid w:val="00387C2A"/>
    <w:rsid w:val="003901B3"/>
    <w:rsid w:val="00390234"/>
    <w:rsid w:val="00390485"/>
    <w:rsid w:val="00390560"/>
    <w:rsid w:val="00390DED"/>
    <w:rsid w:val="00391624"/>
    <w:rsid w:val="00391E9B"/>
    <w:rsid w:val="0039231A"/>
    <w:rsid w:val="00392891"/>
    <w:rsid w:val="00392C30"/>
    <w:rsid w:val="00393262"/>
    <w:rsid w:val="00393483"/>
    <w:rsid w:val="003934A9"/>
    <w:rsid w:val="0039384C"/>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1B"/>
    <w:rsid w:val="003B5FC1"/>
    <w:rsid w:val="003B60C0"/>
    <w:rsid w:val="003B66F7"/>
    <w:rsid w:val="003B69A5"/>
    <w:rsid w:val="003B705F"/>
    <w:rsid w:val="003B70D7"/>
    <w:rsid w:val="003B7341"/>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1EA"/>
    <w:rsid w:val="003D22DC"/>
    <w:rsid w:val="003D28DE"/>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4C8"/>
    <w:rsid w:val="003D7713"/>
    <w:rsid w:val="003D7845"/>
    <w:rsid w:val="003D7F6F"/>
    <w:rsid w:val="003E01C9"/>
    <w:rsid w:val="003E0880"/>
    <w:rsid w:val="003E1207"/>
    <w:rsid w:val="003E12D3"/>
    <w:rsid w:val="003E15AD"/>
    <w:rsid w:val="003E1826"/>
    <w:rsid w:val="003E1AFE"/>
    <w:rsid w:val="003E24EF"/>
    <w:rsid w:val="003E26F0"/>
    <w:rsid w:val="003E2865"/>
    <w:rsid w:val="003E3B99"/>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A43"/>
    <w:rsid w:val="003F2AB5"/>
    <w:rsid w:val="003F2B17"/>
    <w:rsid w:val="003F3489"/>
    <w:rsid w:val="003F35B8"/>
    <w:rsid w:val="003F3B64"/>
    <w:rsid w:val="003F41E3"/>
    <w:rsid w:val="003F487F"/>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6D32"/>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5C"/>
    <w:rsid w:val="004310D7"/>
    <w:rsid w:val="004318DB"/>
    <w:rsid w:val="00432189"/>
    <w:rsid w:val="00432374"/>
    <w:rsid w:val="00432ECC"/>
    <w:rsid w:val="00432F33"/>
    <w:rsid w:val="0043357C"/>
    <w:rsid w:val="0043374E"/>
    <w:rsid w:val="00433E02"/>
    <w:rsid w:val="00433FD5"/>
    <w:rsid w:val="0043501A"/>
    <w:rsid w:val="00435C5E"/>
    <w:rsid w:val="004367A9"/>
    <w:rsid w:val="00437BE2"/>
    <w:rsid w:val="00437DD6"/>
    <w:rsid w:val="00440289"/>
    <w:rsid w:val="00440AD5"/>
    <w:rsid w:val="00440B14"/>
    <w:rsid w:val="004412A7"/>
    <w:rsid w:val="00441916"/>
    <w:rsid w:val="0044198E"/>
    <w:rsid w:val="00441B99"/>
    <w:rsid w:val="00442055"/>
    <w:rsid w:val="0044249F"/>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27E"/>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8F9"/>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16"/>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5BD"/>
    <w:rsid w:val="00481665"/>
    <w:rsid w:val="00481CF1"/>
    <w:rsid w:val="00482346"/>
    <w:rsid w:val="004836D1"/>
    <w:rsid w:val="00484425"/>
    <w:rsid w:val="004845AB"/>
    <w:rsid w:val="00484704"/>
    <w:rsid w:val="00484937"/>
    <w:rsid w:val="004852F9"/>
    <w:rsid w:val="004855D1"/>
    <w:rsid w:val="00485C4F"/>
    <w:rsid w:val="00486155"/>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4EC"/>
    <w:rsid w:val="00492CF8"/>
    <w:rsid w:val="00492D85"/>
    <w:rsid w:val="004931C8"/>
    <w:rsid w:val="004934B2"/>
    <w:rsid w:val="00493A1A"/>
    <w:rsid w:val="00493BB9"/>
    <w:rsid w:val="00494720"/>
    <w:rsid w:val="00494B57"/>
    <w:rsid w:val="00494E5E"/>
    <w:rsid w:val="00494FDF"/>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011"/>
    <w:rsid w:val="004B524D"/>
    <w:rsid w:val="004B5DB4"/>
    <w:rsid w:val="004B5EB8"/>
    <w:rsid w:val="004B60A8"/>
    <w:rsid w:val="004B61B4"/>
    <w:rsid w:val="004B61D6"/>
    <w:rsid w:val="004B62D0"/>
    <w:rsid w:val="004B699B"/>
    <w:rsid w:val="004B6B98"/>
    <w:rsid w:val="004B6D89"/>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2F78"/>
    <w:rsid w:val="004C3313"/>
    <w:rsid w:val="004C373F"/>
    <w:rsid w:val="004C3DB4"/>
    <w:rsid w:val="004C431D"/>
    <w:rsid w:val="004C4371"/>
    <w:rsid w:val="004C4E1A"/>
    <w:rsid w:val="004C51A0"/>
    <w:rsid w:val="004C52BC"/>
    <w:rsid w:val="004C54E5"/>
    <w:rsid w:val="004C5586"/>
    <w:rsid w:val="004C55F3"/>
    <w:rsid w:val="004C57DB"/>
    <w:rsid w:val="004C58FE"/>
    <w:rsid w:val="004C5FBE"/>
    <w:rsid w:val="004C641B"/>
    <w:rsid w:val="004C68A6"/>
    <w:rsid w:val="004C6A46"/>
    <w:rsid w:val="004C6CE6"/>
    <w:rsid w:val="004C722A"/>
    <w:rsid w:val="004C74F6"/>
    <w:rsid w:val="004C7B58"/>
    <w:rsid w:val="004C7C83"/>
    <w:rsid w:val="004C7FEB"/>
    <w:rsid w:val="004D0599"/>
    <w:rsid w:val="004D07D2"/>
    <w:rsid w:val="004D100E"/>
    <w:rsid w:val="004D10AA"/>
    <w:rsid w:val="004D1844"/>
    <w:rsid w:val="004D1A95"/>
    <w:rsid w:val="004D1B98"/>
    <w:rsid w:val="004D2347"/>
    <w:rsid w:val="004D28EB"/>
    <w:rsid w:val="004D2AF6"/>
    <w:rsid w:val="004D2E0C"/>
    <w:rsid w:val="004D2F50"/>
    <w:rsid w:val="004D3747"/>
    <w:rsid w:val="004D4682"/>
    <w:rsid w:val="004D4B48"/>
    <w:rsid w:val="004D51F6"/>
    <w:rsid w:val="004D5224"/>
    <w:rsid w:val="004D5481"/>
    <w:rsid w:val="004D54CB"/>
    <w:rsid w:val="004D5777"/>
    <w:rsid w:val="004D6F47"/>
    <w:rsid w:val="004D787B"/>
    <w:rsid w:val="004D7946"/>
    <w:rsid w:val="004D795C"/>
    <w:rsid w:val="004E0217"/>
    <w:rsid w:val="004E0360"/>
    <w:rsid w:val="004E065C"/>
    <w:rsid w:val="004E190A"/>
    <w:rsid w:val="004E1D1D"/>
    <w:rsid w:val="004E214F"/>
    <w:rsid w:val="004E37D1"/>
    <w:rsid w:val="004E3B63"/>
    <w:rsid w:val="004E46DA"/>
    <w:rsid w:val="004E49F5"/>
    <w:rsid w:val="004E4A7F"/>
    <w:rsid w:val="004E4F8E"/>
    <w:rsid w:val="004E5BD6"/>
    <w:rsid w:val="004E5DE7"/>
    <w:rsid w:val="004E5E99"/>
    <w:rsid w:val="004E5F9A"/>
    <w:rsid w:val="004E60AF"/>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279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9F6"/>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6F3"/>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6F8"/>
    <w:rsid w:val="00530DE5"/>
    <w:rsid w:val="00530E9C"/>
    <w:rsid w:val="00531071"/>
    <w:rsid w:val="005314DB"/>
    <w:rsid w:val="0053195A"/>
    <w:rsid w:val="00531ADF"/>
    <w:rsid w:val="0053237F"/>
    <w:rsid w:val="00532CA3"/>
    <w:rsid w:val="00532E8E"/>
    <w:rsid w:val="00533508"/>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B1D"/>
    <w:rsid w:val="00544C4F"/>
    <w:rsid w:val="00544D09"/>
    <w:rsid w:val="00544E8C"/>
    <w:rsid w:val="00545A66"/>
    <w:rsid w:val="0054626C"/>
    <w:rsid w:val="00546B4E"/>
    <w:rsid w:val="00547431"/>
    <w:rsid w:val="00551F2D"/>
    <w:rsid w:val="005523CD"/>
    <w:rsid w:val="00552507"/>
    <w:rsid w:val="00552727"/>
    <w:rsid w:val="00552E79"/>
    <w:rsid w:val="005537A6"/>
    <w:rsid w:val="00553869"/>
    <w:rsid w:val="00553912"/>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67BF1"/>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6EE"/>
    <w:rsid w:val="005777BD"/>
    <w:rsid w:val="005779A1"/>
    <w:rsid w:val="005779DC"/>
    <w:rsid w:val="00577A31"/>
    <w:rsid w:val="00577AF0"/>
    <w:rsid w:val="00577B43"/>
    <w:rsid w:val="00577C45"/>
    <w:rsid w:val="00580090"/>
    <w:rsid w:val="00580B3B"/>
    <w:rsid w:val="00580C09"/>
    <w:rsid w:val="005815CB"/>
    <w:rsid w:val="00581609"/>
    <w:rsid w:val="005816DE"/>
    <w:rsid w:val="005818C6"/>
    <w:rsid w:val="00581937"/>
    <w:rsid w:val="005826AB"/>
    <w:rsid w:val="00582756"/>
    <w:rsid w:val="0058311B"/>
    <w:rsid w:val="0058317E"/>
    <w:rsid w:val="0058381B"/>
    <w:rsid w:val="005843F8"/>
    <w:rsid w:val="00584BC9"/>
    <w:rsid w:val="00584D1E"/>
    <w:rsid w:val="00584E0E"/>
    <w:rsid w:val="005855B8"/>
    <w:rsid w:val="00585DD4"/>
    <w:rsid w:val="00585F72"/>
    <w:rsid w:val="0058668D"/>
    <w:rsid w:val="00587003"/>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6C0"/>
    <w:rsid w:val="005A198A"/>
    <w:rsid w:val="005A1B04"/>
    <w:rsid w:val="005A2915"/>
    <w:rsid w:val="005A2A68"/>
    <w:rsid w:val="005A36D4"/>
    <w:rsid w:val="005A3F7F"/>
    <w:rsid w:val="005A42B2"/>
    <w:rsid w:val="005A4D1A"/>
    <w:rsid w:val="005A4D2B"/>
    <w:rsid w:val="005A5C5B"/>
    <w:rsid w:val="005A5EF1"/>
    <w:rsid w:val="005A65F6"/>
    <w:rsid w:val="005A6DA6"/>
    <w:rsid w:val="005A75C9"/>
    <w:rsid w:val="005A7706"/>
    <w:rsid w:val="005B03EE"/>
    <w:rsid w:val="005B04AF"/>
    <w:rsid w:val="005B0E29"/>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3C"/>
    <w:rsid w:val="005B766F"/>
    <w:rsid w:val="005C0225"/>
    <w:rsid w:val="005C029D"/>
    <w:rsid w:val="005C0D12"/>
    <w:rsid w:val="005C0E59"/>
    <w:rsid w:val="005C101B"/>
    <w:rsid w:val="005C1939"/>
    <w:rsid w:val="005C2B50"/>
    <w:rsid w:val="005C2CA2"/>
    <w:rsid w:val="005C3D27"/>
    <w:rsid w:val="005C402E"/>
    <w:rsid w:val="005C4274"/>
    <w:rsid w:val="005C49C0"/>
    <w:rsid w:val="005C4CB9"/>
    <w:rsid w:val="005C4F21"/>
    <w:rsid w:val="005C512B"/>
    <w:rsid w:val="005C549C"/>
    <w:rsid w:val="005C5B69"/>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CEF"/>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003"/>
    <w:rsid w:val="005E290F"/>
    <w:rsid w:val="005E4501"/>
    <w:rsid w:val="005E498F"/>
    <w:rsid w:val="005E4DF0"/>
    <w:rsid w:val="005E5424"/>
    <w:rsid w:val="005E5922"/>
    <w:rsid w:val="005E6031"/>
    <w:rsid w:val="005E69C2"/>
    <w:rsid w:val="005E6A05"/>
    <w:rsid w:val="005E6FDC"/>
    <w:rsid w:val="005E7202"/>
    <w:rsid w:val="005E74EA"/>
    <w:rsid w:val="005F0251"/>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4D3F"/>
    <w:rsid w:val="00605467"/>
    <w:rsid w:val="006055B4"/>
    <w:rsid w:val="0060566C"/>
    <w:rsid w:val="00605684"/>
    <w:rsid w:val="00605824"/>
    <w:rsid w:val="00605A41"/>
    <w:rsid w:val="00607195"/>
    <w:rsid w:val="006074C5"/>
    <w:rsid w:val="006074D6"/>
    <w:rsid w:val="0060780D"/>
    <w:rsid w:val="00610066"/>
    <w:rsid w:val="0061012D"/>
    <w:rsid w:val="006103A2"/>
    <w:rsid w:val="00610890"/>
    <w:rsid w:val="00610A58"/>
    <w:rsid w:val="00610AB6"/>
    <w:rsid w:val="00610CDC"/>
    <w:rsid w:val="00611268"/>
    <w:rsid w:val="00611BA3"/>
    <w:rsid w:val="00611CDD"/>
    <w:rsid w:val="00611F3B"/>
    <w:rsid w:val="00612692"/>
    <w:rsid w:val="00612B17"/>
    <w:rsid w:val="00612F0A"/>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56"/>
    <w:rsid w:val="00623DFA"/>
    <w:rsid w:val="006240BF"/>
    <w:rsid w:val="00624584"/>
    <w:rsid w:val="00624C1C"/>
    <w:rsid w:val="00625418"/>
    <w:rsid w:val="00625666"/>
    <w:rsid w:val="0062585F"/>
    <w:rsid w:val="00625A09"/>
    <w:rsid w:val="00625B5A"/>
    <w:rsid w:val="00625E9C"/>
    <w:rsid w:val="006260E1"/>
    <w:rsid w:val="00627431"/>
    <w:rsid w:val="0062770D"/>
    <w:rsid w:val="006310CB"/>
    <w:rsid w:val="0063111F"/>
    <w:rsid w:val="006311CC"/>
    <w:rsid w:val="006311DC"/>
    <w:rsid w:val="00631925"/>
    <w:rsid w:val="00632AAD"/>
    <w:rsid w:val="00632D7C"/>
    <w:rsid w:val="00632EEE"/>
    <w:rsid w:val="00632FBA"/>
    <w:rsid w:val="006331FB"/>
    <w:rsid w:val="00633711"/>
    <w:rsid w:val="00633CAE"/>
    <w:rsid w:val="006345B2"/>
    <w:rsid w:val="00634B31"/>
    <w:rsid w:val="00634E25"/>
    <w:rsid w:val="00635DD2"/>
    <w:rsid w:val="0063607D"/>
    <w:rsid w:val="00636587"/>
    <w:rsid w:val="00636589"/>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3207"/>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4DB"/>
    <w:rsid w:val="00654507"/>
    <w:rsid w:val="00654B60"/>
    <w:rsid w:val="00654EEF"/>
    <w:rsid w:val="00654FE0"/>
    <w:rsid w:val="00655051"/>
    <w:rsid w:val="006553C9"/>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279F"/>
    <w:rsid w:val="006737D4"/>
    <w:rsid w:val="00673D7B"/>
    <w:rsid w:val="00674546"/>
    <w:rsid w:val="00674810"/>
    <w:rsid w:val="0067520B"/>
    <w:rsid w:val="00675542"/>
    <w:rsid w:val="00675989"/>
    <w:rsid w:val="00675B27"/>
    <w:rsid w:val="006764E5"/>
    <w:rsid w:val="00676513"/>
    <w:rsid w:val="006765C8"/>
    <w:rsid w:val="00676B48"/>
    <w:rsid w:val="00676B5A"/>
    <w:rsid w:val="00676B73"/>
    <w:rsid w:val="00676BCC"/>
    <w:rsid w:val="006771F0"/>
    <w:rsid w:val="00677967"/>
    <w:rsid w:val="00677AA4"/>
    <w:rsid w:val="00677CF5"/>
    <w:rsid w:val="00677F1A"/>
    <w:rsid w:val="00681306"/>
    <w:rsid w:val="00681794"/>
    <w:rsid w:val="00681CD9"/>
    <w:rsid w:val="00682382"/>
    <w:rsid w:val="00683990"/>
    <w:rsid w:val="00683A1C"/>
    <w:rsid w:val="00683D74"/>
    <w:rsid w:val="0068438D"/>
    <w:rsid w:val="006849F6"/>
    <w:rsid w:val="00685185"/>
    <w:rsid w:val="0068569B"/>
    <w:rsid w:val="00685AAD"/>
    <w:rsid w:val="00686851"/>
    <w:rsid w:val="00686A12"/>
    <w:rsid w:val="00686A7D"/>
    <w:rsid w:val="00686EC8"/>
    <w:rsid w:val="00687014"/>
    <w:rsid w:val="0068772B"/>
    <w:rsid w:val="00690775"/>
    <w:rsid w:val="006909C1"/>
    <w:rsid w:val="00690A5F"/>
    <w:rsid w:val="00690FF6"/>
    <w:rsid w:val="0069132E"/>
    <w:rsid w:val="006916DA"/>
    <w:rsid w:val="00691723"/>
    <w:rsid w:val="00691E06"/>
    <w:rsid w:val="00692591"/>
    <w:rsid w:val="00692E93"/>
    <w:rsid w:val="00692F2D"/>
    <w:rsid w:val="00693053"/>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0DD7"/>
    <w:rsid w:val="006A14B2"/>
    <w:rsid w:val="006A250A"/>
    <w:rsid w:val="006A3979"/>
    <w:rsid w:val="006A3B55"/>
    <w:rsid w:val="006A460E"/>
    <w:rsid w:val="006A4976"/>
    <w:rsid w:val="006A4F4A"/>
    <w:rsid w:val="006A52C5"/>
    <w:rsid w:val="006A54A1"/>
    <w:rsid w:val="006A5803"/>
    <w:rsid w:val="006A5B98"/>
    <w:rsid w:val="006A5E1A"/>
    <w:rsid w:val="006A6222"/>
    <w:rsid w:val="006A6915"/>
    <w:rsid w:val="006A6F0F"/>
    <w:rsid w:val="006A73F3"/>
    <w:rsid w:val="006A7D3C"/>
    <w:rsid w:val="006B0818"/>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0C2A"/>
    <w:rsid w:val="006D1551"/>
    <w:rsid w:val="006D1985"/>
    <w:rsid w:val="006D1A3E"/>
    <w:rsid w:val="006D1C5D"/>
    <w:rsid w:val="006D2006"/>
    <w:rsid w:val="006D246B"/>
    <w:rsid w:val="006D2810"/>
    <w:rsid w:val="006D2B51"/>
    <w:rsid w:val="006D2BEB"/>
    <w:rsid w:val="006D2C73"/>
    <w:rsid w:val="006D30C5"/>
    <w:rsid w:val="006D3AE7"/>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5F4A"/>
    <w:rsid w:val="006E61FE"/>
    <w:rsid w:val="006E6210"/>
    <w:rsid w:val="006E6990"/>
    <w:rsid w:val="006E6AEA"/>
    <w:rsid w:val="006E7510"/>
    <w:rsid w:val="006E7C88"/>
    <w:rsid w:val="006E7FC1"/>
    <w:rsid w:val="006F0158"/>
    <w:rsid w:val="006F01AB"/>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731"/>
    <w:rsid w:val="006F7847"/>
    <w:rsid w:val="006F7AB1"/>
    <w:rsid w:val="006F7B41"/>
    <w:rsid w:val="006F7F64"/>
    <w:rsid w:val="007003D9"/>
    <w:rsid w:val="007004B7"/>
    <w:rsid w:val="007017E3"/>
    <w:rsid w:val="00701EAE"/>
    <w:rsid w:val="00702508"/>
    <w:rsid w:val="007025E9"/>
    <w:rsid w:val="00702C87"/>
    <w:rsid w:val="00702E00"/>
    <w:rsid w:val="007035AE"/>
    <w:rsid w:val="00703B23"/>
    <w:rsid w:val="00703C84"/>
    <w:rsid w:val="00703E82"/>
    <w:rsid w:val="00704B0F"/>
    <w:rsid w:val="00704D00"/>
    <w:rsid w:val="0070508D"/>
    <w:rsid w:val="00705B63"/>
    <w:rsid w:val="00705F8D"/>
    <w:rsid w:val="00706450"/>
    <w:rsid w:val="00706EA2"/>
    <w:rsid w:val="00706FE6"/>
    <w:rsid w:val="00707428"/>
    <w:rsid w:val="007076AD"/>
    <w:rsid w:val="007078D0"/>
    <w:rsid w:val="00707D21"/>
    <w:rsid w:val="00711945"/>
    <w:rsid w:val="00711D24"/>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17B58"/>
    <w:rsid w:val="00720207"/>
    <w:rsid w:val="00720320"/>
    <w:rsid w:val="007204B1"/>
    <w:rsid w:val="00720882"/>
    <w:rsid w:val="00720C81"/>
    <w:rsid w:val="00720DF3"/>
    <w:rsid w:val="00721063"/>
    <w:rsid w:val="007214C6"/>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064"/>
    <w:rsid w:val="007312CB"/>
    <w:rsid w:val="007317C5"/>
    <w:rsid w:val="0073190D"/>
    <w:rsid w:val="007319C7"/>
    <w:rsid w:val="00731AA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F2D"/>
    <w:rsid w:val="00775308"/>
    <w:rsid w:val="007768B1"/>
    <w:rsid w:val="00776AA6"/>
    <w:rsid w:val="007776FF"/>
    <w:rsid w:val="007778E7"/>
    <w:rsid w:val="007778ED"/>
    <w:rsid w:val="007800BC"/>
    <w:rsid w:val="007801AC"/>
    <w:rsid w:val="00780B55"/>
    <w:rsid w:val="00781079"/>
    <w:rsid w:val="00781E0E"/>
    <w:rsid w:val="00781FD1"/>
    <w:rsid w:val="00782266"/>
    <w:rsid w:val="007822B2"/>
    <w:rsid w:val="00782A5A"/>
    <w:rsid w:val="0078304C"/>
    <w:rsid w:val="00783694"/>
    <w:rsid w:val="00783970"/>
    <w:rsid w:val="00784137"/>
    <w:rsid w:val="00784DCF"/>
    <w:rsid w:val="0078545A"/>
    <w:rsid w:val="007854EB"/>
    <w:rsid w:val="0078587A"/>
    <w:rsid w:val="00785A87"/>
    <w:rsid w:val="007861D8"/>
    <w:rsid w:val="007867D9"/>
    <w:rsid w:val="00787779"/>
    <w:rsid w:val="00787833"/>
    <w:rsid w:val="00787C8F"/>
    <w:rsid w:val="00790169"/>
    <w:rsid w:val="00790323"/>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67B3"/>
    <w:rsid w:val="007A70E1"/>
    <w:rsid w:val="007A71B5"/>
    <w:rsid w:val="007A7515"/>
    <w:rsid w:val="007A7554"/>
    <w:rsid w:val="007A7E34"/>
    <w:rsid w:val="007B00D0"/>
    <w:rsid w:val="007B0180"/>
    <w:rsid w:val="007B02A3"/>
    <w:rsid w:val="007B0415"/>
    <w:rsid w:val="007B06BC"/>
    <w:rsid w:val="007B07A8"/>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3ED7"/>
    <w:rsid w:val="007C4199"/>
    <w:rsid w:val="007C468F"/>
    <w:rsid w:val="007C522F"/>
    <w:rsid w:val="007C5249"/>
    <w:rsid w:val="007C54FE"/>
    <w:rsid w:val="007C575D"/>
    <w:rsid w:val="007C5A2A"/>
    <w:rsid w:val="007C69F5"/>
    <w:rsid w:val="007C6F9E"/>
    <w:rsid w:val="007C7531"/>
    <w:rsid w:val="007C779A"/>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773"/>
    <w:rsid w:val="007D5C90"/>
    <w:rsid w:val="007D5E18"/>
    <w:rsid w:val="007D6579"/>
    <w:rsid w:val="007D67E7"/>
    <w:rsid w:val="007D68BD"/>
    <w:rsid w:val="007D6997"/>
    <w:rsid w:val="007D6BAE"/>
    <w:rsid w:val="007D7493"/>
    <w:rsid w:val="007D7B9B"/>
    <w:rsid w:val="007D7C5B"/>
    <w:rsid w:val="007E00DB"/>
    <w:rsid w:val="007E046D"/>
    <w:rsid w:val="007E08F0"/>
    <w:rsid w:val="007E159E"/>
    <w:rsid w:val="007E17C1"/>
    <w:rsid w:val="007E1BE5"/>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A68"/>
    <w:rsid w:val="007E6F36"/>
    <w:rsid w:val="007E72F1"/>
    <w:rsid w:val="007E7433"/>
    <w:rsid w:val="007E79AF"/>
    <w:rsid w:val="007E7D29"/>
    <w:rsid w:val="007E7E91"/>
    <w:rsid w:val="007E7FAF"/>
    <w:rsid w:val="007F040D"/>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622"/>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C18"/>
    <w:rsid w:val="00815E1F"/>
    <w:rsid w:val="008162BD"/>
    <w:rsid w:val="00816661"/>
    <w:rsid w:val="00816A00"/>
    <w:rsid w:val="00816C5F"/>
    <w:rsid w:val="00816EDC"/>
    <w:rsid w:val="00816F64"/>
    <w:rsid w:val="00817135"/>
    <w:rsid w:val="0081723B"/>
    <w:rsid w:val="00817BF7"/>
    <w:rsid w:val="00820FD5"/>
    <w:rsid w:val="00821A3D"/>
    <w:rsid w:val="00821D65"/>
    <w:rsid w:val="00821D6E"/>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5E67"/>
    <w:rsid w:val="00836473"/>
    <w:rsid w:val="0083670F"/>
    <w:rsid w:val="00836E46"/>
    <w:rsid w:val="00837F1B"/>
    <w:rsid w:val="0084040C"/>
    <w:rsid w:val="00840E4E"/>
    <w:rsid w:val="008415C7"/>
    <w:rsid w:val="0084175F"/>
    <w:rsid w:val="008419CC"/>
    <w:rsid w:val="00841E76"/>
    <w:rsid w:val="00842277"/>
    <w:rsid w:val="00842412"/>
    <w:rsid w:val="008426A9"/>
    <w:rsid w:val="00842F1B"/>
    <w:rsid w:val="008430C2"/>
    <w:rsid w:val="008430DC"/>
    <w:rsid w:val="008436C4"/>
    <w:rsid w:val="008437B4"/>
    <w:rsid w:val="00843FE1"/>
    <w:rsid w:val="0084425A"/>
    <w:rsid w:val="00844330"/>
    <w:rsid w:val="00844D61"/>
    <w:rsid w:val="00844D90"/>
    <w:rsid w:val="0084538B"/>
    <w:rsid w:val="00845C26"/>
    <w:rsid w:val="00845DBA"/>
    <w:rsid w:val="00846E10"/>
    <w:rsid w:val="00850636"/>
    <w:rsid w:val="00850986"/>
    <w:rsid w:val="00850B98"/>
    <w:rsid w:val="00850C19"/>
    <w:rsid w:val="008512C0"/>
    <w:rsid w:val="00851595"/>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95C"/>
    <w:rsid w:val="00857AB7"/>
    <w:rsid w:val="008602BE"/>
    <w:rsid w:val="008603B8"/>
    <w:rsid w:val="008606A0"/>
    <w:rsid w:val="008611D1"/>
    <w:rsid w:val="008614E0"/>
    <w:rsid w:val="00861ABE"/>
    <w:rsid w:val="008620E7"/>
    <w:rsid w:val="00862289"/>
    <w:rsid w:val="0086261F"/>
    <w:rsid w:val="00862631"/>
    <w:rsid w:val="008629FD"/>
    <w:rsid w:val="00862A06"/>
    <w:rsid w:val="00863101"/>
    <w:rsid w:val="008633AF"/>
    <w:rsid w:val="0086350F"/>
    <w:rsid w:val="00863D15"/>
    <w:rsid w:val="00864E02"/>
    <w:rsid w:val="00864E8E"/>
    <w:rsid w:val="0086565B"/>
    <w:rsid w:val="008656CF"/>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51C"/>
    <w:rsid w:val="00877683"/>
    <w:rsid w:val="0088028E"/>
    <w:rsid w:val="008802A4"/>
    <w:rsid w:val="00880953"/>
    <w:rsid w:val="008809CF"/>
    <w:rsid w:val="00880A28"/>
    <w:rsid w:val="008812F6"/>
    <w:rsid w:val="008816E2"/>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695E"/>
    <w:rsid w:val="0088778C"/>
    <w:rsid w:val="00887C8F"/>
    <w:rsid w:val="00887F10"/>
    <w:rsid w:val="00890177"/>
    <w:rsid w:val="008908C8"/>
    <w:rsid w:val="0089093A"/>
    <w:rsid w:val="00890C24"/>
    <w:rsid w:val="0089112F"/>
    <w:rsid w:val="0089143B"/>
    <w:rsid w:val="00891762"/>
    <w:rsid w:val="00891ADF"/>
    <w:rsid w:val="008924ED"/>
    <w:rsid w:val="00892542"/>
    <w:rsid w:val="00892FC1"/>
    <w:rsid w:val="008933E6"/>
    <w:rsid w:val="00893495"/>
    <w:rsid w:val="00893532"/>
    <w:rsid w:val="0089395E"/>
    <w:rsid w:val="00894B19"/>
    <w:rsid w:val="00894FA3"/>
    <w:rsid w:val="008951B0"/>
    <w:rsid w:val="00895736"/>
    <w:rsid w:val="00895F37"/>
    <w:rsid w:val="00896046"/>
    <w:rsid w:val="00896808"/>
    <w:rsid w:val="00896E1B"/>
    <w:rsid w:val="00896F96"/>
    <w:rsid w:val="00897148"/>
    <w:rsid w:val="0089768E"/>
    <w:rsid w:val="008977FE"/>
    <w:rsid w:val="00897C79"/>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353"/>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1A8"/>
    <w:rsid w:val="008B24CC"/>
    <w:rsid w:val="008B28FF"/>
    <w:rsid w:val="008B3024"/>
    <w:rsid w:val="008B38A7"/>
    <w:rsid w:val="008B3C66"/>
    <w:rsid w:val="008B424E"/>
    <w:rsid w:val="008B44B2"/>
    <w:rsid w:val="008B4DDE"/>
    <w:rsid w:val="008B5381"/>
    <w:rsid w:val="008B53A6"/>
    <w:rsid w:val="008B576B"/>
    <w:rsid w:val="008B5B1A"/>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40DE"/>
    <w:rsid w:val="008E4C4C"/>
    <w:rsid w:val="008E521F"/>
    <w:rsid w:val="008E535C"/>
    <w:rsid w:val="008E5720"/>
    <w:rsid w:val="008E59B9"/>
    <w:rsid w:val="008E5C1A"/>
    <w:rsid w:val="008E5F23"/>
    <w:rsid w:val="008E662B"/>
    <w:rsid w:val="008E6788"/>
    <w:rsid w:val="008E7789"/>
    <w:rsid w:val="008E7DE0"/>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5A8"/>
    <w:rsid w:val="008F46A3"/>
    <w:rsid w:val="008F4842"/>
    <w:rsid w:val="008F48A0"/>
    <w:rsid w:val="008F55C3"/>
    <w:rsid w:val="008F5A18"/>
    <w:rsid w:val="008F5D95"/>
    <w:rsid w:val="008F681F"/>
    <w:rsid w:val="008F6841"/>
    <w:rsid w:val="008F6C4B"/>
    <w:rsid w:val="008F6FD3"/>
    <w:rsid w:val="008F714F"/>
    <w:rsid w:val="00900153"/>
    <w:rsid w:val="009003EB"/>
    <w:rsid w:val="00900C7D"/>
    <w:rsid w:val="0090123F"/>
    <w:rsid w:val="00901253"/>
    <w:rsid w:val="009018D4"/>
    <w:rsid w:val="00901BBC"/>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DCF"/>
    <w:rsid w:val="009138A4"/>
    <w:rsid w:val="00913B9C"/>
    <w:rsid w:val="00913C87"/>
    <w:rsid w:val="00913EEA"/>
    <w:rsid w:val="00913FB8"/>
    <w:rsid w:val="00914090"/>
    <w:rsid w:val="00914196"/>
    <w:rsid w:val="00914509"/>
    <w:rsid w:val="00914774"/>
    <w:rsid w:val="00914E61"/>
    <w:rsid w:val="00914E69"/>
    <w:rsid w:val="009154DA"/>
    <w:rsid w:val="009156F9"/>
    <w:rsid w:val="00915A25"/>
    <w:rsid w:val="00916534"/>
    <w:rsid w:val="009165F4"/>
    <w:rsid w:val="00916DE5"/>
    <w:rsid w:val="009172A0"/>
    <w:rsid w:val="00917824"/>
    <w:rsid w:val="00920052"/>
    <w:rsid w:val="009200B9"/>
    <w:rsid w:val="0092054B"/>
    <w:rsid w:val="009206C7"/>
    <w:rsid w:val="00921111"/>
    <w:rsid w:val="009215B1"/>
    <w:rsid w:val="00921E77"/>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275D1"/>
    <w:rsid w:val="009308DA"/>
    <w:rsid w:val="0093097D"/>
    <w:rsid w:val="00930C9E"/>
    <w:rsid w:val="009315F0"/>
    <w:rsid w:val="00931628"/>
    <w:rsid w:val="009326ED"/>
    <w:rsid w:val="00932F6E"/>
    <w:rsid w:val="00933D31"/>
    <w:rsid w:val="00934776"/>
    <w:rsid w:val="00934BB0"/>
    <w:rsid w:val="00934EB1"/>
    <w:rsid w:val="00935131"/>
    <w:rsid w:val="009352DC"/>
    <w:rsid w:val="009355ED"/>
    <w:rsid w:val="00935CB2"/>
    <w:rsid w:val="00936132"/>
    <w:rsid w:val="0093719F"/>
    <w:rsid w:val="009373F8"/>
    <w:rsid w:val="009379B1"/>
    <w:rsid w:val="00937DCB"/>
    <w:rsid w:val="009402D5"/>
    <w:rsid w:val="00940436"/>
    <w:rsid w:val="00940681"/>
    <w:rsid w:val="009409A7"/>
    <w:rsid w:val="009409BD"/>
    <w:rsid w:val="009409E3"/>
    <w:rsid w:val="00941837"/>
    <w:rsid w:val="009420D7"/>
    <w:rsid w:val="009422D7"/>
    <w:rsid w:val="00943135"/>
    <w:rsid w:val="0094368E"/>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A73"/>
    <w:rsid w:val="00947BEB"/>
    <w:rsid w:val="00947D41"/>
    <w:rsid w:val="00950230"/>
    <w:rsid w:val="009508BD"/>
    <w:rsid w:val="009509A2"/>
    <w:rsid w:val="00950B56"/>
    <w:rsid w:val="0095163C"/>
    <w:rsid w:val="00951F8C"/>
    <w:rsid w:val="009524BC"/>
    <w:rsid w:val="00952A99"/>
    <w:rsid w:val="00952AC8"/>
    <w:rsid w:val="00953039"/>
    <w:rsid w:val="00953915"/>
    <w:rsid w:val="00954BD4"/>
    <w:rsid w:val="009560F2"/>
    <w:rsid w:val="0095640B"/>
    <w:rsid w:val="009566E1"/>
    <w:rsid w:val="00957769"/>
    <w:rsid w:val="00957E4F"/>
    <w:rsid w:val="0096018A"/>
    <w:rsid w:val="009606AF"/>
    <w:rsid w:val="009606DC"/>
    <w:rsid w:val="009606F8"/>
    <w:rsid w:val="0096163C"/>
    <w:rsid w:val="00961C7E"/>
    <w:rsid w:val="0096206D"/>
    <w:rsid w:val="009620E1"/>
    <w:rsid w:val="0096215C"/>
    <w:rsid w:val="00962697"/>
    <w:rsid w:val="00962A96"/>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196"/>
    <w:rsid w:val="00967CB6"/>
    <w:rsid w:val="00967DF7"/>
    <w:rsid w:val="00970454"/>
    <w:rsid w:val="009705D9"/>
    <w:rsid w:val="009708BD"/>
    <w:rsid w:val="00970ECB"/>
    <w:rsid w:val="00971275"/>
    <w:rsid w:val="00971438"/>
    <w:rsid w:val="00971DE4"/>
    <w:rsid w:val="00972348"/>
    <w:rsid w:val="009725BF"/>
    <w:rsid w:val="009725C5"/>
    <w:rsid w:val="00972CBE"/>
    <w:rsid w:val="00972D4B"/>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3A"/>
    <w:rsid w:val="00992051"/>
    <w:rsid w:val="0099207F"/>
    <w:rsid w:val="009922DE"/>
    <w:rsid w:val="009924D2"/>
    <w:rsid w:val="0099254B"/>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02"/>
    <w:rsid w:val="009973B9"/>
    <w:rsid w:val="0099789F"/>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69E4"/>
    <w:rsid w:val="009A768A"/>
    <w:rsid w:val="009A79DA"/>
    <w:rsid w:val="009B0282"/>
    <w:rsid w:val="009B0642"/>
    <w:rsid w:val="009B07DE"/>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07F"/>
    <w:rsid w:val="009C437E"/>
    <w:rsid w:val="009C466D"/>
    <w:rsid w:val="009C4AB3"/>
    <w:rsid w:val="009C4C21"/>
    <w:rsid w:val="009C4D85"/>
    <w:rsid w:val="009C5249"/>
    <w:rsid w:val="009C5579"/>
    <w:rsid w:val="009C5874"/>
    <w:rsid w:val="009C58C3"/>
    <w:rsid w:val="009C5934"/>
    <w:rsid w:val="009C5C3B"/>
    <w:rsid w:val="009C6683"/>
    <w:rsid w:val="009C6938"/>
    <w:rsid w:val="009C6AEC"/>
    <w:rsid w:val="009C70F8"/>
    <w:rsid w:val="009C739D"/>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7E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DFC"/>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237"/>
    <w:rsid w:val="00A273BC"/>
    <w:rsid w:val="00A27A11"/>
    <w:rsid w:val="00A27D91"/>
    <w:rsid w:val="00A3066A"/>
    <w:rsid w:val="00A312DD"/>
    <w:rsid w:val="00A31C44"/>
    <w:rsid w:val="00A32393"/>
    <w:rsid w:val="00A32CDC"/>
    <w:rsid w:val="00A330EE"/>
    <w:rsid w:val="00A336E0"/>
    <w:rsid w:val="00A33DA2"/>
    <w:rsid w:val="00A341F1"/>
    <w:rsid w:val="00A3435E"/>
    <w:rsid w:val="00A34777"/>
    <w:rsid w:val="00A34BDE"/>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E06"/>
    <w:rsid w:val="00A4204E"/>
    <w:rsid w:val="00A42652"/>
    <w:rsid w:val="00A42E9D"/>
    <w:rsid w:val="00A42FB8"/>
    <w:rsid w:val="00A42FED"/>
    <w:rsid w:val="00A4331D"/>
    <w:rsid w:val="00A436A2"/>
    <w:rsid w:val="00A43917"/>
    <w:rsid w:val="00A439AA"/>
    <w:rsid w:val="00A43D4F"/>
    <w:rsid w:val="00A43E11"/>
    <w:rsid w:val="00A447AC"/>
    <w:rsid w:val="00A447EB"/>
    <w:rsid w:val="00A44E5B"/>
    <w:rsid w:val="00A453A5"/>
    <w:rsid w:val="00A4543A"/>
    <w:rsid w:val="00A45EF9"/>
    <w:rsid w:val="00A46CB3"/>
    <w:rsid w:val="00A46D4B"/>
    <w:rsid w:val="00A46F4F"/>
    <w:rsid w:val="00A46FC7"/>
    <w:rsid w:val="00A50423"/>
    <w:rsid w:val="00A50ADD"/>
    <w:rsid w:val="00A511D8"/>
    <w:rsid w:val="00A51B1C"/>
    <w:rsid w:val="00A51D40"/>
    <w:rsid w:val="00A5223F"/>
    <w:rsid w:val="00A52B7C"/>
    <w:rsid w:val="00A52EB7"/>
    <w:rsid w:val="00A5310F"/>
    <w:rsid w:val="00A53B7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3652"/>
    <w:rsid w:val="00A64668"/>
    <w:rsid w:val="00A64C0A"/>
    <w:rsid w:val="00A64D86"/>
    <w:rsid w:val="00A654FF"/>
    <w:rsid w:val="00A65EB5"/>
    <w:rsid w:val="00A667C3"/>
    <w:rsid w:val="00A66A3D"/>
    <w:rsid w:val="00A67039"/>
    <w:rsid w:val="00A67169"/>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17D"/>
    <w:rsid w:val="00A8057E"/>
    <w:rsid w:val="00A81035"/>
    <w:rsid w:val="00A81C57"/>
    <w:rsid w:val="00A82128"/>
    <w:rsid w:val="00A82185"/>
    <w:rsid w:val="00A82D13"/>
    <w:rsid w:val="00A82DB2"/>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FA9"/>
    <w:rsid w:val="00A92853"/>
    <w:rsid w:val="00A92CA8"/>
    <w:rsid w:val="00A92DBE"/>
    <w:rsid w:val="00A92F29"/>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026"/>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155"/>
    <w:rsid w:val="00AA4A14"/>
    <w:rsid w:val="00AA552F"/>
    <w:rsid w:val="00AA5582"/>
    <w:rsid w:val="00AA5C4D"/>
    <w:rsid w:val="00AA6503"/>
    <w:rsid w:val="00AA6721"/>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82"/>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B96"/>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2A21"/>
    <w:rsid w:val="00AF3109"/>
    <w:rsid w:val="00AF3E6D"/>
    <w:rsid w:val="00AF44A4"/>
    <w:rsid w:val="00AF4B0A"/>
    <w:rsid w:val="00AF4BBA"/>
    <w:rsid w:val="00AF5176"/>
    <w:rsid w:val="00AF55FC"/>
    <w:rsid w:val="00AF5744"/>
    <w:rsid w:val="00AF5FF1"/>
    <w:rsid w:val="00AF6492"/>
    <w:rsid w:val="00AF67E1"/>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59"/>
    <w:rsid w:val="00B03870"/>
    <w:rsid w:val="00B04A21"/>
    <w:rsid w:val="00B053CF"/>
    <w:rsid w:val="00B057C0"/>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3EA3"/>
    <w:rsid w:val="00B1479D"/>
    <w:rsid w:val="00B14BA7"/>
    <w:rsid w:val="00B155AA"/>
    <w:rsid w:val="00B1664C"/>
    <w:rsid w:val="00B16CF7"/>
    <w:rsid w:val="00B17155"/>
    <w:rsid w:val="00B17751"/>
    <w:rsid w:val="00B17D82"/>
    <w:rsid w:val="00B2052A"/>
    <w:rsid w:val="00B2061A"/>
    <w:rsid w:val="00B20970"/>
    <w:rsid w:val="00B21222"/>
    <w:rsid w:val="00B2144F"/>
    <w:rsid w:val="00B21F58"/>
    <w:rsid w:val="00B22661"/>
    <w:rsid w:val="00B22E50"/>
    <w:rsid w:val="00B230D3"/>
    <w:rsid w:val="00B24639"/>
    <w:rsid w:val="00B24DCA"/>
    <w:rsid w:val="00B25016"/>
    <w:rsid w:val="00B250F1"/>
    <w:rsid w:val="00B2534D"/>
    <w:rsid w:val="00B25545"/>
    <w:rsid w:val="00B255E3"/>
    <w:rsid w:val="00B2567D"/>
    <w:rsid w:val="00B25B9C"/>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3489"/>
    <w:rsid w:val="00B445A2"/>
    <w:rsid w:val="00B447D0"/>
    <w:rsid w:val="00B44969"/>
    <w:rsid w:val="00B45682"/>
    <w:rsid w:val="00B46189"/>
    <w:rsid w:val="00B4627B"/>
    <w:rsid w:val="00B462D3"/>
    <w:rsid w:val="00B464E7"/>
    <w:rsid w:val="00B46898"/>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A4F"/>
    <w:rsid w:val="00B54B90"/>
    <w:rsid w:val="00B54F01"/>
    <w:rsid w:val="00B55245"/>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1BB7"/>
    <w:rsid w:val="00B62016"/>
    <w:rsid w:val="00B620B7"/>
    <w:rsid w:val="00B6239D"/>
    <w:rsid w:val="00B6278A"/>
    <w:rsid w:val="00B630FD"/>
    <w:rsid w:val="00B6329C"/>
    <w:rsid w:val="00B6350D"/>
    <w:rsid w:val="00B6455F"/>
    <w:rsid w:val="00B649D9"/>
    <w:rsid w:val="00B649F1"/>
    <w:rsid w:val="00B64C6E"/>
    <w:rsid w:val="00B656D5"/>
    <w:rsid w:val="00B657B0"/>
    <w:rsid w:val="00B65940"/>
    <w:rsid w:val="00B65A99"/>
    <w:rsid w:val="00B66343"/>
    <w:rsid w:val="00B66A3E"/>
    <w:rsid w:val="00B66C93"/>
    <w:rsid w:val="00B66E82"/>
    <w:rsid w:val="00B67128"/>
    <w:rsid w:val="00B67263"/>
    <w:rsid w:val="00B677C7"/>
    <w:rsid w:val="00B67F43"/>
    <w:rsid w:val="00B701A3"/>
    <w:rsid w:val="00B7026A"/>
    <w:rsid w:val="00B70B83"/>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3DE4"/>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06D"/>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1C0"/>
    <w:rsid w:val="00BB33DF"/>
    <w:rsid w:val="00BB35F0"/>
    <w:rsid w:val="00BB3AE2"/>
    <w:rsid w:val="00BB3D33"/>
    <w:rsid w:val="00BB43CB"/>
    <w:rsid w:val="00BB4B67"/>
    <w:rsid w:val="00BB4E1B"/>
    <w:rsid w:val="00BB520F"/>
    <w:rsid w:val="00BB53B5"/>
    <w:rsid w:val="00BB64A3"/>
    <w:rsid w:val="00BB6A53"/>
    <w:rsid w:val="00BB6C87"/>
    <w:rsid w:val="00BB70F4"/>
    <w:rsid w:val="00BB7464"/>
    <w:rsid w:val="00BB75AB"/>
    <w:rsid w:val="00BB76DC"/>
    <w:rsid w:val="00BC045A"/>
    <w:rsid w:val="00BC06C0"/>
    <w:rsid w:val="00BC0B06"/>
    <w:rsid w:val="00BC1BF7"/>
    <w:rsid w:val="00BC1E95"/>
    <w:rsid w:val="00BC2A35"/>
    <w:rsid w:val="00BC2CE3"/>
    <w:rsid w:val="00BC2D2A"/>
    <w:rsid w:val="00BC2DF6"/>
    <w:rsid w:val="00BC3791"/>
    <w:rsid w:val="00BC38C3"/>
    <w:rsid w:val="00BC3AEA"/>
    <w:rsid w:val="00BC3D58"/>
    <w:rsid w:val="00BC4B2D"/>
    <w:rsid w:val="00BC4CCB"/>
    <w:rsid w:val="00BC538F"/>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D4E"/>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1EB3"/>
    <w:rsid w:val="00BE2772"/>
    <w:rsid w:val="00BE2968"/>
    <w:rsid w:val="00BE29A9"/>
    <w:rsid w:val="00BE2A7C"/>
    <w:rsid w:val="00BE3342"/>
    <w:rsid w:val="00BE38DC"/>
    <w:rsid w:val="00BE3998"/>
    <w:rsid w:val="00BE4427"/>
    <w:rsid w:val="00BE4466"/>
    <w:rsid w:val="00BE45CF"/>
    <w:rsid w:val="00BE4851"/>
    <w:rsid w:val="00BE4DF7"/>
    <w:rsid w:val="00BE547A"/>
    <w:rsid w:val="00BE54C3"/>
    <w:rsid w:val="00BE5766"/>
    <w:rsid w:val="00BE57E2"/>
    <w:rsid w:val="00BE5AB8"/>
    <w:rsid w:val="00BE5BCD"/>
    <w:rsid w:val="00BE62AC"/>
    <w:rsid w:val="00BE7006"/>
    <w:rsid w:val="00BF0063"/>
    <w:rsid w:val="00BF0852"/>
    <w:rsid w:val="00BF175C"/>
    <w:rsid w:val="00BF1ECC"/>
    <w:rsid w:val="00BF20D8"/>
    <w:rsid w:val="00BF24CE"/>
    <w:rsid w:val="00BF2A4C"/>
    <w:rsid w:val="00BF2C8B"/>
    <w:rsid w:val="00BF2F94"/>
    <w:rsid w:val="00BF30DD"/>
    <w:rsid w:val="00BF35E2"/>
    <w:rsid w:val="00BF3612"/>
    <w:rsid w:val="00BF378D"/>
    <w:rsid w:val="00BF3B1D"/>
    <w:rsid w:val="00BF3B3E"/>
    <w:rsid w:val="00BF3CA9"/>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3C4"/>
    <w:rsid w:val="00BF79C9"/>
    <w:rsid w:val="00BF7E56"/>
    <w:rsid w:val="00BF7F59"/>
    <w:rsid w:val="00C003CC"/>
    <w:rsid w:val="00C0094C"/>
    <w:rsid w:val="00C01203"/>
    <w:rsid w:val="00C018DA"/>
    <w:rsid w:val="00C01B26"/>
    <w:rsid w:val="00C0211D"/>
    <w:rsid w:val="00C02909"/>
    <w:rsid w:val="00C02DD7"/>
    <w:rsid w:val="00C02F91"/>
    <w:rsid w:val="00C05412"/>
    <w:rsid w:val="00C0567E"/>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4B"/>
    <w:rsid w:val="00C230B9"/>
    <w:rsid w:val="00C2394D"/>
    <w:rsid w:val="00C239EE"/>
    <w:rsid w:val="00C23A18"/>
    <w:rsid w:val="00C23E1E"/>
    <w:rsid w:val="00C23E43"/>
    <w:rsid w:val="00C2468F"/>
    <w:rsid w:val="00C24A7D"/>
    <w:rsid w:val="00C24FEC"/>
    <w:rsid w:val="00C250FC"/>
    <w:rsid w:val="00C25A2B"/>
    <w:rsid w:val="00C25DC0"/>
    <w:rsid w:val="00C263D2"/>
    <w:rsid w:val="00C2657A"/>
    <w:rsid w:val="00C26AE9"/>
    <w:rsid w:val="00C27451"/>
    <w:rsid w:val="00C30643"/>
    <w:rsid w:val="00C3064C"/>
    <w:rsid w:val="00C30C27"/>
    <w:rsid w:val="00C3124A"/>
    <w:rsid w:val="00C3125B"/>
    <w:rsid w:val="00C3138E"/>
    <w:rsid w:val="00C3143C"/>
    <w:rsid w:val="00C318EB"/>
    <w:rsid w:val="00C31BA2"/>
    <w:rsid w:val="00C31C4B"/>
    <w:rsid w:val="00C31FDE"/>
    <w:rsid w:val="00C32440"/>
    <w:rsid w:val="00C32452"/>
    <w:rsid w:val="00C3250B"/>
    <w:rsid w:val="00C32582"/>
    <w:rsid w:val="00C327F7"/>
    <w:rsid w:val="00C32A2E"/>
    <w:rsid w:val="00C32F18"/>
    <w:rsid w:val="00C334D9"/>
    <w:rsid w:val="00C334E1"/>
    <w:rsid w:val="00C33E4C"/>
    <w:rsid w:val="00C34F3F"/>
    <w:rsid w:val="00C35EEC"/>
    <w:rsid w:val="00C3765E"/>
    <w:rsid w:val="00C376C0"/>
    <w:rsid w:val="00C379D7"/>
    <w:rsid w:val="00C37F4A"/>
    <w:rsid w:val="00C37FA9"/>
    <w:rsid w:val="00C40564"/>
    <w:rsid w:val="00C4057C"/>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9BE"/>
    <w:rsid w:val="00C53B06"/>
    <w:rsid w:val="00C542D9"/>
    <w:rsid w:val="00C546EC"/>
    <w:rsid w:val="00C54998"/>
    <w:rsid w:val="00C551F0"/>
    <w:rsid w:val="00C5545D"/>
    <w:rsid w:val="00C55517"/>
    <w:rsid w:val="00C55662"/>
    <w:rsid w:val="00C55786"/>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1CC"/>
    <w:rsid w:val="00C605E4"/>
    <w:rsid w:val="00C6143B"/>
    <w:rsid w:val="00C614EB"/>
    <w:rsid w:val="00C6159A"/>
    <w:rsid w:val="00C61749"/>
    <w:rsid w:val="00C6285B"/>
    <w:rsid w:val="00C63842"/>
    <w:rsid w:val="00C639F6"/>
    <w:rsid w:val="00C63A34"/>
    <w:rsid w:val="00C64258"/>
    <w:rsid w:val="00C644A9"/>
    <w:rsid w:val="00C64A0A"/>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92B"/>
    <w:rsid w:val="00C73C2E"/>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3DF1"/>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7B7"/>
    <w:rsid w:val="00CA492A"/>
    <w:rsid w:val="00CA49B4"/>
    <w:rsid w:val="00CA5076"/>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B7BED"/>
    <w:rsid w:val="00CC06A2"/>
    <w:rsid w:val="00CC06DB"/>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0D"/>
    <w:rsid w:val="00CC67F1"/>
    <w:rsid w:val="00CC71D0"/>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1B8"/>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07D"/>
    <w:rsid w:val="00CF32AE"/>
    <w:rsid w:val="00CF4C24"/>
    <w:rsid w:val="00CF52E2"/>
    <w:rsid w:val="00CF543D"/>
    <w:rsid w:val="00CF689C"/>
    <w:rsid w:val="00CF6989"/>
    <w:rsid w:val="00CF738B"/>
    <w:rsid w:val="00CF741B"/>
    <w:rsid w:val="00CF7525"/>
    <w:rsid w:val="00CF7907"/>
    <w:rsid w:val="00CF7C10"/>
    <w:rsid w:val="00CF7CE7"/>
    <w:rsid w:val="00CF7D07"/>
    <w:rsid w:val="00D00260"/>
    <w:rsid w:val="00D0026B"/>
    <w:rsid w:val="00D0045D"/>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2CAB"/>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656"/>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7E2"/>
    <w:rsid w:val="00D43F40"/>
    <w:rsid w:val="00D44536"/>
    <w:rsid w:val="00D44700"/>
    <w:rsid w:val="00D44CA8"/>
    <w:rsid w:val="00D44E74"/>
    <w:rsid w:val="00D4517C"/>
    <w:rsid w:val="00D456D0"/>
    <w:rsid w:val="00D45A19"/>
    <w:rsid w:val="00D45A4D"/>
    <w:rsid w:val="00D45B4D"/>
    <w:rsid w:val="00D463A8"/>
    <w:rsid w:val="00D465F6"/>
    <w:rsid w:val="00D46F2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3B7"/>
    <w:rsid w:val="00D626F4"/>
    <w:rsid w:val="00D62E99"/>
    <w:rsid w:val="00D62F0F"/>
    <w:rsid w:val="00D632B6"/>
    <w:rsid w:val="00D63608"/>
    <w:rsid w:val="00D63D47"/>
    <w:rsid w:val="00D63E5C"/>
    <w:rsid w:val="00D63ECB"/>
    <w:rsid w:val="00D64168"/>
    <w:rsid w:val="00D64291"/>
    <w:rsid w:val="00D6470A"/>
    <w:rsid w:val="00D64F24"/>
    <w:rsid w:val="00D656A0"/>
    <w:rsid w:val="00D656B6"/>
    <w:rsid w:val="00D659FE"/>
    <w:rsid w:val="00D65EA6"/>
    <w:rsid w:val="00D65FAA"/>
    <w:rsid w:val="00D667FD"/>
    <w:rsid w:val="00D66EAC"/>
    <w:rsid w:val="00D671B8"/>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0C4F"/>
    <w:rsid w:val="00D81174"/>
    <w:rsid w:val="00D8134E"/>
    <w:rsid w:val="00D813C8"/>
    <w:rsid w:val="00D814AE"/>
    <w:rsid w:val="00D8172C"/>
    <w:rsid w:val="00D81C43"/>
    <w:rsid w:val="00D81CA6"/>
    <w:rsid w:val="00D82043"/>
    <w:rsid w:val="00D8252F"/>
    <w:rsid w:val="00D831FA"/>
    <w:rsid w:val="00D8367E"/>
    <w:rsid w:val="00D839A2"/>
    <w:rsid w:val="00D83F34"/>
    <w:rsid w:val="00D84722"/>
    <w:rsid w:val="00D84885"/>
    <w:rsid w:val="00D84BFF"/>
    <w:rsid w:val="00D85D7C"/>
    <w:rsid w:val="00D86005"/>
    <w:rsid w:val="00D86630"/>
    <w:rsid w:val="00D86BB4"/>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5B60"/>
    <w:rsid w:val="00D96344"/>
    <w:rsid w:val="00D966A9"/>
    <w:rsid w:val="00D968A5"/>
    <w:rsid w:val="00D970EC"/>
    <w:rsid w:val="00D971AA"/>
    <w:rsid w:val="00D97655"/>
    <w:rsid w:val="00D9776B"/>
    <w:rsid w:val="00DA0233"/>
    <w:rsid w:val="00DA02F2"/>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181"/>
    <w:rsid w:val="00DA65A3"/>
    <w:rsid w:val="00DA665E"/>
    <w:rsid w:val="00DA6C47"/>
    <w:rsid w:val="00DA6EC8"/>
    <w:rsid w:val="00DA70C8"/>
    <w:rsid w:val="00DA7604"/>
    <w:rsid w:val="00DA764E"/>
    <w:rsid w:val="00DA7A46"/>
    <w:rsid w:val="00DB036B"/>
    <w:rsid w:val="00DB09E3"/>
    <w:rsid w:val="00DB0A7B"/>
    <w:rsid w:val="00DB15C2"/>
    <w:rsid w:val="00DB1C97"/>
    <w:rsid w:val="00DB23F8"/>
    <w:rsid w:val="00DB24DA"/>
    <w:rsid w:val="00DB267F"/>
    <w:rsid w:val="00DB27E1"/>
    <w:rsid w:val="00DB3AB6"/>
    <w:rsid w:val="00DB3AF0"/>
    <w:rsid w:val="00DB3E86"/>
    <w:rsid w:val="00DB40F4"/>
    <w:rsid w:val="00DB479A"/>
    <w:rsid w:val="00DB48FF"/>
    <w:rsid w:val="00DB5217"/>
    <w:rsid w:val="00DB54D3"/>
    <w:rsid w:val="00DB57FC"/>
    <w:rsid w:val="00DB6013"/>
    <w:rsid w:val="00DB611A"/>
    <w:rsid w:val="00DB664F"/>
    <w:rsid w:val="00DB67C9"/>
    <w:rsid w:val="00DB6B29"/>
    <w:rsid w:val="00DB701F"/>
    <w:rsid w:val="00DB702B"/>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01E"/>
    <w:rsid w:val="00DC618A"/>
    <w:rsid w:val="00DC68F9"/>
    <w:rsid w:val="00DC6DFB"/>
    <w:rsid w:val="00DC70FC"/>
    <w:rsid w:val="00DC73CA"/>
    <w:rsid w:val="00DC7D24"/>
    <w:rsid w:val="00DD05B0"/>
    <w:rsid w:val="00DD0ADF"/>
    <w:rsid w:val="00DD0C2B"/>
    <w:rsid w:val="00DD0DC7"/>
    <w:rsid w:val="00DD211F"/>
    <w:rsid w:val="00DD246F"/>
    <w:rsid w:val="00DD3023"/>
    <w:rsid w:val="00DD3813"/>
    <w:rsid w:val="00DD3AF0"/>
    <w:rsid w:val="00DD432B"/>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343"/>
    <w:rsid w:val="00DF0772"/>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AE9"/>
    <w:rsid w:val="00E06CFA"/>
    <w:rsid w:val="00E06EF1"/>
    <w:rsid w:val="00E06F45"/>
    <w:rsid w:val="00E0798C"/>
    <w:rsid w:val="00E07A57"/>
    <w:rsid w:val="00E07B1D"/>
    <w:rsid w:val="00E07D7B"/>
    <w:rsid w:val="00E104A9"/>
    <w:rsid w:val="00E106E6"/>
    <w:rsid w:val="00E10C16"/>
    <w:rsid w:val="00E10C5C"/>
    <w:rsid w:val="00E10EB8"/>
    <w:rsid w:val="00E1122B"/>
    <w:rsid w:val="00E118F5"/>
    <w:rsid w:val="00E11E29"/>
    <w:rsid w:val="00E120DD"/>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0AE"/>
    <w:rsid w:val="00E2010E"/>
    <w:rsid w:val="00E21B8D"/>
    <w:rsid w:val="00E21BE0"/>
    <w:rsid w:val="00E21C1D"/>
    <w:rsid w:val="00E22173"/>
    <w:rsid w:val="00E2223E"/>
    <w:rsid w:val="00E22503"/>
    <w:rsid w:val="00E23316"/>
    <w:rsid w:val="00E23F65"/>
    <w:rsid w:val="00E2441B"/>
    <w:rsid w:val="00E24968"/>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259"/>
    <w:rsid w:val="00E36E7B"/>
    <w:rsid w:val="00E36ECF"/>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A1A"/>
    <w:rsid w:val="00E46B74"/>
    <w:rsid w:val="00E4748D"/>
    <w:rsid w:val="00E47629"/>
    <w:rsid w:val="00E47641"/>
    <w:rsid w:val="00E479CF"/>
    <w:rsid w:val="00E5019A"/>
    <w:rsid w:val="00E50721"/>
    <w:rsid w:val="00E507CD"/>
    <w:rsid w:val="00E5099B"/>
    <w:rsid w:val="00E50AC3"/>
    <w:rsid w:val="00E50B37"/>
    <w:rsid w:val="00E50E2D"/>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DB"/>
    <w:rsid w:val="00E54D22"/>
    <w:rsid w:val="00E54FE4"/>
    <w:rsid w:val="00E553C5"/>
    <w:rsid w:val="00E55BCA"/>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2F2D"/>
    <w:rsid w:val="00E63095"/>
    <w:rsid w:val="00E63876"/>
    <w:rsid w:val="00E63932"/>
    <w:rsid w:val="00E63A6F"/>
    <w:rsid w:val="00E64160"/>
    <w:rsid w:val="00E6417A"/>
    <w:rsid w:val="00E64535"/>
    <w:rsid w:val="00E64BFD"/>
    <w:rsid w:val="00E65142"/>
    <w:rsid w:val="00E6531F"/>
    <w:rsid w:val="00E656C9"/>
    <w:rsid w:val="00E66C97"/>
    <w:rsid w:val="00E66CDA"/>
    <w:rsid w:val="00E6718A"/>
    <w:rsid w:val="00E672B5"/>
    <w:rsid w:val="00E6737C"/>
    <w:rsid w:val="00E67527"/>
    <w:rsid w:val="00E67644"/>
    <w:rsid w:val="00E67669"/>
    <w:rsid w:val="00E67AED"/>
    <w:rsid w:val="00E702E0"/>
    <w:rsid w:val="00E70763"/>
    <w:rsid w:val="00E70B64"/>
    <w:rsid w:val="00E70C67"/>
    <w:rsid w:val="00E71107"/>
    <w:rsid w:val="00E7131B"/>
    <w:rsid w:val="00E715AD"/>
    <w:rsid w:val="00E71AB7"/>
    <w:rsid w:val="00E727F8"/>
    <w:rsid w:val="00E74EC6"/>
    <w:rsid w:val="00E750AA"/>
    <w:rsid w:val="00E75336"/>
    <w:rsid w:val="00E75476"/>
    <w:rsid w:val="00E757CA"/>
    <w:rsid w:val="00E7584B"/>
    <w:rsid w:val="00E75E07"/>
    <w:rsid w:val="00E75F8C"/>
    <w:rsid w:val="00E76C4D"/>
    <w:rsid w:val="00E76D29"/>
    <w:rsid w:val="00E771B6"/>
    <w:rsid w:val="00E771E5"/>
    <w:rsid w:val="00E77294"/>
    <w:rsid w:val="00E7759C"/>
    <w:rsid w:val="00E77601"/>
    <w:rsid w:val="00E77820"/>
    <w:rsid w:val="00E80126"/>
    <w:rsid w:val="00E8042D"/>
    <w:rsid w:val="00E80D54"/>
    <w:rsid w:val="00E8188B"/>
    <w:rsid w:val="00E8257C"/>
    <w:rsid w:val="00E8273F"/>
    <w:rsid w:val="00E8274E"/>
    <w:rsid w:val="00E82E42"/>
    <w:rsid w:val="00E83676"/>
    <w:rsid w:val="00E83743"/>
    <w:rsid w:val="00E8583D"/>
    <w:rsid w:val="00E85898"/>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0FE8"/>
    <w:rsid w:val="00EB1BBE"/>
    <w:rsid w:val="00EB1C67"/>
    <w:rsid w:val="00EB1C72"/>
    <w:rsid w:val="00EB1D58"/>
    <w:rsid w:val="00EB219D"/>
    <w:rsid w:val="00EB2B44"/>
    <w:rsid w:val="00EB2D3A"/>
    <w:rsid w:val="00EB3083"/>
    <w:rsid w:val="00EB30CC"/>
    <w:rsid w:val="00EB349D"/>
    <w:rsid w:val="00EB3540"/>
    <w:rsid w:val="00EB37BE"/>
    <w:rsid w:val="00EB425C"/>
    <w:rsid w:val="00EB4557"/>
    <w:rsid w:val="00EB4AF2"/>
    <w:rsid w:val="00EB4B88"/>
    <w:rsid w:val="00EB5A92"/>
    <w:rsid w:val="00EB5CEA"/>
    <w:rsid w:val="00EB67E8"/>
    <w:rsid w:val="00EB6AA3"/>
    <w:rsid w:val="00EB7527"/>
    <w:rsid w:val="00EC0338"/>
    <w:rsid w:val="00EC0BFC"/>
    <w:rsid w:val="00EC0DA6"/>
    <w:rsid w:val="00EC0E54"/>
    <w:rsid w:val="00EC0F34"/>
    <w:rsid w:val="00EC16EB"/>
    <w:rsid w:val="00EC1A5B"/>
    <w:rsid w:val="00EC1E68"/>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6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935"/>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92F"/>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3ABA"/>
    <w:rsid w:val="00EF421D"/>
    <w:rsid w:val="00EF4454"/>
    <w:rsid w:val="00EF44D7"/>
    <w:rsid w:val="00EF4541"/>
    <w:rsid w:val="00EF468D"/>
    <w:rsid w:val="00EF51E4"/>
    <w:rsid w:val="00EF56D0"/>
    <w:rsid w:val="00EF584F"/>
    <w:rsid w:val="00EF5D87"/>
    <w:rsid w:val="00EF6112"/>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436"/>
    <w:rsid w:val="00F1657D"/>
    <w:rsid w:val="00F167B4"/>
    <w:rsid w:val="00F167E3"/>
    <w:rsid w:val="00F177C0"/>
    <w:rsid w:val="00F20194"/>
    <w:rsid w:val="00F20252"/>
    <w:rsid w:val="00F20357"/>
    <w:rsid w:val="00F211B2"/>
    <w:rsid w:val="00F21433"/>
    <w:rsid w:val="00F2262D"/>
    <w:rsid w:val="00F22669"/>
    <w:rsid w:val="00F22AF2"/>
    <w:rsid w:val="00F22C82"/>
    <w:rsid w:val="00F22F62"/>
    <w:rsid w:val="00F23054"/>
    <w:rsid w:val="00F23069"/>
    <w:rsid w:val="00F233B6"/>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403"/>
    <w:rsid w:val="00F30488"/>
    <w:rsid w:val="00F306C7"/>
    <w:rsid w:val="00F30FEB"/>
    <w:rsid w:val="00F31757"/>
    <w:rsid w:val="00F317DB"/>
    <w:rsid w:val="00F31856"/>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9B5"/>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6C"/>
    <w:rsid w:val="00F43992"/>
    <w:rsid w:val="00F43E8D"/>
    <w:rsid w:val="00F4406F"/>
    <w:rsid w:val="00F44A2D"/>
    <w:rsid w:val="00F4512A"/>
    <w:rsid w:val="00F45206"/>
    <w:rsid w:val="00F4598B"/>
    <w:rsid w:val="00F45D7E"/>
    <w:rsid w:val="00F45FD4"/>
    <w:rsid w:val="00F4656C"/>
    <w:rsid w:val="00F474F3"/>
    <w:rsid w:val="00F47D05"/>
    <w:rsid w:val="00F50ED8"/>
    <w:rsid w:val="00F50F04"/>
    <w:rsid w:val="00F51505"/>
    <w:rsid w:val="00F5214B"/>
    <w:rsid w:val="00F52256"/>
    <w:rsid w:val="00F52362"/>
    <w:rsid w:val="00F52C85"/>
    <w:rsid w:val="00F539BC"/>
    <w:rsid w:val="00F54008"/>
    <w:rsid w:val="00F54CE5"/>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579"/>
    <w:rsid w:val="00F7462E"/>
    <w:rsid w:val="00F747F5"/>
    <w:rsid w:val="00F748E2"/>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4DAE"/>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42D"/>
    <w:rsid w:val="00FA2782"/>
    <w:rsid w:val="00FA2B52"/>
    <w:rsid w:val="00FA2CDF"/>
    <w:rsid w:val="00FA34EE"/>
    <w:rsid w:val="00FA3FAA"/>
    <w:rsid w:val="00FA3FF7"/>
    <w:rsid w:val="00FA42D7"/>
    <w:rsid w:val="00FA47ED"/>
    <w:rsid w:val="00FA4CE0"/>
    <w:rsid w:val="00FA4D2D"/>
    <w:rsid w:val="00FA4E49"/>
    <w:rsid w:val="00FA5077"/>
    <w:rsid w:val="00FA50E2"/>
    <w:rsid w:val="00FA51B6"/>
    <w:rsid w:val="00FA5A88"/>
    <w:rsid w:val="00FA6616"/>
    <w:rsid w:val="00FA67D1"/>
    <w:rsid w:val="00FA69F4"/>
    <w:rsid w:val="00FA7DBD"/>
    <w:rsid w:val="00FA7E4E"/>
    <w:rsid w:val="00FB001D"/>
    <w:rsid w:val="00FB0356"/>
    <w:rsid w:val="00FB0438"/>
    <w:rsid w:val="00FB1D6F"/>
    <w:rsid w:val="00FB2770"/>
    <w:rsid w:val="00FB292B"/>
    <w:rsid w:val="00FB2A1B"/>
    <w:rsid w:val="00FB2E6E"/>
    <w:rsid w:val="00FB2ECE"/>
    <w:rsid w:val="00FB34DF"/>
    <w:rsid w:val="00FB3CB8"/>
    <w:rsid w:val="00FB3E51"/>
    <w:rsid w:val="00FB41D3"/>
    <w:rsid w:val="00FB4206"/>
    <w:rsid w:val="00FB42CA"/>
    <w:rsid w:val="00FB4B4B"/>
    <w:rsid w:val="00FB4CEE"/>
    <w:rsid w:val="00FB64BD"/>
    <w:rsid w:val="00FB6731"/>
    <w:rsid w:val="00FB69B2"/>
    <w:rsid w:val="00FB69DD"/>
    <w:rsid w:val="00FC01AC"/>
    <w:rsid w:val="00FC021A"/>
    <w:rsid w:val="00FC06D1"/>
    <w:rsid w:val="00FC0713"/>
    <w:rsid w:val="00FC0837"/>
    <w:rsid w:val="00FC0D1B"/>
    <w:rsid w:val="00FC149C"/>
    <w:rsid w:val="00FC1B6D"/>
    <w:rsid w:val="00FC1E45"/>
    <w:rsid w:val="00FC2398"/>
    <w:rsid w:val="00FC268B"/>
    <w:rsid w:val="00FC28B7"/>
    <w:rsid w:val="00FC32D3"/>
    <w:rsid w:val="00FC41B7"/>
    <w:rsid w:val="00FC450F"/>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5A5D"/>
    <w:rsid w:val="00FE60FA"/>
    <w:rsid w:val="00FE610F"/>
    <w:rsid w:val="00FE62D5"/>
    <w:rsid w:val="00FE6670"/>
    <w:rsid w:val="00FE66FD"/>
    <w:rsid w:val="00FF038C"/>
    <w:rsid w:val="00FF0A0A"/>
    <w:rsid w:val="00FF0FE7"/>
    <w:rsid w:val="00FF1196"/>
    <w:rsid w:val="00FF12DB"/>
    <w:rsid w:val="00FF136E"/>
    <w:rsid w:val="00FF1584"/>
    <w:rsid w:val="00FF1770"/>
    <w:rsid w:val="00FF1A45"/>
    <w:rsid w:val="00FF1A5A"/>
    <w:rsid w:val="00FF1B6C"/>
    <w:rsid w:val="00FF1EAA"/>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639"/>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qFormat/>
    <w:rsid w:val="007B02A3"/>
    <w:pPr>
      <w:widowControl/>
      <w:spacing w:after="100" w:line="259" w:lineRule="auto"/>
      <w:ind w:left="440"/>
    </w:pPr>
    <w:rPr>
      <w:rFonts w:cs="Times New Roman"/>
      <w:kern w:val="0"/>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link w:val="af9"/>
    <w:uiPriority w:val="99"/>
    <w:unhideWhenUsed/>
    <w:rsid w:val="00572A17"/>
    <w:pPr>
      <w:ind w:leftChars="400" w:left="400" w:hangingChars="200" w:hanging="200"/>
    </w:pPr>
  </w:style>
  <w:style w:type="paragraph" w:styleId="afa">
    <w:name w:val="footnote text"/>
    <w:basedOn w:val="a"/>
    <w:link w:val="afb"/>
    <w:uiPriority w:val="99"/>
    <w:semiHidden/>
    <w:unhideWhenUsed/>
    <w:rsid w:val="00262360"/>
    <w:pPr>
      <w:snapToGrid w:val="0"/>
    </w:pPr>
    <w:rPr>
      <w:sz w:val="20"/>
      <w:szCs w:val="20"/>
    </w:rPr>
  </w:style>
  <w:style w:type="character" w:customStyle="1" w:styleId="afb">
    <w:name w:val="註腳文字 字元"/>
    <w:basedOn w:val="a0"/>
    <w:link w:val="afa"/>
    <w:uiPriority w:val="99"/>
    <w:semiHidden/>
    <w:rsid w:val="00262360"/>
    <w:rPr>
      <w:rFonts w:ascii="Times New Roman" w:eastAsia="標楷體" w:hAnsi="Times New Roman"/>
      <w:sz w:val="20"/>
      <w:szCs w:val="20"/>
    </w:rPr>
  </w:style>
  <w:style w:type="character" w:styleId="afc">
    <w:name w:val="footnote reference"/>
    <w:basedOn w:val="a0"/>
    <w:uiPriority w:val="99"/>
    <w:semiHidden/>
    <w:unhideWhenUsed/>
    <w:rsid w:val="00262360"/>
    <w:rPr>
      <w:vertAlign w:val="superscript"/>
    </w:rPr>
  </w:style>
  <w:style w:type="paragraph" w:styleId="afd">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e">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
    <w:name w:val="目次"/>
    <w:basedOn w:val="af8"/>
    <w:link w:val="aff0"/>
    <w:qFormat/>
    <w:rsid w:val="0084425A"/>
    <w:pPr>
      <w:tabs>
        <w:tab w:val="right" w:leader="dot" w:pos="8494"/>
      </w:tabs>
      <w:ind w:leftChars="0" w:left="0" w:firstLineChars="0" w:firstLine="0"/>
    </w:pPr>
    <w:rPr>
      <w:noProof/>
    </w:rPr>
  </w:style>
  <w:style w:type="character" w:customStyle="1" w:styleId="af9">
    <w:name w:val="圖表目錄 字元"/>
    <w:basedOn w:val="a0"/>
    <w:link w:val="af8"/>
    <w:uiPriority w:val="99"/>
    <w:rsid w:val="0084425A"/>
    <w:rPr>
      <w:rFonts w:ascii="Times New Roman" w:eastAsia="標楷體" w:hAnsi="Times New Roman"/>
    </w:rPr>
  </w:style>
  <w:style w:type="character" w:customStyle="1" w:styleId="aff0">
    <w:name w:val="目次 字元"/>
    <w:basedOn w:val="af9"/>
    <w:link w:val="aff"/>
    <w:rsid w:val="0084425A"/>
    <w:rPr>
      <w:rFonts w:ascii="Times New Roman" w:eastAsia="標楷體"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6D25D-4D3D-488B-A169-5C6565E4C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7990</TotalTime>
  <Pages>39</Pages>
  <Words>17837</Words>
  <Characters>101677</Characters>
  <Application>Microsoft Office Word</Application>
  <DocSecurity>0</DocSecurity>
  <Lines>847</Lines>
  <Paragraphs>238</Paragraphs>
  <ScaleCrop>false</ScaleCrop>
  <Company/>
  <LinksUpToDate>false</LinksUpToDate>
  <CharactersWithSpaces>119276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1264</cp:revision>
  <cp:lastPrinted>2020-07-16T03:02:00Z</cp:lastPrinted>
  <dcterms:created xsi:type="dcterms:W3CDTF">2020-07-21T15:22:00Z</dcterms:created>
  <dcterms:modified xsi:type="dcterms:W3CDTF">2020-08-27T05:12:00Z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id="1iy3EnLG"/&gt;&lt;style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